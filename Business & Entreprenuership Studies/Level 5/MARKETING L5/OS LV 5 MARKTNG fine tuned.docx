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24999" w14:textId="77777777" w:rsidR="005309D2" w:rsidRPr="00D865CA" w:rsidRDefault="00C77452">
      <w:pPr>
        <w:pStyle w:val="Normal1"/>
        <w:spacing w:after="0" w:line="276" w:lineRule="auto"/>
        <w:ind w:left="714" w:hanging="357"/>
        <w:jc w:val="center"/>
        <w:rPr>
          <w:rFonts w:ascii="Times New Roman" w:eastAsia="Times New Roman" w:hAnsi="Times New Roman" w:cs="Times New Roman"/>
        </w:rPr>
      </w:pPr>
      <w:bookmarkStart w:id="0" w:name="_gjdgxs" w:colFirst="0" w:colLast="0"/>
      <w:bookmarkEnd w:id="0"/>
      <w:r w:rsidRPr="00D865CA">
        <w:rPr>
          <w:rFonts w:ascii="Times New Roman" w:eastAsia="Times New Roman" w:hAnsi="Times New Roman" w:cs="Times New Roman"/>
          <w:noProof/>
        </w:rPr>
        <w:drawing>
          <wp:inline distT="0" distB="0" distL="0" distR="0" wp14:anchorId="599B6A9E" wp14:editId="3A56136E">
            <wp:extent cx="1371600" cy="1123950"/>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8" cstate="print"/>
                    <a:srcRect/>
                    <a:stretch/>
                  </pic:blipFill>
                  <pic:spPr>
                    <a:xfrm>
                      <a:off x="0" y="0"/>
                      <a:ext cx="1371600" cy="1123950"/>
                    </a:xfrm>
                    <a:prstGeom prst="rect">
                      <a:avLst/>
                    </a:prstGeom>
                    <a:ln w="9525" cap="flat" cmpd="sng">
                      <a:solidFill>
                        <a:srgbClr val="000000"/>
                      </a:solidFill>
                      <a:prstDash val="solid"/>
                      <a:round/>
                      <a:headEnd/>
                      <a:tailEnd/>
                    </a:ln>
                  </pic:spPr>
                </pic:pic>
              </a:graphicData>
            </a:graphic>
          </wp:inline>
        </w:drawing>
      </w:r>
    </w:p>
    <w:p w14:paraId="54CE3E8F" w14:textId="77777777" w:rsidR="005309D2" w:rsidRPr="00D865CA" w:rsidRDefault="00C77452">
      <w:pPr>
        <w:pStyle w:val="Normal1"/>
        <w:spacing w:after="0" w:line="276" w:lineRule="auto"/>
        <w:ind w:left="714" w:hanging="357"/>
        <w:jc w:val="center"/>
        <w:rPr>
          <w:rFonts w:ascii="Times New Roman" w:eastAsia="Times New Roman" w:hAnsi="Times New Roman" w:cs="Times New Roman"/>
          <w:b/>
        </w:rPr>
      </w:pPr>
      <w:r w:rsidRPr="00D865CA">
        <w:rPr>
          <w:rFonts w:ascii="Times New Roman" w:eastAsia="Times New Roman" w:hAnsi="Times New Roman" w:cs="Times New Roman"/>
          <w:b/>
        </w:rPr>
        <w:t>REPUBLIC OF KENYA</w:t>
      </w:r>
    </w:p>
    <w:p w14:paraId="0742E04D"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rPr>
      </w:pPr>
    </w:p>
    <w:p w14:paraId="2BA3901D"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rPr>
      </w:pPr>
    </w:p>
    <w:p w14:paraId="3CDC6D78"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rPr>
      </w:pPr>
      <w:bookmarkStart w:id="1" w:name="_30j0zll" w:colFirst="0" w:colLast="0"/>
      <w:bookmarkEnd w:id="1"/>
    </w:p>
    <w:p w14:paraId="6F6072A0"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rPr>
      </w:pPr>
    </w:p>
    <w:p w14:paraId="621A62C1"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rPr>
      </w:pPr>
    </w:p>
    <w:p w14:paraId="294B5F0E" w14:textId="69626D4A" w:rsidR="005309D2" w:rsidRPr="00D865CA" w:rsidRDefault="00556784">
      <w:pPr>
        <w:pStyle w:val="Normal1"/>
        <w:spacing w:after="0" w:line="276" w:lineRule="auto"/>
        <w:ind w:left="714" w:hanging="357"/>
        <w:jc w:val="center"/>
        <w:rPr>
          <w:rFonts w:ascii="Times New Roman" w:eastAsia="Times New Roman" w:hAnsi="Times New Roman" w:cs="Times New Roman"/>
          <w:b/>
        </w:rPr>
      </w:pPr>
      <w:r>
        <w:rPr>
          <w:rFonts w:ascii="Times New Roman" w:eastAsia="Times New Roman" w:hAnsi="Times New Roman" w:cs="Times New Roman"/>
          <w:b/>
        </w:rPr>
        <w:t xml:space="preserve">NATIONAL </w:t>
      </w:r>
      <w:r w:rsidR="00C77452" w:rsidRPr="00D865CA">
        <w:rPr>
          <w:rFonts w:ascii="Times New Roman" w:eastAsia="Times New Roman" w:hAnsi="Times New Roman" w:cs="Times New Roman"/>
          <w:b/>
        </w:rPr>
        <w:t>OCCUPATIONAL STANDARD</w:t>
      </w:r>
    </w:p>
    <w:p w14:paraId="4B8A66DD"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179910C4"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6624F8EE" w14:textId="77777777" w:rsidR="005309D2" w:rsidRPr="00D865CA" w:rsidRDefault="00C77452">
      <w:pPr>
        <w:pStyle w:val="Normal1"/>
        <w:spacing w:after="0" w:line="276" w:lineRule="auto"/>
        <w:ind w:left="714" w:hanging="357"/>
        <w:jc w:val="center"/>
        <w:rPr>
          <w:rFonts w:ascii="Times New Roman" w:eastAsia="Times New Roman" w:hAnsi="Times New Roman" w:cs="Times New Roman"/>
          <w:b/>
        </w:rPr>
      </w:pPr>
      <w:r w:rsidRPr="00D865CA">
        <w:rPr>
          <w:rFonts w:ascii="Times New Roman" w:eastAsia="Times New Roman" w:hAnsi="Times New Roman" w:cs="Times New Roman"/>
          <w:b/>
        </w:rPr>
        <w:t>FOR</w:t>
      </w:r>
    </w:p>
    <w:p w14:paraId="336EB879"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39A7D705"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76F0A538" w14:textId="5927235B" w:rsidR="005309D2" w:rsidRPr="00D865CA" w:rsidRDefault="0004112B">
      <w:pPr>
        <w:pStyle w:val="Normal1"/>
        <w:spacing w:after="0" w:line="276" w:lineRule="auto"/>
        <w:ind w:left="714" w:hanging="357"/>
        <w:jc w:val="center"/>
        <w:rPr>
          <w:rFonts w:ascii="Times New Roman" w:eastAsia="Times New Roman" w:hAnsi="Times New Roman" w:cs="Times New Roman"/>
          <w:b/>
        </w:rPr>
      </w:pPr>
      <w:r w:rsidRPr="00D865CA">
        <w:rPr>
          <w:rFonts w:ascii="Times New Roman" w:eastAsia="Times New Roman" w:hAnsi="Times New Roman" w:cs="Times New Roman"/>
          <w:b/>
        </w:rPr>
        <w:t xml:space="preserve">MARKETING </w:t>
      </w:r>
      <w:r w:rsidR="00DF638C">
        <w:rPr>
          <w:rFonts w:ascii="Times New Roman" w:eastAsia="Times New Roman" w:hAnsi="Times New Roman" w:cs="Times New Roman"/>
          <w:b/>
        </w:rPr>
        <w:t>ASSISTANT</w:t>
      </w:r>
    </w:p>
    <w:p w14:paraId="08FF3D59"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42E1374E" w14:textId="6366149F" w:rsidR="005309D2" w:rsidRPr="00D865CA" w:rsidRDefault="00DF638C">
      <w:pPr>
        <w:pStyle w:val="Normal1"/>
        <w:spacing w:after="0" w:line="276" w:lineRule="auto"/>
        <w:ind w:left="714" w:hanging="357"/>
        <w:jc w:val="center"/>
        <w:rPr>
          <w:rFonts w:ascii="Times New Roman" w:eastAsia="Times New Roman" w:hAnsi="Times New Roman" w:cs="Times New Roman"/>
          <w:b/>
        </w:rPr>
      </w:pPr>
      <w:r>
        <w:rPr>
          <w:rFonts w:ascii="Times New Roman" w:eastAsia="Times New Roman" w:hAnsi="Times New Roman" w:cs="Times New Roman"/>
          <w:b/>
        </w:rPr>
        <w:t>LEVEL 5</w:t>
      </w:r>
    </w:p>
    <w:p w14:paraId="5513791C"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671A15D7"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6EC4BDCE"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color w:val="FF0000"/>
        </w:rPr>
      </w:pPr>
    </w:p>
    <w:p w14:paraId="0CB28CD6"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38D1B11A" w14:textId="0DA37475" w:rsidR="005309D2" w:rsidRPr="00D865CA" w:rsidRDefault="00C77452">
      <w:pPr>
        <w:pStyle w:val="Normal1"/>
        <w:spacing w:after="0" w:line="276" w:lineRule="auto"/>
        <w:ind w:left="714" w:hanging="357"/>
        <w:jc w:val="center"/>
        <w:rPr>
          <w:rFonts w:ascii="Times New Roman" w:eastAsia="Times New Roman" w:hAnsi="Times New Roman" w:cs="Times New Roman"/>
          <w:b/>
        </w:rPr>
      </w:pPr>
      <w:r w:rsidRPr="00D865CA">
        <w:rPr>
          <w:rFonts w:ascii="Times New Roman" w:eastAsia="Times New Roman" w:hAnsi="Times New Roman" w:cs="Times New Roman"/>
          <w:b/>
        </w:rPr>
        <w:t xml:space="preserve">ISCED CODE: </w:t>
      </w:r>
      <w:r w:rsidR="00DF638C">
        <w:rPr>
          <w:rFonts w:ascii="Times New Roman" w:hAnsi="Times New Roman"/>
          <w:b/>
          <w:bCs/>
          <w:noProof/>
        </w:rPr>
        <w:t>04140654A</w:t>
      </w:r>
    </w:p>
    <w:p w14:paraId="5F841799"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698A2AA9" w14:textId="5B5D078E"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74938CAD"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5B88CFA4"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2A92BE17"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5A934754"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color w:val="FF0000"/>
        </w:rPr>
      </w:pPr>
    </w:p>
    <w:p w14:paraId="5F244C96"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0E9B05FD"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rPr>
      </w:pPr>
    </w:p>
    <w:p w14:paraId="6C41792C"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26D28B04"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762BE002"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b/>
        </w:rPr>
      </w:pPr>
    </w:p>
    <w:p w14:paraId="0C3D987A" w14:textId="77777777" w:rsidR="005309D2" w:rsidRPr="00D865CA" w:rsidRDefault="00C77452">
      <w:pPr>
        <w:pStyle w:val="Normal1"/>
        <w:spacing w:after="0" w:line="276" w:lineRule="auto"/>
        <w:ind w:left="714" w:hanging="357"/>
        <w:jc w:val="center"/>
        <w:rPr>
          <w:rFonts w:ascii="Times New Roman" w:eastAsia="Times New Roman" w:hAnsi="Times New Roman" w:cs="Times New Roman"/>
        </w:rPr>
      </w:pPr>
      <w:r w:rsidRPr="00D865CA">
        <w:rPr>
          <w:rFonts w:ascii="Times New Roman" w:eastAsia="Times New Roman" w:hAnsi="Times New Roman" w:cs="Times New Roman"/>
        </w:rPr>
        <w:t xml:space="preserve"> </w:t>
      </w:r>
    </w:p>
    <w:p w14:paraId="320F3B97"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rPr>
      </w:pPr>
    </w:p>
    <w:p w14:paraId="0D6DDD56"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rPr>
      </w:pPr>
    </w:p>
    <w:p w14:paraId="4AD0D8AD" w14:textId="77777777" w:rsidR="005309D2" w:rsidRPr="00D865CA" w:rsidRDefault="005309D2">
      <w:pPr>
        <w:pStyle w:val="Normal1"/>
        <w:spacing w:after="0" w:line="276" w:lineRule="auto"/>
        <w:ind w:left="714" w:hanging="357"/>
        <w:jc w:val="center"/>
        <w:rPr>
          <w:rFonts w:ascii="Times New Roman" w:eastAsia="Times New Roman" w:hAnsi="Times New Roman" w:cs="Times New Roman"/>
        </w:rPr>
      </w:pPr>
    </w:p>
    <w:p w14:paraId="491533AC" w14:textId="77777777" w:rsidR="005309D2" w:rsidRPr="00D865CA" w:rsidRDefault="005309D2">
      <w:pPr>
        <w:pStyle w:val="Normal1"/>
        <w:spacing w:after="0" w:line="276" w:lineRule="auto"/>
        <w:jc w:val="center"/>
        <w:rPr>
          <w:rFonts w:ascii="Times New Roman" w:eastAsia="Times New Roman" w:hAnsi="Times New Roman" w:cs="Times New Roman"/>
          <w:color w:val="FF0000"/>
        </w:rPr>
      </w:pPr>
    </w:p>
    <w:p w14:paraId="39DADC4F" w14:textId="30065571" w:rsidR="00A472E6" w:rsidRPr="00D865CA" w:rsidRDefault="00C77452" w:rsidP="00BB4DAE">
      <w:pPr>
        <w:ind w:right="12"/>
        <w:jc w:val="both"/>
        <w:rPr>
          <w:rFonts w:ascii="Times New Roman" w:hAnsi="Times New Roman" w:cs="Times New Roman"/>
          <w:color w:val="00B050"/>
        </w:rPr>
      </w:pPr>
      <w:r w:rsidRPr="00D865CA">
        <w:rPr>
          <w:rFonts w:ascii="Times New Roman" w:hAnsi="Times New Roman" w:cs="Times New Roman"/>
        </w:rPr>
        <w:br w:type="page"/>
      </w:r>
      <w:bookmarkStart w:id="2" w:name="_1fob9te" w:colFirst="0" w:colLast="0"/>
      <w:bookmarkEnd w:id="2"/>
      <w:r w:rsidR="00BB4DAE" w:rsidRPr="00BB4DAE">
        <w:rPr>
          <w:rFonts w:ascii="Times New Roman" w:hAnsi="Times New Roman" w:cs="Times New Roman"/>
        </w:rPr>
        <w:lastRenderedPageBreak/>
        <w:t>©2025</w:t>
      </w:r>
    </w:p>
    <w:p w14:paraId="1C428F5A" w14:textId="77777777" w:rsidR="00A472E6" w:rsidRPr="00D865CA" w:rsidRDefault="00A472E6" w:rsidP="00A472E6">
      <w:pPr>
        <w:spacing w:after="25"/>
        <w:jc w:val="both"/>
        <w:rPr>
          <w:rFonts w:ascii="Times New Roman" w:hAnsi="Times New Roman" w:cs="Times New Roman"/>
        </w:rPr>
      </w:pPr>
    </w:p>
    <w:p w14:paraId="40824291" w14:textId="77777777" w:rsidR="00A472E6" w:rsidRPr="00D865CA" w:rsidRDefault="00A472E6" w:rsidP="00A472E6">
      <w:pPr>
        <w:spacing w:after="25"/>
        <w:jc w:val="both"/>
        <w:rPr>
          <w:rFonts w:ascii="Times New Roman" w:hAnsi="Times New Roman" w:cs="Times New Roman"/>
        </w:rPr>
      </w:pPr>
      <w:r w:rsidRPr="00D865CA">
        <w:rPr>
          <w:rFonts w:ascii="Times New Roman" w:hAnsi="Times New Roman" w:cs="Times New Roman"/>
        </w:rPr>
        <w:tab/>
        <w:t xml:space="preserve"> </w:t>
      </w:r>
    </w:p>
    <w:p w14:paraId="60408A78" w14:textId="4C0AEB5C" w:rsidR="00A472E6" w:rsidRPr="00D865CA" w:rsidRDefault="00A472E6" w:rsidP="00A472E6">
      <w:pPr>
        <w:ind w:left="10" w:right="12"/>
        <w:jc w:val="both"/>
        <w:rPr>
          <w:rFonts w:ascii="Times New Roman" w:hAnsi="Times New Roman" w:cs="Times New Roman"/>
          <w:color w:val="000000" w:themeColor="text1"/>
        </w:rPr>
      </w:pPr>
      <w:r w:rsidRPr="00D865CA">
        <w:rPr>
          <w:rFonts w:ascii="Times New Roman" w:hAnsi="Times New Roman" w:cs="Times New Roman"/>
          <w:color w:val="000000" w:themeColor="text1"/>
        </w:rPr>
        <w:t>All rights reserved. No part of this Occupational standard may be reproduced, distributed, or transmitted in any form or by any means, including photocopying, recording, or other electronic or mechanical methods without the prior written permission of …</w:t>
      </w:r>
      <w:r w:rsidR="00EC4BE6" w:rsidRPr="00D865CA">
        <w:rPr>
          <w:rFonts w:ascii="Times New Roman" w:hAnsi="Times New Roman" w:cs="Times New Roman"/>
          <w:color w:val="000000" w:themeColor="text1"/>
        </w:rPr>
        <w:t>…...</w:t>
      </w:r>
      <w:r w:rsidRPr="00D865CA">
        <w:rPr>
          <w:rFonts w:ascii="Times New Roman" w:hAnsi="Times New Roman" w:cs="Times New Roman"/>
          <w:color w:val="000000" w:themeColor="text1"/>
        </w:rPr>
        <w:t xml:space="preserve">, except in the case of brief quotations embodied in critical reviews and certain other non-commercial uses permitted by copyright law. For permission requests, write to the </w:t>
      </w:r>
      <w:r w:rsidR="00EC4BE6">
        <w:rPr>
          <w:rFonts w:ascii="Times New Roman" w:hAnsi="Times New Roman" w:cs="Times New Roman"/>
          <w:color w:val="000000" w:themeColor="text1"/>
        </w:rPr>
        <w:t>……………</w:t>
      </w:r>
      <w:r w:rsidRPr="00D865CA">
        <w:rPr>
          <w:rFonts w:ascii="Times New Roman" w:hAnsi="Times New Roman" w:cs="Times New Roman"/>
          <w:color w:val="000000" w:themeColor="text1"/>
        </w:rPr>
        <w:t xml:space="preserve">, at the address below: </w:t>
      </w:r>
    </w:p>
    <w:p w14:paraId="270CF69C" w14:textId="77777777" w:rsidR="00A472E6" w:rsidRPr="00D865CA" w:rsidRDefault="00A472E6" w:rsidP="00A472E6">
      <w:pPr>
        <w:spacing w:after="16"/>
        <w:jc w:val="both"/>
        <w:rPr>
          <w:rFonts w:ascii="Times New Roman" w:hAnsi="Times New Roman" w:cs="Times New Roman"/>
        </w:rPr>
      </w:pPr>
      <w:r w:rsidRPr="00D865CA">
        <w:rPr>
          <w:rFonts w:ascii="Times New Roman" w:hAnsi="Times New Roman" w:cs="Times New Roman"/>
        </w:rPr>
        <w:t xml:space="preserve"> </w:t>
      </w:r>
    </w:p>
    <w:p w14:paraId="375D906B" w14:textId="77777777" w:rsidR="00A472E6" w:rsidRPr="00D865CA" w:rsidRDefault="00A472E6" w:rsidP="00A472E6">
      <w:pPr>
        <w:spacing w:after="21"/>
        <w:jc w:val="both"/>
        <w:rPr>
          <w:rFonts w:ascii="Times New Roman" w:hAnsi="Times New Roman" w:cs="Times New Roman"/>
        </w:rPr>
      </w:pPr>
    </w:p>
    <w:p w14:paraId="6FA3C2DB" w14:textId="06568DCA" w:rsidR="005309D2" w:rsidRPr="00D865CA" w:rsidRDefault="005309D2" w:rsidP="00A472E6">
      <w:pPr>
        <w:pStyle w:val="Normal1"/>
        <w:spacing w:after="200" w:line="276" w:lineRule="auto"/>
        <w:ind w:left="714" w:hanging="357"/>
        <w:rPr>
          <w:rFonts w:ascii="Times New Roman" w:eastAsia="Times New Roman" w:hAnsi="Times New Roman" w:cs="Times New Roman"/>
        </w:rPr>
      </w:pPr>
    </w:p>
    <w:p w14:paraId="06E8466A" w14:textId="77777777" w:rsidR="00A30B90" w:rsidRPr="00D865CA" w:rsidRDefault="00A30B90">
      <w:pPr>
        <w:rPr>
          <w:rFonts w:ascii="Times New Roman" w:eastAsia="Times New Roman" w:hAnsi="Times New Roman" w:cs="Times New Roman"/>
        </w:rPr>
      </w:pPr>
      <w:bookmarkStart w:id="3" w:name="_3znysh7" w:colFirst="0" w:colLast="0"/>
      <w:bookmarkEnd w:id="3"/>
      <w:r w:rsidRPr="00D865CA">
        <w:rPr>
          <w:rFonts w:ascii="Times New Roman" w:eastAsia="Times New Roman" w:hAnsi="Times New Roman" w:cs="Times New Roman"/>
        </w:rPr>
        <w:br w:type="page"/>
      </w:r>
    </w:p>
    <w:p w14:paraId="21477FE2" w14:textId="177F3A32" w:rsidR="005309D2" w:rsidRPr="00D865CA" w:rsidRDefault="00C77452" w:rsidP="00BC6A1F">
      <w:pPr>
        <w:pStyle w:val="Heading1"/>
        <w:rPr>
          <w:rFonts w:ascii="Times New Roman" w:eastAsia="Times New Roman" w:hAnsi="Times New Roman" w:cs="Times New Roman"/>
          <w:b w:val="0"/>
        </w:rPr>
      </w:pPr>
      <w:bookmarkStart w:id="4" w:name="_Toc196896659"/>
      <w:r w:rsidRPr="00D865CA">
        <w:rPr>
          <w:rFonts w:ascii="Times New Roman" w:eastAsia="Times New Roman" w:hAnsi="Times New Roman" w:cs="Times New Roman"/>
          <w:b w:val="0"/>
        </w:rPr>
        <w:lastRenderedPageBreak/>
        <w:t>FOREWORD</w:t>
      </w:r>
      <w:bookmarkEnd w:id="4"/>
    </w:p>
    <w:p w14:paraId="1545619E" w14:textId="77777777" w:rsidR="00AA37CF" w:rsidRPr="00D865CA" w:rsidRDefault="00AA37CF" w:rsidP="00AA37CF">
      <w:pPr>
        <w:spacing w:line="360" w:lineRule="auto"/>
        <w:ind w:left="10" w:right="12"/>
        <w:jc w:val="both"/>
        <w:rPr>
          <w:rFonts w:ascii="Times New Roman" w:hAnsi="Times New Roman" w:cs="Times New Roman"/>
        </w:rPr>
      </w:pPr>
      <w:r w:rsidRPr="00D865CA">
        <w:rPr>
          <w:rFonts w:ascii="Times New Roman" w:hAnsi="Times New Roman" w:cs="Times New Roman"/>
        </w:rPr>
        <w:t xml:space="preserve">Provision of quality education and training is fundamental to the Government’s overall strategy for socio-economic development. Quality education and training contribute to achievement </w:t>
      </w:r>
      <w:r w:rsidRPr="00D865CA">
        <w:rPr>
          <w:rFonts w:ascii="Times New Roman" w:hAnsi="Times New Roman" w:cs="Times New Roman"/>
          <w:color w:val="000000" w:themeColor="text1"/>
        </w:rPr>
        <w:t xml:space="preserve">focused on </w:t>
      </w:r>
      <w:r w:rsidRPr="00D865CA">
        <w:rPr>
          <w:rFonts w:ascii="Times New Roman" w:hAnsi="Times New Roman" w:cs="Times New Roman"/>
        </w:rPr>
        <w:t xml:space="preserve">Kenya’s development blueprint and sustainable development goals.   </w:t>
      </w:r>
    </w:p>
    <w:p w14:paraId="2ACC5441" w14:textId="77777777" w:rsidR="00AA37CF" w:rsidRPr="00D865CA" w:rsidRDefault="00AA37CF" w:rsidP="00AA37CF">
      <w:pPr>
        <w:spacing w:line="360" w:lineRule="auto"/>
        <w:ind w:left="10" w:right="12"/>
        <w:jc w:val="both"/>
        <w:rPr>
          <w:rFonts w:ascii="Times New Roman" w:hAnsi="Times New Roman" w:cs="Times New Roman"/>
        </w:rPr>
      </w:pPr>
      <w:r w:rsidRPr="00D865CA">
        <w:rPr>
          <w:rFonts w:ascii="Times New Roman" w:hAnsi="Times New Roman" w:cs="Times New Roman"/>
        </w:rPr>
        <w:t xml:space="preserve">Reforms in the education </w:t>
      </w:r>
      <w:r w:rsidRPr="00D865CA">
        <w:rPr>
          <w:rFonts w:ascii="Times New Roman" w:hAnsi="Times New Roman" w:cs="Times New Roman"/>
          <w:color w:val="000000" w:themeColor="text1"/>
        </w:rPr>
        <w:t xml:space="preserve">and training </w:t>
      </w:r>
      <w:r w:rsidRPr="00D865CA">
        <w:rPr>
          <w:rFonts w:ascii="Times New Roman" w:hAnsi="Times New Roman" w:cs="Times New Roman"/>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D865CA">
        <w:rPr>
          <w:rFonts w:ascii="Times New Roman" w:hAnsi="Times New Roman" w:cs="Times New Roman"/>
          <w:color w:val="000000" w:themeColor="text1"/>
        </w:rPr>
        <w:t xml:space="preserve">that </w:t>
      </w:r>
      <w:r w:rsidRPr="00D865CA">
        <w:rPr>
          <w:rFonts w:ascii="Times New Roman" w:hAnsi="Times New Roman" w:cs="Times New Roman"/>
        </w:rPr>
        <w:t xml:space="preserve">allows for multiple entry and exit in TVET programs.   </w:t>
      </w:r>
    </w:p>
    <w:p w14:paraId="7BC8FDA1" w14:textId="77777777" w:rsidR="00AA37CF" w:rsidRPr="00D865CA" w:rsidRDefault="00AA37CF" w:rsidP="00AA37CF">
      <w:pPr>
        <w:spacing w:line="360" w:lineRule="auto"/>
        <w:ind w:left="10" w:right="12"/>
        <w:jc w:val="both"/>
        <w:rPr>
          <w:rFonts w:ascii="Times New Roman" w:hAnsi="Times New Roman" w:cs="Times New Roman"/>
        </w:rPr>
      </w:pPr>
      <w:r w:rsidRPr="00D865CA">
        <w:rPr>
          <w:rFonts w:ascii="Times New Roman" w:hAnsi="Times New Roman" w:cs="Times New Roman"/>
        </w:rPr>
        <w:t xml:space="preserve">These reforms demand that Industry takes a leading role in curriculum development to ensure the curriculum addresses its competence needs. It is against this background that this Curriculum has been developed.    </w:t>
      </w:r>
    </w:p>
    <w:p w14:paraId="68B6F648" w14:textId="6B7F3746" w:rsidR="00AA37CF" w:rsidRPr="00D865CA" w:rsidRDefault="00AA37CF" w:rsidP="00AA37CF">
      <w:pPr>
        <w:spacing w:line="360" w:lineRule="auto"/>
        <w:ind w:left="10" w:right="12"/>
        <w:jc w:val="both"/>
        <w:rPr>
          <w:rFonts w:ascii="Times New Roman" w:hAnsi="Times New Roman" w:cs="Times New Roman"/>
        </w:rPr>
      </w:pPr>
      <w:r w:rsidRPr="00D865CA">
        <w:rPr>
          <w:rFonts w:ascii="Times New Roman" w:hAnsi="Times New Roman" w:cs="Times New Roman"/>
        </w:rPr>
        <w:t>It is my conviction that this occupational standard will be used to develop a curriculum that will play a great role towards development of competent human resource for the marketing</w:t>
      </w:r>
      <w:r w:rsidRPr="00D865CA">
        <w:rPr>
          <w:rFonts w:ascii="Times New Roman" w:hAnsi="Times New Roman" w:cs="Times New Roman"/>
          <w:color w:val="00B050"/>
        </w:rPr>
        <w:t xml:space="preserve"> </w:t>
      </w:r>
      <w:r w:rsidRPr="00D865CA">
        <w:rPr>
          <w:rFonts w:ascii="Times New Roman" w:hAnsi="Times New Roman" w:cs="Times New Roman"/>
          <w:color w:val="000000" w:themeColor="text1"/>
        </w:rPr>
        <w:t xml:space="preserve">sector’s growth </w:t>
      </w:r>
      <w:r w:rsidRPr="00D865CA">
        <w:rPr>
          <w:rFonts w:ascii="Times New Roman" w:hAnsi="Times New Roman" w:cs="Times New Roman"/>
        </w:rPr>
        <w:t xml:space="preserve">and sustainable development.  </w:t>
      </w:r>
    </w:p>
    <w:p w14:paraId="4E131E78" w14:textId="77777777" w:rsidR="00AA37CF" w:rsidRPr="00D865CA" w:rsidRDefault="00AA37CF" w:rsidP="00AA37CF">
      <w:pPr>
        <w:spacing w:after="16"/>
        <w:jc w:val="both"/>
        <w:rPr>
          <w:rFonts w:ascii="Times New Roman" w:hAnsi="Times New Roman" w:cs="Times New Roman"/>
          <w:b/>
        </w:rPr>
      </w:pPr>
      <w:r w:rsidRPr="00D865CA">
        <w:rPr>
          <w:rFonts w:ascii="Times New Roman" w:hAnsi="Times New Roman" w:cs="Times New Roman"/>
          <w:b/>
        </w:rPr>
        <w:t xml:space="preserve"> </w:t>
      </w:r>
    </w:p>
    <w:p w14:paraId="4E84B42A" w14:textId="77777777" w:rsidR="00AA37CF" w:rsidRPr="00D865CA" w:rsidRDefault="00AA37CF" w:rsidP="00AA37CF">
      <w:pPr>
        <w:spacing w:after="16"/>
        <w:jc w:val="both"/>
        <w:rPr>
          <w:rFonts w:ascii="Times New Roman" w:hAnsi="Times New Roman" w:cs="Times New Roman"/>
          <w:b/>
        </w:rPr>
      </w:pPr>
    </w:p>
    <w:p w14:paraId="54008F8A" w14:textId="77777777" w:rsidR="00AA37CF" w:rsidRPr="00D865CA" w:rsidRDefault="00AA37CF" w:rsidP="00AA37CF">
      <w:pPr>
        <w:spacing w:after="16"/>
        <w:jc w:val="both"/>
        <w:rPr>
          <w:rFonts w:ascii="Times New Roman" w:hAnsi="Times New Roman" w:cs="Times New Roman"/>
          <w:b/>
        </w:rPr>
      </w:pPr>
    </w:p>
    <w:p w14:paraId="348F8AA2" w14:textId="77777777" w:rsidR="00AA37CF" w:rsidRPr="00D865CA" w:rsidRDefault="00AA37CF" w:rsidP="00AA37CF">
      <w:pPr>
        <w:spacing w:after="16"/>
        <w:jc w:val="both"/>
        <w:rPr>
          <w:rFonts w:ascii="Times New Roman" w:hAnsi="Times New Roman" w:cs="Times New Roman"/>
        </w:rPr>
      </w:pPr>
    </w:p>
    <w:p w14:paraId="01C6391B" w14:textId="77777777" w:rsidR="00AA37CF" w:rsidRPr="00D865CA" w:rsidRDefault="00AA37CF" w:rsidP="00AA37CF">
      <w:pPr>
        <w:spacing w:after="19"/>
        <w:jc w:val="both"/>
        <w:rPr>
          <w:rFonts w:ascii="Times New Roman" w:hAnsi="Times New Roman" w:cs="Times New Roman"/>
        </w:rPr>
      </w:pPr>
      <w:r w:rsidRPr="00D865CA">
        <w:rPr>
          <w:rFonts w:ascii="Times New Roman" w:hAnsi="Times New Roman" w:cs="Times New Roman"/>
          <w:b/>
        </w:rPr>
        <w:t xml:space="preserve"> </w:t>
      </w:r>
    </w:p>
    <w:p w14:paraId="2C896287" w14:textId="77777777" w:rsidR="00AA37CF" w:rsidRPr="00D865CA" w:rsidRDefault="00AA37CF" w:rsidP="00AA37CF">
      <w:pPr>
        <w:spacing w:line="266" w:lineRule="auto"/>
        <w:ind w:left="5"/>
        <w:jc w:val="both"/>
        <w:rPr>
          <w:rFonts w:ascii="Times New Roman" w:hAnsi="Times New Roman" w:cs="Times New Roman"/>
          <w:color w:val="000000" w:themeColor="text1"/>
        </w:rPr>
      </w:pPr>
      <w:r w:rsidRPr="00D865CA">
        <w:rPr>
          <w:rFonts w:ascii="Times New Roman" w:hAnsi="Times New Roman" w:cs="Times New Roman"/>
          <w:b/>
          <w:color w:val="000000" w:themeColor="text1"/>
        </w:rPr>
        <w:t xml:space="preserve">PRINCIPAL SECRETARY </w:t>
      </w:r>
    </w:p>
    <w:p w14:paraId="2D95A4D8" w14:textId="77777777" w:rsidR="00AA37CF" w:rsidRPr="00D865CA" w:rsidRDefault="00AA37CF" w:rsidP="00AA37CF">
      <w:pPr>
        <w:spacing w:line="266" w:lineRule="auto"/>
        <w:ind w:left="5"/>
        <w:jc w:val="both"/>
        <w:rPr>
          <w:rFonts w:ascii="Times New Roman" w:hAnsi="Times New Roman" w:cs="Times New Roman"/>
          <w:color w:val="000000" w:themeColor="text1"/>
        </w:rPr>
      </w:pPr>
      <w:r w:rsidRPr="00D865CA">
        <w:rPr>
          <w:rFonts w:ascii="Times New Roman" w:hAnsi="Times New Roman" w:cs="Times New Roman"/>
          <w:b/>
          <w:color w:val="000000" w:themeColor="text1"/>
        </w:rPr>
        <w:t>STATE DEPARTMENT FOR TVET</w:t>
      </w:r>
    </w:p>
    <w:p w14:paraId="621E76B8" w14:textId="60E1CE1B" w:rsidR="00BC6A1F" w:rsidRPr="00D865CA" w:rsidRDefault="00AA37CF" w:rsidP="00AA37CF">
      <w:pPr>
        <w:jc w:val="both"/>
        <w:rPr>
          <w:rFonts w:ascii="Times New Roman" w:hAnsi="Times New Roman" w:cs="Times New Roman"/>
        </w:rPr>
      </w:pPr>
      <w:r w:rsidRPr="00D865CA">
        <w:rPr>
          <w:rFonts w:ascii="Times New Roman" w:hAnsi="Times New Roman" w:cs="Times New Roman"/>
          <w:b/>
          <w:color w:val="000000" w:themeColor="text1"/>
        </w:rPr>
        <w:t>MINISTRY OF EDUCATION</w:t>
      </w:r>
      <w:r w:rsidR="00BC6A1F" w:rsidRPr="00D865CA">
        <w:rPr>
          <w:rFonts w:ascii="Times New Roman" w:hAnsi="Times New Roman" w:cs="Times New Roman"/>
        </w:rPr>
        <w:br w:type="page"/>
      </w:r>
    </w:p>
    <w:p w14:paraId="2F47085A" w14:textId="77777777" w:rsidR="005309D2" w:rsidRPr="00D865CA" w:rsidRDefault="005309D2">
      <w:pPr>
        <w:pStyle w:val="Normal1"/>
        <w:spacing w:line="360" w:lineRule="auto"/>
        <w:jc w:val="both"/>
        <w:rPr>
          <w:rFonts w:ascii="Times New Roman" w:eastAsia="Times New Roman" w:hAnsi="Times New Roman" w:cs="Times New Roman"/>
        </w:rPr>
      </w:pPr>
    </w:p>
    <w:p w14:paraId="4FC65CD5" w14:textId="223D4436" w:rsidR="005309D2" w:rsidRPr="00D865CA" w:rsidRDefault="00C77452" w:rsidP="00A30B90">
      <w:pPr>
        <w:pStyle w:val="Heading1"/>
        <w:rPr>
          <w:rFonts w:ascii="Times New Roman" w:eastAsia="Times New Roman" w:hAnsi="Times New Roman" w:cs="Times New Roman"/>
          <w:b w:val="0"/>
        </w:rPr>
      </w:pPr>
      <w:bookmarkStart w:id="5" w:name="_3dy6vkm" w:colFirst="0" w:colLast="0"/>
      <w:bookmarkStart w:id="6" w:name="_Toc196896660"/>
      <w:bookmarkEnd w:id="5"/>
      <w:r w:rsidRPr="00D865CA">
        <w:rPr>
          <w:rFonts w:ascii="Times New Roman" w:eastAsia="Times New Roman" w:hAnsi="Times New Roman" w:cs="Times New Roman"/>
          <w:b w:val="0"/>
        </w:rPr>
        <w:t>PREFACE</w:t>
      </w:r>
      <w:bookmarkEnd w:id="6"/>
    </w:p>
    <w:p w14:paraId="4F354515" w14:textId="77777777" w:rsidR="00AA37CF" w:rsidRPr="00D865CA" w:rsidRDefault="00AA37CF" w:rsidP="00AA37CF">
      <w:pPr>
        <w:ind w:left="10" w:right="12"/>
        <w:jc w:val="both"/>
        <w:rPr>
          <w:rFonts w:ascii="Times New Roman" w:hAnsi="Times New Roman" w:cs="Times New Roman"/>
        </w:rPr>
      </w:pPr>
      <w:r w:rsidRPr="00D865CA">
        <w:rPr>
          <w:rFonts w:ascii="Times New Roman" w:hAnsi="Times New Roman" w:cs="Times New Roman"/>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49A81CC2" w14:textId="77777777" w:rsidR="00AA37CF" w:rsidRPr="00D865CA" w:rsidRDefault="00AA37CF" w:rsidP="00AA37CF">
      <w:pPr>
        <w:spacing w:after="19"/>
        <w:jc w:val="both"/>
        <w:rPr>
          <w:rFonts w:ascii="Times New Roman" w:hAnsi="Times New Roman" w:cs="Times New Roman"/>
        </w:rPr>
      </w:pPr>
      <w:r w:rsidRPr="00D865CA">
        <w:rPr>
          <w:rFonts w:ascii="Times New Roman" w:hAnsi="Times New Roman" w:cs="Times New Roman"/>
        </w:rPr>
        <w:t xml:space="preserve"> </w:t>
      </w:r>
    </w:p>
    <w:p w14:paraId="5164080E" w14:textId="77777777" w:rsidR="00AA37CF" w:rsidRPr="00D865CA" w:rsidRDefault="00AA37CF" w:rsidP="00AA37CF">
      <w:pPr>
        <w:ind w:left="10" w:right="12"/>
        <w:jc w:val="both"/>
        <w:rPr>
          <w:rFonts w:ascii="Times New Roman" w:hAnsi="Times New Roman" w:cs="Times New Roman"/>
        </w:rPr>
      </w:pPr>
      <w:r w:rsidRPr="00D865CA">
        <w:rPr>
          <w:rFonts w:ascii="Times New Roman" w:hAnsi="Times New Roman" w:cs="Times New Roman"/>
        </w:rPr>
        <w:t>The Technical and Vocational Education and Training Act No. 29 of 2013 and the Sessional Paper No. 1 of 2019 on Reforming Education and Training in Kenya, emphasized the need to</w:t>
      </w:r>
      <w:r w:rsidRPr="00D865CA">
        <w:rPr>
          <w:rFonts w:ascii="Times New Roman" w:hAnsi="Times New Roman" w:cs="Times New Roman"/>
          <w:b/>
        </w:rPr>
        <w:t xml:space="preserve"> </w:t>
      </w:r>
      <w:r w:rsidRPr="00D865CA">
        <w:rPr>
          <w:rFonts w:ascii="Times New Roman" w:hAnsi="Times New Roman" w:cs="Times New Roman"/>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0595E92A" w14:textId="77777777" w:rsidR="00AA37CF" w:rsidRPr="00D865CA" w:rsidRDefault="00AA37CF" w:rsidP="00AA37CF">
      <w:pPr>
        <w:spacing w:after="16"/>
        <w:jc w:val="both"/>
        <w:rPr>
          <w:rFonts w:ascii="Times New Roman" w:hAnsi="Times New Roman" w:cs="Times New Roman"/>
        </w:rPr>
      </w:pPr>
      <w:bookmarkStart w:id="7" w:name="_Hlk64411488"/>
      <w:r w:rsidRPr="00D865CA">
        <w:rPr>
          <w:rFonts w:ascii="Times New Roman" w:hAnsi="Times New Roman" w:cs="Times New Roman"/>
        </w:rPr>
        <w:t xml:space="preserve"> </w:t>
      </w:r>
    </w:p>
    <w:p w14:paraId="631EAF32" w14:textId="77777777" w:rsidR="00AA37CF" w:rsidRPr="00D865CA" w:rsidRDefault="00AA37CF" w:rsidP="00AA37CF">
      <w:pPr>
        <w:spacing w:line="276" w:lineRule="auto"/>
        <w:ind w:left="10"/>
        <w:jc w:val="both"/>
        <w:rPr>
          <w:rFonts w:ascii="Times New Roman" w:hAnsi="Times New Roman" w:cs="Times New Roman"/>
          <w:color w:val="000000" w:themeColor="text1"/>
        </w:rPr>
      </w:pPr>
      <w:r w:rsidRPr="00D865CA">
        <w:rPr>
          <w:rFonts w:ascii="Times New Roman" w:hAnsi="Times New Roman" w:cs="Times New Roman"/>
          <w:color w:val="000000" w:themeColor="text1"/>
        </w:rPr>
        <w:t>This curriculum has been developed in adherence to the Kenya National Qualification Framework and CBETA standards and guidelines.</w:t>
      </w:r>
      <w:bookmarkEnd w:id="7"/>
      <w:r w:rsidRPr="00D865CA">
        <w:rPr>
          <w:rFonts w:ascii="Times New Roman" w:hAnsi="Times New Roman" w:cs="Times New Roman"/>
          <w:color w:val="000000" w:themeColor="text1"/>
        </w:rPr>
        <w:t xml:space="preserve"> </w:t>
      </w:r>
      <w:r w:rsidRPr="00D865CA">
        <w:rPr>
          <w:rFonts w:ascii="Times New Roman" w:hAnsi="Times New Roman" w:cs="Times New Roman"/>
        </w:rPr>
        <w:t xml:space="preserve">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2B34012F" w14:textId="77777777" w:rsidR="00AA37CF" w:rsidRPr="00D865CA" w:rsidRDefault="00AA37CF" w:rsidP="00AA37CF">
      <w:pPr>
        <w:spacing w:after="19"/>
        <w:jc w:val="both"/>
        <w:rPr>
          <w:rFonts w:ascii="Times New Roman" w:hAnsi="Times New Roman" w:cs="Times New Roman"/>
        </w:rPr>
      </w:pPr>
      <w:r w:rsidRPr="00D865CA">
        <w:rPr>
          <w:rFonts w:ascii="Times New Roman" w:hAnsi="Times New Roman" w:cs="Times New Roman"/>
        </w:rPr>
        <w:t xml:space="preserve">  </w:t>
      </w:r>
    </w:p>
    <w:p w14:paraId="051E30C2" w14:textId="176B5939" w:rsidR="00AA37CF" w:rsidRPr="00D865CA" w:rsidRDefault="00AA37CF" w:rsidP="00AA37CF">
      <w:pPr>
        <w:ind w:left="10" w:right="12"/>
        <w:jc w:val="both"/>
        <w:rPr>
          <w:rFonts w:ascii="Times New Roman" w:hAnsi="Times New Roman" w:cs="Times New Roman"/>
          <w:color w:val="000000" w:themeColor="text1"/>
        </w:rPr>
      </w:pPr>
      <w:r w:rsidRPr="00D865CA">
        <w:rPr>
          <w:rFonts w:ascii="Times New Roman" w:hAnsi="Times New Roman" w:cs="Times New Roman"/>
          <w:color w:val="000000" w:themeColor="text1"/>
        </w:rPr>
        <w:t xml:space="preserve">I am grateful to the NSSC, expert workers and all those who participated in the development of this curriculum.   </w:t>
      </w:r>
    </w:p>
    <w:p w14:paraId="5E5D7477" w14:textId="2988B94B" w:rsidR="00AA37CF" w:rsidRPr="00D865CA" w:rsidRDefault="00AA37CF" w:rsidP="00AA37CF">
      <w:pPr>
        <w:spacing w:after="19"/>
        <w:jc w:val="both"/>
        <w:rPr>
          <w:rFonts w:ascii="Times New Roman" w:hAnsi="Times New Roman" w:cs="Times New Roman"/>
          <w:color w:val="000000" w:themeColor="text1"/>
        </w:rPr>
      </w:pPr>
      <w:r w:rsidRPr="00D865CA">
        <w:rPr>
          <w:rFonts w:ascii="Times New Roman" w:hAnsi="Times New Roman" w:cs="Times New Roman"/>
          <w:color w:val="000000" w:themeColor="text1"/>
        </w:rPr>
        <w:t xml:space="preserve"> </w:t>
      </w:r>
    </w:p>
    <w:p w14:paraId="4249EFFE" w14:textId="7251CBA9" w:rsidR="00AA37CF" w:rsidRPr="00D865CA" w:rsidRDefault="00AA37CF" w:rsidP="00AA37CF">
      <w:pPr>
        <w:spacing w:line="266" w:lineRule="auto"/>
        <w:ind w:left="5"/>
        <w:jc w:val="both"/>
        <w:rPr>
          <w:rFonts w:ascii="Times New Roman" w:hAnsi="Times New Roman" w:cs="Times New Roman"/>
          <w:b/>
          <w:color w:val="000000" w:themeColor="text1"/>
        </w:rPr>
      </w:pPr>
      <w:r w:rsidRPr="00D865CA">
        <w:rPr>
          <w:rFonts w:ascii="Times New Roman" w:hAnsi="Times New Roman" w:cs="Times New Roman"/>
          <w:b/>
          <w:color w:val="000000" w:themeColor="text1"/>
        </w:rPr>
        <w:t>CHAIRPERSON</w:t>
      </w:r>
      <w:r w:rsidR="00EC4BE6">
        <w:rPr>
          <w:rFonts w:ascii="Times New Roman" w:hAnsi="Times New Roman" w:cs="Times New Roman"/>
          <w:b/>
          <w:color w:val="000000" w:themeColor="text1"/>
        </w:rPr>
        <w:t>COUNCIL</w:t>
      </w:r>
      <w:r w:rsidR="00EC4BE6">
        <w:rPr>
          <w:rFonts w:ascii="Times New Roman" w:hAnsi="Times New Roman" w:cs="Times New Roman"/>
          <w:b/>
          <w:color w:val="000000" w:themeColor="text1"/>
        </w:rPr>
        <w:br/>
        <w:t>(QAI)</w:t>
      </w:r>
    </w:p>
    <w:p w14:paraId="362E01D9" w14:textId="77777777" w:rsidR="005309D2" w:rsidRPr="00D865CA" w:rsidRDefault="005309D2">
      <w:pPr>
        <w:pStyle w:val="Normal1"/>
        <w:jc w:val="both"/>
        <w:rPr>
          <w:rFonts w:ascii="Times New Roman" w:eastAsia="Times New Roman" w:hAnsi="Times New Roman" w:cs="Times New Roman"/>
        </w:rPr>
      </w:pPr>
    </w:p>
    <w:p w14:paraId="1E09C3B1" w14:textId="77777777" w:rsidR="005309D2" w:rsidRPr="00D865CA" w:rsidRDefault="005309D2">
      <w:pPr>
        <w:pStyle w:val="Normal1"/>
        <w:jc w:val="both"/>
        <w:rPr>
          <w:rFonts w:ascii="Times New Roman" w:eastAsia="Times New Roman" w:hAnsi="Times New Roman" w:cs="Times New Roman"/>
          <w:b/>
        </w:rPr>
      </w:pPr>
    </w:p>
    <w:p w14:paraId="77A51951" w14:textId="77777777" w:rsidR="005309D2" w:rsidRPr="00D865CA" w:rsidRDefault="005309D2">
      <w:pPr>
        <w:pStyle w:val="Normal1"/>
        <w:spacing w:line="276" w:lineRule="auto"/>
        <w:jc w:val="both"/>
        <w:rPr>
          <w:rFonts w:ascii="Times New Roman" w:eastAsia="Times New Roman" w:hAnsi="Times New Roman" w:cs="Times New Roman"/>
        </w:rPr>
      </w:pPr>
    </w:p>
    <w:p w14:paraId="13C9253A" w14:textId="77777777" w:rsidR="005309D2" w:rsidRPr="00D865CA" w:rsidRDefault="00C77452">
      <w:pPr>
        <w:pStyle w:val="Normal1"/>
        <w:spacing w:after="160" w:line="259" w:lineRule="auto"/>
        <w:rPr>
          <w:rFonts w:ascii="Times New Roman" w:eastAsia="Times New Roman" w:hAnsi="Times New Roman" w:cs="Times New Roman"/>
        </w:rPr>
      </w:pPr>
      <w:r w:rsidRPr="00D865CA">
        <w:rPr>
          <w:rFonts w:ascii="Times New Roman" w:hAnsi="Times New Roman" w:cs="Times New Roman"/>
        </w:rPr>
        <w:br w:type="page"/>
      </w:r>
    </w:p>
    <w:p w14:paraId="26A5CBA8" w14:textId="77777777" w:rsidR="005309D2" w:rsidRPr="00D865CA" w:rsidRDefault="00C77452">
      <w:pPr>
        <w:pStyle w:val="Heading1"/>
        <w:rPr>
          <w:rFonts w:ascii="Times New Roman" w:eastAsia="Times New Roman" w:hAnsi="Times New Roman" w:cs="Times New Roman"/>
        </w:rPr>
      </w:pPr>
      <w:bookmarkStart w:id="8" w:name="_Toc196896661"/>
      <w:r w:rsidRPr="00D865CA">
        <w:rPr>
          <w:rFonts w:ascii="Times New Roman" w:eastAsia="Times New Roman" w:hAnsi="Times New Roman" w:cs="Times New Roman"/>
        </w:rPr>
        <w:lastRenderedPageBreak/>
        <w:t>ACKNOWLEDGMENT</w:t>
      </w:r>
      <w:bookmarkEnd w:id="8"/>
    </w:p>
    <w:p w14:paraId="4FD6FA3A" w14:textId="77777777" w:rsidR="005309D2" w:rsidRPr="00D865CA" w:rsidRDefault="00C77452">
      <w:pPr>
        <w:pStyle w:val="Normal1"/>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In developing this occupational standard, significant involvement and support was received from various organizations. We would like to thank the representatives from the human resource trades who provided technical assistance in the identification of the duties and tasks for the human resource officer and to thank the individual committee members who translated this information into a working document.</w:t>
      </w:r>
    </w:p>
    <w:p w14:paraId="1333ED4A" w14:textId="77777777" w:rsidR="005309D2" w:rsidRPr="00D865CA" w:rsidRDefault="00C77452">
      <w:pPr>
        <w:pStyle w:val="Normal1"/>
        <w:shd w:val="clear" w:color="auto" w:fill="FFFFFF"/>
        <w:jc w:val="both"/>
        <w:rPr>
          <w:rFonts w:ascii="Times New Roman" w:eastAsia="Times New Roman" w:hAnsi="Times New Roman" w:cs="Times New Roman"/>
        </w:rPr>
      </w:pPr>
      <w:r w:rsidRPr="00D865CA">
        <w:rPr>
          <w:rFonts w:ascii="Times New Roman" w:eastAsia="Times New Roman" w:hAnsi="Times New Roman" w:cs="Times New Roman"/>
        </w:rPr>
        <w:t xml:space="preserve">This occupational standard contains the occupational profile, list of duties, and the knowledge, skills and behaviors needed for someone to be competent in the occupation’s duties.  </w:t>
      </w:r>
    </w:p>
    <w:p w14:paraId="05BC65DE" w14:textId="77777777" w:rsidR="00BC6A1F" w:rsidRPr="00D865CA" w:rsidRDefault="00C77452">
      <w:pPr>
        <w:pStyle w:val="Normal1"/>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Special thanks to the Board of Directors and management of TVETA, KNQA, and MARKETING SOCIETY OF KENYA for supporting the process of developing this occupational standard.</w:t>
      </w:r>
    </w:p>
    <w:p w14:paraId="4A49B428" w14:textId="63BC2965" w:rsidR="005309D2" w:rsidRPr="00D865CA" w:rsidRDefault="00BC6A1F">
      <w:pPr>
        <w:pStyle w:val="Normal1"/>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I</w:t>
      </w:r>
      <w:r w:rsidR="00C77452" w:rsidRPr="00D865CA">
        <w:rPr>
          <w:rFonts w:ascii="Times New Roman" w:eastAsia="Times New Roman" w:hAnsi="Times New Roman" w:cs="Times New Roman"/>
        </w:rPr>
        <w:t xml:space="preserve"> recognize with appreciation the role of the marketing </w:t>
      </w:r>
      <w:r w:rsidRPr="00D865CA">
        <w:rPr>
          <w:rFonts w:ascii="Times New Roman" w:eastAsia="Times New Roman" w:hAnsi="Times New Roman" w:cs="Times New Roman"/>
        </w:rPr>
        <w:t xml:space="preserve">industry </w:t>
      </w:r>
      <w:r w:rsidR="00C77452" w:rsidRPr="00D865CA">
        <w:rPr>
          <w:rFonts w:ascii="Times New Roman" w:eastAsia="Times New Roman" w:hAnsi="Times New Roman" w:cs="Times New Roman"/>
        </w:rPr>
        <w:t>officer</w:t>
      </w:r>
      <w:r w:rsidRPr="00D865CA">
        <w:rPr>
          <w:rFonts w:ascii="Times New Roman" w:eastAsia="Times New Roman" w:hAnsi="Times New Roman" w:cs="Times New Roman"/>
        </w:rPr>
        <w:t>s</w:t>
      </w:r>
      <w:r w:rsidR="00C77452" w:rsidRPr="00D865CA">
        <w:rPr>
          <w:rFonts w:ascii="Times New Roman" w:eastAsia="Times New Roman" w:hAnsi="Times New Roman" w:cs="Times New Roman"/>
        </w:rPr>
        <w:t xml:space="preserve"> in ensuring that competencies required by the industry are part of this occupational standard. </w:t>
      </w:r>
    </w:p>
    <w:p w14:paraId="4901E073" w14:textId="6C308A84" w:rsidR="005309D2" w:rsidRPr="00D865CA" w:rsidRDefault="00BC6A1F">
      <w:pPr>
        <w:pStyle w:val="Normal1"/>
        <w:spacing w:line="276" w:lineRule="auto"/>
        <w:jc w:val="both"/>
        <w:rPr>
          <w:rFonts w:ascii="Times New Roman" w:eastAsia="Times New Roman" w:hAnsi="Times New Roman" w:cs="Times New Roman"/>
          <w:b/>
        </w:rPr>
      </w:pPr>
      <w:r w:rsidRPr="00D865CA">
        <w:rPr>
          <w:rFonts w:ascii="Times New Roman" w:eastAsia="Times New Roman" w:hAnsi="Times New Roman" w:cs="Times New Roman"/>
        </w:rPr>
        <w:t>I</w:t>
      </w:r>
      <w:r w:rsidR="00C77452" w:rsidRPr="00D865CA">
        <w:rPr>
          <w:rFonts w:ascii="Times New Roman" w:eastAsia="Times New Roman" w:hAnsi="Times New Roman" w:cs="Times New Roman"/>
        </w:rPr>
        <w:t xml:space="preserve"> also acknowledge any other institution or persons who in one way or another contributed to the success of development of this standard.</w:t>
      </w:r>
    </w:p>
    <w:p w14:paraId="3A4B96FF" w14:textId="77777777" w:rsidR="005309D2" w:rsidRPr="00D865CA" w:rsidRDefault="005309D2">
      <w:pPr>
        <w:pStyle w:val="Normal1"/>
        <w:spacing w:after="0" w:line="276" w:lineRule="auto"/>
        <w:ind w:left="714" w:hanging="357"/>
        <w:rPr>
          <w:rFonts w:ascii="Times New Roman" w:eastAsia="Times New Roman" w:hAnsi="Times New Roman" w:cs="Times New Roman"/>
        </w:rPr>
      </w:pPr>
    </w:p>
    <w:p w14:paraId="5A3FAC80" w14:textId="77777777" w:rsidR="00AA37CF" w:rsidRPr="00D865CA" w:rsidRDefault="00AA37CF" w:rsidP="00AA37CF">
      <w:pPr>
        <w:spacing w:after="5" w:line="266" w:lineRule="auto"/>
        <w:ind w:left="5" w:hanging="10"/>
        <w:jc w:val="both"/>
        <w:rPr>
          <w:rFonts w:ascii="Times New Roman" w:eastAsia="Times New Roman" w:hAnsi="Times New Roman" w:cs="Times New Roman"/>
          <w:color w:val="000000"/>
        </w:rPr>
      </w:pPr>
      <w:r w:rsidRPr="00D865CA">
        <w:rPr>
          <w:rFonts w:ascii="Times New Roman" w:eastAsia="Times New Roman" w:hAnsi="Times New Roman" w:cs="Times New Roman"/>
          <w:b/>
          <w:color w:val="000000"/>
        </w:rPr>
        <w:t xml:space="preserve">COUNCIL SECRETARY/CEO/ PRINCIPAL </w:t>
      </w:r>
      <w:r w:rsidRPr="00D865CA">
        <w:rPr>
          <w:rFonts w:ascii="Times New Roman" w:eastAsia="Times New Roman" w:hAnsi="Times New Roman" w:cs="Times New Roman"/>
          <w:color w:val="000000"/>
        </w:rPr>
        <w:t xml:space="preserve"> </w:t>
      </w:r>
    </w:p>
    <w:p w14:paraId="57C9974B" w14:textId="77777777" w:rsidR="00AA37CF" w:rsidRPr="00D865CA" w:rsidRDefault="00AA37CF" w:rsidP="00AA37CF">
      <w:pPr>
        <w:tabs>
          <w:tab w:val="center" w:pos="2161"/>
        </w:tabs>
        <w:spacing w:after="5" w:line="266" w:lineRule="auto"/>
        <w:ind w:left="-5"/>
        <w:jc w:val="both"/>
        <w:rPr>
          <w:rFonts w:ascii="Times New Roman" w:eastAsia="Times New Roman" w:hAnsi="Times New Roman" w:cs="Times New Roman"/>
          <w:color w:val="000000"/>
        </w:rPr>
      </w:pPr>
      <w:r w:rsidRPr="00D865CA">
        <w:rPr>
          <w:rFonts w:ascii="Times New Roman" w:hAnsi="Times New Roman" w:cs="Times New Roman"/>
          <w:color w:val="000000"/>
        </w:rPr>
        <w:tab/>
      </w:r>
      <w:r w:rsidRPr="00D865CA">
        <w:rPr>
          <w:rFonts w:ascii="Times New Roman" w:hAnsi="Times New Roman" w:cs="Times New Roman"/>
          <w:b/>
          <w:color w:val="000000"/>
        </w:rPr>
        <w:t xml:space="preserve"> </w:t>
      </w:r>
      <w:r w:rsidRPr="00D865CA">
        <w:rPr>
          <w:rFonts w:ascii="Times New Roman" w:hAnsi="Times New Roman" w:cs="Times New Roman"/>
          <w:color w:val="000000"/>
        </w:rPr>
        <w:t xml:space="preserve"> </w:t>
      </w:r>
    </w:p>
    <w:p w14:paraId="0CF7D52C" w14:textId="77777777" w:rsidR="00BC6A1F" w:rsidRPr="00D865CA" w:rsidRDefault="00BC6A1F">
      <w:pPr>
        <w:rPr>
          <w:rFonts w:ascii="Times New Roman" w:eastAsia="Times New Roman" w:hAnsi="Times New Roman" w:cs="Times New Roman"/>
        </w:rPr>
      </w:pPr>
      <w:r w:rsidRPr="00D865CA">
        <w:rPr>
          <w:rFonts w:ascii="Times New Roman" w:eastAsia="Times New Roman" w:hAnsi="Times New Roman" w:cs="Times New Roman"/>
        </w:rPr>
        <w:br w:type="page"/>
      </w:r>
    </w:p>
    <w:p w14:paraId="56A1C7FB" w14:textId="77777777" w:rsidR="005309D2" w:rsidRPr="00D865CA" w:rsidRDefault="00C77452" w:rsidP="00BC6A1F">
      <w:pPr>
        <w:pStyle w:val="Heading1"/>
        <w:rPr>
          <w:rFonts w:ascii="Times New Roman" w:eastAsia="Times New Roman" w:hAnsi="Times New Roman" w:cs="Times New Roman"/>
          <w:b w:val="0"/>
        </w:rPr>
      </w:pPr>
      <w:bookmarkStart w:id="9" w:name="_Toc196896662"/>
      <w:r w:rsidRPr="00D865CA">
        <w:rPr>
          <w:rFonts w:ascii="Times New Roman" w:eastAsia="Times New Roman" w:hAnsi="Times New Roman" w:cs="Times New Roman"/>
          <w:b w:val="0"/>
        </w:rPr>
        <w:lastRenderedPageBreak/>
        <w:t>ABBREVIATIONS AND ACRONYMS</w:t>
      </w:r>
      <w:bookmarkEnd w:id="9"/>
    </w:p>
    <w:tbl>
      <w:tblPr>
        <w:tblStyle w:val="a"/>
        <w:tblW w:w="8296" w:type="dxa"/>
        <w:tblBorders>
          <w:top w:val="nil"/>
          <w:left w:val="nil"/>
          <w:bottom w:val="nil"/>
          <w:right w:val="nil"/>
          <w:insideH w:val="nil"/>
          <w:insideV w:val="nil"/>
        </w:tblBorders>
        <w:tblLayout w:type="fixed"/>
        <w:tblLook w:val="0000" w:firstRow="0" w:lastRow="0" w:firstColumn="0" w:lastColumn="0" w:noHBand="0" w:noVBand="0"/>
      </w:tblPr>
      <w:tblGrid>
        <w:gridCol w:w="1413"/>
        <w:gridCol w:w="6883"/>
      </w:tblGrid>
      <w:tr w:rsidR="005309D2" w:rsidRPr="00D865CA" w14:paraId="0C70B15F"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1674F678" w14:textId="77777777"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GIF</w:t>
            </w:r>
          </w:p>
        </w:tc>
        <w:tc>
          <w:tcPr>
            <w:tcW w:w="6883" w:type="dxa"/>
            <w:tcBorders>
              <w:top w:val="nil"/>
              <w:left w:val="nil"/>
              <w:bottom w:val="nil"/>
              <w:right w:val="nil"/>
            </w:tcBorders>
            <w:tcMar>
              <w:top w:w="144" w:type="dxa"/>
              <w:left w:w="115" w:type="dxa"/>
              <w:bottom w:w="144" w:type="dxa"/>
              <w:right w:w="115" w:type="dxa"/>
            </w:tcMar>
          </w:tcPr>
          <w:p w14:paraId="20202679" w14:textId="77777777"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Graphic Interchange Format</w:t>
            </w:r>
          </w:p>
        </w:tc>
      </w:tr>
      <w:tr w:rsidR="00EB6145" w:rsidRPr="00D865CA" w14:paraId="7FFA74C8"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745191C4" w14:textId="2C3AFE43" w:rsidR="00EB6145" w:rsidRPr="00D865CA" w:rsidRDefault="00EB6145" w:rsidP="00EB6145">
            <w:pPr>
              <w:pStyle w:val="Normal1"/>
              <w:rPr>
                <w:rFonts w:ascii="Times New Roman" w:eastAsia="Times New Roman" w:hAnsi="Times New Roman" w:cs="Times New Roman"/>
                <w:sz w:val="24"/>
                <w:szCs w:val="24"/>
              </w:rPr>
            </w:pPr>
            <w:r w:rsidRPr="00D865CA">
              <w:rPr>
                <w:rFonts w:ascii="Times New Roman" w:hAnsi="Times New Roman" w:cs="Times New Roman"/>
                <w:sz w:val="24"/>
                <w:szCs w:val="24"/>
              </w:rPr>
              <w:t>DIME</w:t>
            </w:r>
          </w:p>
        </w:tc>
        <w:tc>
          <w:tcPr>
            <w:tcW w:w="6883" w:type="dxa"/>
            <w:tcBorders>
              <w:top w:val="nil"/>
              <w:left w:val="nil"/>
              <w:bottom w:val="nil"/>
              <w:right w:val="nil"/>
            </w:tcBorders>
            <w:tcMar>
              <w:top w:w="144" w:type="dxa"/>
              <w:left w:w="115" w:type="dxa"/>
              <w:bottom w:w="144" w:type="dxa"/>
              <w:right w:w="115" w:type="dxa"/>
            </w:tcMar>
          </w:tcPr>
          <w:p w14:paraId="785214F2" w14:textId="109DE9C2" w:rsidR="00EB6145" w:rsidRPr="00D865CA" w:rsidRDefault="00EB6145">
            <w:pPr>
              <w:pStyle w:val="Normal1"/>
              <w:rPr>
                <w:rFonts w:ascii="Times New Roman" w:eastAsia="Times New Roman" w:hAnsi="Times New Roman" w:cs="Times New Roman"/>
                <w:sz w:val="24"/>
                <w:szCs w:val="24"/>
              </w:rPr>
            </w:pPr>
            <w:r w:rsidRPr="00D865CA">
              <w:rPr>
                <w:rFonts w:ascii="Times New Roman" w:hAnsi="Times New Roman" w:cs="Times New Roman"/>
                <w:sz w:val="24"/>
                <w:szCs w:val="24"/>
              </w:rPr>
              <w:t>Direct, Indirect, Mix &amp; Everything in between</w:t>
            </w:r>
          </w:p>
        </w:tc>
      </w:tr>
      <w:tr w:rsidR="005309D2" w:rsidRPr="00D865CA" w14:paraId="61FE6A7B"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5A5152F1" w14:textId="77777777"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KPIs</w:t>
            </w:r>
          </w:p>
        </w:tc>
        <w:tc>
          <w:tcPr>
            <w:tcW w:w="6883" w:type="dxa"/>
            <w:tcBorders>
              <w:top w:val="nil"/>
              <w:left w:val="nil"/>
              <w:bottom w:val="nil"/>
              <w:right w:val="nil"/>
            </w:tcBorders>
            <w:tcMar>
              <w:top w:w="144" w:type="dxa"/>
              <w:left w:w="115" w:type="dxa"/>
              <w:bottom w:w="144" w:type="dxa"/>
              <w:right w:w="115" w:type="dxa"/>
            </w:tcMar>
          </w:tcPr>
          <w:p w14:paraId="7CE7C1B0" w14:textId="77777777"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Key Performance Indicators</w:t>
            </w:r>
          </w:p>
        </w:tc>
      </w:tr>
      <w:tr w:rsidR="005309D2" w:rsidRPr="00D865CA" w14:paraId="0DE89EC0"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7847E019" w14:textId="77777777"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KYC</w:t>
            </w:r>
          </w:p>
        </w:tc>
        <w:tc>
          <w:tcPr>
            <w:tcW w:w="6883" w:type="dxa"/>
            <w:tcBorders>
              <w:top w:val="nil"/>
              <w:left w:val="nil"/>
              <w:bottom w:val="nil"/>
              <w:right w:val="nil"/>
            </w:tcBorders>
            <w:tcMar>
              <w:top w:w="144" w:type="dxa"/>
              <w:left w:w="115" w:type="dxa"/>
              <w:bottom w:w="144" w:type="dxa"/>
              <w:right w:w="115" w:type="dxa"/>
            </w:tcMar>
          </w:tcPr>
          <w:p w14:paraId="786D231A" w14:textId="77777777"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Know Your Customer</w:t>
            </w:r>
          </w:p>
        </w:tc>
      </w:tr>
      <w:tr w:rsidR="005309D2" w:rsidRPr="00D865CA" w14:paraId="058B2A6A"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301EDA6E" w14:textId="77777777"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UGC</w:t>
            </w:r>
          </w:p>
        </w:tc>
        <w:tc>
          <w:tcPr>
            <w:tcW w:w="6883" w:type="dxa"/>
            <w:tcBorders>
              <w:top w:val="nil"/>
              <w:left w:val="nil"/>
              <w:bottom w:val="nil"/>
              <w:right w:val="nil"/>
            </w:tcBorders>
            <w:tcMar>
              <w:top w:w="144" w:type="dxa"/>
              <w:left w:w="115" w:type="dxa"/>
              <w:bottom w:w="144" w:type="dxa"/>
              <w:right w:w="115" w:type="dxa"/>
            </w:tcMar>
          </w:tcPr>
          <w:p w14:paraId="2AAE8E05" w14:textId="77777777"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Use Generated Content</w:t>
            </w:r>
          </w:p>
        </w:tc>
      </w:tr>
      <w:tr w:rsidR="005309D2" w:rsidRPr="00D865CA" w14:paraId="6FBA7BAF"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46E6DAC1" w14:textId="77777777"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ROI</w:t>
            </w:r>
          </w:p>
        </w:tc>
        <w:tc>
          <w:tcPr>
            <w:tcW w:w="6883" w:type="dxa"/>
            <w:tcBorders>
              <w:top w:val="nil"/>
              <w:left w:val="nil"/>
              <w:bottom w:val="nil"/>
              <w:right w:val="nil"/>
            </w:tcBorders>
            <w:tcMar>
              <w:top w:w="144" w:type="dxa"/>
              <w:left w:w="115" w:type="dxa"/>
              <w:bottom w:w="144" w:type="dxa"/>
              <w:right w:w="115" w:type="dxa"/>
            </w:tcMar>
          </w:tcPr>
          <w:p w14:paraId="21630B70" w14:textId="77777777"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Return on Investment</w:t>
            </w:r>
          </w:p>
        </w:tc>
      </w:tr>
      <w:tr w:rsidR="00EB6145" w:rsidRPr="00D865CA" w14:paraId="51D6E1F0"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7AC0BAB3" w14:textId="5EFBE38F" w:rsidR="00EB6145" w:rsidRPr="00D865CA" w:rsidRDefault="00EB6145">
            <w:pPr>
              <w:pStyle w:val="Normal1"/>
              <w:rPr>
                <w:rFonts w:ascii="Times New Roman" w:eastAsia="Times New Roman" w:hAnsi="Times New Roman" w:cs="Times New Roman"/>
                <w:sz w:val="24"/>
                <w:szCs w:val="24"/>
              </w:rPr>
            </w:pPr>
            <w:r w:rsidRPr="00D865CA">
              <w:rPr>
                <w:rFonts w:ascii="Times New Roman" w:hAnsi="Times New Roman" w:cs="Times New Roman"/>
                <w:sz w:val="24"/>
                <w:szCs w:val="24"/>
              </w:rPr>
              <w:t xml:space="preserve"> </w:t>
            </w:r>
            <w:proofErr w:type="spellStart"/>
            <w:r w:rsidRPr="00D865CA">
              <w:rPr>
                <w:rFonts w:ascii="Times New Roman" w:hAnsi="Times New Roman" w:cs="Times New Roman"/>
                <w:sz w:val="24"/>
                <w:szCs w:val="24"/>
              </w:rPr>
              <w:t>RtM</w:t>
            </w:r>
            <w:proofErr w:type="spellEnd"/>
          </w:p>
        </w:tc>
        <w:tc>
          <w:tcPr>
            <w:tcW w:w="6883" w:type="dxa"/>
            <w:tcBorders>
              <w:top w:val="nil"/>
              <w:left w:val="nil"/>
              <w:bottom w:val="nil"/>
              <w:right w:val="nil"/>
            </w:tcBorders>
            <w:tcMar>
              <w:top w:w="144" w:type="dxa"/>
              <w:left w:w="115" w:type="dxa"/>
              <w:bottom w:w="144" w:type="dxa"/>
              <w:right w:w="115" w:type="dxa"/>
            </w:tcMar>
          </w:tcPr>
          <w:p w14:paraId="4EC760BC" w14:textId="05458910" w:rsidR="00EB6145" w:rsidRPr="00D865CA" w:rsidRDefault="00EB6145">
            <w:pPr>
              <w:pStyle w:val="Normal1"/>
              <w:rPr>
                <w:rFonts w:ascii="Times New Roman" w:eastAsia="Times New Roman" w:hAnsi="Times New Roman" w:cs="Times New Roman"/>
                <w:sz w:val="24"/>
                <w:szCs w:val="24"/>
              </w:rPr>
            </w:pPr>
            <w:r w:rsidRPr="00D865CA">
              <w:rPr>
                <w:rFonts w:ascii="Times New Roman" w:hAnsi="Times New Roman" w:cs="Times New Roman"/>
                <w:sz w:val="24"/>
                <w:szCs w:val="24"/>
              </w:rPr>
              <w:t>Route to Market</w:t>
            </w:r>
          </w:p>
        </w:tc>
      </w:tr>
      <w:tr w:rsidR="005309D2" w:rsidRPr="00D865CA" w14:paraId="210685BA"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3F1D9EC8" w14:textId="77777777"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SOP</w:t>
            </w:r>
          </w:p>
        </w:tc>
        <w:tc>
          <w:tcPr>
            <w:tcW w:w="6883" w:type="dxa"/>
            <w:tcBorders>
              <w:top w:val="nil"/>
              <w:left w:val="nil"/>
              <w:bottom w:val="nil"/>
              <w:right w:val="nil"/>
            </w:tcBorders>
            <w:tcMar>
              <w:top w:w="144" w:type="dxa"/>
              <w:left w:w="115" w:type="dxa"/>
              <w:bottom w:w="144" w:type="dxa"/>
              <w:right w:w="115" w:type="dxa"/>
            </w:tcMar>
          </w:tcPr>
          <w:p w14:paraId="6E612CF4" w14:textId="4F25AF88"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 xml:space="preserve">Standard </w:t>
            </w:r>
            <w:r w:rsidR="00F8016C" w:rsidRPr="00D865CA">
              <w:rPr>
                <w:rFonts w:ascii="Times New Roman" w:eastAsia="Times New Roman" w:hAnsi="Times New Roman" w:cs="Times New Roman"/>
                <w:sz w:val="24"/>
                <w:szCs w:val="24"/>
              </w:rPr>
              <w:t>operating procedures</w:t>
            </w:r>
          </w:p>
        </w:tc>
      </w:tr>
      <w:tr w:rsidR="005309D2" w:rsidRPr="00D865CA" w14:paraId="160CF88F" w14:textId="77777777">
        <w:trPr>
          <w:cantSplit/>
          <w:tblHeader/>
        </w:trPr>
        <w:tc>
          <w:tcPr>
            <w:tcW w:w="1413" w:type="dxa"/>
            <w:tcBorders>
              <w:top w:val="nil"/>
              <w:left w:val="nil"/>
              <w:bottom w:val="nil"/>
              <w:right w:val="nil"/>
            </w:tcBorders>
            <w:tcMar>
              <w:top w:w="144" w:type="dxa"/>
              <w:left w:w="115" w:type="dxa"/>
              <w:bottom w:w="144" w:type="dxa"/>
              <w:right w:w="115" w:type="dxa"/>
            </w:tcMar>
          </w:tcPr>
          <w:p w14:paraId="1244F86E" w14:textId="77777777"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SWOT</w:t>
            </w:r>
          </w:p>
        </w:tc>
        <w:tc>
          <w:tcPr>
            <w:tcW w:w="6883" w:type="dxa"/>
            <w:tcBorders>
              <w:top w:val="nil"/>
              <w:left w:val="nil"/>
              <w:bottom w:val="nil"/>
              <w:right w:val="nil"/>
            </w:tcBorders>
            <w:tcMar>
              <w:top w:w="144" w:type="dxa"/>
              <w:left w:w="115" w:type="dxa"/>
              <w:bottom w:w="144" w:type="dxa"/>
              <w:right w:w="115" w:type="dxa"/>
            </w:tcMar>
          </w:tcPr>
          <w:p w14:paraId="7AFB4EDA" w14:textId="0A315497" w:rsidR="005309D2" w:rsidRPr="00D865CA" w:rsidRDefault="00C77452">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 xml:space="preserve">Strength, </w:t>
            </w:r>
            <w:r w:rsidR="00F8016C" w:rsidRPr="00D865CA">
              <w:rPr>
                <w:rFonts w:ascii="Times New Roman" w:eastAsia="Times New Roman" w:hAnsi="Times New Roman" w:cs="Times New Roman"/>
                <w:sz w:val="24"/>
                <w:szCs w:val="24"/>
              </w:rPr>
              <w:t>weaknesses, opportunities</w:t>
            </w:r>
            <w:r w:rsidRPr="00D865CA">
              <w:rPr>
                <w:rFonts w:ascii="Times New Roman" w:eastAsia="Times New Roman" w:hAnsi="Times New Roman" w:cs="Times New Roman"/>
                <w:sz w:val="24"/>
                <w:szCs w:val="24"/>
              </w:rPr>
              <w:t xml:space="preserve"> and threats</w:t>
            </w:r>
          </w:p>
        </w:tc>
      </w:tr>
    </w:tbl>
    <w:p w14:paraId="45B1648E" w14:textId="77777777" w:rsidR="005309D2" w:rsidRPr="00D865CA" w:rsidRDefault="005309D2">
      <w:pPr>
        <w:pStyle w:val="Normal1"/>
        <w:spacing w:after="0" w:line="276" w:lineRule="auto"/>
        <w:rPr>
          <w:rFonts w:ascii="Times New Roman" w:eastAsia="Times New Roman" w:hAnsi="Times New Roman" w:cs="Times New Roman"/>
          <w:color w:val="FF0000"/>
        </w:rPr>
      </w:pPr>
    </w:p>
    <w:p w14:paraId="416B87B5" w14:textId="77777777" w:rsidR="005309D2" w:rsidRPr="00D865CA" w:rsidRDefault="00C77452">
      <w:pPr>
        <w:pStyle w:val="Normal1"/>
        <w:tabs>
          <w:tab w:val="left" w:pos="567"/>
        </w:tabs>
        <w:spacing w:after="0" w:line="276" w:lineRule="auto"/>
        <w:rPr>
          <w:rFonts w:ascii="Times New Roman" w:eastAsia="Times New Roman" w:hAnsi="Times New Roman" w:cs="Times New Roman"/>
          <w:b/>
          <w:color w:val="FF0000"/>
        </w:rPr>
      </w:pPr>
      <w:r w:rsidRPr="00D865CA">
        <w:rPr>
          <w:rFonts w:ascii="Times New Roman" w:hAnsi="Times New Roman" w:cs="Times New Roman"/>
        </w:rPr>
        <w:br w:type="page"/>
      </w:r>
    </w:p>
    <w:p w14:paraId="615525C7" w14:textId="34E9FCCE" w:rsidR="005309D2" w:rsidRPr="00D865CA" w:rsidRDefault="00F8016C" w:rsidP="00E54206">
      <w:pPr>
        <w:pStyle w:val="Heading1"/>
        <w:rPr>
          <w:rFonts w:ascii="Times New Roman" w:eastAsia="Times New Roman" w:hAnsi="Times New Roman" w:cs="Times New Roman"/>
          <w:b w:val="0"/>
        </w:rPr>
      </w:pPr>
      <w:bookmarkStart w:id="10" w:name="_3rdcrjn" w:colFirst="0" w:colLast="0"/>
      <w:bookmarkStart w:id="11" w:name="_Toc196896663"/>
      <w:bookmarkEnd w:id="10"/>
      <w:r w:rsidRPr="00D865CA">
        <w:rPr>
          <w:rFonts w:ascii="Times New Roman" w:eastAsia="Times New Roman" w:hAnsi="Times New Roman" w:cs="Times New Roman"/>
          <w:b w:val="0"/>
        </w:rPr>
        <w:lastRenderedPageBreak/>
        <w:t>KEY TO UNIT CO</w:t>
      </w:r>
      <w:bookmarkStart w:id="12" w:name="_26in1rg" w:colFirst="0" w:colLast="0"/>
      <w:bookmarkEnd w:id="12"/>
      <w:r w:rsidR="0045718A" w:rsidRPr="00D865CA">
        <w:rPr>
          <w:rFonts w:ascii="Times New Roman" w:eastAsia="Times New Roman" w:hAnsi="Times New Roman" w:cs="Times New Roman"/>
          <w:b w:val="0"/>
        </w:rPr>
        <w:t>DE</w:t>
      </w:r>
      <w:bookmarkEnd w:id="11"/>
    </w:p>
    <w:p w14:paraId="682A1F7D" w14:textId="5165B89B" w:rsidR="006C5F9C" w:rsidRPr="00D865CA" w:rsidRDefault="00E54206">
      <w:pPr>
        <w:pStyle w:val="Normal1"/>
        <w:keepNext/>
        <w:keepLines/>
        <w:spacing w:after="0" w:line="276" w:lineRule="auto"/>
        <w:rPr>
          <w:rFonts w:ascii="Times New Roman" w:eastAsia="Times New Roman" w:hAnsi="Times New Roman" w:cs="Times New Roman"/>
          <w:b/>
          <w:color w:val="000000"/>
        </w:rPr>
      </w:pPr>
      <w:r w:rsidRPr="00D865CA">
        <w:rPr>
          <w:rFonts w:ascii="Times New Roman" w:hAnsi="Times New Roman" w:cs="Times New Roman"/>
          <w:noProof/>
        </w:rPr>
        <w:drawing>
          <wp:inline distT="0" distB="0" distL="0" distR="0" wp14:anchorId="4667F2BE" wp14:editId="1CD83419">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32BB4DB9" w14:textId="439ECA4D" w:rsidR="009D5917" w:rsidRPr="00D865CA" w:rsidRDefault="009D5917">
      <w:pPr>
        <w:rPr>
          <w:rFonts w:ascii="Times New Roman" w:eastAsia="Times New Roman" w:hAnsi="Times New Roman" w:cs="Times New Roman"/>
        </w:rPr>
      </w:pPr>
      <w:r w:rsidRPr="00D865CA">
        <w:rPr>
          <w:rFonts w:ascii="Times New Roman" w:eastAsia="Times New Roman" w:hAnsi="Times New Roman" w:cs="Times New Roman"/>
        </w:rPr>
        <w:br w:type="page"/>
      </w:r>
    </w:p>
    <w:p w14:paraId="3DC3C390" w14:textId="77777777" w:rsidR="005309D2" w:rsidRPr="00D865CA" w:rsidRDefault="005309D2">
      <w:pPr>
        <w:pStyle w:val="Normal1"/>
        <w:spacing w:after="0" w:line="240" w:lineRule="auto"/>
        <w:jc w:val="center"/>
        <w:rPr>
          <w:rFonts w:ascii="Times New Roman" w:eastAsia="Times New Roman" w:hAnsi="Times New Roman" w:cs="Times New Roman"/>
        </w:rPr>
      </w:pPr>
    </w:p>
    <w:p w14:paraId="56A17C16" w14:textId="77777777" w:rsidR="005309D2" w:rsidRPr="00D865CA" w:rsidRDefault="00C77452" w:rsidP="009D5917">
      <w:pPr>
        <w:pStyle w:val="Heading1"/>
        <w:rPr>
          <w:rFonts w:ascii="Times New Roman" w:eastAsia="Times New Roman" w:hAnsi="Times New Roman" w:cs="Times New Roman"/>
        </w:rPr>
      </w:pPr>
      <w:bookmarkStart w:id="13" w:name="_Toc196896664"/>
      <w:r w:rsidRPr="00D865CA">
        <w:rPr>
          <w:rFonts w:ascii="Times New Roman" w:eastAsia="Times New Roman" w:hAnsi="Times New Roman" w:cs="Times New Roman"/>
        </w:rPr>
        <w:t>TABLE OF CONTENTS…</w:t>
      </w:r>
      <w:bookmarkEnd w:id="13"/>
    </w:p>
    <w:p w14:paraId="0C223595" w14:textId="77777777" w:rsidR="005309D2" w:rsidRPr="00D865CA" w:rsidRDefault="00C77452">
      <w:pPr>
        <w:pStyle w:val="Normal1"/>
        <w:pBdr>
          <w:top w:val="nil"/>
          <w:left w:val="nil"/>
          <w:bottom w:val="nil"/>
          <w:right w:val="nil"/>
          <w:between w:val="nil"/>
        </w:pBdr>
        <w:tabs>
          <w:tab w:val="right" w:pos="9360"/>
        </w:tabs>
        <w:spacing w:after="100"/>
        <w:rPr>
          <w:rFonts w:ascii="Times New Roman" w:eastAsia="Times New Roman" w:hAnsi="Times New Roman" w:cs="Times New Roman"/>
        </w:rPr>
      </w:pPr>
      <w:r w:rsidRPr="00D865CA">
        <w:rPr>
          <w:rFonts w:ascii="Times New Roman" w:eastAsia="Times New Roman" w:hAnsi="Times New Roman" w:cs="Times New Roman"/>
        </w:rPr>
        <w:t>PREFACE</w:t>
      </w:r>
    </w:p>
    <w:p w14:paraId="62C86A76" w14:textId="3704CFFC" w:rsidR="001A59D4" w:rsidRDefault="00C77452">
      <w:pPr>
        <w:pStyle w:val="TOC1"/>
        <w:tabs>
          <w:tab w:val="right" w:pos="9016"/>
        </w:tabs>
        <w:rPr>
          <w:rFonts w:asciiTheme="minorHAnsi" w:eastAsiaTheme="minorEastAsia" w:hAnsiTheme="minorHAnsi" w:cstheme="minorBidi"/>
          <w:noProof/>
          <w:kern w:val="2"/>
          <w14:ligatures w14:val="standardContextual"/>
        </w:rPr>
      </w:pPr>
      <w:r w:rsidRPr="00D865CA">
        <w:rPr>
          <w:rFonts w:ascii="Times New Roman" w:hAnsi="Times New Roman" w:cs="Times New Roman"/>
        </w:rPr>
        <w:fldChar w:fldCharType="begin"/>
      </w:r>
      <w:r w:rsidRPr="00D865CA">
        <w:rPr>
          <w:rFonts w:ascii="Times New Roman" w:hAnsi="Times New Roman" w:cs="Times New Roman"/>
        </w:rPr>
        <w:instrText xml:space="preserve"> TOC \h \u \z \t "Heading 1,1,Heading 2,2,Heading 3,3,"</w:instrText>
      </w:r>
      <w:r w:rsidRPr="00D865CA">
        <w:rPr>
          <w:rFonts w:ascii="Times New Roman" w:hAnsi="Times New Roman" w:cs="Times New Roman"/>
        </w:rPr>
        <w:fldChar w:fldCharType="separate"/>
      </w:r>
      <w:hyperlink w:anchor="_Toc196896659" w:history="1">
        <w:r w:rsidR="001A59D4" w:rsidRPr="00760763">
          <w:rPr>
            <w:rStyle w:val="Hyperlink"/>
            <w:rFonts w:ascii="Times New Roman" w:eastAsia="Times New Roman" w:hAnsi="Times New Roman" w:cs="Times New Roman"/>
            <w:noProof/>
          </w:rPr>
          <w:t>FOREWORD</w:t>
        </w:r>
        <w:r w:rsidR="001A59D4">
          <w:rPr>
            <w:noProof/>
            <w:webHidden/>
          </w:rPr>
          <w:tab/>
        </w:r>
        <w:r w:rsidR="001A59D4">
          <w:rPr>
            <w:noProof/>
            <w:webHidden/>
          </w:rPr>
          <w:fldChar w:fldCharType="begin"/>
        </w:r>
        <w:r w:rsidR="001A59D4">
          <w:rPr>
            <w:noProof/>
            <w:webHidden/>
          </w:rPr>
          <w:instrText xml:space="preserve"> PAGEREF _Toc196896659 \h </w:instrText>
        </w:r>
        <w:r w:rsidR="001A59D4">
          <w:rPr>
            <w:noProof/>
            <w:webHidden/>
          </w:rPr>
        </w:r>
        <w:r w:rsidR="001A59D4">
          <w:rPr>
            <w:noProof/>
            <w:webHidden/>
          </w:rPr>
          <w:fldChar w:fldCharType="separate"/>
        </w:r>
        <w:r w:rsidR="001A59D4">
          <w:rPr>
            <w:noProof/>
            <w:webHidden/>
          </w:rPr>
          <w:t>iii</w:t>
        </w:r>
        <w:r w:rsidR="001A59D4">
          <w:rPr>
            <w:noProof/>
            <w:webHidden/>
          </w:rPr>
          <w:fldChar w:fldCharType="end"/>
        </w:r>
      </w:hyperlink>
    </w:p>
    <w:p w14:paraId="3DA9126D" w14:textId="569D784E"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60" w:history="1">
        <w:r w:rsidRPr="00760763">
          <w:rPr>
            <w:rStyle w:val="Hyperlink"/>
            <w:rFonts w:ascii="Times New Roman" w:eastAsia="Times New Roman" w:hAnsi="Times New Roman" w:cs="Times New Roman"/>
            <w:noProof/>
          </w:rPr>
          <w:t>PREFACE</w:t>
        </w:r>
        <w:r>
          <w:rPr>
            <w:noProof/>
            <w:webHidden/>
          </w:rPr>
          <w:tab/>
        </w:r>
        <w:r>
          <w:rPr>
            <w:noProof/>
            <w:webHidden/>
          </w:rPr>
          <w:fldChar w:fldCharType="begin"/>
        </w:r>
        <w:r>
          <w:rPr>
            <w:noProof/>
            <w:webHidden/>
          </w:rPr>
          <w:instrText xml:space="preserve"> PAGEREF _Toc196896660 \h </w:instrText>
        </w:r>
        <w:r>
          <w:rPr>
            <w:noProof/>
            <w:webHidden/>
          </w:rPr>
        </w:r>
        <w:r>
          <w:rPr>
            <w:noProof/>
            <w:webHidden/>
          </w:rPr>
          <w:fldChar w:fldCharType="separate"/>
        </w:r>
        <w:r>
          <w:rPr>
            <w:noProof/>
            <w:webHidden/>
          </w:rPr>
          <w:t>iv</w:t>
        </w:r>
        <w:r>
          <w:rPr>
            <w:noProof/>
            <w:webHidden/>
          </w:rPr>
          <w:fldChar w:fldCharType="end"/>
        </w:r>
      </w:hyperlink>
    </w:p>
    <w:p w14:paraId="1A34A61C" w14:textId="7C9157AD"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61" w:history="1">
        <w:r w:rsidRPr="00760763">
          <w:rPr>
            <w:rStyle w:val="Hyperlink"/>
            <w:rFonts w:ascii="Times New Roman" w:eastAsia="Times New Roman" w:hAnsi="Times New Roman" w:cs="Times New Roman"/>
            <w:noProof/>
          </w:rPr>
          <w:t>ACKNOWLEDGMENT</w:t>
        </w:r>
        <w:r>
          <w:rPr>
            <w:noProof/>
            <w:webHidden/>
          </w:rPr>
          <w:tab/>
        </w:r>
        <w:r>
          <w:rPr>
            <w:noProof/>
            <w:webHidden/>
          </w:rPr>
          <w:fldChar w:fldCharType="begin"/>
        </w:r>
        <w:r>
          <w:rPr>
            <w:noProof/>
            <w:webHidden/>
          </w:rPr>
          <w:instrText xml:space="preserve"> PAGEREF _Toc196896661 \h </w:instrText>
        </w:r>
        <w:r>
          <w:rPr>
            <w:noProof/>
            <w:webHidden/>
          </w:rPr>
        </w:r>
        <w:r>
          <w:rPr>
            <w:noProof/>
            <w:webHidden/>
          </w:rPr>
          <w:fldChar w:fldCharType="separate"/>
        </w:r>
        <w:r>
          <w:rPr>
            <w:noProof/>
            <w:webHidden/>
          </w:rPr>
          <w:t>v</w:t>
        </w:r>
        <w:r>
          <w:rPr>
            <w:noProof/>
            <w:webHidden/>
          </w:rPr>
          <w:fldChar w:fldCharType="end"/>
        </w:r>
      </w:hyperlink>
    </w:p>
    <w:p w14:paraId="70D530B9" w14:textId="37C28132"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62" w:history="1">
        <w:r w:rsidRPr="00760763">
          <w:rPr>
            <w:rStyle w:val="Hyperlink"/>
            <w:rFonts w:ascii="Times New Roman" w:eastAsia="Times New Roman" w:hAnsi="Times New Roman" w:cs="Times New Roman"/>
            <w:noProof/>
          </w:rPr>
          <w:t>ABBREVIATIONS AND ACRONYMS</w:t>
        </w:r>
        <w:r>
          <w:rPr>
            <w:noProof/>
            <w:webHidden/>
          </w:rPr>
          <w:tab/>
        </w:r>
        <w:r>
          <w:rPr>
            <w:noProof/>
            <w:webHidden/>
          </w:rPr>
          <w:fldChar w:fldCharType="begin"/>
        </w:r>
        <w:r>
          <w:rPr>
            <w:noProof/>
            <w:webHidden/>
          </w:rPr>
          <w:instrText xml:space="preserve"> PAGEREF _Toc196896662 \h </w:instrText>
        </w:r>
        <w:r>
          <w:rPr>
            <w:noProof/>
            <w:webHidden/>
          </w:rPr>
        </w:r>
        <w:r>
          <w:rPr>
            <w:noProof/>
            <w:webHidden/>
          </w:rPr>
          <w:fldChar w:fldCharType="separate"/>
        </w:r>
        <w:r>
          <w:rPr>
            <w:noProof/>
            <w:webHidden/>
          </w:rPr>
          <w:t>vi</w:t>
        </w:r>
        <w:r>
          <w:rPr>
            <w:noProof/>
            <w:webHidden/>
          </w:rPr>
          <w:fldChar w:fldCharType="end"/>
        </w:r>
      </w:hyperlink>
    </w:p>
    <w:p w14:paraId="3DBB1E05" w14:textId="2FEDB0F5"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63" w:history="1">
        <w:r w:rsidRPr="00760763">
          <w:rPr>
            <w:rStyle w:val="Hyperlink"/>
            <w:rFonts w:ascii="Times New Roman" w:eastAsia="Times New Roman" w:hAnsi="Times New Roman" w:cs="Times New Roman"/>
            <w:noProof/>
          </w:rPr>
          <w:t>KEY TO UNIT CODE</w:t>
        </w:r>
        <w:r>
          <w:rPr>
            <w:noProof/>
            <w:webHidden/>
          </w:rPr>
          <w:tab/>
        </w:r>
        <w:r>
          <w:rPr>
            <w:noProof/>
            <w:webHidden/>
          </w:rPr>
          <w:fldChar w:fldCharType="begin"/>
        </w:r>
        <w:r>
          <w:rPr>
            <w:noProof/>
            <w:webHidden/>
          </w:rPr>
          <w:instrText xml:space="preserve"> PAGEREF _Toc196896663 \h </w:instrText>
        </w:r>
        <w:r>
          <w:rPr>
            <w:noProof/>
            <w:webHidden/>
          </w:rPr>
        </w:r>
        <w:r>
          <w:rPr>
            <w:noProof/>
            <w:webHidden/>
          </w:rPr>
          <w:fldChar w:fldCharType="separate"/>
        </w:r>
        <w:r>
          <w:rPr>
            <w:noProof/>
            <w:webHidden/>
          </w:rPr>
          <w:t>vii</w:t>
        </w:r>
        <w:r>
          <w:rPr>
            <w:noProof/>
            <w:webHidden/>
          </w:rPr>
          <w:fldChar w:fldCharType="end"/>
        </w:r>
      </w:hyperlink>
    </w:p>
    <w:p w14:paraId="4E7B868C" w14:textId="1A7BFFE9"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64" w:history="1">
        <w:r w:rsidRPr="00760763">
          <w:rPr>
            <w:rStyle w:val="Hyperlink"/>
            <w:rFonts w:ascii="Times New Roman" w:eastAsia="Times New Roman" w:hAnsi="Times New Roman" w:cs="Times New Roman"/>
            <w:noProof/>
          </w:rPr>
          <w:t>TABLE OF CONTENTS…</w:t>
        </w:r>
        <w:r>
          <w:rPr>
            <w:noProof/>
            <w:webHidden/>
          </w:rPr>
          <w:tab/>
        </w:r>
        <w:r>
          <w:rPr>
            <w:noProof/>
            <w:webHidden/>
          </w:rPr>
          <w:fldChar w:fldCharType="begin"/>
        </w:r>
        <w:r>
          <w:rPr>
            <w:noProof/>
            <w:webHidden/>
          </w:rPr>
          <w:instrText xml:space="preserve"> PAGEREF _Toc196896664 \h </w:instrText>
        </w:r>
        <w:r>
          <w:rPr>
            <w:noProof/>
            <w:webHidden/>
          </w:rPr>
        </w:r>
        <w:r>
          <w:rPr>
            <w:noProof/>
            <w:webHidden/>
          </w:rPr>
          <w:fldChar w:fldCharType="separate"/>
        </w:r>
        <w:r>
          <w:rPr>
            <w:noProof/>
            <w:webHidden/>
          </w:rPr>
          <w:t>viii</w:t>
        </w:r>
        <w:r>
          <w:rPr>
            <w:noProof/>
            <w:webHidden/>
          </w:rPr>
          <w:fldChar w:fldCharType="end"/>
        </w:r>
      </w:hyperlink>
    </w:p>
    <w:p w14:paraId="73E595CD" w14:textId="709B8B5B"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65" w:history="1">
        <w:r w:rsidRPr="00760763">
          <w:rPr>
            <w:rStyle w:val="Hyperlink"/>
            <w:rFonts w:ascii="Times New Roman" w:hAnsi="Times New Roman" w:cs="Times New Roman"/>
            <w:noProof/>
          </w:rPr>
          <w:t>COURSE OVERVIEW</w:t>
        </w:r>
        <w:r>
          <w:rPr>
            <w:noProof/>
            <w:webHidden/>
          </w:rPr>
          <w:tab/>
        </w:r>
        <w:r>
          <w:rPr>
            <w:noProof/>
            <w:webHidden/>
          </w:rPr>
          <w:fldChar w:fldCharType="begin"/>
        </w:r>
        <w:r>
          <w:rPr>
            <w:noProof/>
            <w:webHidden/>
          </w:rPr>
          <w:instrText xml:space="preserve"> PAGEREF _Toc196896665 \h </w:instrText>
        </w:r>
        <w:r>
          <w:rPr>
            <w:noProof/>
            <w:webHidden/>
          </w:rPr>
        </w:r>
        <w:r>
          <w:rPr>
            <w:noProof/>
            <w:webHidden/>
          </w:rPr>
          <w:fldChar w:fldCharType="separate"/>
        </w:r>
        <w:r>
          <w:rPr>
            <w:noProof/>
            <w:webHidden/>
          </w:rPr>
          <w:t>ix</w:t>
        </w:r>
        <w:r>
          <w:rPr>
            <w:noProof/>
            <w:webHidden/>
          </w:rPr>
          <w:fldChar w:fldCharType="end"/>
        </w:r>
      </w:hyperlink>
    </w:p>
    <w:p w14:paraId="49B0DDB9" w14:textId="2ADCC803"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66" w:history="1">
        <w:r w:rsidRPr="00760763">
          <w:rPr>
            <w:rStyle w:val="Hyperlink"/>
            <w:rFonts w:ascii="Times New Roman" w:hAnsi="Times New Roman" w:cs="Times New Roman"/>
            <w:noProof/>
          </w:rPr>
          <w:t>UNDERTAKE BUSINESS COMMUNICATION</w:t>
        </w:r>
        <w:r>
          <w:rPr>
            <w:noProof/>
            <w:webHidden/>
          </w:rPr>
          <w:tab/>
        </w:r>
        <w:r>
          <w:rPr>
            <w:noProof/>
            <w:webHidden/>
          </w:rPr>
          <w:fldChar w:fldCharType="begin"/>
        </w:r>
        <w:r>
          <w:rPr>
            <w:noProof/>
            <w:webHidden/>
          </w:rPr>
          <w:instrText xml:space="preserve"> PAGEREF _Toc196896666 \h </w:instrText>
        </w:r>
        <w:r>
          <w:rPr>
            <w:noProof/>
            <w:webHidden/>
          </w:rPr>
        </w:r>
        <w:r>
          <w:rPr>
            <w:noProof/>
            <w:webHidden/>
          </w:rPr>
          <w:fldChar w:fldCharType="separate"/>
        </w:r>
        <w:r>
          <w:rPr>
            <w:noProof/>
            <w:webHidden/>
          </w:rPr>
          <w:t>1</w:t>
        </w:r>
        <w:r>
          <w:rPr>
            <w:noProof/>
            <w:webHidden/>
          </w:rPr>
          <w:fldChar w:fldCharType="end"/>
        </w:r>
      </w:hyperlink>
    </w:p>
    <w:p w14:paraId="2136CC9D" w14:textId="0460E121"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67" w:history="1">
        <w:r w:rsidRPr="00760763">
          <w:rPr>
            <w:rStyle w:val="Hyperlink"/>
            <w:rFonts w:ascii="Times New Roman" w:eastAsia="Times New Roman" w:hAnsi="Times New Roman" w:cs="Times New Roman"/>
            <w:noProof/>
          </w:rPr>
          <w:t>APPLY WORK ETHICS AND PRACTICES</w:t>
        </w:r>
        <w:r>
          <w:rPr>
            <w:noProof/>
            <w:webHidden/>
          </w:rPr>
          <w:tab/>
        </w:r>
        <w:r>
          <w:rPr>
            <w:noProof/>
            <w:webHidden/>
          </w:rPr>
          <w:fldChar w:fldCharType="begin"/>
        </w:r>
        <w:r>
          <w:rPr>
            <w:noProof/>
            <w:webHidden/>
          </w:rPr>
          <w:instrText xml:space="preserve"> PAGEREF _Toc196896667 \h </w:instrText>
        </w:r>
        <w:r>
          <w:rPr>
            <w:noProof/>
            <w:webHidden/>
          </w:rPr>
        </w:r>
        <w:r>
          <w:rPr>
            <w:noProof/>
            <w:webHidden/>
          </w:rPr>
          <w:fldChar w:fldCharType="separate"/>
        </w:r>
        <w:r>
          <w:rPr>
            <w:noProof/>
            <w:webHidden/>
          </w:rPr>
          <w:t>6</w:t>
        </w:r>
        <w:r>
          <w:rPr>
            <w:noProof/>
            <w:webHidden/>
          </w:rPr>
          <w:fldChar w:fldCharType="end"/>
        </w:r>
      </w:hyperlink>
    </w:p>
    <w:p w14:paraId="4E5464AC" w14:textId="3906362A"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68" w:history="1">
        <w:r w:rsidRPr="00760763">
          <w:rPr>
            <w:rStyle w:val="Hyperlink"/>
            <w:rFonts w:ascii="Times New Roman" w:eastAsia="Times New Roman" w:hAnsi="Times New Roman" w:cs="Times New Roman"/>
            <w:noProof/>
          </w:rPr>
          <w:t>APPLY FINANCIAL ACCOUNTING SKILLS</w:t>
        </w:r>
        <w:r>
          <w:rPr>
            <w:noProof/>
            <w:webHidden/>
          </w:rPr>
          <w:tab/>
        </w:r>
        <w:r>
          <w:rPr>
            <w:noProof/>
            <w:webHidden/>
          </w:rPr>
          <w:fldChar w:fldCharType="begin"/>
        </w:r>
        <w:r>
          <w:rPr>
            <w:noProof/>
            <w:webHidden/>
          </w:rPr>
          <w:instrText xml:space="preserve"> PAGEREF _Toc196896668 \h </w:instrText>
        </w:r>
        <w:r>
          <w:rPr>
            <w:noProof/>
            <w:webHidden/>
          </w:rPr>
        </w:r>
        <w:r>
          <w:rPr>
            <w:noProof/>
            <w:webHidden/>
          </w:rPr>
          <w:fldChar w:fldCharType="separate"/>
        </w:r>
        <w:r>
          <w:rPr>
            <w:noProof/>
            <w:webHidden/>
          </w:rPr>
          <w:t>12</w:t>
        </w:r>
        <w:r>
          <w:rPr>
            <w:noProof/>
            <w:webHidden/>
          </w:rPr>
          <w:fldChar w:fldCharType="end"/>
        </w:r>
      </w:hyperlink>
    </w:p>
    <w:p w14:paraId="16A6F8D2" w14:textId="310255C1"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69" w:history="1">
        <w:r w:rsidRPr="00760763">
          <w:rPr>
            <w:rStyle w:val="Hyperlink"/>
            <w:rFonts w:ascii="Times New Roman" w:hAnsi="Times New Roman" w:cs="Times New Roman"/>
            <w:noProof/>
          </w:rPr>
          <w:t>PERFORM TRADE ACTIVITIES</w:t>
        </w:r>
        <w:r>
          <w:rPr>
            <w:noProof/>
            <w:webHidden/>
          </w:rPr>
          <w:tab/>
        </w:r>
        <w:r>
          <w:rPr>
            <w:noProof/>
            <w:webHidden/>
          </w:rPr>
          <w:fldChar w:fldCharType="begin"/>
        </w:r>
        <w:r>
          <w:rPr>
            <w:noProof/>
            <w:webHidden/>
          </w:rPr>
          <w:instrText xml:space="preserve"> PAGEREF _Toc196896669 \h </w:instrText>
        </w:r>
        <w:r>
          <w:rPr>
            <w:noProof/>
            <w:webHidden/>
          </w:rPr>
        </w:r>
        <w:r>
          <w:rPr>
            <w:noProof/>
            <w:webHidden/>
          </w:rPr>
          <w:fldChar w:fldCharType="separate"/>
        </w:r>
        <w:r>
          <w:rPr>
            <w:noProof/>
            <w:webHidden/>
          </w:rPr>
          <w:t>15</w:t>
        </w:r>
        <w:r>
          <w:rPr>
            <w:noProof/>
            <w:webHidden/>
          </w:rPr>
          <w:fldChar w:fldCharType="end"/>
        </w:r>
      </w:hyperlink>
    </w:p>
    <w:p w14:paraId="1EA45E11" w14:textId="13E6CD89"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70" w:history="1">
        <w:r w:rsidRPr="00760763">
          <w:rPr>
            <w:rStyle w:val="Hyperlink"/>
            <w:rFonts w:ascii="Times New Roman" w:hAnsi="Times New Roman" w:cs="Times New Roman"/>
            <w:noProof/>
          </w:rPr>
          <w:t>CONDUCT BRAND PROMOTION</w:t>
        </w:r>
        <w:r>
          <w:rPr>
            <w:noProof/>
            <w:webHidden/>
          </w:rPr>
          <w:tab/>
        </w:r>
        <w:r>
          <w:rPr>
            <w:noProof/>
            <w:webHidden/>
          </w:rPr>
          <w:fldChar w:fldCharType="begin"/>
        </w:r>
        <w:r>
          <w:rPr>
            <w:noProof/>
            <w:webHidden/>
          </w:rPr>
          <w:instrText xml:space="preserve"> PAGEREF _Toc196896670 \h </w:instrText>
        </w:r>
        <w:r>
          <w:rPr>
            <w:noProof/>
            <w:webHidden/>
          </w:rPr>
        </w:r>
        <w:r>
          <w:rPr>
            <w:noProof/>
            <w:webHidden/>
          </w:rPr>
          <w:fldChar w:fldCharType="separate"/>
        </w:r>
        <w:r>
          <w:rPr>
            <w:noProof/>
            <w:webHidden/>
          </w:rPr>
          <w:t>20</w:t>
        </w:r>
        <w:r>
          <w:rPr>
            <w:noProof/>
            <w:webHidden/>
          </w:rPr>
          <w:fldChar w:fldCharType="end"/>
        </w:r>
      </w:hyperlink>
    </w:p>
    <w:p w14:paraId="22B97A7C" w14:textId="1A26BBC3"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71" w:history="1">
        <w:r w:rsidRPr="00760763">
          <w:rPr>
            <w:rStyle w:val="Hyperlink"/>
            <w:rFonts w:ascii="Times New Roman" w:hAnsi="Times New Roman" w:cs="Times New Roman"/>
            <w:noProof/>
          </w:rPr>
          <w:t>APPLY DIGITAL LITERACY</w:t>
        </w:r>
        <w:r>
          <w:rPr>
            <w:noProof/>
            <w:webHidden/>
          </w:rPr>
          <w:tab/>
        </w:r>
        <w:r>
          <w:rPr>
            <w:noProof/>
            <w:webHidden/>
          </w:rPr>
          <w:fldChar w:fldCharType="begin"/>
        </w:r>
        <w:r>
          <w:rPr>
            <w:noProof/>
            <w:webHidden/>
          </w:rPr>
          <w:instrText xml:space="preserve"> PAGEREF _Toc196896671 \h </w:instrText>
        </w:r>
        <w:r>
          <w:rPr>
            <w:noProof/>
            <w:webHidden/>
          </w:rPr>
        </w:r>
        <w:r>
          <w:rPr>
            <w:noProof/>
            <w:webHidden/>
          </w:rPr>
          <w:fldChar w:fldCharType="separate"/>
        </w:r>
        <w:r>
          <w:rPr>
            <w:noProof/>
            <w:webHidden/>
          </w:rPr>
          <w:t>24</w:t>
        </w:r>
        <w:r>
          <w:rPr>
            <w:noProof/>
            <w:webHidden/>
          </w:rPr>
          <w:fldChar w:fldCharType="end"/>
        </w:r>
      </w:hyperlink>
    </w:p>
    <w:p w14:paraId="409CA563" w14:textId="58CBF788"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72" w:history="1">
        <w:r w:rsidRPr="00760763">
          <w:rPr>
            <w:rStyle w:val="Hyperlink"/>
            <w:rFonts w:ascii="Times New Roman" w:eastAsia="Times New Roman" w:hAnsi="Times New Roman" w:cs="Times New Roman"/>
            <w:noProof/>
          </w:rPr>
          <w:t>APPLY ENTREPRENEURIAL SKILLS</w:t>
        </w:r>
        <w:r>
          <w:rPr>
            <w:noProof/>
            <w:webHidden/>
          </w:rPr>
          <w:tab/>
        </w:r>
        <w:r>
          <w:rPr>
            <w:noProof/>
            <w:webHidden/>
          </w:rPr>
          <w:fldChar w:fldCharType="begin"/>
        </w:r>
        <w:r>
          <w:rPr>
            <w:noProof/>
            <w:webHidden/>
          </w:rPr>
          <w:instrText xml:space="preserve"> PAGEREF _Toc196896672 \h </w:instrText>
        </w:r>
        <w:r>
          <w:rPr>
            <w:noProof/>
            <w:webHidden/>
          </w:rPr>
        </w:r>
        <w:r>
          <w:rPr>
            <w:noProof/>
            <w:webHidden/>
          </w:rPr>
          <w:fldChar w:fldCharType="separate"/>
        </w:r>
        <w:r>
          <w:rPr>
            <w:noProof/>
            <w:webHidden/>
          </w:rPr>
          <w:t>33</w:t>
        </w:r>
        <w:r>
          <w:rPr>
            <w:noProof/>
            <w:webHidden/>
          </w:rPr>
          <w:fldChar w:fldCharType="end"/>
        </w:r>
      </w:hyperlink>
    </w:p>
    <w:p w14:paraId="5481A599" w14:textId="3E4E299D"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73" w:history="1">
        <w:r w:rsidRPr="00760763">
          <w:rPr>
            <w:rStyle w:val="Hyperlink"/>
            <w:rFonts w:ascii="Times New Roman" w:eastAsia="Times New Roman" w:hAnsi="Times New Roman" w:cs="Times New Roman"/>
            <w:noProof/>
          </w:rPr>
          <w:t>APPLY ECONOMIC SKILLS</w:t>
        </w:r>
        <w:r>
          <w:rPr>
            <w:noProof/>
            <w:webHidden/>
          </w:rPr>
          <w:tab/>
        </w:r>
        <w:r>
          <w:rPr>
            <w:noProof/>
            <w:webHidden/>
          </w:rPr>
          <w:fldChar w:fldCharType="begin"/>
        </w:r>
        <w:r>
          <w:rPr>
            <w:noProof/>
            <w:webHidden/>
          </w:rPr>
          <w:instrText xml:space="preserve"> PAGEREF _Toc196896673 \h </w:instrText>
        </w:r>
        <w:r>
          <w:rPr>
            <w:noProof/>
            <w:webHidden/>
          </w:rPr>
        </w:r>
        <w:r>
          <w:rPr>
            <w:noProof/>
            <w:webHidden/>
          </w:rPr>
          <w:fldChar w:fldCharType="separate"/>
        </w:r>
        <w:r>
          <w:rPr>
            <w:noProof/>
            <w:webHidden/>
          </w:rPr>
          <w:t>39</w:t>
        </w:r>
        <w:r>
          <w:rPr>
            <w:noProof/>
            <w:webHidden/>
          </w:rPr>
          <w:fldChar w:fldCharType="end"/>
        </w:r>
      </w:hyperlink>
    </w:p>
    <w:p w14:paraId="0CBAC83C" w14:textId="194ABBCF"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74" w:history="1">
        <w:r w:rsidRPr="00760763">
          <w:rPr>
            <w:rStyle w:val="Hyperlink"/>
            <w:rFonts w:ascii="Times New Roman" w:eastAsia="Times New Roman" w:hAnsi="Times New Roman" w:cs="Times New Roman"/>
            <w:noProof/>
          </w:rPr>
          <w:t>MANAGE CUSTOMER EXPERIENCE</w:t>
        </w:r>
        <w:r>
          <w:rPr>
            <w:noProof/>
            <w:webHidden/>
          </w:rPr>
          <w:tab/>
        </w:r>
        <w:r>
          <w:rPr>
            <w:noProof/>
            <w:webHidden/>
          </w:rPr>
          <w:fldChar w:fldCharType="begin"/>
        </w:r>
        <w:r>
          <w:rPr>
            <w:noProof/>
            <w:webHidden/>
          </w:rPr>
          <w:instrText xml:space="preserve"> PAGEREF _Toc196896674 \h </w:instrText>
        </w:r>
        <w:r>
          <w:rPr>
            <w:noProof/>
            <w:webHidden/>
          </w:rPr>
        </w:r>
        <w:r>
          <w:rPr>
            <w:noProof/>
            <w:webHidden/>
          </w:rPr>
          <w:fldChar w:fldCharType="separate"/>
        </w:r>
        <w:r>
          <w:rPr>
            <w:noProof/>
            <w:webHidden/>
          </w:rPr>
          <w:t>45</w:t>
        </w:r>
        <w:r>
          <w:rPr>
            <w:noProof/>
            <w:webHidden/>
          </w:rPr>
          <w:fldChar w:fldCharType="end"/>
        </w:r>
      </w:hyperlink>
    </w:p>
    <w:p w14:paraId="74A05D9E" w14:textId="4CA019FD"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75" w:history="1">
        <w:r w:rsidRPr="00760763">
          <w:rPr>
            <w:rStyle w:val="Hyperlink"/>
            <w:rFonts w:ascii="Times New Roman" w:hAnsi="Times New Roman" w:cs="Times New Roman"/>
            <w:noProof/>
          </w:rPr>
          <w:t>CONDUCT MARKETING COMMUNICATION ACTIVITIES</w:t>
        </w:r>
        <w:r>
          <w:rPr>
            <w:noProof/>
            <w:webHidden/>
          </w:rPr>
          <w:tab/>
        </w:r>
        <w:r>
          <w:rPr>
            <w:noProof/>
            <w:webHidden/>
          </w:rPr>
          <w:fldChar w:fldCharType="begin"/>
        </w:r>
        <w:r>
          <w:rPr>
            <w:noProof/>
            <w:webHidden/>
          </w:rPr>
          <w:instrText xml:space="preserve"> PAGEREF _Toc196896675 \h </w:instrText>
        </w:r>
        <w:r>
          <w:rPr>
            <w:noProof/>
            <w:webHidden/>
          </w:rPr>
        </w:r>
        <w:r>
          <w:rPr>
            <w:noProof/>
            <w:webHidden/>
          </w:rPr>
          <w:fldChar w:fldCharType="separate"/>
        </w:r>
        <w:r>
          <w:rPr>
            <w:noProof/>
            <w:webHidden/>
          </w:rPr>
          <w:t>49</w:t>
        </w:r>
        <w:r>
          <w:rPr>
            <w:noProof/>
            <w:webHidden/>
          </w:rPr>
          <w:fldChar w:fldCharType="end"/>
        </w:r>
      </w:hyperlink>
    </w:p>
    <w:p w14:paraId="47345C9A" w14:textId="15A820E7" w:rsidR="001A59D4" w:rsidRDefault="001A59D4">
      <w:pPr>
        <w:pStyle w:val="TOC2"/>
        <w:tabs>
          <w:tab w:val="right" w:pos="9016"/>
        </w:tabs>
        <w:rPr>
          <w:rFonts w:asciiTheme="minorHAnsi" w:eastAsiaTheme="minorEastAsia" w:hAnsiTheme="minorHAnsi" w:cstheme="minorBidi"/>
          <w:noProof/>
          <w:kern w:val="2"/>
          <w14:ligatures w14:val="standardContextual"/>
        </w:rPr>
      </w:pPr>
      <w:hyperlink w:anchor="_Toc196896676" w:history="1">
        <w:r w:rsidRPr="00760763">
          <w:rPr>
            <w:rStyle w:val="Hyperlink"/>
            <w:rFonts w:ascii="Times New Roman" w:eastAsia="Times New Roman" w:hAnsi="Times New Roman" w:cs="Times New Roman"/>
            <w:noProof/>
          </w:rPr>
          <w:t>APPLY PRINCIPLES OF COMMERCIAL LAW</w:t>
        </w:r>
        <w:r>
          <w:rPr>
            <w:noProof/>
            <w:webHidden/>
          </w:rPr>
          <w:tab/>
        </w:r>
        <w:r>
          <w:rPr>
            <w:noProof/>
            <w:webHidden/>
          </w:rPr>
          <w:fldChar w:fldCharType="begin"/>
        </w:r>
        <w:r>
          <w:rPr>
            <w:noProof/>
            <w:webHidden/>
          </w:rPr>
          <w:instrText xml:space="preserve"> PAGEREF _Toc196896676 \h </w:instrText>
        </w:r>
        <w:r>
          <w:rPr>
            <w:noProof/>
            <w:webHidden/>
          </w:rPr>
        </w:r>
        <w:r>
          <w:rPr>
            <w:noProof/>
            <w:webHidden/>
          </w:rPr>
          <w:fldChar w:fldCharType="separate"/>
        </w:r>
        <w:r>
          <w:rPr>
            <w:noProof/>
            <w:webHidden/>
          </w:rPr>
          <w:t>54</w:t>
        </w:r>
        <w:r>
          <w:rPr>
            <w:noProof/>
            <w:webHidden/>
          </w:rPr>
          <w:fldChar w:fldCharType="end"/>
        </w:r>
      </w:hyperlink>
    </w:p>
    <w:p w14:paraId="3ED1507E" w14:textId="7D71539C" w:rsidR="001A59D4" w:rsidRDefault="001A59D4">
      <w:pPr>
        <w:pStyle w:val="TOC2"/>
        <w:tabs>
          <w:tab w:val="right" w:pos="9016"/>
        </w:tabs>
        <w:rPr>
          <w:rFonts w:asciiTheme="minorHAnsi" w:eastAsiaTheme="minorEastAsia" w:hAnsiTheme="minorHAnsi" w:cstheme="minorBidi"/>
          <w:noProof/>
          <w:kern w:val="2"/>
          <w14:ligatures w14:val="standardContextual"/>
        </w:rPr>
      </w:pPr>
      <w:hyperlink w:anchor="_Toc196896677" w:history="1">
        <w:r w:rsidRPr="00760763">
          <w:rPr>
            <w:rStyle w:val="Hyperlink"/>
            <w:rFonts w:ascii="Times New Roman" w:eastAsia="Times New Roman" w:hAnsi="Times New Roman" w:cs="Times New Roman"/>
            <w:noProof/>
          </w:rPr>
          <w:t>APPLY MANAGEMENT SKILLS</w:t>
        </w:r>
        <w:r>
          <w:rPr>
            <w:noProof/>
            <w:webHidden/>
          </w:rPr>
          <w:tab/>
        </w:r>
        <w:r>
          <w:rPr>
            <w:noProof/>
            <w:webHidden/>
          </w:rPr>
          <w:fldChar w:fldCharType="begin"/>
        </w:r>
        <w:r>
          <w:rPr>
            <w:noProof/>
            <w:webHidden/>
          </w:rPr>
          <w:instrText xml:space="preserve"> PAGEREF _Toc196896677 \h </w:instrText>
        </w:r>
        <w:r>
          <w:rPr>
            <w:noProof/>
            <w:webHidden/>
          </w:rPr>
        </w:r>
        <w:r>
          <w:rPr>
            <w:noProof/>
            <w:webHidden/>
          </w:rPr>
          <w:fldChar w:fldCharType="separate"/>
        </w:r>
        <w:r>
          <w:rPr>
            <w:noProof/>
            <w:webHidden/>
          </w:rPr>
          <w:t>59</w:t>
        </w:r>
        <w:r>
          <w:rPr>
            <w:noProof/>
            <w:webHidden/>
          </w:rPr>
          <w:fldChar w:fldCharType="end"/>
        </w:r>
      </w:hyperlink>
    </w:p>
    <w:p w14:paraId="7F09D5B9" w14:textId="7551E98F"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78" w:history="1">
        <w:r w:rsidRPr="00760763">
          <w:rPr>
            <w:rStyle w:val="Hyperlink"/>
            <w:rFonts w:ascii="Times New Roman" w:eastAsia="Times New Roman" w:hAnsi="Times New Roman" w:cs="Times New Roman"/>
            <w:bCs/>
            <w:noProof/>
          </w:rPr>
          <w:t>APPLY BUSINESS MATHEMATICS AND STATISTICS</w:t>
        </w:r>
        <w:r>
          <w:rPr>
            <w:noProof/>
            <w:webHidden/>
          </w:rPr>
          <w:tab/>
        </w:r>
        <w:r>
          <w:rPr>
            <w:noProof/>
            <w:webHidden/>
          </w:rPr>
          <w:fldChar w:fldCharType="begin"/>
        </w:r>
        <w:r>
          <w:rPr>
            <w:noProof/>
            <w:webHidden/>
          </w:rPr>
          <w:instrText xml:space="preserve"> PAGEREF _Toc196896678 \h </w:instrText>
        </w:r>
        <w:r>
          <w:rPr>
            <w:noProof/>
            <w:webHidden/>
          </w:rPr>
        </w:r>
        <w:r>
          <w:rPr>
            <w:noProof/>
            <w:webHidden/>
          </w:rPr>
          <w:fldChar w:fldCharType="separate"/>
        </w:r>
        <w:r>
          <w:rPr>
            <w:noProof/>
            <w:webHidden/>
          </w:rPr>
          <w:t>62</w:t>
        </w:r>
        <w:r>
          <w:rPr>
            <w:noProof/>
            <w:webHidden/>
          </w:rPr>
          <w:fldChar w:fldCharType="end"/>
        </w:r>
      </w:hyperlink>
    </w:p>
    <w:p w14:paraId="37592640" w14:textId="2B872EBE"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79" w:history="1">
        <w:r w:rsidRPr="00760763">
          <w:rPr>
            <w:rStyle w:val="Hyperlink"/>
            <w:rFonts w:ascii="Times New Roman" w:eastAsia="Times New Roman" w:hAnsi="Times New Roman" w:cs="Times New Roman"/>
            <w:noProof/>
          </w:rPr>
          <w:t>MANAGE DIGITAL MARKETING</w:t>
        </w:r>
        <w:r>
          <w:rPr>
            <w:noProof/>
            <w:webHidden/>
          </w:rPr>
          <w:tab/>
        </w:r>
        <w:r>
          <w:rPr>
            <w:noProof/>
            <w:webHidden/>
          </w:rPr>
          <w:fldChar w:fldCharType="begin"/>
        </w:r>
        <w:r>
          <w:rPr>
            <w:noProof/>
            <w:webHidden/>
          </w:rPr>
          <w:instrText xml:space="preserve"> PAGEREF _Toc196896679 \h </w:instrText>
        </w:r>
        <w:r>
          <w:rPr>
            <w:noProof/>
            <w:webHidden/>
          </w:rPr>
        </w:r>
        <w:r>
          <w:rPr>
            <w:noProof/>
            <w:webHidden/>
          </w:rPr>
          <w:fldChar w:fldCharType="separate"/>
        </w:r>
        <w:r>
          <w:rPr>
            <w:noProof/>
            <w:webHidden/>
          </w:rPr>
          <w:t>68</w:t>
        </w:r>
        <w:r>
          <w:rPr>
            <w:noProof/>
            <w:webHidden/>
          </w:rPr>
          <w:fldChar w:fldCharType="end"/>
        </w:r>
      </w:hyperlink>
    </w:p>
    <w:p w14:paraId="721D2B75" w14:textId="6BE2AD6B" w:rsidR="001A59D4" w:rsidRDefault="001A59D4">
      <w:pPr>
        <w:pStyle w:val="TOC1"/>
        <w:tabs>
          <w:tab w:val="right" w:pos="9016"/>
        </w:tabs>
        <w:rPr>
          <w:rFonts w:asciiTheme="minorHAnsi" w:eastAsiaTheme="minorEastAsia" w:hAnsiTheme="minorHAnsi" w:cstheme="minorBidi"/>
          <w:noProof/>
          <w:kern w:val="2"/>
          <w14:ligatures w14:val="standardContextual"/>
        </w:rPr>
      </w:pPr>
      <w:hyperlink w:anchor="_Toc196896680" w:history="1">
        <w:r w:rsidRPr="00760763">
          <w:rPr>
            <w:rStyle w:val="Hyperlink"/>
            <w:rFonts w:ascii="Times New Roman" w:hAnsi="Times New Roman" w:cs="Times New Roman"/>
            <w:noProof/>
          </w:rPr>
          <w:t>CONDUCT MARKET INNOVATIONS/RENOVATIONS</w:t>
        </w:r>
        <w:r>
          <w:rPr>
            <w:noProof/>
            <w:webHidden/>
          </w:rPr>
          <w:tab/>
        </w:r>
        <w:r>
          <w:rPr>
            <w:noProof/>
            <w:webHidden/>
          </w:rPr>
          <w:fldChar w:fldCharType="begin"/>
        </w:r>
        <w:r>
          <w:rPr>
            <w:noProof/>
            <w:webHidden/>
          </w:rPr>
          <w:instrText xml:space="preserve"> PAGEREF _Toc196896680 \h </w:instrText>
        </w:r>
        <w:r>
          <w:rPr>
            <w:noProof/>
            <w:webHidden/>
          </w:rPr>
        </w:r>
        <w:r>
          <w:rPr>
            <w:noProof/>
            <w:webHidden/>
          </w:rPr>
          <w:fldChar w:fldCharType="separate"/>
        </w:r>
        <w:r>
          <w:rPr>
            <w:noProof/>
            <w:webHidden/>
          </w:rPr>
          <w:t>72</w:t>
        </w:r>
        <w:r>
          <w:rPr>
            <w:noProof/>
            <w:webHidden/>
          </w:rPr>
          <w:fldChar w:fldCharType="end"/>
        </w:r>
      </w:hyperlink>
    </w:p>
    <w:p w14:paraId="49386F4A" w14:textId="641908E9" w:rsidR="005309D2" w:rsidRPr="00D865CA" w:rsidRDefault="00C77452">
      <w:pPr>
        <w:pStyle w:val="Normal1"/>
        <w:tabs>
          <w:tab w:val="left" w:pos="2865"/>
        </w:tabs>
        <w:spacing w:after="200" w:line="276" w:lineRule="auto"/>
        <w:rPr>
          <w:rFonts w:ascii="Times New Roman" w:eastAsia="Times New Roman" w:hAnsi="Times New Roman" w:cs="Times New Roman"/>
        </w:rPr>
      </w:pPr>
      <w:r w:rsidRPr="00D865CA">
        <w:rPr>
          <w:rFonts w:ascii="Times New Roman" w:hAnsi="Times New Roman" w:cs="Times New Roman"/>
        </w:rPr>
        <w:fldChar w:fldCharType="end"/>
      </w:r>
    </w:p>
    <w:p w14:paraId="1512534F" w14:textId="77777777" w:rsidR="005309D2" w:rsidRPr="00D865CA" w:rsidRDefault="005309D2">
      <w:pPr>
        <w:pStyle w:val="Normal1"/>
        <w:keepNext/>
        <w:keepLines/>
        <w:spacing w:after="0" w:line="276" w:lineRule="auto"/>
        <w:ind w:left="180" w:hanging="90"/>
        <w:rPr>
          <w:rFonts w:ascii="Times New Roman" w:eastAsia="Times New Roman" w:hAnsi="Times New Roman" w:cs="Times New Roman"/>
          <w:b/>
          <w:color w:val="000000"/>
        </w:rPr>
      </w:pPr>
      <w:bookmarkStart w:id="14" w:name="_35nkun2" w:colFirst="0" w:colLast="0"/>
      <w:bookmarkEnd w:id="14"/>
    </w:p>
    <w:p w14:paraId="7B4C91F7" w14:textId="77777777" w:rsidR="0045718A" w:rsidRPr="00D865CA" w:rsidRDefault="0045718A">
      <w:pPr>
        <w:rPr>
          <w:rFonts w:ascii="Times New Roman" w:hAnsi="Times New Roman" w:cs="Times New Roman"/>
          <w:color w:val="000000"/>
        </w:rPr>
      </w:pPr>
      <w:r w:rsidRPr="00D865CA">
        <w:rPr>
          <w:rFonts w:ascii="Times New Roman" w:hAnsi="Times New Roman" w:cs="Times New Roman"/>
          <w:b/>
        </w:rPr>
        <w:br w:type="page"/>
      </w:r>
    </w:p>
    <w:p w14:paraId="384735C0" w14:textId="77777777" w:rsidR="003B5445" w:rsidRPr="00D865CA" w:rsidRDefault="003B5445" w:rsidP="003B5445">
      <w:pPr>
        <w:pStyle w:val="Heading1"/>
        <w:rPr>
          <w:rFonts w:ascii="Times New Roman" w:hAnsi="Times New Roman" w:cs="Times New Roman"/>
        </w:rPr>
      </w:pPr>
      <w:bookmarkStart w:id="15" w:name="_Toc195694518"/>
      <w:bookmarkStart w:id="16" w:name="_Toc196896665"/>
      <w:r w:rsidRPr="00D865CA">
        <w:rPr>
          <w:rFonts w:ascii="Times New Roman" w:hAnsi="Times New Roman" w:cs="Times New Roman"/>
        </w:rPr>
        <w:lastRenderedPageBreak/>
        <w:t>COURSE OVERVIEW</w:t>
      </w:r>
      <w:bookmarkEnd w:id="15"/>
      <w:bookmarkEnd w:id="16"/>
    </w:p>
    <w:p w14:paraId="4294CE6C" w14:textId="673160AF" w:rsidR="005309D2" w:rsidRPr="00D865CA" w:rsidRDefault="00C77452" w:rsidP="006C5F9C">
      <w:pPr>
        <w:rPr>
          <w:rFonts w:ascii="Times New Roman" w:eastAsia="Times New Roman" w:hAnsi="Times New Roman" w:cs="Times New Roman"/>
        </w:rPr>
      </w:pPr>
      <w:r w:rsidRPr="00D865CA">
        <w:rPr>
          <w:rFonts w:ascii="Times New Roman" w:eastAsia="Times New Roman" w:hAnsi="Times New Roman" w:cs="Times New Roman"/>
        </w:rPr>
        <w:t xml:space="preserve">The Marketing </w:t>
      </w:r>
      <w:r w:rsidR="003035B5">
        <w:rPr>
          <w:rFonts w:ascii="Times New Roman" w:eastAsia="Times New Roman" w:hAnsi="Times New Roman" w:cs="Times New Roman"/>
        </w:rPr>
        <w:t xml:space="preserve">Assistant </w:t>
      </w:r>
      <w:r w:rsidR="003035B5" w:rsidRPr="00D865CA">
        <w:rPr>
          <w:rFonts w:ascii="Times New Roman" w:eastAsia="Times New Roman" w:hAnsi="Times New Roman" w:cs="Times New Roman"/>
        </w:rPr>
        <w:t>qualifications</w:t>
      </w:r>
      <w:r w:rsidRPr="00D865CA">
        <w:rPr>
          <w:rFonts w:ascii="Times New Roman" w:eastAsia="Times New Roman" w:hAnsi="Times New Roman" w:cs="Times New Roman"/>
        </w:rPr>
        <w:t xml:space="preserve"> consist of competencies that an individual must achieve to enable him/her to manage brand strategy, conduct market analysis, develop promotional campaigns, develop marketing budgets, develop distribution channels, manage digital marketing and   manage customer experience.</w:t>
      </w:r>
    </w:p>
    <w:p w14:paraId="02DFCE5D" w14:textId="77777777" w:rsidR="00C46A32" w:rsidRDefault="00C46A32" w:rsidP="00F8016C">
      <w:pPr>
        <w:pStyle w:val="Normal1"/>
        <w:tabs>
          <w:tab w:val="left" w:pos="1080"/>
        </w:tabs>
        <w:jc w:val="both"/>
        <w:rPr>
          <w:rFonts w:ascii="Times New Roman" w:eastAsia="Times New Roman" w:hAnsi="Times New Roman" w:cs="Times New Roman"/>
          <w:b/>
        </w:rPr>
      </w:pPr>
    </w:p>
    <w:p w14:paraId="19543388" w14:textId="77777777" w:rsidR="00C46A32" w:rsidRDefault="00C46A32" w:rsidP="00F8016C">
      <w:pPr>
        <w:pStyle w:val="Normal1"/>
        <w:tabs>
          <w:tab w:val="left" w:pos="1080"/>
        </w:tabs>
        <w:jc w:val="both"/>
        <w:rPr>
          <w:rFonts w:ascii="Times New Roman" w:eastAsia="Times New Roman" w:hAnsi="Times New Roman" w:cs="Times New Roman"/>
          <w:b/>
        </w:rPr>
      </w:pPr>
    </w:p>
    <w:p w14:paraId="793DCDDB" w14:textId="5EFC8A58" w:rsidR="00F8016C" w:rsidRPr="00D865CA" w:rsidRDefault="00F8016C" w:rsidP="00C46A32">
      <w:pPr>
        <w:pStyle w:val="Heading1"/>
      </w:pPr>
      <w:r w:rsidRPr="00D865CA">
        <w:t>UNITS OF COMPETENCE</w:t>
      </w:r>
    </w:p>
    <w:p w14:paraId="16F50390" w14:textId="77777777" w:rsidR="005309D2" w:rsidRPr="00D865CA" w:rsidRDefault="005309D2">
      <w:pPr>
        <w:pStyle w:val="Normal1"/>
        <w:tabs>
          <w:tab w:val="left" w:pos="1080"/>
        </w:tabs>
        <w:spacing w:after="0"/>
        <w:jc w:val="both"/>
        <w:rPr>
          <w:rFonts w:ascii="Times New Roman" w:eastAsia="Times New Roman" w:hAnsi="Times New Roman" w:cs="Times New Roman"/>
        </w:rPr>
      </w:pPr>
    </w:p>
    <w:p w14:paraId="50966861" w14:textId="5FCB3229" w:rsidR="005309D2" w:rsidRDefault="00C77452">
      <w:pPr>
        <w:pStyle w:val="Normal1"/>
        <w:spacing w:after="0"/>
        <w:jc w:val="both"/>
        <w:rPr>
          <w:rFonts w:ascii="Times New Roman" w:eastAsia="Times New Roman" w:hAnsi="Times New Roman" w:cs="Times New Roman"/>
        </w:rPr>
      </w:pPr>
      <w:r w:rsidRPr="00D865CA">
        <w:rPr>
          <w:rFonts w:ascii="Times New Roman" w:eastAsia="Times New Roman" w:hAnsi="Times New Roman" w:cs="Times New Roman"/>
        </w:rPr>
        <w:t xml:space="preserve">The units of competency comprising marketing </w:t>
      </w:r>
      <w:r w:rsidR="009D5917" w:rsidRPr="00D865CA">
        <w:rPr>
          <w:rFonts w:ascii="Times New Roman" w:eastAsia="Times New Roman" w:hAnsi="Times New Roman" w:cs="Times New Roman"/>
        </w:rPr>
        <w:t>management</w:t>
      </w:r>
      <w:r w:rsidR="00DF638C">
        <w:rPr>
          <w:rFonts w:ascii="Times New Roman" w:eastAsia="Times New Roman" w:hAnsi="Times New Roman" w:cs="Times New Roman"/>
        </w:rPr>
        <w:t xml:space="preserve"> level 5</w:t>
      </w:r>
      <w:r w:rsidRPr="00D865CA">
        <w:rPr>
          <w:rFonts w:ascii="Times New Roman" w:eastAsia="Times New Roman" w:hAnsi="Times New Roman" w:cs="Times New Roman"/>
        </w:rPr>
        <w:t xml:space="preserve"> qualifications include the </w:t>
      </w:r>
      <w:r w:rsidR="001258F3">
        <w:rPr>
          <w:rFonts w:ascii="Times New Roman" w:eastAsia="Times New Roman" w:hAnsi="Times New Roman" w:cs="Times New Roman"/>
        </w:rPr>
        <w:t xml:space="preserve">Following basic, common and core units </w:t>
      </w:r>
    </w:p>
    <w:p w14:paraId="61437959" w14:textId="77777777" w:rsidR="00C46A32" w:rsidRPr="00C46A32" w:rsidRDefault="00C46A32" w:rsidP="00C46A32">
      <w:pPr>
        <w:spacing w:after="0" w:line="276" w:lineRule="auto"/>
        <w:rPr>
          <w:rFonts w:ascii="Times New Roman" w:eastAsia="Times New Roman" w:hAnsi="Times New Roman" w:cs="Times New Roman"/>
          <w:b/>
        </w:rPr>
      </w:pPr>
      <w:bookmarkStart w:id="17" w:name="_3as4poj" w:colFirst="0" w:colLast="0"/>
      <w:bookmarkEnd w:id="17"/>
      <w:r w:rsidRPr="00C46A32">
        <w:rPr>
          <w:rFonts w:ascii="Times New Roman" w:eastAsia="Times New Roman" w:hAnsi="Times New Roman" w:cs="Times New Roman"/>
          <w:b/>
        </w:rPr>
        <w:t>BASIC UNITS OF COMPETENCY</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5"/>
        <w:gridCol w:w="5092"/>
      </w:tblGrid>
      <w:tr w:rsidR="00C46A32" w:rsidRPr="00C46A32" w14:paraId="7003ECD3" w14:textId="77777777" w:rsidTr="00530115">
        <w:tc>
          <w:tcPr>
            <w:tcW w:w="3615" w:type="dxa"/>
          </w:tcPr>
          <w:p w14:paraId="74932E89" w14:textId="77777777" w:rsidR="00C46A32" w:rsidRPr="00C46A32" w:rsidRDefault="00C46A32" w:rsidP="00C46A32">
            <w:pPr>
              <w:spacing w:after="200" w:line="240" w:lineRule="auto"/>
              <w:rPr>
                <w:rFonts w:ascii="Times New Roman" w:eastAsia="Calibri" w:hAnsi="Times New Roman" w:cs="Times New Roman"/>
                <w:b/>
              </w:rPr>
            </w:pPr>
            <w:r w:rsidRPr="00C46A32">
              <w:rPr>
                <w:rFonts w:ascii="Times New Roman" w:eastAsia="Calibri" w:hAnsi="Times New Roman" w:cs="Times New Roman"/>
                <w:b/>
              </w:rPr>
              <w:t>Unit of Learning Code</w:t>
            </w:r>
          </w:p>
        </w:tc>
        <w:tc>
          <w:tcPr>
            <w:tcW w:w="5092" w:type="dxa"/>
          </w:tcPr>
          <w:p w14:paraId="4D6D2A7D" w14:textId="77777777" w:rsidR="00C46A32" w:rsidRPr="00C46A32" w:rsidRDefault="00C46A32" w:rsidP="00C46A32">
            <w:pPr>
              <w:spacing w:after="200" w:line="240" w:lineRule="auto"/>
              <w:rPr>
                <w:rFonts w:ascii="Times New Roman" w:eastAsia="Calibri" w:hAnsi="Times New Roman" w:cs="Times New Roman"/>
                <w:b/>
              </w:rPr>
            </w:pPr>
            <w:r w:rsidRPr="00C46A32">
              <w:rPr>
                <w:rFonts w:ascii="Times New Roman" w:eastAsia="Calibri" w:hAnsi="Times New Roman" w:cs="Times New Roman"/>
                <w:b/>
              </w:rPr>
              <w:t>Unit of Learning Title</w:t>
            </w:r>
          </w:p>
        </w:tc>
      </w:tr>
      <w:tr w:rsidR="00FE7787" w:rsidRPr="00C46A32" w14:paraId="260A69FD" w14:textId="77777777" w:rsidTr="00423350">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61A15EAD" w14:textId="58F1E7EA" w:rsidR="00FE7787" w:rsidRPr="00C46A32" w:rsidRDefault="00FE7787" w:rsidP="00FE7787">
            <w:pPr>
              <w:spacing w:after="0" w:line="276" w:lineRule="auto"/>
              <w:contextualSpacing/>
              <w:jc w:val="both"/>
              <w:rPr>
                <w:rFonts w:ascii="Times New Roman" w:eastAsia="Calibri" w:hAnsi="Times New Roman" w:cs="Times New Roman"/>
                <w:b/>
                <w:lang w:val="en-GB" w:eastAsia="fr-FR"/>
              </w:rPr>
            </w:pPr>
            <w:r w:rsidRPr="00D806A7">
              <w:rPr>
                <w:lang w:val="en-GB"/>
              </w:rPr>
              <w:t xml:space="preserve">0611 </w:t>
            </w:r>
            <w:r>
              <w:rPr>
                <w:lang w:val="en-GB"/>
              </w:rPr>
              <w:t>45</w:t>
            </w:r>
            <w:r w:rsidRPr="00D806A7">
              <w:rPr>
                <w:lang w:val="en-GB"/>
              </w:rPr>
              <w:t>1 01A</w:t>
            </w:r>
          </w:p>
        </w:tc>
        <w:tc>
          <w:tcPr>
            <w:tcW w:w="5092" w:type="dxa"/>
          </w:tcPr>
          <w:p w14:paraId="06B9EECA" w14:textId="77777777" w:rsidR="00FE7787" w:rsidRPr="00C46A32" w:rsidRDefault="00FE7787" w:rsidP="00FE7787">
            <w:pPr>
              <w:spacing w:after="200" w:line="240" w:lineRule="auto"/>
              <w:rPr>
                <w:rFonts w:ascii="Times New Roman" w:eastAsia="Calibri" w:hAnsi="Times New Roman" w:cs="Times New Roman"/>
              </w:rPr>
            </w:pPr>
            <w:r w:rsidRPr="00C46A32">
              <w:rPr>
                <w:rFonts w:ascii="Times New Roman" w:eastAsia="Calibri" w:hAnsi="Times New Roman" w:cs="Times New Roman"/>
              </w:rPr>
              <w:t xml:space="preserve">Apply digital literacy </w:t>
            </w:r>
          </w:p>
        </w:tc>
      </w:tr>
      <w:tr w:rsidR="00FE7787" w:rsidRPr="00C46A32" w14:paraId="13F0E8B8" w14:textId="77777777" w:rsidTr="00423350">
        <w:tc>
          <w:tcPr>
            <w:tcW w:w="3615" w:type="dxa"/>
            <w:tcBorders>
              <w:top w:val="single" w:sz="4" w:space="0" w:color="auto"/>
              <w:left w:val="single" w:sz="4" w:space="0" w:color="auto"/>
              <w:bottom w:val="single" w:sz="4" w:space="0" w:color="auto"/>
              <w:right w:val="single" w:sz="4" w:space="0" w:color="auto"/>
            </w:tcBorders>
          </w:tcPr>
          <w:p w14:paraId="7890E7FF" w14:textId="5E5D7C6B" w:rsidR="00FE7787" w:rsidRPr="00C46A32" w:rsidRDefault="00FE7787" w:rsidP="00FE7787">
            <w:pPr>
              <w:spacing w:after="0" w:line="276" w:lineRule="auto"/>
              <w:contextualSpacing/>
              <w:jc w:val="both"/>
              <w:rPr>
                <w:rFonts w:ascii="Times New Roman" w:eastAsia="Calibri" w:hAnsi="Times New Roman" w:cs="Times New Roman"/>
                <w:b/>
                <w:lang w:val="en-GB" w:eastAsia="fr-FR"/>
              </w:rPr>
            </w:pPr>
            <w:r w:rsidRPr="00D806A7">
              <w:t xml:space="preserve">0417 </w:t>
            </w:r>
            <w:r>
              <w:t>45</w:t>
            </w:r>
            <w:r w:rsidRPr="00D806A7">
              <w:t xml:space="preserve">1 02A </w:t>
            </w:r>
          </w:p>
        </w:tc>
        <w:tc>
          <w:tcPr>
            <w:tcW w:w="5092" w:type="dxa"/>
          </w:tcPr>
          <w:p w14:paraId="6A2120B6" w14:textId="77777777" w:rsidR="00FE7787" w:rsidRPr="00C46A32" w:rsidRDefault="00FE7787" w:rsidP="00FE7787">
            <w:pPr>
              <w:spacing w:after="200" w:line="240" w:lineRule="auto"/>
              <w:rPr>
                <w:rFonts w:ascii="Times New Roman" w:eastAsia="Calibri" w:hAnsi="Times New Roman" w:cs="Times New Roman"/>
              </w:rPr>
            </w:pPr>
            <w:r w:rsidRPr="00C46A32">
              <w:rPr>
                <w:rFonts w:ascii="Times New Roman" w:eastAsia="Calibri" w:hAnsi="Times New Roman" w:cs="Times New Roman"/>
              </w:rPr>
              <w:t>Apply work ethics and practices</w:t>
            </w:r>
          </w:p>
        </w:tc>
      </w:tr>
      <w:tr w:rsidR="00FE7787" w:rsidRPr="00C46A32" w14:paraId="04F1D1B2" w14:textId="77777777" w:rsidTr="00423350">
        <w:tc>
          <w:tcPr>
            <w:tcW w:w="3615" w:type="dxa"/>
            <w:tcBorders>
              <w:top w:val="single" w:sz="4" w:space="0" w:color="000000"/>
              <w:left w:val="single" w:sz="4" w:space="0" w:color="000000"/>
              <w:bottom w:val="single" w:sz="4" w:space="0" w:color="000000"/>
              <w:right w:val="single" w:sz="4" w:space="0" w:color="auto"/>
            </w:tcBorders>
            <w:shd w:val="clear" w:color="auto" w:fill="auto"/>
          </w:tcPr>
          <w:p w14:paraId="1C1CA553" w14:textId="5E8C0922" w:rsidR="00FE7787" w:rsidRPr="00C46A32" w:rsidRDefault="00FE7787" w:rsidP="00FE7787">
            <w:pPr>
              <w:spacing w:after="0" w:line="276" w:lineRule="auto"/>
              <w:contextualSpacing/>
              <w:jc w:val="both"/>
              <w:rPr>
                <w:rFonts w:ascii="Times New Roman" w:eastAsia="Calibri" w:hAnsi="Times New Roman" w:cs="Times New Roman"/>
                <w:b/>
                <w:lang w:val="en-GB" w:eastAsia="fr-FR"/>
              </w:rPr>
            </w:pPr>
            <w:r w:rsidRPr="00D806A7">
              <w:t xml:space="preserve">0413 </w:t>
            </w:r>
            <w:r>
              <w:t>45</w:t>
            </w:r>
            <w:r w:rsidRPr="00D806A7">
              <w:t>1 03A</w:t>
            </w:r>
          </w:p>
        </w:tc>
        <w:tc>
          <w:tcPr>
            <w:tcW w:w="5092" w:type="dxa"/>
          </w:tcPr>
          <w:p w14:paraId="11FF29C3" w14:textId="77777777" w:rsidR="00FE7787" w:rsidRPr="00C46A32" w:rsidRDefault="00FE7787" w:rsidP="00FE7787">
            <w:pPr>
              <w:spacing w:after="200" w:line="240" w:lineRule="auto"/>
              <w:rPr>
                <w:rFonts w:ascii="Times New Roman" w:eastAsia="Calibri" w:hAnsi="Times New Roman" w:cs="Times New Roman"/>
              </w:rPr>
            </w:pPr>
            <w:r w:rsidRPr="00C46A32">
              <w:rPr>
                <w:rFonts w:ascii="Times New Roman" w:eastAsia="Calibri" w:hAnsi="Times New Roman" w:cs="Times New Roman"/>
              </w:rPr>
              <w:t>Apply entrepreneurial skills</w:t>
            </w:r>
          </w:p>
        </w:tc>
      </w:tr>
    </w:tbl>
    <w:p w14:paraId="4C064173" w14:textId="77777777" w:rsidR="00C46A32" w:rsidRPr="00C46A32" w:rsidRDefault="00C46A32" w:rsidP="00C46A32">
      <w:pPr>
        <w:spacing w:after="0" w:line="240" w:lineRule="auto"/>
        <w:rPr>
          <w:rFonts w:ascii="Times New Roman" w:eastAsia="Times New Roman" w:hAnsi="Times New Roman" w:cs="Times New Roman"/>
          <w:b/>
        </w:rPr>
      </w:pPr>
    </w:p>
    <w:p w14:paraId="2709C3ED" w14:textId="77777777" w:rsidR="00C46A32" w:rsidRPr="00C46A32" w:rsidRDefault="00C46A32" w:rsidP="00C46A32">
      <w:pPr>
        <w:spacing w:after="0" w:line="240" w:lineRule="auto"/>
        <w:rPr>
          <w:rFonts w:ascii="Times New Roman" w:eastAsia="Times New Roman" w:hAnsi="Times New Roman" w:cs="Times New Roman"/>
          <w:b/>
        </w:rPr>
      </w:pPr>
      <w:bookmarkStart w:id="18" w:name="_Hlk196918404"/>
      <w:r w:rsidRPr="00C46A32">
        <w:rPr>
          <w:rFonts w:ascii="Times New Roman" w:eastAsia="Times New Roman" w:hAnsi="Times New Roman" w:cs="Times New Roman"/>
          <w:b/>
        </w:rPr>
        <w:t>COMMON UNITS OF COMPETENCY</w:t>
      </w:r>
    </w:p>
    <w:tbl>
      <w:tblPr>
        <w:tblW w:w="462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0"/>
        <w:gridCol w:w="4528"/>
      </w:tblGrid>
      <w:tr w:rsidR="00C46A32" w:rsidRPr="00C46A32" w14:paraId="53FF09EE" w14:textId="77777777" w:rsidTr="00530115">
        <w:tc>
          <w:tcPr>
            <w:tcW w:w="2285" w:type="pct"/>
          </w:tcPr>
          <w:bookmarkEnd w:id="18"/>
          <w:p w14:paraId="3CAE2B32" w14:textId="77777777" w:rsidR="00C46A32" w:rsidRPr="00C46A32" w:rsidRDefault="00C46A32" w:rsidP="00C46A32">
            <w:pPr>
              <w:spacing w:after="0" w:line="240" w:lineRule="auto"/>
              <w:contextualSpacing/>
              <w:jc w:val="both"/>
              <w:rPr>
                <w:rFonts w:ascii="Times New Roman" w:eastAsia="SimSun" w:hAnsi="Times New Roman" w:cs="Times New Roman"/>
                <w:b/>
                <w:lang w:val="en-ZA" w:eastAsia="fr-FR"/>
              </w:rPr>
            </w:pPr>
            <w:r w:rsidRPr="00C46A32">
              <w:rPr>
                <w:rFonts w:ascii="Times New Roman" w:eastAsia="SimSun" w:hAnsi="Times New Roman" w:cs="Times New Roman"/>
                <w:b/>
                <w:lang w:val="en-ZA" w:eastAsia="fr-FR"/>
              </w:rPr>
              <w:t>Unit of Learning Code</w:t>
            </w:r>
          </w:p>
        </w:tc>
        <w:tc>
          <w:tcPr>
            <w:tcW w:w="2715" w:type="pct"/>
          </w:tcPr>
          <w:p w14:paraId="00BBFDAD" w14:textId="77777777" w:rsidR="00C46A32" w:rsidRPr="00C46A32" w:rsidRDefault="00C46A32" w:rsidP="00C46A32">
            <w:pPr>
              <w:spacing w:after="0" w:line="240" w:lineRule="auto"/>
              <w:contextualSpacing/>
              <w:jc w:val="both"/>
              <w:rPr>
                <w:rFonts w:ascii="Times New Roman" w:eastAsia="SimSun" w:hAnsi="Times New Roman" w:cs="Times New Roman"/>
                <w:b/>
                <w:lang w:val="en-ZA" w:eastAsia="fr-FR"/>
              </w:rPr>
            </w:pPr>
            <w:r w:rsidRPr="00C46A32">
              <w:rPr>
                <w:rFonts w:ascii="Times New Roman" w:eastAsia="SimSun" w:hAnsi="Times New Roman" w:cs="Times New Roman"/>
                <w:b/>
                <w:lang w:val="en-ZA" w:eastAsia="fr-FR"/>
              </w:rPr>
              <w:t>Unit of Learning Title</w:t>
            </w:r>
          </w:p>
          <w:p w14:paraId="46FF8786" w14:textId="77777777" w:rsidR="00C46A32" w:rsidRPr="00C46A32" w:rsidRDefault="00C46A32" w:rsidP="00C46A32">
            <w:pPr>
              <w:spacing w:after="0" w:line="240" w:lineRule="auto"/>
              <w:contextualSpacing/>
              <w:jc w:val="both"/>
              <w:rPr>
                <w:rFonts w:ascii="Times New Roman" w:eastAsia="SimSun" w:hAnsi="Times New Roman" w:cs="Times New Roman"/>
                <w:b/>
              </w:rPr>
            </w:pPr>
          </w:p>
        </w:tc>
      </w:tr>
      <w:tr w:rsidR="00FE7787" w:rsidRPr="00C46A32" w14:paraId="4C14E8F3" w14:textId="77777777" w:rsidTr="00441D72">
        <w:tc>
          <w:tcPr>
            <w:tcW w:w="2285" w:type="pct"/>
            <w:tcBorders>
              <w:top w:val="single" w:sz="4" w:space="0" w:color="auto"/>
              <w:left w:val="single" w:sz="4" w:space="0" w:color="auto"/>
              <w:bottom w:val="single" w:sz="4" w:space="0" w:color="auto"/>
              <w:right w:val="single" w:sz="4" w:space="0" w:color="auto"/>
            </w:tcBorders>
          </w:tcPr>
          <w:p w14:paraId="7A2CC420" w14:textId="7657582C" w:rsidR="00FE7787" w:rsidRPr="00C46A32" w:rsidRDefault="00FE7787" w:rsidP="00FE7787">
            <w:pPr>
              <w:spacing w:after="0" w:line="276" w:lineRule="auto"/>
              <w:rPr>
                <w:rFonts w:ascii="Times New Roman" w:eastAsia="Times New Roman" w:hAnsi="Times New Roman" w:cs="Times New Roman"/>
                <w:b/>
              </w:rPr>
            </w:pPr>
            <w:r w:rsidRPr="00D806A7">
              <w:rPr>
                <w:rFonts w:ascii="Times New Roman" w:hAnsi="Times New Roman" w:cs="Times New Roman"/>
              </w:rPr>
              <w:t xml:space="preserve">0411 </w:t>
            </w:r>
            <w:r>
              <w:rPr>
                <w:rFonts w:ascii="Times New Roman" w:hAnsi="Times New Roman" w:cs="Times New Roman"/>
              </w:rPr>
              <w:t>45</w:t>
            </w:r>
            <w:r w:rsidRPr="00D806A7">
              <w:rPr>
                <w:rFonts w:ascii="Times New Roman" w:hAnsi="Times New Roman" w:cs="Times New Roman"/>
              </w:rPr>
              <w:t>1 04A</w:t>
            </w:r>
          </w:p>
        </w:tc>
        <w:tc>
          <w:tcPr>
            <w:tcW w:w="2715" w:type="pct"/>
            <w:tcBorders>
              <w:top w:val="single" w:sz="4" w:space="0" w:color="auto"/>
              <w:left w:val="single" w:sz="4" w:space="0" w:color="auto"/>
              <w:bottom w:val="single" w:sz="4" w:space="0" w:color="auto"/>
              <w:right w:val="single" w:sz="4" w:space="0" w:color="auto"/>
            </w:tcBorders>
            <w:shd w:val="clear" w:color="auto" w:fill="FFFFFF"/>
          </w:tcPr>
          <w:p w14:paraId="226D0992" w14:textId="77777777" w:rsidR="00FE7787" w:rsidRPr="00C46A32" w:rsidRDefault="00FE7787" w:rsidP="00FE7787">
            <w:pPr>
              <w:spacing w:after="0" w:line="276" w:lineRule="auto"/>
              <w:rPr>
                <w:rFonts w:ascii="Times New Roman" w:eastAsia="Times New Roman" w:hAnsi="Times New Roman" w:cs="Times New Roman"/>
              </w:rPr>
            </w:pPr>
            <w:r w:rsidRPr="00C46A32">
              <w:rPr>
                <w:rFonts w:ascii="Times New Roman" w:hAnsi="Times New Roman"/>
                <w:color w:val="000000"/>
              </w:rPr>
              <w:t xml:space="preserve"> Apply Principles of Commercial Law</w:t>
            </w:r>
          </w:p>
        </w:tc>
      </w:tr>
      <w:tr w:rsidR="00FE7787" w:rsidRPr="00C46A32" w14:paraId="3BB924F3" w14:textId="77777777" w:rsidTr="00441D72">
        <w:trPr>
          <w:trHeight w:val="557"/>
        </w:trPr>
        <w:tc>
          <w:tcPr>
            <w:tcW w:w="2285" w:type="pct"/>
            <w:tcBorders>
              <w:top w:val="single" w:sz="4" w:space="0" w:color="auto"/>
              <w:left w:val="single" w:sz="4" w:space="0" w:color="auto"/>
              <w:bottom w:val="single" w:sz="4" w:space="0" w:color="auto"/>
              <w:right w:val="single" w:sz="4" w:space="0" w:color="auto"/>
            </w:tcBorders>
          </w:tcPr>
          <w:p w14:paraId="593993FC" w14:textId="67965B76" w:rsidR="00FE7787" w:rsidRPr="00C46A32" w:rsidRDefault="00FE7787" w:rsidP="00FE7787">
            <w:pPr>
              <w:spacing w:after="0" w:line="276" w:lineRule="auto"/>
              <w:rPr>
                <w:rFonts w:ascii="Times New Roman" w:eastAsia="Times New Roman" w:hAnsi="Times New Roman" w:cs="Times New Roman"/>
                <w:b/>
              </w:rPr>
            </w:pPr>
            <w:r w:rsidRPr="00D806A7">
              <w:rPr>
                <w:rFonts w:ascii="Times New Roman" w:hAnsi="Times New Roman" w:cs="Times New Roman"/>
              </w:rPr>
              <w:t>0</w:t>
            </w:r>
            <w:r>
              <w:rPr>
                <w:rFonts w:ascii="Times New Roman" w:hAnsi="Times New Roman" w:cs="Times New Roman"/>
              </w:rPr>
              <w:t>0</w:t>
            </w:r>
            <w:r w:rsidRPr="00D806A7">
              <w:rPr>
                <w:rFonts w:ascii="Times New Roman" w:hAnsi="Times New Roman" w:cs="Times New Roman"/>
              </w:rPr>
              <w:t>3</w:t>
            </w:r>
            <w:r>
              <w:rPr>
                <w:rFonts w:ascii="Times New Roman" w:hAnsi="Times New Roman" w:cs="Times New Roman"/>
              </w:rPr>
              <w:t>1</w:t>
            </w:r>
            <w:r w:rsidRPr="00D806A7">
              <w:rPr>
                <w:rFonts w:ascii="Times New Roman" w:hAnsi="Times New Roman" w:cs="Times New Roman"/>
              </w:rPr>
              <w:t xml:space="preserve"> </w:t>
            </w:r>
            <w:r>
              <w:rPr>
                <w:rFonts w:ascii="Times New Roman" w:hAnsi="Times New Roman" w:cs="Times New Roman"/>
              </w:rPr>
              <w:t>45</w:t>
            </w:r>
            <w:r w:rsidRPr="00D806A7">
              <w:rPr>
                <w:rFonts w:ascii="Times New Roman" w:hAnsi="Times New Roman" w:cs="Times New Roman"/>
              </w:rPr>
              <w:t xml:space="preserve">1 05A  </w:t>
            </w:r>
          </w:p>
        </w:tc>
        <w:tc>
          <w:tcPr>
            <w:tcW w:w="2715" w:type="pct"/>
          </w:tcPr>
          <w:p w14:paraId="10EEFEFF" w14:textId="77777777" w:rsidR="00FE7787" w:rsidRPr="00C46A32" w:rsidRDefault="00FE7787" w:rsidP="00FE7787">
            <w:pPr>
              <w:spacing w:after="0" w:line="240" w:lineRule="auto"/>
              <w:rPr>
                <w:rFonts w:ascii="Times New Roman" w:eastAsia="Times New Roman" w:hAnsi="Times New Roman" w:cs="Times New Roman"/>
                <w:b/>
              </w:rPr>
            </w:pPr>
            <w:r w:rsidRPr="00C46A32">
              <w:rPr>
                <w:rFonts w:ascii="Times New Roman" w:eastAsia="Times New Roman" w:hAnsi="Times New Roman" w:cs="Times New Roman"/>
              </w:rPr>
              <w:t>Apply financial accounting skills</w:t>
            </w:r>
          </w:p>
        </w:tc>
      </w:tr>
      <w:tr w:rsidR="00FE7787" w:rsidRPr="00C46A32" w14:paraId="46DE25F4" w14:textId="77777777" w:rsidTr="00441D72">
        <w:tc>
          <w:tcPr>
            <w:tcW w:w="2285" w:type="pct"/>
            <w:tcBorders>
              <w:top w:val="single" w:sz="4" w:space="0" w:color="auto"/>
              <w:left w:val="single" w:sz="4" w:space="0" w:color="auto"/>
              <w:bottom w:val="single" w:sz="4" w:space="0" w:color="auto"/>
              <w:right w:val="single" w:sz="4" w:space="0" w:color="auto"/>
            </w:tcBorders>
          </w:tcPr>
          <w:p w14:paraId="48CB4D7A" w14:textId="38EDE974" w:rsidR="00FE7787" w:rsidRPr="00C46A32" w:rsidRDefault="00FE7787" w:rsidP="00FE7787">
            <w:pPr>
              <w:spacing w:after="0" w:line="276" w:lineRule="auto"/>
              <w:rPr>
                <w:rFonts w:ascii="Times New Roman" w:eastAsia="Times New Roman" w:hAnsi="Times New Roman" w:cs="Times New Roman"/>
                <w:b/>
              </w:rPr>
            </w:pPr>
            <w:r w:rsidRPr="00D806A7">
              <w:rPr>
                <w:rFonts w:ascii="Times New Roman" w:hAnsi="Times New Roman" w:cs="Times New Roman"/>
              </w:rPr>
              <w:t>0421 4</w:t>
            </w:r>
            <w:r>
              <w:rPr>
                <w:rFonts w:ascii="Times New Roman" w:hAnsi="Times New Roman" w:cs="Times New Roman"/>
              </w:rPr>
              <w:t>5</w:t>
            </w:r>
            <w:r w:rsidRPr="00D806A7">
              <w:rPr>
                <w:rFonts w:ascii="Times New Roman" w:hAnsi="Times New Roman" w:cs="Times New Roman"/>
              </w:rPr>
              <w:t>1 06A</w:t>
            </w:r>
          </w:p>
        </w:tc>
        <w:tc>
          <w:tcPr>
            <w:tcW w:w="2715" w:type="pct"/>
            <w:tcBorders>
              <w:top w:val="single" w:sz="4" w:space="0" w:color="auto"/>
              <w:left w:val="single" w:sz="4" w:space="0" w:color="auto"/>
              <w:bottom w:val="single" w:sz="4" w:space="0" w:color="auto"/>
              <w:right w:val="single" w:sz="4" w:space="0" w:color="auto"/>
            </w:tcBorders>
            <w:shd w:val="clear" w:color="auto" w:fill="FFFFFF"/>
          </w:tcPr>
          <w:p w14:paraId="3A681AEF" w14:textId="77777777" w:rsidR="00FE7787" w:rsidRPr="00C46A32" w:rsidRDefault="00FE7787" w:rsidP="00FE7787">
            <w:pPr>
              <w:spacing w:after="0" w:line="240" w:lineRule="auto"/>
              <w:contextualSpacing/>
              <w:rPr>
                <w:rFonts w:ascii="Times New Roman" w:eastAsia="SimSun" w:hAnsi="Times New Roman" w:cs="Times New Roman"/>
                <w:lang w:val="en-ZA" w:eastAsia="fr-FR"/>
              </w:rPr>
            </w:pPr>
            <w:r w:rsidRPr="00C46A32">
              <w:rPr>
                <w:rFonts w:ascii="Times New Roman" w:hAnsi="Times New Roman"/>
                <w:color w:val="000000"/>
              </w:rPr>
              <w:t>Apply Management Skills</w:t>
            </w:r>
          </w:p>
        </w:tc>
      </w:tr>
      <w:tr w:rsidR="00516D22" w:rsidRPr="00C46A32" w14:paraId="0CF9A457" w14:textId="77777777" w:rsidTr="00441D72">
        <w:tc>
          <w:tcPr>
            <w:tcW w:w="2285" w:type="pct"/>
            <w:tcBorders>
              <w:top w:val="single" w:sz="4" w:space="0" w:color="auto"/>
              <w:left w:val="single" w:sz="4" w:space="0" w:color="auto"/>
              <w:bottom w:val="single" w:sz="4" w:space="0" w:color="auto"/>
              <w:right w:val="single" w:sz="4" w:space="0" w:color="auto"/>
            </w:tcBorders>
          </w:tcPr>
          <w:p w14:paraId="2FDCD456" w14:textId="6A9CC724" w:rsidR="00516D22" w:rsidRPr="00D806A7" w:rsidRDefault="00516D22" w:rsidP="00516D22">
            <w:pPr>
              <w:spacing w:after="0" w:line="276" w:lineRule="auto"/>
              <w:rPr>
                <w:rFonts w:ascii="Times New Roman" w:hAnsi="Times New Roman" w:cs="Times New Roman"/>
              </w:rPr>
            </w:pPr>
            <w:r w:rsidRPr="00D50E2F">
              <w:rPr>
                <w:rFonts w:ascii="Times New Roman" w:eastAsia="Times New Roman" w:hAnsi="Times New Roman"/>
                <w:bCs/>
              </w:rPr>
              <w:t xml:space="preserve">0588 </w:t>
            </w:r>
            <w:r>
              <w:rPr>
                <w:rFonts w:ascii="Times New Roman" w:eastAsia="Times New Roman" w:hAnsi="Times New Roman"/>
                <w:bCs/>
              </w:rPr>
              <w:t>45</w:t>
            </w:r>
            <w:r w:rsidRPr="00D50E2F">
              <w:rPr>
                <w:rFonts w:ascii="Times New Roman" w:eastAsia="Times New Roman" w:hAnsi="Times New Roman"/>
                <w:bCs/>
              </w:rPr>
              <w:t>1 07A</w:t>
            </w:r>
          </w:p>
        </w:tc>
        <w:tc>
          <w:tcPr>
            <w:tcW w:w="2715" w:type="pct"/>
            <w:tcBorders>
              <w:top w:val="single" w:sz="4" w:space="0" w:color="auto"/>
              <w:left w:val="single" w:sz="4" w:space="0" w:color="auto"/>
              <w:bottom w:val="single" w:sz="4" w:space="0" w:color="auto"/>
              <w:right w:val="single" w:sz="4" w:space="0" w:color="auto"/>
            </w:tcBorders>
            <w:shd w:val="clear" w:color="auto" w:fill="FFFFFF"/>
          </w:tcPr>
          <w:p w14:paraId="45CAB7CA" w14:textId="1B909502" w:rsidR="00516D22" w:rsidRPr="00C46A32" w:rsidRDefault="00516D22" w:rsidP="00516D22">
            <w:pPr>
              <w:spacing w:after="0" w:line="240" w:lineRule="auto"/>
              <w:contextualSpacing/>
              <w:rPr>
                <w:rFonts w:ascii="Times New Roman" w:hAnsi="Times New Roman"/>
                <w:color w:val="000000"/>
              </w:rPr>
            </w:pPr>
            <w:r w:rsidRPr="00D50E2F">
              <w:rPr>
                <w:rFonts w:ascii="Times New Roman" w:eastAsia="Times New Roman" w:hAnsi="Times New Roman"/>
                <w:bCs/>
              </w:rPr>
              <w:t xml:space="preserve"> Carry out Business Mathematics and Statistics</w:t>
            </w:r>
          </w:p>
        </w:tc>
      </w:tr>
      <w:tr w:rsidR="00FE7787" w:rsidRPr="00C46A32" w14:paraId="092FE7E0" w14:textId="77777777" w:rsidTr="00441D72">
        <w:tc>
          <w:tcPr>
            <w:tcW w:w="2285" w:type="pct"/>
            <w:tcBorders>
              <w:top w:val="single" w:sz="4" w:space="0" w:color="auto"/>
              <w:left w:val="single" w:sz="4" w:space="0" w:color="auto"/>
              <w:bottom w:val="single" w:sz="4" w:space="0" w:color="auto"/>
              <w:right w:val="single" w:sz="4" w:space="0" w:color="auto"/>
            </w:tcBorders>
          </w:tcPr>
          <w:p w14:paraId="695A6D3D" w14:textId="6E2D8D34" w:rsidR="00FE7787" w:rsidRPr="00C46A32" w:rsidRDefault="00FE7787" w:rsidP="00FE7787">
            <w:pPr>
              <w:spacing w:after="200" w:line="276" w:lineRule="auto"/>
              <w:rPr>
                <w:rFonts w:ascii="Times New Roman" w:eastAsia="Times New Roman" w:hAnsi="Times New Roman" w:cs="Times New Roman"/>
                <w:b/>
              </w:rPr>
            </w:pPr>
            <w:r w:rsidRPr="00D806A7">
              <w:rPr>
                <w:rFonts w:ascii="Times New Roman" w:hAnsi="Times New Roman" w:cs="Times New Roman"/>
              </w:rPr>
              <w:t>0311 4</w:t>
            </w:r>
            <w:r>
              <w:rPr>
                <w:rFonts w:ascii="Times New Roman" w:hAnsi="Times New Roman" w:cs="Times New Roman"/>
              </w:rPr>
              <w:t>5</w:t>
            </w:r>
            <w:r w:rsidRPr="00D806A7">
              <w:rPr>
                <w:rFonts w:ascii="Times New Roman" w:hAnsi="Times New Roman" w:cs="Times New Roman"/>
              </w:rPr>
              <w:t>1 0</w:t>
            </w:r>
            <w:r w:rsidR="00516D22">
              <w:rPr>
                <w:rFonts w:ascii="Times New Roman" w:hAnsi="Times New Roman" w:cs="Times New Roman"/>
              </w:rPr>
              <w:t>8</w:t>
            </w:r>
            <w:r w:rsidRPr="00D806A7">
              <w:rPr>
                <w:rFonts w:ascii="Times New Roman" w:hAnsi="Times New Roman" w:cs="Times New Roman"/>
              </w:rPr>
              <w:t>A</w:t>
            </w:r>
          </w:p>
        </w:tc>
        <w:tc>
          <w:tcPr>
            <w:tcW w:w="2715" w:type="pct"/>
            <w:tcBorders>
              <w:top w:val="single" w:sz="4" w:space="0" w:color="000000"/>
              <w:left w:val="single" w:sz="4" w:space="0" w:color="auto"/>
              <w:bottom w:val="single" w:sz="4" w:space="0" w:color="000000"/>
              <w:right w:val="single" w:sz="4" w:space="0" w:color="auto"/>
            </w:tcBorders>
            <w:shd w:val="clear" w:color="auto" w:fill="auto"/>
          </w:tcPr>
          <w:p w14:paraId="4D1DBEDC" w14:textId="77777777" w:rsidR="00FE7787" w:rsidRPr="00C46A32" w:rsidRDefault="00FE7787" w:rsidP="00FE7787">
            <w:pPr>
              <w:spacing w:after="0" w:line="240" w:lineRule="auto"/>
              <w:rPr>
                <w:rFonts w:ascii="Times New Roman" w:eastAsia="SimSun" w:hAnsi="Times New Roman" w:cs="Times New Roman"/>
                <w:lang w:val="en-ZA" w:eastAsia="fr-FR"/>
              </w:rPr>
            </w:pPr>
            <w:r w:rsidRPr="00C46A32">
              <w:rPr>
                <w:rFonts w:ascii="Times New Roman" w:hAnsi="Times New Roman"/>
                <w:color w:val="000000"/>
              </w:rPr>
              <w:t xml:space="preserve"> Apply Economics Skills</w:t>
            </w:r>
          </w:p>
        </w:tc>
      </w:tr>
      <w:tr w:rsidR="0021012F" w:rsidRPr="00C46A32" w14:paraId="024B80DE" w14:textId="77777777" w:rsidTr="00530115">
        <w:tc>
          <w:tcPr>
            <w:tcW w:w="2285" w:type="pct"/>
            <w:tcBorders>
              <w:top w:val="single" w:sz="4" w:space="0" w:color="000000"/>
              <w:left w:val="single" w:sz="4" w:space="0" w:color="000000"/>
              <w:bottom w:val="single" w:sz="4" w:space="0" w:color="000000"/>
              <w:right w:val="single" w:sz="4" w:space="0" w:color="auto"/>
            </w:tcBorders>
            <w:shd w:val="clear" w:color="auto" w:fill="auto"/>
          </w:tcPr>
          <w:p w14:paraId="46827083" w14:textId="58AEF72A" w:rsidR="0021012F" w:rsidRPr="00C46A32" w:rsidRDefault="0021012F" w:rsidP="00C46A32">
            <w:pPr>
              <w:spacing w:after="200" w:line="276" w:lineRule="auto"/>
              <w:rPr>
                <w:rFonts w:ascii="Times New Roman" w:hAnsi="Times New Roman"/>
              </w:rPr>
            </w:pPr>
            <w:r w:rsidRPr="00D865CA">
              <w:rPr>
                <w:rFonts w:ascii="Times New Roman" w:eastAsia="Calibri" w:hAnsi="Times New Roman" w:cs="Times New Roman"/>
                <w:kern w:val="28"/>
                <w:lang w:val="en-ZA"/>
              </w:rPr>
              <w:t>0413 4</w:t>
            </w:r>
            <w:r w:rsidR="00516D22">
              <w:rPr>
                <w:rFonts w:ascii="Times New Roman" w:eastAsia="Calibri" w:hAnsi="Times New Roman" w:cs="Times New Roman"/>
                <w:kern w:val="28"/>
                <w:lang w:val="en-ZA"/>
              </w:rPr>
              <w:t>5</w:t>
            </w:r>
            <w:r w:rsidRPr="00D865CA">
              <w:rPr>
                <w:rFonts w:ascii="Times New Roman" w:eastAsia="Calibri" w:hAnsi="Times New Roman" w:cs="Times New Roman"/>
                <w:kern w:val="28"/>
                <w:lang w:val="en-ZA"/>
              </w:rPr>
              <w:t>1 0</w:t>
            </w:r>
            <w:r w:rsidR="00516D22">
              <w:rPr>
                <w:rFonts w:ascii="Times New Roman" w:eastAsia="Calibri" w:hAnsi="Times New Roman" w:cs="Times New Roman"/>
                <w:kern w:val="28"/>
                <w:lang w:val="en-ZA"/>
              </w:rPr>
              <w:t>9</w:t>
            </w:r>
            <w:r w:rsidRPr="00D865CA">
              <w:rPr>
                <w:rFonts w:ascii="Times New Roman" w:eastAsia="Calibri" w:hAnsi="Times New Roman" w:cs="Times New Roman"/>
                <w:kern w:val="28"/>
                <w:lang w:val="en-ZA"/>
              </w:rPr>
              <w:t>A</w:t>
            </w:r>
          </w:p>
        </w:tc>
        <w:tc>
          <w:tcPr>
            <w:tcW w:w="2715" w:type="pct"/>
            <w:tcBorders>
              <w:top w:val="single" w:sz="4" w:space="0" w:color="000000"/>
              <w:left w:val="single" w:sz="4" w:space="0" w:color="auto"/>
              <w:bottom w:val="single" w:sz="4" w:space="0" w:color="000000"/>
              <w:right w:val="single" w:sz="4" w:space="0" w:color="auto"/>
            </w:tcBorders>
            <w:shd w:val="clear" w:color="auto" w:fill="auto"/>
          </w:tcPr>
          <w:p w14:paraId="05D0E699" w14:textId="194C22A7" w:rsidR="00BB0BCF" w:rsidRPr="00BB0BCF" w:rsidRDefault="00BB0BCF" w:rsidP="00BB0BCF">
            <w:pPr>
              <w:rPr>
                <w:rFonts w:ascii="Times New Roman" w:hAnsi="Times New Roman" w:cs="Times New Roman"/>
              </w:rPr>
            </w:pPr>
            <w:r w:rsidRPr="00BB0BCF">
              <w:rPr>
                <w:rFonts w:ascii="Times New Roman" w:hAnsi="Times New Roman" w:cs="Times New Roman"/>
              </w:rPr>
              <w:t>Undertake business communication</w:t>
            </w:r>
          </w:p>
          <w:p w14:paraId="15233240" w14:textId="77777777" w:rsidR="0021012F" w:rsidRPr="00C46A32" w:rsidRDefault="0021012F" w:rsidP="00C46A32">
            <w:pPr>
              <w:spacing w:after="0" w:line="240" w:lineRule="auto"/>
              <w:rPr>
                <w:rFonts w:ascii="Times New Roman" w:hAnsi="Times New Roman"/>
                <w:color w:val="000000"/>
              </w:rPr>
            </w:pPr>
          </w:p>
        </w:tc>
      </w:tr>
    </w:tbl>
    <w:p w14:paraId="0DDF29B6" w14:textId="77777777" w:rsidR="00C46A32" w:rsidRPr="00C46A32" w:rsidRDefault="00C46A32" w:rsidP="00C46A32">
      <w:pPr>
        <w:spacing w:after="0" w:line="240" w:lineRule="auto"/>
        <w:jc w:val="both"/>
        <w:rPr>
          <w:rFonts w:ascii="Times New Roman" w:eastAsia="Calibri" w:hAnsi="Times New Roman" w:cs="Times New Roman"/>
          <w:b/>
        </w:rPr>
      </w:pPr>
    </w:p>
    <w:p w14:paraId="454FDA79" w14:textId="77777777" w:rsidR="00C46A32" w:rsidRPr="00C46A32" w:rsidRDefault="00C46A32" w:rsidP="00C46A32">
      <w:pPr>
        <w:spacing w:after="0" w:line="240" w:lineRule="auto"/>
        <w:ind w:left="357" w:hanging="357"/>
        <w:jc w:val="both"/>
        <w:rPr>
          <w:rFonts w:ascii="Times New Roman" w:eastAsia="Calibri" w:hAnsi="Times New Roman" w:cs="Times New Roman"/>
          <w:b/>
        </w:rPr>
      </w:pPr>
      <w:r w:rsidRPr="00C46A32">
        <w:rPr>
          <w:rFonts w:ascii="Times New Roman" w:eastAsia="Times New Roman" w:hAnsi="Times New Roman" w:cs="Times New Roman"/>
          <w:b/>
          <w:bCs/>
        </w:rPr>
        <w:t>CORE UNITS OF COMPETENCY</w:t>
      </w:r>
    </w:p>
    <w:tbl>
      <w:tblPr>
        <w:tblW w:w="892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5868"/>
      </w:tblGrid>
      <w:tr w:rsidR="00C46A32" w:rsidRPr="00C46A32" w14:paraId="7886196A" w14:textId="77777777" w:rsidTr="00530115">
        <w:tc>
          <w:tcPr>
            <w:tcW w:w="3060" w:type="dxa"/>
          </w:tcPr>
          <w:p w14:paraId="237D2601" w14:textId="77777777" w:rsidR="00C46A32" w:rsidRPr="00C46A32" w:rsidRDefault="00C46A32" w:rsidP="00C46A32">
            <w:pPr>
              <w:spacing w:after="0" w:line="240" w:lineRule="auto"/>
              <w:jc w:val="both"/>
              <w:rPr>
                <w:rFonts w:ascii="Times New Roman" w:eastAsia="Calibri" w:hAnsi="Times New Roman" w:cs="Times New Roman"/>
                <w:b/>
                <w:bCs/>
              </w:rPr>
            </w:pPr>
            <w:r w:rsidRPr="00C46A32">
              <w:rPr>
                <w:rFonts w:ascii="Times New Roman" w:eastAsia="Calibri" w:hAnsi="Times New Roman" w:cs="Times New Roman"/>
                <w:b/>
                <w:bCs/>
              </w:rPr>
              <w:t xml:space="preserve">Unit Code </w:t>
            </w:r>
          </w:p>
        </w:tc>
        <w:tc>
          <w:tcPr>
            <w:tcW w:w="5868" w:type="dxa"/>
          </w:tcPr>
          <w:p w14:paraId="1327CA3C" w14:textId="77777777" w:rsidR="00C46A32" w:rsidRPr="00C46A32" w:rsidRDefault="00C46A32" w:rsidP="00C46A32">
            <w:pPr>
              <w:spacing w:after="0" w:line="240" w:lineRule="auto"/>
              <w:jc w:val="both"/>
              <w:rPr>
                <w:rFonts w:ascii="Times New Roman" w:eastAsia="Calibri" w:hAnsi="Times New Roman" w:cs="Times New Roman"/>
                <w:b/>
              </w:rPr>
            </w:pPr>
            <w:r w:rsidRPr="00C46A32">
              <w:rPr>
                <w:rFonts w:ascii="Times New Roman" w:eastAsia="Calibri" w:hAnsi="Times New Roman" w:cs="Times New Roman"/>
                <w:b/>
              </w:rPr>
              <w:t xml:space="preserve">Unit Title </w:t>
            </w:r>
          </w:p>
        </w:tc>
      </w:tr>
      <w:tr w:rsidR="00C46A32" w:rsidRPr="00C46A32" w14:paraId="28FDFC99" w14:textId="77777777" w:rsidTr="00530115">
        <w:trPr>
          <w:trHeight w:val="413"/>
        </w:trPr>
        <w:tc>
          <w:tcPr>
            <w:tcW w:w="3060" w:type="dxa"/>
            <w:tcBorders>
              <w:top w:val="single" w:sz="4" w:space="0" w:color="auto"/>
              <w:left w:val="single" w:sz="4" w:space="0" w:color="auto"/>
              <w:bottom w:val="single" w:sz="4" w:space="0" w:color="auto"/>
              <w:right w:val="single" w:sz="4" w:space="0" w:color="auto"/>
            </w:tcBorders>
          </w:tcPr>
          <w:p w14:paraId="4B89EB7F" w14:textId="35B7A34C" w:rsidR="00C46A32" w:rsidRPr="00C46A32" w:rsidRDefault="00C46A32" w:rsidP="00C46A32">
            <w:pPr>
              <w:spacing w:after="0" w:line="240" w:lineRule="auto"/>
              <w:jc w:val="both"/>
              <w:rPr>
                <w:rFonts w:ascii="Times New Roman" w:eastAsia="Calibri" w:hAnsi="Times New Roman" w:cs="Times New Roman"/>
                <w:b/>
                <w:bCs/>
              </w:rPr>
            </w:pPr>
            <w:r w:rsidRPr="00C46A32">
              <w:rPr>
                <w:rFonts w:ascii="Times New Roman" w:hAnsi="Times New Roman"/>
              </w:rPr>
              <w:t xml:space="preserve">0414 </w:t>
            </w:r>
            <w:r w:rsidR="00516D22">
              <w:rPr>
                <w:rFonts w:ascii="Times New Roman" w:hAnsi="Times New Roman"/>
              </w:rPr>
              <w:t>451 11</w:t>
            </w:r>
            <w:r w:rsidRPr="00C46A32">
              <w:rPr>
                <w:rFonts w:ascii="Times New Roman" w:hAnsi="Times New Roman"/>
              </w:rPr>
              <w:t>A</w:t>
            </w:r>
          </w:p>
        </w:tc>
        <w:tc>
          <w:tcPr>
            <w:tcW w:w="5868" w:type="dxa"/>
            <w:tcBorders>
              <w:top w:val="single" w:sz="4" w:space="0" w:color="auto"/>
              <w:left w:val="single" w:sz="4" w:space="0" w:color="auto"/>
              <w:bottom w:val="single" w:sz="4" w:space="0" w:color="auto"/>
              <w:right w:val="single" w:sz="4" w:space="0" w:color="auto"/>
            </w:tcBorders>
          </w:tcPr>
          <w:p w14:paraId="051C47E0" w14:textId="77777777" w:rsidR="00C46A32" w:rsidRPr="00C46A32" w:rsidRDefault="00C46A32" w:rsidP="00C46A32">
            <w:pPr>
              <w:spacing w:after="200" w:line="276" w:lineRule="auto"/>
              <w:rPr>
                <w:rFonts w:ascii="Times New Roman" w:eastAsia="Calibri" w:hAnsi="Times New Roman" w:cs="Times New Roman"/>
              </w:rPr>
            </w:pPr>
            <w:r w:rsidRPr="00C46A32">
              <w:rPr>
                <w:rFonts w:ascii="Times New Roman" w:hAnsi="Times New Roman"/>
              </w:rPr>
              <w:t>Conduct Trade Activities</w:t>
            </w:r>
          </w:p>
        </w:tc>
      </w:tr>
      <w:tr w:rsidR="00C46A32" w:rsidRPr="00C46A32" w14:paraId="189756C0" w14:textId="77777777" w:rsidTr="00530115">
        <w:tc>
          <w:tcPr>
            <w:tcW w:w="3060" w:type="dxa"/>
            <w:tcBorders>
              <w:top w:val="single" w:sz="4" w:space="0" w:color="auto"/>
              <w:left w:val="single" w:sz="4" w:space="0" w:color="auto"/>
              <w:bottom w:val="single" w:sz="4" w:space="0" w:color="auto"/>
              <w:right w:val="single" w:sz="4" w:space="0" w:color="auto"/>
            </w:tcBorders>
          </w:tcPr>
          <w:p w14:paraId="32D0311B" w14:textId="680D6221" w:rsidR="00C46A32" w:rsidRPr="00C46A32" w:rsidRDefault="00C46A32" w:rsidP="00C46A32">
            <w:pPr>
              <w:spacing w:after="0" w:line="240" w:lineRule="auto"/>
              <w:jc w:val="both"/>
              <w:rPr>
                <w:rFonts w:ascii="Times New Roman" w:eastAsia="Calibri" w:hAnsi="Times New Roman" w:cs="Times New Roman"/>
                <w:b/>
                <w:bCs/>
              </w:rPr>
            </w:pPr>
            <w:r w:rsidRPr="00C46A32">
              <w:rPr>
                <w:rFonts w:ascii="Times New Roman" w:hAnsi="Times New Roman"/>
              </w:rPr>
              <w:t xml:space="preserve">0414 </w:t>
            </w:r>
            <w:r w:rsidR="00516D22">
              <w:rPr>
                <w:rFonts w:ascii="Times New Roman" w:hAnsi="Times New Roman"/>
              </w:rPr>
              <w:t>451</w:t>
            </w:r>
            <w:r w:rsidRPr="00C46A32">
              <w:rPr>
                <w:rFonts w:ascii="Times New Roman" w:hAnsi="Times New Roman"/>
              </w:rPr>
              <w:t xml:space="preserve"> </w:t>
            </w:r>
            <w:r w:rsidR="00011DB3">
              <w:rPr>
                <w:rFonts w:ascii="Times New Roman" w:hAnsi="Times New Roman"/>
              </w:rPr>
              <w:t>1</w:t>
            </w:r>
            <w:r w:rsidR="00516D22">
              <w:rPr>
                <w:rFonts w:ascii="Times New Roman" w:hAnsi="Times New Roman"/>
              </w:rPr>
              <w:t>2</w:t>
            </w:r>
            <w:r w:rsidRPr="00C46A32">
              <w:rPr>
                <w:rFonts w:ascii="Times New Roman" w:hAnsi="Times New Roman"/>
              </w:rPr>
              <w:t>A</w:t>
            </w:r>
          </w:p>
        </w:tc>
        <w:tc>
          <w:tcPr>
            <w:tcW w:w="5868" w:type="dxa"/>
            <w:tcBorders>
              <w:top w:val="single" w:sz="4" w:space="0" w:color="auto"/>
              <w:left w:val="single" w:sz="4" w:space="0" w:color="auto"/>
              <w:bottom w:val="single" w:sz="4" w:space="0" w:color="auto"/>
              <w:right w:val="single" w:sz="4" w:space="0" w:color="auto"/>
            </w:tcBorders>
          </w:tcPr>
          <w:p w14:paraId="77F8A322" w14:textId="77777777" w:rsidR="00C46A32" w:rsidRPr="00C46A32" w:rsidRDefault="00C46A32" w:rsidP="00C46A32">
            <w:pPr>
              <w:spacing w:after="0" w:line="240" w:lineRule="auto"/>
              <w:jc w:val="both"/>
              <w:rPr>
                <w:rFonts w:ascii="Times New Roman" w:eastAsia="Calibri" w:hAnsi="Times New Roman" w:cs="Times New Roman"/>
              </w:rPr>
            </w:pPr>
            <w:r w:rsidRPr="00C46A32">
              <w:rPr>
                <w:rFonts w:ascii="Times New Roman" w:hAnsi="Times New Roman"/>
              </w:rPr>
              <w:t>Conduct Brand Promotion</w:t>
            </w:r>
          </w:p>
        </w:tc>
      </w:tr>
      <w:tr w:rsidR="00C46A32" w:rsidRPr="00C46A32" w14:paraId="6C3736BB" w14:textId="77777777" w:rsidTr="00530115">
        <w:tc>
          <w:tcPr>
            <w:tcW w:w="3060" w:type="dxa"/>
            <w:tcBorders>
              <w:top w:val="single" w:sz="4" w:space="0" w:color="000000"/>
              <w:left w:val="single" w:sz="4" w:space="0" w:color="000000"/>
              <w:bottom w:val="single" w:sz="4" w:space="0" w:color="000000"/>
              <w:right w:val="single" w:sz="4" w:space="0" w:color="auto"/>
            </w:tcBorders>
            <w:shd w:val="clear" w:color="auto" w:fill="auto"/>
          </w:tcPr>
          <w:p w14:paraId="00E7BFEC" w14:textId="4B7DEFB0" w:rsidR="00C46A32" w:rsidRPr="00C46A32" w:rsidRDefault="00C46A32" w:rsidP="00C46A32">
            <w:pPr>
              <w:spacing w:after="0" w:line="240" w:lineRule="auto"/>
              <w:jc w:val="both"/>
              <w:rPr>
                <w:rFonts w:ascii="Times New Roman" w:eastAsia="Calibri" w:hAnsi="Times New Roman" w:cs="Times New Roman"/>
                <w:b/>
                <w:bCs/>
              </w:rPr>
            </w:pPr>
            <w:r w:rsidRPr="00C46A32">
              <w:rPr>
                <w:rFonts w:ascii="Times New Roman" w:hAnsi="Times New Roman"/>
              </w:rPr>
              <w:t xml:space="preserve">0414 </w:t>
            </w:r>
            <w:r w:rsidR="00516D22">
              <w:rPr>
                <w:rFonts w:ascii="Times New Roman" w:hAnsi="Times New Roman"/>
              </w:rPr>
              <w:t>451</w:t>
            </w:r>
            <w:r w:rsidRPr="00C46A32">
              <w:rPr>
                <w:rFonts w:ascii="Times New Roman" w:hAnsi="Times New Roman"/>
              </w:rPr>
              <w:t xml:space="preserve"> </w:t>
            </w:r>
            <w:r w:rsidR="00011DB3">
              <w:rPr>
                <w:rFonts w:ascii="Times New Roman" w:hAnsi="Times New Roman"/>
              </w:rPr>
              <w:t>1</w:t>
            </w:r>
            <w:r w:rsidR="00516D22">
              <w:rPr>
                <w:rFonts w:ascii="Times New Roman" w:hAnsi="Times New Roman"/>
              </w:rPr>
              <w:t>3</w:t>
            </w:r>
            <w:r w:rsidRPr="00C46A32">
              <w:rPr>
                <w:rFonts w:ascii="Times New Roman" w:hAnsi="Times New Roman"/>
              </w:rPr>
              <w:t>A</w:t>
            </w:r>
          </w:p>
        </w:tc>
        <w:tc>
          <w:tcPr>
            <w:tcW w:w="5868" w:type="dxa"/>
            <w:tcBorders>
              <w:top w:val="single" w:sz="4" w:space="0" w:color="000000"/>
              <w:left w:val="single" w:sz="4" w:space="0" w:color="auto"/>
              <w:bottom w:val="single" w:sz="4" w:space="0" w:color="000000"/>
              <w:right w:val="single" w:sz="4" w:space="0" w:color="auto"/>
            </w:tcBorders>
            <w:shd w:val="clear" w:color="auto" w:fill="auto"/>
          </w:tcPr>
          <w:p w14:paraId="55BA6EBD" w14:textId="77777777" w:rsidR="00C46A32" w:rsidRPr="00C46A32" w:rsidRDefault="00C46A32" w:rsidP="00C46A32">
            <w:pPr>
              <w:spacing w:after="0" w:line="240" w:lineRule="auto"/>
              <w:jc w:val="both"/>
              <w:rPr>
                <w:rFonts w:ascii="Times New Roman" w:eastAsia="Calibri" w:hAnsi="Times New Roman" w:cs="Times New Roman"/>
              </w:rPr>
            </w:pPr>
            <w:r w:rsidRPr="00C46A32">
              <w:rPr>
                <w:rFonts w:ascii="Times New Roman" w:hAnsi="Times New Roman"/>
              </w:rPr>
              <w:t xml:space="preserve"> Customer Experience</w:t>
            </w:r>
          </w:p>
        </w:tc>
      </w:tr>
      <w:tr w:rsidR="00C46A32" w:rsidRPr="00C46A32" w14:paraId="5849A7FD" w14:textId="77777777" w:rsidTr="00530115">
        <w:tc>
          <w:tcPr>
            <w:tcW w:w="3060" w:type="dxa"/>
            <w:tcBorders>
              <w:top w:val="single" w:sz="4" w:space="0" w:color="000000"/>
              <w:left w:val="single" w:sz="4" w:space="0" w:color="000000"/>
              <w:bottom w:val="single" w:sz="4" w:space="0" w:color="000000"/>
              <w:right w:val="single" w:sz="4" w:space="0" w:color="auto"/>
            </w:tcBorders>
            <w:shd w:val="clear" w:color="auto" w:fill="auto"/>
          </w:tcPr>
          <w:p w14:paraId="1D3B82B8" w14:textId="39611EFC" w:rsidR="00C46A32" w:rsidRPr="00C46A32" w:rsidRDefault="00C46A32" w:rsidP="00C46A32">
            <w:pPr>
              <w:spacing w:after="0" w:line="240" w:lineRule="auto"/>
              <w:jc w:val="both"/>
              <w:rPr>
                <w:rFonts w:ascii="Times New Roman" w:eastAsia="Calibri" w:hAnsi="Times New Roman" w:cs="Times New Roman"/>
                <w:b/>
                <w:bCs/>
              </w:rPr>
            </w:pPr>
            <w:r w:rsidRPr="00C46A32">
              <w:rPr>
                <w:rFonts w:ascii="Times New Roman" w:hAnsi="Times New Roman"/>
              </w:rPr>
              <w:t xml:space="preserve">0414 </w:t>
            </w:r>
            <w:r w:rsidR="00516D22">
              <w:rPr>
                <w:rFonts w:ascii="Times New Roman" w:hAnsi="Times New Roman"/>
              </w:rPr>
              <w:t>451</w:t>
            </w:r>
            <w:r w:rsidRPr="00C46A32">
              <w:rPr>
                <w:rFonts w:ascii="Times New Roman" w:hAnsi="Times New Roman"/>
              </w:rPr>
              <w:t xml:space="preserve"> 1</w:t>
            </w:r>
            <w:r w:rsidR="00516D22">
              <w:rPr>
                <w:rFonts w:ascii="Times New Roman" w:hAnsi="Times New Roman"/>
              </w:rPr>
              <w:t>4</w:t>
            </w:r>
            <w:r w:rsidRPr="00C46A32">
              <w:rPr>
                <w:rFonts w:ascii="Times New Roman" w:hAnsi="Times New Roman"/>
              </w:rPr>
              <w:t>A</w:t>
            </w:r>
          </w:p>
        </w:tc>
        <w:tc>
          <w:tcPr>
            <w:tcW w:w="5868" w:type="dxa"/>
            <w:tcBorders>
              <w:top w:val="single" w:sz="4" w:space="0" w:color="000000"/>
              <w:left w:val="single" w:sz="4" w:space="0" w:color="auto"/>
              <w:bottom w:val="single" w:sz="4" w:space="0" w:color="000000"/>
              <w:right w:val="single" w:sz="4" w:space="0" w:color="auto"/>
            </w:tcBorders>
            <w:shd w:val="clear" w:color="auto" w:fill="auto"/>
          </w:tcPr>
          <w:p w14:paraId="0F129E25" w14:textId="77777777" w:rsidR="00C46A32" w:rsidRPr="00C46A32" w:rsidRDefault="00C46A32" w:rsidP="00C46A32">
            <w:pPr>
              <w:spacing w:after="0" w:line="240" w:lineRule="auto"/>
              <w:jc w:val="both"/>
              <w:rPr>
                <w:rFonts w:ascii="Times New Roman" w:eastAsia="Calibri" w:hAnsi="Times New Roman" w:cs="Times New Roman"/>
              </w:rPr>
            </w:pPr>
            <w:bookmarkStart w:id="19" w:name="_Hlk7507911"/>
            <w:bookmarkStart w:id="20" w:name="_Toc181533641"/>
            <w:r w:rsidRPr="00C46A32">
              <w:rPr>
                <w:rFonts w:ascii="Times New Roman" w:hAnsi="Times New Roman"/>
              </w:rPr>
              <w:t xml:space="preserve"> Conduct Marketing Communication Activities</w:t>
            </w:r>
            <w:bookmarkEnd w:id="19"/>
            <w:bookmarkEnd w:id="20"/>
          </w:p>
        </w:tc>
      </w:tr>
      <w:tr w:rsidR="00C46A32" w:rsidRPr="00C46A32" w14:paraId="115EE482" w14:textId="77777777" w:rsidTr="00530115">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1CBE77BE" w14:textId="21C6038E" w:rsidR="00C46A32" w:rsidRPr="00C46A32" w:rsidRDefault="00C46A32" w:rsidP="00C46A32">
            <w:pPr>
              <w:spacing w:after="0" w:line="240" w:lineRule="auto"/>
              <w:jc w:val="both"/>
              <w:rPr>
                <w:rFonts w:ascii="Times New Roman" w:eastAsia="Calibri" w:hAnsi="Times New Roman" w:cs="Times New Roman"/>
                <w:b/>
                <w:bCs/>
              </w:rPr>
            </w:pPr>
            <w:r w:rsidRPr="00C46A32">
              <w:rPr>
                <w:rFonts w:ascii="Times New Roman" w:eastAsia="Times New Roman" w:hAnsi="Times New Roman"/>
              </w:rPr>
              <w:t xml:space="preserve">0414 </w:t>
            </w:r>
            <w:r w:rsidR="00516D22">
              <w:rPr>
                <w:rFonts w:ascii="Times New Roman" w:eastAsia="Times New Roman" w:hAnsi="Times New Roman"/>
              </w:rPr>
              <w:t>4</w:t>
            </w:r>
            <w:r w:rsidRPr="00C46A32">
              <w:rPr>
                <w:rFonts w:ascii="Times New Roman" w:eastAsia="Times New Roman" w:hAnsi="Times New Roman"/>
              </w:rPr>
              <w:t>51 1</w:t>
            </w:r>
            <w:r w:rsidR="00516D22">
              <w:rPr>
                <w:rFonts w:ascii="Times New Roman" w:eastAsia="Times New Roman" w:hAnsi="Times New Roman"/>
              </w:rPr>
              <w:t>5</w:t>
            </w:r>
            <w:r w:rsidRPr="00C46A32">
              <w:rPr>
                <w:rFonts w:ascii="Times New Roman" w:eastAsia="Times New Roman" w:hAnsi="Times New Roman"/>
              </w:rPr>
              <w:t>A</w:t>
            </w:r>
          </w:p>
        </w:tc>
        <w:tc>
          <w:tcPr>
            <w:tcW w:w="5868" w:type="dxa"/>
            <w:tcBorders>
              <w:top w:val="single" w:sz="4" w:space="0" w:color="auto"/>
              <w:left w:val="single" w:sz="4" w:space="0" w:color="auto"/>
              <w:bottom w:val="single" w:sz="4" w:space="0" w:color="auto"/>
              <w:right w:val="single" w:sz="4" w:space="0" w:color="auto"/>
            </w:tcBorders>
            <w:shd w:val="clear" w:color="auto" w:fill="FFFFFF"/>
          </w:tcPr>
          <w:p w14:paraId="52047DE7" w14:textId="77777777" w:rsidR="00C46A32" w:rsidRPr="00C46A32" w:rsidRDefault="00C46A32" w:rsidP="00C46A32">
            <w:pPr>
              <w:spacing w:after="0" w:line="240" w:lineRule="auto"/>
              <w:jc w:val="both"/>
              <w:rPr>
                <w:rFonts w:ascii="Times New Roman" w:eastAsia="Calibri" w:hAnsi="Times New Roman" w:cs="Times New Roman"/>
              </w:rPr>
            </w:pPr>
            <w:r w:rsidRPr="00C46A32">
              <w:rPr>
                <w:rFonts w:ascii="Times New Roman" w:eastAsia="Times New Roman" w:hAnsi="Times New Roman"/>
              </w:rPr>
              <w:t>Manage Digital Marketing</w:t>
            </w:r>
          </w:p>
        </w:tc>
      </w:tr>
      <w:tr w:rsidR="00C46A32" w:rsidRPr="00C46A32" w14:paraId="496CD987" w14:textId="77777777" w:rsidTr="00530115">
        <w:tc>
          <w:tcPr>
            <w:tcW w:w="3060" w:type="dxa"/>
            <w:tcBorders>
              <w:top w:val="single" w:sz="4" w:space="0" w:color="000000"/>
              <w:left w:val="single" w:sz="4" w:space="0" w:color="000000"/>
              <w:bottom w:val="single" w:sz="4" w:space="0" w:color="000000"/>
              <w:right w:val="single" w:sz="4" w:space="0" w:color="000000"/>
            </w:tcBorders>
            <w:shd w:val="clear" w:color="auto" w:fill="auto"/>
          </w:tcPr>
          <w:p w14:paraId="0070FDB0" w14:textId="73C03CD3" w:rsidR="00C46A32" w:rsidRPr="00C46A32" w:rsidRDefault="00C46A32" w:rsidP="00C46A32">
            <w:pPr>
              <w:spacing w:after="0" w:line="240" w:lineRule="auto"/>
              <w:jc w:val="both"/>
              <w:rPr>
                <w:rFonts w:ascii="Times New Roman" w:eastAsia="Calibri" w:hAnsi="Times New Roman" w:cs="Times New Roman"/>
                <w:b/>
                <w:bCs/>
              </w:rPr>
            </w:pPr>
            <w:r w:rsidRPr="00C46A32">
              <w:rPr>
                <w:rFonts w:ascii="Times New Roman" w:hAnsi="Times New Roman"/>
              </w:rPr>
              <w:t xml:space="preserve">0414 </w:t>
            </w:r>
            <w:r w:rsidR="00516D22">
              <w:rPr>
                <w:rFonts w:ascii="Times New Roman" w:hAnsi="Times New Roman"/>
              </w:rPr>
              <w:t>4</w:t>
            </w:r>
            <w:r w:rsidRPr="00C46A32">
              <w:rPr>
                <w:rFonts w:ascii="Times New Roman" w:hAnsi="Times New Roman"/>
              </w:rPr>
              <w:t>5</w:t>
            </w:r>
            <w:r w:rsidR="00516D22">
              <w:rPr>
                <w:rFonts w:ascii="Times New Roman" w:hAnsi="Times New Roman"/>
              </w:rPr>
              <w:t>1</w:t>
            </w:r>
            <w:r w:rsidRPr="00C46A32">
              <w:rPr>
                <w:rFonts w:ascii="Times New Roman" w:hAnsi="Times New Roman"/>
              </w:rPr>
              <w:t xml:space="preserve"> 1</w:t>
            </w:r>
            <w:r w:rsidR="00516D22">
              <w:rPr>
                <w:rFonts w:ascii="Times New Roman" w:hAnsi="Times New Roman"/>
              </w:rPr>
              <w:t>6</w:t>
            </w:r>
            <w:r w:rsidRPr="00C46A32">
              <w:rPr>
                <w:rFonts w:ascii="Times New Roman" w:hAnsi="Times New Roman"/>
              </w:rPr>
              <w:t>A</w:t>
            </w:r>
          </w:p>
        </w:tc>
        <w:tc>
          <w:tcPr>
            <w:tcW w:w="5868" w:type="dxa"/>
            <w:tcBorders>
              <w:top w:val="single" w:sz="4" w:space="0" w:color="auto"/>
              <w:left w:val="single" w:sz="4" w:space="0" w:color="auto"/>
              <w:bottom w:val="single" w:sz="4" w:space="0" w:color="auto"/>
              <w:right w:val="single" w:sz="4" w:space="0" w:color="auto"/>
            </w:tcBorders>
            <w:shd w:val="clear" w:color="auto" w:fill="FFFFFF"/>
          </w:tcPr>
          <w:p w14:paraId="09C0EDBB" w14:textId="77777777" w:rsidR="00C46A32" w:rsidRPr="00C46A32" w:rsidRDefault="00C46A32" w:rsidP="00C46A32">
            <w:pPr>
              <w:spacing w:after="0" w:line="240" w:lineRule="auto"/>
              <w:jc w:val="both"/>
              <w:rPr>
                <w:rFonts w:ascii="Times New Roman" w:eastAsia="Calibri" w:hAnsi="Times New Roman" w:cs="Times New Roman"/>
              </w:rPr>
            </w:pPr>
            <w:r w:rsidRPr="00C46A32">
              <w:rPr>
                <w:rFonts w:ascii="Times New Roman" w:hAnsi="Times New Roman"/>
              </w:rPr>
              <w:t xml:space="preserve"> Conduct Market Innovation/Renovations</w:t>
            </w:r>
          </w:p>
        </w:tc>
      </w:tr>
    </w:tbl>
    <w:p w14:paraId="4B500322" w14:textId="77777777" w:rsidR="00C46A32" w:rsidRDefault="00C46A32" w:rsidP="0027341C">
      <w:pPr>
        <w:tabs>
          <w:tab w:val="left" w:pos="3510"/>
        </w:tabs>
        <w:rPr>
          <w:rFonts w:ascii="Times New Roman" w:hAnsi="Times New Roman" w:cs="Times New Roman"/>
          <w:b/>
        </w:rPr>
      </w:pPr>
    </w:p>
    <w:p w14:paraId="0C51E5AF" w14:textId="77777777" w:rsidR="00C46A32" w:rsidRDefault="00C46A32">
      <w:pPr>
        <w:rPr>
          <w:rFonts w:ascii="Times New Roman" w:hAnsi="Times New Roman" w:cs="Times New Roman"/>
          <w:b/>
        </w:rPr>
      </w:pPr>
    </w:p>
    <w:p w14:paraId="3AECFF59" w14:textId="77777777" w:rsidR="00C46A32" w:rsidRDefault="00C46A32">
      <w:pPr>
        <w:rPr>
          <w:rFonts w:ascii="Times New Roman" w:hAnsi="Times New Roman" w:cs="Times New Roman"/>
          <w:b/>
        </w:rPr>
      </w:pPr>
    </w:p>
    <w:p w14:paraId="508D3901" w14:textId="77777777" w:rsidR="00C46A32" w:rsidRDefault="00C46A32">
      <w:pPr>
        <w:rPr>
          <w:rFonts w:ascii="Times New Roman" w:hAnsi="Times New Roman" w:cs="Times New Roman"/>
          <w:b/>
        </w:rPr>
      </w:pPr>
    </w:p>
    <w:p w14:paraId="54D0C888" w14:textId="77777777" w:rsidR="00C46A32" w:rsidRDefault="00C46A32" w:rsidP="00C46A32">
      <w:pPr>
        <w:pStyle w:val="Heading2"/>
      </w:pPr>
      <w:r w:rsidRPr="00C46A32">
        <w:t>BASIC UNITS OF COMPETENCY</w:t>
      </w:r>
    </w:p>
    <w:p w14:paraId="39A9EA2E" w14:textId="77777777" w:rsidR="001C2D65" w:rsidRDefault="001C2D65" w:rsidP="001C2D65"/>
    <w:p w14:paraId="0A694681" w14:textId="77777777" w:rsidR="001C2D65" w:rsidRDefault="001C2D65" w:rsidP="001C2D65"/>
    <w:p w14:paraId="71808B42" w14:textId="77777777" w:rsidR="001C2D65" w:rsidRDefault="001C2D65" w:rsidP="001C2D65"/>
    <w:p w14:paraId="3BC67A62" w14:textId="77777777" w:rsidR="001C2D65" w:rsidRDefault="001C2D65" w:rsidP="001C2D65"/>
    <w:p w14:paraId="319AB71F" w14:textId="77777777" w:rsidR="001C2D65" w:rsidRDefault="001C2D65" w:rsidP="001C2D65"/>
    <w:p w14:paraId="44544CAC" w14:textId="77777777" w:rsidR="001C2D65" w:rsidRDefault="001C2D65" w:rsidP="001C2D65"/>
    <w:p w14:paraId="47D16684" w14:textId="77777777" w:rsidR="001C2D65" w:rsidRDefault="001C2D65" w:rsidP="001C2D65"/>
    <w:p w14:paraId="4FFA5C08" w14:textId="77777777" w:rsidR="001C2D65" w:rsidRDefault="001C2D65" w:rsidP="001C2D65"/>
    <w:p w14:paraId="626EA430" w14:textId="77777777" w:rsidR="001C2D65" w:rsidRDefault="001C2D65" w:rsidP="001C2D65"/>
    <w:p w14:paraId="15B53B68" w14:textId="77777777" w:rsidR="001C2D65" w:rsidRDefault="001C2D65" w:rsidP="001C2D65"/>
    <w:p w14:paraId="7DC89518" w14:textId="77777777" w:rsidR="001C2D65" w:rsidRDefault="001C2D65" w:rsidP="001C2D65"/>
    <w:p w14:paraId="310A9674" w14:textId="77777777" w:rsidR="001C2D65" w:rsidRDefault="001C2D65" w:rsidP="001C2D65"/>
    <w:p w14:paraId="79E78F8A" w14:textId="77777777" w:rsidR="001C2D65" w:rsidRDefault="001C2D65" w:rsidP="001C2D65"/>
    <w:p w14:paraId="268B757B" w14:textId="77777777" w:rsidR="001C2D65" w:rsidRDefault="001C2D65" w:rsidP="001C2D65"/>
    <w:p w14:paraId="09E2A7F9" w14:textId="77777777" w:rsidR="001C2D65" w:rsidRDefault="001C2D65" w:rsidP="001C2D65"/>
    <w:p w14:paraId="44856639" w14:textId="77777777" w:rsidR="001C2D65" w:rsidRDefault="001C2D65" w:rsidP="001C2D65"/>
    <w:p w14:paraId="293B6EDB" w14:textId="77777777" w:rsidR="001C2D65" w:rsidRDefault="001C2D65" w:rsidP="001C2D65"/>
    <w:p w14:paraId="7C0DCADE" w14:textId="77777777" w:rsidR="001C2D65" w:rsidRDefault="001C2D65" w:rsidP="001C2D65"/>
    <w:p w14:paraId="669B2AD8" w14:textId="77777777" w:rsidR="001C2D65" w:rsidRDefault="001C2D65" w:rsidP="001C2D65"/>
    <w:p w14:paraId="305C40B4" w14:textId="77777777" w:rsidR="001C2D65" w:rsidRDefault="001C2D65" w:rsidP="001C2D65"/>
    <w:p w14:paraId="59D62316" w14:textId="77777777" w:rsidR="001C2D65" w:rsidRDefault="001C2D65" w:rsidP="001C2D65"/>
    <w:p w14:paraId="49F6AD4E" w14:textId="77777777" w:rsidR="001C2D65" w:rsidRDefault="001C2D65" w:rsidP="001C2D65"/>
    <w:p w14:paraId="05A1F781" w14:textId="77777777" w:rsidR="001C2D65" w:rsidRDefault="001C2D65" w:rsidP="001C2D65"/>
    <w:p w14:paraId="02AAF0CA" w14:textId="77777777" w:rsidR="001C2D65" w:rsidRDefault="001C2D65" w:rsidP="001C2D65"/>
    <w:p w14:paraId="2AA688EA" w14:textId="77777777" w:rsidR="001C2D65" w:rsidRDefault="001C2D65" w:rsidP="001C2D65"/>
    <w:p w14:paraId="4020CD77" w14:textId="77777777" w:rsidR="001C2D65" w:rsidRDefault="001C2D65" w:rsidP="001C2D65"/>
    <w:p w14:paraId="6AD4C049" w14:textId="77777777" w:rsidR="001C2D65" w:rsidRDefault="001C2D65" w:rsidP="001C2D65"/>
    <w:p w14:paraId="2E632518" w14:textId="77777777" w:rsidR="001C2D65" w:rsidRDefault="001C2D65" w:rsidP="001C2D65"/>
    <w:p w14:paraId="640210DD" w14:textId="77777777" w:rsidR="001C2D65" w:rsidRDefault="001C2D65" w:rsidP="001C2D65"/>
    <w:p w14:paraId="3337AA3D" w14:textId="77777777" w:rsidR="001C2D65" w:rsidRPr="001C2D65" w:rsidRDefault="001C2D65" w:rsidP="001C2D65"/>
    <w:p w14:paraId="5217C5C4" w14:textId="77777777" w:rsidR="00C46A32" w:rsidRPr="00D865CA" w:rsidRDefault="00C46A32" w:rsidP="00C46A32">
      <w:pPr>
        <w:pStyle w:val="Heading1"/>
        <w:rPr>
          <w:rFonts w:ascii="Times New Roman" w:hAnsi="Times New Roman" w:cs="Times New Roman"/>
        </w:rPr>
      </w:pPr>
      <w:bookmarkStart w:id="21" w:name="_Toc196896671"/>
      <w:r w:rsidRPr="00D865CA">
        <w:rPr>
          <w:rFonts w:ascii="Times New Roman" w:hAnsi="Times New Roman" w:cs="Times New Roman"/>
        </w:rPr>
        <w:t>APPLY DIGITAL LITERACY</w:t>
      </w:r>
      <w:bookmarkEnd w:id="21"/>
    </w:p>
    <w:p w14:paraId="750AC1B9" w14:textId="77777777" w:rsidR="00C46A32" w:rsidRPr="00D865CA" w:rsidRDefault="00C46A32" w:rsidP="00C46A32">
      <w:pPr>
        <w:pStyle w:val="Normal1"/>
        <w:rPr>
          <w:rFonts w:ascii="Times New Roman" w:eastAsia="Times New Roman" w:hAnsi="Times New Roman" w:cs="Times New Roman"/>
        </w:rPr>
      </w:pPr>
    </w:p>
    <w:p w14:paraId="38B6C806" w14:textId="27946B28" w:rsidR="00C46A32" w:rsidRPr="00D865CA" w:rsidRDefault="00C46A32" w:rsidP="00C46A32">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b/>
        </w:rPr>
        <w:t xml:space="preserve">UNIT CODE: </w:t>
      </w:r>
      <w:r w:rsidRPr="00D865CA">
        <w:rPr>
          <w:rFonts w:ascii="Times New Roman" w:eastAsia="Times New Roman" w:hAnsi="Times New Roman" w:cs="Times New Roman"/>
        </w:rPr>
        <w:t xml:space="preserve">0611 </w:t>
      </w:r>
      <w:r w:rsidR="00F95E02">
        <w:rPr>
          <w:rFonts w:ascii="Times New Roman" w:eastAsia="Times New Roman" w:hAnsi="Times New Roman" w:cs="Times New Roman"/>
        </w:rPr>
        <w:t>45</w:t>
      </w:r>
      <w:r w:rsidRPr="00D865CA">
        <w:rPr>
          <w:rFonts w:ascii="Times New Roman" w:eastAsia="Times New Roman" w:hAnsi="Times New Roman" w:cs="Times New Roman"/>
        </w:rPr>
        <w:t>1 0</w:t>
      </w:r>
      <w:r w:rsidR="009A098E">
        <w:rPr>
          <w:rFonts w:ascii="Times New Roman" w:eastAsia="Times New Roman" w:hAnsi="Times New Roman" w:cs="Times New Roman"/>
        </w:rPr>
        <w:t>1</w:t>
      </w:r>
      <w:r w:rsidRPr="00D865CA">
        <w:rPr>
          <w:rFonts w:ascii="Times New Roman" w:eastAsia="Times New Roman" w:hAnsi="Times New Roman" w:cs="Times New Roman"/>
        </w:rPr>
        <w:t xml:space="preserve">A </w:t>
      </w:r>
    </w:p>
    <w:p w14:paraId="572464B9" w14:textId="77777777" w:rsidR="00C46A32" w:rsidRPr="00D865CA" w:rsidRDefault="00C46A32" w:rsidP="00C46A32">
      <w:pPr>
        <w:pStyle w:val="Normal1"/>
        <w:spacing w:line="276" w:lineRule="auto"/>
        <w:rPr>
          <w:rFonts w:ascii="Times New Roman" w:eastAsia="Times New Roman" w:hAnsi="Times New Roman" w:cs="Times New Roman"/>
          <w:b/>
          <w:color w:val="FF9900"/>
        </w:rPr>
      </w:pPr>
    </w:p>
    <w:p w14:paraId="2A38DF2E" w14:textId="77777777" w:rsidR="00C46A32" w:rsidRPr="00D865CA" w:rsidRDefault="00C46A32" w:rsidP="00C46A32">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rPr>
        <w:t xml:space="preserve">UNIT DESCRIPTION: </w:t>
      </w:r>
    </w:p>
    <w:p w14:paraId="62D6B69C" w14:textId="77777777" w:rsidR="00C46A32" w:rsidRPr="00D865CA" w:rsidRDefault="00C46A32" w:rsidP="00C46A32">
      <w:pPr>
        <w:pStyle w:val="Normal1"/>
        <w:spacing w:after="240" w:line="276" w:lineRule="auto"/>
        <w:jc w:val="both"/>
        <w:rPr>
          <w:rFonts w:ascii="Times New Roman" w:eastAsia="Times New Roman" w:hAnsi="Times New Roman" w:cs="Times New Roman"/>
        </w:rPr>
      </w:pPr>
      <w:r w:rsidRPr="00D865CA">
        <w:rPr>
          <w:rFonts w:ascii="Times New Roman" w:eastAsia="Times New Roman" w:hAnsi="Times New Roman" w:cs="Times New Roman"/>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performing jobs online and applying job entry techniques.</w:t>
      </w:r>
    </w:p>
    <w:p w14:paraId="622862C6" w14:textId="77777777" w:rsidR="00C46A32" w:rsidRPr="00D865CA" w:rsidRDefault="00C46A32" w:rsidP="00C46A32">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rPr>
        <w:t>ELEMENTS AND PERFORMANCE CRITERIA</w:t>
      </w:r>
    </w:p>
    <w:tbl>
      <w:tblPr>
        <w:tblStyle w:val="TableGrid"/>
        <w:tblW w:w="10131" w:type="dxa"/>
        <w:tblInd w:w="-275" w:type="dxa"/>
        <w:tblLook w:val="04A0" w:firstRow="1" w:lastRow="0" w:firstColumn="1" w:lastColumn="0" w:noHBand="0" w:noVBand="1"/>
      </w:tblPr>
      <w:tblGrid>
        <w:gridCol w:w="5203"/>
        <w:gridCol w:w="4928"/>
      </w:tblGrid>
      <w:tr w:rsidR="00C46A32" w:rsidRPr="00D865CA" w14:paraId="47D7F233" w14:textId="77777777" w:rsidTr="00530115">
        <w:trPr>
          <w:trHeight w:val="2102"/>
        </w:trPr>
        <w:tc>
          <w:tcPr>
            <w:tcW w:w="5203" w:type="dxa"/>
          </w:tcPr>
          <w:p w14:paraId="4262398B"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rPr>
              <w:t xml:space="preserve">ELEMENT </w:t>
            </w:r>
          </w:p>
          <w:p w14:paraId="4D466DC0"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rPr>
              <w:t>These describe the key outcomes that make up workplace functions</w:t>
            </w:r>
          </w:p>
        </w:tc>
        <w:tc>
          <w:tcPr>
            <w:tcW w:w="4928" w:type="dxa"/>
          </w:tcPr>
          <w:p w14:paraId="21ED39F1"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rPr>
              <w:t>PERFORMANCE CRITERIA</w:t>
            </w:r>
          </w:p>
          <w:p w14:paraId="24D48834" w14:textId="77777777" w:rsidR="00C46A32" w:rsidRPr="00D865CA" w:rsidRDefault="00C46A32"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rPr>
              <w:t>These are assessable statements which specify the required level of performance for each of the elements</w:t>
            </w:r>
          </w:p>
          <w:p w14:paraId="0879E878"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i/>
              </w:rPr>
              <w:t>(Bold and italicized terms are elaborated in the range)</w:t>
            </w:r>
          </w:p>
        </w:tc>
      </w:tr>
      <w:tr w:rsidR="00C46A32" w:rsidRPr="00D865CA" w14:paraId="4BD8D954" w14:textId="77777777" w:rsidTr="00530115">
        <w:trPr>
          <w:trHeight w:val="331"/>
        </w:trPr>
        <w:tc>
          <w:tcPr>
            <w:tcW w:w="5203" w:type="dxa"/>
          </w:tcPr>
          <w:p w14:paraId="4273679E" w14:textId="77777777" w:rsidR="00C46A32" w:rsidRPr="00D865CA" w:rsidRDefault="00C46A32" w:rsidP="00530115">
            <w:pPr>
              <w:pStyle w:val="Normal1"/>
              <w:numPr>
                <w:ilvl w:val="0"/>
                <w:numId w:val="1"/>
              </w:numPr>
              <w:spacing w:line="276" w:lineRule="auto"/>
              <w:rPr>
                <w:rFonts w:ascii="Times New Roman" w:eastAsia="Times New Roman" w:hAnsi="Times New Roman" w:cs="Times New Roman"/>
                <w:b/>
              </w:rPr>
            </w:pPr>
            <w:r w:rsidRPr="00D865CA">
              <w:rPr>
                <w:rFonts w:ascii="Times New Roman" w:eastAsia="Times New Roman" w:hAnsi="Times New Roman" w:cs="Times New Roman"/>
              </w:rPr>
              <w:t>Operate computer devices</w:t>
            </w:r>
          </w:p>
        </w:tc>
        <w:tc>
          <w:tcPr>
            <w:tcW w:w="4928" w:type="dxa"/>
          </w:tcPr>
          <w:p w14:paraId="605AF11D"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w:t>
            </w:r>
            <w:r w:rsidRPr="00D865CA">
              <w:rPr>
                <w:rFonts w:ascii="Times New Roman" w:eastAsia="Times New Roman" w:hAnsi="Times New Roman" w:cs="Times New Roman"/>
                <w:b/>
                <w:i/>
              </w:rPr>
              <w:t>omputer device</w:t>
            </w:r>
            <w:r w:rsidRPr="00D865CA">
              <w:rPr>
                <w:rFonts w:ascii="Times New Roman" w:eastAsia="Times New Roman" w:hAnsi="Times New Roman" w:cs="Times New Roman"/>
              </w:rPr>
              <w:t xml:space="preserve"> usage is determined as per workplace requirements.</w:t>
            </w:r>
          </w:p>
          <w:p w14:paraId="1BE0C1C6"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b/>
                <w:i/>
              </w:rPr>
              <w:t>Computer hardware</w:t>
            </w:r>
            <w:r w:rsidRPr="00D865CA">
              <w:rPr>
                <w:rFonts w:ascii="Times New Roman" w:eastAsia="Times New Roman" w:hAnsi="Times New Roman" w:cs="Times New Roman"/>
                <w:b/>
              </w:rPr>
              <w:t xml:space="preserve"> </w:t>
            </w:r>
            <w:r w:rsidRPr="00D865CA">
              <w:rPr>
                <w:rFonts w:ascii="Times New Roman" w:eastAsia="Times New Roman" w:hAnsi="Times New Roman" w:cs="Times New Roman"/>
              </w:rPr>
              <w:t>is identified according to job requirements.</w:t>
            </w:r>
          </w:p>
          <w:p w14:paraId="18769369"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b/>
                <w:i/>
              </w:rPr>
              <w:t xml:space="preserve">Computer software </w:t>
            </w:r>
            <w:r w:rsidRPr="00D865CA">
              <w:rPr>
                <w:rFonts w:ascii="Times New Roman" w:eastAsia="Times New Roman" w:hAnsi="Times New Roman" w:cs="Times New Roman"/>
              </w:rPr>
              <w:t>is identified according to workplace requirements.</w:t>
            </w:r>
          </w:p>
          <w:p w14:paraId="1801EBC1"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Computer devices are turned on or off as per the correct workplace procedure.</w:t>
            </w:r>
          </w:p>
          <w:p w14:paraId="1CBDFEF7"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b/>
                <w:i/>
              </w:rPr>
              <w:t>Mouse techniques</w:t>
            </w:r>
            <w:r w:rsidRPr="00D865CA">
              <w:rPr>
                <w:rFonts w:ascii="Times New Roman" w:eastAsia="Times New Roman" w:hAnsi="Times New Roman" w:cs="Times New Roman"/>
              </w:rPr>
              <w:t xml:space="preserve"> are applied in solving tasks as per workplace requirements.</w:t>
            </w:r>
          </w:p>
          <w:p w14:paraId="3FEB17E2"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Keyboard</w:t>
            </w:r>
            <w:r w:rsidRPr="00D865CA">
              <w:rPr>
                <w:rFonts w:ascii="Times New Roman" w:eastAsia="Times New Roman" w:hAnsi="Times New Roman" w:cs="Times New Roman"/>
                <w:b/>
                <w:i/>
              </w:rPr>
              <w:t xml:space="preserve"> </w:t>
            </w:r>
            <w:r w:rsidRPr="00D865CA">
              <w:rPr>
                <w:rFonts w:ascii="Times New Roman" w:eastAsia="Times New Roman" w:hAnsi="Times New Roman" w:cs="Times New Roman"/>
              </w:rPr>
              <w:t>techniques are applied in solving tasks as per workplace requirements.</w:t>
            </w:r>
          </w:p>
          <w:p w14:paraId="38FFFDE3"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Computer files and folders are created and managed as per workplace requirements.</w:t>
            </w:r>
          </w:p>
          <w:p w14:paraId="4FBBBD90"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b/>
                <w:i/>
              </w:rPr>
              <w:t>Internet connection option</w:t>
            </w:r>
            <w:r w:rsidRPr="00D865CA">
              <w:rPr>
                <w:rFonts w:ascii="Times New Roman" w:eastAsia="Times New Roman" w:hAnsi="Times New Roman" w:cs="Times New Roman"/>
              </w:rPr>
              <w:t>s are identified and applied in connecting computer devices to the Internet.</w:t>
            </w:r>
          </w:p>
          <w:p w14:paraId="70641DD1"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i/>
              </w:rPr>
              <w:t>External devices</w:t>
            </w:r>
            <w:r w:rsidRPr="00D865CA">
              <w:rPr>
                <w:rFonts w:ascii="Times New Roman" w:eastAsia="Times New Roman" w:hAnsi="Times New Roman" w:cs="Times New Roman"/>
              </w:rPr>
              <w:t xml:space="preserve"> are identified and connected to the computer devices as per the job requirement.</w:t>
            </w:r>
          </w:p>
        </w:tc>
      </w:tr>
      <w:tr w:rsidR="00C46A32" w:rsidRPr="00D865CA" w14:paraId="4A238DF4" w14:textId="77777777" w:rsidTr="00530115">
        <w:trPr>
          <w:trHeight w:val="347"/>
        </w:trPr>
        <w:tc>
          <w:tcPr>
            <w:tcW w:w="5203" w:type="dxa"/>
          </w:tcPr>
          <w:p w14:paraId="591655D6" w14:textId="77777777" w:rsidR="00C46A32" w:rsidRPr="00D865CA" w:rsidRDefault="00C46A32" w:rsidP="00530115">
            <w:pPr>
              <w:pStyle w:val="Normal1"/>
              <w:numPr>
                <w:ilvl w:val="0"/>
                <w:numId w:val="1"/>
              </w:numPr>
              <w:spacing w:line="276" w:lineRule="auto"/>
              <w:rPr>
                <w:rFonts w:ascii="Times New Roman" w:eastAsia="Times New Roman" w:hAnsi="Times New Roman" w:cs="Times New Roman"/>
                <w:b/>
              </w:rPr>
            </w:pPr>
            <w:r w:rsidRPr="00D865CA">
              <w:rPr>
                <w:rFonts w:ascii="Times New Roman" w:eastAsia="Times New Roman" w:hAnsi="Times New Roman" w:cs="Times New Roman"/>
              </w:rPr>
              <w:t>Solve tasks using Office suite</w:t>
            </w:r>
          </w:p>
        </w:tc>
        <w:tc>
          <w:tcPr>
            <w:tcW w:w="4928" w:type="dxa"/>
          </w:tcPr>
          <w:p w14:paraId="48E7E947" w14:textId="77777777" w:rsidR="00C46A32" w:rsidRPr="00D865CA" w:rsidRDefault="00C46A32">
            <w:pPr>
              <w:pStyle w:val="Normal1"/>
              <w:numPr>
                <w:ilvl w:val="0"/>
                <w:numId w:val="12"/>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b/>
                <w:i/>
                <w:color w:val="000000"/>
              </w:rPr>
              <w:t>Word processing concepts</w:t>
            </w:r>
            <w:r w:rsidRPr="00D865CA">
              <w:rPr>
                <w:rFonts w:ascii="Times New Roman" w:eastAsia="Times New Roman" w:hAnsi="Times New Roman" w:cs="Times New Roman"/>
                <w:i/>
                <w:color w:val="000000"/>
              </w:rPr>
              <w:t xml:space="preserve"> </w:t>
            </w:r>
            <w:r w:rsidRPr="00D865CA">
              <w:rPr>
                <w:rFonts w:ascii="Times New Roman" w:eastAsia="Times New Roman" w:hAnsi="Times New Roman" w:cs="Times New Roman"/>
                <w:color w:val="000000"/>
              </w:rPr>
              <w:t>are applied in solving workplace tasks as per job requirements.</w:t>
            </w:r>
          </w:p>
          <w:p w14:paraId="03ED3046" w14:textId="77777777" w:rsidR="00C46A32" w:rsidRPr="00D865CA" w:rsidRDefault="00C46A32">
            <w:pPr>
              <w:pStyle w:val="Normal1"/>
              <w:numPr>
                <w:ilvl w:val="0"/>
                <w:numId w:val="12"/>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lastRenderedPageBreak/>
              <w:t>Worksheet data is entered and prepared in accordance with work procedures.</w:t>
            </w:r>
          </w:p>
          <w:p w14:paraId="3D619AFD" w14:textId="77777777" w:rsidR="00C46A32" w:rsidRPr="00D865CA" w:rsidRDefault="00C46A32">
            <w:pPr>
              <w:pStyle w:val="Normal1"/>
              <w:numPr>
                <w:ilvl w:val="0"/>
                <w:numId w:val="12"/>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Worksheet data is built and edited in accordance with workplace procedures.</w:t>
            </w:r>
          </w:p>
          <w:p w14:paraId="6483A02B" w14:textId="77777777" w:rsidR="00C46A32" w:rsidRPr="00D865CA" w:rsidRDefault="00C46A32">
            <w:pPr>
              <w:pStyle w:val="Normal1"/>
              <w:numPr>
                <w:ilvl w:val="0"/>
                <w:numId w:val="12"/>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b/>
                <w:i/>
                <w:color w:val="000000"/>
              </w:rPr>
              <w:t>Data manipulation</w:t>
            </w:r>
            <w:r w:rsidRPr="00D865CA">
              <w:rPr>
                <w:rFonts w:ascii="Times New Roman" w:eastAsia="Times New Roman" w:hAnsi="Times New Roman" w:cs="Times New Roman"/>
                <w:color w:val="000000"/>
              </w:rPr>
              <w:t xml:space="preserve"> on a worksheet is undertaken in accordance with work requirements.</w:t>
            </w:r>
          </w:p>
          <w:p w14:paraId="28A47DAB" w14:textId="77777777" w:rsidR="00C46A32" w:rsidRPr="00D865CA" w:rsidRDefault="00C46A32">
            <w:pPr>
              <w:pStyle w:val="Normal1"/>
              <w:numPr>
                <w:ilvl w:val="0"/>
                <w:numId w:val="12"/>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Worksheets are saved and printed in accordance with job requirements.</w:t>
            </w:r>
          </w:p>
          <w:p w14:paraId="4975E01D"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i/>
                <w:color w:val="000000"/>
              </w:rPr>
              <w:t>Electronic presentation concepts</w:t>
            </w:r>
            <w:r w:rsidRPr="00D865CA">
              <w:rPr>
                <w:rFonts w:ascii="Times New Roman" w:eastAsia="Times New Roman" w:hAnsi="Times New Roman" w:cs="Times New Roman"/>
                <w:i/>
                <w:color w:val="000000"/>
              </w:rPr>
              <w:t xml:space="preserve"> </w:t>
            </w:r>
            <w:r w:rsidRPr="00D865CA">
              <w:rPr>
                <w:rFonts w:ascii="Times New Roman" w:eastAsia="Times New Roman" w:hAnsi="Times New Roman" w:cs="Times New Roman"/>
                <w:color w:val="000000"/>
              </w:rPr>
              <w:t>are applied in solving workplace tasks as per job requirements.</w:t>
            </w:r>
          </w:p>
        </w:tc>
      </w:tr>
      <w:tr w:rsidR="00C46A32" w:rsidRPr="00D865CA" w14:paraId="1DFF8EC9" w14:textId="77777777" w:rsidTr="00530115">
        <w:trPr>
          <w:trHeight w:val="347"/>
        </w:trPr>
        <w:tc>
          <w:tcPr>
            <w:tcW w:w="5203" w:type="dxa"/>
          </w:tcPr>
          <w:p w14:paraId="5109A62D" w14:textId="77777777" w:rsidR="00C46A32" w:rsidRPr="00D865CA" w:rsidRDefault="00C46A32" w:rsidP="00530115">
            <w:pPr>
              <w:pStyle w:val="Normal1"/>
              <w:numPr>
                <w:ilvl w:val="0"/>
                <w:numId w:val="1"/>
              </w:numPr>
              <w:spacing w:line="276" w:lineRule="auto"/>
              <w:rPr>
                <w:rFonts w:ascii="Times New Roman" w:eastAsia="Times New Roman" w:hAnsi="Times New Roman" w:cs="Times New Roman"/>
                <w:b/>
              </w:rPr>
            </w:pPr>
            <w:r w:rsidRPr="00D865CA">
              <w:rPr>
                <w:rFonts w:ascii="Times New Roman" w:eastAsia="Times New Roman" w:hAnsi="Times New Roman" w:cs="Times New Roman"/>
              </w:rPr>
              <w:lastRenderedPageBreak/>
              <w:t xml:space="preserve">Manage data and information  </w:t>
            </w:r>
          </w:p>
        </w:tc>
        <w:tc>
          <w:tcPr>
            <w:tcW w:w="4928" w:type="dxa"/>
          </w:tcPr>
          <w:p w14:paraId="7A38F2B2"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Office </w:t>
            </w:r>
            <w:r w:rsidRPr="00D865CA">
              <w:rPr>
                <w:rFonts w:ascii="Times New Roman" w:eastAsia="Times New Roman" w:hAnsi="Times New Roman" w:cs="Times New Roman"/>
                <w:b/>
                <w:i/>
              </w:rPr>
              <w:t>internet services</w:t>
            </w:r>
            <w:r w:rsidRPr="00D865CA">
              <w:rPr>
                <w:rFonts w:ascii="Times New Roman" w:eastAsia="Times New Roman" w:hAnsi="Times New Roman" w:cs="Times New Roman"/>
              </w:rPr>
              <w:t xml:space="preserve"> are identified and applied in accordance with office procedures.</w:t>
            </w:r>
          </w:p>
          <w:p w14:paraId="75C39B82"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b/>
                <w:i/>
              </w:rPr>
              <w:t>Internet access applications</w:t>
            </w:r>
            <w:r w:rsidRPr="00D865CA">
              <w:rPr>
                <w:rFonts w:ascii="Times New Roman" w:eastAsia="Times New Roman" w:hAnsi="Times New Roman" w:cs="Times New Roman"/>
              </w:rPr>
              <w:t xml:space="preserve"> are determined in accordance with office operation procedures.</w:t>
            </w:r>
          </w:p>
          <w:p w14:paraId="6C31CC60"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Internet search is performed as per job requirements.</w:t>
            </w:r>
          </w:p>
          <w:p w14:paraId="4D7A6C58" w14:textId="77777777" w:rsidR="00C46A32"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Online digital content is downloaded in accordance with workplace requirements.</w:t>
            </w:r>
          </w:p>
          <w:p w14:paraId="6C9B5457" w14:textId="77777777" w:rsidR="00C46A32" w:rsidRPr="006B22D2" w:rsidRDefault="00C46A32" w:rsidP="00530115">
            <w:pPr>
              <w:pStyle w:val="Normal1"/>
              <w:numPr>
                <w:ilvl w:val="1"/>
                <w:numId w:val="1"/>
              </w:numPr>
              <w:spacing w:line="276" w:lineRule="auto"/>
              <w:rPr>
                <w:rFonts w:ascii="Times New Roman" w:eastAsia="Times New Roman" w:hAnsi="Times New Roman" w:cs="Times New Roman"/>
              </w:rPr>
            </w:pPr>
            <w:r w:rsidRPr="006B22D2">
              <w:rPr>
                <w:rFonts w:ascii="Times New Roman" w:eastAsia="Times New Roman" w:hAnsi="Times New Roman" w:cs="Times New Roman"/>
              </w:rPr>
              <w:t>Digital content is identified and backed up in accordance with workplace procedures.</w:t>
            </w:r>
          </w:p>
        </w:tc>
      </w:tr>
      <w:tr w:rsidR="00C46A32" w:rsidRPr="00D865CA" w14:paraId="25E94017" w14:textId="77777777" w:rsidTr="00530115">
        <w:trPr>
          <w:trHeight w:val="347"/>
        </w:trPr>
        <w:tc>
          <w:tcPr>
            <w:tcW w:w="5203" w:type="dxa"/>
          </w:tcPr>
          <w:p w14:paraId="70156E30" w14:textId="77777777" w:rsidR="00C46A32" w:rsidRPr="00D865CA" w:rsidRDefault="00C46A32" w:rsidP="00530115">
            <w:pPr>
              <w:pStyle w:val="Normal1"/>
              <w:numPr>
                <w:ilvl w:val="0"/>
                <w:numId w:val="1"/>
              </w:numPr>
              <w:spacing w:line="276" w:lineRule="auto"/>
              <w:rPr>
                <w:rFonts w:ascii="Times New Roman" w:eastAsia="Times New Roman" w:hAnsi="Times New Roman" w:cs="Times New Roman"/>
                <w:b/>
              </w:rPr>
            </w:pPr>
            <w:r w:rsidRPr="00D865CA">
              <w:rPr>
                <w:rFonts w:ascii="Times New Roman" w:eastAsia="Times New Roman" w:hAnsi="Times New Roman" w:cs="Times New Roman"/>
              </w:rPr>
              <w:t>Perform online communication and collaboration</w:t>
            </w:r>
          </w:p>
        </w:tc>
        <w:tc>
          <w:tcPr>
            <w:tcW w:w="4928" w:type="dxa"/>
          </w:tcPr>
          <w:p w14:paraId="013117FC"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Netiquette principles are observed as per work requirements.</w:t>
            </w:r>
          </w:p>
          <w:p w14:paraId="5371CB6E"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Electronic mail communication is executed in accordance with workplace policy.</w:t>
            </w:r>
          </w:p>
          <w:p w14:paraId="4F960D3C" w14:textId="77777777" w:rsidR="00C46A32"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Digital content copyright and licenses are identified and applied according to workplace policies and regulatory requirements.</w:t>
            </w:r>
          </w:p>
          <w:p w14:paraId="4A8686AC" w14:textId="77777777" w:rsidR="00C46A32" w:rsidRPr="006B22D2" w:rsidRDefault="00C46A32" w:rsidP="00530115">
            <w:pPr>
              <w:pStyle w:val="Normal1"/>
              <w:numPr>
                <w:ilvl w:val="1"/>
                <w:numId w:val="1"/>
              </w:numPr>
              <w:spacing w:line="276" w:lineRule="auto"/>
              <w:rPr>
                <w:rFonts w:ascii="Times New Roman" w:eastAsia="Times New Roman" w:hAnsi="Times New Roman" w:cs="Times New Roman"/>
              </w:rPr>
            </w:pPr>
            <w:r w:rsidRPr="006B22D2">
              <w:rPr>
                <w:rFonts w:ascii="Times New Roman" w:eastAsia="Times New Roman" w:hAnsi="Times New Roman" w:cs="Times New Roman"/>
                <w:b/>
                <w:i/>
              </w:rPr>
              <w:t>Online</w:t>
            </w:r>
            <w:r w:rsidRPr="006B22D2">
              <w:rPr>
                <w:rFonts w:ascii="Times New Roman" w:eastAsia="Times New Roman" w:hAnsi="Times New Roman" w:cs="Times New Roman"/>
              </w:rPr>
              <w:t xml:space="preserve"> </w:t>
            </w:r>
            <w:r w:rsidRPr="006B22D2">
              <w:rPr>
                <w:rFonts w:ascii="Times New Roman" w:eastAsia="Times New Roman" w:hAnsi="Times New Roman" w:cs="Times New Roman"/>
                <w:b/>
                <w:i/>
              </w:rPr>
              <w:t>collaboration tools</w:t>
            </w:r>
            <w:r w:rsidRPr="006B22D2">
              <w:rPr>
                <w:rFonts w:ascii="Times New Roman" w:eastAsia="Times New Roman" w:hAnsi="Times New Roman" w:cs="Times New Roman"/>
              </w:rPr>
              <w:t xml:space="preserve"> are applied in accordance with workplace policies and regulatory requirements.</w:t>
            </w:r>
          </w:p>
        </w:tc>
      </w:tr>
      <w:tr w:rsidR="00C46A32" w:rsidRPr="00D865CA" w14:paraId="04360983" w14:textId="77777777" w:rsidTr="00530115">
        <w:trPr>
          <w:trHeight w:val="347"/>
        </w:trPr>
        <w:tc>
          <w:tcPr>
            <w:tcW w:w="5203" w:type="dxa"/>
          </w:tcPr>
          <w:p w14:paraId="004C7066" w14:textId="77777777" w:rsidR="00C46A32" w:rsidRPr="00D865CA" w:rsidRDefault="00C46A32" w:rsidP="00530115">
            <w:pPr>
              <w:pStyle w:val="Normal1"/>
              <w:numPr>
                <w:ilvl w:val="0"/>
                <w:numId w:val="1"/>
              </w:numPr>
              <w:spacing w:line="276" w:lineRule="auto"/>
              <w:rPr>
                <w:rFonts w:ascii="Times New Roman" w:eastAsia="Times New Roman" w:hAnsi="Times New Roman" w:cs="Times New Roman"/>
                <w:b/>
              </w:rPr>
            </w:pPr>
            <w:r w:rsidRPr="00D865CA">
              <w:rPr>
                <w:rFonts w:ascii="Times New Roman" w:eastAsia="Times New Roman" w:hAnsi="Times New Roman" w:cs="Times New Roman"/>
              </w:rPr>
              <w:t>Apply cybersecurity skills</w:t>
            </w:r>
          </w:p>
        </w:tc>
        <w:tc>
          <w:tcPr>
            <w:tcW w:w="4928" w:type="dxa"/>
          </w:tcPr>
          <w:p w14:paraId="0F80BBD2"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b/>
                <w:i/>
              </w:rPr>
              <w:t xml:space="preserve">Data protection </w:t>
            </w:r>
            <w:r w:rsidRPr="00D865CA">
              <w:rPr>
                <w:rFonts w:ascii="Times New Roman" w:eastAsia="Times New Roman" w:hAnsi="Times New Roman" w:cs="Times New Roman"/>
              </w:rPr>
              <w:t xml:space="preserve">and </w:t>
            </w:r>
            <w:r w:rsidRPr="00D865CA">
              <w:rPr>
                <w:rFonts w:ascii="Times New Roman" w:eastAsia="Times New Roman" w:hAnsi="Times New Roman" w:cs="Times New Roman"/>
                <w:b/>
                <w:i/>
              </w:rPr>
              <w:t xml:space="preserve">privacy </w:t>
            </w:r>
            <w:r w:rsidRPr="00D865CA">
              <w:rPr>
                <w:rFonts w:ascii="Times New Roman" w:eastAsia="Times New Roman" w:hAnsi="Times New Roman" w:cs="Times New Roman"/>
              </w:rPr>
              <w:t>is classified in accordance with workplace policies and regulatory requirements.</w:t>
            </w:r>
          </w:p>
          <w:p w14:paraId="58B214B2"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b/>
                <w:i/>
              </w:rPr>
              <w:t>Internet security threats</w:t>
            </w:r>
            <w:r w:rsidRPr="00D865CA">
              <w:rPr>
                <w:rFonts w:ascii="Times New Roman" w:eastAsia="Times New Roman" w:hAnsi="Times New Roman" w:cs="Times New Roman"/>
              </w:rPr>
              <w:t xml:space="preserve"> are identified as per workplace policies and regulatory requirements. </w:t>
            </w:r>
          </w:p>
          <w:p w14:paraId="42D0DBB8"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Computer threats and crimes are detected in accordance to Information Management security guidelines</w:t>
            </w:r>
          </w:p>
          <w:p w14:paraId="6189F2D7"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b/>
              </w:rPr>
            </w:pPr>
            <w:r w:rsidRPr="00D865CA">
              <w:rPr>
                <w:rFonts w:ascii="Times New Roman" w:eastAsia="Times New Roman" w:hAnsi="Times New Roman" w:cs="Times New Roman"/>
                <w:b/>
                <w:i/>
              </w:rPr>
              <w:lastRenderedPageBreak/>
              <w:t>Cybersecurity control measures</w:t>
            </w:r>
            <w:r w:rsidRPr="00D865CA">
              <w:rPr>
                <w:rFonts w:ascii="Times New Roman" w:eastAsia="Times New Roman" w:hAnsi="Times New Roman" w:cs="Times New Roman"/>
              </w:rPr>
              <w:t xml:space="preserve"> are applied in accordance with workplace policies and regulatory requirements.</w:t>
            </w:r>
          </w:p>
        </w:tc>
      </w:tr>
      <w:tr w:rsidR="00C46A32" w:rsidRPr="00D865CA" w14:paraId="4F5F9BE3" w14:textId="77777777" w:rsidTr="00530115">
        <w:trPr>
          <w:trHeight w:val="347"/>
        </w:trPr>
        <w:tc>
          <w:tcPr>
            <w:tcW w:w="5203" w:type="dxa"/>
          </w:tcPr>
          <w:p w14:paraId="28178D2E" w14:textId="77777777" w:rsidR="00C46A32" w:rsidRPr="00D865CA" w:rsidRDefault="00C46A32" w:rsidP="00530115">
            <w:pPr>
              <w:pStyle w:val="Normal1"/>
              <w:numPr>
                <w:ilvl w:val="0"/>
                <w:numId w:val="1"/>
              </w:numPr>
              <w:spacing w:line="276" w:lineRule="auto"/>
              <w:rPr>
                <w:rFonts w:ascii="Times New Roman" w:eastAsia="Times New Roman" w:hAnsi="Times New Roman" w:cs="Times New Roman"/>
                <w:b/>
              </w:rPr>
            </w:pPr>
            <w:r w:rsidRPr="00D865CA">
              <w:rPr>
                <w:rFonts w:ascii="Times New Roman" w:eastAsia="Times New Roman" w:hAnsi="Times New Roman" w:cs="Times New Roman"/>
              </w:rPr>
              <w:lastRenderedPageBreak/>
              <w:t xml:space="preserve">Perform online jobs </w:t>
            </w:r>
          </w:p>
        </w:tc>
        <w:tc>
          <w:tcPr>
            <w:tcW w:w="4928" w:type="dxa"/>
          </w:tcPr>
          <w:p w14:paraId="2A8FE618"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b/>
                <w:i/>
              </w:rPr>
              <w:t>Online job platforms</w:t>
            </w:r>
            <w:r w:rsidRPr="00D865CA">
              <w:rPr>
                <w:rFonts w:ascii="Times New Roman" w:eastAsia="Times New Roman" w:hAnsi="Times New Roman" w:cs="Times New Roman"/>
              </w:rPr>
              <w:t xml:space="preserve"> are identified as per the job requirements.</w:t>
            </w:r>
          </w:p>
          <w:p w14:paraId="6D7AEC06"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Online accounts and profiles are created in accordance with the work requirements.</w:t>
            </w:r>
          </w:p>
          <w:p w14:paraId="1FBDA30F"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Online jobs are identified according to the bidder’s skillset.</w:t>
            </w:r>
          </w:p>
          <w:p w14:paraId="49253A1C"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Online digital identity is managed according to industry best practices.  </w:t>
            </w:r>
          </w:p>
          <w:p w14:paraId="34331ED6" w14:textId="77777777" w:rsidR="00C46A32" w:rsidRPr="00D865CA"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Online job bidding is done as per the specific job requirements.</w:t>
            </w:r>
          </w:p>
          <w:p w14:paraId="2832C957" w14:textId="77777777" w:rsidR="00C46A32" w:rsidRDefault="00C46A32" w:rsidP="00530115">
            <w:pPr>
              <w:pStyle w:val="Normal1"/>
              <w:numPr>
                <w:ilvl w:val="1"/>
                <w:numId w:val="1"/>
              </w:numPr>
              <w:spacing w:line="276" w:lineRule="auto"/>
              <w:rPr>
                <w:rFonts w:ascii="Times New Roman" w:eastAsia="Times New Roman" w:hAnsi="Times New Roman" w:cs="Times New Roman"/>
              </w:rPr>
            </w:pPr>
            <w:r w:rsidRPr="00D865CA">
              <w:rPr>
                <w:rFonts w:ascii="Times New Roman" w:eastAsia="Times New Roman" w:hAnsi="Times New Roman" w:cs="Times New Roman"/>
              </w:rPr>
              <w:t>Online tasks are executed according to the job requirements.</w:t>
            </w:r>
          </w:p>
          <w:p w14:paraId="3F62E107" w14:textId="77777777" w:rsidR="00C46A32" w:rsidRPr="006B22D2" w:rsidRDefault="00C46A32" w:rsidP="00530115">
            <w:pPr>
              <w:pStyle w:val="Normal1"/>
              <w:numPr>
                <w:ilvl w:val="1"/>
                <w:numId w:val="1"/>
              </w:numPr>
              <w:spacing w:line="276" w:lineRule="auto"/>
              <w:rPr>
                <w:rFonts w:ascii="Times New Roman" w:eastAsia="Times New Roman" w:hAnsi="Times New Roman" w:cs="Times New Roman"/>
              </w:rPr>
            </w:pPr>
            <w:r w:rsidRPr="006B22D2">
              <w:rPr>
                <w:rFonts w:ascii="Times New Roman" w:eastAsia="Times New Roman" w:hAnsi="Times New Roman" w:cs="Times New Roman"/>
              </w:rPr>
              <w:t>Personal online payment account is managed in accordance with financial regulations.</w:t>
            </w:r>
          </w:p>
        </w:tc>
      </w:tr>
      <w:tr w:rsidR="00C46A32" w:rsidRPr="00D865CA" w14:paraId="0A52CEA4" w14:textId="77777777" w:rsidTr="00530115">
        <w:trPr>
          <w:trHeight w:val="331"/>
        </w:trPr>
        <w:tc>
          <w:tcPr>
            <w:tcW w:w="5203" w:type="dxa"/>
          </w:tcPr>
          <w:p w14:paraId="21EC4535" w14:textId="77777777" w:rsidR="00C46A32" w:rsidRPr="00D865CA" w:rsidRDefault="00C46A32" w:rsidP="00530115">
            <w:pPr>
              <w:pStyle w:val="Normal1"/>
              <w:numPr>
                <w:ilvl w:val="0"/>
                <w:numId w:val="1"/>
              </w:numPr>
              <w:spacing w:line="276" w:lineRule="auto"/>
              <w:rPr>
                <w:rFonts w:ascii="Times New Roman" w:eastAsia="Times New Roman" w:hAnsi="Times New Roman" w:cs="Times New Roman"/>
                <w:b/>
              </w:rPr>
            </w:pPr>
            <w:r w:rsidRPr="00D865CA">
              <w:rPr>
                <w:rFonts w:ascii="Times New Roman" w:eastAsia="Times New Roman" w:hAnsi="Times New Roman" w:cs="Times New Roman"/>
              </w:rPr>
              <w:t>Apply job entry techniques</w:t>
            </w:r>
          </w:p>
        </w:tc>
        <w:tc>
          <w:tcPr>
            <w:tcW w:w="4928" w:type="dxa"/>
          </w:tcPr>
          <w:p w14:paraId="0027D1C2" w14:textId="77777777" w:rsidR="00C46A32" w:rsidRPr="00D865CA" w:rsidRDefault="00C46A32">
            <w:pPr>
              <w:pStyle w:val="Normal1"/>
              <w:numPr>
                <w:ilvl w:val="1"/>
                <w:numId w:val="13"/>
              </w:numPr>
              <w:spacing w:line="276" w:lineRule="auto"/>
              <w:rPr>
                <w:rFonts w:ascii="Times New Roman" w:eastAsia="Times New Roman" w:hAnsi="Times New Roman" w:cs="Times New Roman"/>
              </w:rPr>
            </w:pPr>
            <w:r w:rsidRPr="00D865CA">
              <w:rPr>
                <w:rFonts w:ascii="Times New Roman" w:eastAsia="Times New Roman" w:hAnsi="Times New Roman" w:cs="Times New Roman"/>
                <w:b/>
                <w:i/>
              </w:rPr>
              <w:t xml:space="preserve">Job opportunities </w:t>
            </w:r>
            <w:r w:rsidRPr="00D865CA">
              <w:rPr>
                <w:rFonts w:ascii="Times New Roman" w:eastAsia="Times New Roman" w:hAnsi="Times New Roman" w:cs="Times New Roman"/>
              </w:rPr>
              <w:t xml:space="preserve">are sought based on competencies. </w:t>
            </w:r>
          </w:p>
          <w:p w14:paraId="12A6A83E" w14:textId="77777777" w:rsidR="00C46A32" w:rsidRPr="00D865CA" w:rsidRDefault="00C46A32">
            <w:pPr>
              <w:pStyle w:val="Normal1"/>
              <w:numPr>
                <w:ilvl w:val="1"/>
                <w:numId w:val="13"/>
              </w:numPr>
              <w:spacing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A winning resume/CV is developed as per job advertisement. </w:t>
            </w:r>
          </w:p>
          <w:p w14:paraId="1E90FECF" w14:textId="77777777" w:rsidR="00C46A32" w:rsidRPr="00D865CA" w:rsidRDefault="00C46A32">
            <w:pPr>
              <w:pStyle w:val="Normal1"/>
              <w:numPr>
                <w:ilvl w:val="1"/>
                <w:numId w:val="13"/>
              </w:numPr>
              <w:spacing w:line="276" w:lineRule="auto"/>
              <w:rPr>
                <w:rFonts w:ascii="Times New Roman" w:eastAsia="Times New Roman" w:hAnsi="Times New Roman" w:cs="Times New Roman"/>
              </w:rPr>
            </w:pPr>
            <w:r w:rsidRPr="00D865CA">
              <w:rPr>
                <w:rFonts w:ascii="Times New Roman" w:eastAsia="Times New Roman" w:hAnsi="Times New Roman" w:cs="Times New Roman"/>
                <w:b/>
                <w:i/>
              </w:rPr>
              <w:t xml:space="preserve"> </w:t>
            </w:r>
            <w:r w:rsidRPr="00D865CA">
              <w:rPr>
                <w:rFonts w:ascii="Times New Roman" w:eastAsia="Times New Roman" w:hAnsi="Times New Roman" w:cs="Times New Roman"/>
              </w:rPr>
              <w:t xml:space="preserve">An application/cover letter is developed based on the job advertisement. </w:t>
            </w:r>
          </w:p>
          <w:p w14:paraId="3B8C1A75" w14:textId="77777777" w:rsidR="00C46A32" w:rsidRDefault="00C46A32">
            <w:pPr>
              <w:pStyle w:val="Normal1"/>
              <w:numPr>
                <w:ilvl w:val="1"/>
                <w:numId w:val="13"/>
              </w:numPr>
              <w:spacing w:line="276" w:lineRule="auto"/>
              <w:rPr>
                <w:rFonts w:ascii="Times New Roman" w:eastAsia="Times New Roman" w:hAnsi="Times New Roman" w:cs="Times New Roman"/>
              </w:rPr>
            </w:pPr>
            <w:r w:rsidRPr="00D865CA">
              <w:rPr>
                <w:rFonts w:ascii="Times New Roman" w:eastAsia="Times New Roman" w:hAnsi="Times New Roman" w:cs="Times New Roman"/>
                <w:b/>
                <w:i/>
              </w:rPr>
              <w:t xml:space="preserve"> Certificates and testimonials</w:t>
            </w:r>
            <w:r w:rsidRPr="00D865CA">
              <w:rPr>
                <w:rFonts w:ascii="Times New Roman" w:eastAsia="Times New Roman" w:hAnsi="Times New Roman" w:cs="Times New Roman"/>
              </w:rPr>
              <w:t xml:space="preserve"> are organized as per resume.</w:t>
            </w:r>
          </w:p>
          <w:p w14:paraId="08DFBC98" w14:textId="77777777" w:rsidR="00C46A32" w:rsidRPr="006B22D2" w:rsidRDefault="00C46A32">
            <w:pPr>
              <w:pStyle w:val="Normal1"/>
              <w:numPr>
                <w:ilvl w:val="1"/>
                <w:numId w:val="13"/>
              </w:numPr>
              <w:spacing w:line="276" w:lineRule="auto"/>
              <w:rPr>
                <w:rFonts w:ascii="Times New Roman" w:eastAsia="Times New Roman" w:hAnsi="Times New Roman" w:cs="Times New Roman"/>
              </w:rPr>
            </w:pPr>
            <w:r w:rsidRPr="006B22D2">
              <w:rPr>
                <w:rFonts w:ascii="Times New Roman" w:eastAsia="Times New Roman" w:hAnsi="Times New Roman" w:cs="Times New Roman"/>
                <w:b/>
                <w:i/>
              </w:rPr>
              <w:t>Interview skills</w:t>
            </w:r>
            <w:r w:rsidRPr="006B22D2">
              <w:rPr>
                <w:rFonts w:ascii="Times New Roman" w:eastAsia="Times New Roman" w:hAnsi="Times New Roman" w:cs="Times New Roman"/>
              </w:rPr>
              <w:t xml:space="preserve"> are demonstrated as per job advertisement. </w:t>
            </w:r>
          </w:p>
        </w:tc>
      </w:tr>
    </w:tbl>
    <w:p w14:paraId="25CE1EA1" w14:textId="77777777" w:rsidR="00C46A32" w:rsidRPr="00D865CA" w:rsidRDefault="00C46A32" w:rsidP="00C46A32">
      <w:pPr>
        <w:pStyle w:val="Normal1"/>
        <w:spacing w:line="276" w:lineRule="auto"/>
        <w:rPr>
          <w:rFonts w:ascii="Times New Roman" w:eastAsia="Times New Roman" w:hAnsi="Times New Roman" w:cs="Times New Roman"/>
          <w:b/>
        </w:rPr>
      </w:pPr>
    </w:p>
    <w:p w14:paraId="6F79D10A" w14:textId="77777777" w:rsidR="00C46A32" w:rsidRPr="00D865CA" w:rsidRDefault="00C46A32" w:rsidP="00C46A32">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rPr>
        <w:t xml:space="preserve">RANGE </w:t>
      </w:r>
    </w:p>
    <w:p w14:paraId="2F556292" w14:textId="77777777" w:rsidR="00C46A32" w:rsidRPr="00D865CA" w:rsidRDefault="00C46A32" w:rsidP="00C46A32">
      <w:pPr>
        <w:pStyle w:val="Normal1"/>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This section provides a work environment and conditions to which the performance criteria apply. It allows for a different work environment and situations that will affect performance.</w:t>
      </w:r>
    </w:p>
    <w:tbl>
      <w:tblPr>
        <w:tblStyle w:val="TableGrid"/>
        <w:tblW w:w="18032" w:type="dxa"/>
        <w:tblLook w:val="04A0" w:firstRow="1" w:lastRow="0" w:firstColumn="1" w:lastColumn="0" w:noHBand="0" w:noVBand="1"/>
      </w:tblPr>
      <w:tblGrid>
        <w:gridCol w:w="4508"/>
        <w:gridCol w:w="4508"/>
        <w:gridCol w:w="4508"/>
        <w:gridCol w:w="4508"/>
      </w:tblGrid>
      <w:tr w:rsidR="00C46A32" w:rsidRPr="00D865CA" w14:paraId="65EA7354" w14:textId="77777777" w:rsidTr="00530115">
        <w:tc>
          <w:tcPr>
            <w:tcW w:w="4508" w:type="dxa"/>
          </w:tcPr>
          <w:p w14:paraId="79B35147" w14:textId="77777777" w:rsidR="00C46A32" w:rsidRPr="00D865CA" w:rsidRDefault="00C46A32" w:rsidP="00530115">
            <w:pPr>
              <w:pStyle w:val="Normal1"/>
              <w:spacing w:line="276" w:lineRule="auto"/>
              <w:jc w:val="both"/>
              <w:rPr>
                <w:rFonts w:ascii="Times New Roman" w:eastAsia="Times New Roman" w:hAnsi="Times New Roman" w:cs="Times New Roman"/>
              </w:rPr>
            </w:pPr>
            <w:r w:rsidRPr="00D865CA">
              <w:rPr>
                <w:rFonts w:ascii="Times New Roman" w:eastAsia="Times New Roman" w:hAnsi="Times New Roman" w:cs="Times New Roman"/>
                <w:b/>
              </w:rPr>
              <w:t xml:space="preserve">Variable </w:t>
            </w:r>
          </w:p>
        </w:tc>
        <w:tc>
          <w:tcPr>
            <w:tcW w:w="4508" w:type="dxa"/>
          </w:tcPr>
          <w:p w14:paraId="6F42139D" w14:textId="77777777" w:rsidR="00C46A32" w:rsidRPr="00D865CA" w:rsidRDefault="00C46A32" w:rsidP="00530115">
            <w:pPr>
              <w:pStyle w:val="Normal1"/>
              <w:spacing w:line="276" w:lineRule="auto"/>
              <w:jc w:val="both"/>
              <w:rPr>
                <w:rFonts w:ascii="Times New Roman" w:eastAsia="Times New Roman" w:hAnsi="Times New Roman" w:cs="Times New Roman"/>
              </w:rPr>
            </w:pPr>
            <w:r w:rsidRPr="00D865CA">
              <w:rPr>
                <w:rFonts w:ascii="Times New Roman" w:eastAsia="Times New Roman" w:hAnsi="Times New Roman" w:cs="Times New Roman"/>
                <w:b/>
              </w:rPr>
              <w:t xml:space="preserve">Range </w:t>
            </w:r>
          </w:p>
        </w:tc>
        <w:tc>
          <w:tcPr>
            <w:tcW w:w="4508" w:type="dxa"/>
          </w:tcPr>
          <w:p w14:paraId="54F773EE"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34276214"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5AECF649" w14:textId="77777777" w:rsidTr="00530115">
        <w:tc>
          <w:tcPr>
            <w:tcW w:w="4508" w:type="dxa"/>
          </w:tcPr>
          <w:p w14:paraId="6E574417" w14:textId="77777777" w:rsidR="00C46A32" w:rsidRPr="00D865CA" w:rsidRDefault="00C46A32">
            <w:pPr>
              <w:pStyle w:val="Normal1"/>
              <w:numPr>
                <w:ilvl w:val="3"/>
                <w:numId w:val="25"/>
              </w:numPr>
              <w:spacing w:line="276" w:lineRule="auto"/>
              <w:ind w:left="787" w:hanging="450"/>
              <w:jc w:val="both"/>
              <w:rPr>
                <w:rFonts w:ascii="Times New Roman" w:eastAsia="Times New Roman" w:hAnsi="Times New Roman" w:cs="Times New Roman"/>
              </w:rPr>
            </w:pPr>
            <w:r w:rsidRPr="00D865CA">
              <w:rPr>
                <w:rFonts w:ascii="Times New Roman" w:eastAsia="Times New Roman" w:hAnsi="Times New Roman" w:cs="Times New Roman"/>
              </w:rPr>
              <w:t>Computer devices may include but are not limited to:</w:t>
            </w:r>
          </w:p>
        </w:tc>
        <w:tc>
          <w:tcPr>
            <w:tcW w:w="4508" w:type="dxa"/>
          </w:tcPr>
          <w:p w14:paraId="24DC19BF" w14:textId="77777777" w:rsidR="00C46A32" w:rsidRPr="00D865CA" w:rsidRDefault="00C46A32">
            <w:pPr>
              <w:pStyle w:val="Normal1"/>
              <w:numPr>
                <w:ilvl w:val="0"/>
                <w:numId w:val="25"/>
              </w:numPr>
              <w:spacing w:line="276" w:lineRule="auto"/>
              <w:rPr>
                <w:rFonts w:ascii="Times New Roman" w:hAnsi="Times New Roman" w:cs="Times New Roman"/>
              </w:rPr>
            </w:pPr>
            <w:r w:rsidRPr="00D865CA">
              <w:rPr>
                <w:rFonts w:ascii="Times New Roman" w:eastAsia="Times New Roman" w:hAnsi="Times New Roman" w:cs="Times New Roman"/>
              </w:rPr>
              <w:t>Desktops</w:t>
            </w:r>
          </w:p>
          <w:p w14:paraId="2AD483BD" w14:textId="77777777" w:rsidR="00C46A32" w:rsidRPr="00D865CA" w:rsidRDefault="00C46A32">
            <w:pPr>
              <w:pStyle w:val="Normal1"/>
              <w:numPr>
                <w:ilvl w:val="0"/>
                <w:numId w:val="25"/>
              </w:numPr>
              <w:spacing w:line="276" w:lineRule="auto"/>
              <w:rPr>
                <w:rFonts w:ascii="Times New Roman" w:hAnsi="Times New Roman" w:cs="Times New Roman"/>
              </w:rPr>
            </w:pPr>
            <w:r w:rsidRPr="00D865CA">
              <w:rPr>
                <w:rFonts w:ascii="Times New Roman" w:eastAsia="Times New Roman" w:hAnsi="Times New Roman" w:cs="Times New Roman"/>
              </w:rPr>
              <w:t>Laptops</w:t>
            </w:r>
          </w:p>
          <w:p w14:paraId="35CEAAD9" w14:textId="77777777" w:rsidR="00C46A32" w:rsidRPr="00D865CA" w:rsidRDefault="00C46A32">
            <w:pPr>
              <w:pStyle w:val="Normal1"/>
              <w:numPr>
                <w:ilvl w:val="0"/>
                <w:numId w:val="25"/>
              </w:numPr>
              <w:spacing w:line="276" w:lineRule="auto"/>
              <w:rPr>
                <w:rFonts w:ascii="Times New Roman" w:hAnsi="Times New Roman" w:cs="Times New Roman"/>
              </w:rPr>
            </w:pPr>
            <w:r w:rsidRPr="00D865CA">
              <w:rPr>
                <w:rFonts w:ascii="Times New Roman" w:eastAsia="Times New Roman" w:hAnsi="Times New Roman" w:cs="Times New Roman"/>
              </w:rPr>
              <w:t>Smartphones</w:t>
            </w:r>
          </w:p>
          <w:p w14:paraId="547D21B8" w14:textId="77777777" w:rsidR="00C46A32" w:rsidRPr="00D865CA" w:rsidRDefault="00C46A32">
            <w:pPr>
              <w:pStyle w:val="Normal1"/>
              <w:numPr>
                <w:ilvl w:val="0"/>
                <w:numId w:val="25"/>
              </w:numPr>
              <w:spacing w:line="276" w:lineRule="auto"/>
              <w:rPr>
                <w:rFonts w:ascii="Times New Roman" w:hAnsi="Times New Roman" w:cs="Times New Roman"/>
              </w:rPr>
            </w:pPr>
            <w:r w:rsidRPr="00D865CA">
              <w:rPr>
                <w:rFonts w:ascii="Times New Roman" w:eastAsia="Times New Roman" w:hAnsi="Times New Roman" w:cs="Times New Roman"/>
              </w:rPr>
              <w:t>Tablets</w:t>
            </w:r>
          </w:p>
          <w:p w14:paraId="5F837658"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Smartwatches</w:t>
            </w:r>
          </w:p>
        </w:tc>
        <w:tc>
          <w:tcPr>
            <w:tcW w:w="4508" w:type="dxa"/>
          </w:tcPr>
          <w:p w14:paraId="515FFA64"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6A15A1CC"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00A187F5" w14:textId="77777777" w:rsidTr="00530115">
        <w:tc>
          <w:tcPr>
            <w:tcW w:w="4508" w:type="dxa"/>
          </w:tcPr>
          <w:p w14:paraId="4FB12CEE"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Computer hardware may include but are not limited to:</w:t>
            </w:r>
          </w:p>
        </w:tc>
        <w:tc>
          <w:tcPr>
            <w:tcW w:w="4508" w:type="dxa"/>
          </w:tcPr>
          <w:p w14:paraId="5B157B34"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The System Unit E.g. Motherboard, CPU, casing, </w:t>
            </w:r>
          </w:p>
          <w:p w14:paraId="62246470"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Input Devices e.g. pointing, keying, scanning, voice/speech recognition, direct data capture devices.</w:t>
            </w:r>
          </w:p>
          <w:p w14:paraId="292E01C4"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lastRenderedPageBreak/>
              <w:t xml:space="preserve">Output Devices e.g. hardcopy output and softcopy output </w:t>
            </w:r>
          </w:p>
          <w:p w14:paraId="65069750" w14:textId="77777777" w:rsidR="00C46A32" w:rsidRPr="00D865CA" w:rsidRDefault="00C46A32">
            <w:pPr>
              <w:pStyle w:val="Normal1"/>
              <w:numPr>
                <w:ilvl w:val="0"/>
                <w:numId w:val="25"/>
              </w:numPr>
              <w:spacing w:line="276" w:lineRule="auto"/>
              <w:rPr>
                <w:rFonts w:ascii="Times New Roman" w:hAnsi="Times New Roman" w:cs="Times New Roman"/>
              </w:rPr>
            </w:pPr>
            <w:r w:rsidRPr="00D865CA">
              <w:rPr>
                <w:rFonts w:ascii="Times New Roman" w:eastAsia="Times New Roman" w:hAnsi="Times New Roman" w:cs="Times New Roman"/>
              </w:rPr>
              <w:t>Storage Devices e.g. main memory e.g. RAM, secondary storage (Solid state devices, Hard Drives, CDs &amp; DVDs, Memory cards, Flash drives</w:t>
            </w:r>
          </w:p>
          <w:p w14:paraId="48E7D378"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Computer Ports e.g. HDMI, DVI, VGA, USB type C etc.</w:t>
            </w:r>
          </w:p>
        </w:tc>
        <w:tc>
          <w:tcPr>
            <w:tcW w:w="4508" w:type="dxa"/>
          </w:tcPr>
          <w:p w14:paraId="00A882A8"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5BA91543"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1314D96D" w14:textId="77777777" w:rsidTr="00530115">
        <w:tc>
          <w:tcPr>
            <w:tcW w:w="4508" w:type="dxa"/>
          </w:tcPr>
          <w:p w14:paraId="4FE96E10"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Computer software may include but are not limited to:</w:t>
            </w:r>
          </w:p>
        </w:tc>
        <w:tc>
          <w:tcPr>
            <w:tcW w:w="4508" w:type="dxa"/>
          </w:tcPr>
          <w:p w14:paraId="49302E29"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System software e.g. Operating System (Windows, Macintosh, Linux, Android, iOS)</w:t>
            </w:r>
          </w:p>
          <w:p w14:paraId="5867B1BC"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Application Software e.g. Word Processors, Spreadsheets, Presentations etc.</w:t>
            </w:r>
          </w:p>
          <w:p w14:paraId="1D1A6725"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bookmarkStart w:id="22" w:name="_49x2ik5" w:colFirst="0" w:colLast="0"/>
            <w:bookmarkEnd w:id="22"/>
            <w:r w:rsidRPr="00D865CA">
              <w:rPr>
                <w:rFonts w:ascii="Times New Roman" w:eastAsia="Times New Roman" w:hAnsi="Times New Roman" w:cs="Times New Roman"/>
              </w:rPr>
              <w:t>Utility Software e.g. Antivirus programs</w:t>
            </w:r>
          </w:p>
        </w:tc>
        <w:tc>
          <w:tcPr>
            <w:tcW w:w="4508" w:type="dxa"/>
          </w:tcPr>
          <w:p w14:paraId="18F3B4DC"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586E1B29"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61ABAE1B" w14:textId="77777777" w:rsidTr="00530115">
        <w:tc>
          <w:tcPr>
            <w:tcW w:w="4508" w:type="dxa"/>
          </w:tcPr>
          <w:p w14:paraId="21E5E2CC"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External devices may include but are not limited to:</w:t>
            </w:r>
          </w:p>
        </w:tc>
        <w:tc>
          <w:tcPr>
            <w:tcW w:w="4508" w:type="dxa"/>
          </w:tcPr>
          <w:p w14:paraId="0B3A686E"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Printers</w:t>
            </w:r>
          </w:p>
          <w:p w14:paraId="5AC4FFE7"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Projectors</w:t>
            </w:r>
          </w:p>
          <w:p w14:paraId="529A26BF"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Smart Boards</w:t>
            </w:r>
          </w:p>
          <w:p w14:paraId="7ECD4174"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Speakers</w:t>
            </w:r>
          </w:p>
          <w:p w14:paraId="2354F7B4"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External storage drives</w:t>
            </w:r>
          </w:p>
          <w:p w14:paraId="0DAF71E9"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Digital/Smart TVs</w:t>
            </w:r>
          </w:p>
        </w:tc>
        <w:tc>
          <w:tcPr>
            <w:tcW w:w="4508" w:type="dxa"/>
          </w:tcPr>
          <w:p w14:paraId="1EB1AFFE"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21B96D88"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6DF9D173" w14:textId="77777777" w:rsidTr="00530115">
        <w:tc>
          <w:tcPr>
            <w:tcW w:w="4508" w:type="dxa"/>
          </w:tcPr>
          <w:p w14:paraId="12432863"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Word processing concepts may include but are not limited to:</w:t>
            </w:r>
          </w:p>
        </w:tc>
        <w:tc>
          <w:tcPr>
            <w:tcW w:w="4508" w:type="dxa"/>
          </w:tcPr>
          <w:p w14:paraId="35712AFE"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Creating word documents</w:t>
            </w:r>
          </w:p>
          <w:p w14:paraId="518B219F"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Editing word documents</w:t>
            </w:r>
          </w:p>
          <w:p w14:paraId="6195B850"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Formatting word documents</w:t>
            </w:r>
          </w:p>
          <w:p w14:paraId="47CCAFF3"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Saving word documents</w:t>
            </w:r>
          </w:p>
          <w:p w14:paraId="1286E3C8"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Printing word documents</w:t>
            </w:r>
          </w:p>
        </w:tc>
        <w:tc>
          <w:tcPr>
            <w:tcW w:w="4508" w:type="dxa"/>
          </w:tcPr>
          <w:p w14:paraId="5BDD35B6"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506280F3"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19EA8383" w14:textId="77777777" w:rsidTr="00530115">
        <w:tc>
          <w:tcPr>
            <w:tcW w:w="4508" w:type="dxa"/>
          </w:tcPr>
          <w:p w14:paraId="23E52D8D"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Mouse techniques may include but are not limited to:</w:t>
            </w:r>
          </w:p>
        </w:tc>
        <w:tc>
          <w:tcPr>
            <w:tcW w:w="4508" w:type="dxa"/>
          </w:tcPr>
          <w:p w14:paraId="2A114EF8"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Clicking</w:t>
            </w:r>
          </w:p>
          <w:p w14:paraId="750F4447"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Double-clicking</w:t>
            </w:r>
          </w:p>
          <w:p w14:paraId="65BB3CDF"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Right-clicking</w:t>
            </w:r>
          </w:p>
          <w:p w14:paraId="5B1B1233"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Drag and drop</w:t>
            </w:r>
          </w:p>
        </w:tc>
        <w:tc>
          <w:tcPr>
            <w:tcW w:w="4508" w:type="dxa"/>
          </w:tcPr>
          <w:p w14:paraId="38960A8A"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6F1F2C11"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3CA6ED33" w14:textId="77777777" w:rsidTr="00530115">
        <w:tc>
          <w:tcPr>
            <w:tcW w:w="4508" w:type="dxa"/>
          </w:tcPr>
          <w:p w14:paraId="54C3EB77"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Internet connection options may include but are not limited to:</w:t>
            </w:r>
          </w:p>
        </w:tc>
        <w:tc>
          <w:tcPr>
            <w:tcW w:w="4508" w:type="dxa"/>
          </w:tcPr>
          <w:p w14:paraId="7B2D1AE1"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Mobile Networks/Data Plans</w:t>
            </w:r>
          </w:p>
          <w:p w14:paraId="0C6D241A"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Wireless Hotspots</w:t>
            </w:r>
          </w:p>
          <w:p w14:paraId="520E9E62"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Cabled (Ethernet/Fiber)</w:t>
            </w:r>
          </w:p>
          <w:p w14:paraId="15DF0480"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Dial-Up</w:t>
            </w:r>
          </w:p>
          <w:p w14:paraId="27BC4F62"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Satellite</w:t>
            </w:r>
          </w:p>
          <w:p w14:paraId="7E3E34DF"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ISDN (Integrated Services Digital Network)</w:t>
            </w:r>
          </w:p>
        </w:tc>
        <w:tc>
          <w:tcPr>
            <w:tcW w:w="4508" w:type="dxa"/>
          </w:tcPr>
          <w:p w14:paraId="337F39C9"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32D8A7B7"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58231A9D" w14:textId="77777777" w:rsidTr="00530115">
        <w:tc>
          <w:tcPr>
            <w:tcW w:w="4508" w:type="dxa"/>
          </w:tcPr>
          <w:p w14:paraId="6AE68F92"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Data manipulation may include but are not limited to:</w:t>
            </w:r>
          </w:p>
        </w:tc>
        <w:tc>
          <w:tcPr>
            <w:tcW w:w="4508" w:type="dxa"/>
          </w:tcPr>
          <w:p w14:paraId="2A1ED046"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Use of formulae</w:t>
            </w:r>
          </w:p>
          <w:p w14:paraId="7B28C732"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Use of functions</w:t>
            </w:r>
          </w:p>
          <w:p w14:paraId="666ECB16"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Sorting</w:t>
            </w:r>
          </w:p>
          <w:p w14:paraId="437209FF"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Filtering</w:t>
            </w:r>
          </w:p>
          <w:p w14:paraId="08F650E9"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Visual representation using charts</w:t>
            </w:r>
          </w:p>
        </w:tc>
        <w:tc>
          <w:tcPr>
            <w:tcW w:w="4508" w:type="dxa"/>
          </w:tcPr>
          <w:p w14:paraId="6C8AA2E1"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1D978056"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623DCB80" w14:textId="77777777" w:rsidTr="00530115">
        <w:tc>
          <w:tcPr>
            <w:tcW w:w="4508" w:type="dxa"/>
          </w:tcPr>
          <w:p w14:paraId="55C0DBCA"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lastRenderedPageBreak/>
              <w:t>Electronic presentation concepts may include but are not limited to:</w:t>
            </w:r>
          </w:p>
        </w:tc>
        <w:tc>
          <w:tcPr>
            <w:tcW w:w="4508" w:type="dxa"/>
          </w:tcPr>
          <w:p w14:paraId="62BCBDA8"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Creating slides</w:t>
            </w:r>
          </w:p>
          <w:p w14:paraId="7DC4B7BC"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Editing slides</w:t>
            </w:r>
          </w:p>
          <w:p w14:paraId="7EC9A21A"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Formatting slides</w:t>
            </w:r>
          </w:p>
          <w:p w14:paraId="185CB490"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Applying slide effects and transitions</w:t>
            </w:r>
          </w:p>
          <w:p w14:paraId="3787A831"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Creating and playing slideshows</w:t>
            </w:r>
          </w:p>
          <w:p w14:paraId="6A4C3C43" w14:textId="77777777" w:rsidR="00C46A32" w:rsidRPr="00D865CA" w:rsidRDefault="00C46A32">
            <w:pPr>
              <w:pStyle w:val="Normal1"/>
              <w:numPr>
                <w:ilvl w:val="0"/>
                <w:numId w:val="25"/>
              </w:numPr>
              <w:spacing w:line="276" w:lineRule="auto"/>
              <w:rPr>
                <w:rFonts w:ascii="Times New Roman" w:hAnsi="Times New Roman" w:cs="Times New Roman"/>
              </w:rPr>
            </w:pPr>
            <w:r w:rsidRPr="00D865CA">
              <w:rPr>
                <w:rFonts w:ascii="Times New Roman" w:eastAsia="Times New Roman" w:hAnsi="Times New Roman" w:cs="Times New Roman"/>
              </w:rPr>
              <w:t>Saving presentations</w:t>
            </w:r>
          </w:p>
          <w:p w14:paraId="09B0B5BA" w14:textId="77777777" w:rsidR="00C46A32" w:rsidRPr="00D865CA" w:rsidRDefault="00C46A32" w:rsidP="00530115">
            <w:pPr>
              <w:pStyle w:val="Normal1"/>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Printing slides and handouts</w:t>
            </w:r>
          </w:p>
        </w:tc>
        <w:tc>
          <w:tcPr>
            <w:tcW w:w="4508" w:type="dxa"/>
          </w:tcPr>
          <w:p w14:paraId="5B385CD0"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1C4D72E7"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768D628C" w14:textId="77777777" w:rsidTr="00530115">
        <w:tc>
          <w:tcPr>
            <w:tcW w:w="4508" w:type="dxa"/>
          </w:tcPr>
          <w:p w14:paraId="77B4E78E"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Internet services may include but are not limited to:</w:t>
            </w:r>
          </w:p>
        </w:tc>
        <w:tc>
          <w:tcPr>
            <w:tcW w:w="4508" w:type="dxa"/>
          </w:tcPr>
          <w:p w14:paraId="72242EAA"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Communication Services</w:t>
            </w:r>
          </w:p>
          <w:p w14:paraId="711F282A"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Information Retrieval Services</w:t>
            </w:r>
          </w:p>
          <w:p w14:paraId="5354CF90"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File Transfer</w:t>
            </w:r>
          </w:p>
          <w:p w14:paraId="77ABAE56"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World Wide Web Services</w:t>
            </w:r>
          </w:p>
          <w:p w14:paraId="104C1015"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Web Services</w:t>
            </w:r>
          </w:p>
          <w:p w14:paraId="5111AC67"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Directory Services</w:t>
            </w:r>
          </w:p>
          <w:p w14:paraId="2E0FBCCB"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Automatic Network Address Configuration</w:t>
            </w:r>
          </w:p>
          <w:p w14:paraId="2CCA7544"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Newsgroup</w:t>
            </w:r>
          </w:p>
          <w:p w14:paraId="6E016A0C"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Ecommerce</w:t>
            </w:r>
          </w:p>
        </w:tc>
        <w:tc>
          <w:tcPr>
            <w:tcW w:w="4508" w:type="dxa"/>
          </w:tcPr>
          <w:p w14:paraId="474E3EFA"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1FD2D6F6"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185D36CF" w14:textId="77777777" w:rsidTr="00530115">
        <w:tc>
          <w:tcPr>
            <w:tcW w:w="4508" w:type="dxa"/>
          </w:tcPr>
          <w:p w14:paraId="290A8421"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Internet access applications/software may include but are not limited to:</w:t>
            </w:r>
          </w:p>
        </w:tc>
        <w:tc>
          <w:tcPr>
            <w:tcW w:w="4508" w:type="dxa"/>
          </w:tcPr>
          <w:p w14:paraId="137BB5CA"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Browsers</w:t>
            </w:r>
          </w:p>
          <w:p w14:paraId="0BF9CB05"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Email Apps</w:t>
            </w:r>
          </w:p>
          <w:p w14:paraId="08EE40FB"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ecommerce Apps</w:t>
            </w:r>
          </w:p>
        </w:tc>
        <w:tc>
          <w:tcPr>
            <w:tcW w:w="4508" w:type="dxa"/>
          </w:tcPr>
          <w:p w14:paraId="373F9F92"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1ED97B55"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5A21973B" w14:textId="77777777" w:rsidTr="00530115">
        <w:tc>
          <w:tcPr>
            <w:tcW w:w="4508" w:type="dxa"/>
          </w:tcPr>
          <w:p w14:paraId="4B0C6F40"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Online collaboration tools may include but are not limited to:</w:t>
            </w:r>
          </w:p>
        </w:tc>
        <w:tc>
          <w:tcPr>
            <w:tcW w:w="4508" w:type="dxa"/>
          </w:tcPr>
          <w:p w14:paraId="3714D21A"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Online Storage</w:t>
            </w:r>
          </w:p>
          <w:p w14:paraId="34CCFFD8"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Online productivity applications</w:t>
            </w:r>
          </w:p>
          <w:p w14:paraId="377FD77D"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Online meetings, </w:t>
            </w:r>
          </w:p>
          <w:p w14:paraId="3E7A9DF8"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Online learning environments,</w:t>
            </w:r>
          </w:p>
          <w:p w14:paraId="010AF87B"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Online calendars</w:t>
            </w:r>
          </w:p>
          <w:p w14:paraId="1CEB41CE"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Social networks</w:t>
            </w:r>
          </w:p>
        </w:tc>
        <w:tc>
          <w:tcPr>
            <w:tcW w:w="4508" w:type="dxa"/>
          </w:tcPr>
          <w:p w14:paraId="08483B61"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561AB86A"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5549F12B" w14:textId="77777777" w:rsidTr="00530115">
        <w:tc>
          <w:tcPr>
            <w:tcW w:w="4508" w:type="dxa"/>
          </w:tcPr>
          <w:p w14:paraId="55B396FD"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Data protection and privacy may include but not limited to:</w:t>
            </w:r>
          </w:p>
        </w:tc>
        <w:tc>
          <w:tcPr>
            <w:tcW w:w="4508" w:type="dxa"/>
          </w:tcPr>
          <w:p w14:paraId="65B4389B"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Confidentiality of data/information</w:t>
            </w:r>
          </w:p>
          <w:p w14:paraId="4DEC8433"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Integrity of data/information</w:t>
            </w:r>
          </w:p>
          <w:p w14:paraId="059875F8"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Availability of data/information</w:t>
            </w:r>
          </w:p>
        </w:tc>
        <w:tc>
          <w:tcPr>
            <w:tcW w:w="4508" w:type="dxa"/>
          </w:tcPr>
          <w:p w14:paraId="44F24B9D"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1E4B996F"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13CBD0E5" w14:textId="77777777" w:rsidTr="00530115">
        <w:tc>
          <w:tcPr>
            <w:tcW w:w="4508" w:type="dxa"/>
          </w:tcPr>
          <w:p w14:paraId="10B5E128"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Internet security threats may include but not limited to:</w:t>
            </w:r>
          </w:p>
        </w:tc>
        <w:tc>
          <w:tcPr>
            <w:tcW w:w="4508" w:type="dxa"/>
          </w:tcPr>
          <w:p w14:paraId="2C8B698A"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Malware attacks</w:t>
            </w:r>
          </w:p>
          <w:p w14:paraId="7B5C9AD6"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Social engineering attacks</w:t>
            </w:r>
          </w:p>
          <w:p w14:paraId="2AACFD6D"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Software supply chain attacks</w:t>
            </w:r>
          </w:p>
          <w:p w14:paraId="498317D6"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Advanced persistent threats (APT)</w:t>
            </w:r>
          </w:p>
          <w:p w14:paraId="45365365"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Distributed denial of service (DDoS)</w:t>
            </w:r>
          </w:p>
          <w:p w14:paraId="502A1DAF"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Man-in-the-middle attack (MitM)</w:t>
            </w:r>
          </w:p>
          <w:p w14:paraId="7AC1B42A"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Password attacks</w:t>
            </w:r>
          </w:p>
          <w:p w14:paraId="7429972E"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IoT Attacks</w:t>
            </w:r>
          </w:p>
          <w:p w14:paraId="7A99BD83"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hyperlink r:id="rId10" w:anchor="phishing-attacks" w:history="1">
              <w:r w:rsidRPr="00D865CA">
                <w:rPr>
                  <w:rFonts w:ascii="Times New Roman" w:eastAsia="Times New Roman" w:hAnsi="Times New Roman" w:cs="Times New Roman"/>
                </w:rPr>
                <w:t>Phishing Attacks</w:t>
              </w:r>
            </w:hyperlink>
          </w:p>
          <w:p w14:paraId="770849E4"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hyperlink r:id="rId11" w:anchor="ransomware" w:history="1">
              <w:r w:rsidRPr="00D865CA">
                <w:rPr>
                  <w:rFonts w:ascii="Times New Roman" w:eastAsia="Times New Roman" w:hAnsi="Times New Roman" w:cs="Times New Roman"/>
                </w:rPr>
                <w:t>Ransomware</w:t>
              </w:r>
            </w:hyperlink>
          </w:p>
        </w:tc>
        <w:tc>
          <w:tcPr>
            <w:tcW w:w="4508" w:type="dxa"/>
          </w:tcPr>
          <w:p w14:paraId="1407A10C"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03BA0E86"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206064FB" w14:textId="77777777" w:rsidTr="00530115">
        <w:tc>
          <w:tcPr>
            <w:tcW w:w="4508" w:type="dxa"/>
          </w:tcPr>
          <w:p w14:paraId="0D19AD19"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Security threats control measures may include but not limited to:</w:t>
            </w:r>
          </w:p>
        </w:tc>
        <w:tc>
          <w:tcPr>
            <w:tcW w:w="4508" w:type="dxa"/>
          </w:tcPr>
          <w:p w14:paraId="2D124BA2"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Counter measures against cyber terrorism</w:t>
            </w:r>
          </w:p>
          <w:p w14:paraId="31EC5E7E"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Physical Controls</w:t>
            </w:r>
          </w:p>
          <w:p w14:paraId="53F1DD0A"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Technical/Logical Controls</w:t>
            </w:r>
          </w:p>
          <w:p w14:paraId="00B9BD9A"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lastRenderedPageBreak/>
              <w:t>Operational Controls</w:t>
            </w:r>
          </w:p>
        </w:tc>
        <w:tc>
          <w:tcPr>
            <w:tcW w:w="4508" w:type="dxa"/>
          </w:tcPr>
          <w:p w14:paraId="70AB5ECF"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79612F4C"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2C87AABC" w14:textId="77777777" w:rsidTr="00530115">
        <w:tc>
          <w:tcPr>
            <w:tcW w:w="4508" w:type="dxa"/>
          </w:tcPr>
          <w:p w14:paraId="2D0EBA17"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Online job platforms may include but are not limited to:</w:t>
            </w:r>
          </w:p>
        </w:tc>
        <w:tc>
          <w:tcPr>
            <w:tcW w:w="4508" w:type="dxa"/>
          </w:tcPr>
          <w:p w14:paraId="2905D415"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Remo task</w:t>
            </w:r>
          </w:p>
          <w:p w14:paraId="5FA5E74B"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Data annotation. tech</w:t>
            </w:r>
          </w:p>
          <w:p w14:paraId="7AA714E4"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Cloud worker</w:t>
            </w:r>
          </w:p>
          <w:p w14:paraId="76D95733"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Up work</w:t>
            </w:r>
          </w:p>
          <w:p w14:paraId="0AF340C8"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One forma</w:t>
            </w:r>
          </w:p>
          <w:p w14:paraId="3108F8DF" w14:textId="77777777" w:rsidR="00C46A32" w:rsidRPr="00D865CA" w:rsidRDefault="00C46A32">
            <w:pPr>
              <w:pStyle w:val="Normal1"/>
              <w:numPr>
                <w:ilvl w:val="0"/>
                <w:numId w:val="25"/>
              </w:numPr>
              <w:spacing w:line="276" w:lineRule="auto"/>
              <w:rPr>
                <w:rFonts w:ascii="Times New Roman" w:eastAsia="Times New Roman" w:hAnsi="Times New Roman" w:cs="Times New Roman"/>
              </w:rPr>
            </w:pPr>
            <w:r w:rsidRPr="00D865CA">
              <w:rPr>
                <w:rFonts w:ascii="Times New Roman" w:eastAsia="Times New Roman" w:hAnsi="Times New Roman" w:cs="Times New Roman"/>
              </w:rPr>
              <w:t>Append</w:t>
            </w:r>
          </w:p>
        </w:tc>
        <w:tc>
          <w:tcPr>
            <w:tcW w:w="4508" w:type="dxa"/>
          </w:tcPr>
          <w:p w14:paraId="4040500A"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7E4B5EFA"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41AE3228" w14:textId="77777777" w:rsidTr="00530115">
        <w:tc>
          <w:tcPr>
            <w:tcW w:w="4508" w:type="dxa"/>
          </w:tcPr>
          <w:p w14:paraId="6BADC955"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Job opportunities may include but not limited to:</w:t>
            </w:r>
          </w:p>
        </w:tc>
        <w:tc>
          <w:tcPr>
            <w:tcW w:w="4508" w:type="dxa"/>
          </w:tcPr>
          <w:p w14:paraId="0511B652" w14:textId="77777777" w:rsidR="00C46A32" w:rsidRPr="00D865CA" w:rsidRDefault="00C46A32">
            <w:pPr>
              <w:pStyle w:val="Normal1"/>
              <w:numPr>
                <w:ilvl w:val="0"/>
                <w:numId w:val="27"/>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Self-employment </w:t>
            </w:r>
          </w:p>
          <w:p w14:paraId="138C25C2" w14:textId="77777777" w:rsidR="00C46A32" w:rsidRPr="00D865CA" w:rsidRDefault="00C46A32">
            <w:pPr>
              <w:pStyle w:val="Normal1"/>
              <w:numPr>
                <w:ilvl w:val="0"/>
                <w:numId w:val="27"/>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Service provision </w:t>
            </w:r>
          </w:p>
          <w:p w14:paraId="02913F46" w14:textId="77777777" w:rsidR="00C46A32" w:rsidRPr="00D865CA" w:rsidRDefault="00C46A32">
            <w:pPr>
              <w:pStyle w:val="Normal1"/>
              <w:numPr>
                <w:ilvl w:val="0"/>
                <w:numId w:val="27"/>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product development</w:t>
            </w:r>
          </w:p>
          <w:p w14:paraId="193511F6" w14:textId="77777777" w:rsidR="00C46A32" w:rsidRPr="00D865CA" w:rsidRDefault="00C46A32">
            <w:pPr>
              <w:pStyle w:val="Normal1"/>
              <w:numPr>
                <w:ilvl w:val="0"/>
                <w:numId w:val="27"/>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salaried employment </w:t>
            </w:r>
          </w:p>
        </w:tc>
        <w:tc>
          <w:tcPr>
            <w:tcW w:w="4508" w:type="dxa"/>
          </w:tcPr>
          <w:p w14:paraId="23FEC052"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7F24CBDF"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533629DF" w14:textId="77777777" w:rsidTr="00530115">
        <w:tc>
          <w:tcPr>
            <w:tcW w:w="4508" w:type="dxa"/>
          </w:tcPr>
          <w:p w14:paraId="52C70405"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color w:val="000000"/>
              </w:rPr>
              <w:t>Certificates and testimonials</w:t>
            </w:r>
            <w:r w:rsidRPr="00D865CA">
              <w:rPr>
                <w:rFonts w:ascii="Times New Roman" w:eastAsia="Times New Roman" w:hAnsi="Times New Roman" w:cs="Times New Roman"/>
                <w:b/>
                <w:i/>
                <w:color w:val="000000"/>
              </w:rPr>
              <w:t xml:space="preserve"> </w:t>
            </w:r>
            <w:r w:rsidRPr="00D865CA">
              <w:rPr>
                <w:rFonts w:ascii="Times New Roman" w:eastAsia="Times New Roman" w:hAnsi="Times New Roman" w:cs="Times New Roman"/>
                <w:color w:val="000000"/>
              </w:rPr>
              <w:t>may include but not limited to:</w:t>
            </w:r>
          </w:p>
        </w:tc>
        <w:tc>
          <w:tcPr>
            <w:tcW w:w="4508" w:type="dxa"/>
          </w:tcPr>
          <w:p w14:paraId="37F20557" w14:textId="77777777" w:rsidR="00C46A32" w:rsidRPr="00D865CA" w:rsidRDefault="00C46A32">
            <w:pPr>
              <w:pStyle w:val="Normal1"/>
              <w:numPr>
                <w:ilvl w:val="0"/>
                <w:numId w:val="58"/>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Academic credentials</w:t>
            </w:r>
          </w:p>
          <w:p w14:paraId="5AC3A60F" w14:textId="77777777" w:rsidR="00C46A32" w:rsidRPr="00D865CA" w:rsidRDefault="00C46A32">
            <w:pPr>
              <w:pStyle w:val="Normal1"/>
              <w:numPr>
                <w:ilvl w:val="0"/>
                <w:numId w:val="58"/>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Letters of previous employments/ services rendered</w:t>
            </w:r>
          </w:p>
          <w:p w14:paraId="1EC663EB" w14:textId="77777777" w:rsidR="00C46A32" w:rsidRPr="00D865CA" w:rsidRDefault="00C46A32">
            <w:pPr>
              <w:pStyle w:val="Normal1"/>
              <w:numPr>
                <w:ilvl w:val="0"/>
                <w:numId w:val="58"/>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Letters of commendation</w:t>
            </w:r>
          </w:p>
          <w:p w14:paraId="3BF3F960" w14:textId="77777777" w:rsidR="00C46A32" w:rsidRPr="00D865CA" w:rsidRDefault="00C46A32">
            <w:pPr>
              <w:pStyle w:val="Normal1"/>
              <w:numPr>
                <w:ilvl w:val="0"/>
                <w:numId w:val="58"/>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Certifications of participation</w:t>
            </w:r>
          </w:p>
          <w:p w14:paraId="19B2AAE6" w14:textId="77777777" w:rsidR="00C46A32" w:rsidRPr="00D865CA" w:rsidRDefault="00C46A32">
            <w:pPr>
              <w:pStyle w:val="Normal1"/>
              <w:numPr>
                <w:ilvl w:val="0"/>
                <w:numId w:val="58"/>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Awards </w:t>
            </w:r>
          </w:p>
        </w:tc>
        <w:tc>
          <w:tcPr>
            <w:tcW w:w="4508" w:type="dxa"/>
          </w:tcPr>
          <w:p w14:paraId="7652F6EB"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67D78C81"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r w:rsidR="00C46A32" w:rsidRPr="00D865CA" w14:paraId="420B6FF9" w14:textId="77777777" w:rsidTr="00530115">
        <w:tc>
          <w:tcPr>
            <w:tcW w:w="4508" w:type="dxa"/>
          </w:tcPr>
          <w:p w14:paraId="5FF13743" w14:textId="77777777" w:rsidR="00C46A32" w:rsidRPr="00D865CA" w:rsidRDefault="00C46A32">
            <w:pPr>
              <w:pStyle w:val="Normal1"/>
              <w:numPr>
                <w:ilvl w:val="0"/>
                <w:numId w:val="13"/>
              </w:numPr>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Interview skills may include but not limited to:</w:t>
            </w:r>
          </w:p>
        </w:tc>
        <w:tc>
          <w:tcPr>
            <w:tcW w:w="4508" w:type="dxa"/>
          </w:tcPr>
          <w:p w14:paraId="43E1EAB8" w14:textId="77777777" w:rsidR="00C46A32" w:rsidRPr="00D865CA" w:rsidRDefault="00C46A32">
            <w:pPr>
              <w:pStyle w:val="Normal1"/>
              <w:numPr>
                <w:ilvl w:val="0"/>
                <w:numId w:val="59"/>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Listening skills</w:t>
            </w:r>
          </w:p>
          <w:p w14:paraId="4CF66577" w14:textId="77777777" w:rsidR="00C46A32" w:rsidRPr="00D865CA" w:rsidRDefault="00C46A32">
            <w:pPr>
              <w:pStyle w:val="Normal1"/>
              <w:numPr>
                <w:ilvl w:val="0"/>
                <w:numId w:val="59"/>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Grooming</w:t>
            </w:r>
          </w:p>
          <w:p w14:paraId="239F7128" w14:textId="77777777" w:rsidR="00C46A32" w:rsidRPr="00D865CA" w:rsidRDefault="00C46A32">
            <w:pPr>
              <w:pStyle w:val="Normal1"/>
              <w:numPr>
                <w:ilvl w:val="0"/>
                <w:numId w:val="59"/>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Language command</w:t>
            </w:r>
          </w:p>
          <w:p w14:paraId="36C4C6BA" w14:textId="77777777" w:rsidR="00C46A32" w:rsidRPr="00D865CA" w:rsidRDefault="00C46A32">
            <w:pPr>
              <w:pStyle w:val="Normal1"/>
              <w:numPr>
                <w:ilvl w:val="0"/>
                <w:numId w:val="59"/>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Articulation of issues </w:t>
            </w:r>
          </w:p>
          <w:p w14:paraId="36089414" w14:textId="77777777" w:rsidR="00C46A32" w:rsidRPr="00D865CA" w:rsidRDefault="00C46A32">
            <w:pPr>
              <w:pStyle w:val="Normal1"/>
              <w:numPr>
                <w:ilvl w:val="0"/>
                <w:numId w:val="59"/>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Body language </w:t>
            </w:r>
          </w:p>
          <w:p w14:paraId="02259A30" w14:textId="77777777" w:rsidR="00C46A32" w:rsidRPr="00D865CA" w:rsidRDefault="00C46A32">
            <w:pPr>
              <w:pStyle w:val="Normal1"/>
              <w:numPr>
                <w:ilvl w:val="0"/>
                <w:numId w:val="59"/>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Time management </w:t>
            </w:r>
          </w:p>
          <w:p w14:paraId="7798CB85" w14:textId="77777777" w:rsidR="00C46A32" w:rsidRPr="00D865CA" w:rsidRDefault="00C46A32">
            <w:pPr>
              <w:pStyle w:val="Normal1"/>
              <w:numPr>
                <w:ilvl w:val="0"/>
                <w:numId w:val="59"/>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Honesty </w:t>
            </w:r>
          </w:p>
          <w:p w14:paraId="3BC4B457" w14:textId="77777777" w:rsidR="00C46A32" w:rsidRPr="00D865CA" w:rsidRDefault="00C46A32">
            <w:pPr>
              <w:pStyle w:val="Normal1"/>
              <w:numPr>
                <w:ilvl w:val="0"/>
                <w:numId w:val="58"/>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Generally knowledgeable in current affairs and technical area </w:t>
            </w:r>
          </w:p>
        </w:tc>
        <w:tc>
          <w:tcPr>
            <w:tcW w:w="4508" w:type="dxa"/>
          </w:tcPr>
          <w:p w14:paraId="0447444D" w14:textId="77777777" w:rsidR="00C46A32" w:rsidRPr="00D865CA" w:rsidRDefault="00C46A32" w:rsidP="00530115">
            <w:pPr>
              <w:pStyle w:val="Normal1"/>
              <w:spacing w:line="276" w:lineRule="auto"/>
              <w:jc w:val="both"/>
              <w:rPr>
                <w:rFonts w:ascii="Times New Roman" w:eastAsia="Times New Roman" w:hAnsi="Times New Roman" w:cs="Times New Roman"/>
              </w:rPr>
            </w:pPr>
          </w:p>
        </w:tc>
        <w:tc>
          <w:tcPr>
            <w:tcW w:w="4508" w:type="dxa"/>
          </w:tcPr>
          <w:p w14:paraId="3D13F785" w14:textId="77777777" w:rsidR="00C46A32" w:rsidRPr="00D865CA" w:rsidRDefault="00C46A32" w:rsidP="00530115">
            <w:pPr>
              <w:pStyle w:val="Normal1"/>
              <w:spacing w:line="276" w:lineRule="auto"/>
              <w:jc w:val="both"/>
              <w:rPr>
                <w:rFonts w:ascii="Times New Roman" w:eastAsia="Times New Roman" w:hAnsi="Times New Roman" w:cs="Times New Roman"/>
              </w:rPr>
            </w:pPr>
          </w:p>
        </w:tc>
      </w:tr>
    </w:tbl>
    <w:p w14:paraId="4BD3884F" w14:textId="77777777" w:rsidR="00C46A32" w:rsidRPr="00D865CA" w:rsidRDefault="00C46A32" w:rsidP="00C46A32">
      <w:pPr>
        <w:pStyle w:val="Normal1"/>
        <w:spacing w:line="276" w:lineRule="auto"/>
        <w:jc w:val="both"/>
        <w:rPr>
          <w:rFonts w:ascii="Times New Roman" w:eastAsia="Times New Roman" w:hAnsi="Times New Roman" w:cs="Times New Roman"/>
        </w:rPr>
      </w:pPr>
    </w:p>
    <w:p w14:paraId="0D212B46" w14:textId="77777777" w:rsidR="00C46A32" w:rsidRPr="00D865CA" w:rsidRDefault="00C46A32" w:rsidP="00C46A32">
      <w:pPr>
        <w:pStyle w:val="Normal1"/>
        <w:spacing w:line="276" w:lineRule="auto"/>
        <w:rPr>
          <w:rFonts w:ascii="Times New Roman" w:eastAsia="Times New Roman" w:hAnsi="Times New Roman" w:cs="Times New Roman"/>
        </w:rPr>
      </w:pPr>
    </w:p>
    <w:p w14:paraId="45A81BE4" w14:textId="77777777" w:rsidR="00C46A32" w:rsidRPr="00D865CA" w:rsidRDefault="00C46A32" w:rsidP="00C46A32">
      <w:pPr>
        <w:pStyle w:val="Normal1"/>
        <w:spacing w:after="240"/>
        <w:ind w:left="-907" w:firstLine="720"/>
        <w:jc w:val="both"/>
        <w:rPr>
          <w:rFonts w:ascii="Times New Roman" w:eastAsia="Times New Roman" w:hAnsi="Times New Roman" w:cs="Times New Roman"/>
          <w:b/>
        </w:rPr>
      </w:pPr>
      <w:r w:rsidRPr="00D865CA">
        <w:rPr>
          <w:rFonts w:ascii="Times New Roman" w:eastAsia="Times New Roman" w:hAnsi="Times New Roman" w:cs="Times New Roman"/>
          <w:b/>
        </w:rPr>
        <w:t>REQUIRED SKILLS AND KNOWLEDGE</w:t>
      </w:r>
    </w:p>
    <w:tbl>
      <w:tblPr>
        <w:tblStyle w:val="TableGrid"/>
        <w:tblW w:w="0" w:type="auto"/>
        <w:tblInd w:w="-907" w:type="dxa"/>
        <w:tblLook w:val="04A0" w:firstRow="1" w:lastRow="0" w:firstColumn="1" w:lastColumn="0" w:noHBand="0" w:noVBand="1"/>
      </w:tblPr>
      <w:tblGrid>
        <w:gridCol w:w="4508"/>
        <w:gridCol w:w="4508"/>
      </w:tblGrid>
      <w:tr w:rsidR="00C46A32" w:rsidRPr="00D865CA" w14:paraId="41C95C36" w14:textId="77777777" w:rsidTr="00530115">
        <w:tc>
          <w:tcPr>
            <w:tcW w:w="4508" w:type="dxa"/>
          </w:tcPr>
          <w:p w14:paraId="5D42D8FC" w14:textId="77777777" w:rsidR="00C46A32" w:rsidRPr="00D865CA" w:rsidRDefault="00C46A32"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b/>
              </w:rPr>
              <w:t>Required skills</w:t>
            </w:r>
            <w:r w:rsidRPr="00D865CA">
              <w:rPr>
                <w:rFonts w:ascii="Times New Roman" w:eastAsia="Times New Roman" w:hAnsi="Times New Roman" w:cs="Times New Roman"/>
              </w:rPr>
              <w:t xml:space="preserve"> </w:t>
            </w:r>
          </w:p>
          <w:p w14:paraId="688B2F9C"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Active listening</w:t>
            </w:r>
          </w:p>
          <w:p w14:paraId="3EAE5B5F"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Keyboard Skills</w:t>
            </w:r>
          </w:p>
          <w:p w14:paraId="41F43456"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Mouse Skills</w:t>
            </w:r>
          </w:p>
          <w:p w14:paraId="5088A580"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Analytical skills</w:t>
            </w:r>
          </w:p>
          <w:p w14:paraId="25420CAC"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Creativity</w:t>
            </w:r>
          </w:p>
          <w:p w14:paraId="71ECEEE9"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Interpretation Skills</w:t>
            </w:r>
          </w:p>
          <w:p w14:paraId="299644FA"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Communication</w:t>
            </w:r>
          </w:p>
          <w:p w14:paraId="04E0E6B1"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Spreadsheet operations (applying fundamental operations such as addition, subtraction, division and multiplication)</w:t>
            </w:r>
          </w:p>
          <w:p w14:paraId="42FECCCC"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Computer Use Safety Skills</w:t>
            </w:r>
          </w:p>
          <w:p w14:paraId="4403864D"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lastRenderedPageBreak/>
              <w:t>Document Editing Skills</w:t>
            </w:r>
          </w:p>
          <w:p w14:paraId="564409CB"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Document Formatting Skills</w:t>
            </w:r>
          </w:p>
          <w:p w14:paraId="0B389813"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Document Printing Skills</w:t>
            </w:r>
          </w:p>
          <w:p w14:paraId="152ED6E3"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Netiquette Skills</w:t>
            </w:r>
          </w:p>
          <w:p w14:paraId="40F68EF8"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Internet Browsing Skills</w:t>
            </w:r>
          </w:p>
          <w:p w14:paraId="4DD78507"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Problem Solving Skills</w:t>
            </w:r>
          </w:p>
          <w:p w14:paraId="60173B94"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Online Collaboration Skills</w:t>
            </w:r>
          </w:p>
          <w:p w14:paraId="76557507"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Cybersecurity Skills</w:t>
            </w:r>
          </w:p>
          <w:p w14:paraId="47778CB2"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CV writing</w:t>
            </w:r>
          </w:p>
          <w:p w14:paraId="505D6BF2" w14:textId="77777777" w:rsidR="00C46A32" w:rsidRPr="00D865CA" w:rsidRDefault="00C46A32">
            <w:pPr>
              <w:pStyle w:val="Normal1"/>
              <w:numPr>
                <w:ilvl w:val="0"/>
                <w:numId w:val="60"/>
              </w:numPr>
              <w:spacing w:line="276" w:lineRule="auto"/>
              <w:rPr>
                <w:rFonts w:ascii="Times New Roman" w:hAnsi="Times New Roman" w:cs="Times New Roman"/>
              </w:rPr>
            </w:pPr>
            <w:r w:rsidRPr="00D865CA">
              <w:rPr>
                <w:rFonts w:ascii="Times New Roman" w:eastAsia="Times New Roman" w:hAnsi="Times New Roman" w:cs="Times New Roman"/>
              </w:rPr>
              <w:t>grooming</w:t>
            </w:r>
          </w:p>
          <w:p w14:paraId="2B02F03E" w14:textId="77777777" w:rsidR="00C46A32" w:rsidRPr="00D865CA" w:rsidRDefault="00C46A32" w:rsidP="00530115">
            <w:pPr>
              <w:pStyle w:val="Normal1"/>
              <w:spacing w:after="240"/>
              <w:jc w:val="both"/>
              <w:rPr>
                <w:rFonts w:ascii="Times New Roman" w:eastAsia="Times New Roman" w:hAnsi="Times New Roman" w:cs="Times New Roman"/>
                <w:b/>
              </w:rPr>
            </w:pPr>
          </w:p>
        </w:tc>
        <w:tc>
          <w:tcPr>
            <w:tcW w:w="4508" w:type="dxa"/>
          </w:tcPr>
          <w:p w14:paraId="2AC73F62" w14:textId="77777777" w:rsidR="00C46A32" w:rsidRPr="00D865CA" w:rsidRDefault="00C46A32" w:rsidP="00530115">
            <w:pPr>
              <w:pStyle w:val="Normal1"/>
              <w:rPr>
                <w:rFonts w:ascii="Times New Roman" w:eastAsia="Times New Roman" w:hAnsi="Times New Roman" w:cs="Times New Roman"/>
                <w:b/>
              </w:rPr>
            </w:pPr>
            <w:r w:rsidRPr="00D865CA">
              <w:rPr>
                <w:rFonts w:ascii="Times New Roman" w:eastAsia="Times New Roman" w:hAnsi="Times New Roman" w:cs="Times New Roman"/>
                <w:b/>
              </w:rPr>
              <w:lastRenderedPageBreak/>
              <w:t>Required Knowledge</w:t>
            </w:r>
          </w:p>
          <w:p w14:paraId="38D769AB" w14:textId="77777777" w:rsidR="00C46A32" w:rsidRPr="00D865CA" w:rsidRDefault="00C46A32"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The individual needs to apply knowledge of: </w:t>
            </w:r>
          </w:p>
          <w:p w14:paraId="3AFDA182" w14:textId="77777777" w:rsidR="00C46A32" w:rsidRPr="00D865CA" w:rsidRDefault="00C46A32">
            <w:pPr>
              <w:pStyle w:val="Normal1"/>
              <w:numPr>
                <w:ilvl w:val="0"/>
                <w:numId w:val="61"/>
              </w:numPr>
              <w:spacing w:line="276" w:lineRule="auto"/>
              <w:rPr>
                <w:rFonts w:ascii="Times New Roman" w:hAnsi="Times New Roman" w:cs="Times New Roman"/>
              </w:rPr>
            </w:pPr>
            <w:r w:rsidRPr="00D865CA">
              <w:rPr>
                <w:rFonts w:ascii="Times New Roman" w:eastAsia="Times New Roman" w:hAnsi="Times New Roman" w:cs="Times New Roman"/>
              </w:rPr>
              <w:t>Computer Hardware and Software Concepts</w:t>
            </w:r>
          </w:p>
          <w:p w14:paraId="2F29D0A5" w14:textId="77777777" w:rsidR="00C46A32" w:rsidRPr="00D865CA" w:rsidRDefault="00C46A32">
            <w:pPr>
              <w:pStyle w:val="Normal1"/>
              <w:numPr>
                <w:ilvl w:val="0"/>
                <w:numId w:val="61"/>
              </w:numPr>
              <w:spacing w:line="276" w:lineRule="auto"/>
              <w:rPr>
                <w:rFonts w:ascii="Times New Roman" w:hAnsi="Times New Roman" w:cs="Times New Roman"/>
              </w:rPr>
            </w:pPr>
            <w:r w:rsidRPr="00D865CA">
              <w:rPr>
                <w:rFonts w:ascii="Times New Roman" w:eastAsia="Times New Roman" w:hAnsi="Times New Roman" w:cs="Times New Roman"/>
              </w:rPr>
              <w:t>Computer Security Concepts (Data security and privacy)</w:t>
            </w:r>
          </w:p>
          <w:p w14:paraId="72360A4D" w14:textId="77777777" w:rsidR="00C46A32" w:rsidRPr="00D865CA" w:rsidRDefault="00C46A32">
            <w:pPr>
              <w:pStyle w:val="Normal1"/>
              <w:numPr>
                <w:ilvl w:val="0"/>
                <w:numId w:val="61"/>
              </w:numPr>
              <w:spacing w:line="276" w:lineRule="auto"/>
              <w:rPr>
                <w:rFonts w:ascii="Times New Roman" w:hAnsi="Times New Roman" w:cs="Times New Roman"/>
              </w:rPr>
            </w:pPr>
            <w:r w:rsidRPr="00D865CA">
              <w:rPr>
                <w:rFonts w:ascii="Times New Roman" w:eastAsia="Times New Roman" w:hAnsi="Times New Roman" w:cs="Times New Roman"/>
              </w:rPr>
              <w:t>Cyber security threats and control measures</w:t>
            </w:r>
          </w:p>
          <w:p w14:paraId="1E362D4D" w14:textId="77777777" w:rsidR="00C46A32" w:rsidRPr="00D865CA" w:rsidRDefault="00C46A32">
            <w:pPr>
              <w:pStyle w:val="Normal1"/>
              <w:numPr>
                <w:ilvl w:val="0"/>
                <w:numId w:val="61"/>
              </w:numPr>
              <w:spacing w:line="276" w:lineRule="auto"/>
              <w:rPr>
                <w:rFonts w:ascii="Times New Roman" w:hAnsi="Times New Roman" w:cs="Times New Roman"/>
              </w:rPr>
            </w:pPr>
            <w:r w:rsidRPr="00D865CA">
              <w:rPr>
                <w:rFonts w:ascii="Times New Roman" w:eastAsia="Times New Roman" w:hAnsi="Times New Roman" w:cs="Times New Roman"/>
              </w:rPr>
              <w:t>Understanding Computer Crimes</w:t>
            </w:r>
          </w:p>
          <w:p w14:paraId="1F74AA3B" w14:textId="77777777" w:rsidR="00C46A32" w:rsidRPr="00D865CA" w:rsidRDefault="00C46A32">
            <w:pPr>
              <w:pStyle w:val="Normal1"/>
              <w:numPr>
                <w:ilvl w:val="0"/>
                <w:numId w:val="61"/>
              </w:numPr>
              <w:spacing w:line="276" w:lineRule="auto"/>
              <w:rPr>
                <w:rFonts w:ascii="Times New Roman" w:hAnsi="Times New Roman" w:cs="Times New Roman"/>
              </w:rPr>
            </w:pPr>
            <w:r w:rsidRPr="00D865CA">
              <w:rPr>
                <w:rFonts w:ascii="Times New Roman" w:eastAsia="Times New Roman" w:hAnsi="Times New Roman" w:cs="Times New Roman"/>
              </w:rPr>
              <w:t>Detection and protection against computer crimes</w:t>
            </w:r>
          </w:p>
          <w:p w14:paraId="59B3694E" w14:textId="77777777" w:rsidR="00C46A32" w:rsidRPr="00D865CA" w:rsidRDefault="00C46A32">
            <w:pPr>
              <w:pStyle w:val="Normal1"/>
              <w:numPr>
                <w:ilvl w:val="0"/>
                <w:numId w:val="61"/>
              </w:numPr>
              <w:spacing w:line="276" w:lineRule="auto"/>
              <w:rPr>
                <w:rFonts w:ascii="Times New Roman" w:hAnsi="Times New Roman" w:cs="Times New Roman"/>
              </w:rPr>
            </w:pPr>
            <w:r w:rsidRPr="00D865CA">
              <w:rPr>
                <w:rFonts w:ascii="Times New Roman" w:eastAsia="Times New Roman" w:hAnsi="Times New Roman" w:cs="Times New Roman"/>
              </w:rPr>
              <w:lastRenderedPageBreak/>
              <w:t>Laws governing protection of ICT in Kenya</w:t>
            </w:r>
          </w:p>
          <w:p w14:paraId="52DBC74D" w14:textId="77777777" w:rsidR="00C46A32" w:rsidRPr="00D865CA" w:rsidRDefault="00C46A32">
            <w:pPr>
              <w:pStyle w:val="Normal1"/>
              <w:numPr>
                <w:ilvl w:val="0"/>
                <w:numId w:val="61"/>
              </w:numPr>
              <w:spacing w:line="276" w:lineRule="auto"/>
              <w:rPr>
                <w:rFonts w:ascii="Times New Roman" w:hAnsi="Times New Roman" w:cs="Times New Roman"/>
              </w:rPr>
            </w:pPr>
            <w:r w:rsidRPr="00D865CA">
              <w:rPr>
                <w:rFonts w:ascii="Times New Roman" w:eastAsia="Times New Roman" w:hAnsi="Times New Roman" w:cs="Times New Roman"/>
              </w:rPr>
              <w:t xml:space="preserve">Digital Identity Management </w:t>
            </w:r>
          </w:p>
          <w:p w14:paraId="5479B960" w14:textId="77777777" w:rsidR="00C46A32" w:rsidRPr="00D865CA" w:rsidRDefault="00C46A32">
            <w:pPr>
              <w:pStyle w:val="Normal1"/>
              <w:numPr>
                <w:ilvl w:val="0"/>
                <w:numId w:val="61"/>
              </w:numPr>
              <w:spacing w:line="276" w:lineRule="auto"/>
              <w:rPr>
                <w:rFonts w:ascii="Times New Roman" w:hAnsi="Times New Roman" w:cs="Times New Roman"/>
              </w:rPr>
            </w:pPr>
            <w:r w:rsidRPr="00D865CA">
              <w:rPr>
                <w:rFonts w:ascii="Times New Roman" w:eastAsia="Times New Roman" w:hAnsi="Times New Roman" w:cs="Times New Roman"/>
              </w:rPr>
              <w:t>Netiquette Principles</w:t>
            </w:r>
          </w:p>
          <w:p w14:paraId="5CC980FF" w14:textId="77777777" w:rsidR="00C46A32" w:rsidRPr="00D865CA" w:rsidRDefault="00C46A32">
            <w:pPr>
              <w:pStyle w:val="Normal1"/>
              <w:numPr>
                <w:ilvl w:val="0"/>
                <w:numId w:val="61"/>
              </w:numPr>
              <w:spacing w:line="276" w:lineRule="auto"/>
              <w:rPr>
                <w:rFonts w:ascii="Times New Roman" w:hAnsi="Times New Roman" w:cs="Times New Roman"/>
              </w:rPr>
            </w:pPr>
            <w:r w:rsidRPr="00D865CA">
              <w:rPr>
                <w:rFonts w:ascii="Times New Roman" w:eastAsia="Times New Roman" w:hAnsi="Times New Roman" w:cs="Times New Roman"/>
              </w:rPr>
              <w:t>Fundamentals of Copyright and Licenses</w:t>
            </w:r>
          </w:p>
          <w:p w14:paraId="3966B0C5" w14:textId="77777777" w:rsidR="00C46A32" w:rsidRPr="00D865CA" w:rsidRDefault="00C46A32">
            <w:pPr>
              <w:pStyle w:val="Normal1"/>
              <w:numPr>
                <w:ilvl w:val="0"/>
                <w:numId w:val="61"/>
              </w:numPr>
              <w:spacing w:line="276" w:lineRule="auto"/>
              <w:rPr>
                <w:rFonts w:ascii="Times New Roman" w:hAnsi="Times New Roman" w:cs="Times New Roman"/>
              </w:rPr>
            </w:pPr>
            <w:r w:rsidRPr="00D865CA">
              <w:rPr>
                <w:rFonts w:ascii="Times New Roman" w:eastAsia="Times New Roman" w:hAnsi="Times New Roman" w:cs="Times New Roman"/>
              </w:rPr>
              <w:t>Word processing;</w:t>
            </w:r>
          </w:p>
          <w:p w14:paraId="33985241"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Functions and concepts of word processing;</w:t>
            </w:r>
          </w:p>
          <w:p w14:paraId="75985589"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Documents and tables creation and manipulations;</w:t>
            </w:r>
          </w:p>
          <w:p w14:paraId="7016655F"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Document editing;</w:t>
            </w:r>
          </w:p>
          <w:p w14:paraId="263BF06A"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Document formatting;</w:t>
            </w:r>
          </w:p>
          <w:p w14:paraId="6482D292"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Word processing utilities</w:t>
            </w:r>
          </w:p>
          <w:p w14:paraId="09D5107F" w14:textId="77777777" w:rsidR="00C46A32" w:rsidRPr="00D865CA" w:rsidRDefault="00C46A32">
            <w:pPr>
              <w:pStyle w:val="Normal1"/>
              <w:numPr>
                <w:ilvl w:val="0"/>
                <w:numId w:val="61"/>
              </w:numPr>
              <w:spacing w:after="200" w:line="276" w:lineRule="auto"/>
              <w:rPr>
                <w:rFonts w:ascii="Times New Roman" w:hAnsi="Times New Roman" w:cs="Times New Roman"/>
              </w:rPr>
            </w:pPr>
            <w:r w:rsidRPr="00D865CA">
              <w:rPr>
                <w:rFonts w:ascii="Times New Roman" w:eastAsia="Times New Roman" w:hAnsi="Times New Roman" w:cs="Times New Roman"/>
              </w:rPr>
              <w:t>Spreadsheets;</w:t>
            </w:r>
          </w:p>
          <w:p w14:paraId="4DE6895D"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Meaning, types and importance of spreadsheets;</w:t>
            </w:r>
          </w:p>
          <w:p w14:paraId="20309B97"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Components of spreadsheets;</w:t>
            </w:r>
          </w:p>
          <w:p w14:paraId="03CDAB6D"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Functions, formulae, and charts, uses and layout;</w:t>
            </w:r>
          </w:p>
          <w:p w14:paraId="04363796"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Data formulation, manipulation and application to cells;</w:t>
            </w:r>
          </w:p>
          <w:p w14:paraId="2EFF37CE"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 xml:space="preserve">Editing &amp; formatting spreadsheets;         </w:t>
            </w:r>
          </w:p>
          <w:p w14:paraId="100CAA2A" w14:textId="77777777" w:rsidR="00C46A32" w:rsidRPr="00D865CA" w:rsidRDefault="00C46A32">
            <w:pPr>
              <w:pStyle w:val="Normal1"/>
              <w:numPr>
                <w:ilvl w:val="0"/>
                <w:numId w:val="61"/>
              </w:numPr>
              <w:spacing w:after="240" w:line="276" w:lineRule="auto"/>
              <w:rPr>
                <w:rFonts w:ascii="Times New Roman" w:hAnsi="Times New Roman" w:cs="Times New Roman"/>
              </w:rPr>
            </w:pPr>
            <w:r w:rsidRPr="00D865CA">
              <w:rPr>
                <w:rFonts w:ascii="Times New Roman" w:eastAsia="Times New Roman" w:hAnsi="Times New Roman" w:cs="Times New Roman"/>
              </w:rPr>
              <w:t>Presentation Packages;</w:t>
            </w:r>
          </w:p>
          <w:p w14:paraId="50E8B5F1"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 xml:space="preserve">Types of presentation Packages. </w:t>
            </w:r>
          </w:p>
          <w:p w14:paraId="0A98D098"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Creating, formulating, running, editing, printing and presenting slides and handouts</w:t>
            </w:r>
          </w:p>
          <w:p w14:paraId="23871C3B" w14:textId="77777777" w:rsidR="00C46A32" w:rsidRPr="00D865CA" w:rsidRDefault="00C46A32">
            <w:pPr>
              <w:pStyle w:val="Normal1"/>
              <w:numPr>
                <w:ilvl w:val="0"/>
                <w:numId w:val="61"/>
              </w:numPr>
              <w:spacing w:line="276" w:lineRule="auto"/>
              <w:rPr>
                <w:rFonts w:ascii="Times New Roman" w:hAnsi="Times New Roman" w:cs="Times New Roman"/>
              </w:rPr>
            </w:pPr>
            <w:r w:rsidRPr="00D865CA">
              <w:rPr>
                <w:rFonts w:ascii="Times New Roman" w:eastAsia="Times New Roman" w:hAnsi="Times New Roman" w:cs="Times New Roman"/>
              </w:rPr>
              <w:t>Networking and Internet;</w:t>
            </w:r>
          </w:p>
          <w:p w14:paraId="1152C214"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Internet connectivity.</w:t>
            </w:r>
          </w:p>
          <w:p w14:paraId="2EEC270C"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Browser and digital content management;</w:t>
            </w:r>
          </w:p>
          <w:p w14:paraId="34A2D086"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Managing data, information, and digital content</w:t>
            </w:r>
          </w:p>
          <w:p w14:paraId="6526845C"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Electronic mail and World Wide Web</w:t>
            </w:r>
          </w:p>
          <w:p w14:paraId="11B0BBE7" w14:textId="77777777" w:rsidR="00C46A32" w:rsidRPr="00D865CA" w:rsidRDefault="00C46A32">
            <w:pPr>
              <w:pStyle w:val="Normal1"/>
              <w:numPr>
                <w:ilvl w:val="0"/>
                <w:numId w:val="61"/>
              </w:numPr>
              <w:spacing w:line="276" w:lineRule="auto"/>
              <w:rPr>
                <w:rFonts w:ascii="Times New Roman" w:hAnsi="Times New Roman" w:cs="Times New Roman"/>
              </w:rPr>
            </w:pPr>
            <w:r w:rsidRPr="00D865CA">
              <w:rPr>
                <w:rFonts w:ascii="Times New Roman" w:eastAsia="Times New Roman" w:hAnsi="Times New Roman" w:cs="Times New Roman"/>
              </w:rPr>
              <w:t>Fundamentals of Online Working;</w:t>
            </w:r>
          </w:p>
          <w:p w14:paraId="442557C5"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Online Profile Management;</w:t>
            </w:r>
          </w:p>
          <w:p w14:paraId="67A50C03"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e-Portfolio Management;</w:t>
            </w:r>
          </w:p>
          <w:p w14:paraId="41CABB10"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Online Jobs Bidding;</w:t>
            </w:r>
          </w:p>
          <w:p w14:paraId="197724D7"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lastRenderedPageBreak/>
              <w:t>Online Payment Systems;</w:t>
            </w:r>
          </w:p>
          <w:p w14:paraId="0ACCFF49" w14:textId="77777777" w:rsidR="00C46A32" w:rsidRPr="00D865CA" w:rsidRDefault="00C46A32">
            <w:pPr>
              <w:pStyle w:val="Normal1"/>
              <w:numPr>
                <w:ilvl w:val="0"/>
                <w:numId w:val="61"/>
              </w:numPr>
              <w:spacing w:line="276" w:lineRule="auto"/>
              <w:rPr>
                <w:rFonts w:ascii="Times New Roman" w:hAnsi="Times New Roman" w:cs="Times New Roman"/>
              </w:rPr>
            </w:pPr>
            <w:r w:rsidRPr="00D865CA">
              <w:rPr>
                <w:rFonts w:ascii="Times New Roman" w:eastAsia="Times New Roman" w:hAnsi="Times New Roman" w:cs="Times New Roman"/>
              </w:rPr>
              <w:t>Job entry techniques</w:t>
            </w:r>
          </w:p>
          <w:p w14:paraId="756A4951"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Job searching sites</w:t>
            </w:r>
          </w:p>
          <w:p w14:paraId="098B924E"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Interview preparation skills</w:t>
            </w:r>
          </w:p>
          <w:p w14:paraId="4A7860C6" w14:textId="77777777" w:rsidR="00C46A32" w:rsidRPr="00D865CA" w:rsidRDefault="00C46A32">
            <w:pPr>
              <w:pStyle w:val="Normal1"/>
              <w:widowControl w:val="0"/>
              <w:numPr>
                <w:ilvl w:val="0"/>
                <w:numId w:val="21"/>
              </w:numPr>
              <w:pBdr>
                <w:top w:val="nil"/>
                <w:left w:val="nil"/>
                <w:bottom w:val="nil"/>
                <w:right w:val="nil"/>
                <w:between w:val="nil"/>
              </w:pBdr>
              <w:jc w:val="both"/>
              <w:rPr>
                <w:rFonts w:ascii="Times New Roman" w:hAnsi="Times New Roman" w:cs="Times New Roman"/>
              </w:rPr>
            </w:pPr>
            <w:r w:rsidRPr="00D865CA">
              <w:rPr>
                <w:rFonts w:ascii="Times New Roman" w:eastAsia="Times New Roman" w:hAnsi="Times New Roman" w:cs="Times New Roman"/>
                <w:color w:val="000000"/>
              </w:rPr>
              <w:t>Interview handling</w:t>
            </w:r>
          </w:p>
          <w:p w14:paraId="07256CBE" w14:textId="77777777" w:rsidR="00C46A32" w:rsidRPr="00D865CA" w:rsidRDefault="00C46A32" w:rsidP="00530115">
            <w:pPr>
              <w:pStyle w:val="Normal1"/>
              <w:spacing w:after="240"/>
              <w:jc w:val="both"/>
              <w:rPr>
                <w:rFonts w:ascii="Times New Roman" w:eastAsia="Times New Roman" w:hAnsi="Times New Roman" w:cs="Times New Roman"/>
                <w:b/>
              </w:rPr>
            </w:pPr>
          </w:p>
        </w:tc>
      </w:tr>
    </w:tbl>
    <w:p w14:paraId="64E35D61" w14:textId="77777777" w:rsidR="00C46A32" w:rsidRPr="00D865CA" w:rsidRDefault="00C46A32" w:rsidP="00C46A32">
      <w:pPr>
        <w:pStyle w:val="Normal1"/>
        <w:spacing w:after="240"/>
        <w:ind w:left="-907" w:firstLine="720"/>
        <w:jc w:val="both"/>
        <w:rPr>
          <w:rFonts w:ascii="Times New Roman" w:eastAsia="Times New Roman" w:hAnsi="Times New Roman" w:cs="Times New Roman"/>
          <w:b/>
        </w:rPr>
      </w:pPr>
      <w:r w:rsidRPr="00D865CA">
        <w:rPr>
          <w:rFonts w:ascii="Times New Roman" w:eastAsia="Times New Roman" w:hAnsi="Times New Roman" w:cs="Times New Roman"/>
          <w:b/>
        </w:rPr>
        <w:lastRenderedPageBreak/>
        <w:t>REQUIRED RESOURCES</w:t>
      </w:r>
    </w:p>
    <w:tbl>
      <w:tblPr>
        <w:tblStyle w:val="TableGrid"/>
        <w:tblW w:w="0" w:type="auto"/>
        <w:tblInd w:w="-907" w:type="dxa"/>
        <w:tblLook w:val="04A0" w:firstRow="1" w:lastRow="0" w:firstColumn="1" w:lastColumn="0" w:noHBand="0" w:noVBand="1"/>
      </w:tblPr>
      <w:tblGrid>
        <w:gridCol w:w="4508"/>
        <w:gridCol w:w="4508"/>
      </w:tblGrid>
      <w:tr w:rsidR="00C46A32" w:rsidRPr="00D865CA" w14:paraId="7B9CB4F5" w14:textId="77777777" w:rsidTr="00530115">
        <w:tc>
          <w:tcPr>
            <w:tcW w:w="4508" w:type="dxa"/>
          </w:tcPr>
          <w:p w14:paraId="0182434F" w14:textId="77777777" w:rsidR="00C46A32" w:rsidRPr="00D865CA" w:rsidRDefault="00C46A32" w:rsidP="00530115">
            <w:pPr>
              <w:pStyle w:val="Normal1"/>
              <w:rPr>
                <w:rFonts w:ascii="Times New Roman" w:eastAsia="Times New Roman" w:hAnsi="Times New Roman" w:cs="Times New Roman"/>
                <w:b/>
              </w:rPr>
            </w:pPr>
            <w:r w:rsidRPr="00D865CA">
              <w:rPr>
                <w:rFonts w:ascii="Times New Roman" w:eastAsia="Times New Roman" w:hAnsi="Times New Roman" w:cs="Times New Roman"/>
                <w:b/>
              </w:rPr>
              <w:t>Required Tools &amp;Equipment</w:t>
            </w:r>
          </w:p>
          <w:p w14:paraId="7D5CE4D8"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Computer</w:t>
            </w:r>
          </w:p>
          <w:p w14:paraId="6FC426AE"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Projector</w:t>
            </w:r>
          </w:p>
          <w:p w14:paraId="530CE276"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Smart board</w:t>
            </w:r>
          </w:p>
          <w:p w14:paraId="3058AF72"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Computer software’s</w:t>
            </w:r>
          </w:p>
          <w:p w14:paraId="554F7570"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Training halls</w:t>
            </w:r>
          </w:p>
          <w:p w14:paraId="64593F66"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 xml:space="preserve"> Smart phone  </w:t>
            </w:r>
          </w:p>
          <w:p w14:paraId="4EE2139B" w14:textId="77777777" w:rsidR="00C46A32" w:rsidRPr="00D865CA" w:rsidRDefault="00C46A32" w:rsidP="00530115">
            <w:pPr>
              <w:pStyle w:val="Normal1"/>
              <w:spacing w:after="240"/>
              <w:jc w:val="both"/>
              <w:rPr>
                <w:rFonts w:ascii="Times New Roman" w:eastAsia="Times New Roman" w:hAnsi="Times New Roman" w:cs="Times New Roman"/>
                <w:b/>
              </w:rPr>
            </w:pPr>
          </w:p>
        </w:tc>
        <w:tc>
          <w:tcPr>
            <w:tcW w:w="4508" w:type="dxa"/>
          </w:tcPr>
          <w:p w14:paraId="5216FC32" w14:textId="77777777" w:rsidR="00C46A32" w:rsidRPr="00D865CA" w:rsidRDefault="00C46A32" w:rsidP="00530115">
            <w:pPr>
              <w:pStyle w:val="Normal1"/>
              <w:rPr>
                <w:rFonts w:ascii="Times New Roman" w:eastAsia="Times New Roman" w:hAnsi="Times New Roman" w:cs="Times New Roman"/>
              </w:rPr>
            </w:pPr>
            <w:r w:rsidRPr="00D865CA">
              <w:rPr>
                <w:rFonts w:ascii="Times New Roman" w:eastAsia="Times New Roman" w:hAnsi="Times New Roman" w:cs="Times New Roman"/>
                <w:b/>
              </w:rPr>
              <w:t>Required Materials and Supplies</w:t>
            </w:r>
          </w:p>
          <w:p w14:paraId="56D5F0AA"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 xml:space="preserve">Stationery  </w:t>
            </w:r>
          </w:p>
          <w:p w14:paraId="687E962D"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Reference materials (Library)</w:t>
            </w:r>
          </w:p>
          <w:p w14:paraId="5B54362E"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 xml:space="preserve"> Brochures/fliers</w:t>
            </w:r>
          </w:p>
          <w:p w14:paraId="48AF69E3"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Website landing page</w:t>
            </w:r>
          </w:p>
          <w:p w14:paraId="0C7E07E1"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rPr>
              <w:t>Logo branded materials</w:t>
            </w:r>
          </w:p>
          <w:p w14:paraId="5A00F11E"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rPr>
              <w:t>Social media graphics</w:t>
            </w:r>
          </w:p>
          <w:p w14:paraId="712EF672"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rPr>
              <w:t>Email marketing campaigns</w:t>
            </w:r>
          </w:p>
          <w:p w14:paraId="31B1587E" w14:textId="77777777" w:rsidR="00C46A32" w:rsidRPr="00D865CA" w:rsidRDefault="00C46A32">
            <w:pPr>
              <w:pStyle w:val="Normal1"/>
              <w:numPr>
                <w:ilvl w:val="0"/>
                <w:numId w:val="70"/>
              </w:numPr>
              <w:spacing w:line="259" w:lineRule="auto"/>
              <w:ind w:left="525"/>
              <w:rPr>
                <w:rFonts w:ascii="Times New Roman" w:eastAsia="Times New Roman" w:hAnsi="Times New Roman" w:cs="Times New Roman"/>
                <w:b/>
              </w:rPr>
            </w:pPr>
            <w:r w:rsidRPr="00D865CA">
              <w:rPr>
                <w:rFonts w:ascii="Times New Roman" w:eastAsia="Times New Roman" w:hAnsi="Times New Roman" w:cs="Times New Roman"/>
              </w:rPr>
              <w:t>Event posters/banners</w:t>
            </w:r>
          </w:p>
        </w:tc>
      </w:tr>
    </w:tbl>
    <w:p w14:paraId="45D71D61" w14:textId="77777777" w:rsidR="00C46A32" w:rsidRPr="00D865CA" w:rsidRDefault="00C46A32" w:rsidP="00C46A32">
      <w:pPr>
        <w:pStyle w:val="Normal1"/>
        <w:spacing w:after="240"/>
        <w:ind w:left="-907" w:firstLine="720"/>
        <w:jc w:val="both"/>
        <w:rPr>
          <w:rFonts w:ascii="Times New Roman" w:eastAsia="Times New Roman" w:hAnsi="Times New Roman" w:cs="Times New Roman"/>
          <w:b/>
        </w:rPr>
      </w:pPr>
    </w:p>
    <w:p w14:paraId="688EEE2C" w14:textId="77777777" w:rsidR="00C46A32" w:rsidRPr="00D865CA" w:rsidRDefault="00C46A32" w:rsidP="00C46A32">
      <w:pPr>
        <w:pStyle w:val="Normal1"/>
        <w:spacing w:after="240"/>
        <w:ind w:left="-907" w:firstLine="720"/>
        <w:jc w:val="both"/>
        <w:rPr>
          <w:rFonts w:ascii="Times New Roman" w:eastAsia="Times New Roman" w:hAnsi="Times New Roman" w:cs="Times New Roman"/>
          <w:b/>
        </w:rPr>
      </w:pPr>
      <w:r w:rsidRPr="00D865CA">
        <w:rPr>
          <w:rFonts w:ascii="Times New Roman" w:eastAsia="Times New Roman" w:hAnsi="Times New Roman" w:cs="Times New Roman"/>
          <w:b/>
        </w:rPr>
        <w:t>WORKER BEHAVIOUR</w:t>
      </w:r>
    </w:p>
    <w:tbl>
      <w:tblPr>
        <w:tblStyle w:val="TableGrid"/>
        <w:tblW w:w="0" w:type="auto"/>
        <w:tblInd w:w="-907" w:type="dxa"/>
        <w:tblLook w:val="04A0" w:firstRow="1" w:lastRow="0" w:firstColumn="1" w:lastColumn="0" w:noHBand="0" w:noVBand="1"/>
      </w:tblPr>
      <w:tblGrid>
        <w:gridCol w:w="4508"/>
        <w:gridCol w:w="4508"/>
      </w:tblGrid>
      <w:tr w:rsidR="00C46A32" w:rsidRPr="00D865CA" w14:paraId="287C44C3" w14:textId="77777777" w:rsidTr="00530115">
        <w:tc>
          <w:tcPr>
            <w:tcW w:w="4508" w:type="dxa"/>
          </w:tcPr>
          <w:p w14:paraId="4E540951" w14:textId="77777777" w:rsidR="00C46A32" w:rsidRPr="00D865CA" w:rsidRDefault="00C46A32">
            <w:pPr>
              <w:pStyle w:val="Normal1"/>
              <w:numPr>
                <w:ilvl w:val="0"/>
                <w:numId w:val="151"/>
              </w:num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Times New Roman" w:hAnsi="Times New Roman" w:cs="Times New Roman"/>
              </w:rPr>
            </w:pPr>
            <w:r w:rsidRPr="00D865CA">
              <w:rPr>
                <w:rFonts w:ascii="Times New Roman" w:eastAsia="Times New Roman" w:hAnsi="Times New Roman" w:cs="Times New Roman"/>
                <w:color w:val="000000"/>
              </w:rPr>
              <w:t>Patience</w:t>
            </w:r>
          </w:p>
          <w:p w14:paraId="08F64185" w14:textId="77777777" w:rsidR="00C46A32" w:rsidRPr="00D865CA" w:rsidRDefault="00C46A32">
            <w:pPr>
              <w:pStyle w:val="Normal1"/>
              <w:numPr>
                <w:ilvl w:val="0"/>
                <w:numId w:val="151"/>
              </w:num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Times New Roman" w:hAnsi="Times New Roman" w:cs="Times New Roman"/>
              </w:rPr>
            </w:pPr>
            <w:r w:rsidRPr="00D865CA">
              <w:rPr>
                <w:rFonts w:ascii="Times New Roman" w:eastAsia="Times New Roman" w:hAnsi="Times New Roman" w:cs="Times New Roman"/>
                <w:color w:val="000000"/>
              </w:rPr>
              <w:t xml:space="preserve">Empathetic </w:t>
            </w:r>
          </w:p>
          <w:p w14:paraId="6A3C3DAA" w14:textId="77777777" w:rsidR="00C46A32" w:rsidRPr="00D865CA" w:rsidRDefault="00C46A32">
            <w:pPr>
              <w:pStyle w:val="Normal1"/>
              <w:numPr>
                <w:ilvl w:val="0"/>
                <w:numId w:val="151"/>
              </w:num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Times New Roman" w:hAnsi="Times New Roman" w:cs="Times New Roman"/>
              </w:rPr>
            </w:pPr>
            <w:r w:rsidRPr="00D865CA">
              <w:rPr>
                <w:rFonts w:ascii="Times New Roman" w:eastAsia="Times New Roman" w:hAnsi="Times New Roman" w:cs="Times New Roman"/>
                <w:color w:val="000000"/>
              </w:rPr>
              <w:t>Teamwork/ Collaborative</w:t>
            </w:r>
          </w:p>
          <w:p w14:paraId="2416A55C" w14:textId="77777777" w:rsidR="00C46A32" w:rsidRPr="00D865CA" w:rsidRDefault="00C46A32">
            <w:pPr>
              <w:pStyle w:val="Normal1"/>
              <w:numPr>
                <w:ilvl w:val="0"/>
                <w:numId w:val="151"/>
              </w:num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Times New Roman" w:hAnsi="Times New Roman" w:cs="Times New Roman"/>
              </w:rPr>
            </w:pPr>
            <w:r w:rsidRPr="00D865CA">
              <w:rPr>
                <w:rFonts w:ascii="Times New Roman" w:eastAsia="Times New Roman" w:hAnsi="Times New Roman" w:cs="Times New Roman"/>
                <w:color w:val="000000"/>
              </w:rPr>
              <w:t xml:space="preserve"> Ethical </w:t>
            </w:r>
          </w:p>
          <w:p w14:paraId="13D284E7" w14:textId="77777777" w:rsidR="00C46A32" w:rsidRPr="00D865CA" w:rsidRDefault="00C46A32">
            <w:pPr>
              <w:pStyle w:val="Normal1"/>
              <w:numPr>
                <w:ilvl w:val="0"/>
                <w:numId w:val="151"/>
              </w:num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Times New Roman" w:hAnsi="Times New Roman" w:cs="Times New Roman"/>
              </w:rPr>
            </w:pPr>
            <w:r w:rsidRPr="00D865CA">
              <w:rPr>
                <w:rFonts w:ascii="Times New Roman" w:eastAsia="Times New Roman" w:hAnsi="Times New Roman" w:cs="Times New Roman"/>
                <w:color w:val="000000"/>
              </w:rPr>
              <w:t xml:space="preserve">Reliable </w:t>
            </w:r>
          </w:p>
          <w:p w14:paraId="0E415A87" w14:textId="77777777" w:rsidR="00C46A32" w:rsidRPr="00D865CA" w:rsidRDefault="00C46A32">
            <w:pPr>
              <w:pStyle w:val="Normal1"/>
              <w:numPr>
                <w:ilvl w:val="0"/>
                <w:numId w:val="151"/>
              </w:numPr>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Times New Roman" w:hAnsi="Times New Roman" w:cs="Times New Roman"/>
              </w:rPr>
            </w:pPr>
            <w:r w:rsidRPr="00D865CA">
              <w:rPr>
                <w:rFonts w:ascii="Times New Roman" w:eastAsia="Times New Roman" w:hAnsi="Times New Roman" w:cs="Times New Roman"/>
              </w:rPr>
              <w:t>Integrity</w:t>
            </w:r>
          </w:p>
          <w:p w14:paraId="7C3AA0E4" w14:textId="77777777" w:rsidR="00C46A32" w:rsidRPr="00D865CA" w:rsidRDefault="00C46A32">
            <w:pPr>
              <w:pStyle w:val="Normal1"/>
              <w:numPr>
                <w:ilvl w:val="0"/>
                <w:numId w:val="151"/>
              </w:numPr>
              <w:spacing w:after="240"/>
              <w:jc w:val="both"/>
              <w:rPr>
                <w:rFonts w:ascii="Times New Roman" w:eastAsia="Times New Roman" w:hAnsi="Times New Roman" w:cs="Times New Roman"/>
                <w:b/>
              </w:rPr>
            </w:pPr>
            <w:r w:rsidRPr="00D865CA">
              <w:rPr>
                <w:rFonts w:ascii="Times New Roman" w:eastAsia="Times New Roman" w:hAnsi="Times New Roman" w:cs="Times New Roman"/>
              </w:rPr>
              <w:t>Product knowledge</w:t>
            </w:r>
          </w:p>
        </w:tc>
        <w:tc>
          <w:tcPr>
            <w:tcW w:w="4508" w:type="dxa"/>
          </w:tcPr>
          <w:p w14:paraId="703B3F57"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Adaptability/Flexibility</w:t>
            </w:r>
          </w:p>
          <w:p w14:paraId="2BF9D7D4"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Personal hygiene/personal good grooming</w:t>
            </w:r>
          </w:p>
          <w:p w14:paraId="2AD9B729" w14:textId="77777777" w:rsidR="00C46A32" w:rsidRPr="00D865CA" w:rsidRDefault="00C46A32" w:rsidP="00530115">
            <w:pPr>
              <w:pStyle w:val="Normal1"/>
              <w:pBdr>
                <w:top w:val="none" w:sz="0" w:space="0" w:color="000000"/>
                <w:left w:val="none" w:sz="0" w:space="0" w:color="000000"/>
                <w:bottom w:val="none" w:sz="0" w:space="0" w:color="000000"/>
                <w:right w:val="none" w:sz="0" w:space="0" w:color="000000"/>
                <w:between w:val="none" w:sz="0" w:space="0" w:color="000000"/>
              </w:pBdr>
              <w:spacing w:line="259" w:lineRule="auto"/>
              <w:ind w:left="165"/>
              <w:rPr>
                <w:rFonts w:ascii="Times New Roman" w:eastAsia="Times New Roman" w:hAnsi="Times New Roman" w:cs="Times New Roman"/>
              </w:rPr>
            </w:pPr>
          </w:p>
          <w:p w14:paraId="7D545CE2" w14:textId="77777777" w:rsidR="00C46A32" w:rsidRPr="00D865CA" w:rsidRDefault="00C46A32" w:rsidP="00530115">
            <w:pPr>
              <w:pStyle w:val="Normal1"/>
              <w:spacing w:after="240"/>
              <w:jc w:val="both"/>
              <w:rPr>
                <w:rFonts w:ascii="Times New Roman" w:eastAsia="Times New Roman" w:hAnsi="Times New Roman" w:cs="Times New Roman"/>
                <w:b/>
              </w:rPr>
            </w:pPr>
          </w:p>
        </w:tc>
      </w:tr>
    </w:tbl>
    <w:p w14:paraId="4266ADA7" w14:textId="77777777" w:rsidR="00C46A32" w:rsidRPr="00D865CA" w:rsidRDefault="00C46A32" w:rsidP="00C46A32">
      <w:pPr>
        <w:pStyle w:val="Normal1"/>
        <w:spacing w:after="240"/>
        <w:ind w:left="-907" w:firstLine="720"/>
        <w:jc w:val="both"/>
        <w:rPr>
          <w:rFonts w:ascii="Times New Roman" w:eastAsia="Times New Roman" w:hAnsi="Times New Roman" w:cs="Times New Roman"/>
          <w:b/>
        </w:rPr>
      </w:pPr>
    </w:p>
    <w:p w14:paraId="7820BE13" w14:textId="77777777" w:rsidR="00C46A32" w:rsidRPr="00D865CA" w:rsidRDefault="00C46A32" w:rsidP="00C46A32">
      <w:pPr>
        <w:pStyle w:val="Normal1"/>
        <w:spacing w:after="240"/>
        <w:ind w:left="-907" w:firstLine="720"/>
        <w:jc w:val="both"/>
        <w:rPr>
          <w:rFonts w:ascii="Times New Roman" w:eastAsia="Times New Roman" w:hAnsi="Times New Roman" w:cs="Times New Roman"/>
          <w:b/>
        </w:rPr>
      </w:pPr>
      <w:r w:rsidRPr="00D865CA">
        <w:rPr>
          <w:rFonts w:ascii="Times New Roman" w:eastAsia="Times New Roman" w:hAnsi="Times New Roman" w:cs="Times New Roman"/>
          <w:b/>
        </w:rPr>
        <w:t>FUTURE TRENDS AND CONCERNS</w:t>
      </w:r>
    </w:p>
    <w:tbl>
      <w:tblPr>
        <w:tblStyle w:val="TableGrid"/>
        <w:tblW w:w="0" w:type="auto"/>
        <w:tblInd w:w="-907" w:type="dxa"/>
        <w:tblLook w:val="04A0" w:firstRow="1" w:lastRow="0" w:firstColumn="1" w:lastColumn="0" w:noHBand="0" w:noVBand="1"/>
      </w:tblPr>
      <w:tblGrid>
        <w:gridCol w:w="4508"/>
        <w:gridCol w:w="4508"/>
      </w:tblGrid>
      <w:tr w:rsidR="00C46A32" w:rsidRPr="00D865CA" w14:paraId="5AE2A4F9" w14:textId="77777777" w:rsidTr="00530115">
        <w:tc>
          <w:tcPr>
            <w:tcW w:w="4508" w:type="dxa"/>
          </w:tcPr>
          <w:p w14:paraId="1B28DA03" w14:textId="77777777" w:rsidR="00C46A32" w:rsidRPr="00D865CA" w:rsidRDefault="00C46A32" w:rsidP="00530115">
            <w:pPr>
              <w:pStyle w:val="Normal1"/>
              <w:rPr>
                <w:rFonts w:ascii="Times New Roman" w:eastAsia="Times New Roman" w:hAnsi="Times New Roman" w:cs="Times New Roman"/>
              </w:rPr>
            </w:pPr>
            <w:r w:rsidRPr="00D865CA">
              <w:rPr>
                <w:rFonts w:ascii="Times New Roman" w:eastAsia="Times New Roman" w:hAnsi="Times New Roman" w:cs="Times New Roman"/>
                <w:b/>
              </w:rPr>
              <w:t>Future Trends</w:t>
            </w:r>
          </w:p>
          <w:p w14:paraId="0940695A"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Artificial Intelligence and automation</w:t>
            </w:r>
          </w:p>
          <w:p w14:paraId="07166762"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Green marketing</w:t>
            </w:r>
          </w:p>
          <w:p w14:paraId="0188CB3C"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User generated content</w:t>
            </w:r>
          </w:p>
          <w:p w14:paraId="77E96BD9"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Personalization and segmentation</w:t>
            </w:r>
          </w:p>
          <w:p w14:paraId="50DB66BB"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 xml:space="preserve">Innovative training approaches </w:t>
            </w:r>
          </w:p>
          <w:p w14:paraId="0C0105E7"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Short form video content</w:t>
            </w:r>
          </w:p>
          <w:p w14:paraId="1E4C2CF6"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 xml:space="preserve">  Evolving consumer behavior</w:t>
            </w:r>
          </w:p>
          <w:p w14:paraId="6B659C20" w14:textId="77777777" w:rsidR="00C46A32" w:rsidRPr="00D865CA" w:rsidRDefault="00C46A32" w:rsidP="00530115">
            <w:pPr>
              <w:pStyle w:val="Normal1"/>
              <w:spacing w:after="240"/>
              <w:jc w:val="both"/>
              <w:rPr>
                <w:rFonts w:ascii="Times New Roman" w:eastAsia="Times New Roman" w:hAnsi="Times New Roman" w:cs="Times New Roman"/>
                <w:b/>
              </w:rPr>
            </w:pPr>
            <w:r w:rsidRPr="00D865CA">
              <w:rPr>
                <w:rFonts w:ascii="Times New Roman" w:eastAsia="Times New Roman" w:hAnsi="Times New Roman" w:cs="Times New Roman"/>
                <w:color w:val="000000"/>
              </w:rPr>
              <w:t>Market dynamics</w:t>
            </w:r>
          </w:p>
        </w:tc>
        <w:tc>
          <w:tcPr>
            <w:tcW w:w="4508" w:type="dxa"/>
          </w:tcPr>
          <w:p w14:paraId="342371C2" w14:textId="77777777" w:rsidR="00C46A32" w:rsidRPr="00D865CA" w:rsidRDefault="00C46A32" w:rsidP="00530115">
            <w:pPr>
              <w:pStyle w:val="Normal1"/>
              <w:rPr>
                <w:rFonts w:ascii="Times New Roman" w:eastAsia="Times New Roman" w:hAnsi="Times New Roman" w:cs="Times New Roman"/>
              </w:rPr>
            </w:pPr>
            <w:r w:rsidRPr="00D865CA">
              <w:rPr>
                <w:rFonts w:ascii="Times New Roman" w:eastAsia="Times New Roman" w:hAnsi="Times New Roman" w:cs="Times New Roman"/>
                <w:b/>
              </w:rPr>
              <w:t>Concerns</w:t>
            </w:r>
          </w:p>
          <w:p w14:paraId="4ECFFC50"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Plagiarism</w:t>
            </w:r>
          </w:p>
          <w:p w14:paraId="1C0F64ED"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Use of Chat GPT</w:t>
            </w:r>
          </w:p>
          <w:p w14:paraId="159FA61A"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rPr>
              <w:t>Data privacy</w:t>
            </w:r>
          </w:p>
          <w:p w14:paraId="28B3EA4B" w14:textId="77777777" w:rsidR="00C46A32" w:rsidRPr="00D865CA" w:rsidRDefault="00C46A32" w:rsidP="00530115">
            <w:pPr>
              <w:pStyle w:val="Normal1"/>
              <w:pBdr>
                <w:top w:val="none" w:sz="0" w:space="0" w:color="000000"/>
                <w:left w:val="none" w:sz="0" w:space="0" w:color="000000"/>
                <w:bottom w:val="none" w:sz="0" w:space="0" w:color="000000"/>
                <w:right w:val="none" w:sz="0" w:space="0" w:color="000000"/>
                <w:between w:val="none" w:sz="0" w:space="0" w:color="000000"/>
              </w:pBdr>
              <w:spacing w:line="259" w:lineRule="auto"/>
              <w:rPr>
                <w:rFonts w:ascii="Times New Roman" w:eastAsia="Times New Roman" w:hAnsi="Times New Roman" w:cs="Times New Roman"/>
              </w:rPr>
            </w:pPr>
          </w:p>
          <w:p w14:paraId="19301797"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Market dynamics</w:t>
            </w:r>
          </w:p>
          <w:p w14:paraId="6505B540" w14:textId="77777777" w:rsidR="00C46A32" w:rsidRPr="00D865CA" w:rsidRDefault="00C46A32">
            <w:pPr>
              <w:pStyle w:val="Normal1"/>
              <w:numPr>
                <w:ilvl w:val="0"/>
                <w:numId w:val="70"/>
              </w:numPr>
              <w:pBdr>
                <w:top w:val="none" w:sz="0" w:space="0" w:color="000000"/>
                <w:left w:val="none" w:sz="0" w:space="0" w:color="000000"/>
                <w:bottom w:val="none" w:sz="0" w:space="0" w:color="000000"/>
                <w:right w:val="none" w:sz="0" w:space="0" w:color="000000"/>
                <w:between w:val="none" w:sz="0" w:space="0" w:color="000000"/>
              </w:pBdr>
              <w:spacing w:line="259" w:lineRule="auto"/>
              <w:ind w:left="525"/>
              <w:rPr>
                <w:rFonts w:ascii="Times New Roman" w:eastAsia="Times New Roman" w:hAnsi="Times New Roman" w:cs="Times New Roman"/>
              </w:rPr>
            </w:pPr>
            <w:r w:rsidRPr="00D865CA">
              <w:rPr>
                <w:rFonts w:ascii="Times New Roman" w:eastAsia="Times New Roman" w:hAnsi="Times New Roman" w:cs="Times New Roman"/>
                <w:color w:val="000000"/>
              </w:rPr>
              <w:t>Talent and skills gaps</w:t>
            </w:r>
          </w:p>
          <w:p w14:paraId="27073756" w14:textId="77777777" w:rsidR="00C46A32" w:rsidRPr="00D865CA" w:rsidRDefault="00C46A32" w:rsidP="00530115">
            <w:pPr>
              <w:pStyle w:val="Normal1"/>
              <w:spacing w:after="240"/>
              <w:jc w:val="both"/>
              <w:rPr>
                <w:rFonts w:ascii="Times New Roman" w:eastAsia="Times New Roman" w:hAnsi="Times New Roman" w:cs="Times New Roman"/>
                <w:b/>
              </w:rPr>
            </w:pPr>
            <w:r w:rsidRPr="00D865CA">
              <w:rPr>
                <w:rFonts w:ascii="Times New Roman" w:eastAsia="Times New Roman" w:hAnsi="Times New Roman" w:cs="Times New Roman"/>
              </w:rPr>
              <w:t>Ad blocker and fragmentation challenges</w:t>
            </w:r>
          </w:p>
        </w:tc>
      </w:tr>
    </w:tbl>
    <w:p w14:paraId="43DFD047" w14:textId="77777777" w:rsidR="00C46A32" w:rsidRPr="00D865CA" w:rsidRDefault="00C46A32" w:rsidP="00C46A32">
      <w:pPr>
        <w:pStyle w:val="Normal1"/>
        <w:spacing w:after="0" w:line="276" w:lineRule="auto"/>
        <w:rPr>
          <w:rFonts w:ascii="Times New Roman" w:eastAsia="Times New Roman" w:hAnsi="Times New Roman" w:cs="Times New Roman"/>
        </w:rPr>
      </w:pPr>
    </w:p>
    <w:p w14:paraId="7C461C3D" w14:textId="77777777" w:rsidR="00C46A32" w:rsidRPr="00D865CA" w:rsidRDefault="00C46A32" w:rsidP="00C46A32">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rPr>
        <w:t>EVIDENCE GUIDE</w:t>
      </w:r>
    </w:p>
    <w:p w14:paraId="64998D38" w14:textId="71CB95AD" w:rsidR="00EC4BE6" w:rsidRPr="00D865CA" w:rsidRDefault="00C46A32" w:rsidP="00C46A32">
      <w:pPr>
        <w:pStyle w:val="Normal1"/>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lastRenderedPageBreak/>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7"/>
        <w:gridCol w:w="6631"/>
      </w:tblGrid>
      <w:tr w:rsidR="00C46A32" w:rsidRPr="00D865CA" w14:paraId="50A7120A" w14:textId="77777777" w:rsidTr="00530115">
        <w:trPr>
          <w:cantSplit/>
          <w:trHeight w:val="3564"/>
          <w:tblHeader/>
        </w:trPr>
        <w:tc>
          <w:tcPr>
            <w:tcW w:w="2437"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766683D2" w14:textId="77777777" w:rsidR="00C46A32" w:rsidRPr="00D865CA" w:rsidRDefault="00C46A32">
            <w:pPr>
              <w:pStyle w:val="Normal1"/>
              <w:numPr>
                <w:ilvl w:val="0"/>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lastRenderedPageBreak/>
              <w:t>Critical aspects of competency</w:t>
            </w:r>
          </w:p>
        </w:tc>
        <w:tc>
          <w:tcPr>
            <w:tcW w:w="6631"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55DC072C" w14:textId="77777777" w:rsidR="00C46A32" w:rsidRPr="00D865CA" w:rsidRDefault="00C46A32" w:rsidP="00530115">
            <w:pPr>
              <w:pStyle w:val="Normal1"/>
              <w:spacing w:line="276" w:lineRule="auto"/>
              <w:rPr>
                <w:rFonts w:ascii="Times New Roman" w:eastAsia="Times New Roman" w:hAnsi="Times New Roman" w:cs="Times New Roman"/>
                <w:b/>
                <w:i/>
              </w:rPr>
            </w:pPr>
            <w:r w:rsidRPr="00D865CA">
              <w:rPr>
                <w:rFonts w:ascii="Times New Roman" w:eastAsia="Times New Roman" w:hAnsi="Times New Roman" w:cs="Times New Roman"/>
                <w:b/>
                <w:i/>
              </w:rPr>
              <w:t xml:space="preserve">Assessment requires evidence that the candidate: </w:t>
            </w:r>
          </w:p>
          <w:p w14:paraId="750C14CC" w14:textId="77777777" w:rsidR="00C46A32" w:rsidRPr="00D865CA" w:rsidRDefault="00C46A32">
            <w:pPr>
              <w:pStyle w:val="Normal1"/>
              <w:numPr>
                <w:ilvl w:val="1"/>
                <w:numId w:val="3"/>
              </w:numPr>
              <w:spacing w:after="0" w:line="276" w:lineRule="auto"/>
              <w:ind w:left="425"/>
              <w:rPr>
                <w:rFonts w:ascii="Times New Roman" w:eastAsia="Times New Roman" w:hAnsi="Times New Roman" w:cs="Times New Roman"/>
              </w:rPr>
            </w:pPr>
            <w:r w:rsidRPr="00D865CA">
              <w:rPr>
                <w:rFonts w:ascii="Times New Roman" w:eastAsia="Times New Roman" w:hAnsi="Times New Roman" w:cs="Times New Roman"/>
              </w:rPr>
              <w:t>Operated computer devices as per workplace policies and regulations.</w:t>
            </w:r>
          </w:p>
          <w:p w14:paraId="6B86D2F0" w14:textId="77777777" w:rsidR="00C46A32" w:rsidRPr="00D865CA" w:rsidRDefault="00C46A32">
            <w:pPr>
              <w:pStyle w:val="Normal1"/>
              <w:numPr>
                <w:ilvl w:val="1"/>
                <w:numId w:val="3"/>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Solved tasks using the office suite as per workplace policies and regulations.</w:t>
            </w:r>
          </w:p>
          <w:p w14:paraId="2E5732B5" w14:textId="77777777" w:rsidR="00C46A32" w:rsidRPr="00D865CA" w:rsidRDefault="00C46A32">
            <w:pPr>
              <w:pStyle w:val="Normal1"/>
              <w:numPr>
                <w:ilvl w:val="1"/>
                <w:numId w:val="3"/>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Manage data and information as per workplace policies and regulations.</w:t>
            </w:r>
          </w:p>
          <w:p w14:paraId="6241046C" w14:textId="77777777" w:rsidR="00C46A32" w:rsidRPr="00D865CA" w:rsidRDefault="00C46A32">
            <w:pPr>
              <w:pStyle w:val="Normal1"/>
              <w:numPr>
                <w:ilvl w:val="1"/>
                <w:numId w:val="3"/>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Performed online communication and collaboration as per workplace policies and regulations.</w:t>
            </w:r>
          </w:p>
          <w:p w14:paraId="735385B0" w14:textId="77777777" w:rsidR="00C46A32" w:rsidRPr="00D865CA" w:rsidRDefault="00C46A32">
            <w:pPr>
              <w:pStyle w:val="Normal1"/>
              <w:numPr>
                <w:ilvl w:val="1"/>
                <w:numId w:val="3"/>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Applied cybersecurity skills in accordance with workplace policies and regulations.</w:t>
            </w:r>
          </w:p>
          <w:p w14:paraId="663CA4B3" w14:textId="77777777" w:rsidR="00C46A32" w:rsidRPr="00D865CA" w:rsidRDefault="00C46A32">
            <w:pPr>
              <w:pStyle w:val="Normal1"/>
              <w:numPr>
                <w:ilvl w:val="1"/>
                <w:numId w:val="3"/>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Executed online tasks according to the job requirements.</w:t>
            </w:r>
          </w:p>
          <w:p w14:paraId="3F87594B" w14:textId="77777777" w:rsidR="00C46A32" w:rsidRPr="00D865CA" w:rsidRDefault="00C46A32">
            <w:pPr>
              <w:pStyle w:val="Normal1"/>
              <w:numPr>
                <w:ilvl w:val="1"/>
                <w:numId w:val="3"/>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Searched for job opportunity based on competencies.</w:t>
            </w:r>
          </w:p>
          <w:p w14:paraId="46796C29" w14:textId="77777777" w:rsidR="00C46A32" w:rsidRPr="00D865CA" w:rsidRDefault="00C46A32">
            <w:pPr>
              <w:pStyle w:val="Normal1"/>
              <w:numPr>
                <w:ilvl w:val="1"/>
                <w:numId w:val="3"/>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Prepared job requirement documentations based on job opportunity.</w:t>
            </w:r>
          </w:p>
          <w:p w14:paraId="3B373989" w14:textId="77777777" w:rsidR="00C46A32" w:rsidRPr="00D865CA" w:rsidRDefault="00C46A32">
            <w:pPr>
              <w:pStyle w:val="Normal1"/>
              <w:numPr>
                <w:ilvl w:val="1"/>
                <w:numId w:val="3"/>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Demonstrated interview skills based on the job opportunity.</w:t>
            </w:r>
          </w:p>
        </w:tc>
      </w:tr>
      <w:tr w:rsidR="00C46A32" w:rsidRPr="00D865CA" w14:paraId="099D3410" w14:textId="77777777" w:rsidTr="00530115">
        <w:trPr>
          <w:cantSplit/>
          <w:trHeight w:val="1790"/>
          <w:tblHeader/>
        </w:trPr>
        <w:tc>
          <w:tcPr>
            <w:tcW w:w="2437"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346BD83C" w14:textId="77777777" w:rsidR="00C46A32" w:rsidRPr="00D865CA" w:rsidRDefault="00C46A32">
            <w:pPr>
              <w:pStyle w:val="Normal1"/>
              <w:numPr>
                <w:ilvl w:val="0"/>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Resource implications</w:t>
            </w:r>
          </w:p>
        </w:tc>
        <w:tc>
          <w:tcPr>
            <w:tcW w:w="6631"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28533E08" w14:textId="77777777" w:rsidR="00C46A32" w:rsidRPr="00D865CA" w:rsidRDefault="00C46A32"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rPr>
              <w:t>The following resources should be provided:</w:t>
            </w:r>
          </w:p>
          <w:p w14:paraId="1C7F7048" w14:textId="77777777" w:rsidR="00C46A32" w:rsidRPr="00D865CA" w:rsidRDefault="00C46A32">
            <w:pPr>
              <w:pStyle w:val="Normal1"/>
              <w:numPr>
                <w:ilvl w:val="1"/>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Appropriately simulated environment where assessment can take place.</w:t>
            </w:r>
          </w:p>
          <w:p w14:paraId="6003368C" w14:textId="77777777" w:rsidR="00C46A32" w:rsidRPr="00D865CA" w:rsidRDefault="00C46A32">
            <w:pPr>
              <w:pStyle w:val="Normal1"/>
              <w:numPr>
                <w:ilvl w:val="1"/>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Access to relevant work environments where assessment can take place.</w:t>
            </w:r>
          </w:p>
          <w:p w14:paraId="76508221" w14:textId="77777777" w:rsidR="00C46A32" w:rsidRPr="00D865CA" w:rsidRDefault="00C46A32">
            <w:pPr>
              <w:pStyle w:val="Normal1"/>
              <w:numPr>
                <w:ilvl w:val="1"/>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Resources relevant to the proposed activities or task.</w:t>
            </w:r>
          </w:p>
        </w:tc>
      </w:tr>
      <w:tr w:rsidR="00C46A32" w:rsidRPr="00D865CA" w14:paraId="1EF2E2FF" w14:textId="77777777" w:rsidTr="00530115">
        <w:trPr>
          <w:cantSplit/>
          <w:trHeight w:val="2429"/>
          <w:tblHeader/>
        </w:trPr>
        <w:tc>
          <w:tcPr>
            <w:tcW w:w="2437"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6EE2F7E4" w14:textId="77777777" w:rsidR="00C46A32" w:rsidRPr="00D865CA" w:rsidRDefault="00C46A32">
            <w:pPr>
              <w:pStyle w:val="Normal1"/>
              <w:numPr>
                <w:ilvl w:val="0"/>
                <w:numId w:val="2"/>
              </w:numPr>
              <w:spacing w:after="0" w:line="276" w:lineRule="auto"/>
              <w:rPr>
                <w:rFonts w:ascii="Times New Roman" w:eastAsia="Times New Roman" w:hAnsi="Times New Roman" w:cs="Times New Roman"/>
              </w:rPr>
            </w:pPr>
            <w:bookmarkStart w:id="23" w:name="_2p2csry" w:colFirst="0" w:colLast="0"/>
            <w:bookmarkEnd w:id="23"/>
            <w:r w:rsidRPr="00D865CA">
              <w:rPr>
                <w:rFonts w:ascii="Times New Roman" w:eastAsia="Times New Roman" w:hAnsi="Times New Roman" w:cs="Times New Roman"/>
              </w:rPr>
              <w:t>Methods of assessment</w:t>
            </w:r>
          </w:p>
        </w:tc>
        <w:tc>
          <w:tcPr>
            <w:tcW w:w="6631"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144CDADE" w14:textId="77777777" w:rsidR="00C46A32" w:rsidRPr="00D865CA" w:rsidRDefault="00C46A32"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Competency in this unit may be assessed through: </w:t>
            </w:r>
          </w:p>
          <w:p w14:paraId="637545FF" w14:textId="77777777" w:rsidR="00C46A32" w:rsidRPr="00D865CA" w:rsidRDefault="00C46A32">
            <w:pPr>
              <w:pStyle w:val="Normal1"/>
              <w:numPr>
                <w:ilvl w:val="1"/>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Observation </w:t>
            </w:r>
          </w:p>
          <w:p w14:paraId="250B2F31" w14:textId="77777777" w:rsidR="00C46A32" w:rsidRPr="00D865CA" w:rsidRDefault="00C46A32">
            <w:pPr>
              <w:pStyle w:val="Normal1"/>
              <w:numPr>
                <w:ilvl w:val="1"/>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Oral assessment</w:t>
            </w:r>
          </w:p>
          <w:p w14:paraId="391E1F54" w14:textId="77777777" w:rsidR="00C46A32" w:rsidRPr="00D865CA" w:rsidRDefault="00C46A32">
            <w:pPr>
              <w:pStyle w:val="Normal1"/>
              <w:numPr>
                <w:ilvl w:val="1"/>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Portfolio of evidence</w:t>
            </w:r>
          </w:p>
          <w:p w14:paraId="53A499A7" w14:textId="77777777" w:rsidR="00C46A32" w:rsidRPr="00D865CA" w:rsidRDefault="00C46A32">
            <w:pPr>
              <w:pStyle w:val="Normal1"/>
              <w:numPr>
                <w:ilvl w:val="1"/>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Interviews </w:t>
            </w:r>
          </w:p>
          <w:p w14:paraId="6CA78816" w14:textId="77777777" w:rsidR="00C46A32" w:rsidRPr="00D865CA" w:rsidRDefault="00C46A32">
            <w:pPr>
              <w:pStyle w:val="Normal1"/>
              <w:numPr>
                <w:ilvl w:val="1"/>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Third party report</w:t>
            </w:r>
          </w:p>
          <w:p w14:paraId="721CADD3" w14:textId="77777777" w:rsidR="00C46A32" w:rsidRPr="00D865CA" w:rsidRDefault="00C46A32">
            <w:pPr>
              <w:pStyle w:val="Normal1"/>
              <w:numPr>
                <w:ilvl w:val="1"/>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Written assessment</w:t>
            </w:r>
          </w:p>
          <w:p w14:paraId="51455EFA" w14:textId="77777777" w:rsidR="00C46A32" w:rsidRPr="00D865CA" w:rsidRDefault="00C46A32">
            <w:pPr>
              <w:pStyle w:val="Normal1"/>
              <w:numPr>
                <w:ilvl w:val="1"/>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Practical assessment</w:t>
            </w:r>
          </w:p>
          <w:p w14:paraId="6D59893D" w14:textId="77777777" w:rsidR="00C46A32" w:rsidRPr="00D865CA" w:rsidRDefault="00C46A32">
            <w:pPr>
              <w:pStyle w:val="Normal1"/>
              <w:numPr>
                <w:ilvl w:val="1"/>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Projects</w:t>
            </w:r>
          </w:p>
        </w:tc>
      </w:tr>
      <w:tr w:rsidR="00C46A32" w:rsidRPr="00D865CA" w14:paraId="05DA5CAB" w14:textId="77777777" w:rsidTr="00530115">
        <w:trPr>
          <w:cantSplit/>
          <w:trHeight w:val="734"/>
          <w:tblHeader/>
        </w:trPr>
        <w:tc>
          <w:tcPr>
            <w:tcW w:w="2437"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66FB1199" w14:textId="77777777" w:rsidR="00C46A32" w:rsidRPr="00D865CA" w:rsidRDefault="00C46A32">
            <w:pPr>
              <w:pStyle w:val="Normal1"/>
              <w:numPr>
                <w:ilvl w:val="0"/>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Context of assessment</w:t>
            </w:r>
          </w:p>
        </w:tc>
        <w:tc>
          <w:tcPr>
            <w:tcW w:w="6631"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48DF06EE" w14:textId="77777777" w:rsidR="00C46A32" w:rsidRPr="00D865CA" w:rsidRDefault="00C46A32"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Competency may be assessed: </w:t>
            </w:r>
          </w:p>
          <w:p w14:paraId="2F19A4F7" w14:textId="77777777" w:rsidR="00C46A32" w:rsidRPr="00D865CA" w:rsidRDefault="00C46A32">
            <w:pPr>
              <w:pStyle w:val="Normal1"/>
              <w:numPr>
                <w:ilvl w:val="1"/>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Workplace or simulated workplace.</w:t>
            </w:r>
          </w:p>
        </w:tc>
      </w:tr>
      <w:tr w:rsidR="00C46A32" w:rsidRPr="00D865CA" w14:paraId="77561AE0" w14:textId="77777777" w:rsidTr="00530115">
        <w:trPr>
          <w:cantSplit/>
          <w:trHeight w:val="414"/>
          <w:tblHeader/>
        </w:trPr>
        <w:tc>
          <w:tcPr>
            <w:tcW w:w="2437"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2521C3CB" w14:textId="77777777" w:rsidR="00C46A32" w:rsidRPr="00D865CA" w:rsidRDefault="00C46A32">
            <w:pPr>
              <w:pStyle w:val="Normal1"/>
              <w:numPr>
                <w:ilvl w:val="0"/>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Guidance information for assessment</w:t>
            </w:r>
          </w:p>
        </w:tc>
        <w:tc>
          <w:tcPr>
            <w:tcW w:w="6631" w:type="dxa"/>
            <w:tcBorders>
              <w:top w:val="single" w:sz="4" w:space="0" w:color="000000"/>
              <w:left w:val="single" w:sz="4" w:space="0" w:color="000000"/>
              <w:bottom w:val="single" w:sz="4" w:space="0" w:color="000000"/>
              <w:right w:val="single" w:sz="4" w:space="0" w:color="000000"/>
            </w:tcBorders>
            <w:tcMar>
              <w:top w:w="144" w:type="dxa"/>
              <w:left w:w="115" w:type="dxa"/>
              <w:bottom w:w="144" w:type="dxa"/>
              <w:right w:w="115" w:type="dxa"/>
            </w:tcMar>
          </w:tcPr>
          <w:p w14:paraId="1B611B04" w14:textId="77777777" w:rsidR="00C46A32" w:rsidRPr="00D865CA" w:rsidRDefault="00C46A32">
            <w:pPr>
              <w:pStyle w:val="Normal1"/>
              <w:numPr>
                <w:ilvl w:val="1"/>
                <w:numId w:val="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Holistic assessment with other units relevant to the industry sector and workplace job role is recommended.</w:t>
            </w:r>
          </w:p>
        </w:tc>
      </w:tr>
    </w:tbl>
    <w:p w14:paraId="3D520CF2" w14:textId="77777777" w:rsidR="00C46A32" w:rsidRPr="00D865CA" w:rsidRDefault="00C46A32" w:rsidP="00C46A32">
      <w:pPr>
        <w:pStyle w:val="Normal1"/>
        <w:rPr>
          <w:rFonts w:ascii="Times New Roman" w:hAnsi="Times New Roman" w:cs="Times New Roman"/>
        </w:rPr>
      </w:pPr>
    </w:p>
    <w:p w14:paraId="0FC76646" w14:textId="77777777" w:rsidR="00C46A32" w:rsidRPr="00D865CA" w:rsidRDefault="00C46A32" w:rsidP="00C46A32">
      <w:pPr>
        <w:rPr>
          <w:rFonts w:ascii="Times New Roman" w:eastAsia="Times New Roman" w:hAnsi="Times New Roman" w:cs="Times New Roman"/>
          <w:b/>
          <w:color w:val="000000"/>
        </w:rPr>
      </w:pPr>
      <w:bookmarkStart w:id="24" w:name="_3o7alnk" w:colFirst="0" w:colLast="0"/>
      <w:bookmarkEnd w:id="24"/>
      <w:r w:rsidRPr="00D865CA">
        <w:rPr>
          <w:rFonts w:ascii="Times New Roman" w:eastAsia="Times New Roman" w:hAnsi="Times New Roman" w:cs="Times New Roman"/>
        </w:rPr>
        <w:br w:type="page"/>
      </w:r>
    </w:p>
    <w:p w14:paraId="77872D7F" w14:textId="77777777" w:rsidR="00C46A32" w:rsidRPr="00D865CA" w:rsidRDefault="00C46A32" w:rsidP="00C46A32">
      <w:pPr>
        <w:pStyle w:val="Heading1"/>
        <w:rPr>
          <w:rFonts w:ascii="Times New Roman" w:eastAsia="Times New Roman" w:hAnsi="Times New Roman" w:cs="Times New Roman"/>
        </w:rPr>
      </w:pPr>
      <w:bookmarkStart w:id="25" w:name="_Toc196896667"/>
      <w:r w:rsidRPr="00D865CA">
        <w:rPr>
          <w:rFonts w:ascii="Times New Roman" w:eastAsia="Times New Roman" w:hAnsi="Times New Roman" w:cs="Times New Roman"/>
        </w:rPr>
        <w:lastRenderedPageBreak/>
        <w:t>APPLY WORK ETHICS AND PRACTICES</w:t>
      </w:r>
      <w:bookmarkEnd w:id="25"/>
    </w:p>
    <w:p w14:paraId="17E94611" w14:textId="77777777" w:rsidR="00C46A32" w:rsidRPr="00D865CA" w:rsidRDefault="00C46A32" w:rsidP="00C46A32">
      <w:pPr>
        <w:pStyle w:val="Normal1"/>
        <w:tabs>
          <w:tab w:val="left" w:pos="2880"/>
        </w:tabs>
        <w:spacing w:line="276" w:lineRule="auto"/>
        <w:rPr>
          <w:rFonts w:ascii="Times New Roman" w:eastAsia="Times New Roman" w:hAnsi="Times New Roman" w:cs="Times New Roman"/>
          <w:b/>
        </w:rPr>
      </w:pPr>
    </w:p>
    <w:p w14:paraId="6B31C76D" w14:textId="3451273D" w:rsidR="00C46A32" w:rsidRPr="00D865CA" w:rsidRDefault="00C46A32" w:rsidP="00C46A32">
      <w:pPr>
        <w:pStyle w:val="Normal1"/>
        <w:tabs>
          <w:tab w:val="left" w:pos="2880"/>
        </w:tabs>
        <w:spacing w:line="276" w:lineRule="auto"/>
        <w:rPr>
          <w:rFonts w:ascii="Times New Roman" w:eastAsia="Times New Roman" w:hAnsi="Times New Roman" w:cs="Times New Roman"/>
        </w:rPr>
      </w:pPr>
      <w:r w:rsidRPr="00D865CA">
        <w:rPr>
          <w:rFonts w:ascii="Times New Roman" w:eastAsia="Times New Roman" w:hAnsi="Times New Roman" w:cs="Times New Roman"/>
          <w:b/>
        </w:rPr>
        <w:t xml:space="preserve">UNIT CODE: </w:t>
      </w:r>
      <w:r w:rsidRPr="00D865CA">
        <w:rPr>
          <w:rFonts w:ascii="Times New Roman" w:eastAsia="Times New Roman" w:hAnsi="Times New Roman" w:cs="Times New Roman"/>
        </w:rPr>
        <w:t xml:space="preserve">0417 </w:t>
      </w:r>
      <w:r w:rsidR="00F95E02">
        <w:rPr>
          <w:rFonts w:ascii="Times New Roman" w:eastAsia="Times New Roman" w:hAnsi="Times New Roman" w:cs="Times New Roman"/>
        </w:rPr>
        <w:t>45</w:t>
      </w:r>
      <w:r w:rsidRPr="00D865CA">
        <w:rPr>
          <w:rFonts w:ascii="Times New Roman" w:eastAsia="Times New Roman" w:hAnsi="Times New Roman" w:cs="Times New Roman"/>
        </w:rPr>
        <w:t>1 0</w:t>
      </w:r>
      <w:r>
        <w:rPr>
          <w:rFonts w:ascii="Times New Roman" w:eastAsia="Times New Roman" w:hAnsi="Times New Roman" w:cs="Times New Roman"/>
        </w:rPr>
        <w:t>2</w:t>
      </w:r>
      <w:r w:rsidRPr="00D865CA">
        <w:rPr>
          <w:rFonts w:ascii="Times New Roman" w:eastAsia="Times New Roman" w:hAnsi="Times New Roman" w:cs="Times New Roman"/>
        </w:rPr>
        <w:t>A</w:t>
      </w:r>
    </w:p>
    <w:p w14:paraId="6FBC84D9" w14:textId="77777777" w:rsidR="00C46A32" w:rsidRPr="00D865CA" w:rsidRDefault="00C46A32" w:rsidP="00C46A32">
      <w:pPr>
        <w:pStyle w:val="Normal1"/>
        <w:tabs>
          <w:tab w:val="left" w:pos="2880"/>
        </w:tabs>
        <w:spacing w:line="276" w:lineRule="auto"/>
        <w:rPr>
          <w:rFonts w:ascii="Times New Roman" w:eastAsia="Times New Roman" w:hAnsi="Times New Roman" w:cs="Times New Roman"/>
          <w:b/>
        </w:rPr>
      </w:pPr>
    </w:p>
    <w:p w14:paraId="2E417A89" w14:textId="77777777" w:rsidR="00C46A32" w:rsidRPr="00D865CA" w:rsidRDefault="00C46A32" w:rsidP="00C46A32">
      <w:pPr>
        <w:pStyle w:val="Normal1"/>
        <w:tabs>
          <w:tab w:val="left" w:pos="2880"/>
        </w:tabs>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b/>
        </w:rPr>
        <w:t xml:space="preserve">UNIT DESCRIPTION </w:t>
      </w:r>
    </w:p>
    <w:p w14:paraId="21069D6F" w14:textId="77777777" w:rsidR="00C46A32" w:rsidRPr="00D865CA" w:rsidRDefault="00C46A32" w:rsidP="00C46A32">
      <w:pPr>
        <w:pStyle w:val="Normal1"/>
        <w:tabs>
          <w:tab w:val="left" w:pos="2880"/>
        </w:tabs>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15D25FA1" w14:textId="77777777" w:rsidR="00C46A32" w:rsidRPr="00D865CA" w:rsidRDefault="00C46A32" w:rsidP="00C46A32">
      <w:pPr>
        <w:pStyle w:val="Normal1"/>
        <w:tabs>
          <w:tab w:val="left" w:pos="2880"/>
        </w:tabs>
        <w:spacing w:after="0" w:line="276" w:lineRule="auto"/>
        <w:jc w:val="both"/>
        <w:rPr>
          <w:rFonts w:ascii="Times New Roman" w:eastAsia="Times New Roman" w:hAnsi="Times New Roman" w:cs="Times New Roman"/>
        </w:rPr>
      </w:pPr>
    </w:p>
    <w:p w14:paraId="42AB4EB9" w14:textId="77777777" w:rsidR="00C46A32" w:rsidRPr="00D865CA" w:rsidRDefault="00C46A32" w:rsidP="00C46A32">
      <w:pPr>
        <w:pStyle w:val="Normal1"/>
        <w:tabs>
          <w:tab w:val="left" w:pos="2880"/>
        </w:tabs>
        <w:spacing w:after="0" w:line="276" w:lineRule="auto"/>
        <w:jc w:val="both"/>
        <w:rPr>
          <w:rFonts w:ascii="Times New Roman" w:eastAsia="Times New Roman" w:hAnsi="Times New Roman" w:cs="Times New Roman"/>
          <w:b/>
        </w:rPr>
      </w:pPr>
      <w:r w:rsidRPr="00D865CA">
        <w:rPr>
          <w:rFonts w:ascii="Times New Roman" w:eastAsia="Times New Roman" w:hAnsi="Times New Roman" w:cs="Times New Roman"/>
          <w:b/>
        </w:rPr>
        <w:t xml:space="preserve">ELEMENTS AND PERFORMANCE CRITERIA </w:t>
      </w:r>
    </w:p>
    <w:tbl>
      <w:tblPr>
        <w:tblStyle w:val="TableGrid"/>
        <w:tblW w:w="9780" w:type="dxa"/>
        <w:tblLook w:val="04A0" w:firstRow="1" w:lastRow="0" w:firstColumn="1" w:lastColumn="0" w:noHBand="0" w:noVBand="1"/>
      </w:tblPr>
      <w:tblGrid>
        <w:gridCol w:w="4890"/>
        <w:gridCol w:w="4890"/>
      </w:tblGrid>
      <w:tr w:rsidR="00C46A32" w:rsidRPr="00D865CA" w14:paraId="06577198" w14:textId="77777777" w:rsidTr="00530115">
        <w:trPr>
          <w:trHeight w:val="1964"/>
        </w:trPr>
        <w:tc>
          <w:tcPr>
            <w:tcW w:w="4890" w:type="dxa"/>
          </w:tcPr>
          <w:p w14:paraId="40F7E1A1"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rPr>
              <w:t>ELEMENT</w:t>
            </w:r>
          </w:p>
          <w:p w14:paraId="0097AFD7" w14:textId="77777777" w:rsidR="00C46A32" w:rsidRPr="00D865CA" w:rsidRDefault="00C46A32" w:rsidP="00530115">
            <w:pPr>
              <w:pStyle w:val="Normal1"/>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These describe the key outcomes which make up workplace function.</w:t>
            </w:r>
          </w:p>
        </w:tc>
        <w:tc>
          <w:tcPr>
            <w:tcW w:w="4890" w:type="dxa"/>
          </w:tcPr>
          <w:p w14:paraId="5641701E"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rPr>
              <w:t>PERFORMANCE CRITERIA</w:t>
            </w:r>
          </w:p>
          <w:p w14:paraId="277724C3"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rPr>
              <w:t>These are assessable statements which specify the required level of performance for each of the elements.</w:t>
            </w:r>
          </w:p>
          <w:p w14:paraId="20CA276E" w14:textId="77777777" w:rsidR="00C46A32" w:rsidRPr="00D865CA" w:rsidRDefault="00C46A32" w:rsidP="00530115">
            <w:pPr>
              <w:pStyle w:val="Normal1"/>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b/>
                <w:i/>
              </w:rPr>
              <w:t>Bold and italicized terms are elaborated in Range</w:t>
            </w:r>
          </w:p>
        </w:tc>
      </w:tr>
      <w:tr w:rsidR="00C46A32" w:rsidRPr="00D865CA" w14:paraId="4982A3CD" w14:textId="77777777" w:rsidTr="00530115">
        <w:trPr>
          <w:trHeight w:val="309"/>
        </w:trPr>
        <w:tc>
          <w:tcPr>
            <w:tcW w:w="4890" w:type="dxa"/>
          </w:tcPr>
          <w:p w14:paraId="63AD8465" w14:textId="77777777" w:rsidR="00C46A32" w:rsidRPr="00D865CA" w:rsidRDefault="00C46A32">
            <w:pPr>
              <w:pStyle w:val="Normal1"/>
              <w:numPr>
                <w:ilvl w:val="1"/>
                <w:numId w:val="26"/>
              </w:numPr>
              <w:tabs>
                <w:tab w:val="left" w:pos="2880"/>
              </w:tabs>
              <w:spacing w:line="276" w:lineRule="auto"/>
              <w:ind w:left="787"/>
              <w:jc w:val="both"/>
              <w:rPr>
                <w:rFonts w:ascii="Times New Roman" w:eastAsia="Times New Roman" w:hAnsi="Times New Roman" w:cs="Times New Roman"/>
              </w:rPr>
            </w:pPr>
            <w:r w:rsidRPr="00D865CA">
              <w:rPr>
                <w:rFonts w:ascii="Times New Roman" w:eastAsia="Times New Roman" w:hAnsi="Times New Roman" w:cs="Times New Roman"/>
              </w:rPr>
              <w:t>Apply self-management skills</w:t>
            </w:r>
          </w:p>
        </w:tc>
        <w:tc>
          <w:tcPr>
            <w:tcW w:w="4890" w:type="dxa"/>
          </w:tcPr>
          <w:p w14:paraId="12BD0F08" w14:textId="77777777" w:rsidR="00C46A32" w:rsidRPr="00D865CA" w:rsidRDefault="00C46A32">
            <w:pPr>
              <w:pStyle w:val="Normal1"/>
              <w:numPr>
                <w:ilvl w:val="1"/>
                <w:numId w:val="150"/>
              </w:numPr>
              <w:spacing w:line="276" w:lineRule="auto"/>
              <w:rPr>
                <w:rFonts w:ascii="Times New Roman" w:hAnsi="Times New Roman" w:cs="Times New Roman"/>
              </w:rPr>
            </w:pPr>
            <w:r w:rsidRPr="00D865CA">
              <w:rPr>
                <w:rFonts w:ascii="Times New Roman" w:eastAsia="Times New Roman" w:hAnsi="Times New Roman" w:cs="Times New Roman"/>
              </w:rPr>
              <w:t>Personal vision, mission and goals are formulated based on potential and concerning organization objectives and strategic plan</w:t>
            </w:r>
          </w:p>
          <w:p w14:paraId="79F64E70" w14:textId="77777777" w:rsidR="00C46A32" w:rsidRPr="00D865CA" w:rsidRDefault="00C46A32">
            <w:pPr>
              <w:pStyle w:val="Normal1"/>
              <w:numPr>
                <w:ilvl w:val="0"/>
                <w:numId w:val="26"/>
              </w:numPr>
              <w:spacing w:line="276" w:lineRule="auto"/>
              <w:ind w:left="504" w:hanging="504"/>
              <w:rPr>
                <w:rFonts w:ascii="Times New Roman" w:hAnsi="Times New Roman" w:cs="Times New Roman"/>
              </w:rPr>
            </w:pPr>
            <w:r w:rsidRPr="00D865CA">
              <w:rPr>
                <w:rFonts w:ascii="Times New Roman" w:eastAsia="Times New Roman" w:hAnsi="Times New Roman" w:cs="Times New Roman"/>
              </w:rPr>
              <w:t>Self-esteem and a positive self-image are developed and maintained based on value</w:t>
            </w:r>
          </w:p>
          <w:p w14:paraId="792C2927" w14:textId="77777777" w:rsidR="00C46A32" w:rsidRPr="00D865CA" w:rsidRDefault="00C46A32">
            <w:pPr>
              <w:pStyle w:val="Normal1"/>
              <w:numPr>
                <w:ilvl w:val="0"/>
                <w:numId w:val="26"/>
              </w:numPr>
              <w:spacing w:line="276" w:lineRule="auto"/>
              <w:ind w:left="504" w:hanging="504"/>
              <w:rPr>
                <w:rFonts w:ascii="Times New Roman" w:hAnsi="Times New Roman" w:cs="Times New Roman"/>
              </w:rPr>
            </w:pPr>
            <w:r w:rsidRPr="00D865CA">
              <w:rPr>
                <w:rFonts w:ascii="Times New Roman" w:eastAsia="Times New Roman" w:hAnsi="Times New Roman" w:cs="Times New Roman"/>
              </w:rPr>
              <w:t>Emotional intelligence and stress management are demonstrated as per workplace requirements.</w:t>
            </w:r>
          </w:p>
          <w:p w14:paraId="2E33B0C9" w14:textId="77777777" w:rsidR="00C46A32" w:rsidRPr="00D865CA" w:rsidRDefault="00C46A32">
            <w:pPr>
              <w:pStyle w:val="Normal1"/>
              <w:numPr>
                <w:ilvl w:val="0"/>
                <w:numId w:val="26"/>
              </w:numPr>
              <w:spacing w:line="276" w:lineRule="auto"/>
              <w:ind w:left="504" w:hanging="504"/>
              <w:rPr>
                <w:rFonts w:ascii="Times New Roman" w:hAnsi="Times New Roman" w:cs="Times New Roman"/>
              </w:rPr>
            </w:pPr>
            <w:r w:rsidRPr="00D865CA">
              <w:rPr>
                <w:rFonts w:ascii="Times New Roman" w:eastAsia="Times New Roman" w:hAnsi="Times New Roman" w:cs="Times New Roman"/>
              </w:rPr>
              <w:t>Assertiveness is developed and maintained based on the requirements of the job.</w:t>
            </w:r>
          </w:p>
          <w:p w14:paraId="1011CCFD" w14:textId="77777777" w:rsidR="00C46A32" w:rsidRPr="00D865CA" w:rsidRDefault="00C46A32">
            <w:pPr>
              <w:pStyle w:val="Normal1"/>
              <w:numPr>
                <w:ilvl w:val="0"/>
                <w:numId w:val="26"/>
              </w:numPr>
              <w:spacing w:line="276" w:lineRule="auto"/>
              <w:ind w:left="504" w:hanging="504"/>
              <w:rPr>
                <w:rFonts w:ascii="Times New Roman" w:hAnsi="Times New Roman" w:cs="Times New Roman"/>
              </w:rPr>
            </w:pPr>
            <w:r w:rsidRPr="00D865CA">
              <w:rPr>
                <w:rFonts w:ascii="Times New Roman" w:eastAsia="Times New Roman" w:hAnsi="Times New Roman" w:cs="Times New Roman"/>
              </w:rPr>
              <w:t>Accountability and responsibility for one's actions are demonstrated based on workplace instructions.</w:t>
            </w:r>
          </w:p>
          <w:p w14:paraId="15F1C1B5" w14:textId="77777777" w:rsidR="00C46A32" w:rsidRPr="00D865CA" w:rsidRDefault="00C46A32">
            <w:pPr>
              <w:pStyle w:val="Normal1"/>
              <w:numPr>
                <w:ilvl w:val="0"/>
                <w:numId w:val="26"/>
              </w:numPr>
              <w:spacing w:line="276" w:lineRule="auto"/>
              <w:ind w:left="504" w:hanging="504"/>
              <w:rPr>
                <w:rFonts w:ascii="Times New Roman" w:hAnsi="Times New Roman" w:cs="Times New Roman"/>
              </w:rPr>
            </w:pPr>
            <w:r w:rsidRPr="00D865CA">
              <w:rPr>
                <w:rFonts w:ascii="Times New Roman" w:eastAsia="Times New Roman" w:hAnsi="Times New Roman" w:cs="Times New Roman"/>
              </w:rPr>
              <w:t>Time management, attendance and punctuality are observed as per the organization’s policy.</w:t>
            </w:r>
          </w:p>
          <w:p w14:paraId="76A0EE47" w14:textId="77777777" w:rsidR="00C46A32" w:rsidRPr="00D865CA" w:rsidRDefault="00C46A32">
            <w:pPr>
              <w:pStyle w:val="Normal1"/>
              <w:numPr>
                <w:ilvl w:val="0"/>
                <w:numId w:val="26"/>
              </w:numPr>
              <w:spacing w:line="276" w:lineRule="auto"/>
              <w:ind w:left="504" w:hanging="504"/>
              <w:rPr>
                <w:rFonts w:ascii="Times New Roman" w:hAnsi="Times New Roman" w:cs="Times New Roman"/>
              </w:rPr>
            </w:pPr>
            <w:r w:rsidRPr="00D865CA">
              <w:rPr>
                <w:rFonts w:ascii="Times New Roman" w:eastAsia="Times New Roman" w:hAnsi="Times New Roman" w:cs="Times New Roman"/>
              </w:rPr>
              <w:t>Personal goals are managed as per the organization’s objective</w:t>
            </w:r>
          </w:p>
          <w:p w14:paraId="16E21C79" w14:textId="77777777" w:rsidR="00C46A32" w:rsidRPr="00D865CA" w:rsidRDefault="00C46A32">
            <w:pPr>
              <w:pStyle w:val="Normal1"/>
              <w:numPr>
                <w:ilvl w:val="0"/>
                <w:numId w:val="26"/>
              </w:numPr>
              <w:spacing w:line="276" w:lineRule="auto"/>
              <w:ind w:left="504" w:hanging="504"/>
              <w:rPr>
                <w:rFonts w:ascii="Times New Roman" w:hAnsi="Times New Roman" w:cs="Times New Roman"/>
              </w:rPr>
            </w:pPr>
            <w:r w:rsidRPr="00D865CA">
              <w:rPr>
                <w:rFonts w:ascii="Times New Roman" w:eastAsia="Times New Roman" w:hAnsi="Times New Roman" w:cs="Times New Roman"/>
              </w:rPr>
              <w:t>Self-strengths and weaknesses are identified based on personal objectives</w:t>
            </w:r>
          </w:p>
          <w:p w14:paraId="7B6AF90A" w14:textId="77777777" w:rsidR="00C46A32" w:rsidRPr="00D865CA" w:rsidRDefault="00C46A32">
            <w:pPr>
              <w:pStyle w:val="Normal1"/>
              <w:numPr>
                <w:ilvl w:val="0"/>
                <w:numId w:val="26"/>
              </w:numPr>
              <w:spacing w:line="276" w:lineRule="auto"/>
              <w:ind w:left="504" w:hanging="504"/>
              <w:rPr>
                <w:rFonts w:ascii="Times New Roman" w:hAnsi="Times New Roman" w:cs="Times New Roman"/>
              </w:rPr>
            </w:pPr>
            <w:r w:rsidRPr="00D865CA">
              <w:rPr>
                <w:rFonts w:ascii="Times New Roman" w:eastAsia="Times New Roman" w:hAnsi="Times New Roman" w:cs="Times New Roman"/>
              </w:rPr>
              <w:t>Motivation, initiative and pro activity are utilized as per the organization policy</w:t>
            </w:r>
          </w:p>
          <w:p w14:paraId="51E0DF7B" w14:textId="77777777" w:rsidR="00C46A32" w:rsidRPr="00D865CA" w:rsidRDefault="00C46A32">
            <w:pPr>
              <w:pStyle w:val="Normal1"/>
              <w:numPr>
                <w:ilvl w:val="0"/>
                <w:numId w:val="26"/>
              </w:numPr>
              <w:spacing w:line="276" w:lineRule="auto"/>
              <w:ind w:left="540" w:hanging="630"/>
              <w:rPr>
                <w:rFonts w:ascii="Times New Roman" w:hAnsi="Times New Roman" w:cs="Times New Roman"/>
              </w:rPr>
            </w:pPr>
            <w:r w:rsidRPr="00D865CA">
              <w:rPr>
                <w:rFonts w:ascii="Times New Roman" w:eastAsia="Times New Roman" w:hAnsi="Times New Roman" w:cs="Times New Roman"/>
              </w:rPr>
              <w:t>Individual performance is evaluated and monitored according to the agreed targets.</w:t>
            </w:r>
          </w:p>
          <w:p w14:paraId="3AEA4C6C" w14:textId="77777777" w:rsidR="00C46A32" w:rsidRPr="00D865CA" w:rsidRDefault="00C46A32" w:rsidP="00530115">
            <w:pPr>
              <w:pStyle w:val="Normal1"/>
              <w:tabs>
                <w:tab w:val="left" w:pos="2880"/>
              </w:tabs>
              <w:spacing w:line="276" w:lineRule="auto"/>
              <w:jc w:val="both"/>
              <w:rPr>
                <w:rFonts w:ascii="Times New Roman" w:eastAsia="Times New Roman" w:hAnsi="Times New Roman" w:cs="Times New Roman"/>
              </w:rPr>
            </w:pPr>
          </w:p>
        </w:tc>
      </w:tr>
      <w:tr w:rsidR="00C46A32" w:rsidRPr="00D865CA" w14:paraId="3A32D47A" w14:textId="77777777" w:rsidTr="00530115">
        <w:trPr>
          <w:trHeight w:val="324"/>
        </w:trPr>
        <w:tc>
          <w:tcPr>
            <w:tcW w:w="4890" w:type="dxa"/>
          </w:tcPr>
          <w:p w14:paraId="33D2BDC6" w14:textId="77777777" w:rsidR="00C46A32" w:rsidRPr="00D865CA" w:rsidRDefault="00C46A32">
            <w:pPr>
              <w:pStyle w:val="Normal1"/>
              <w:numPr>
                <w:ilvl w:val="0"/>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lastRenderedPageBreak/>
              <w:t xml:space="preserve">Promote ethical work practices and values  </w:t>
            </w:r>
          </w:p>
        </w:tc>
        <w:tc>
          <w:tcPr>
            <w:tcW w:w="4890" w:type="dxa"/>
          </w:tcPr>
          <w:p w14:paraId="36C727A7" w14:textId="77777777" w:rsidR="00C46A32" w:rsidRPr="00D865CA" w:rsidRDefault="00C46A32">
            <w:pPr>
              <w:pStyle w:val="Normal1"/>
              <w:numPr>
                <w:ilvl w:val="0"/>
                <w:numId w:val="28"/>
              </w:numPr>
              <w:spacing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 Integrity is demonstrated as per acceptable norms</w:t>
            </w:r>
          </w:p>
          <w:p w14:paraId="1148F987" w14:textId="77777777" w:rsidR="00C46A32" w:rsidRPr="00D865CA" w:rsidRDefault="00C46A32">
            <w:pPr>
              <w:pStyle w:val="Normal1"/>
              <w:numPr>
                <w:ilvl w:val="0"/>
                <w:numId w:val="28"/>
              </w:numPr>
              <w:spacing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Codes of conduct is applied as per the workplace requirements </w:t>
            </w:r>
          </w:p>
          <w:p w14:paraId="37996AF0" w14:textId="77777777" w:rsidR="00C46A32" w:rsidRPr="00D865CA" w:rsidRDefault="00C46A32">
            <w:pPr>
              <w:pStyle w:val="Normal1"/>
              <w:numPr>
                <w:ilvl w:val="0"/>
                <w:numId w:val="28"/>
              </w:numPr>
              <w:spacing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Policies and guidelines are observed as per the workplace requirements </w:t>
            </w:r>
          </w:p>
          <w:p w14:paraId="13A84A30" w14:textId="77777777" w:rsidR="00C46A32" w:rsidRPr="00D865CA" w:rsidRDefault="00C46A32" w:rsidP="00530115">
            <w:pPr>
              <w:pStyle w:val="Normal1"/>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Professionalism is exercised in line with organizational policies </w:t>
            </w:r>
          </w:p>
        </w:tc>
      </w:tr>
      <w:tr w:rsidR="00C46A32" w:rsidRPr="00D865CA" w14:paraId="0199AD15" w14:textId="77777777" w:rsidTr="00530115">
        <w:trPr>
          <w:trHeight w:val="324"/>
        </w:trPr>
        <w:tc>
          <w:tcPr>
            <w:tcW w:w="4890" w:type="dxa"/>
          </w:tcPr>
          <w:p w14:paraId="4B0E1945" w14:textId="77777777" w:rsidR="00C46A32" w:rsidRPr="00D865CA" w:rsidRDefault="00C46A32">
            <w:pPr>
              <w:pStyle w:val="Normal1"/>
              <w:numPr>
                <w:ilvl w:val="0"/>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Promote Team work</w:t>
            </w:r>
          </w:p>
        </w:tc>
        <w:tc>
          <w:tcPr>
            <w:tcW w:w="4890" w:type="dxa"/>
          </w:tcPr>
          <w:p w14:paraId="76EC5ACF"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b/>
                <w:i/>
              </w:rPr>
              <w:t>Teams</w:t>
            </w:r>
            <w:r w:rsidRPr="00D865CA">
              <w:rPr>
                <w:rFonts w:ascii="Times New Roman" w:eastAsia="Times New Roman" w:hAnsi="Times New Roman" w:cs="Times New Roman"/>
              </w:rPr>
              <w:t xml:space="preserve"> are formed to enhance productivity based on organization’s objectives</w:t>
            </w:r>
          </w:p>
          <w:p w14:paraId="6464A2DF"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Duties are assigned to teams under the organization policy. </w:t>
            </w:r>
          </w:p>
          <w:p w14:paraId="03C91F9B"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Team activities are managed and coordinated as per set objectives.</w:t>
            </w:r>
          </w:p>
          <w:p w14:paraId="55CE2193"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Team performance is evaluated based on set targets as per workplace policy.</w:t>
            </w:r>
          </w:p>
          <w:p w14:paraId="5FEADAF1"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b/>
                <w:i/>
              </w:rPr>
              <w:t>Conflicts</w:t>
            </w:r>
            <w:r w:rsidRPr="00D865CA">
              <w:rPr>
                <w:rFonts w:ascii="Times New Roman" w:eastAsia="Times New Roman" w:hAnsi="Times New Roman" w:cs="Times New Roman"/>
              </w:rPr>
              <w:t xml:space="preserve"> are resolved between team members in line with organization policy.</w:t>
            </w:r>
          </w:p>
          <w:p w14:paraId="4FDE47E3"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Gender and diversity-related issues are identified and mainstreamed in accordance with workplace policy.</w:t>
            </w:r>
          </w:p>
          <w:p w14:paraId="1D789E5E"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Healthy </w:t>
            </w:r>
            <w:r w:rsidRPr="00D865CA">
              <w:rPr>
                <w:rFonts w:ascii="Times New Roman" w:eastAsia="Times New Roman" w:hAnsi="Times New Roman" w:cs="Times New Roman"/>
                <w:b/>
                <w:i/>
              </w:rPr>
              <w:t>relationship</w:t>
            </w:r>
            <w:r w:rsidRPr="00D865CA">
              <w:rPr>
                <w:rFonts w:ascii="Times New Roman" w:eastAsia="Times New Roman" w:hAnsi="Times New Roman" w:cs="Times New Roman"/>
              </w:rPr>
              <w:t>s are developed and maintained in line with the workplace.</w:t>
            </w:r>
          </w:p>
          <w:p w14:paraId="376039E4"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Adaptability and flexibility are applied in dealing with team members as per workplace policies</w:t>
            </w:r>
          </w:p>
        </w:tc>
      </w:tr>
      <w:tr w:rsidR="00C46A32" w:rsidRPr="00D865CA" w14:paraId="0756AD3F" w14:textId="77777777" w:rsidTr="00530115">
        <w:trPr>
          <w:trHeight w:val="324"/>
        </w:trPr>
        <w:tc>
          <w:tcPr>
            <w:tcW w:w="4890" w:type="dxa"/>
          </w:tcPr>
          <w:p w14:paraId="7F91BC84" w14:textId="77777777" w:rsidR="00C46A32" w:rsidRPr="00D865CA" w:rsidRDefault="00C46A32">
            <w:pPr>
              <w:pStyle w:val="Normal1"/>
              <w:numPr>
                <w:ilvl w:val="0"/>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Maintain professional and personal development</w:t>
            </w:r>
          </w:p>
        </w:tc>
        <w:tc>
          <w:tcPr>
            <w:tcW w:w="4890" w:type="dxa"/>
          </w:tcPr>
          <w:p w14:paraId="14FA1582"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 </w:t>
            </w:r>
            <w:r w:rsidRPr="00D865CA">
              <w:rPr>
                <w:rFonts w:ascii="Times New Roman" w:eastAsia="Times New Roman" w:hAnsi="Times New Roman" w:cs="Times New Roman"/>
                <w:b/>
                <w:i/>
              </w:rPr>
              <w:t>Personal growth and development</w:t>
            </w:r>
            <w:r w:rsidRPr="00D865CA">
              <w:rPr>
                <w:rFonts w:ascii="Times New Roman" w:eastAsia="Times New Roman" w:hAnsi="Times New Roman" w:cs="Times New Roman"/>
              </w:rPr>
              <w:t xml:space="preserve"> needs are identified and assessed in line with the requirements of the job.</w:t>
            </w:r>
          </w:p>
          <w:p w14:paraId="5917DD7D"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b/>
                <w:i/>
              </w:rPr>
              <w:t xml:space="preserve"> </w:t>
            </w:r>
            <w:r w:rsidRPr="00D865CA">
              <w:rPr>
                <w:rFonts w:ascii="Times New Roman" w:eastAsia="Times New Roman" w:hAnsi="Times New Roman" w:cs="Times New Roman"/>
              </w:rPr>
              <w:t>Training and career opportunities are identified and utilized based on job requirements.</w:t>
            </w:r>
          </w:p>
          <w:p w14:paraId="0398E645"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Resources for training are mobilized and allocated based on organizations and individual skills needs.</w:t>
            </w:r>
          </w:p>
          <w:p w14:paraId="1BC6A116"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 Licenses and certifications relevant to the job and career are obtained and renewed as per policy.</w:t>
            </w:r>
          </w:p>
          <w:p w14:paraId="2E1E8F6D"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proofErr w:type="gramStart"/>
            <w:r w:rsidRPr="00D865CA">
              <w:rPr>
                <w:rFonts w:ascii="Times New Roman" w:eastAsia="Times New Roman" w:hAnsi="Times New Roman" w:cs="Times New Roman"/>
              </w:rPr>
              <w:t>Recognition's</w:t>
            </w:r>
            <w:proofErr w:type="gramEnd"/>
            <w:r w:rsidRPr="00D865CA">
              <w:rPr>
                <w:rFonts w:ascii="Times New Roman" w:eastAsia="Times New Roman" w:hAnsi="Times New Roman" w:cs="Times New Roman"/>
              </w:rPr>
              <w:t xml:space="preserve"> are sought as proof of career advancement in line with professional requirements.</w:t>
            </w:r>
          </w:p>
          <w:p w14:paraId="6571188B"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Work priorities and personal commitments are balanced and managed </w:t>
            </w:r>
            <w:r w:rsidRPr="00D865CA">
              <w:rPr>
                <w:rFonts w:ascii="Times New Roman" w:eastAsia="Times New Roman" w:hAnsi="Times New Roman" w:cs="Times New Roman"/>
              </w:rPr>
              <w:lastRenderedPageBreak/>
              <w:t>based on the requirements of the job and personal objectives.</w:t>
            </w:r>
          </w:p>
          <w:p w14:paraId="3EC7856E"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Dynamism and on-the-job learning are embraced in line with the organization’s goals and objectives.</w:t>
            </w:r>
          </w:p>
        </w:tc>
      </w:tr>
      <w:tr w:rsidR="00C46A32" w:rsidRPr="00D865CA" w14:paraId="2449369C" w14:textId="77777777" w:rsidTr="00530115">
        <w:trPr>
          <w:trHeight w:val="324"/>
        </w:trPr>
        <w:tc>
          <w:tcPr>
            <w:tcW w:w="4890" w:type="dxa"/>
          </w:tcPr>
          <w:p w14:paraId="23410D06" w14:textId="77777777" w:rsidR="00C46A32" w:rsidRPr="00D865CA" w:rsidRDefault="00C46A32">
            <w:pPr>
              <w:pStyle w:val="Normal1"/>
              <w:numPr>
                <w:ilvl w:val="0"/>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lastRenderedPageBreak/>
              <w:t xml:space="preserve">Apply Problem solving skills </w:t>
            </w:r>
          </w:p>
        </w:tc>
        <w:tc>
          <w:tcPr>
            <w:tcW w:w="4890" w:type="dxa"/>
          </w:tcPr>
          <w:p w14:paraId="119D6F6E"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b/>
                <w:i/>
              </w:rPr>
              <w:t>Creative, innovative</w:t>
            </w:r>
            <w:r w:rsidRPr="00D865CA">
              <w:rPr>
                <w:rFonts w:ascii="Times New Roman" w:eastAsia="Times New Roman" w:hAnsi="Times New Roman" w:cs="Times New Roman"/>
              </w:rPr>
              <w:t xml:space="preserve"> and practical solutions are developed based on the problem</w:t>
            </w:r>
          </w:p>
          <w:p w14:paraId="5FC8970A"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Independence and initiative in identifying and solving problems are demonstrated based on the requirements of the job.</w:t>
            </w:r>
          </w:p>
          <w:p w14:paraId="2D5750CC"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Team problems are solved as per the workplace guidelines </w:t>
            </w:r>
          </w:p>
          <w:p w14:paraId="09C366BF"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 Problem-solving strategies are applied as per the workplace guidelines </w:t>
            </w:r>
          </w:p>
          <w:p w14:paraId="28496F8D"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Problems are analyzed and assumptions tested as per the context of data and circumstances </w:t>
            </w:r>
          </w:p>
        </w:tc>
      </w:tr>
      <w:tr w:rsidR="00C46A32" w:rsidRPr="00D865CA" w14:paraId="44E2F7A8" w14:textId="77777777" w:rsidTr="00530115">
        <w:trPr>
          <w:trHeight w:val="309"/>
        </w:trPr>
        <w:tc>
          <w:tcPr>
            <w:tcW w:w="4890" w:type="dxa"/>
          </w:tcPr>
          <w:p w14:paraId="27C0D5F7" w14:textId="77777777" w:rsidR="00C46A32" w:rsidRPr="00D865CA" w:rsidRDefault="00C46A32">
            <w:pPr>
              <w:pStyle w:val="Normal1"/>
              <w:numPr>
                <w:ilvl w:val="0"/>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Promote Customer Care</w:t>
            </w:r>
          </w:p>
        </w:tc>
        <w:tc>
          <w:tcPr>
            <w:tcW w:w="4890" w:type="dxa"/>
          </w:tcPr>
          <w:p w14:paraId="2BDD2FA9"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 Customers' needs are identified based on their characteristics</w:t>
            </w:r>
          </w:p>
          <w:p w14:paraId="5F7A3272"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Customer feedback is allowed and facilitated in line with organization policies.</w:t>
            </w:r>
          </w:p>
          <w:p w14:paraId="6DEE2743"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Customer concerns and complaints are analyzed and resolved in line with the set organizational culture.</w:t>
            </w:r>
          </w:p>
          <w:p w14:paraId="64652C19"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Proactive customer outreach programs are implemented as per organizational policies</w:t>
            </w:r>
          </w:p>
          <w:p w14:paraId="1859B78A" w14:textId="77777777" w:rsidR="00C46A32" w:rsidRPr="00D865CA" w:rsidRDefault="00C46A32">
            <w:pPr>
              <w:pStyle w:val="Normal1"/>
              <w:numPr>
                <w:ilvl w:val="1"/>
                <w:numId w:val="149"/>
              </w:numPr>
              <w:tabs>
                <w:tab w:val="left" w:pos="2880"/>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Customer retention strategies are developed and implemented in line with the organizational policy</w:t>
            </w:r>
          </w:p>
        </w:tc>
      </w:tr>
    </w:tbl>
    <w:p w14:paraId="5243CFA8" w14:textId="77777777" w:rsidR="00C46A32" w:rsidRPr="00D865CA" w:rsidRDefault="00C46A32" w:rsidP="00C46A32">
      <w:pPr>
        <w:pStyle w:val="Normal1"/>
        <w:spacing w:after="0" w:line="276" w:lineRule="auto"/>
        <w:rPr>
          <w:rFonts w:ascii="Times New Roman" w:eastAsia="Times New Roman" w:hAnsi="Times New Roman" w:cs="Times New Roman"/>
          <w:b/>
        </w:rPr>
      </w:pPr>
      <w:r w:rsidRPr="00D865CA">
        <w:rPr>
          <w:rFonts w:ascii="Times New Roman" w:eastAsia="Times New Roman" w:hAnsi="Times New Roman" w:cs="Times New Roman"/>
          <w:b/>
        </w:rPr>
        <w:t>RANGE</w:t>
      </w:r>
    </w:p>
    <w:p w14:paraId="0E8241E4" w14:textId="77777777" w:rsidR="00C46A32" w:rsidRPr="00D865CA" w:rsidRDefault="00C46A32" w:rsidP="00C46A32">
      <w:pPr>
        <w:pStyle w:val="Normal1"/>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05"/>
        <w:gridCol w:w="5445"/>
      </w:tblGrid>
      <w:tr w:rsidR="00C46A32" w:rsidRPr="00D865CA" w14:paraId="63A11AA6" w14:textId="77777777" w:rsidTr="00530115">
        <w:trPr>
          <w:cantSplit/>
          <w:trHeight w:val="405"/>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683D9"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rPr>
              <w:lastRenderedPageBreak/>
              <w:t>Variable</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9CE243"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rPr>
              <w:t>Range</w:t>
            </w:r>
          </w:p>
        </w:tc>
      </w:tr>
      <w:tr w:rsidR="00C46A32" w:rsidRPr="00D865CA" w14:paraId="662AB856" w14:textId="77777777" w:rsidTr="00530115">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84B51" w14:textId="77777777" w:rsidR="00C46A32" w:rsidRPr="00D865CA" w:rsidRDefault="00C46A32">
            <w:pPr>
              <w:pStyle w:val="Normal1"/>
              <w:numPr>
                <w:ilvl w:val="0"/>
                <w:numId w:val="19"/>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BE2351"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 xml:space="preserve">Verbal </w:t>
            </w:r>
          </w:p>
          <w:p w14:paraId="0A5D9972"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Written</w:t>
            </w:r>
          </w:p>
          <w:p w14:paraId="43D454AC"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 xml:space="preserve">Informal </w:t>
            </w:r>
          </w:p>
          <w:p w14:paraId="43C13568"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 xml:space="preserve">Formal </w:t>
            </w:r>
          </w:p>
        </w:tc>
      </w:tr>
      <w:tr w:rsidR="00C46A32" w:rsidRPr="00D865CA" w14:paraId="5173C7AE" w14:textId="77777777" w:rsidTr="00530115">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EA81E" w14:textId="77777777" w:rsidR="00C46A32" w:rsidRPr="00D865CA" w:rsidRDefault="00C46A32">
            <w:pPr>
              <w:pStyle w:val="Normal1"/>
              <w:numPr>
                <w:ilvl w:val="0"/>
                <w:numId w:val="19"/>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B43774"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Interpersonal Conflict.</w:t>
            </w:r>
          </w:p>
          <w:p w14:paraId="09C02B98"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Interpersonal Conflict.</w:t>
            </w:r>
          </w:p>
          <w:p w14:paraId="2C552084"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Inter group Conflict.</w:t>
            </w:r>
          </w:p>
          <w:p w14:paraId="58CD2791"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Intra group Conflict</w:t>
            </w:r>
            <w:r w:rsidRPr="00D865CA">
              <w:rPr>
                <w:rFonts w:ascii="Times New Roman" w:eastAsia="Times New Roman" w:hAnsi="Times New Roman" w:cs="Times New Roman"/>
                <w:color w:val="202124"/>
              </w:rPr>
              <w:t>.</w:t>
            </w:r>
          </w:p>
        </w:tc>
      </w:tr>
      <w:tr w:rsidR="00C46A32" w:rsidRPr="00D865CA" w14:paraId="672409A5" w14:textId="77777777" w:rsidTr="00530115">
        <w:trPr>
          <w:cantSplit/>
          <w:trHeight w:val="2762"/>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04E87" w14:textId="77777777" w:rsidR="00C46A32" w:rsidRPr="00D865CA" w:rsidRDefault="00C46A32">
            <w:pPr>
              <w:pStyle w:val="Normal1"/>
              <w:numPr>
                <w:ilvl w:val="0"/>
                <w:numId w:val="19"/>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17599"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Man/Woman</w:t>
            </w:r>
          </w:p>
          <w:p w14:paraId="4C593F48"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Trainer/trainee</w:t>
            </w:r>
          </w:p>
          <w:p w14:paraId="16DD78B0"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Employee/employer</w:t>
            </w:r>
          </w:p>
          <w:p w14:paraId="496BAF02"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Client/service provider</w:t>
            </w:r>
          </w:p>
          <w:p w14:paraId="4325CCF9"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Husband/wife</w:t>
            </w:r>
          </w:p>
          <w:p w14:paraId="1C353FDB"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Boy/girl</w:t>
            </w:r>
          </w:p>
          <w:p w14:paraId="41DF6E67"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Parent/child</w:t>
            </w:r>
          </w:p>
          <w:p w14:paraId="339B47F3"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Sibling relationships</w:t>
            </w:r>
          </w:p>
        </w:tc>
      </w:tr>
      <w:tr w:rsidR="00C46A32" w:rsidRPr="00D865CA" w14:paraId="3451D6A4" w14:textId="77777777" w:rsidTr="00530115">
        <w:trPr>
          <w:cantSplit/>
          <w:trHeight w:val="350"/>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92ED02" w14:textId="77777777" w:rsidR="00C46A32" w:rsidRPr="00D865CA" w:rsidRDefault="00C46A32">
            <w:pPr>
              <w:pStyle w:val="Normal1"/>
              <w:numPr>
                <w:ilvl w:val="0"/>
                <w:numId w:val="19"/>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9B5F69"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Small work group</w:t>
            </w:r>
          </w:p>
          <w:p w14:paraId="72A81862"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Staff in a section/department</w:t>
            </w:r>
          </w:p>
          <w:p w14:paraId="35BC4E41"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Inter-agency group</w:t>
            </w:r>
          </w:p>
          <w:p w14:paraId="1412E7C3"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Virtual teams</w:t>
            </w:r>
          </w:p>
        </w:tc>
      </w:tr>
      <w:tr w:rsidR="00C46A32" w:rsidRPr="00D865CA" w14:paraId="40989586" w14:textId="77777777" w:rsidTr="00530115">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A43143" w14:textId="77777777" w:rsidR="00C46A32" w:rsidRPr="00D865CA" w:rsidRDefault="00C46A32">
            <w:pPr>
              <w:pStyle w:val="Normal1"/>
              <w:numPr>
                <w:ilvl w:val="0"/>
                <w:numId w:val="19"/>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2AF75" w14:textId="77777777" w:rsidR="00C46A32" w:rsidRPr="00D865CA" w:rsidRDefault="00C46A32">
            <w:pPr>
              <w:pStyle w:val="Normal1"/>
              <w:numPr>
                <w:ilvl w:val="0"/>
                <w:numId w:val="20"/>
              </w:numPr>
              <w:spacing w:after="0" w:line="276" w:lineRule="auto"/>
              <w:ind w:left="545" w:hanging="283"/>
              <w:rPr>
                <w:rFonts w:ascii="Times New Roman" w:hAnsi="Times New Roman" w:cs="Times New Roman"/>
              </w:rPr>
            </w:pPr>
            <w:r w:rsidRPr="00D865CA">
              <w:rPr>
                <w:rFonts w:ascii="Times New Roman" w:eastAsia="Times New Roman" w:hAnsi="Times New Roman" w:cs="Times New Roman"/>
              </w:rPr>
              <w:t>Growth in the job</w:t>
            </w:r>
          </w:p>
          <w:p w14:paraId="7211E65B" w14:textId="77777777" w:rsidR="00C46A32" w:rsidRPr="00D865CA" w:rsidRDefault="00C46A32">
            <w:pPr>
              <w:pStyle w:val="Normal1"/>
              <w:numPr>
                <w:ilvl w:val="0"/>
                <w:numId w:val="20"/>
              </w:numPr>
              <w:spacing w:after="0" w:line="276" w:lineRule="auto"/>
              <w:ind w:left="545" w:hanging="283"/>
              <w:rPr>
                <w:rFonts w:ascii="Times New Roman" w:hAnsi="Times New Roman" w:cs="Times New Roman"/>
              </w:rPr>
            </w:pPr>
            <w:r w:rsidRPr="00D865CA">
              <w:rPr>
                <w:rFonts w:ascii="Times New Roman" w:eastAsia="Times New Roman" w:hAnsi="Times New Roman" w:cs="Times New Roman"/>
              </w:rPr>
              <w:t>Career mobility</w:t>
            </w:r>
          </w:p>
          <w:p w14:paraId="33BF1C82" w14:textId="77777777" w:rsidR="00C46A32" w:rsidRPr="00D865CA" w:rsidRDefault="00C46A32">
            <w:pPr>
              <w:pStyle w:val="Normal1"/>
              <w:numPr>
                <w:ilvl w:val="0"/>
                <w:numId w:val="20"/>
              </w:numPr>
              <w:spacing w:after="0" w:line="276" w:lineRule="auto"/>
              <w:ind w:left="545" w:hanging="283"/>
              <w:rPr>
                <w:rFonts w:ascii="Times New Roman" w:hAnsi="Times New Roman" w:cs="Times New Roman"/>
              </w:rPr>
            </w:pPr>
            <w:r w:rsidRPr="00D865CA">
              <w:rPr>
                <w:rFonts w:ascii="Times New Roman" w:eastAsia="Times New Roman" w:hAnsi="Times New Roman" w:cs="Times New Roman"/>
              </w:rPr>
              <w:t>Gains and exposure the job gives</w:t>
            </w:r>
          </w:p>
          <w:p w14:paraId="45B56CFC" w14:textId="77777777" w:rsidR="00C46A32" w:rsidRPr="00D865CA" w:rsidRDefault="00C46A32">
            <w:pPr>
              <w:pStyle w:val="Normal1"/>
              <w:numPr>
                <w:ilvl w:val="0"/>
                <w:numId w:val="20"/>
              </w:numPr>
              <w:spacing w:after="0" w:line="276" w:lineRule="auto"/>
              <w:ind w:left="545" w:hanging="283"/>
              <w:rPr>
                <w:rFonts w:ascii="Times New Roman" w:hAnsi="Times New Roman" w:cs="Times New Roman"/>
              </w:rPr>
            </w:pPr>
            <w:r w:rsidRPr="00D865CA">
              <w:rPr>
                <w:rFonts w:ascii="Times New Roman" w:eastAsia="Times New Roman" w:hAnsi="Times New Roman" w:cs="Times New Roman"/>
              </w:rPr>
              <w:t xml:space="preserve">Net workings </w:t>
            </w:r>
          </w:p>
          <w:p w14:paraId="5C22DD81" w14:textId="77777777" w:rsidR="00C46A32" w:rsidRPr="00D865CA" w:rsidRDefault="00C46A32">
            <w:pPr>
              <w:pStyle w:val="Normal1"/>
              <w:numPr>
                <w:ilvl w:val="0"/>
                <w:numId w:val="20"/>
              </w:numPr>
              <w:spacing w:after="0" w:line="276" w:lineRule="auto"/>
              <w:ind w:left="545" w:hanging="283"/>
              <w:rPr>
                <w:rFonts w:ascii="Times New Roman" w:hAnsi="Times New Roman" w:cs="Times New Roman"/>
              </w:rPr>
            </w:pPr>
            <w:r w:rsidRPr="00D865CA">
              <w:rPr>
                <w:rFonts w:ascii="Times New Roman" w:eastAsia="Times New Roman" w:hAnsi="Times New Roman" w:cs="Times New Roman"/>
              </w:rPr>
              <w:t>Benefits that accrue to the individual as a result of noteworthy performance</w:t>
            </w:r>
          </w:p>
        </w:tc>
      </w:tr>
      <w:tr w:rsidR="00C46A32" w:rsidRPr="00D865CA" w14:paraId="56C2962B" w14:textId="77777777" w:rsidTr="00530115">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AD1297" w14:textId="77777777" w:rsidR="00C46A32" w:rsidRPr="00D865CA" w:rsidRDefault="00C46A32">
            <w:pPr>
              <w:pStyle w:val="Normal1"/>
              <w:numPr>
                <w:ilvl w:val="0"/>
                <w:numId w:val="19"/>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F0DAF"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Long term</w:t>
            </w:r>
          </w:p>
          <w:p w14:paraId="70ACE2D0"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Short term</w:t>
            </w:r>
          </w:p>
          <w:p w14:paraId="33864983"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Broad</w:t>
            </w:r>
          </w:p>
          <w:p w14:paraId="41BEFB7C"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Specific</w:t>
            </w:r>
          </w:p>
        </w:tc>
      </w:tr>
      <w:tr w:rsidR="00C46A32" w:rsidRPr="00D865CA" w14:paraId="71122A79" w14:textId="77777777" w:rsidTr="00530115">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07CC76" w14:textId="77777777" w:rsidR="00C46A32" w:rsidRPr="00D865CA" w:rsidRDefault="00C46A32">
            <w:pPr>
              <w:pStyle w:val="Normal1"/>
              <w:numPr>
                <w:ilvl w:val="0"/>
                <w:numId w:val="19"/>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Training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B805F" w14:textId="77777777" w:rsidR="00C46A32" w:rsidRPr="00D865CA" w:rsidRDefault="00C46A32">
            <w:pPr>
              <w:pStyle w:val="Normal1"/>
              <w:numPr>
                <w:ilvl w:val="0"/>
                <w:numId w:val="51"/>
              </w:numPr>
              <w:spacing w:after="0" w:line="276" w:lineRule="auto"/>
              <w:rPr>
                <w:rFonts w:ascii="Times New Roman" w:hAnsi="Times New Roman" w:cs="Times New Roman"/>
              </w:rPr>
            </w:pPr>
            <w:r w:rsidRPr="00D865CA">
              <w:rPr>
                <w:rFonts w:ascii="Times New Roman" w:eastAsia="Times New Roman" w:hAnsi="Times New Roman" w:cs="Times New Roman"/>
              </w:rPr>
              <w:t>Participation in training programs</w:t>
            </w:r>
          </w:p>
          <w:p w14:paraId="05B86428" w14:textId="77777777" w:rsidR="00C46A32" w:rsidRPr="00D865CA" w:rsidRDefault="00C46A32">
            <w:pPr>
              <w:pStyle w:val="Normal1"/>
              <w:numPr>
                <w:ilvl w:val="0"/>
                <w:numId w:val="51"/>
              </w:numPr>
              <w:spacing w:after="0" w:line="276" w:lineRule="auto"/>
              <w:rPr>
                <w:rFonts w:ascii="Times New Roman" w:hAnsi="Times New Roman" w:cs="Times New Roman"/>
              </w:rPr>
            </w:pPr>
            <w:r w:rsidRPr="00D865CA">
              <w:rPr>
                <w:rFonts w:ascii="Times New Roman" w:eastAsia="Times New Roman" w:hAnsi="Times New Roman" w:cs="Times New Roman"/>
              </w:rPr>
              <w:t>Serving as Resource Persons in conferences and workshops</w:t>
            </w:r>
          </w:p>
          <w:p w14:paraId="0DE6FA04" w14:textId="77777777" w:rsidR="00C46A32" w:rsidRPr="00D865CA" w:rsidRDefault="00C46A32">
            <w:pPr>
              <w:pStyle w:val="Normal1"/>
              <w:numPr>
                <w:ilvl w:val="0"/>
                <w:numId w:val="51"/>
              </w:numPr>
              <w:spacing w:after="0" w:line="276" w:lineRule="auto"/>
              <w:rPr>
                <w:rFonts w:ascii="Times New Roman" w:hAnsi="Times New Roman" w:cs="Times New Roman"/>
              </w:rPr>
            </w:pPr>
            <w:r w:rsidRPr="00D865CA">
              <w:rPr>
                <w:rFonts w:ascii="Times New Roman" w:eastAsia="Times New Roman" w:hAnsi="Times New Roman" w:cs="Times New Roman"/>
              </w:rPr>
              <w:t>Capacity building</w:t>
            </w:r>
          </w:p>
        </w:tc>
      </w:tr>
      <w:tr w:rsidR="00C46A32" w:rsidRPr="00D865CA" w14:paraId="65007479" w14:textId="77777777" w:rsidTr="00530115">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46A30" w14:textId="77777777" w:rsidR="00C46A32" w:rsidRPr="00D865CA" w:rsidRDefault="00C46A32">
            <w:pPr>
              <w:pStyle w:val="Normal1"/>
              <w:numPr>
                <w:ilvl w:val="0"/>
                <w:numId w:val="19"/>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AB032"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Human</w:t>
            </w:r>
          </w:p>
          <w:p w14:paraId="18663234"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Financial</w:t>
            </w:r>
          </w:p>
          <w:p w14:paraId="23A0A5AC"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Technology</w:t>
            </w:r>
          </w:p>
        </w:tc>
      </w:tr>
      <w:tr w:rsidR="00C46A32" w:rsidRPr="00D865CA" w14:paraId="5208A3C1" w14:textId="77777777" w:rsidTr="00530115">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81409D" w14:textId="77777777" w:rsidR="00C46A32" w:rsidRPr="00D865CA" w:rsidRDefault="00C46A32">
            <w:pPr>
              <w:pStyle w:val="Normal1"/>
              <w:numPr>
                <w:ilvl w:val="0"/>
                <w:numId w:val="19"/>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lastRenderedPageBreak/>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98AE23"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New ideas</w:t>
            </w:r>
          </w:p>
          <w:p w14:paraId="765D4C27"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Original ideas</w:t>
            </w:r>
          </w:p>
          <w:p w14:paraId="743F7365"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Different ideas</w:t>
            </w:r>
          </w:p>
          <w:p w14:paraId="413AD404"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 xml:space="preserve">Methods/procedures </w:t>
            </w:r>
          </w:p>
          <w:p w14:paraId="08E46DB4"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Processes</w:t>
            </w:r>
          </w:p>
          <w:p w14:paraId="3E515A79"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New tools</w:t>
            </w:r>
          </w:p>
        </w:tc>
      </w:tr>
      <w:tr w:rsidR="00C46A32" w:rsidRPr="00D865CA" w14:paraId="2A012C79" w14:textId="77777777" w:rsidTr="00530115">
        <w:trPr>
          <w:cantSplit/>
          <w:trHeight w:val="629"/>
          <w:tblHeader/>
        </w:trPr>
        <w:tc>
          <w:tcPr>
            <w:tcW w:w="3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F0E1D" w14:textId="77777777" w:rsidR="00C46A32" w:rsidRPr="00D865CA" w:rsidRDefault="00C46A32">
            <w:pPr>
              <w:pStyle w:val="Normal1"/>
              <w:numPr>
                <w:ilvl w:val="0"/>
                <w:numId w:val="19"/>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D30B3"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Artificial Intelligence</w:t>
            </w:r>
          </w:p>
          <w:p w14:paraId="4D52056A"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Data confidentiality</w:t>
            </w:r>
          </w:p>
          <w:p w14:paraId="5EA68ACC"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National cohesion</w:t>
            </w:r>
          </w:p>
          <w:p w14:paraId="3627A567" w14:textId="77777777" w:rsidR="00C46A32" w:rsidRPr="00D865CA" w:rsidRDefault="00C46A32">
            <w:pPr>
              <w:pStyle w:val="Normal1"/>
              <w:numPr>
                <w:ilvl w:val="0"/>
                <w:numId w:val="20"/>
              </w:numPr>
              <w:spacing w:after="0" w:line="276" w:lineRule="auto"/>
              <w:rPr>
                <w:rFonts w:ascii="Times New Roman" w:hAnsi="Times New Roman" w:cs="Times New Roman"/>
              </w:rPr>
            </w:pPr>
            <w:r w:rsidRPr="00D865CA">
              <w:rPr>
                <w:rFonts w:ascii="Times New Roman" w:eastAsia="Times New Roman" w:hAnsi="Times New Roman" w:cs="Times New Roman"/>
              </w:rPr>
              <w:t>Open offices</w:t>
            </w:r>
          </w:p>
        </w:tc>
      </w:tr>
    </w:tbl>
    <w:p w14:paraId="0A13DF73" w14:textId="77777777" w:rsidR="00C46A32" w:rsidRPr="00D865CA" w:rsidRDefault="00C46A32" w:rsidP="00C46A32">
      <w:pPr>
        <w:pStyle w:val="Normal1"/>
        <w:spacing w:line="276" w:lineRule="auto"/>
        <w:rPr>
          <w:rFonts w:ascii="Times New Roman" w:eastAsia="Times New Roman" w:hAnsi="Times New Roman" w:cs="Times New Roman"/>
        </w:rPr>
      </w:pPr>
    </w:p>
    <w:p w14:paraId="376FE8D0" w14:textId="77777777" w:rsidR="00C46A32" w:rsidRPr="00D865CA" w:rsidRDefault="00C46A32" w:rsidP="00C46A32">
      <w:pPr>
        <w:pStyle w:val="Normal1"/>
        <w:spacing w:after="240"/>
        <w:ind w:left="-907" w:firstLine="720"/>
        <w:jc w:val="both"/>
        <w:rPr>
          <w:rFonts w:ascii="Times New Roman" w:eastAsia="Times New Roman" w:hAnsi="Times New Roman" w:cs="Times New Roman"/>
          <w:b/>
        </w:rPr>
      </w:pPr>
      <w:r w:rsidRPr="00D865CA">
        <w:rPr>
          <w:rFonts w:ascii="Times New Roman" w:eastAsia="Times New Roman" w:hAnsi="Times New Roman" w:cs="Times New Roman"/>
          <w:b/>
        </w:rPr>
        <w:t>ENABLERS</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728"/>
      </w:tblGrid>
      <w:tr w:rsidR="00C46A32" w:rsidRPr="00D865CA" w14:paraId="3F6AA0B0" w14:textId="77777777" w:rsidTr="00530115">
        <w:trPr>
          <w:cantSplit/>
          <w:tblHeader/>
        </w:trPr>
        <w:tc>
          <w:tcPr>
            <w:tcW w:w="92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34994" w14:textId="77777777" w:rsidR="00C46A32" w:rsidRPr="00D865CA" w:rsidRDefault="00C46A32" w:rsidP="00530115">
            <w:pPr>
              <w:pStyle w:val="Normal1"/>
              <w:rPr>
                <w:rFonts w:ascii="Times New Roman" w:eastAsia="Times New Roman" w:hAnsi="Times New Roman" w:cs="Times New Roman"/>
                <w:b/>
              </w:rPr>
            </w:pPr>
            <w:r w:rsidRPr="00D865CA">
              <w:rPr>
                <w:rFonts w:ascii="Times New Roman" w:eastAsia="Times New Roman" w:hAnsi="Times New Roman" w:cs="Times New Roman"/>
                <w:b/>
              </w:rPr>
              <w:t>REQUIRED SKILLS AND KNOWLEDGE</w:t>
            </w:r>
          </w:p>
        </w:tc>
      </w:tr>
      <w:tr w:rsidR="00C46A32" w:rsidRPr="00D865CA" w14:paraId="3CB5729E" w14:textId="77777777" w:rsidTr="00530115">
        <w:trPr>
          <w:cantSplit/>
          <w:tblHeader/>
        </w:trPr>
        <w:tc>
          <w:tcPr>
            <w:tcW w:w="4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A34551" w14:textId="77777777" w:rsidR="00C46A32" w:rsidRPr="00D865CA" w:rsidRDefault="00C46A32"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b/>
              </w:rPr>
              <w:t>Required skills</w:t>
            </w:r>
            <w:r w:rsidRPr="00D865CA">
              <w:rPr>
                <w:rFonts w:ascii="Times New Roman" w:eastAsia="Times New Roman" w:hAnsi="Times New Roman" w:cs="Times New Roman"/>
              </w:rPr>
              <w:t xml:space="preserve"> </w:t>
            </w:r>
          </w:p>
          <w:p w14:paraId="2AA73C46" w14:textId="77777777" w:rsidR="00C46A32" w:rsidRPr="00D865CA" w:rsidRDefault="00C46A32">
            <w:pPr>
              <w:pStyle w:val="Normal1"/>
              <w:numPr>
                <w:ilvl w:val="0"/>
                <w:numId w:val="53"/>
              </w:numPr>
              <w:spacing w:after="0" w:line="276" w:lineRule="auto"/>
              <w:rPr>
                <w:rFonts w:ascii="Times New Roman" w:hAnsi="Times New Roman" w:cs="Times New Roman"/>
              </w:rPr>
            </w:pPr>
            <w:r w:rsidRPr="00D865CA">
              <w:rPr>
                <w:rFonts w:ascii="Times New Roman" w:eastAsia="Times New Roman" w:hAnsi="Times New Roman" w:cs="Times New Roman"/>
              </w:rPr>
              <w:t xml:space="preserve">Work values and ethics </w:t>
            </w:r>
          </w:p>
          <w:p w14:paraId="6CC0090B" w14:textId="77777777" w:rsidR="00C46A32" w:rsidRPr="00D865CA" w:rsidRDefault="00C46A32">
            <w:pPr>
              <w:pStyle w:val="Normal1"/>
              <w:numPr>
                <w:ilvl w:val="0"/>
                <w:numId w:val="53"/>
              </w:numPr>
              <w:spacing w:after="0" w:line="276" w:lineRule="auto"/>
              <w:rPr>
                <w:rFonts w:ascii="Times New Roman" w:hAnsi="Times New Roman" w:cs="Times New Roman"/>
              </w:rPr>
            </w:pPr>
            <w:r w:rsidRPr="00D865CA">
              <w:rPr>
                <w:rFonts w:ascii="Times New Roman" w:eastAsia="Times New Roman" w:hAnsi="Times New Roman" w:cs="Times New Roman"/>
              </w:rPr>
              <w:t>Company policies and procedures</w:t>
            </w:r>
          </w:p>
          <w:p w14:paraId="1E27CD01" w14:textId="77777777" w:rsidR="00C46A32" w:rsidRPr="00D865CA" w:rsidRDefault="00C46A32">
            <w:pPr>
              <w:pStyle w:val="Normal1"/>
              <w:numPr>
                <w:ilvl w:val="0"/>
                <w:numId w:val="53"/>
              </w:numPr>
              <w:spacing w:after="0" w:line="276" w:lineRule="auto"/>
              <w:rPr>
                <w:rFonts w:ascii="Times New Roman" w:hAnsi="Times New Roman" w:cs="Times New Roman"/>
              </w:rPr>
            </w:pPr>
            <w:r w:rsidRPr="00D865CA">
              <w:rPr>
                <w:rFonts w:ascii="Times New Roman" w:eastAsia="Times New Roman" w:hAnsi="Times New Roman" w:cs="Times New Roman"/>
              </w:rPr>
              <w:t xml:space="preserve">Company operations, procedures and standards </w:t>
            </w:r>
          </w:p>
          <w:p w14:paraId="77F06950" w14:textId="77777777" w:rsidR="00C46A32" w:rsidRPr="00D865CA" w:rsidRDefault="00C46A32">
            <w:pPr>
              <w:pStyle w:val="Normal1"/>
              <w:numPr>
                <w:ilvl w:val="0"/>
                <w:numId w:val="53"/>
              </w:numPr>
              <w:spacing w:after="0" w:line="276" w:lineRule="auto"/>
              <w:rPr>
                <w:rFonts w:ascii="Times New Roman" w:hAnsi="Times New Roman" w:cs="Times New Roman"/>
              </w:rPr>
            </w:pPr>
            <w:r w:rsidRPr="00D865CA">
              <w:rPr>
                <w:rFonts w:ascii="Times New Roman" w:eastAsia="Times New Roman" w:hAnsi="Times New Roman" w:cs="Times New Roman"/>
              </w:rPr>
              <w:t xml:space="preserve">Flexibility and adaptability </w:t>
            </w:r>
          </w:p>
          <w:p w14:paraId="5D052CFA" w14:textId="77777777" w:rsidR="00C46A32" w:rsidRPr="00D865CA" w:rsidRDefault="00C46A32">
            <w:pPr>
              <w:pStyle w:val="Normal1"/>
              <w:numPr>
                <w:ilvl w:val="0"/>
                <w:numId w:val="53"/>
              </w:numPr>
              <w:spacing w:after="0" w:line="276" w:lineRule="auto"/>
              <w:rPr>
                <w:rFonts w:ascii="Times New Roman" w:hAnsi="Times New Roman" w:cs="Times New Roman"/>
              </w:rPr>
            </w:pPr>
            <w:r w:rsidRPr="00D865CA">
              <w:rPr>
                <w:rFonts w:ascii="Times New Roman" w:eastAsia="Times New Roman" w:hAnsi="Times New Roman" w:cs="Times New Roman"/>
              </w:rPr>
              <w:t>Concept of time and leisure time</w:t>
            </w:r>
          </w:p>
          <w:p w14:paraId="2A9B6A08" w14:textId="77777777" w:rsidR="00C46A32" w:rsidRPr="00D865CA" w:rsidRDefault="00C46A32">
            <w:pPr>
              <w:pStyle w:val="Normal1"/>
              <w:numPr>
                <w:ilvl w:val="0"/>
                <w:numId w:val="53"/>
              </w:numPr>
              <w:spacing w:after="0" w:line="276" w:lineRule="auto"/>
              <w:rPr>
                <w:rFonts w:ascii="Times New Roman" w:hAnsi="Times New Roman" w:cs="Times New Roman"/>
              </w:rPr>
            </w:pPr>
            <w:r w:rsidRPr="00D865CA">
              <w:rPr>
                <w:rFonts w:ascii="Times New Roman" w:eastAsia="Times New Roman" w:hAnsi="Times New Roman" w:cs="Times New Roman"/>
              </w:rPr>
              <w:t>Decision making</w:t>
            </w:r>
          </w:p>
          <w:p w14:paraId="273F8E5F" w14:textId="77777777" w:rsidR="00C46A32" w:rsidRPr="00D865CA" w:rsidRDefault="00C46A32">
            <w:pPr>
              <w:pStyle w:val="Normal1"/>
              <w:numPr>
                <w:ilvl w:val="0"/>
                <w:numId w:val="53"/>
              </w:numPr>
              <w:spacing w:after="0" w:line="276" w:lineRule="auto"/>
              <w:rPr>
                <w:rFonts w:ascii="Times New Roman" w:hAnsi="Times New Roman" w:cs="Times New Roman"/>
              </w:rPr>
            </w:pPr>
            <w:r w:rsidRPr="00D865CA">
              <w:rPr>
                <w:rFonts w:ascii="Times New Roman" w:eastAsia="Times New Roman" w:hAnsi="Times New Roman" w:cs="Times New Roman"/>
              </w:rPr>
              <w:t xml:space="preserve">Work planning </w:t>
            </w:r>
          </w:p>
          <w:p w14:paraId="4C45A7B4" w14:textId="77777777" w:rsidR="00C46A32" w:rsidRPr="00D865CA" w:rsidRDefault="00C46A32">
            <w:pPr>
              <w:pStyle w:val="Normal1"/>
              <w:numPr>
                <w:ilvl w:val="0"/>
                <w:numId w:val="53"/>
              </w:numPr>
              <w:spacing w:after="0" w:line="276" w:lineRule="auto"/>
              <w:rPr>
                <w:rFonts w:ascii="Times New Roman" w:hAnsi="Times New Roman" w:cs="Times New Roman"/>
              </w:rPr>
            </w:pPr>
            <w:r w:rsidRPr="00D865CA">
              <w:rPr>
                <w:rFonts w:ascii="Times New Roman" w:eastAsia="Times New Roman" w:hAnsi="Times New Roman" w:cs="Times New Roman"/>
              </w:rPr>
              <w:t>Organizing work</w:t>
            </w:r>
          </w:p>
          <w:p w14:paraId="273F9263" w14:textId="77777777" w:rsidR="00C46A32" w:rsidRPr="00D865CA" w:rsidRDefault="00C46A32">
            <w:pPr>
              <w:pStyle w:val="Normal1"/>
              <w:numPr>
                <w:ilvl w:val="0"/>
                <w:numId w:val="53"/>
              </w:numPr>
              <w:spacing w:after="0" w:line="276" w:lineRule="auto"/>
              <w:rPr>
                <w:rFonts w:ascii="Times New Roman" w:hAnsi="Times New Roman" w:cs="Times New Roman"/>
              </w:rPr>
            </w:pPr>
            <w:r w:rsidRPr="00D865CA">
              <w:rPr>
                <w:rFonts w:ascii="Times New Roman" w:eastAsia="Times New Roman" w:hAnsi="Times New Roman" w:cs="Times New Roman"/>
              </w:rPr>
              <w:t>Monitoring and evaluation</w:t>
            </w:r>
          </w:p>
          <w:p w14:paraId="4CDFAC51" w14:textId="77777777" w:rsidR="00C46A32" w:rsidRPr="00D865CA" w:rsidRDefault="00C46A32">
            <w:pPr>
              <w:pStyle w:val="Normal1"/>
              <w:numPr>
                <w:ilvl w:val="0"/>
                <w:numId w:val="53"/>
              </w:numPr>
              <w:spacing w:after="0" w:line="276" w:lineRule="auto"/>
              <w:rPr>
                <w:rFonts w:ascii="Times New Roman" w:hAnsi="Times New Roman" w:cs="Times New Roman"/>
              </w:rPr>
            </w:pPr>
            <w:r w:rsidRPr="00D865CA">
              <w:rPr>
                <w:rFonts w:ascii="Times New Roman" w:eastAsia="Times New Roman" w:hAnsi="Times New Roman" w:cs="Times New Roman"/>
              </w:rPr>
              <w:t>Record keeping</w:t>
            </w:r>
          </w:p>
          <w:p w14:paraId="3BE27CC9" w14:textId="77777777" w:rsidR="00C46A32" w:rsidRPr="00D865CA" w:rsidRDefault="00C46A32">
            <w:pPr>
              <w:pStyle w:val="Normal1"/>
              <w:numPr>
                <w:ilvl w:val="0"/>
                <w:numId w:val="53"/>
              </w:numPr>
              <w:spacing w:after="0" w:line="276" w:lineRule="auto"/>
              <w:rPr>
                <w:rFonts w:ascii="Times New Roman" w:hAnsi="Times New Roman" w:cs="Times New Roman"/>
              </w:rPr>
            </w:pPr>
            <w:r w:rsidRPr="00D865CA">
              <w:rPr>
                <w:rFonts w:ascii="Times New Roman" w:eastAsia="Times New Roman" w:hAnsi="Times New Roman" w:cs="Times New Roman"/>
              </w:rPr>
              <w:t>Gender and diversity mainstreaming</w:t>
            </w:r>
          </w:p>
          <w:p w14:paraId="7ADA114B" w14:textId="77777777" w:rsidR="00C46A32" w:rsidRPr="00D865CA" w:rsidRDefault="00C46A32">
            <w:pPr>
              <w:pStyle w:val="Normal1"/>
              <w:numPr>
                <w:ilvl w:val="0"/>
                <w:numId w:val="53"/>
              </w:numPr>
              <w:spacing w:after="0" w:line="276" w:lineRule="auto"/>
              <w:rPr>
                <w:rFonts w:ascii="Times New Roman" w:hAnsi="Times New Roman" w:cs="Times New Roman"/>
              </w:rPr>
            </w:pPr>
            <w:r w:rsidRPr="00D865CA">
              <w:rPr>
                <w:rFonts w:ascii="Times New Roman" w:eastAsia="Times New Roman" w:hAnsi="Times New Roman" w:cs="Times New Roman"/>
              </w:rPr>
              <w:t>Drug and substance abuse</w:t>
            </w:r>
          </w:p>
          <w:p w14:paraId="1AD66821" w14:textId="77777777" w:rsidR="00C46A32" w:rsidRPr="00D865CA" w:rsidRDefault="00C46A32">
            <w:pPr>
              <w:pStyle w:val="Normal1"/>
              <w:numPr>
                <w:ilvl w:val="0"/>
                <w:numId w:val="40"/>
              </w:numPr>
              <w:spacing w:after="0" w:line="276" w:lineRule="auto"/>
              <w:rPr>
                <w:rFonts w:ascii="Times New Roman" w:hAnsi="Times New Roman" w:cs="Times New Roman"/>
              </w:rPr>
            </w:pPr>
            <w:r w:rsidRPr="00D865CA">
              <w:rPr>
                <w:rFonts w:ascii="Times New Roman" w:eastAsia="Times New Roman" w:hAnsi="Times New Roman" w:cs="Times New Roman"/>
              </w:rPr>
              <w:t>Professional growth and development</w:t>
            </w:r>
          </w:p>
          <w:p w14:paraId="2E657376" w14:textId="77777777" w:rsidR="00C46A32" w:rsidRPr="00D865CA" w:rsidRDefault="00C46A32">
            <w:pPr>
              <w:pStyle w:val="Normal1"/>
              <w:numPr>
                <w:ilvl w:val="0"/>
                <w:numId w:val="40"/>
              </w:numPr>
              <w:spacing w:after="0" w:line="276" w:lineRule="auto"/>
              <w:rPr>
                <w:rFonts w:ascii="Times New Roman" w:hAnsi="Times New Roman" w:cs="Times New Roman"/>
              </w:rPr>
            </w:pPr>
            <w:r w:rsidRPr="00D865CA">
              <w:rPr>
                <w:rFonts w:ascii="Times New Roman" w:eastAsia="Times New Roman" w:hAnsi="Times New Roman" w:cs="Times New Roman"/>
              </w:rPr>
              <w:t>creativity</w:t>
            </w:r>
          </w:p>
          <w:p w14:paraId="050B358F" w14:textId="77777777" w:rsidR="00C46A32" w:rsidRPr="00D865CA" w:rsidRDefault="00C46A32">
            <w:pPr>
              <w:pStyle w:val="Normal1"/>
              <w:numPr>
                <w:ilvl w:val="0"/>
                <w:numId w:val="40"/>
              </w:numPr>
              <w:spacing w:after="0" w:line="276" w:lineRule="auto"/>
              <w:rPr>
                <w:rFonts w:ascii="Times New Roman" w:hAnsi="Times New Roman" w:cs="Times New Roman"/>
              </w:rPr>
            </w:pPr>
            <w:r w:rsidRPr="00D865CA">
              <w:rPr>
                <w:rFonts w:ascii="Times New Roman" w:eastAsia="Times New Roman" w:hAnsi="Times New Roman" w:cs="Times New Roman"/>
              </w:rPr>
              <w:t>Innovation</w:t>
            </w:r>
          </w:p>
          <w:p w14:paraId="1A127190" w14:textId="77777777" w:rsidR="00C46A32" w:rsidRPr="00D865CA" w:rsidRDefault="00C46A32">
            <w:pPr>
              <w:pStyle w:val="Normal1"/>
              <w:numPr>
                <w:ilvl w:val="0"/>
                <w:numId w:val="40"/>
              </w:numPr>
              <w:spacing w:after="0" w:line="276" w:lineRule="auto"/>
              <w:rPr>
                <w:rFonts w:ascii="Times New Roman" w:hAnsi="Times New Roman" w:cs="Times New Roman"/>
              </w:rPr>
            </w:pPr>
            <w:r w:rsidRPr="00D865CA">
              <w:rPr>
                <w:rFonts w:ascii="Times New Roman" w:eastAsia="Times New Roman" w:hAnsi="Times New Roman" w:cs="Times New Roman"/>
              </w:rPr>
              <w:t>problem solving</w:t>
            </w:r>
          </w:p>
          <w:p w14:paraId="509B6725" w14:textId="77777777" w:rsidR="00C46A32" w:rsidRPr="00D865CA" w:rsidRDefault="00C46A32">
            <w:pPr>
              <w:pStyle w:val="Normal1"/>
              <w:numPr>
                <w:ilvl w:val="0"/>
                <w:numId w:val="40"/>
              </w:numPr>
              <w:spacing w:after="0" w:line="276" w:lineRule="auto"/>
              <w:rPr>
                <w:rFonts w:ascii="Times New Roman" w:hAnsi="Times New Roman" w:cs="Times New Roman"/>
              </w:rPr>
            </w:pPr>
            <w:r w:rsidRPr="00D865CA">
              <w:rPr>
                <w:rFonts w:ascii="Times New Roman" w:eastAsia="Times New Roman" w:hAnsi="Times New Roman" w:cs="Times New Roman"/>
              </w:rPr>
              <w:t>customer care</w:t>
            </w:r>
          </w:p>
          <w:p w14:paraId="74D0DB5E" w14:textId="77777777" w:rsidR="00C46A32" w:rsidRPr="00D865CA" w:rsidRDefault="00C46A32">
            <w:pPr>
              <w:pStyle w:val="Normal1"/>
              <w:numPr>
                <w:ilvl w:val="0"/>
                <w:numId w:val="40"/>
              </w:numPr>
              <w:spacing w:after="0" w:line="276" w:lineRule="auto"/>
              <w:rPr>
                <w:rFonts w:ascii="Times New Roman" w:hAnsi="Times New Roman" w:cs="Times New Roman"/>
              </w:rPr>
            </w:pPr>
            <w:r w:rsidRPr="00D865CA">
              <w:rPr>
                <w:rFonts w:ascii="Times New Roman" w:eastAsia="Times New Roman" w:hAnsi="Times New Roman" w:cs="Times New Roman"/>
              </w:rPr>
              <w:t>mentoring and coaching.</w:t>
            </w:r>
          </w:p>
          <w:p w14:paraId="0B7C98B1" w14:textId="77777777" w:rsidR="00C46A32" w:rsidRPr="00D865CA" w:rsidRDefault="00C46A32">
            <w:pPr>
              <w:pStyle w:val="Normal1"/>
              <w:numPr>
                <w:ilvl w:val="0"/>
                <w:numId w:val="40"/>
              </w:numPr>
              <w:spacing w:after="0" w:line="276" w:lineRule="auto"/>
              <w:rPr>
                <w:rFonts w:ascii="Times New Roman" w:hAnsi="Times New Roman" w:cs="Times New Roman"/>
              </w:rPr>
            </w:pPr>
            <w:r w:rsidRPr="00D865CA">
              <w:rPr>
                <w:rFonts w:ascii="Times New Roman" w:eastAsia="Times New Roman" w:hAnsi="Times New Roman" w:cs="Times New Roman"/>
              </w:rPr>
              <w:t>Emerging issues</w:t>
            </w:r>
          </w:p>
          <w:p w14:paraId="45FA755F" w14:textId="77777777" w:rsidR="00C46A32" w:rsidRPr="00D865CA" w:rsidRDefault="00C46A32" w:rsidP="00530115">
            <w:pPr>
              <w:pStyle w:val="Normal1"/>
              <w:ind w:left="165" w:right="63"/>
              <w:rPr>
                <w:rFonts w:ascii="Times New Roman" w:eastAsia="Times New Roman" w:hAnsi="Times New Roman" w:cs="Times New Roman"/>
              </w:rPr>
            </w:pPr>
          </w:p>
        </w:tc>
        <w:tc>
          <w:tcPr>
            <w:tcW w:w="4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75AAC2" w14:textId="77777777" w:rsidR="00C46A32" w:rsidRPr="00D865CA" w:rsidRDefault="00C46A32" w:rsidP="00530115">
            <w:pPr>
              <w:pStyle w:val="Normal1"/>
              <w:rPr>
                <w:rFonts w:ascii="Times New Roman" w:eastAsia="Times New Roman" w:hAnsi="Times New Roman" w:cs="Times New Roman"/>
                <w:b/>
              </w:rPr>
            </w:pPr>
            <w:r w:rsidRPr="00D865CA">
              <w:rPr>
                <w:rFonts w:ascii="Times New Roman" w:eastAsia="Times New Roman" w:hAnsi="Times New Roman" w:cs="Times New Roman"/>
                <w:b/>
              </w:rPr>
              <w:t>Required Knowledge</w:t>
            </w:r>
          </w:p>
          <w:p w14:paraId="2124A7E0"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Active listening</w:t>
            </w:r>
          </w:p>
          <w:p w14:paraId="1648F639"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 xml:space="preserve">Critical thinking </w:t>
            </w:r>
          </w:p>
          <w:p w14:paraId="081AA4E1"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 xml:space="preserve">Organizational </w:t>
            </w:r>
          </w:p>
          <w:p w14:paraId="0133F9C0"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 xml:space="preserve">Negotiation </w:t>
            </w:r>
          </w:p>
          <w:p w14:paraId="4200DC18"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 xml:space="preserve">Monitoring </w:t>
            </w:r>
          </w:p>
          <w:p w14:paraId="3608580B"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 xml:space="preserve">Evaluation  </w:t>
            </w:r>
          </w:p>
          <w:p w14:paraId="79265C55"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 xml:space="preserve">Problem solving </w:t>
            </w:r>
          </w:p>
          <w:p w14:paraId="4FB12DE0"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 xml:space="preserve">Decision Making </w:t>
            </w:r>
          </w:p>
          <w:p w14:paraId="5B39D419"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Leadership</w:t>
            </w:r>
          </w:p>
          <w:p w14:paraId="548AA83C"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Creative/innovative thinking</w:t>
            </w:r>
          </w:p>
          <w:p w14:paraId="6664E7E0"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Adaptability</w:t>
            </w:r>
          </w:p>
          <w:p w14:paraId="482073A9"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Conflict management</w:t>
            </w:r>
          </w:p>
          <w:p w14:paraId="2001FAD4"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Emotional intelligence</w:t>
            </w:r>
          </w:p>
          <w:p w14:paraId="07006818" w14:textId="77777777" w:rsidR="00C46A32" w:rsidRPr="00D865CA" w:rsidRDefault="00C46A32">
            <w:pPr>
              <w:pStyle w:val="Normal1"/>
              <w:numPr>
                <w:ilvl w:val="0"/>
                <w:numId w:val="63"/>
              </w:numPr>
              <w:spacing w:after="0" w:line="276" w:lineRule="auto"/>
              <w:rPr>
                <w:rFonts w:ascii="Times New Roman" w:hAnsi="Times New Roman" w:cs="Times New Roman"/>
              </w:rPr>
            </w:pPr>
            <w:r w:rsidRPr="00D865CA">
              <w:rPr>
                <w:rFonts w:ascii="Times New Roman" w:eastAsia="Times New Roman" w:hAnsi="Times New Roman" w:cs="Times New Roman"/>
              </w:rPr>
              <w:t>Teamwork</w:t>
            </w:r>
          </w:p>
          <w:p w14:paraId="35A6025D" w14:textId="77777777" w:rsidR="00C46A32" w:rsidRPr="00D865CA" w:rsidRDefault="00C46A32" w:rsidP="00530115">
            <w:pPr>
              <w:pStyle w:val="Normal1"/>
              <w:ind w:left="165" w:right="63"/>
              <w:rPr>
                <w:rFonts w:ascii="Times New Roman" w:eastAsia="Times New Roman" w:hAnsi="Times New Roman" w:cs="Times New Roman"/>
              </w:rPr>
            </w:pPr>
          </w:p>
        </w:tc>
      </w:tr>
    </w:tbl>
    <w:p w14:paraId="17FAE028" w14:textId="77777777" w:rsidR="00C46A32" w:rsidRPr="00D865CA" w:rsidRDefault="00C46A32" w:rsidP="00C46A32">
      <w:pPr>
        <w:pStyle w:val="Normal1"/>
        <w:spacing w:after="0" w:line="276" w:lineRule="auto"/>
        <w:rPr>
          <w:rFonts w:ascii="Times New Roman" w:eastAsia="Times New Roman" w:hAnsi="Times New Roman" w:cs="Times New Roman"/>
          <w:b/>
        </w:rPr>
      </w:pPr>
    </w:p>
    <w:p w14:paraId="0E762052" w14:textId="77777777" w:rsidR="00C46A32" w:rsidRPr="00D865CA" w:rsidRDefault="00C46A32" w:rsidP="00C46A32">
      <w:pPr>
        <w:pStyle w:val="Normal1"/>
        <w:spacing w:after="0" w:line="276" w:lineRule="auto"/>
        <w:rPr>
          <w:rFonts w:ascii="Times New Roman" w:eastAsia="Times New Roman" w:hAnsi="Times New Roman" w:cs="Times New Roman"/>
        </w:rPr>
      </w:pPr>
    </w:p>
    <w:p w14:paraId="64C2AFB2" w14:textId="77777777" w:rsidR="00C46A32" w:rsidRPr="00D865CA" w:rsidRDefault="00C46A32" w:rsidP="00C46A32">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rPr>
        <w:t>EVIDENCE GUIDE</w:t>
      </w:r>
    </w:p>
    <w:p w14:paraId="1BDB2B90" w14:textId="77777777" w:rsidR="00C46A32" w:rsidRPr="00D865CA" w:rsidRDefault="00C46A32" w:rsidP="00C46A32">
      <w:pPr>
        <w:pStyle w:val="Normal1"/>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6"/>
        <w:gridCol w:w="6948"/>
      </w:tblGrid>
      <w:tr w:rsidR="00C46A32" w:rsidRPr="00D865CA" w14:paraId="05A4FE3B" w14:textId="77777777" w:rsidTr="00530115">
        <w:trPr>
          <w:cantSplit/>
          <w:tblHeader/>
        </w:trPr>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22FC5E" w14:textId="77777777" w:rsidR="00C46A32" w:rsidRPr="00D865CA" w:rsidRDefault="00C46A32">
            <w:pPr>
              <w:pStyle w:val="Normal1"/>
              <w:numPr>
                <w:ilvl w:val="0"/>
                <w:numId w:val="6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lastRenderedPageBreak/>
              <w:t>Critical aspects of Competency</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387FCF" w14:textId="77777777" w:rsidR="00C46A32" w:rsidRPr="00D865CA" w:rsidRDefault="00C46A32" w:rsidP="00530115">
            <w:pPr>
              <w:pStyle w:val="Normal1"/>
              <w:tabs>
                <w:tab w:val="left" w:pos="702"/>
              </w:tabs>
              <w:spacing w:line="276" w:lineRule="auto"/>
              <w:ind w:left="702" w:hanging="702"/>
              <w:rPr>
                <w:rFonts w:ascii="Times New Roman" w:eastAsia="Times New Roman" w:hAnsi="Times New Roman" w:cs="Times New Roman"/>
              </w:rPr>
            </w:pPr>
            <w:r w:rsidRPr="00D865CA">
              <w:rPr>
                <w:rFonts w:ascii="Times New Roman" w:eastAsia="Times New Roman" w:hAnsi="Times New Roman" w:cs="Times New Roman"/>
              </w:rPr>
              <w:t>Assessment require evidence that the candidate:</w:t>
            </w:r>
          </w:p>
          <w:p w14:paraId="398C03FD" w14:textId="77777777" w:rsidR="00C46A32" w:rsidRPr="00D865CA" w:rsidRDefault="00C46A32">
            <w:pPr>
              <w:pStyle w:val="Normal1"/>
              <w:numPr>
                <w:ilvl w:val="1"/>
                <w:numId w:val="65"/>
              </w:numPr>
              <w:spacing w:after="0" w:line="276" w:lineRule="auto"/>
              <w:rPr>
                <w:rFonts w:ascii="Times New Roman" w:hAnsi="Times New Roman" w:cs="Times New Roman"/>
              </w:rPr>
            </w:pPr>
            <w:r w:rsidRPr="00D865CA">
              <w:rPr>
                <w:rFonts w:ascii="Times New Roman" w:eastAsia="Times New Roman" w:hAnsi="Times New Roman" w:cs="Times New Roman"/>
              </w:rPr>
              <w:t>Applied self-management skills as per organizational procedures.</w:t>
            </w:r>
          </w:p>
          <w:p w14:paraId="4B81C7F1" w14:textId="77777777" w:rsidR="00C46A32" w:rsidRPr="00D865CA" w:rsidRDefault="00C46A32">
            <w:pPr>
              <w:pStyle w:val="Normal1"/>
              <w:numPr>
                <w:ilvl w:val="1"/>
                <w:numId w:val="65"/>
              </w:numPr>
              <w:spacing w:after="0" w:line="276" w:lineRule="auto"/>
              <w:rPr>
                <w:rFonts w:ascii="Times New Roman" w:hAnsi="Times New Roman" w:cs="Times New Roman"/>
              </w:rPr>
            </w:pPr>
            <w:r w:rsidRPr="00D865CA">
              <w:rPr>
                <w:rFonts w:ascii="Times New Roman" w:eastAsia="Times New Roman" w:hAnsi="Times New Roman" w:cs="Times New Roman"/>
              </w:rPr>
              <w:t>Promoted ethical practices and values as per organizational procedures.</w:t>
            </w:r>
          </w:p>
          <w:p w14:paraId="4CE049E2" w14:textId="77777777" w:rsidR="00C46A32" w:rsidRPr="00D865CA" w:rsidRDefault="00C46A32">
            <w:pPr>
              <w:pStyle w:val="Normal1"/>
              <w:numPr>
                <w:ilvl w:val="1"/>
                <w:numId w:val="65"/>
              </w:numPr>
              <w:spacing w:after="0" w:line="276" w:lineRule="auto"/>
              <w:rPr>
                <w:rFonts w:ascii="Times New Roman" w:hAnsi="Times New Roman" w:cs="Times New Roman"/>
              </w:rPr>
            </w:pPr>
            <w:r w:rsidRPr="00D865CA">
              <w:rPr>
                <w:rFonts w:ascii="Times New Roman" w:eastAsia="Times New Roman" w:hAnsi="Times New Roman" w:cs="Times New Roman"/>
              </w:rPr>
              <w:t xml:space="preserve"> Promoted Teamwork as per workplace assignments.</w:t>
            </w:r>
          </w:p>
          <w:p w14:paraId="537F3B11" w14:textId="77777777" w:rsidR="00C46A32" w:rsidRPr="00D865CA" w:rsidRDefault="00C46A32">
            <w:pPr>
              <w:pStyle w:val="Normal1"/>
              <w:numPr>
                <w:ilvl w:val="1"/>
                <w:numId w:val="65"/>
              </w:numPr>
              <w:spacing w:after="0" w:line="276" w:lineRule="auto"/>
              <w:rPr>
                <w:rFonts w:ascii="Times New Roman" w:hAnsi="Times New Roman" w:cs="Times New Roman"/>
              </w:rPr>
            </w:pPr>
            <w:r w:rsidRPr="00D865CA">
              <w:rPr>
                <w:rFonts w:ascii="Times New Roman" w:eastAsia="Times New Roman" w:hAnsi="Times New Roman" w:cs="Times New Roman"/>
              </w:rPr>
              <w:t>Maintained professional and personal development as per organizational procedures.</w:t>
            </w:r>
          </w:p>
          <w:p w14:paraId="5309DE74" w14:textId="77777777" w:rsidR="00C46A32" w:rsidRPr="00D865CA" w:rsidRDefault="00C46A32">
            <w:pPr>
              <w:pStyle w:val="Normal1"/>
              <w:numPr>
                <w:ilvl w:val="1"/>
                <w:numId w:val="65"/>
              </w:numPr>
              <w:spacing w:after="0" w:line="276" w:lineRule="auto"/>
              <w:rPr>
                <w:rFonts w:ascii="Times New Roman" w:hAnsi="Times New Roman" w:cs="Times New Roman"/>
              </w:rPr>
            </w:pPr>
            <w:r w:rsidRPr="00D865CA">
              <w:rPr>
                <w:rFonts w:ascii="Times New Roman" w:eastAsia="Times New Roman" w:hAnsi="Times New Roman" w:cs="Times New Roman"/>
              </w:rPr>
              <w:t>Applied Problem-solving skills based on work requirements.</w:t>
            </w:r>
          </w:p>
          <w:p w14:paraId="3CA7FBD5" w14:textId="77777777" w:rsidR="00C46A32" w:rsidRPr="00D865CA" w:rsidRDefault="00C46A32">
            <w:pPr>
              <w:pStyle w:val="Normal1"/>
              <w:numPr>
                <w:ilvl w:val="1"/>
                <w:numId w:val="65"/>
              </w:numPr>
              <w:spacing w:after="0" w:line="276" w:lineRule="auto"/>
              <w:rPr>
                <w:rFonts w:ascii="Times New Roman" w:hAnsi="Times New Roman" w:cs="Times New Roman"/>
              </w:rPr>
            </w:pPr>
            <w:r w:rsidRPr="00D865CA">
              <w:rPr>
                <w:rFonts w:ascii="Times New Roman" w:eastAsia="Times New Roman" w:hAnsi="Times New Roman" w:cs="Times New Roman"/>
              </w:rPr>
              <w:t>Identified customer needs based on their characteristics.</w:t>
            </w:r>
          </w:p>
          <w:p w14:paraId="1374DF3E" w14:textId="77777777" w:rsidR="00C46A32" w:rsidRPr="00D865CA" w:rsidRDefault="00C46A32">
            <w:pPr>
              <w:pStyle w:val="Normal1"/>
              <w:numPr>
                <w:ilvl w:val="1"/>
                <w:numId w:val="65"/>
              </w:numPr>
              <w:spacing w:after="0" w:line="276" w:lineRule="auto"/>
              <w:rPr>
                <w:rFonts w:ascii="Times New Roman" w:hAnsi="Times New Roman" w:cs="Times New Roman"/>
              </w:rPr>
            </w:pPr>
            <w:r w:rsidRPr="00D865CA">
              <w:rPr>
                <w:rFonts w:ascii="Times New Roman" w:eastAsia="Times New Roman" w:hAnsi="Times New Roman" w:cs="Times New Roman"/>
              </w:rPr>
              <w:t>Gave back Customer feedback in line with organization policies.</w:t>
            </w:r>
          </w:p>
        </w:tc>
      </w:tr>
      <w:tr w:rsidR="00C46A32" w:rsidRPr="00D865CA" w14:paraId="04C05B89" w14:textId="77777777" w:rsidTr="00530115">
        <w:trPr>
          <w:cantSplit/>
          <w:tblHeader/>
        </w:trPr>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B9D375" w14:textId="77777777" w:rsidR="00C46A32" w:rsidRPr="00D865CA" w:rsidRDefault="00C46A32">
            <w:pPr>
              <w:pStyle w:val="Normal1"/>
              <w:numPr>
                <w:ilvl w:val="0"/>
                <w:numId w:val="62"/>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Resource Implications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207EB" w14:textId="77777777" w:rsidR="00C46A32" w:rsidRPr="00D865CA" w:rsidRDefault="00C46A32" w:rsidP="00530115">
            <w:pPr>
              <w:pStyle w:val="Normal1"/>
              <w:tabs>
                <w:tab w:val="left" w:pos="702"/>
              </w:tabs>
              <w:spacing w:line="276" w:lineRule="auto"/>
              <w:ind w:left="702" w:hanging="702"/>
              <w:rPr>
                <w:rFonts w:ascii="Times New Roman" w:eastAsia="Times New Roman" w:hAnsi="Times New Roman" w:cs="Times New Roman"/>
              </w:rPr>
            </w:pPr>
            <w:r w:rsidRPr="00D865CA">
              <w:rPr>
                <w:rFonts w:ascii="Times New Roman" w:eastAsia="Times New Roman" w:hAnsi="Times New Roman" w:cs="Times New Roman"/>
              </w:rPr>
              <w:t>The following resources should be provided:</w:t>
            </w:r>
          </w:p>
          <w:p w14:paraId="3426A919" w14:textId="77777777" w:rsidR="00C46A32" w:rsidRPr="00D865CA" w:rsidRDefault="00C46A32">
            <w:pPr>
              <w:pStyle w:val="Normal1"/>
              <w:numPr>
                <w:ilvl w:val="0"/>
                <w:numId w:val="64"/>
              </w:numPr>
              <w:shd w:val="clear" w:color="auto" w:fill="FFFFFF"/>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Access to relevant workplace where assessment can take place</w:t>
            </w:r>
          </w:p>
          <w:p w14:paraId="4A31FF0B" w14:textId="77777777" w:rsidR="00C46A32" w:rsidRPr="00D865CA" w:rsidRDefault="00C46A32">
            <w:pPr>
              <w:pStyle w:val="Normal1"/>
              <w:numPr>
                <w:ilvl w:val="0"/>
                <w:numId w:val="64"/>
              </w:numPr>
              <w:tabs>
                <w:tab w:val="left" w:pos="702"/>
              </w:tabs>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Appropriately simulated environment where assessment can take place.</w:t>
            </w:r>
          </w:p>
          <w:p w14:paraId="7B123677" w14:textId="77777777" w:rsidR="00C46A32" w:rsidRPr="00D865CA" w:rsidRDefault="00C46A32">
            <w:pPr>
              <w:pStyle w:val="Normal1"/>
              <w:numPr>
                <w:ilvl w:val="0"/>
                <w:numId w:val="64"/>
              </w:numPr>
              <w:tabs>
                <w:tab w:val="left" w:pos="702"/>
              </w:tabs>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Resources relevant to the proposed activity or tasks.</w:t>
            </w:r>
          </w:p>
        </w:tc>
      </w:tr>
      <w:tr w:rsidR="00C46A32" w:rsidRPr="00D865CA" w14:paraId="55C1CE38" w14:textId="77777777" w:rsidTr="00530115">
        <w:trPr>
          <w:cantSplit/>
          <w:tblHeader/>
        </w:trPr>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844440" w14:textId="77777777" w:rsidR="00C46A32" w:rsidRPr="00D865CA" w:rsidRDefault="00C46A32">
            <w:pPr>
              <w:pStyle w:val="Normal1"/>
              <w:numPr>
                <w:ilvl w:val="0"/>
                <w:numId w:val="62"/>
              </w:numPr>
              <w:tabs>
                <w:tab w:val="left" w:pos="0"/>
              </w:tabs>
              <w:spacing w:after="0" w:line="276" w:lineRule="auto"/>
              <w:ind w:right="252"/>
              <w:rPr>
                <w:rFonts w:ascii="Times New Roman" w:eastAsia="Times New Roman" w:hAnsi="Times New Roman" w:cs="Times New Roman"/>
              </w:rPr>
            </w:pPr>
            <w:r w:rsidRPr="00D865CA">
              <w:rPr>
                <w:rFonts w:ascii="Times New Roman" w:eastAsia="Times New Roman" w:hAnsi="Times New Roman" w:cs="Times New Roman"/>
              </w:rPr>
              <w:t>Methods of Assessment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3B2EE9" w14:textId="77777777" w:rsidR="00C46A32" w:rsidRPr="00D865CA" w:rsidRDefault="00C46A32" w:rsidP="00530115">
            <w:pPr>
              <w:pStyle w:val="Normal1"/>
              <w:tabs>
                <w:tab w:val="left" w:pos="702"/>
              </w:tabs>
              <w:spacing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Competency in this unit may be assessed through: </w:t>
            </w:r>
          </w:p>
          <w:p w14:paraId="04834417" w14:textId="77777777" w:rsidR="00C46A32" w:rsidRPr="00D865CA" w:rsidRDefault="00C46A32">
            <w:pPr>
              <w:pStyle w:val="Normal1"/>
              <w:numPr>
                <w:ilvl w:val="0"/>
                <w:numId w:val="67"/>
              </w:numPr>
              <w:tabs>
                <w:tab w:val="left" w:pos="612"/>
              </w:tabs>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Observation</w:t>
            </w:r>
          </w:p>
          <w:p w14:paraId="3AD7D69C" w14:textId="77777777" w:rsidR="00C46A32" w:rsidRPr="00D865CA" w:rsidRDefault="00C46A32">
            <w:pPr>
              <w:pStyle w:val="Normal1"/>
              <w:numPr>
                <w:ilvl w:val="0"/>
                <w:numId w:val="67"/>
              </w:numPr>
              <w:tabs>
                <w:tab w:val="left" w:pos="612"/>
              </w:tabs>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Oral questioning </w:t>
            </w:r>
          </w:p>
          <w:p w14:paraId="0550F79E" w14:textId="77777777" w:rsidR="00C46A32" w:rsidRPr="00D865CA" w:rsidRDefault="00C46A32">
            <w:pPr>
              <w:pStyle w:val="Normal1"/>
              <w:numPr>
                <w:ilvl w:val="0"/>
                <w:numId w:val="67"/>
              </w:numPr>
              <w:tabs>
                <w:tab w:val="left" w:pos="612"/>
              </w:tabs>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Written test</w:t>
            </w:r>
          </w:p>
          <w:p w14:paraId="0E380CD1" w14:textId="77777777" w:rsidR="00C46A32" w:rsidRPr="00D865CA" w:rsidRDefault="00C46A32">
            <w:pPr>
              <w:pStyle w:val="Normal1"/>
              <w:numPr>
                <w:ilvl w:val="0"/>
                <w:numId w:val="67"/>
              </w:numPr>
              <w:tabs>
                <w:tab w:val="left" w:pos="612"/>
              </w:tabs>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Portfolio of Evidence</w:t>
            </w:r>
          </w:p>
          <w:p w14:paraId="17506C0B" w14:textId="77777777" w:rsidR="00C46A32" w:rsidRPr="00D865CA" w:rsidRDefault="00C46A32">
            <w:pPr>
              <w:pStyle w:val="Normal1"/>
              <w:numPr>
                <w:ilvl w:val="0"/>
                <w:numId w:val="67"/>
              </w:numPr>
              <w:tabs>
                <w:tab w:val="left" w:pos="612"/>
              </w:tabs>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Interview</w:t>
            </w:r>
          </w:p>
          <w:p w14:paraId="034DABBB" w14:textId="77777777" w:rsidR="00C46A32" w:rsidRPr="00D865CA" w:rsidRDefault="00C46A32">
            <w:pPr>
              <w:pStyle w:val="Normal1"/>
              <w:numPr>
                <w:ilvl w:val="0"/>
                <w:numId w:val="67"/>
              </w:numPr>
              <w:tabs>
                <w:tab w:val="left" w:pos="612"/>
              </w:tabs>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Third party report</w:t>
            </w:r>
          </w:p>
        </w:tc>
      </w:tr>
      <w:tr w:rsidR="00C46A32" w:rsidRPr="00D865CA" w14:paraId="5B4D0D2F" w14:textId="77777777" w:rsidTr="00530115">
        <w:trPr>
          <w:cantSplit/>
          <w:tblHeader/>
        </w:trPr>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111769" w14:textId="77777777" w:rsidR="00C46A32" w:rsidRPr="00D865CA" w:rsidRDefault="00C46A32">
            <w:pPr>
              <w:pStyle w:val="Normal1"/>
              <w:numPr>
                <w:ilvl w:val="0"/>
                <w:numId w:val="62"/>
              </w:numPr>
              <w:tabs>
                <w:tab w:val="left" w:pos="0"/>
              </w:tabs>
              <w:spacing w:after="0" w:line="276" w:lineRule="auto"/>
              <w:ind w:right="252"/>
              <w:rPr>
                <w:rFonts w:ascii="Times New Roman" w:eastAsia="Times New Roman" w:hAnsi="Times New Roman" w:cs="Times New Roman"/>
              </w:rPr>
            </w:pPr>
            <w:r w:rsidRPr="00D865CA">
              <w:rPr>
                <w:rFonts w:ascii="Times New Roman" w:eastAsia="Times New Roman" w:hAnsi="Times New Roman" w:cs="Times New Roman"/>
              </w:rPr>
              <w:t>Context of Assessment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BBD230" w14:textId="77777777" w:rsidR="00C46A32" w:rsidRPr="00D865CA" w:rsidRDefault="00C46A32"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rPr>
              <w:t>Competency may be assessed:</w:t>
            </w:r>
          </w:p>
          <w:p w14:paraId="017B5A60" w14:textId="77777777" w:rsidR="00C46A32" w:rsidRPr="00D865CA" w:rsidRDefault="00C46A32">
            <w:pPr>
              <w:pStyle w:val="Normal1"/>
              <w:numPr>
                <w:ilvl w:val="0"/>
                <w:numId w:val="66"/>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On-the-job</w:t>
            </w:r>
          </w:p>
          <w:p w14:paraId="7446CDAB" w14:textId="77777777" w:rsidR="00C46A32" w:rsidRPr="00D865CA" w:rsidRDefault="00C46A32">
            <w:pPr>
              <w:pStyle w:val="Normal1"/>
              <w:numPr>
                <w:ilvl w:val="0"/>
                <w:numId w:val="66"/>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In a simulated work environment</w:t>
            </w:r>
          </w:p>
        </w:tc>
      </w:tr>
      <w:tr w:rsidR="00C46A32" w:rsidRPr="00D865CA" w14:paraId="4C37EE6D" w14:textId="77777777" w:rsidTr="00530115">
        <w:trPr>
          <w:cantSplit/>
          <w:tblHeader/>
        </w:trPr>
        <w:tc>
          <w:tcPr>
            <w:tcW w:w="21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FB764" w14:textId="77777777" w:rsidR="00C46A32" w:rsidRPr="00D865CA" w:rsidRDefault="00C46A32">
            <w:pPr>
              <w:pStyle w:val="Normal1"/>
              <w:numPr>
                <w:ilvl w:val="0"/>
                <w:numId w:val="62"/>
              </w:numPr>
              <w:tabs>
                <w:tab w:val="left" w:pos="0"/>
              </w:tabs>
              <w:spacing w:after="0" w:line="276" w:lineRule="auto"/>
              <w:ind w:right="252"/>
              <w:rPr>
                <w:rFonts w:ascii="Times New Roman" w:eastAsia="Times New Roman" w:hAnsi="Times New Roman" w:cs="Times New Roman"/>
              </w:rPr>
            </w:pPr>
            <w:r w:rsidRPr="00D865CA">
              <w:rPr>
                <w:rFonts w:ascii="Times New Roman" w:eastAsia="Times New Roman" w:hAnsi="Times New Roman" w:cs="Times New Roman"/>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2B3FB6" w14:textId="77777777" w:rsidR="00C46A32" w:rsidRPr="00D865CA" w:rsidRDefault="00C46A32"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rPr>
              <w:t>Holistic assessment with other units relevant to the industry sector, workplace and job role is recommended.</w:t>
            </w:r>
          </w:p>
        </w:tc>
      </w:tr>
    </w:tbl>
    <w:p w14:paraId="73E45BEC" w14:textId="77777777" w:rsidR="00C46A32" w:rsidRDefault="00C46A32" w:rsidP="00C46A32"/>
    <w:p w14:paraId="22619814" w14:textId="77777777" w:rsidR="00C46A32" w:rsidRDefault="00C46A32" w:rsidP="00C46A32"/>
    <w:p w14:paraId="3885E82B" w14:textId="77777777" w:rsidR="00C46A32" w:rsidRDefault="00C46A32" w:rsidP="00C46A32"/>
    <w:p w14:paraId="24FE3869" w14:textId="77777777" w:rsidR="00C46A32" w:rsidRDefault="00C46A32" w:rsidP="00C46A32"/>
    <w:p w14:paraId="324EF4A1" w14:textId="77777777" w:rsidR="00C46A32" w:rsidRDefault="00C46A32" w:rsidP="00C46A32"/>
    <w:p w14:paraId="4A27B54D" w14:textId="77777777" w:rsidR="00C46A32" w:rsidRDefault="00C46A32" w:rsidP="00C46A32"/>
    <w:p w14:paraId="25EFB817" w14:textId="77777777" w:rsidR="00C46A32" w:rsidRDefault="00C46A32" w:rsidP="00C46A32"/>
    <w:p w14:paraId="6585B8C9" w14:textId="77777777" w:rsidR="00C46A32" w:rsidRDefault="00C46A32" w:rsidP="00C46A32"/>
    <w:p w14:paraId="13AE3FBB" w14:textId="77777777" w:rsidR="00C46A32" w:rsidRDefault="00C46A32" w:rsidP="00C46A32"/>
    <w:p w14:paraId="2095D874" w14:textId="77777777" w:rsidR="00C46A32" w:rsidRDefault="00C46A32" w:rsidP="00C46A32"/>
    <w:p w14:paraId="46AD4A02" w14:textId="77777777" w:rsidR="00C46A32" w:rsidRPr="00D865CA" w:rsidRDefault="00C46A32" w:rsidP="00C46A32">
      <w:pPr>
        <w:pStyle w:val="Heading1"/>
        <w:rPr>
          <w:rFonts w:ascii="Times New Roman" w:eastAsia="Times New Roman" w:hAnsi="Times New Roman" w:cs="Times New Roman"/>
        </w:rPr>
      </w:pPr>
      <w:bookmarkStart w:id="26" w:name="_Toc196896672"/>
      <w:r w:rsidRPr="00D865CA">
        <w:rPr>
          <w:rFonts w:ascii="Times New Roman" w:eastAsia="Times New Roman" w:hAnsi="Times New Roman" w:cs="Times New Roman"/>
        </w:rPr>
        <w:lastRenderedPageBreak/>
        <w:t>APPLY ENTREPRENEURIAL SKILLS</w:t>
      </w:r>
      <w:bookmarkEnd w:id="26"/>
      <w:r w:rsidRPr="00D865CA">
        <w:rPr>
          <w:rFonts w:ascii="Times New Roman" w:eastAsia="Times New Roman" w:hAnsi="Times New Roman" w:cs="Times New Roman"/>
        </w:rPr>
        <w:t xml:space="preserve"> </w:t>
      </w:r>
    </w:p>
    <w:p w14:paraId="00FD17A1" w14:textId="77777777" w:rsidR="00C46A32" w:rsidRPr="00D865CA" w:rsidRDefault="00C46A32" w:rsidP="00C46A32">
      <w:pPr>
        <w:pStyle w:val="Normal1"/>
        <w:spacing w:after="0" w:line="276" w:lineRule="auto"/>
        <w:rPr>
          <w:rFonts w:ascii="Times New Roman" w:eastAsia="Times New Roman" w:hAnsi="Times New Roman" w:cs="Times New Roman"/>
          <w:b/>
          <w:color w:val="000000"/>
        </w:rPr>
      </w:pPr>
    </w:p>
    <w:p w14:paraId="08803A5B" w14:textId="5AD3092D" w:rsidR="00C46A32" w:rsidRPr="00D865CA" w:rsidRDefault="00C46A32" w:rsidP="00C46A32">
      <w:pPr>
        <w:pStyle w:val="Normal1"/>
        <w:spacing w:line="276" w:lineRule="auto"/>
        <w:rPr>
          <w:rFonts w:ascii="Times New Roman" w:eastAsia="Times New Roman" w:hAnsi="Times New Roman" w:cs="Times New Roman"/>
          <w:b/>
          <w:color w:val="000000"/>
        </w:rPr>
      </w:pPr>
      <w:r w:rsidRPr="00D865CA">
        <w:rPr>
          <w:rFonts w:ascii="Times New Roman" w:eastAsia="Times New Roman" w:hAnsi="Times New Roman" w:cs="Times New Roman"/>
          <w:b/>
          <w:color w:val="000000"/>
        </w:rPr>
        <w:t>UNIT CODE: 0413</w:t>
      </w:r>
      <w:r w:rsidR="00F95E02">
        <w:rPr>
          <w:rFonts w:ascii="Times New Roman" w:eastAsia="Times New Roman" w:hAnsi="Times New Roman" w:cs="Times New Roman"/>
          <w:b/>
          <w:color w:val="000000"/>
        </w:rPr>
        <w:t xml:space="preserve"> 45</w:t>
      </w:r>
      <w:r w:rsidRPr="00D865CA">
        <w:rPr>
          <w:rFonts w:ascii="Times New Roman" w:eastAsia="Times New Roman" w:hAnsi="Times New Roman" w:cs="Times New Roman"/>
          <w:b/>
          <w:color w:val="000000"/>
        </w:rPr>
        <w:t>1</w:t>
      </w:r>
      <w:r w:rsidR="00F95E02">
        <w:rPr>
          <w:rFonts w:ascii="Times New Roman" w:eastAsia="Times New Roman" w:hAnsi="Times New Roman" w:cs="Times New Roman"/>
          <w:b/>
          <w:color w:val="000000"/>
        </w:rPr>
        <w:t xml:space="preserve"> </w:t>
      </w:r>
      <w:r w:rsidRPr="00D865CA">
        <w:rPr>
          <w:rFonts w:ascii="Times New Roman" w:eastAsia="Times New Roman" w:hAnsi="Times New Roman" w:cs="Times New Roman"/>
          <w:b/>
          <w:color w:val="000000"/>
        </w:rPr>
        <w:t>0</w:t>
      </w:r>
      <w:r w:rsidR="009A098E">
        <w:rPr>
          <w:rFonts w:ascii="Times New Roman" w:eastAsia="Times New Roman" w:hAnsi="Times New Roman" w:cs="Times New Roman"/>
          <w:b/>
          <w:color w:val="000000"/>
        </w:rPr>
        <w:t>3</w:t>
      </w:r>
      <w:r w:rsidRPr="00D865CA">
        <w:rPr>
          <w:rFonts w:ascii="Times New Roman" w:eastAsia="Times New Roman" w:hAnsi="Times New Roman" w:cs="Times New Roman"/>
          <w:b/>
          <w:color w:val="000000"/>
        </w:rPr>
        <w:t>A</w:t>
      </w:r>
    </w:p>
    <w:p w14:paraId="3A4B77BF" w14:textId="77777777" w:rsidR="00C46A32" w:rsidRPr="00D865CA" w:rsidRDefault="00C46A32" w:rsidP="00C46A32">
      <w:pPr>
        <w:pStyle w:val="Normal1"/>
        <w:spacing w:line="276" w:lineRule="auto"/>
        <w:rPr>
          <w:rFonts w:ascii="Times New Roman" w:eastAsia="Times New Roman" w:hAnsi="Times New Roman" w:cs="Times New Roman"/>
          <w:b/>
          <w:color w:val="000000"/>
        </w:rPr>
      </w:pPr>
      <w:r w:rsidRPr="00D865CA">
        <w:rPr>
          <w:rFonts w:ascii="Times New Roman" w:eastAsia="Times New Roman" w:hAnsi="Times New Roman" w:cs="Times New Roman"/>
          <w:b/>
          <w:color w:val="000000"/>
        </w:rPr>
        <w:t>UNIT DESCRIPTION</w:t>
      </w:r>
    </w:p>
    <w:p w14:paraId="7C3DB2B0" w14:textId="77777777" w:rsidR="00C46A32" w:rsidRDefault="00C46A32" w:rsidP="00C46A32">
      <w:pPr>
        <w:pStyle w:val="Normal1"/>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This unit covers the competencies required to demonstrate an understanding of entrepreneurship. It involves demonstrating an understanding of </w:t>
      </w:r>
      <w:r w:rsidRPr="00D865CA">
        <w:rPr>
          <w:rFonts w:ascii="Times New Roman" w:eastAsia="Times New Roman" w:hAnsi="Times New Roman" w:cs="Times New Roman"/>
        </w:rPr>
        <w:t>financial literacy, applying entrepreneurial concepts</w:t>
      </w:r>
      <w:r w:rsidRPr="00D865CA">
        <w:rPr>
          <w:rFonts w:ascii="Times New Roman" w:eastAsia="Times New Roman" w:hAnsi="Times New Roman" w:cs="Times New Roman"/>
          <w:color w:val="000000"/>
        </w:rPr>
        <w:t xml:space="preserve"> identifying entrepreneurship opportunities, </w:t>
      </w:r>
      <w:r w:rsidRPr="00D865CA">
        <w:rPr>
          <w:rFonts w:ascii="Times New Roman" w:eastAsia="Times New Roman" w:hAnsi="Times New Roman" w:cs="Times New Roman"/>
        </w:rPr>
        <w:t>applying business legal aspects,</w:t>
      </w:r>
      <w:r w:rsidRPr="00D865CA">
        <w:rPr>
          <w:rFonts w:ascii="Times New Roman" w:eastAsia="Times New Roman" w:hAnsi="Times New Roman" w:cs="Times New Roman"/>
          <w:color w:val="000000"/>
        </w:rPr>
        <w:t xml:space="preserve"> developing business innovative strategies, and developing business plans. </w:t>
      </w:r>
    </w:p>
    <w:tbl>
      <w:tblPr>
        <w:tblStyle w:val="TableGrid"/>
        <w:tblW w:w="0" w:type="auto"/>
        <w:tblLook w:val="04A0" w:firstRow="1" w:lastRow="0" w:firstColumn="1" w:lastColumn="0" w:noHBand="0" w:noVBand="1"/>
      </w:tblPr>
      <w:tblGrid>
        <w:gridCol w:w="4508"/>
        <w:gridCol w:w="4508"/>
      </w:tblGrid>
      <w:tr w:rsidR="00C46A32" w14:paraId="13776012" w14:textId="77777777" w:rsidTr="00530115">
        <w:tc>
          <w:tcPr>
            <w:tcW w:w="4508" w:type="dxa"/>
          </w:tcPr>
          <w:p w14:paraId="65FCF96E"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color w:val="000000"/>
              </w:rPr>
              <w:t>ELEMENTS AND PERFORMANCE CRITERIA</w:t>
            </w:r>
            <w:r w:rsidRPr="00D865CA">
              <w:rPr>
                <w:rFonts w:ascii="Times New Roman" w:eastAsia="Times New Roman" w:hAnsi="Times New Roman" w:cs="Times New Roman"/>
                <w:b/>
              </w:rPr>
              <w:t>ELEMENT</w:t>
            </w:r>
          </w:p>
          <w:p w14:paraId="34F9D597" w14:textId="77777777" w:rsidR="00C46A32" w:rsidRDefault="00C46A32" w:rsidP="00530115">
            <w:pPr>
              <w:pStyle w:val="Normal1"/>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rPr>
              <w:t>These describe the key outcomes that make up workplace function.</w:t>
            </w:r>
          </w:p>
        </w:tc>
        <w:tc>
          <w:tcPr>
            <w:tcW w:w="4508" w:type="dxa"/>
          </w:tcPr>
          <w:p w14:paraId="6F83D985"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b/>
              </w:rPr>
              <w:t>PERFORMANCE CRITERIA</w:t>
            </w:r>
          </w:p>
          <w:p w14:paraId="303CB116" w14:textId="77777777" w:rsidR="00C46A32" w:rsidRPr="00D865CA" w:rsidRDefault="00C46A32" w:rsidP="00530115">
            <w:pPr>
              <w:pStyle w:val="Normal1"/>
              <w:spacing w:line="276" w:lineRule="auto"/>
              <w:rPr>
                <w:rFonts w:ascii="Times New Roman" w:eastAsia="Times New Roman" w:hAnsi="Times New Roman" w:cs="Times New Roman"/>
                <w:b/>
              </w:rPr>
            </w:pPr>
            <w:r w:rsidRPr="00D865CA">
              <w:rPr>
                <w:rFonts w:ascii="Times New Roman" w:eastAsia="Times New Roman" w:hAnsi="Times New Roman" w:cs="Times New Roman"/>
              </w:rPr>
              <w:t>These are assessable statements that specify the required level of performance for each of the elements.</w:t>
            </w:r>
          </w:p>
          <w:p w14:paraId="236276E1" w14:textId="77777777" w:rsidR="00C46A32" w:rsidRDefault="00C46A32" w:rsidP="00530115">
            <w:pPr>
              <w:pStyle w:val="Normal1"/>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b/>
                <w:i/>
              </w:rPr>
              <w:t>Bold and italicized terms are elaborated in Range</w:t>
            </w:r>
          </w:p>
        </w:tc>
      </w:tr>
      <w:tr w:rsidR="00C46A32" w14:paraId="75A8C02A" w14:textId="77777777" w:rsidTr="00530115">
        <w:tc>
          <w:tcPr>
            <w:tcW w:w="4508" w:type="dxa"/>
          </w:tcPr>
          <w:p w14:paraId="65AD4D35" w14:textId="77777777" w:rsidR="00C46A32" w:rsidRDefault="00C46A32">
            <w:pPr>
              <w:pStyle w:val="Normal1"/>
              <w:numPr>
                <w:ilvl w:val="3"/>
                <w:numId w:val="55"/>
              </w:numPr>
              <w:spacing w:line="276" w:lineRule="auto"/>
              <w:ind w:left="1237" w:hanging="810"/>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Apply Financial Literacy Skills</w:t>
            </w:r>
          </w:p>
        </w:tc>
        <w:tc>
          <w:tcPr>
            <w:tcW w:w="4508" w:type="dxa"/>
          </w:tcPr>
          <w:p w14:paraId="4477CCB6" w14:textId="77777777" w:rsidR="00C46A32" w:rsidRPr="00D865CA" w:rsidRDefault="00C46A32">
            <w:pPr>
              <w:pStyle w:val="Normal1"/>
              <w:numPr>
                <w:ilvl w:val="1"/>
                <w:numId w:val="152"/>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b/>
                <w:color w:val="000000"/>
              </w:rPr>
              <w:t>Sources of personal and business</w:t>
            </w:r>
            <w:r w:rsidRPr="00D865CA">
              <w:rPr>
                <w:rFonts w:ascii="Times New Roman" w:eastAsia="Times New Roman" w:hAnsi="Times New Roman" w:cs="Times New Roman"/>
                <w:color w:val="000000"/>
              </w:rPr>
              <w:t xml:space="preserve"> </w:t>
            </w:r>
            <w:r w:rsidRPr="00D865CA">
              <w:rPr>
                <w:rFonts w:ascii="Times New Roman" w:eastAsia="Times New Roman" w:hAnsi="Times New Roman" w:cs="Times New Roman"/>
                <w:b/>
                <w:i/>
                <w:color w:val="000000"/>
              </w:rPr>
              <w:t>funds</w:t>
            </w:r>
            <w:r w:rsidRPr="00D865CA">
              <w:rPr>
                <w:rFonts w:ascii="Times New Roman" w:eastAsia="Times New Roman" w:hAnsi="Times New Roman" w:cs="Times New Roman"/>
                <w:color w:val="000000"/>
              </w:rPr>
              <w:t xml:space="preserve"> are identified as per financial procedures and standards </w:t>
            </w:r>
          </w:p>
          <w:p w14:paraId="42F52F85" w14:textId="77777777" w:rsidR="00C46A32" w:rsidRPr="00D865CA" w:rsidRDefault="00C46A32">
            <w:pPr>
              <w:pStyle w:val="Normal1"/>
              <w:numPr>
                <w:ilvl w:val="0"/>
                <w:numId w:val="55"/>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 xml:space="preserve">Personal finances are managed as per financial procedures and standards </w:t>
            </w:r>
          </w:p>
          <w:p w14:paraId="532CCD25" w14:textId="77777777" w:rsidR="00C46A32" w:rsidRPr="00D865CA" w:rsidRDefault="00C46A32">
            <w:pPr>
              <w:pStyle w:val="Normal1"/>
              <w:numPr>
                <w:ilvl w:val="0"/>
                <w:numId w:val="55"/>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 xml:space="preserve">Savings are managed as per financial procedures and standards </w:t>
            </w:r>
          </w:p>
          <w:p w14:paraId="78C6D762" w14:textId="77777777" w:rsidR="00C46A32" w:rsidRPr="00D865CA" w:rsidRDefault="00C46A32">
            <w:pPr>
              <w:pStyle w:val="Normal1"/>
              <w:numPr>
                <w:ilvl w:val="0"/>
                <w:numId w:val="55"/>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 xml:space="preserve">Debts are managed as per financial procedures and standards </w:t>
            </w:r>
          </w:p>
          <w:p w14:paraId="7F41CDB9" w14:textId="77777777" w:rsidR="00C46A32" w:rsidRPr="00D865CA" w:rsidRDefault="00C46A32">
            <w:pPr>
              <w:pStyle w:val="Normal1"/>
              <w:numPr>
                <w:ilvl w:val="0"/>
                <w:numId w:val="55"/>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 xml:space="preserve">Investments are undertaken as per financial procedures and standards </w:t>
            </w:r>
          </w:p>
          <w:p w14:paraId="1A7E2D9E" w14:textId="77777777" w:rsidR="00C46A32" w:rsidRDefault="00C46A32">
            <w:pPr>
              <w:pStyle w:val="Normal1"/>
              <w:numPr>
                <w:ilvl w:val="0"/>
                <w:numId w:val="55"/>
              </w:numPr>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Insurance services are procured as per financial procedures and standards </w:t>
            </w:r>
          </w:p>
        </w:tc>
      </w:tr>
      <w:tr w:rsidR="00C46A32" w14:paraId="51DA27D3" w14:textId="77777777" w:rsidTr="00530115">
        <w:tc>
          <w:tcPr>
            <w:tcW w:w="4508" w:type="dxa"/>
          </w:tcPr>
          <w:p w14:paraId="65E10D2E" w14:textId="77777777" w:rsidR="00C46A32" w:rsidRDefault="00C46A32">
            <w:pPr>
              <w:pStyle w:val="Normal1"/>
              <w:numPr>
                <w:ilvl w:val="0"/>
                <w:numId w:val="3"/>
              </w:numPr>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Apply entrepreneurial concept</w:t>
            </w:r>
          </w:p>
        </w:tc>
        <w:tc>
          <w:tcPr>
            <w:tcW w:w="4508" w:type="dxa"/>
          </w:tcPr>
          <w:p w14:paraId="05C39CB8" w14:textId="77777777" w:rsidR="00C46A32" w:rsidRPr="00D865CA" w:rsidRDefault="00C46A32">
            <w:pPr>
              <w:pStyle w:val="Normal1"/>
              <w:numPr>
                <w:ilvl w:val="0"/>
                <w:numId w:val="15"/>
              </w:numPr>
              <w:pBdr>
                <w:top w:val="nil"/>
                <w:left w:val="nil"/>
                <w:bottom w:val="nil"/>
                <w:right w:val="nil"/>
                <w:between w:val="nil"/>
              </w:pBdr>
              <w:shd w:val="clear" w:color="auto" w:fill="FFFFFF"/>
              <w:tabs>
                <w:tab w:val="left" w:pos="2880"/>
              </w:tabs>
              <w:ind w:left="360"/>
              <w:rPr>
                <w:rFonts w:ascii="Times New Roman" w:eastAsia="Times New Roman" w:hAnsi="Times New Roman" w:cs="Times New Roman"/>
              </w:rPr>
            </w:pPr>
            <w:r w:rsidRPr="00D865CA">
              <w:rPr>
                <w:rFonts w:ascii="Times New Roman" w:eastAsia="Times New Roman" w:hAnsi="Times New Roman" w:cs="Times New Roman"/>
                <w:color w:val="000000"/>
              </w:rPr>
              <w:t xml:space="preserve">Entrepreneurs and Business persons are distinguished as per principles of entrepreneurship </w:t>
            </w:r>
          </w:p>
          <w:p w14:paraId="3C5FEDC0" w14:textId="77777777" w:rsidR="00C46A32" w:rsidRPr="00D865CA" w:rsidRDefault="00C46A32">
            <w:pPr>
              <w:pStyle w:val="Normal1"/>
              <w:numPr>
                <w:ilvl w:val="0"/>
                <w:numId w:val="15"/>
              </w:numPr>
              <w:pBdr>
                <w:top w:val="nil"/>
                <w:left w:val="nil"/>
                <w:bottom w:val="nil"/>
                <w:right w:val="nil"/>
                <w:between w:val="nil"/>
              </w:pBdr>
              <w:shd w:val="clear" w:color="auto" w:fill="FFFFFF"/>
              <w:tabs>
                <w:tab w:val="left" w:pos="2880"/>
              </w:tabs>
              <w:ind w:left="360"/>
              <w:rPr>
                <w:rFonts w:ascii="Times New Roman" w:eastAsia="Times New Roman" w:hAnsi="Times New Roman" w:cs="Times New Roman"/>
              </w:rPr>
            </w:pPr>
            <w:r w:rsidRPr="00D865CA">
              <w:rPr>
                <w:rFonts w:ascii="Times New Roman" w:eastAsia="Times New Roman" w:hAnsi="Times New Roman" w:cs="Times New Roman"/>
                <w:b/>
                <w:i/>
                <w:color w:val="000000"/>
              </w:rPr>
              <w:t>Types of entrepreneurs</w:t>
            </w:r>
            <w:r w:rsidRPr="00D865CA">
              <w:rPr>
                <w:rFonts w:ascii="Times New Roman" w:eastAsia="Times New Roman" w:hAnsi="Times New Roman" w:cs="Times New Roman"/>
                <w:color w:val="000000"/>
              </w:rPr>
              <w:t xml:space="preserve"> are identified as per principles of entrepreneurship</w:t>
            </w:r>
          </w:p>
          <w:p w14:paraId="4730AD5A" w14:textId="77777777" w:rsidR="00C46A32" w:rsidRPr="00D865CA" w:rsidRDefault="00C46A32">
            <w:pPr>
              <w:pStyle w:val="Normal1"/>
              <w:numPr>
                <w:ilvl w:val="0"/>
                <w:numId w:val="15"/>
              </w:numPr>
              <w:pBdr>
                <w:top w:val="nil"/>
                <w:left w:val="nil"/>
                <w:bottom w:val="nil"/>
                <w:right w:val="nil"/>
                <w:between w:val="nil"/>
              </w:pBdr>
              <w:shd w:val="clear" w:color="auto" w:fill="FFFFFF"/>
              <w:tabs>
                <w:tab w:val="left" w:pos="2880"/>
              </w:tabs>
              <w:ind w:left="360"/>
              <w:rPr>
                <w:rFonts w:ascii="Times New Roman" w:eastAsia="Times New Roman" w:hAnsi="Times New Roman" w:cs="Times New Roman"/>
              </w:rPr>
            </w:pPr>
            <w:r w:rsidRPr="00D865CA">
              <w:rPr>
                <w:rFonts w:ascii="Times New Roman" w:eastAsia="Times New Roman" w:hAnsi="Times New Roman" w:cs="Times New Roman"/>
                <w:color w:val="000000"/>
              </w:rPr>
              <w:t>Ways of becoming an entrepreneur are identified as per principles of Entrepreneurship</w:t>
            </w:r>
          </w:p>
          <w:p w14:paraId="31771DED" w14:textId="77777777" w:rsidR="00C46A32" w:rsidRPr="00D865CA" w:rsidRDefault="00C46A32">
            <w:pPr>
              <w:pStyle w:val="Normal1"/>
              <w:numPr>
                <w:ilvl w:val="0"/>
                <w:numId w:val="15"/>
              </w:numPr>
              <w:pBdr>
                <w:top w:val="nil"/>
                <w:left w:val="nil"/>
                <w:bottom w:val="nil"/>
                <w:right w:val="nil"/>
                <w:between w:val="nil"/>
              </w:pBdr>
              <w:shd w:val="clear" w:color="auto" w:fill="FFFFFF"/>
              <w:tabs>
                <w:tab w:val="left" w:pos="2880"/>
              </w:tabs>
              <w:ind w:left="360"/>
              <w:rPr>
                <w:rFonts w:ascii="Times New Roman" w:eastAsia="Times New Roman" w:hAnsi="Times New Roman" w:cs="Times New Roman"/>
              </w:rPr>
            </w:pPr>
            <w:r w:rsidRPr="00D865CA">
              <w:rPr>
                <w:rFonts w:ascii="Times New Roman" w:eastAsia="Times New Roman" w:hAnsi="Times New Roman" w:cs="Times New Roman"/>
                <w:b/>
                <w:i/>
                <w:color w:val="000000"/>
              </w:rPr>
              <w:t>Characteristics of Entrepreneurs</w:t>
            </w:r>
            <w:r w:rsidRPr="00D865CA">
              <w:rPr>
                <w:rFonts w:ascii="Times New Roman" w:eastAsia="Times New Roman" w:hAnsi="Times New Roman" w:cs="Times New Roman"/>
                <w:color w:val="000000"/>
              </w:rPr>
              <w:t xml:space="preserve"> are identified as per principles of Entrepreneurship</w:t>
            </w:r>
            <w:r w:rsidRPr="00D865CA">
              <w:rPr>
                <w:rFonts w:ascii="Times New Roman" w:eastAsia="Times New Roman" w:hAnsi="Times New Roman" w:cs="Times New Roman"/>
                <w:b/>
                <w:color w:val="000000"/>
              </w:rPr>
              <w:t xml:space="preserve"> </w:t>
            </w:r>
          </w:p>
          <w:p w14:paraId="41C3EAD5" w14:textId="77777777" w:rsidR="00C46A32" w:rsidRPr="00D865CA" w:rsidRDefault="00C46A32">
            <w:pPr>
              <w:pStyle w:val="Normal1"/>
              <w:numPr>
                <w:ilvl w:val="0"/>
                <w:numId w:val="15"/>
              </w:numPr>
              <w:pBdr>
                <w:top w:val="nil"/>
                <w:left w:val="nil"/>
                <w:bottom w:val="nil"/>
                <w:right w:val="nil"/>
                <w:between w:val="nil"/>
              </w:pBdr>
              <w:shd w:val="clear" w:color="auto" w:fill="FFFFFF"/>
              <w:tabs>
                <w:tab w:val="left" w:pos="2880"/>
              </w:tabs>
              <w:ind w:left="360"/>
              <w:rPr>
                <w:rFonts w:ascii="Times New Roman" w:eastAsia="Times New Roman" w:hAnsi="Times New Roman" w:cs="Times New Roman"/>
              </w:rPr>
            </w:pPr>
            <w:r w:rsidRPr="00D865CA">
              <w:rPr>
                <w:rFonts w:ascii="Times New Roman" w:eastAsia="Times New Roman" w:hAnsi="Times New Roman" w:cs="Times New Roman"/>
                <w:color w:val="000000"/>
              </w:rPr>
              <w:t xml:space="preserve">Salaried employment and self-employment are distinguished as per principles of entrepreneurship </w:t>
            </w:r>
          </w:p>
          <w:p w14:paraId="1414D023" w14:textId="77777777" w:rsidR="00C46A32" w:rsidRPr="00D865CA" w:rsidRDefault="00C46A32">
            <w:pPr>
              <w:pStyle w:val="Normal1"/>
              <w:numPr>
                <w:ilvl w:val="0"/>
                <w:numId w:val="15"/>
              </w:numPr>
              <w:pBdr>
                <w:top w:val="nil"/>
                <w:left w:val="nil"/>
                <w:bottom w:val="nil"/>
                <w:right w:val="nil"/>
                <w:between w:val="nil"/>
              </w:pBdr>
              <w:shd w:val="clear" w:color="auto" w:fill="FFFFFF"/>
              <w:tabs>
                <w:tab w:val="left" w:pos="2880"/>
              </w:tabs>
              <w:ind w:left="360"/>
              <w:rPr>
                <w:rFonts w:ascii="Times New Roman" w:eastAsia="Times New Roman" w:hAnsi="Times New Roman" w:cs="Times New Roman"/>
              </w:rPr>
            </w:pPr>
            <w:r w:rsidRPr="00D865CA">
              <w:rPr>
                <w:rFonts w:ascii="Times New Roman" w:eastAsia="Times New Roman" w:hAnsi="Times New Roman" w:cs="Times New Roman"/>
                <w:b/>
                <w:i/>
                <w:color w:val="000000"/>
              </w:rPr>
              <w:t>Requirements for entry into self-employment</w:t>
            </w:r>
            <w:r w:rsidRPr="00D865CA">
              <w:rPr>
                <w:rFonts w:ascii="Times New Roman" w:eastAsia="Times New Roman" w:hAnsi="Times New Roman" w:cs="Times New Roman"/>
                <w:color w:val="000000"/>
              </w:rPr>
              <w:t xml:space="preserve"> are identified according to business procedures and standards </w:t>
            </w:r>
          </w:p>
          <w:p w14:paraId="7D81919F" w14:textId="77777777" w:rsidR="00C46A32" w:rsidRPr="00D865CA" w:rsidRDefault="00C46A32">
            <w:pPr>
              <w:pStyle w:val="Normal1"/>
              <w:numPr>
                <w:ilvl w:val="0"/>
                <w:numId w:val="15"/>
              </w:numPr>
              <w:pBdr>
                <w:top w:val="nil"/>
                <w:left w:val="nil"/>
                <w:bottom w:val="nil"/>
                <w:right w:val="nil"/>
                <w:between w:val="nil"/>
              </w:pBdr>
              <w:shd w:val="clear" w:color="auto" w:fill="FFFFFF"/>
              <w:tabs>
                <w:tab w:val="left" w:pos="2880"/>
              </w:tabs>
              <w:ind w:left="360"/>
              <w:rPr>
                <w:rFonts w:ascii="Times New Roman" w:eastAsia="Times New Roman" w:hAnsi="Times New Roman" w:cs="Times New Roman"/>
              </w:rPr>
            </w:pPr>
            <w:r w:rsidRPr="00D865CA">
              <w:rPr>
                <w:rFonts w:ascii="Times New Roman" w:eastAsia="Times New Roman" w:hAnsi="Times New Roman" w:cs="Times New Roman"/>
                <w:color w:val="000000"/>
              </w:rPr>
              <w:t xml:space="preserve">Roles of an Entrepreneur in an enterprise are determined according to business procedures and standards  </w:t>
            </w:r>
          </w:p>
          <w:p w14:paraId="6EBC88D4" w14:textId="77777777" w:rsidR="00C46A32" w:rsidRDefault="00C46A32" w:rsidP="00530115">
            <w:pPr>
              <w:pStyle w:val="Normal1"/>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b/>
                <w:color w:val="000000"/>
              </w:rPr>
              <w:lastRenderedPageBreak/>
              <w:t>Contributions of entrepreneurship</w:t>
            </w:r>
            <w:r w:rsidRPr="00D865CA">
              <w:rPr>
                <w:rFonts w:ascii="Times New Roman" w:eastAsia="Times New Roman" w:hAnsi="Times New Roman" w:cs="Times New Roman"/>
                <w:color w:val="000000"/>
              </w:rPr>
              <w:t xml:space="preserve"> to National development are identified as per business procedures and standards </w:t>
            </w:r>
          </w:p>
        </w:tc>
      </w:tr>
      <w:tr w:rsidR="00C46A32" w14:paraId="5AC298F8" w14:textId="77777777" w:rsidTr="00530115">
        <w:tc>
          <w:tcPr>
            <w:tcW w:w="4508" w:type="dxa"/>
          </w:tcPr>
          <w:p w14:paraId="39369867" w14:textId="77777777" w:rsidR="00C46A32" w:rsidRDefault="00C46A32">
            <w:pPr>
              <w:pStyle w:val="Normal1"/>
              <w:numPr>
                <w:ilvl w:val="0"/>
                <w:numId w:val="3"/>
              </w:numPr>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lastRenderedPageBreak/>
              <w:t>Identify entrepreneurial opportunities</w:t>
            </w:r>
          </w:p>
        </w:tc>
        <w:tc>
          <w:tcPr>
            <w:tcW w:w="4508" w:type="dxa"/>
          </w:tcPr>
          <w:p w14:paraId="7E817D95" w14:textId="77777777" w:rsidR="00C46A32" w:rsidRPr="00D865CA" w:rsidRDefault="00C46A32">
            <w:pPr>
              <w:pStyle w:val="Normal1"/>
              <w:numPr>
                <w:ilvl w:val="0"/>
                <w:numId w:val="16"/>
              </w:numPr>
              <w:pBdr>
                <w:top w:val="nil"/>
                <w:left w:val="nil"/>
                <w:bottom w:val="nil"/>
                <w:right w:val="nil"/>
                <w:between w:val="nil"/>
              </w:pBdr>
              <w:shd w:val="clear" w:color="auto" w:fill="FFFFFF"/>
              <w:tabs>
                <w:tab w:val="left" w:pos="2880"/>
              </w:tabs>
              <w:rPr>
                <w:rFonts w:ascii="Times New Roman" w:eastAsia="Times New Roman" w:hAnsi="Times New Roman" w:cs="Times New Roman"/>
              </w:rPr>
            </w:pPr>
            <w:r w:rsidRPr="00D865CA">
              <w:rPr>
                <w:rFonts w:ascii="Times New Roman" w:eastAsia="Times New Roman" w:hAnsi="Times New Roman" w:cs="Times New Roman"/>
                <w:color w:val="000000"/>
              </w:rPr>
              <w:t xml:space="preserve">Business ideas are identified as per business procedures and standards  </w:t>
            </w:r>
          </w:p>
          <w:p w14:paraId="48BBB8FC" w14:textId="77777777" w:rsidR="00C46A32" w:rsidRPr="00D865CA" w:rsidRDefault="00C46A32">
            <w:pPr>
              <w:pStyle w:val="Normal1"/>
              <w:numPr>
                <w:ilvl w:val="0"/>
                <w:numId w:val="16"/>
              </w:numPr>
              <w:pBdr>
                <w:top w:val="nil"/>
                <w:left w:val="nil"/>
                <w:bottom w:val="nil"/>
                <w:right w:val="nil"/>
                <w:between w:val="nil"/>
              </w:pBdr>
              <w:shd w:val="clear" w:color="auto" w:fill="FFFFFF"/>
              <w:tabs>
                <w:tab w:val="left" w:pos="2880"/>
              </w:tabs>
              <w:rPr>
                <w:rFonts w:ascii="Times New Roman" w:eastAsia="Times New Roman" w:hAnsi="Times New Roman" w:cs="Times New Roman"/>
              </w:rPr>
            </w:pPr>
            <w:r w:rsidRPr="00D865CA">
              <w:rPr>
                <w:rFonts w:ascii="Times New Roman" w:eastAsia="Times New Roman" w:hAnsi="Times New Roman" w:cs="Times New Roman"/>
                <w:color w:val="000000"/>
              </w:rPr>
              <w:t xml:space="preserve">Factors to consider when evaluating business opportunity viability are explored based on business procedure and standards </w:t>
            </w:r>
          </w:p>
          <w:p w14:paraId="64B47F20" w14:textId="77777777" w:rsidR="00C46A32" w:rsidRPr="00D865CA" w:rsidRDefault="00C46A32">
            <w:pPr>
              <w:pStyle w:val="Normal1"/>
              <w:numPr>
                <w:ilvl w:val="0"/>
                <w:numId w:val="16"/>
              </w:numPr>
              <w:pBdr>
                <w:top w:val="nil"/>
                <w:left w:val="nil"/>
                <w:bottom w:val="nil"/>
                <w:right w:val="nil"/>
                <w:between w:val="nil"/>
              </w:pBdr>
              <w:shd w:val="clear" w:color="auto" w:fill="FFFFFF"/>
              <w:tabs>
                <w:tab w:val="left" w:pos="2880"/>
              </w:tabs>
              <w:rPr>
                <w:rFonts w:ascii="Times New Roman" w:eastAsia="Times New Roman" w:hAnsi="Times New Roman" w:cs="Times New Roman"/>
              </w:rPr>
            </w:pPr>
            <w:r w:rsidRPr="00D865CA">
              <w:rPr>
                <w:rFonts w:ascii="Times New Roman" w:eastAsia="Times New Roman" w:hAnsi="Times New Roman" w:cs="Times New Roman"/>
                <w:color w:val="000000"/>
              </w:rPr>
              <w:t xml:space="preserve">Entrepreneurial opportunities are evaluated as per business procedures and standards </w:t>
            </w:r>
          </w:p>
          <w:p w14:paraId="7B7DD7D2" w14:textId="77777777" w:rsidR="00C46A32" w:rsidRPr="00D865CA" w:rsidRDefault="00C46A32">
            <w:pPr>
              <w:pStyle w:val="Normal1"/>
              <w:numPr>
                <w:ilvl w:val="0"/>
                <w:numId w:val="16"/>
              </w:numPr>
              <w:pBdr>
                <w:top w:val="nil"/>
                <w:left w:val="nil"/>
                <w:bottom w:val="nil"/>
                <w:right w:val="nil"/>
                <w:between w:val="nil"/>
              </w:pBdr>
              <w:shd w:val="clear" w:color="auto" w:fill="FFFFFF"/>
              <w:tabs>
                <w:tab w:val="left" w:pos="2880"/>
              </w:tabs>
              <w:rPr>
                <w:rFonts w:ascii="Times New Roman" w:eastAsia="Times New Roman" w:hAnsi="Times New Roman" w:cs="Times New Roman"/>
              </w:rPr>
            </w:pPr>
            <w:r w:rsidRPr="00D865CA">
              <w:rPr>
                <w:rFonts w:ascii="Times New Roman" w:eastAsia="Times New Roman" w:hAnsi="Times New Roman" w:cs="Times New Roman"/>
                <w:color w:val="000000"/>
              </w:rPr>
              <w:t xml:space="preserve">Business ideas and opportunities are generated as per business procedures and standards </w:t>
            </w:r>
          </w:p>
          <w:p w14:paraId="25CD9464" w14:textId="77777777" w:rsidR="00C46A32" w:rsidRDefault="00C46A32">
            <w:pPr>
              <w:pStyle w:val="Normal1"/>
              <w:numPr>
                <w:ilvl w:val="0"/>
                <w:numId w:val="16"/>
              </w:numPr>
              <w:shd w:val="clear" w:color="auto" w:fill="FFFFFF"/>
              <w:tabs>
                <w:tab w:val="left" w:pos="2880"/>
              </w:tabs>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Business life cycle is analyzed as per business procedures and standards </w:t>
            </w:r>
          </w:p>
        </w:tc>
      </w:tr>
      <w:tr w:rsidR="00C46A32" w14:paraId="27A30068" w14:textId="77777777" w:rsidTr="00530115">
        <w:tc>
          <w:tcPr>
            <w:tcW w:w="4508" w:type="dxa"/>
          </w:tcPr>
          <w:p w14:paraId="7673375C" w14:textId="77777777" w:rsidR="00C46A32" w:rsidRDefault="00C46A32">
            <w:pPr>
              <w:pStyle w:val="Normal1"/>
              <w:numPr>
                <w:ilvl w:val="0"/>
                <w:numId w:val="3"/>
              </w:numPr>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Apply business legal aspects  </w:t>
            </w:r>
          </w:p>
        </w:tc>
        <w:tc>
          <w:tcPr>
            <w:tcW w:w="4508" w:type="dxa"/>
          </w:tcPr>
          <w:p w14:paraId="3D1FB963" w14:textId="77777777" w:rsidR="00C46A32" w:rsidRPr="00D865CA" w:rsidRDefault="00C46A32">
            <w:pPr>
              <w:pStyle w:val="Normal1"/>
              <w:numPr>
                <w:ilvl w:val="0"/>
                <w:numId w:val="32"/>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b/>
                <w:i/>
                <w:color w:val="000000"/>
              </w:rPr>
              <w:t>Forms of business ownership</w:t>
            </w:r>
            <w:r w:rsidRPr="00D865CA">
              <w:rPr>
                <w:rFonts w:ascii="Times New Roman" w:eastAsia="Times New Roman" w:hAnsi="Times New Roman" w:cs="Times New Roman"/>
                <w:color w:val="000000"/>
              </w:rPr>
              <w:t xml:space="preserve"> are identified as per legal procedures and practices </w:t>
            </w:r>
          </w:p>
          <w:p w14:paraId="0517D346" w14:textId="77777777" w:rsidR="00C46A32" w:rsidRPr="00D865CA" w:rsidRDefault="00C46A32">
            <w:pPr>
              <w:pStyle w:val="Normal1"/>
              <w:numPr>
                <w:ilvl w:val="0"/>
                <w:numId w:val="32"/>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 xml:space="preserve">Business Registration and Licensing processes are identified as per legal procedures and practices </w:t>
            </w:r>
          </w:p>
          <w:p w14:paraId="7E10E2C4" w14:textId="77777777" w:rsidR="00C46A32" w:rsidRPr="00D865CA" w:rsidRDefault="00C46A32">
            <w:pPr>
              <w:pStyle w:val="Normal1"/>
              <w:numPr>
                <w:ilvl w:val="0"/>
                <w:numId w:val="32"/>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 xml:space="preserve">Types of Contracts and Agreements are </w:t>
            </w:r>
            <w:proofErr w:type="spellStart"/>
            <w:r w:rsidRPr="00D865CA">
              <w:rPr>
                <w:rFonts w:ascii="Times New Roman" w:eastAsia="Times New Roman" w:hAnsi="Times New Roman" w:cs="Times New Roman"/>
                <w:color w:val="000000"/>
              </w:rPr>
              <w:t>analysed</w:t>
            </w:r>
            <w:proofErr w:type="spellEnd"/>
            <w:r w:rsidRPr="00D865CA">
              <w:rPr>
                <w:rFonts w:ascii="Times New Roman" w:eastAsia="Times New Roman" w:hAnsi="Times New Roman" w:cs="Times New Roman"/>
                <w:color w:val="000000"/>
              </w:rPr>
              <w:t xml:space="preserve"> as per legal procedures and practices </w:t>
            </w:r>
          </w:p>
          <w:p w14:paraId="68D87E33" w14:textId="77777777" w:rsidR="00C46A32" w:rsidRPr="00D865CA" w:rsidRDefault="00C46A32">
            <w:pPr>
              <w:pStyle w:val="Normal1"/>
              <w:numPr>
                <w:ilvl w:val="0"/>
                <w:numId w:val="32"/>
              </w:numPr>
              <w:pBdr>
                <w:top w:val="nil"/>
                <w:left w:val="nil"/>
                <w:bottom w:val="nil"/>
                <w:right w:val="nil"/>
                <w:between w:val="nil"/>
              </w:pBdr>
              <w:shd w:val="clear" w:color="auto" w:fill="FFFFFF"/>
              <w:tabs>
                <w:tab w:val="left" w:pos="2880"/>
              </w:tabs>
              <w:rPr>
                <w:rFonts w:ascii="Times New Roman" w:eastAsia="Times New Roman" w:hAnsi="Times New Roman" w:cs="Times New Roman"/>
              </w:rPr>
            </w:pPr>
            <w:r w:rsidRPr="00D865CA">
              <w:rPr>
                <w:rFonts w:ascii="Times New Roman" w:eastAsia="Times New Roman" w:hAnsi="Times New Roman" w:cs="Times New Roman"/>
                <w:color w:val="000000"/>
              </w:rPr>
              <w:t>Employment Laws are identified as per legal procedures and practices</w:t>
            </w:r>
          </w:p>
          <w:p w14:paraId="546E5440" w14:textId="77777777" w:rsidR="00C46A32" w:rsidRDefault="00C46A32">
            <w:pPr>
              <w:pStyle w:val="Normal1"/>
              <w:numPr>
                <w:ilvl w:val="0"/>
                <w:numId w:val="32"/>
              </w:numPr>
              <w:shd w:val="clear" w:color="auto" w:fill="FFFFFF"/>
              <w:tabs>
                <w:tab w:val="left" w:pos="2880"/>
              </w:tabs>
              <w:rPr>
                <w:rFonts w:ascii="Times New Roman" w:eastAsia="Times New Roman" w:hAnsi="Times New Roman" w:cs="Times New Roman"/>
                <w:color w:val="000000"/>
              </w:rPr>
            </w:pPr>
            <w:r w:rsidRPr="00D865CA">
              <w:rPr>
                <w:rFonts w:ascii="Times New Roman" w:eastAsia="Times New Roman" w:hAnsi="Times New Roman" w:cs="Times New Roman"/>
                <w:color w:val="000000"/>
              </w:rPr>
              <w:t>Taxation laws are identified as per legal procedures and practices</w:t>
            </w:r>
          </w:p>
        </w:tc>
      </w:tr>
      <w:tr w:rsidR="00C46A32" w14:paraId="413C3476" w14:textId="77777777" w:rsidTr="00530115">
        <w:tc>
          <w:tcPr>
            <w:tcW w:w="4508" w:type="dxa"/>
          </w:tcPr>
          <w:p w14:paraId="33535180" w14:textId="77777777" w:rsidR="00C46A32" w:rsidRDefault="00C46A32">
            <w:pPr>
              <w:pStyle w:val="Normal1"/>
              <w:numPr>
                <w:ilvl w:val="0"/>
                <w:numId w:val="3"/>
              </w:numPr>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Innovate Business strategies  </w:t>
            </w:r>
          </w:p>
        </w:tc>
        <w:tc>
          <w:tcPr>
            <w:tcW w:w="4508" w:type="dxa"/>
          </w:tcPr>
          <w:p w14:paraId="1E6A6C6D" w14:textId="77777777" w:rsidR="00C46A32" w:rsidRPr="00D865CA" w:rsidRDefault="00C46A32">
            <w:pPr>
              <w:pStyle w:val="Normal1"/>
              <w:numPr>
                <w:ilvl w:val="0"/>
                <w:numId w:val="43"/>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 xml:space="preserve">Business innovation strategies   are determined by the organization standards </w:t>
            </w:r>
          </w:p>
          <w:p w14:paraId="73CE4BAA" w14:textId="77777777" w:rsidR="00C46A32" w:rsidRPr="00D865CA" w:rsidRDefault="00C46A32">
            <w:pPr>
              <w:pStyle w:val="Normal1"/>
              <w:numPr>
                <w:ilvl w:val="0"/>
                <w:numId w:val="43"/>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 xml:space="preserve">Creativity in business development is demonstrated in accordance with business standards </w:t>
            </w:r>
          </w:p>
          <w:p w14:paraId="4C39B031" w14:textId="77777777" w:rsidR="00C46A32" w:rsidRPr="00D865CA" w:rsidRDefault="00C46A32">
            <w:pPr>
              <w:pStyle w:val="Normal1"/>
              <w:numPr>
                <w:ilvl w:val="0"/>
                <w:numId w:val="43"/>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b/>
                <w:i/>
                <w:color w:val="000000"/>
              </w:rPr>
              <w:t xml:space="preserve">Innovative business standards </w:t>
            </w:r>
            <w:r w:rsidRPr="00D865CA">
              <w:rPr>
                <w:rFonts w:ascii="Times New Roman" w:eastAsia="Times New Roman" w:hAnsi="Times New Roman" w:cs="Times New Roman"/>
                <w:color w:val="000000"/>
              </w:rPr>
              <w:t>are developed as per business principles</w:t>
            </w:r>
          </w:p>
          <w:p w14:paraId="5C293652" w14:textId="77777777" w:rsidR="00C46A32" w:rsidRPr="00D865CA" w:rsidRDefault="00C46A32">
            <w:pPr>
              <w:pStyle w:val="Normal1"/>
              <w:numPr>
                <w:ilvl w:val="0"/>
                <w:numId w:val="43"/>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Linkages with other entrepreneurs are created as per best practice</w:t>
            </w:r>
          </w:p>
          <w:p w14:paraId="3415BE8F" w14:textId="77777777" w:rsidR="00C46A32" w:rsidRDefault="00C46A32">
            <w:pPr>
              <w:pStyle w:val="Normal1"/>
              <w:numPr>
                <w:ilvl w:val="0"/>
                <w:numId w:val="43"/>
              </w:numPr>
              <w:rPr>
                <w:rFonts w:ascii="Times New Roman" w:eastAsia="Times New Roman" w:hAnsi="Times New Roman" w:cs="Times New Roman"/>
                <w:color w:val="000000"/>
              </w:rPr>
            </w:pPr>
            <w:r w:rsidRPr="00D865CA">
              <w:rPr>
                <w:rFonts w:ascii="Times New Roman" w:eastAsia="Times New Roman" w:hAnsi="Times New Roman" w:cs="Times New Roman"/>
                <w:color w:val="000000"/>
              </w:rPr>
              <w:t>ICT is incorporated in business growth and development as per best practice</w:t>
            </w:r>
          </w:p>
        </w:tc>
      </w:tr>
      <w:tr w:rsidR="00C46A32" w14:paraId="719FEF37" w14:textId="77777777" w:rsidTr="00530115">
        <w:tc>
          <w:tcPr>
            <w:tcW w:w="4508" w:type="dxa"/>
          </w:tcPr>
          <w:p w14:paraId="3DB57BC4" w14:textId="77777777" w:rsidR="00C46A32" w:rsidRDefault="00C46A32">
            <w:pPr>
              <w:pStyle w:val="Normal1"/>
              <w:numPr>
                <w:ilvl w:val="0"/>
                <w:numId w:val="3"/>
              </w:numPr>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Develop Business Plan</w:t>
            </w:r>
          </w:p>
        </w:tc>
        <w:tc>
          <w:tcPr>
            <w:tcW w:w="4508" w:type="dxa"/>
          </w:tcPr>
          <w:p w14:paraId="7659F36E" w14:textId="77777777" w:rsidR="00C46A32" w:rsidRPr="00D865CA" w:rsidRDefault="00C46A32">
            <w:pPr>
              <w:pStyle w:val="Normal1"/>
              <w:numPr>
                <w:ilvl w:val="0"/>
                <w:numId w:val="33"/>
              </w:numPr>
              <w:spacing w:line="276" w:lineRule="auto"/>
              <w:ind w:left="511"/>
              <w:rPr>
                <w:rFonts w:ascii="Times New Roman" w:eastAsia="Times New Roman" w:hAnsi="Times New Roman" w:cs="Times New Roman"/>
              </w:rPr>
            </w:pPr>
            <w:r w:rsidRPr="00D865CA">
              <w:rPr>
                <w:rFonts w:ascii="Times New Roman" w:eastAsia="Times New Roman" w:hAnsi="Times New Roman" w:cs="Times New Roman"/>
                <w:color w:val="000000"/>
              </w:rPr>
              <w:t xml:space="preserve">Business idea is described as per business procedures and standards    </w:t>
            </w:r>
          </w:p>
          <w:p w14:paraId="73DCAC02" w14:textId="77777777" w:rsidR="00C46A32" w:rsidRPr="00D865CA" w:rsidRDefault="00C46A32">
            <w:pPr>
              <w:pStyle w:val="Normal1"/>
              <w:numPr>
                <w:ilvl w:val="0"/>
                <w:numId w:val="33"/>
              </w:numPr>
              <w:spacing w:line="276" w:lineRule="auto"/>
              <w:ind w:left="511"/>
              <w:rPr>
                <w:rFonts w:ascii="Times New Roman" w:eastAsia="Times New Roman" w:hAnsi="Times New Roman" w:cs="Times New Roman"/>
              </w:rPr>
            </w:pPr>
            <w:r w:rsidRPr="00D865CA">
              <w:rPr>
                <w:rFonts w:ascii="Times New Roman" w:eastAsia="Times New Roman" w:hAnsi="Times New Roman" w:cs="Times New Roman"/>
                <w:color w:val="000000"/>
              </w:rPr>
              <w:t xml:space="preserve">Business description is developed as per business plan format </w:t>
            </w:r>
          </w:p>
          <w:p w14:paraId="73BFBC0A" w14:textId="77777777" w:rsidR="00C46A32" w:rsidRPr="00D865CA" w:rsidRDefault="00C46A32">
            <w:pPr>
              <w:pStyle w:val="Normal1"/>
              <w:numPr>
                <w:ilvl w:val="0"/>
                <w:numId w:val="33"/>
              </w:numPr>
              <w:spacing w:line="276" w:lineRule="auto"/>
              <w:ind w:left="511"/>
              <w:rPr>
                <w:rFonts w:ascii="Times New Roman" w:eastAsia="Times New Roman" w:hAnsi="Times New Roman" w:cs="Times New Roman"/>
              </w:rPr>
            </w:pPr>
            <w:r w:rsidRPr="00D865CA">
              <w:rPr>
                <w:rFonts w:ascii="Times New Roman" w:eastAsia="Times New Roman" w:hAnsi="Times New Roman" w:cs="Times New Roman"/>
                <w:color w:val="000000"/>
              </w:rPr>
              <w:t xml:space="preserve">Marketing plan is developed as per business plan format </w:t>
            </w:r>
          </w:p>
          <w:p w14:paraId="1D9DBA74" w14:textId="77777777" w:rsidR="00C46A32" w:rsidRPr="00D865CA" w:rsidRDefault="00C46A32">
            <w:pPr>
              <w:pStyle w:val="Normal1"/>
              <w:numPr>
                <w:ilvl w:val="0"/>
                <w:numId w:val="33"/>
              </w:numPr>
              <w:spacing w:line="276" w:lineRule="auto"/>
              <w:ind w:left="511"/>
              <w:rPr>
                <w:rFonts w:ascii="Times New Roman" w:eastAsia="Times New Roman" w:hAnsi="Times New Roman" w:cs="Times New Roman"/>
              </w:rPr>
            </w:pPr>
            <w:r w:rsidRPr="00D865CA">
              <w:rPr>
                <w:rFonts w:ascii="Times New Roman" w:eastAsia="Times New Roman" w:hAnsi="Times New Roman" w:cs="Times New Roman"/>
                <w:color w:val="000000"/>
              </w:rPr>
              <w:lastRenderedPageBreak/>
              <w:t xml:space="preserve">Organizational/Management plan is prepared in accordance with business plan format </w:t>
            </w:r>
          </w:p>
          <w:p w14:paraId="4706C07E" w14:textId="77777777" w:rsidR="00C46A32" w:rsidRPr="00D865CA" w:rsidRDefault="00C46A32">
            <w:pPr>
              <w:pStyle w:val="Normal1"/>
              <w:numPr>
                <w:ilvl w:val="0"/>
                <w:numId w:val="33"/>
              </w:numPr>
              <w:spacing w:line="276" w:lineRule="auto"/>
              <w:ind w:left="511"/>
              <w:rPr>
                <w:rFonts w:ascii="Times New Roman" w:eastAsia="Times New Roman" w:hAnsi="Times New Roman" w:cs="Times New Roman"/>
              </w:rPr>
            </w:pPr>
            <w:r w:rsidRPr="00D865CA">
              <w:rPr>
                <w:rFonts w:ascii="Times New Roman" w:eastAsia="Times New Roman" w:hAnsi="Times New Roman" w:cs="Times New Roman"/>
                <w:color w:val="000000"/>
              </w:rPr>
              <w:t>Production/operation plan is prepared in accordance with business plan format</w:t>
            </w:r>
          </w:p>
          <w:p w14:paraId="69137F22" w14:textId="77777777" w:rsidR="00C46A32" w:rsidRPr="00D865CA" w:rsidRDefault="00C46A32">
            <w:pPr>
              <w:pStyle w:val="Normal1"/>
              <w:numPr>
                <w:ilvl w:val="0"/>
                <w:numId w:val="33"/>
              </w:numPr>
              <w:spacing w:line="276" w:lineRule="auto"/>
              <w:ind w:left="511"/>
              <w:rPr>
                <w:rFonts w:ascii="Times New Roman" w:eastAsia="Times New Roman" w:hAnsi="Times New Roman" w:cs="Times New Roman"/>
              </w:rPr>
            </w:pPr>
            <w:r w:rsidRPr="00D865CA">
              <w:rPr>
                <w:rFonts w:ascii="Times New Roman" w:eastAsia="Times New Roman" w:hAnsi="Times New Roman" w:cs="Times New Roman"/>
                <w:color w:val="000000"/>
              </w:rPr>
              <w:t xml:space="preserve">Financial plan is prepared in accordance with the business plan format </w:t>
            </w:r>
          </w:p>
          <w:p w14:paraId="2C0121A1" w14:textId="77777777" w:rsidR="00C46A32" w:rsidRPr="00D865CA" w:rsidRDefault="00C46A32">
            <w:pPr>
              <w:pStyle w:val="Normal1"/>
              <w:numPr>
                <w:ilvl w:val="0"/>
                <w:numId w:val="33"/>
              </w:numPr>
              <w:spacing w:line="276" w:lineRule="auto"/>
              <w:ind w:left="511"/>
              <w:rPr>
                <w:rFonts w:ascii="Times New Roman" w:eastAsia="Times New Roman" w:hAnsi="Times New Roman" w:cs="Times New Roman"/>
              </w:rPr>
            </w:pPr>
            <w:r w:rsidRPr="00D865CA">
              <w:rPr>
                <w:rFonts w:ascii="Times New Roman" w:eastAsia="Times New Roman" w:hAnsi="Times New Roman" w:cs="Times New Roman"/>
                <w:color w:val="000000"/>
              </w:rPr>
              <w:t>Executive summary is prepared in accordance with business plan format</w:t>
            </w:r>
          </w:p>
          <w:p w14:paraId="4273F501" w14:textId="77777777" w:rsidR="00C46A32" w:rsidRPr="00D865CA" w:rsidRDefault="00C46A32">
            <w:pPr>
              <w:pStyle w:val="Normal1"/>
              <w:numPr>
                <w:ilvl w:val="0"/>
                <w:numId w:val="33"/>
              </w:numPr>
              <w:spacing w:line="276" w:lineRule="auto"/>
              <w:ind w:left="511"/>
              <w:rPr>
                <w:rFonts w:ascii="Times New Roman" w:eastAsia="Times New Roman" w:hAnsi="Times New Roman" w:cs="Times New Roman"/>
              </w:rPr>
            </w:pPr>
            <w:r w:rsidRPr="00D865CA">
              <w:rPr>
                <w:rFonts w:ascii="Times New Roman" w:eastAsia="Times New Roman" w:hAnsi="Times New Roman" w:cs="Times New Roman"/>
                <w:color w:val="000000"/>
              </w:rPr>
              <w:t>Business plan is presented as per best practice</w:t>
            </w:r>
          </w:p>
          <w:p w14:paraId="758B0732" w14:textId="77777777" w:rsidR="00C46A32" w:rsidRDefault="00C46A32">
            <w:pPr>
              <w:pStyle w:val="Normal1"/>
              <w:numPr>
                <w:ilvl w:val="0"/>
                <w:numId w:val="33"/>
              </w:numPr>
              <w:spacing w:line="276" w:lineRule="auto"/>
              <w:ind w:left="511"/>
              <w:rPr>
                <w:rFonts w:ascii="Times New Roman" w:eastAsia="Times New Roman" w:hAnsi="Times New Roman" w:cs="Times New Roman"/>
                <w:color w:val="000000"/>
              </w:rPr>
            </w:pPr>
            <w:r w:rsidRPr="00D865CA">
              <w:rPr>
                <w:rFonts w:ascii="Times New Roman" w:eastAsia="Times New Roman" w:hAnsi="Times New Roman" w:cs="Times New Roman"/>
                <w:color w:val="000000"/>
              </w:rPr>
              <w:t>Business ideas are incubated as per institutional policy.</w:t>
            </w:r>
          </w:p>
        </w:tc>
      </w:tr>
    </w:tbl>
    <w:p w14:paraId="1FA8FA1B" w14:textId="77777777" w:rsidR="00C46A32" w:rsidRPr="00D865CA" w:rsidRDefault="00C46A32" w:rsidP="00C46A32">
      <w:pPr>
        <w:pStyle w:val="Normal1"/>
        <w:spacing w:line="276" w:lineRule="auto"/>
        <w:jc w:val="both"/>
        <w:rPr>
          <w:rFonts w:ascii="Times New Roman" w:eastAsia="Times New Roman" w:hAnsi="Times New Roman" w:cs="Times New Roman"/>
          <w:color w:val="000000"/>
        </w:rPr>
      </w:pPr>
    </w:p>
    <w:p w14:paraId="308FB1A8" w14:textId="77777777" w:rsidR="00C46A32" w:rsidRPr="00D865CA" w:rsidRDefault="00C46A32" w:rsidP="00C46A32">
      <w:pPr>
        <w:pStyle w:val="Normal1"/>
        <w:spacing w:line="276" w:lineRule="auto"/>
        <w:rPr>
          <w:rFonts w:ascii="Times New Roman" w:eastAsia="Times New Roman" w:hAnsi="Times New Roman" w:cs="Times New Roman"/>
          <w:b/>
          <w:color w:val="000000"/>
        </w:rPr>
      </w:pPr>
      <w:r w:rsidRPr="00D865CA">
        <w:rPr>
          <w:rFonts w:ascii="Times New Roman" w:eastAsia="Times New Roman" w:hAnsi="Times New Roman" w:cs="Times New Roman"/>
          <w:b/>
          <w:color w:val="000000"/>
        </w:rPr>
        <w:t>RANGE</w:t>
      </w:r>
    </w:p>
    <w:p w14:paraId="139F3753" w14:textId="77777777" w:rsidR="00C46A32" w:rsidRDefault="00C46A32" w:rsidP="00C46A32">
      <w:pPr>
        <w:pStyle w:val="Normal1"/>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This section provides work environment and conditions to which the performance criteria apply. It allows for different work environment and situations that will affect performance. </w:t>
      </w:r>
    </w:p>
    <w:tbl>
      <w:tblPr>
        <w:tblStyle w:val="TableGrid"/>
        <w:tblW w:w="0" w:type="auto"/>
        <w:tblLook w:val="04A0" w:firstRow="1" w:lastRow="0" w:firstColumn="1" w:lastColumn="0" w:noHBand="0" w:noVBand="1"/>
      </w:tblPr>
      <w:tblGrid>
        <w:gridCol w:w="4508"/>
        <w:gridCol w:w="4508"/>
      </w:tblGrid>
      <w:tr w:rsidR="00C46A32" w14:paraId="5E09B9B3" w14:textId="77777777" w:rsidTr="00530115">
        <w:tc>
          <w:tcPr>
            <w:tcW w:w="4508" w:type="dxa"/>
          </w:tcPr>
          <w:p w14:paraId="5E1A34F5" w14:textId="77777777" w:rsidR="00C46A32" w:rsidRDefault="00C46A32" w:rsidP="00530115">
            <w:pPr>
              <w:pStyle w:val="Normal1"/>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b/>
                <w:color w:val="000000"/>
              </w:rPr>
              <w:t>Variable</w:t>
            </w:r>
          </w:p>
        </w:tc>
        <w:tc>
          <w:tcPr>
            <w:tcW w:w="4508" w:type="dxa"/>
          </w:tcPr>
          <w:p w14:paraId="2E6E719F" w14:textId="77777777" w:rsidR="00C46A32" w:rsidRDefault="00C46A32" w:rsidP="00530115">
            <w:pPr>
              <w:pStyle w:val="Normal1"/>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b/>
                <w:color w:val="000000"/>
              </w:rPr>
              <w:t xml:space="preserve">Range </w:t>
            </w:r>
          </w:p>
        </w:tc>
      </w:tr>
      <w:tr w:rsidR="00C46A32" w14:paraId="0395E6F7" w14:textId="77777777" w:rsidTr="00530115">
        <w:tc>
          <w:tcPr>
            <w:tcW w:w="4508" w:type="dxa"/>
          </w:tcPr>
          <w:p w14:paraId="3625F92C" w14:textId="77777777" w:rsidR="00C46A32" w:rsidRDefault="00C46A32">
            <w:pPr>
              <w:pStyle w:val="Normal1"/>
              <w:numPr>
                <w:ilvl w:val="3"/>
                <w:numId w:val="33"/>
              </w:numPr>
              <w:spacing w:line="276" w:lineRule="auto"/>
              <w:ind w:left="787" w:hanging="450"/>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Sources of personal funds may</w:t>
            </w:r>
            <w:r w:rsidRPr="00D865CA">
              <w:rPr>
                <w:rFonts w:ascii="Times New Roman" w:eastAsia="Times New Roman" w:hAnsi="Times New Roman" w:cs="Times New Roman"/>
                <w:b/>
                <w:color w:val="000000"/>
              </w:rPr>
              <w:t xml:space="preserve"> </w:t>
            </w:r>
            <w:r w:rsidRPr="00D865CA">
              <w:rPr>
                <w:rFonts w:ascii="Times New Roman" w:eastAsia="Times New Roman" w:hAnsi="Times New Roman" w:cs="Times New Roman"/>
                <w:color w:val="000000"/>
              </w:rPr>
              <w:t>include but not limited to:</w:t>
            </w:r>
          </w:p>
        </w:tc>
        <w:tc>
          <w:tcPr>
            <w:tcW w:w="4508" w:type="dxa"/>
          </w:tcPr>
          <w:p w14:paraId="69D4CB19" w14:textId="77777777" w:rsidR="00C46A32" w:rsidRPr="00D865CA" w:rsidRDefault="00C46A32">
            <w:pPr>
              <w:pStyle w:val="Normal1"/>
              <w:numPr>
                <w:ilvl w:val="0"/>
                <w:numId w:val="35"/>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Salary/Wages</w:t>
            </w:r>
          </w:p>
          <w:p w14:paraId="23806E2D" w14:textId="77777777" w:rsidR="00C46A32" w:rsidRPr="00D865CA" w:rsidRDefault="00C46A32">
            <w:pPr>
              <w:pStyle w:val="Normal1"/>
              <w:numPr>
                <w:ilvl w:val="0"/>
                <w:numId w:val="35"/>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Investments</w:t>
            </w:r>
          </w:p>
          <w:p w14:paraId="110F8400" w14:textId="77777777" w:rsidR="00C46A32" w:rsidRPr="00D865CA" w:rsidRDefault="00C46A32">
            <w:pPr>
              <w:pStyle w:val="Normal1"/>
              <w:numPr>
                <w:ilvl w:val="0"/>
                <w:numId w:val="35"/>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Savings</w:t>
            </w:r>
          </w:p>
          <w:p w14:paraId="1B47AAB3" w14:textId="77777777" w:rsidR="00C46A32" w:rsidRPr="00D865CA" w:rsidRDefault="00C46A32">
            <w:pPr>
              <w:pStyle w:val="Normal1"/>
              <w:numPr>
                <w:ilvl w:val="0"/>
                <w:numId w:val="35"/>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Inheritance</w:t>
            </w:r>
          </w:p>
          <w:p w14:paraId="276C5F6F" w14:textId="77777777" w:rsidR="00C46A32" w:rsidRPr="008A7DC9" w:rsidRDefault="00C46A32">
            <w:pPr>
              <w:pStyle w:val="Normal1"/>
              <w:numPr>
                <w:ilvl w:val="0"/>
                <w:numId w:val="35"/>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Government Benefits</w:t>
            </w:r>
          </w:p>
        </w:tc>
      </w:tr>
      <w:tr w:rsidR="00C46A32" w14:paraId="4299443C" w14:textId="77777777" w:rsidTr="00530115">
        <w:tc>
          <w:tcPr>
            <w:tcW w:w="4508" w:type="dxa"/>
          </w:tcPr>
          <w:p w14:paraId="28CA49B4" w14:textId="77777777" w:rsidR="00C46A32" w:rsidRDefault="00C46A32">
            <w:pPr>
              <w:pStyle w:val="Normal1"/>
              <w:numPr>
                <w:ilvl w:val="3"/>
                <w:numId w:val="33"/>
              </w:numPr>
              <w:spacing w:line="276" w:lineRule="auto"/>
              <w:ind w:left="787" w:hanging="450"/>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Sources of business finance may</w:t>
            </w:r>
            <w:r w:rsidRPr="00D865CA">
              <w:rPr>
                <w:rFonts w:ascii="Times New Roman" w:eastAsia="Times New Roman" w:hAnsi="Times New Roman" w:cs="Times New Roman"/>
                <w:b/>
                <w:color w:val="000000"/>
              </w:rPr>
              <w:t xml:space="preserve"> </w:t>
            </w:r>
            <w:r w:rsidRPr="00D865CA">
              <w:rPr>
                <w:rFonts w:ascii="Times New Roman" w:eastAsia="Times New Roman" w:hAnsi="Times New Roman" w:cs="Times New Roman"/>
                <w:color w:val="000000"/>
              </w:rPr>
              <w:t>include but not limited to:</w:t>
            </w:r>
          </w:p>
        </w:tc>
        <w:tc>
          <w:tcPr>
            <w:tcW w:w="4508" w:type="dxa"/>
          </w:tcPr>
          <w:p w14:paraId="737A4C2A" w14:textId="77777777" w:rsidR="00C46A32" w:rsidRPr="00D865CA" w:rsidRDefault="00C46A32">
            <w:pPr>
              <w:pStyle w:val="Normal1"/>
              <w:numPr>
                <w:ilvl w:val="0"/>
                <w:numId w:val="34"/>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Equity Financing</w:t>
            </w:r>
          </w:p>
          <w:p w14:paraId="35C8D5EE" w14:textId="77777777" w:rsidR="00C46A32" w:rsidRPr="00D865CA" w:rsidRDefault="00C46A32">
            <w:pPr>
              <w:pStyle w:val="Normal1"/>
              <w:numPr>
                <w:ilvl w:val="0"/>
                <w:numId w:val="34"/>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Debt Financing,</w:t>
            </w:r>
          </w:p>
          <w:p w14:paraId="74C3C9E0" w14:textId="77777777" w:rsidR="00C46A32" w:rsidRPr="00D865CA" w:rsidRDefault="00C46A32">
            <w:pPr>
              <w:pStyle w:val="Normal1"/>
              <w:numPr>
                <w:ilvl w:val="0"/>
                <w:numId w:val="34"/>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Personal Savings/Investment</w:t>
            </w:r>
          </w:p>
          <w:p w14:paraId="16247BFB" w14:textId="77777777" w:rsidR="00C46A32" w:rsidRPr="00D865CA" w:rsidRDefault="00C46A32">
            <w:pPr>
              <w:pStyle w:val="Normal1"/>
              <w:numPr>
                <w:ilvl w:val="0"/>
                <w:numId w:val="34"/>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Retained Earnings</w:t>
            </w:r>
          </w:p>
          <w:p w14:paraId="10B50B5A" w14:textId="77777777" w:rsidR="00C46A32" w:rsidRPr="00D865CA" w:rsidRDefault="00C46A32">
            <w:pPr>
              <w:pStyle w:val="Normal1"/>
              <w:numPr>
                <w:ilvl w:val="0"/>
                <w:numId w:val="34"/>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Grants and Subsidies</w:t>
            </w:r>
          </w:p>
          <w:p w14:paraId="0C8133E5" w14:textId="77777777" w:rsidR="00C46A32" w:rsidRPr="00D865CA" w:rsidRDefault="00C46A32">
            <w:pPr>
              <w:pStyle w:val="Normal1"/>
              <w:numPr>
                <w:ilvl w:val="0"/>
                <w:numId w:val="34"/>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Crowdfunding</w:t>
            </w:r>
          </w:p>
          <w:p w14:paraId="53B09482" w14:textId="77777777" w:rsidR="00C46A32" w:rsidRPr="00D865CA" w:rsidRDefault="00C46A32">
            <w:pPr>
              <w:pStyle w:val="Normal1"/>
              <w:numPr>
                <w:ilvl w:val="0"/>
                <w:numId w:val="34"/>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 xml:space="preserve">supplier Credit: </w:t>
            </w:r>
          </w:p>
          <w:p w14:paraId="383E2189" w14:textId="77777777" w:rsidR="00C46A32" w:rsidRDefault="00C46A32">
            <w:pPr>
              <w:pStyle w:val="Normal1"/>
              <w:numPr>
                <w:ilvl w:val="0"/>
                <w:numId w:val="34"/>
              </w:numPr>
              <w:rPr>
                <w:rFonts w:ascii="Times New Roman" w:eastAsia="Times New Roman" w:hAnsi="Times New Roman" w:cs="Times New Roman"/>
                <w:color w:val="000000"/>
              </w:rPr>
            </w:pPr>
            <w:r w:rsidRPr="00D865CA">
              <w:rPr>
                <w:rFonts w:ascii="Times New Roman" w:eastAsia="Times New Roman" w:hAnsi="Times New Roman" w:cs="Times New Roman"/>
                <w:color w:val="000000"/>
              </w:rPr>
              <w:t>Leasing and Asset Financing:</w:t>
            </w:r>
          </w:p>
        </w:tc>
      </w:tr>
      <w:tr w:rsidR="00C46A32" w14:paraId="39294F45" w14:textId="77777777" w:rsidTr="00530115">
        <w:tc>
          <w:tcPr>
            <w:tcW w:w="4508" w:type="dxa"/>
          </w:tcPr>
          <w:p w14:paraId="0CDB85DF" w14:textId="77777777" w:rsidR="00C46A32" w:rsidRDefault="00C46A32">
            <w:pPr>
              <w:pStyle w:val="Normal1"/>
              <w:numPr>
                <w:ilvl w:val="3"/>
                <w:numId w:val="33"/>
              </w:numPr>
              <w:spacing w:line="276" w:lineRule="auto"/>
              <w:ind w:left="787" w:hanging="450"/>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Types of entrepreneurs may include but not limited to:</w:t>
            </w:r>
          </w:p>
        </w:tc>
        <w:tc>
          <w:tcPr>
            <w:tcW w:w="4508" w:type="dxa"/>
          </w:tcPr>
          <w:p w14:paraId="5CAB67D8" w14:textId="77777777" w:rsidR="00C46A32" w:rsidRPr="00D865CA" w:rsidRDefault="00C46A32">
            <w:pPr>
              <w:pStyle w:val="Normal1"/>
              <w:numPr>
                <w:ilvl w:val="0"/>
                <w:numId w:val="29"/>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Innovators</w:t>
            </w:r>
          </w:p>
          <w:p w14:paraId="36BBAD46" w14:textId="77777777" w:rsidR="00C46A32" w:rsidRPr="00D865CA" w:rsidRDefault="00C46A32">
            <w:pPr>
              <w:pStyle w:val="Normal1"/>
              <w:numPr>
                <w:ilvl w:val="0"/>
                <w:numId w:val="29"/>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Imitators</w:t>
            </w:r>
          </w:p>
          <w:p w14:paraId="58F32E2B" w14:textId="77777777" w:rsidR="00C46A32" w:rsidRPr="00D865CA" w:rsidRDefault="00C46A32">
            <w:pPr>
              <w:pStyle w:val="Normal1"/>
              <w:numPr>
                <w:ilvl w:val="0"/>
                <w:numId w:val="29"/>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Craft</w:t>
            </w:r>
          </w:p>
          <w:p w14:paraId="043F1C5D" w14:textId="77777777" w:rsidR="00C46A32" w:rsidRPr="00D865CA" w:rsidRDefault="00C46A32">
            <w:pPr>
              <w:pStyle w:val="Normal1"/>
              <w:numPr>
                <w:ilvl w:val="0"/>
                <w:numId w:val="29"/>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Opportunistic</w:t>
            </w:r>
          </w:p>
          <w:p w14:paraId="042FCF1D" w14:textId="77777777" w:rsidR="00C46A32" w:rsidRDefault="00C46A32">
            <w:pPr>
              <w:pStyle w:val="Normal1"/>
              <w:numPr>
                <w:ilvl w:val="0"/>
                <w:numId w:val="29"/>
              </w:numPr>
              <w:spacing w:line="276" w:lineRule="auto"/>
              <w:ind w:left="631" w:hanging="450"/>
              <w:rPr>
                <w:rFonts w:ascii="Times New Roman" w:eastAsia="Times New Roman" w:hAnsi="Times New Roman" w:cs="Times New Roman"/>
                <w:color w:val="000000"/>
              </w:rPr>
            </w:pPr>
            <w:r w:rsidRPr="00D865CA">
              <w:rPr>
                <w:rFonts w:ascii="Times New Roman" w:eastAsia="Times New Roman" w:hAnsi="Times New Roman" w:cs="Times New Roman"/>
                <w:color w:val="000000"/>
              </w:rPr>
              <w:t>Speculators</w:t>
            </w:r>
          </w:p>
        </w:tc>
      </w:tr>
      <w:tr w:rsidR="00C46A32" w14:paraId="4121147C" w14:textId="77777777" w:rsidTr="00530115">
        <w:tc>
          <w:tcPr>
            <w:tcW w:w="4508" w:type="dxa"/>
          </w:tcPr>
          <w:p w14:paraId="00D2EBB4" w14:textId="77777777" w:rsidR="00C46A32" w:rsidRDefault="00C46A32">
            <w:pPr>
              <w:pStyle w:val="Normal1"/>
              <w:numPr>
                <w:ilvl w:val="3"/>
                <w:numId w:val="33"/>
              </w:numPr>
              <w:spacing w:line="276" w:lineRule="auto"/>
              <w:ind w:left="787" w:hanging="450"/>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Characteristics of Entrepreneurs may include but not limited to:</w:t>
            </w:r>
          </w:p>
        </w:tc>
        <w:tc>
          <w:tcPr>
            <w:tcW w:w="4508" w:type="dxa"/>
          </w:tcPr>
          <w:p w14:paraId="36A8FF81" w14:textId="77777777" w:rsidR="00C46A32" w:rsidRPr="00D865CA" w:rsidRDefault="00C46A32">
            <w:pPr>
              <w:pStyle w:val="Normal1"/>
              <w:numPr>
                <w:ilvl w:val="0"/>
                <w:numId w:val="31"/>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Creative</w:t>
            </w:r>
          </w:p>
          <w:p w14:paraId="0C5ECAAA" w14:textId="77777777" w:rsidR="00C46A32" w:rsidRPr="00D865CA" w:rsidRDefault="00C46A32">
            <w:pPr>
              <w:pStyle w:val="Normal1"/>
              <w:numPr>
                <w:ilvl w:val="0"/>
                <w:numId w:val="31"/>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Innovative</w:t>
            </w:r>
          </w:p>
          <w:p w14:paraId="2B918FAF" w14:textId="77777777" w:rsidR="00C46A32" w:rsidRPr="00D865CA" w:rsidRDefault="00C46A32">
            <w:pPr>
              <w:pStyle w:val="Normal1"/>
              <w:numPr>
                <w:ilvl w:val="0"/>
                <w:numId w:val="31"/>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Planner</w:t>
            </w:r>
          </w:p>
          <w:p w14:paraId="0A4201B2" w14:textId="77777777" w:rsidR="00C46A32" w:rsidRPr="00D865CA" w:rsidRDefault="00C46A32">
            <w:pPr>
              <w:pStyle w:val="Normal1"/>
              <w:numPr>
                <w:ilvl w:val="0"/>
                <w:numId w:val="31"/>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Risk taker</w:t>
            </w:r>
          </w:p>
          <w:p w14:paraId="2147CA54" w14:textId="77777777" w:rsidR="00C46A32" w:rsidRPr="00D865CA" w:rsidRDefault="00C46A32">
            <w:pPr>
              <w:pStyle w:val="Normal1"/>
              <w:numPr>
                <w:ilvl w:val="0"/>
                <w:numId w:val="31"/>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Networker</w:t>
            </w:r>
          </w:p>
          <w:p w14:paraId="5A29C8FD" w14:textId="77777777" w:rsidR="00C46A32" w:rsidRPr="00D865CA" w:rsidRDefault="00C46A32">
            <w:pPr>
              <w:pStyle w:val="Normal1"/>
              <w:numPr>
                <w:ilvl w:val="0"/>
                <w:numId w:val="30"/>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Confident</w:t>
            </w:r>
          </w:p>
          <w:p w14:paraId="10106EE6" w14:textId="77777777" w:rsidR="00C46A32" w:rsidRPr="00D865CA" w:rsidRDefault="00C46A32">
            <w:pPr>
              <w:pStyle w:val="Normal1"/>
              <w:numPr>
                <w:ilvl w:val="0"/>
                <w:numId w:val="30"/>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lastRenderedPageBreak/>
              <w:t>Flexible</w:t>
            </w:r>
          </w:p>
          <w:p w14:paraId="617B30FD" w14:textId="77777777" w:rsidR="00C46A32" w:rsidRPr="00D865CA" w:rsidRDefault="00C46A32">
            <w:pPr>
              <w:pStyle w:val="Normal1"/>
              <w:numPr>
                <w:ilvl w:val="0"/>
                <w:numId w:val="30"/>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Persistent</w:t>
            </w:r>
          </w:p>
          <w:p w14:paraId="4E134608" w14:textId="77777777" w:rsidR="00C46A32" w:rsidRPr="00D865CA" w:rsidRDefault="00C46A32">
            <w:pPr>
              <w:pStyle w:val="Normal1"/>
              <w:numPr>
                <w:ilvl w:val="0"/>
                <w:numId w:val="30"/>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Patient</w:t>
            </w:r>
          </w:p>
          <w:p w14:paraId="54727EDE" w14:textId="77777777" w:rsidR="00C46A32" w:rsidRPr="00D865CA" w:rsidRDefault="00C46A32">
            <w:pPr>
              <w:pStyle w:val="Normal1"/>
              <w:numPr>
                <w:ilvl w:val="0"/>
                <w:numId w:val="30"/>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Independent</w:t>
            </w:r>
          </w:p>
          <w:p w14:paraId="4779DBF2" w14:textId="77777777" w:rsidR="00C46A32" w:rsidRPr="00D865CA" w:rsidRDefault="00C46A32">
            <w:pPr>
              <w:pStyle w:val="Normal1"/>
              <w:numPr>
                <w:ilvl w:val="0"/>
                <w:numId w:val="30"/>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 xml:space="preserve">Future oriented </w:t>
            </w:r>
          </w:p>
          <w:p w14:paraId="28F7AFD4" w14:textId="77777777" w:rsidR="00C46A32" w:rsidRDefault="00C46A32">
            <w:pPr>
              <w:pStyle w:val="Normal1"/>
              <w:numPr>
                <w:ilvl w:val="0"/>
                <w:numId w:val="30"/>
              </w:numPr>
              <w:spacing w:line="276" w:lineRule="auto"/>
              <w:ind w:left="631" w:hanging="450"/>
              <w:rPr>
                <w:rFonts w:ascii="Times New Roman" w:eastAsia="Times New Roman" w:hAnsi="Times New Roman" w:cs="Times New Roman"/>
                <w:color w:val="000000"/>
              </w:rPr>
            </w:pPr>
            <w:r w:rsidRPr="00D865CA">
              <w:rPr>
                <w:rFonts w:ascii="Times New Roman" w:eastAsia="Times New Roman" w:hAnsi="Times New Roman" w:cs="Times New Roman"/>
                <w:color w:val="000000"/>
              </w:rPr>
              <w:t>Goal oriented</w:t>
            </w:r>
          </w:p>
        </w:tc>
      </w:tr>
      <w:tr w:rsidR="00C46A32" w14:paraId="008B0F85" w14:textId="77777777" w:rsidTr="00530115">
        <w:tc>
          <w:tcPr>
            <w:tcW w:w="4508" w:type="dxa"/>
          </w:tcPr>
          <w:p w14:paraId="2D1BA2ED" w14:textId="77777777" w:rsidR="00C46A32" w:rsidRDefault="00C46A32">
            <w:pPr>
              <w:pStyle w:val="Normal1"/>
              <w:numPr>
                <w:ilvl w:val="3"/>
                <w:numId w:val="33"/>
              </w:numPr>
              <w:spacing w:line="276" w:lineRule="auto"/>
              <w:ind w:left="787" w:hanging="450"/>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lastRenderedPageBreak/>
              <w:t xml:space="preserve">Requirements for entry into self-employment may include but not limited to </w:t>
            </w:r>
          </w:p>
        </w:tc>
        <w:tc>
          <w:tcPr>
            <w:tcW w:w="4508" w:type="dxa"/>
          </w:tcPr>
          <w:p w14:paraId="18463BB0" w14:textId="77777777" w:rsidR="00C46A32" w:rsidRPr="00D865CA" w:rsidRDefault="00C46A32">
            <w:pPr>
              <w:pStyle w:val="Normal1"/>
              <w:numPr>
                <w:ilvl w:val="0"/>
                <w:numId w:val="10"/>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 xml:space="preserve">Technical skills </w:t>
            </w:r>
          </w:p>
          <w:p w14:paraId="596C7D64" w14:textId="77777777" w:rsidR="00C46A32" w:rsidRPr="00D865CA" w:rsidRDefault="00C46A32">
            <w:pPr>
              <w:pStyle w:val="Normal1"/>
              <w:numPr>
                <w:ilvl w:val="0"/>
                <w:numId w:val="10"/>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Management skills</w:t>
            </w:r>
          </w:p>
          <w:p w14:paraId="321356D8" w14:textId="77777777" w:rsidR="00C46A32" w:rsidRPr="00D865CA" w:rsidRDefault="00C46A32">
            <w:pPr>
              <w:pStyle w:val="Normal1"/>
              <w:numPr>
                <w:ilvl w:val="0"/>
                <w:numId w:val="10"/>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Entrepreneurial skills</w:t>
            </w:r>
          </w:p>
          <w:p w14:paraId="2AF77D6D" w14:textId="77777777" w:rsidR="00C46A32" w:rsidRPr="00D865CA" w:rsidRDefault="00C46A32">
            <w:pPr>
              <w:pStyle w:val="Normal1"/>
              <w:numPr>
                <w:ilvl w:val="0"/>
                <w:numId w:val="10"/>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Resources</w:t>
            </w:r>
          </w:p>
          <w:p w14:paraId="73939A15" w14:textId="77777777" w:rsidR="00C46A32" w:rsidRDefault="00C46A32">
            <w:pPr>
              <w:pStyle w:val="Normal1"/>
              <w:numPr>
                <w:ilvl w:val="0"/>
                <w:numId w:val="10"/>
              </w:numPr>
              <w:spacing w:line="276" w:lineRule="auto"/>
              <w:ind w:left="631" w:hanging="450"/>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Infrastructure </w:t>
            </w:r>
          </w:p>
        </w:tc>
      </w:tr>
      <w:tr w:rsidR="00C46A32" w14:paraId="78575A20" w14:textId="77777777" w:rsidTr="00530115">
        <w:tc>
          <w:tcPr>
            <w:tcW w:w="4508" w:type="dxa"/>
          </w:tcPr>
          <w:p w14:paraId="71DF0667" w14:textId="77777777" w:rsidR="00C46A32" w:rsidRDefault="00C46A32">
            <w:pPr>
              <w:pStyle w:val="Normal1"/>
              <w:numPr>
                <w:ilvl w:val="3"/>
                <w:numId w:val="33"/>
              </w:numPr>
              <w:spacing w:line="276" w:lineRule="auto"/>
              <w:ind w:left="787" w:hanging="450"/>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Forms of businesses ownership may include but not limited to:</w:t>
            </w:r>
          </w:p>
        </w:tc>
        <w:tc>
          <w:tcPr>
            <w:tcW w:w="4508" w:type="dxa"/>
          </w:tcPr>
          <w:p w14:paraId="14059A41" w14:textId="77777777" w:rsidR="00C46A32" w:rsidRPr="00D865CA" w:rsidRDefault="00C46A32">
            <w:pPr>
              <w:pStyle w:val="Normal1"/>
              <w:numPr>
                <w:ilvl w:val="0"/>
                <w:numId w:val="8"/>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Sole proprietorship</w:t>
            </w:r>
          </w:p>
          <w:p w14:paraId="35FB5FCB" w14:textId="77777777" w:rsidR="00C46A32" w:rsidRPr="00D865CA" w:rsidRDefault="00C46A32">
            <w:pPr>
              <w:pStyle w:val="Normal1"/>
              <w:numPr>
                <w:ilvl w:val="0"/>
                <w:numId w:val="8"/>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Partnership</w:t>
            </w:r>
          </w:p>
          <w:p w14:paraId="0796C0B9" w14:textId="77777777" w:rsidR="00C46A32" w:rsidRPr="00D865CA" w:rsidRDefault="00C46A32">
            <w:pPr>
              <w:pStyle w:val="Normal1"/>
              <w:numPr>
                <w:ilvl w:val="0"/>
                <w:numId w:val="8"/>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Limited companies</w:t>
            </w:r>
          </w:p>
          <w:p w14:paraId="3D6C21BE" w14:textId="77777777" w:rsidR="00C46A32" w:rsidRDefault="00C46A32">
            <w:pPr>
              <w:pStyle w:val="Normal1"/>
              <w:numPr>
                <w:ilvl w:val="0"/>
                <w:numId w:val="8"/>
              </w:numPr>
              <w:spacing w:line="276" w:lineRule="auto"/>
              <w:ind w:left="631" w:hanging="450"/>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Cooperatives </w:t>
            </w:r>
          </w:p>
        </w:tc>
      </w:tr>
      <w:tr w:rsidR="00C46A32" w14:paraId="7208BAE7" w14:textId="77777777" w:rsidTr="00530115">
        <w:tc>
          <w:tcPr>
            <w:tcW w:w="4508" w:type="dxa"/>
          </w:tcPr>
          <w:p w14:paraId="4A29713D" w14:textId="77777777" w:rsidR="00C46A32" w:rsidRDefault="00C46A32">
            <w:pPr>
              <w:pStyle w:val="Normal1"/>
              <w:numPr>
                <w:ilvl w:val="3"/>
                <w:numId w:val="33"/>
              </w:numPr>
              <w:spacing w:line="276" w:lineRule="auto"/>
              <w:ind w:left="787" w:hanging="450"/>
              <w:jc w:val="both"/>
              <w:rPr>
                <w:rFonts w:ascii="Times New Roman" w:eastAsia="Times New Roman" w:hAnsi="Times New Roman" w:cs="Times New Roman"/>
                <w:color w:val="000000"/>
              </w:rPr>
            </w:pPr>
            <w:r w:rsidRPr="00D865CA">
              <w:rPr>
                <w:rFonts w:ascii="Times New Roman" w:eastAsia="Times New Roman" w:hAnsi="Times New Roman" w:cs="Times New Roman"/>
              </w:rPr>
              <w:t xml:space="preserve">Innovative business </w:t>
            </w:r>
            <w:proofErr w:type="gramStart"/>
            <w:r w:rsidRPr="00D865CA">
              <w:rPr>
                <w:rFonts w:ascii="Times New Roman" w:eastAsia="Times New Roman" w:hAnsi="Times New Roman" w:cs="Times New Roman"/>
              </w:rPr>
              <w:t xml:space="preserve">standards </w:t>
            </w:r>
            <w:r w:rsidRPr="00D865CA">
              <w:rPr>
                <w:rFonts w:ascii="Times New Roman" w:eastAsia="Times New Roman" w:hAnsi="Times New Roman" w:cs="Times New Roman"/>
                <w:color w:val="000000"/>
              </w:rPr>
              <w:t xml:space="preserve"> may</w:t>
            </w:r>
            <w:proofErr w:type="gramEnd"/>
            <w:r w:rsidRPr="00D865CA">
              <w:rPr>
                <w:rFonts w:ascii="Times New Roman" w:eastAsia="Times New Roman" w:hAnsi="Times New Roman" w:cs="Times New Roman"/>
                <w:color w:val="000000"/>
              </w:rPr>
              <w:t xml:space="preserve"> include but not limited to:</w:t>
            </w:r>
          </w:p>
        </w:tc>
        <w:tc>
          <w:tcPr>
            <w:tcW w:w="4508" w:type="dxa"/>
          </w:tcPr>
          <w:p w14:paraId="32EA157E" w14:textId="77777777" w:rsidR="00C46A32" w:rsidRPr="00D865CA" w:rsidRDefault="00C46A32">
            <w:pPr>
              <w:pStyle w:val="Normal1"/>
              <w:numPr>
                <w:ilvl w:val="0"/>
                <w:numId w:val="11"/>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New products</w:t>
            </w:r>
          </w:p>
          <w:p w14:paraId="59473E91" w14:textId="77777777" w:rsidR="00C46A32" w:rsidRPr="00D865CA" w:rsidRDefault="00C46A32">
            <w:pPr>
              <w:pStyle w:val="Normal1"/>
              <w:numPr>
                <w:ilvl w:val="0"/>
                <w:numId w:val="11"/>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New methods of production</w:t>
            </w:r>
          </w:p>
          <w:p w14:paraId="1D381892" w14:textId="77777777" w:rsidR="00C46A32" w:rsidRPr="00D865CA" w:rsidRDefault="00C46A32">
            <w:pPr>
              <w:pStyle w:val="Normal1"/>
              <w:numPr>
                <w:ilvl w:val="0"/>
                <w:numId w:val="11"/>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New markets</w:t>
            </w:r>
          </w:p>
          <w:p w14:paraId="0C134EFE" w14:textId="77777777" w:rsidR="00C46A32" w:rsidRPr="00D865CA" w:rsidRDefault="00C46A32">
            <w:pPr>
              <w:pStyle w:val="Normal1"/>
              <w:numPr>
                <w:ilvl w:val="0"/>
                <w:numId w:val="11"/>
              </w:numPr>
              <w:spacing w:line="276" w:lineRule="auto"/>
              <w:ind w:left="631" w:hanging="450"/>
              <w:rPr>
                <w:rFonts w:ascii="Times New Roman" w:hAnsi="Times New Roman" w:cs="Times New Roman"/>
                <w:color w:val="000000"/>
              </w:rPr>
            </w:pPr>
            <w:r w:rsidRPr="00D865CA">
              <w:rPr>
                <w:rFonts w:ascii="Times New Roman" w:eastAsia="Times New Roman" w:hAnsi="Times New Roman" w:cs="Times New Roman"/>
                <w:color w:val="000000"/>
              </w:rPr>
              <w:t xml:space="preserve">New sources of supplies </w:t>
            </w:r>
          </w:p>
          <w:p w14:paraId="5BCA115B" w14:textId="77777777" w:rsidR="00C46A32" w:rsidRDefault="00C46A32">
            <w:pPr>
              <w:pStyle w:val="Normal1"/>
              <w:numPr>
                <w:ilvl w:val="0"/>
                <w:numId w:val="11"/>
              </w:numPr>
              <w:spacing w:line="276" w:lineRule="auto"/>
              <w:ind w:left="631" w:hanging="450"/>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Change in industrialization </w:t>
            </w:r>
          </w:p>
        </w:tc>
      </w:tr>
    </w:tbl>
    <w:p w14:paraId="53F730DE" w14:textId="77777777" w:rsidR="00C46A32" w:rsidRDefault="00C46A32" w:rsidP="00C46A32">
      <w:pPr>
        <w:pStyle w:val="Normal1"/>
        <w:spacing w:after="240"/>
        <w:ind w:left="-907" w:firstLine="720"/>
        <w:jc w:val="both"/>
        <w:rPr>
          <w:rFonts w:ascii="Times New Roman" w:eastAsia="Times New Roman" w:hAnsi="Times New Roman" w:cs="Times New Roman"/>
          <w:b/>
        </w:rPr>
      </w:pPr>
    </w:p>
    <w:p w14:paraId="4D1AA5B7" w14:textId="77777777" w:rsidR="00C46A32" w:rsidRDefault="00C46A32" w:rsidP="00C46A32">
      <w:pPr>
        <w:pStyle w:val="Normal1"/>
        <w:spacing w:after="240"/>
        <w:ind w:left="-907" w:firstLine="720"/>
        <w:jc w:val="both"/>
        <w:rPr>
          <w:rFonts w:ascii="Times New Roman" w:eastAsia="Times New Roman" w:hAnsi="Times New Roman" w:cs="Times New Roman"/>
          <w:b/>
        </w:rPr>
      </w:pPr>
      <w:r w:rsidRPr="00D865CA">
        <w:rPr>
          <w:rFonts w:ascii="Times New Roman" w:eastAsia="Times New Roman" w:hAnsi="Times New Roman" w:cs="Times New Roman"/>
          <w:b/>
        </w:rPr>
        <w:t>ENABLERS</w:t>
      </w:r>
    </w:p>
    <w:p w14:paraId="12543AFE" w14:textId="77777777" w:rsidR="00C46A32" w:rsidRDefault="00C46A32" w:rsidP="00C46A32">
      <w:pPr>
        <w:pStyle w:val="Normal1"/>
        <w:spacing w:after="240"/>
        <w:ind w:left="-907" w:firstLine="720"/>
        <w:jc w:val="both"/>
        <w:rPr>
          <w:rFonts w:ascii="Times New Roman" w:eastAsia="Times New Roman" w:hAnsi="Times New Roman" w:cs="Times New Roman"/>
          <w:b/>
        </w:rPr>
      </w:pPr>
      <w:r w:rsidRPr="00D865CA">
        <w:rPr>
          <w:rFonts w:ascii="Times New Roman" w:eastAsia="Times New Roman" w:hAnsi="Times New Roman" w:cs="Times New Roman"/>
          <w:b/>
        </w:rPr>
        <w:t>REQUIRED SKILLS AND KNOWLEDGE</w:t>
      </w:r>
    </w:p>
    <w:tbl>
      <w:tblPr>
        <w:tblStyle w:val="TableGrid"/>
        <w:tblW w:w="0" w:type="auto"/>
        <w:tblInd w:w="-907" w:type="dxa"/>
        <w:tblLook w:val="04A0" w:firstRow="1" w:lastRow="0" w:firstColumn="1" w:lastColumn="0" w:noHBand="0" w:noVBand="1"/>
      </w:tblPr>
      <w:tblGrid>
        <w:gridCol w:w="4508"/>
        <w:gridCol w:w="4508"/>
      </w:tblGrid>
      <w:tr w:rsidR="00C46A32" w14:paraId="7B51E515" w14:textId="77777777" w:rsidTr="00530115">
        <w:tc>
          <w:tcPr>
            <w:tcW w:w="4508" w:type="dxa"/>
          </w:tcPr>
          <w:p w14:paraId="4467F020" w14:textId="77777777" w:rsidR="00C46A32" w:rsidRPr="00D865CA" w:rsidRDefault="00C46A32"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b/>
              </w:rPr>
              <w:t>Required skills</w:t>
            </w:r>
            <w:r w:rsidRPr="00D865CA">
              <w:rPr>
                <w:rFonts w:ascii="Times New Roman" w:eastAsia="Times New Roman" w:hAnsi="Times New Roman" w:cs="Times New Roman"/>
              </w:rPr>
              <w:t xml:space="preserve"> </w:t>
            </w:r>
          </w:p>
          <w:p w14:paraId="6273CAE6" w14:textId="77777777" w:rsidR="00C46A32" w:rsidRPr="00D865CA" w:rsidRDefault="00C46A32">
            <w:pPr>
              <w:pStyle w:val="Normal1"/>
              <w:numPr>
                <w:ilvl w:val="0"/>
                <w:numId w:val="18"/>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Analytical   </w:t>
            </w:r>
          </w:p>
          <w:p w14:paraId="0F3BBA24" w14:textId="77777777" w:rsidR="00C46A32" w:rsidRPr="00D865CA" w:rsidRDefault="00C46A32">
            <w:pPr>
              <w:pStyle w:val="Normal1"/>
              <w:numPr>
                <w:ilvl w:val="0"/>
                <w:numId w:val="18"/>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Management </w:t>
            </w:r>
          </w:p>
          <w:p w14:paraId="0160AFBA" w14:textId="77777777" w:rsidR="00C46A32" w:rsidRPr="00D865CA" w:rsidRDefault="00C46A32">
            <w:pPr>
              <w:pStyle w:val="Normal1"/>
              <w:numPr>
                <w:ilvl w:val="0"/>
                <w:numId w:val="18"/>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Problem-solving </w:t>
            </w:r>
          </w:p>
          <w:p w14:paraId="75423255" w14:textId="77777777" w:rsidR="00C46A32" w:rsidRPr="00D865CA" w:rsidRDefault="00C46A32">
            <w:pPr>
              <w:pStyle w:val="Normal1"/>
              <w:numPr>
                <w:ilvl w:val="0"/>
                <w:numId w:val="18"/>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Root-cause   analysis  </w:t>
            </w:r>
          </w:p>
          <w:p w14:paraId="0791D6D4" w14:textId="77777777" w:rsidR="00C46A32" w:rsidRPr="00D865CA" w:rsidRDefault="00C46A32">
            <w:pPr>
              <w:pStyle w:val="Normal1"/>
              <w:numPr>
                <w:ilvl w:val="0"/>
                <w:numId w:val="18"/>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Communication </w:t>
            </w:r>
          </w:p>
          <w:p w14:paraId="00EB29E8" w14:textId="77777777" w:rsidR="00C46A32" w:rsidRDefault="00C46A32" w:rsidP="00530115">
            <w:pPr>
              <w:pStyle w:val="Normal1"/>
              <w:spacing w:after="240"/>
              <w:jc w:val="both"/>
              <w:rPr>
                <w:rFonts w:ascii="Times New Roman" w:eastAsia="Times New Roman" w:hAnsi="Times New Roman" w:cs="Times New Roman"/>
                <w:b/>
              </w:rPr>
            </w:pPr>
          </w:p>
        </w:tc>
        <w:tc>
          <w:tcPr>
            <w:tcW w:w="4508" w:type="dxa"/>
          </w:tcPr>
          <w:p w14:paraId="58B3672C" w14:textId="77777777" w:rsidR="00C46A32" w:rsidRPr="00D865CA" w:rsidRDefault="00C46A32" w:rsidP="00530115">
            <w:pPr>
              <w:pStyle w:val="Normal1"/>
              <w:rPr>
                <w:rFonts w:ascii="Times New Roman" w:eastAsia="Times New Roman" w:hAnsi="Times New Roman" w:cs="Times New Roman"/>
                <w:b/>
              </w:rPr>
            </w:pPr>
            <w:r w:rsidRPr="00D865CA">
              <w:rPr>
                <w:rFonts w:ascii="Times New Roman" w:eastAsia="Times New Roman" w:hAnsi="Times New Roman" w:cs="Times New Roman"/>
                <w:b/>
              </w:rPr>
              <w:t>Required Knowledge</w:t>
            </w:r>
          </w:p>
          <w:p w14:paraId="7589DE2C"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Decision making</w:t>
            </w:r>
          </w:p>
          <w:p w14:paraId="451D2576"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Business communication</w:t>
            </w:r>
          </w:p>
          <w:p w14:paraId="0A32F3DE"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Change management</w:t>
            </w:r>
          </w:p>
          <w:p w14:paraId="5FC23083"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Competition </w:t>
            </w:r>
          </w:p>
          <w:p w14:paraId="37CBF984"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Risk</w:t>
            </w:r>
          </w:p>
          <w:p w14:paraId="27301452"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Net working </w:t>
            </w:r>
          </w:p>
          <w:p w14:paraId="7A885FAF"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Time management</w:t>
            </w:r>
          </w:p>
          <w:p w14:paraId="5CCBAADE"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Leadership</w:t>
            </w:r>
          </w:p>
          <w:p w14:paraId="0C66EEE1"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Factors affecting entrepreneurship development</w:t>
            </w:r>
          </w:p>
          <w:p w14:paraId="63E6D440"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Principles of Entrepreneurship</w:t>
            </w:r>
          </w:p>
          <w:p w14:paraId="29698307"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Features and benefits of common operational practices, e. g., continuous improvement (kaizen), waste elimination, </w:t>
            </w:r>
          </w:p>
          <w:p w14:paraId="4FD46CF9"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Conflict resolution </w:t>
            </w:r>
          </w:p>
          <w:p w14:paraId="23656699"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Health, safety and environment (HSE) principles and requirements </w:t>
            </w:r>
          </w:p>
          <w:p w14:paraId="041DC2C5"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lastRenderedPageBreak/>
              <w:t xml:space="preserve">Customer care standards </w:t>
            </w:r>
          </w:p>
          <w:p w14:paraId="04C5A21D"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Basic financial management</w:t>
            </w:r>
          </w:p>
          <w:p w14:paraId="2CE8DBE6"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Business strategic planning</w:t>
            </w:r>
          </w:p>
          <w:p w14:paraId="7C48C438"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Impact of change on individuals, groups and industries </w:t>
            </w:r>
          </w:p>
          <w:p w14:paraId="0E9C84FE"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Government and regulatory processes </w:t>
            </w:r>
          </w:p>
          <w:p w14:paraId="25A6C670"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Local and international market trends </w:t>
            </w:r>
          </w:p>
          <w:p w14:paraId="0A177914"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Product promotion standards  </w:t>
            </w:r>
          </w:p>
          <w:p w14:paraId="418CA532"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Market and feasibility studies </w:t>
            </w:r>
          </w:p>
          <w:p w14:paraId="4BAA3A18"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Government and regulatory processes </w:t>
            </w:r>
          </w:p>
          <w:p w14:paraId="5C8376C5"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Local and international business environment </w:t>
            </w:r>
          </w:p>
          <w:p w14:paraId="3A704B6B" w14:textId="77777777" w:rsidR="00C46A32" w:rsidRPr="00D865CA" w:rsidRDefault="00C46A32">
            <w:pPr>
              <w:pStyle w:val="Normal1"/>
              <w:numPr>
                <w:ilvl w:val="0"/>
                <w:numId w:val="17"/>
              </w:numPr>
              <w:spacing w:line="276"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Relevant developments in other industries </w:t>
            </w:r>
          </w:p>
          <w:p w14:paraId="010A1846" w14:textId="77777777" w:rsidR="00C46A32" w:rsidRDefault="00C46A32" w:rsidP="00530115">
            <w:pPr>
              <w:pStyle w:val="Normal1"/>
              <w:spacing w:after="240"/>
              <w:jc w:val="both"/>
              <w:rPr>
                <w:rFonts w:ascii="Times New Roman" w:eastAsia="Times New Roman" w:hAnsi="Times New Roman" w:cs="Times New Roman"/>
                <w:b/>
              </w:rPr>
            </w:pPr>
            <w:r w:rsidRPr="00D865CA">
              <w:rPr>
                <w:rFonts w:ascii="Times New Roman" w:eastAsia="Times New Roman" w:hAnsi="Times New Roman" w:cs="Times New Roman"/>
                <w:color w:val="000000"/>
              </w:rPr>
              <w:t>Regional/ County business expansion standards</w:t>
            </w:r>
          </w:p>
        </w:tc>
      </w:tr>
    </w:tbl>
    <w:p w14:paraId="0FCE448E" w14:textId="77777777" w:rsidR="00C46A32" w:rsidRPr="00D865CA" w:rsidRDefault="00C46A32" w:rsidP="00C46A32">
      <w:pPr>
        <w:pStyle w:val="Normal1"/>
        <w:spacing w:after="240"/>
        <w:ind w:left="-907" w:firstLine="720"/>
        <w:jc w:val="both"/>
        <w:rPr>
          <w:rFonts w:ascii="Times New Roman" w:eastAsia="Times New Roman" w:hAnsi="Times New Roman" w:cs="Times New Roman"/>
          <w:b/>
        </w:rPr>
      </w:pPr>
    </w:p>
    <w:p w14:paraId="7728A638" w14:textId="77777777" w:rsidR="00C46A32" w:rsidRPr="00D865CA" w:rsidRDefault="00C46A32" w:rsidP="00C46A32">
      <w:pPr>
        <w:pStyle w:val="Normal1"/>
        <w:spacing w:line="276" w:lineRule="auto"/>
        <w:rPr>
          <w:rFonts w:ascii="Times New Roman" w:eastAsia="Times New Roman" w:hAnsi="Times New Roman" w:cs="Times New Roman"/>
          <w:b/>
          <w:color w:val="000000"/>
        </w:rPr>
      </w:pPr>
      <w:r w:rsidRPr="00D865CA">
        <w:rPr>
          <w:rFonts w:ascii="Times New Roman" w:eastAsia="Times New Roman" w:hAnsi="Times New Roman" w:cs="Times New Roman"/>
          <w:b/>
          <w:color w:val="000000"/>
        </w:rPr>
        <w:t>EVIDENCE GUIDE</w:t>
      </w:r>
    </w:p>
    <w:p w14:paraId="6D7D99BE" w14:textId="77777777" w:rsidR="00C46A32" w:rsidRDefault="00C46A32" w:rsidP="00C46A32">
      <w:pPr>
        <w:pStyle w:val="Normal1"/>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This provides advice on assessment and must be read in conjunction with the performance criteria, required skills and knowledge and range.</w:t>
      </w:r>
    </w:p>
    <w:tbl>
      <w:tblPr>
        <w:tblStyle w:val="TableGrid"/>
        <w:tblW w:w="0" w:type="auto"/>
        <w:tblLook w:val="04A0" w:firstRow="1" w:lastRow="0" w:firstColumn="1" w:lastColumn="0" w:noHBand="0" w:noVBand="1"/>
      </w:tblPr>
      <w:tblGrid>
        <w:gridCol w:w="4508"/>
        <w:gridCol w:w="4508"/>
      </w:tblGrid>
      <w:tr w:rsidR="00C46A32" w14:paraId="0BEEBB56" w14:textId="77777777" w:rsidTr="00530115">
        <w:tc>
          <w:tcPr>
            <w:tcW w:w="4508" w:type="dxa"/>
          </w:tcPr>
          <w:p w14:paraId="06800158" w14:textId="77777777" w:rsidR="00C46A32" w:rsidRDefault="00C46A32">
            <w:pPr>
              <w:pStyle w:val="Normal1"/>
              <w:numPr>
                <w:ilvl w:val="6"/>
                <w:numId w:val="33"/>
              </w:numPr>
              <w:spacing w:line="276" w:lineRule="auto"/>
              <w:ind w:left="1057" w:hanging="540"/>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Critical Aspects of Competency</w:t>
            </w:r>
          </w:p>
        </w:tc>
        <w:tc>
          <w:tcPr>
            <w:tcW w:w="4508" w:type="dxa"/>
          </w:tcPr>
          <w:p w14:paraId="77C02F0F" w14:textId="77777777" w:rsidR="00C46A32" w:rsidRPr="00D865CA" w:rsidRDefault="00C46A32" w:rsidP="00530115">
            <w:pPr>
              <w:pStyle w:val="Normal1"/>
              <w:spacing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Assessment requires evidence that the candidate:</w:t>
            </w:r>
          </w:p>
          <w:p w14:paraId="22DA4517" w14:textId="77777777" w:rsidR="00C46A32" w:rsidRPr="00D865CA" w:rsidRDefault="00C46A32">
            <w:pPr>
              <w:pStyle w:val="Normal1"/>
              <w:numPr>
                <w:ilvl w:val="0"/>
                <w:numId w:val="14"/>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 xml:space="preserve">Identified Sources of personal and business finance as per financial procedures and standards </w:t>
            </w:r>
          </w:p>
          <w:p w14:paraId="2A9959E6" w14:textId="77777777" w:rsidR="00C46A32" w:rsidRPr="00D865CA" w:rsidRDefault="00C46A32">
            <w:pPr>
              <w:pStyle w:val="Normal1"/>
              <w:numPr>
                <w:ilvl w:val="0"/>
                <w:numId w:val="14"/>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 xml:space="preserve">Managed Personal finances as per financial procedures and standards </w:t>
            </w:r>
          </w:p>
          <w:p w14:paraId="581A9E86" w14:textId="77777777" w:rsidR="00C46A32" w:rsidRPr="00D865CA" w:rsidRDefault="00C46A32">
            <w:pPr>
              <w:pStyle w:val="Normal1"/>
              <w:numPr>
                <w:ilvl w:val="0"/>
                <w:numId w:val="14"/>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 xml:space="preserve">Made   Investment decisions as per financial procedures and standards </w:t>
            </w:r>
          </w:p>
          <w:p w14:paraId="10406FF2" w14:textId="77777777" w:rsidR="00C46A32" w:rsidRPr="00D865CA" w:rsidRDefault="00C46A32">
            <w:pPr>
              <w:pStyle w:val="Normal1"/>
              <w:numPr>
                <w:ilvl w:val="0"/>
                <w:numId w:val="14"/>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Generated</w:t>
            </w:r>
            <w:r w:rsidRPr="00D865CA">
              <w:rPr>
                <w:rFonts w:ascii="Times New Roman" w:eastAsia="Times New Roman" w:hAnsi="Times New Roman" w:cs="Times New Roman"/>
                <w:b/>
                <w:i/>
                <w:color w:val="000000"/>
              </w:rPr>
              <w:t xml:space="preserve"> </w:t>
            </w:r>
            <w:r w:rsidRPr="00D865CA">
              <w:rPr>
                <w:rFonts w:ascii="Times New Roman" w:eastAsia="Times New Roman" w:hAnsi="Times New Roman" w:cs="Times New Roman"/>
                <w:color w:val="000000"/>
              </w:rPr>
              <w:t xml:space="preserve">Business ideas and opportunities based on business procedure and standards </w:t>
            </w:r>
          </w:p>
          <w:p w14:paraId="131354A8" w14:textId="77777777" w:rsidR="00C46A32" w:rsidRPr="00D865CA" w:rsidRDefault="00C46A32">
            <w:pPr>
              <w:pStyle w:val="Normal1"/>
              <w:numPr>
                <w:ilvl w:val="0"/>
                <w:numId w:val="14"/>
              </w:numPr>
              <w:pBdr>
                <w:top w:val="nil"/>
                <w:left w:val="nil"/>
                <w:bottom w:val="nil"/>
                <w:right w:val="nil"/>
                <w:between w:val="nil"/>
              </w:pBdr>
              <w:rPr>
                <w:rFonts w:ascii="Times New Roman" w:eastAsia="Times New Roman" w:hAnsi="Times New Roman" w:cs="Times New Roman"/>
              </w:rPr>
            </w:pPr>
            <w:proofErr w:type="spellStart"/>
            <w:r w:rsidRPr="00D865CA">
              <w:rPr>
                <w:rFonts w:ascii="Times New Roman" w:eastAsia="Times New Roman" w:hAnsi="Times New Roman" w:cs="Times New Roman"/>
                <w:color w:val="000000"/>
              </w:rPr>
              <w:t>Analysed</w:t>
            </w:r>
            <w:proofErr w:type="spellEnd"/>
            <w:r w:rsidRPr="00D865CA">
              <w:rPr>
                <w:rFonts w:ascii="Times New Roman" w:eastAsia="Times New Roman" w:hAnsi="Times New Roman" w:cs="Times New Roman"/>
                <w:color w:val="000000"/>
              </w:rPr>
              <w:t xml:space="preserve"> business life cycle based on business procedure and standards </w:t>
            </w:r>
          </w:p>
          <w:p w14:paraId="67A37E48" w14:textId="77777777" w:rsidR="00C46A32" w:rsidRPr="00D865CA" w:rsidRDefault="00C46A32">
            <w:pPr>
              <w:pStyle w:val="Normal1"/>
              <w:numPr>
                <w:ilvl w:val="0"/>
                <w:numId w:val="14"/>
              </w:numPr>
              <w:pBdr>
                <w:top w:val="nil"/>
                <w:left w:val="nil"/>
                <w:bottom w:val="nil"/>
                <w:right w:val="nil"/>
                <w:between w:val="nil"/>
              </w:pBdr>
              <w:rPr>
                <w:rFonts w:ascii="Times New Roman" w:eastAsia="Times New Roman" w:hAnsi="Times New Roman" w:cs="Times New Roman"/>
              </w:rPr>
            </w:pPr>
            <w:r w:rsidRPr="00D865CA">
              <w:rPr>
                <w:rFonts w:ascii="Times New Roman" w:eastAsia="Times New Roman" w:hAnsi="Times New Roman" w:cs="Times New Roman"/>
                <w:color w:val="000000"/>
              </w:rPr>
              <w:t>Determined business innovative standards as per business principles</w:t>
            </w:r>
          </w:p>
          <w:p w14:paraId="0630746A" w14:textId="77777777" w:rsidR="00C46A32" w:rsidRDefault="00C46A32">
            <w:pPr>
              <w:pStyle w:val="Normal1"/>
              <w:numPr>
                <w:ilvl w:val="0"/>
                <w:numId w:val="14"/>
              </w:numPr>
              <w:rPr>
                <w:rFonts w:ascii="Times New Roman" w:eastAsia="Times New Roman" w:hAnsi="Times New Roman" w:cs="Times New Roman"/>
                <w:color w:val="000000"/>
              </w:rPr>
            </w:pPr>
            <w:r w:rsidRPr="00D865CA">
              <w:rPr>
                <w:rFonts w:ascii="Times New Roman" w:eastAsia="Times New Roman" w:hAnsi="Times New Roman" w:cs="Times New Roman"/>
                <w:color w:val="000000"/>
              </w:rPr>
              <w:t>Developed and presented a business plan as per regulatory framework.</w:t>
            </w:r>
          </w:p>
        </w:tc>
      </w:tr>
      <w:tr w:rsidR="00C46A32" w14:paraId="366BE79E" w14:textId="77777777" w:rsidTr="00530115">
        <w:tc>
          <w:tcPr>
            <w:tcW w:w="4508" w:type="dxa"/>
          </w:tcPr>
          <w:p w14:paraId="609587E4" w14:textId="77777777" w:rsidR="00C46A32" w:rsidRDefault="00C46A32">
            <w:pPr>
              <w:pStyle w:val="Normal1"/>
              <w:numPr>
                <w:ilvl w:val="6"/>
                <w:numId w:val="33"/>
              </w:numPr>
              <w:spacing w:line="276" w:lineRule="auto"/>
              <w:ind w:left="1417" w:hanging="630"/>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Resource Implications</w:t>
            </w:r>
          </w:p>
        </w:tc>
        <w:tc>
          <w:tcPr>
            <w:tcW w:w="4508" w:type="dxa"/>
          </w:tcPr>
          <w:p w14:paraId="638B11C3" w14:textId="77777777" w:rsidR="00C46A32" w:rsidRPr="00D865CA" w:rsidRDefault="00C46A32" w:rsidP="00530115">
            <w:pPr>
              <w:pStyle w:val="Normal1"/>
              <w:spacing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The following resources should be provided:</w:t>
            </w:r>
          </w:p>
          <w:p w14:paraId="6935612B" w14:textId="77777777" w:rsidR="00C46A32" w:rsidRPr="00D865CA" w:rsidRDefault="00C46A32">
            <w:pPr>
              <w:pStyle w:val="Normal1"/>
              <w:numPr>
                <w:ilvl w:val="0"/>
                <w:numId w:val="4"/>
              </w:numPr>
              <w:spacing w:line="276" w:lineRule="auto"/>
              <w:ind w:left="619" w:hanging="540"/>
              <w:rPr>
                <w:rFonts w:ascii="Times New Roman" w:eastAsia="Times New Roman" w:hAnsi="Times New Roman" w:cs="Times New Roman"/>
                <w:color w:val="000000"/>
              </w:rPr>
            </w:pPr>
            <w:r w:rsidRPr="00D865CA">
              <w:rPr>
                <w:rFonts w:ascii="Times New Roman" w:eastAsia="Times New Roman" w:hAnsi="Times New Roman" w:cs="Times New Roman"/>
                <w:color w:val="000000"/>
              </w:rPr>
              <w:lastRenderedPageBreak/>
              <w:t>Access to relevant workplace where assessment can take place</w:t>
            </w:r>
          </w:p>
          <w:p w14:paraId="3FDDAE13" w14:textId="77777777" w:rsidR="00C46A32" w:rsidRDefault="00C46A32">
            <w:pPr>
              <w:pStyle w:val="Normal1"/>
              <w:numPr>
                <w:ilvl w:val="0"/>
                <w:numId w:val="4"/>
              </w:numPr>
              <w:spacing w:line="276" w:lineRule="auto"/>
              <w:ind w:left="619" w:hanging="540"/>
              <w:rPr>
                <w:rFonts w:ascii="Times New Roman" w:eastAsia="Times New Roman" w:hAnsi="Times New Roman" w:cs="Times New Roman"/>
                <w:color w:val="000000"/>
              </w:rPr>
            </w:pPr>
            <w:r w:rsidRPr="00D865CA">
              <w:rPr>
                <w:rFonts w:ascii="Times New Roman" w:eastAsia="Times New Roman" w:hAnsi="Times New Roman" w:cs="Times New Roman"/>
                <w:color w:val="000000"/>
              </w:rPr>
              <w:t>Appropriately simulated environment where assessment can take place</w:t>
            </w:r>
          </w:p>
        </w:tc>
      </w:tr>
      <w:tr w:rsidR="00C46A32" w14:paraId="32E4FCF3" w14:textId="77777777" w:rsidTr="00530115">
        <w:tc>
          <w:tcPr>
            <w:tcW w:w="4508" w:type="dxa"/>
          </w:tcPr>
          <w:p w14:paraId="64A174A2" w14:textId="77777777" w:rsidR="00C46A32" w:rsidRDefault="00C46A32">
            <w:pPr>
              <w:pStyle w:val="Normal1"/>
              <w:numPr>
                <w:ilvl w:val="6"/>
                <w:numId w:val="33"/>
              </w:numPr>
              <w:spacing w:line="276" w:lineRule="auto"/>
              <w:ind w:left="1417" w:hanging="630"/>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lastRenderedPageBreak/>
              <w:t>Methods of Assessment</w:t>
            </w:r>
          </w:p>
        </w:tc>
        <w:tc>
          <w:tcPr>
            <w:tcW w:w="4508" w:type="dxa"/>
          </w:tcPr>
          <w:p w14:paraId="21045BB2" w14:textId="77777777" w:rsidR="00C46A32" w:rsidRPr="00D865CA" w:rsidRDefault="00C46A32" w:rsidP="00530115">
            <w:pPr>
              <w:pStyle w:val="Normal1"/>
              <w:spacing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Competency may be assessed through:</w:t>
            </w:r>
          </w:p>
          <w:p w14:paraId="3F3E8445" w14:textId="77777777" w:rsidR="00C46A32" w:rsidRPr="00D865CA" w:rsidRDefault="00C46A32">
            <w:pPr>
              <w:pStyle w:val="Normal1"/>
              <w:numPr>
                <w:ilvl w:val="0"/>
                <w:numId w:val="7"/>
              </w:numPr>
              <w:spacing w:line="276" w:lineRule="auto"/>
              <w:ind w:left="619" w:hanging="540"/>
              <w:rPr>
                <w:rFonts w:ascii="Times New Roman" w:eastAsia="Times New Roman" w:hAnsi="Times New Roman" w:cs="Times New Roman"/>
                <w:color w:val="000000"/>
              </w:rPr>
            </w:pPr>
            <w:r w:rsidRPr="00D865CA">
              <w:rPr>
                <w:rFonts w:ascii="Times New Roman" w:eastAsia="Times New Roman" w:hAnsi="Times New Roman" w:cs="Times New Roman"/>
                <w:color w:val="000000"/>
              </w:rPr>
              <w:t>Written tests</w:t>
            </w:r>
          </w:p>
          <w:p w14:paraId="5C652547" w14:textId="77777777" w:rsidR="00C46A32" w:rsidRPr="00D865CA" w:rsidRDefault="00C46A32">
            <w:pPr>
              <w:pStyle w:val="Normal1"/>
              <w:numPr>
                <w:ilvl w:val="0"/>
                <w:numId w:val="7"/>
              </w:numPr>
              <w:spacing w:line="276" w:lineRule="auto"/>
              <w:ind w:left="619" w:hanging="540"/>
              <w:rPr>
                <w:rFonts w:ascii="Times New Roman" w:eastAsia="Times New Roman" w:hAnsi="Times New Roman" w:cs="Times New Roman"/>
                <w:color w:val="000000"/>
              </w:rPr>
            </w:pPr>
            <w:r w:rsidRPr="00D865CA">
              <w:rPr>
                <w:rFonts w:ascii="Times New Roman" w:eastAsia="Times New Roman" w:hAnsi="Times New Roman" w:cs="Times New Roman"/>
                <w:color w:val="000000"/>
              </w:rPr>
              <w:t>Oral questions</w:t>
            </w:r>
          </w:p>
          <w:p w14:paraId="2F54094F" w14:textId="77777777" w:rsidR="00C46A32" w:rsidRPr="00D865CA" w:rsidRDefault="00C46A32">
            <w:pPr>
              <w:pStyle w:val="Normal1"/>
              <w:numPr>
                <w:ilvl w:val="0"/>
                <w:numId w:val="7"/>
              </w:numPr>
              <w:spacing w:line="276" w:lineRule="auto"/>
              <w:ind w:left="619" w:hanging="540"/>
              <w:rPr>
                <w:rFonts w:ascii="Times New Roman" w:eastAsia="Times New Roman" w:hAnsi="Times New Roman" w:cs="Times New Roman"/>
                <w:color w:val="000000"/>
              </w:rPr>
            </w:pPr>
            <w:r w:rsidRPr="00D865CA">
              <w:rPr>
                <w:rFonts w:ascii="Times New Roman" w:eastAsia="Times New Roman" w:hAnsi="Times New Roman" w:cs="Times New Roman"/>
                <w:color w:val="000000"/>
              </w:rPr>
              <w:t>Third party report</w:t>
            </w:r>
          </w:p>
          <w:p w14:paraId="45F5E07C" w14:textId="77777777" w:rsidR="00C46A32" w:rsidRPr="00D865CA" w:rsidRDefault="00C46A32">
            <w:pPr>
              <w:pStyle w:val="Normal1"/>
              <w:numPr>
                <w:ilvl w:val="0"/>
                <w:numId w:val="7"/>
              </w:numPr>
              <w:spacing w:line="276" w:lineRule="auto"/>
              <w:ind w:left="619" w:hanging="540"/>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Interviews </w:t>
            </w:r>
          </w:p>
          <w:p w14:paraId="04B1C526" w14:textId="77777777" w:rsidR="00C46A32" w:rsidRDefault="00C46A32">
            <w:pPr>
              <w:pStyle w:val="Normal1"/>
              <w:numPr>
                <w:ilvl w:val="0"/>
                <w:numId w:val="7"/>
              </w:numPr>
              <w:spacing w:line="276" w:lineRule="auto"/>
              <w:ind w:left="619" w:hanging="540"/>
              <w:rPr>
                <w:rFonts w:ascii="Times New Roman" w:eastAsia="Times New Roman" w:hAnsi="Times New Roman" w:cs="Times New Roman"/>
                <w:color w:val="000000"/>
              </w:rPr>
            </w:pPr>
            <w:r w:rsidRPr="00D865CA">
              <w:rPr>
                <w:rFonts w:ascii="Times New Roman" w:eastAsia="Times New Roman" w:hAnsi="Times New Roman" w:cs="Times New Roman"/>
                <w:color w:val="000000"/>
              </w:rPr>
              <w:t>Portfolio</w:t>
            </w:r>
          </w:p>
        </w:tc>
      </w:tr>
      <w:tr w:rsidR="00C46A32" w14:paraId="78AE1855" w14:textId="77777777" w:rsidTr="00530115">
        <w:tc>
          <w:tcPr>
            <w:tcW w:w="4508" w:type="dxa"/>
          </w:tcPr>
          <w:p w14:paraId="15C8CE52" w14:textId="77777777" w:rsidR="00C46A32" w:rsidRDefault="00C46A32">
            <w:pPr>
              <w:pStyle w:val="Normal1"/>
              <w:numPr>
                <w:ilvl w:val="6"/>
                <w:numId w:val="33"/>
              </w:numPr>
              <w:spacing w:line="276" w:lineRule="auto"/>
              <w:ind w:left="1417" w:hanging="630"/>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Context of Assessment</w:t>
            </w:r>
          </w:p>
        </w:tc>
        <w:tc>
          <w:tcPr>
            <w:tcW w:w="4508" w:type="dxa"/>
          </w:tcPr>
          <w:p w14:paraId="539FE3AC" w14:textId="77777777" w:rsidR="00C46A32" w:rsidRPr="00D865CA" w:rsidRDefault="00C46A32" w:rsidP="00530115">
            <w:pPr>
              <w:pStyle w:val="Normal1"/>
              <w:spacing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Competency may be assessed: </w:t>
            </w:r>
          </w:p>
          <w:p w14:paraId="37EE2D0E" w14:textId="77777777" w:rsidR="00C46A32" w:rsidRPr="00D865CA" w:rsidRDefault="00C46A32">
            <w:pPr>
              <w:pStyle w:val="Normal1"/>
              <w:numPr>
                <w:ilvl w:val="0"/>
                <w:numId w:val="6"/>
              </w:numPr>
              <w:spacing w:line="276" w:lineRule="auto"/>
              <w:ind w:left="619" w:hanging="540"/>
              <w:rPr>
                <w:rFonts w:ascii="Times New Roman" w:eastAsia="Times New Roman" w:hAnsi="Times New Roman" w:cs="Times New Roman"/>
              </w:rPr>
            </w:pPr>
            <w:r w:rsidRPr="00D865CA">
              <w:rPr>
                <w:rFonts w:ascii="Times New Roman" w:eastAsia="Times New Roman" w:hAnsi="Times New Roman" w:cs="Times New Roman"/>
              </w:rPr>
              <w:t>On-the-job</w:t>
            </w:r>
          </w:p>
          <w:p w14:paraId="47433752" w14:textId="77777777" w:rsidR="00C46A32" w:rsidRDefault="00C46A32">
            <w:pPr>
              <w:pStyle w:val="Normal1"/>
              <w:numPr>
                <w:ilvl w:val="0"/>
                <w:numId w:val="6"/>
              </w:numPr>
              <w:spacing w:line="276" w:lineRule="auto"/>
              <w:ind w:left="619" w:hanging="540"/>
              <w:rPr>
                <w:rFonts w:ascii="Times New Roman" w:eastAsia="Times New Roman" w:hAnsi="Times New Roman" w:cs="Times New Roman"/>
                <w:color w:val="000000"/>
              </w:rPr>
            </w:pPr>
            <w:r w:rsidRPr="00D865CA">
              <w:rPr>
                <w:rFonts w:ascii="Times New Roman" w:eastAsia="Times New Roman" w:hAnsi="Times New Roman" w:cs="Times New Roman"/>
              </w:rPr>
              <w:t>In a simulated work environment</w:t>
            </w:r>
          </w:p>
        </w:tc>
      </w:tr>
      <w:tr w:rsidR="00C46A32" w14:paraId="6F300B73" w14:textId="77777777" w:rsidTr="00530115">
        <w:tc>
          <w:tcPr>
            <w:tcW w:w="4508" w:type="dxa"/>
          </w:tcPr>
          <w:p w14:paraId="49E86306" w14:textId="77777777" w:rsidR="00C46A32" w:rsidRDefault="00C46A32">
            <w:pPr>
              <w:pStyle w:val="Normal1"/>
              <w:numPr>
                <w:ilvl w:val="6"/>
                <w:numId w:val="33"/>
              </w:numPr>
              <w:spacing w:line="276" w:lineRule="auto"/>
              <w:ind w:left="1417" w:hanging="630"/>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Guidance information for assessment</w:t>
            </w:r>
          </w:p>
        </w:tc>
        <w:tc>
          <w:tcPr>
            <w:tcW w:w="4508" w:type="dxa"/>
          </w:tcPr>
          <w:p w14:paraId="732BB79E" w14:textId="77777777" w:rsidR="00C46A32" w:rsidRDefault="00C46A32" w:rsidP="00530115">
            <w:pPr>
              <w:pStyle w:val="Normal1"/>
              <w:spacing w:line="276" w:lineRule="auto"/>
              <w:jc w:val="both"/>
              <w:rPr>
                <w:rFonts w:ascii="Times New Roman" w:eastAsia="Times New Roman" w:hAnsi="Times New Roman" w:cs="Times New Roman"/>
                <w:color w:val="000000"/>
              </w:rPr>
            </w:pPr>
            <w:r w:rsidRPr="00D865CA">
              <w:rPr>
                <w:rFonts w:ascii="Times New Roman" w:eastAsia="Times New Roman" w:hAnsi="Times New Roman" w:cs="Times New Roman"/>
                <w:color w:val="000000"/>
              </w:rPr>
              <w:t>Holistic assessment with other units relevant to the industry sector, workplace and job role is recommended.</w:t>
            </w:r>
          </w:p>
        </w:tc>
      </w:tr>
    </w:tbl>
    <w:p w14:paraId="21344014" w14:textId="77777777" w:rsidR="00C46A32" w:rsidRPr="00D865CA" w:rsidRDefault="00C46A32" w:rsidP="00C46A32">
      <w:pPr>
        <w:pStyle w:val="Normal1"/>
        <w:spacing w:line="276" w:lineRule="auto"/>
        <w:jc w:val="both"/>
        <w:rPr>
          <w:rFonts w:ascii="Times New Roman" w:eastAsia="Times New Roman" w:hAnsi="Times New Roman" w:cs="Times New Roman"/>
          <w:color w:val="000000"/>
        </w:rPr>
      </w:pPr>
    </w:p>
    <w:p w14:paraId="6C8AF822" w14:textId="77777777" w:rsidR="00C46A32" w:rsidRDefault="00C46A32" w:rsidP="00C46A32">
      <w:pPr>
        <w:rPr>
          <w:rFonts w:ascii="Times New Roman" w:eastAsia="Times New Roman" w:hAnsi="Times New Roman" w:cs="Times New Roman"/>
          <w:b/>
        </w:rPr>
      </w:pPr>
      <w:bookmarkStart w:id="27" w:name="_23ckvvd" w:colFirst="0" w:colLast="0"/>
      <w:bookmarkStart w:id="28" w:name="_ihv636" w:colFirst="0" w:colLast="0"/>
      <w:bookmarkStart w:id="29" w:name="_32hioqz" w:colFirst="0" w:colLast="0"/>
      <w:bookmarkEnd w:id="27"/>
      <w:bookmarkEnd w:id="28"/>
      <w:bookmarkEnd w:id="29"/>
      <w:r w:rsidRPr="00D865CA">
        <w:rPr>
          <w:rFonts w:ascii="Times New Roman" w:eastAsia="Times New Roman" w:hAnsi="Times New Roman" w:cs="Times New Roman"/>
          <w:b/>
        </w:rPr>
        <w:br w:type="page"/>
      </w:r>
    </w:p>
    <w:p w14:paraId="14FBC0B7" w14:textId="77777777" w:rsidR="0021012F" w:rsidRPr="00C46A32" w:rsidRDefault="0021012F" w:rsidP="0021012F">
      <w:pPr>
        <w:pStyle w:val="Heading2"/>
      </w:pPr>
      <w:r w:rsidRPr="00C46A32">
        <w:lastRenderedPageBreak/>
        <w:t>COMMON UNITS OF COMPETENCY</w:t>
      </w:r>
    </w:p>
    <w:p w14:paraId="40E6F2F6" w14:textId="77777777" w:rsidR="0021012F" w:rsidRPr="00D865CA" w:rsidRDefault="0021012F" w:rsidP="00C46A32">
      <w:pPr>
        <w:rPr>
          <w:rFonts w:ascii="Times New Roman" w:eastAsia="Times New Roman" w:hAnsi="Times New Roman" w:cs="Times New Roman"/>
          <w:color w:val="000000"/>
        </w:rPr>
      </w:pPr>
    </w:p>
    <w:p w14:paraId="130CF467" w14:textId="77777777" w:rsidR="00C46A32" w:rsidRPr="00D865CA" w:rsidRDefault="00C46A32" w:rsidP="00C46A32">
      <w:pPr>
        <w:pStyle w:val="Heading1"/>
      </w:pPr>
      <w:bookmarkStart w:id="30" w:name="_Toc196896676"/>
      <w:r w:rsidRPr="00D865CA">
        <w:t>APPLY PRINCIPLES OF COMMERCIAL LAW</w:t>
      </w:r>
      <w:bookmarkEnd w:id="30"/>
    </w:p>
    <w:p w14:paraId="7308CEFC" w14:textId="77777777" w:rsidR="00C46A32" w:rsidRPr="00D865CA" w:rsidRDefault="00C46A32" w:rsidP="00C46A32"/>
    <w:p w14:paraId="33F982E6" w14:textId="04BDF1C8" w:rsidR="00C46A32" w:rsidRPr="00D865CA" w:rsidRDefault="00C46A32" w:rsidP="00C46A32">
      <w:pPr>
        <w:tabs>
          <w:tab w:val="left" w:pos="2880"/>
        </w:tabs>
        <w:spacing w:after="0"/>
        <w:rPr>
          <w:rFonts w:ascii="Times New Roman" w:eastAsia="Times New Roman" w:hAnsi="Times New Roman" w:cs="Times New Roman"/>
          <w:b/>
        </w:rPr>
      </w:pPr>
      <w:r w:rsidRPr="00D865CA">
        <w:rPr>
          <w:rFonts w:ascii="Times New Roman" w:eastAsia="Times New Roman" w:hAnsi="Times New Roman" w:cs="Times New Roman"/>
          <w:b/>
        </w:rPr>
        <w:t>UNIT CODE:</w:t>
      </w:r>
      <w:r w:rsidRPr="00D865CA">
        <w:rPr>
          <w:rFonts w:ascii="Times New Roman" w:eastAsia="Times New Roman" w:hAnsi="Times New Roman" w:cs="Times New Roman"/>
        </w:rPr>
        <w:t xml:space="preserve"> 04</w:t>
      </w:r>
      <w:r w:rsidR="00F95E02">
        <w:rPr>
          <w:rFonts w:ascii="Times New Roman" w:eastAsia="Times New Roman" w:hAnsi="Times New Roman" w:cs="Times New Roman"/>
        </w:rPr>
        <w:t>13</w:t>
      </w:r>
      <w:r w:rsidRPr="00D865CA">
        <w:rPr>
          <w:rFonts w:ascii="Times New Roman" w:eastAsia="Times New Roman" w:hAnsi="Times New Roman" w:cs="Times New Roman"/>
        </w:rPr>
        <w:t xml:space="preserve"> 4</w:t>
      </w:r>
      <w:r w:rsidR="00F95E02">
        <w:rPr>
          <w:rFonts w:ascii="Times New Roman" w:eastAsia="Times New Roman" w:hAnsi="Times New Roman" w:cs="Times New Roman"/>
        </w:rPr>
        <w:t>5</w:t>
      </w:r>
      <w:r w:rsidRPr="00D865CA">
        <w:rPr>
          <w:rFonts w:ascii="Times New Roman" w:eastAsia="Times New Roman" w:hAnsi="Times New Roman" w:cs="Times New Roman"/>
        </w:rPr>
        <w:t xml:space="preserve">1 </w:t>
      </w:r>
      <w:r w:rsidR="009A098E">
        <w:rPr>
          <w:rFonts w:ascii="Times New Roman" w:eastAsia="Times New Roman" w:hAnsi="Times New Roman" w:cs="Times New Roman"/>
        </w:rPr>
        <w:t>0</w:t>
      </w:r>
      <w:r w:rsidR="00F95E02">
        <w:rPr>
          <w:rFonts w:ascii="Times New Roman" w:eastAsia="Times New Roman" w:hAnsi="Times New Roman" w:cs="Times New Roman"/>
        </w:rPr>
        <w:t>3</w:t>
      </w:r>
      <w:r w:rsidRPr="00D865CA">
        <w:rPr>
          <w:rFonts w:ascii="Times New Roman" w:eastAsia="Times New Roman" w:hAnsi="Times New Roman" w:cs="Times New Roman"/>
        </w:rPr>
        <w:t>A</w:t>
      </w:r>
    </w:p>
    <w:p w14:paraId="061F7405" w14:textId="77777777" w:rsidR="00C46A32" w:rsidRPr="00D865CA" w:rsidRDefault="00C46A32" w:rsidP="00C46A32">
      <w:pPr>
        <w:spacing w:after="0"/>
        <w:jc w:val="center"/>
        <w:rPr>
          <w:rFonts w:ascii="Times New Roman" w:eastAsia="Times New Roman" w:hAnsi="Times New Roman" w:cs="Times New Roman"/>
          <w:b/>
        </w:rPr>
      </w:pPr>
    </w:p>
    <w:p w14:paraId="7FB29BB6" w14:textId="77777777" w:rsidR="00C46A32" w:rsidRPr="00D865CA" w:rsidRDefault="00C46A32" w:rsidP="00C46A32">
      <w:pPr>
        <w:spacing w:after="0"/>
        <w:rPr>
          <w:rFonts w:ascii="Times New Roman" w:eastAsia="Times New Roman" w:hAnsi="Times New Roman" w:cs="Times New Roman"/>
          <w:b/>
        </w:rPr>
      </w:pPr>
      <w:r w:rsidRPr="00D865CA">
        <w:rPr>
          <w:rFonts w:ascii="Times New Roman" w:eastAsia="Times New Roman" w:hAnsi="Times New Roman" w:cs="Times New Roman"/>
          <w:b/>
        </w:rPr>
        <w:t>UNIT DESCRIPTION</w:t>
      </w:r>
    </w:p>
    <w:p w14:paraId="020C824B" w14:textId="77777777" w:rsidR="00C46A32" w:rsidRPr="00D865CA" w:rsidRDefault="00C46A32" w:rsidP="00C46A32">
      <w:pPr>
        <w:tabs>
          <w:tab w:val="left" w:pos="8489"/>
        </w:tabs>
        <w:spacing w:after="0"/>
        <w:jc w:val="both"/>
        <w:rPr>
          <w:rFonts w:ascii="Times New Roman" w:eastAsia="Times New Roman" w:hAnsi="Times New Roman" w:cs="Times New Roman"/>
        </w:rPr>
      </w:pPr>
      <w:r w:rsidRPr="00D865CA">
        <w:rPr>
          <w:rFonts w:ascii="Times New Roman" w:eastAsia="Times New Roman" w:hAnsi="Times New Roman" w:cs="Times New Roman"/>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the law of property.</w:t>
      </w:r>
    </w:p>
    <w:p w14:paraId="34EF1D63" w14:textId="77777777" w:rsidR="00C46A32" w:rsidRPr="00D865CA" w:rsidRDefault="00C46A32" w:rsidP="00C46A32">
      <w:pPr>
        <w:tabs>
          <w:tab w:val="left" w:pos="8489"/>
        </w:tabs>
        <w:spacing w:after="0"/>
        <w:rPr>
          <w:rFonts w:ascii="Times New Roman" w:eastAsia="Times New Roman" w:hAnsi="Times New Roman" w:cs="Times New Roman"/>
        </w:rPr>
      </w:pPr>
    </w:p>
    <w:p w14:paraId="544723E6" w14:textId="77777777" w:rsidR="00C46A32" w:rsidRPr="00D865CA" w:rsidRDefault="00C46A32" w:rsidP="00C46A32">
      <w:pPr>
        <w:tabs>
          <w:tab w:val="left" w:pos="8489"/>
        </w:tabs>
        <w:spacing w:after="0"/>
        <w:rPr>
          <w:rFonts w:ascii="Times New Roman" w:eastAsia="Times New Roman" w:hAnsi="Times New Roman" w:cs="Times New Roman"/>
          <w:b/>
        </w:rPr>
      </w:pPr>
      <w:r w:rsidRPr="00D865CA">
        <w:rPr>
          <w:rFonts w:ascii="Times New Roman" w:eastAsia="Times New Roman" w:hAnsi="Times New Roman" w:cs="Times New Roman"/>
          <w:b/>
        </w:rPr>
        <w:t>ELEMENTS AND PERFORMANCE CRITERIA</w:t>
      </w:r>
      <w:r w:rsidRPr="00D865CA">
        <w:rPr>
          <w:rFonts w:ascii="Times New Roman" w:eastAsia="Times New Roman" w:hAnsi="Times New Roman" w:cs="Times New Roman"/>
          <w:b/>
        </w:rPr>
        <w:tab/>
      </w:r>
    </w:p>
    <w:tbl>
      <w:tblPr>
        <w:tblW w:w="8522" w:type="dxa"/>
        <w:tblLayout w:type="fixed"/>
        <w:tblLook w:val="0400" w:firstRow="0" w:lastRow="0" w:firstColumn="0" w:lastColumn="0" w:noHBand="0" w:noVBand="1"/>
      </w:tblPr>
      <w:tblGrid>
        <w:gridCol w:w="2759"/>
        <w:gridCol w:w="5763"/>
      </w:tblGrid>
      <w:tr w:rsidR="00C46A32" w:rsidRPr="00D865CA" w14:paraId="1EF9C58D" w14:textId="77777777" w:rsidTr="00530115">
        <w:trPr>
          <w:trHeight w:val="1"/>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392398" w14:textId="77777777" w:rsidR="00C46A32" w:rsidRPr="00D865CA" w:rsidRDefault="00C46A32" w:rsidP="00530115">
            <w:pPr>
              <w:spacing w:after="0"/>
              <w:rPr>
                <w:rFonts w:ascii="Times New Roman" w:eastAsia="Times New Roman" w:hAnsi="Times New Roman" w:cs="Times New Roman"/>
                <w:b/>
              </w:rPr>
            </w:pPr>
            <w:r w:rsidRPr="00D865CA">
              <w:rPr>
                <w:rFonts w:ascii="Times New Roman" w:eastAsia="Times New Roman" w:hAnsi="Times New Roman" w:cs="Times New Roman"/>
                <w:b/>
              </w:rPr>
              <w:t>ELEMENT</w:t>
            </w:r>
          </w:p>
          <w:p w14:paraId="53174D6B" w14:textId="77777777" w:rsidR="00C46A32" w:rsidRPr="00D865CA" w:rsidRDefault="00C46A32" w:rsidP="00530115">
            <w:pPr>
              <w:spacing w:after="0"/>
              <w:rPr>
                <w:rFonts w:ascii="Times New Roman" w:eastAsia="Times New Roman" w:hAnsi="Times New Roman" w:cs="Times New Roman"/>
              </w:rPr>
            </w:pPr>
            <w:r w:rsidRPr="00D865CA">
              <w:rPr>
                <w:rFonts w:ascii="Times New Roman" w:eastAsia="Times New Roman" w:hAnsi="Times New Roman" w:cs="Times New Roman"/>
              </w:rPr>
              <w:t xml:space="preserve">These describe the </w:t>
            </w:r>
            <w:r w:rsidRPr="00D865CA">
              <w:rPr>
                <w:rFonts w:ascii="Times New Roman" w:eastAsia="Times New Roman" w:hAnsi="Times New Roman" w:cs="Times New Roman"/>
                <w:b/>
              </w:rPr>
              <w:t>key outcomes</w:t>
            </w:r>
            <w:r w:rsidRPr="00D865CA">
              <w:rPr>
                <w:rFonts w:ascii="Times New Roman" w:eastAsia="Times New Roman" w:hAnsi="Times New Roman" w:cs="Times New Roman"/>
              </w:rPr>
              <w:t xml:space="preserve"> which make up </w:t>
            </w:r>
            <w:r w:rsidRPr="00D865CA">
              <w:rPr>
                <w:rFonts w:ascii="Times New Roman" w:eastAsia="Times New Roman" w:hAnsi="Times New Roman" w:cs="Times New Roman"/>
                <w:b/>
              </w:rPr>
              <w:t>workplace function</w:t>
            </w:r>
            <w:r w:rsidRPr="00D865CA">
              <w:rPr>
                <w:rFonts w:ascii="Times New Roman" w:eastAsia="Times New Roman" w:hAnsi="Times New Roman" w:cs="Times New Roman"/>
              </w:rPr>
              <w:t>.</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01DB7C" w14:textId="77777777" w:rsidR="00C46A32" w:rsidRPr="00D865CA" w:rsidRDefault="00C46A32" w:rsidP="00530115">
            <w:pPr>
              <w:spacing w:after="0"/>
              <w:rPr>
                <w:rFonts w:ascii="Times New Roman" w:eastAsia="Times New Roman" w:hAnsi="Times New Roman" w:cs="Times New Roman"/>
                <w:b/>
              </w:rPr>
            </w:pPr>
            <w:r w:rsidRPr="00D865CA">
              <w:rPr>
                <w:rFonts w:ascii="Times New Roman" w:eastAsia="Times New Roman" w:hAnsi="Times New Roman" w:cs="Times New Roman"/>
                <w:b/>
              </w:rPr>
              <w:t>PERFORMANCE CRITERIA</w:t>
            </w:r>
          </w:p>
          <w:p w14:paraId="224E072E" w14:textId="77777777" w:rsidR="00C46A32" w:rsidRPr="00D865CA" w:rsidRDefault="00C46A32" w:rsidP="00530115">
            <w:pPr>
              <w:spacing w:after="0"/>
              <w:rPr>
                <w:rFonts w:ascii="Times New Roman" w:eastAsia="Times New Roman" w:hAnsi="Times New Roman" w:cs="Times New Roman"/>
              </w:rPr>
            </w:pPr>
            <w:r w:rsidRPr="00D865CA">
              <w:rPr>
                <w:rFonts w:ascii="Times New Roman" w:eastAsia="Times New Roman" w:hAnsi="Times New Roman" w:cs="Times New Roman"/>
              </w:rPr>
              <w:t xml:space="preserve">These are </w:t>
            </w:r>
            <w:r w:rsidRPr="00D865CA">
              <w:rPr>
                <w:rFonts w:ascii="Times New Roman" w:eastAsia="Times New Roman" w:hAnsi="Times New Roman" w:cs="Times New Roman"/>
                <w:b/>
              </w:rPr>
              <w:t>assessable</w:t>
            </w:r>
            <w:r w:rsidRPr="00D865CA">
              <w:rPr>
                <w:rFonts w:ascii="Times New Roman" w:eastAsia="Times New Roman" w:hAnsi="Times New Roman" w:cs="Times New Roman"/>
              </w:rPr>
              <w:t xml:space="preserve"> statements which specify the required level of performance for each of the elements.</w:t>
            </w:r>
          </w:p>
          <w:p w14:paraId="26762F1A" w14:textId="77777777" w:rsidR="00C46A32" w:rsidRPr="00D865CA" w:rsidRDefault="00C46A32" w:rsidP="00530115">
            <w:pPr>
              <w:spacing w:after="0"/>
              <w:rPr>
                <w:rFonts w:ascii="Times New Roman" w:eastAsia="Times New Roman" w:hAnsi="Times New Roman" w:cs="Times New Roman"/>
              </w:rPr>
            </w:pPr>
            <w:r w:rsidRPr="00D865CA">
              <w:rPr>
                <w:rFonts w:ascii="Times New Roman" w:eastAsia="Times New Roman" w:hAnsi="Times New Roman" w:cs="Times New Roman"/>
                <w:b/>
                <w:i/>
              </w:rPr>
              <w:t>Bold and italicized terms are elaborated in the range.</w:t>
            </w:r>
          </w:p>
        </w:tc>
      </w:tr>
      <w:tr w:rsidR="00C46A32" w:rsidRPr="00D865CA" w14:paraId="60859751" w14:textId="77777777" w:rsidTr="00530115">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1C622D" w14:textId="77777777" w:rsidR="00C46A32" w:rsidRPr="00D865CA" w:rsidRDefault="00C46A32">
            <w:pPr>
              <w:numPr>
                <w:ilvl w:val="0"/>
                <w:numId w:val="142"/>
              </w:numPr>
              <w:spacing w:after="0" w:line="259" w:lineRule="auto"/>
              <w:ind w:left="450"/>
              <w:rPr>
                <w:rFonts w:ascii="Times New Roman" w:eastAsia="Times New Roman" w:hAnsi="Times New Roman" w:cs="Times New Roman"/>
              </w:rPr>
            </w:pPr>
            <w:r w:rsidRPr="00D865CA">
              <w:rPr>
                <w:rFonts w:ascii="Times New Roman" w:eastAsia="Times New Roman" w:hAnsi="Times New Roman" w:cs="Times New Roman"/>
              </w:rPr>
              <w:t>Demonstrate understanding nature of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EEF3BC7" w14:textId="77777777" w:rsidR="00C46A32" w:rsidRPr="00D865CA" w:rsidRDefault="00C46A32">
            <w:pPr>
              <w:numPr>
                <w:ilvl w:val="1"/>
                <w:numId w:val="142"/>
              </w:numPr>
              <w:spacing w:after="0" w:line="259" w:lineRule="auto"/>
              <w:ind w:left="616"/>
              <w:rPr>
                <w:rFonts w:ascii="Times New Roman" w:eastAsia="Times New Roman" w:hAnsi="Times New Roman" w:cs="Times New Roman"/>
              </w:rPr>
            </w:pPr>
            <w:r w:rsidRPr="00D865CA">
              <w:rPr>
                <w:rFonts w:ascii="Times New Roman" w:eastAsia="Times New Roman" w:hAnsi="Times New Roman" w:cs="Times New Roman"/>
              </w:rPr>
              <w:t>Nature of law is determined as per common law.</w:t>
            </w:r>
          </w:p>
          <w:p w14:paraId="2AD51CA2" w14:textId="77777777" w:rsidR="00C46A32" w:rsidRPr="00D865CA" w:rsidRDefault="00C46A32">
            <w:pPr>
              <w:numPr>
                <w:ilvl w:val="1"/>
                <w:numId w:val="142"/>
              </w:numPr>
              <w:spacing w:after="0" w:line="259" w:lineRule="auto"/>
              <w:ind w:left="616"/>
              <w:rPr>
                <w:rFonts w:ascii="Times New Roman" w:eastAsia="Times New Roman" w:hAnsi="Times New Roman" w:cs="Times New Roman"/>
              </w:rPr>
            </w:pPr>
            <w:r w:rsidRPr="00D865CA">
              <w:rPr>
                <w:rFonts w:ascii="Times New Roman" w:eastAsia="Times New Roman" w:hAnsi="Times New Roman" w:cs="Times New Roman"/>
              </w:rPr>
              <w:t xml:space="preserve"> purpose of law is identified as per common law</w:t>
            </w:r>
          </w:p>
          <w:p w14:paraId="4CB83670" w14:textId="77777777" w:rsidR="00C46A32" w:rsidRPr="00D865CA" w:rsidRDefault="00C46A32">
            <w:pPr>
              <w:numPr>
                <w:ilvl w:val="1"/>
                <w:numId w:val="142"/>
              </w:numPr>
              <w:spacing w:after="0" w:line="259" w:lineRule="auto"/>
              <w:ind w:left="616"/>
              <w:rPr>
                <w:rFonts w:ascii="Times New Roman" w:eastAsia="Times New Roman" w:hAnsi="Times New Roman" w:cs="Times New Roman"/>
              </w:rPr>
            </w:pPr>
            <w:r w:rsidRPr="00D865CA">
              <w:rPr>
                <w:rFonts w:ascii="Times New Roman" w:eastAsia="Times New Roman" w:hAnsi="Times New Roman" w:cs="Times New Roman"/>
                <w:b/>
                <w:i/>
              </w:rPr>
              <w:t>Sources of law in Kenya</w:t>
            </w:r>
            <w:r w:rsidRPr="00D865CA">
              <w:rPr>
                <w:rFonts w:ascii="Times New Roman" w:eastAsia="Times New Roman" w:hAnsi="Times New Roman" w:cs="Times New Roman"/>
              </w:rPr>
              <w:t xml:space="preserve"> are identified as per Judicature Act</w:t>
            </w:r>
          </w:p>
          <w:p w14:paraId="520D3A62" w14:textId="77777777" w:rsidR="00C46A32" w:rsidRPr="00D865CA" w:rsidRDefault="00C46A32">
            <w:pPr>
              <w:numPr>
                <w:ilvl w:val="1"/>
                <w:numId w:val="142"/>
              </w:numPr>
              <w:spacing w:after="0" w:line="259" w:lineRule="auto"/>
              <w:ind w:left="616"/>
              <w:rPr>
                <w:rFonts w:ascii="Times New Roman" w:eastAsia="Times New Roman" w:hAnsi="Times New Roman" w:cs="Times New Roman"/>
              </w:rPr>
            </w:pPr>
            <w:r w:rsidRPr="00D865CA">
              <w:rPr>
                <w:rFonts w:ascii="Times New Roman" w:eastAsia="Times New Roman" w:hAnsi="Times New Roman" w:cs="Times New Roman"/>
              </w:rPr>
              <w:t>Law is classified as per Kenyan law.</w:t>
            </w:r>
          </w:p>
        </w:tc>
      </w:tr>
      <w:tr w:rsidR="00C46A32" w:rsidRPr="00D865CA" w14:paraId="2314A13A" w14:textId="77777777" w:rsidTr="00530115">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0AF6D7" w14:textId="77777777" w:rsidR="00C46A32" w:rsidRPr="00D865CA" w:rsidRDefault="00C46A32">
            <w:pPr>
              <w:numPr>
                <w:ilvl w:val="0"/>
                <w:numId w:val="142"/>
              </w:numPr>
              <w:spacing w:after="0" w:line="259" w:lineRule="auto"/>
              <w:ind w:left="450"/>
              <w:rPr>
                <w:rFonts w:ascii="Times New Roman" w:eastAsia="Times New Roman" w:hAnsi="Times New Roman" w:cs="Times New Roman"/>
              </w:rPr>
            </w:pPr>
            <w:r w:rsidRPr="00D865CA">
              <w:rPr>
                <w:rFonts w:ascii="Times New Roman" w:eastAsia="Times New Roman" w:hAnsi="Times New Roman" w:cs="Times New Roman"/>
              </w:rPr>
              <w:t>Illustrate court structure system in Kenya</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FAC459C" w14:textId="77777777" w:rsidR="00C46A32" w:rsidRPr="00D865CA" w:rsidRDefault="00C46A32" w:rsidP="00530115">
            <w:pPr>
              <w:spacing w:after="0"/>
              <w:ind w:left="360" w:hanging="360"/>
              <w:rPr>
                <w:rFonts w:ascii="Times New Roman" w:eastAsia="Times New Roman" w:hAnsi="Times New Roman" w:cs="Times New Roman"/>
              </w:rPr>
            </w:pPr>
            <w:r w:rsidRPr="00D865CA">
              <w:rPr>
                <w:rFonts w:ascii="Times New Roman" w:eastAsia="Times New Roman" w:hAnsi="Times New Roman" w:cs="Times New Roman"/>
              </w:rPr>
              <w:t>2.1 Court structure is determined as per constitution of Kenya, 2010.</w:t>
            </w:r>
          </w:p>
          <w:p w14:paraId="4EF751A8" w14:textId="77777777" w:rsidR="00C46A32" w:rsidRPr="00D865CA" w:rsidRDefault="00C46A32" w:rsidP="00530115">
            <w:pPr>
              <w:spacing w:after="0"/>
              <w:ind w:left="480" w:hanging="480"/>
              <w:rPr>
                <w:rFonts w:ascii="Times New Roman" w:eastAsia="Times New Roman" w:hAnsi="Times New Roman" w:cs="Times New Roman"/>
              </w:rPr>
            </w:pPr>
            <w:r w:rsidRPr="00D865CA">
              <w:rPr>
                <w:rFonts w:ascii="Times New Roman" w:eastAsia="Times New Roman" w:hAnsi="Times New Roman" w:cs="Times New Roman"/>
              </w:rPr>
              <w:t xml:space="preserve">2.2 Composition of </w:t>
            </w:r>
            <w:r w:rsidRPr="00D865CA">
              <w:rPr>
                <w:rFonts w:ascii="Times New Roman" w:eastAsia="Times New Roman" w:hAnsi="Times New Roman" w:cs="Times New Roman"/>
                <w:b/>
                <w:i/>
              </w:rPr>
              <w:t>Kenyan courts</w:t>
            </w:r>
            <w:r w:rsidRPr="00D865CA">
              <w:rPr>
                <w:rFonts w:ascii="Times New Roman" w:eastAsia="Times New Roman" w:hAnsi="Times New Roman" w:cs="Times New Roman"/>
              </w:rPr>
              <w:t xml:space="preserve"> are determined as per the constitution of Kenya, 2010.</w:t>
            </w:r>
          </w:p>
          <w:p w14:paraId="0104754C" w14:textId="77777777" w:rsidR="00C46A32" w:rsidRPr="00D865CA" w:rsidRDefault="00C46A32" w:rsidP="00530115">
            <w:pPr>
              <w:spacing w:after="0"/>
              <w:ind w:left="480" w:hanging="480"/>
              <w:rPr>
                <w:rFonts w:ascii="Times New Roman" w:eastAsia="Times New Roman" w:hAnsi="Times New Roman" w:cs="Times New Roman"/>
              </w:rPr>
            </w:pPr>
            <w:r w:rsidRPr="00D865CA">
              <w:rPr>
                <w:rFonts w:ascii="Times New Roman" w:eastAsia="Times New Roman" w:hAnsi="Times New Roman" w:cs="Times New Roman"/>
              </w:rPr>
              <w:t>2.3 Jurisdiction of courts is determined as per the constitution of Kenya, 2010.</w:t>
            </w:r>
          </w:p>
        </w:tc>
      </w:tr>
      <w:tr w:rsidR="00C46A32" w:rsidRPr="00D865CA" w14:paraId="58A963A7" w14:textId="77777777" w:rsidTr="00530115">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7A05E3" w14:textId="77777777" w:rsidR="00C46A32" w:rsidRPr="00D865CA" w:rsidRDefault="00C46A32">
            <w:pPr>
              <w:numPr>
                <w:ilvl w:val="0"/>
                <w:numId w:val="142"/>
              </w:numPr>
              <w:spacing w:after="0" w:line="259" w:lineRule="auto"/>
              <w:ind w:left="450"/>
              <w:rPr>
                <w:rFonts w:ascii="Times New Roman" w:eastAsia="Times New Roman" w:hAnsi="Times New Roman" w:cs="Times New Roman"/>
              </w:rPr>
            </w:pPr>
            <w:r w:rsidRPr="00D865CA">
              <w:rPr>
                <w:rFonts w:ascii="Times New Roman" w:eastAsia="Times New Roman" w:hAnsi="Times New Roman" w:cs="Times New Roman"/>
              </w:rPr>
              <w:t>Apply Tort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40B650" w14:textId="77777777" w:rsidR="00C46A32" w:rsidRPr="00D865CA" w:rsidRDefault="00C46A32">
            <w:pPr>
              <w:numPr>
                <w:ilvl w:val="1"/>
                <w:numId w:val="142"/>
              </w:numPr>
              <w:spacing w:after="0" w:line="259" w:lineRule="auto"/>
              <w:ind w:left="377"/>
              <w:rPr>
                <w:rFonts w:ascii="Times New Roman" w:eastAsia="Times New Roman" w:hAnsi="Times New Roman" w:cs="Times New Roman"/>
              </w:rPr>
            </w:pPr>
            <w:r w:rsidRPr="00D865CA">
              <w:rPr>
                <w:rFonts w:ascii="Times New Roman" w:eastAsia="Times New Roman" w:hAnsi="Times New Roman" w:cs="Times New Roman"/>
              </w:rPr>
              <w:t>Nature of tortuous liability is explained as per the law of tort.</w:t>
            </w:r>
          </w:p>
          <w:p w14:paraId="129ED8F5" w14:textId="77777777" w:rsidR="00C46A32" w:rsidRPr="00D865CA" w:rsidRDefault="00C46A32">
            <w:pPr>
              <w:numPr>
                <w:ilvl w:val="1"/>
                <w:numId w:val="142"/>
              </w:numPr>
              <w:spacing w:after="0" w:line="259" w:lineRule="auto"/>
              <w:ind w:left="377"/>
              <w:rPr>
                <w:rFonts w:ascii="Times New Roman" w:eastAsia="Times New Roman" w:hAnsi="Times New Roman" w:cs="Times New Roman"/>
              </w:rPr>
            </w:pPr>
            <w:r w:rsidRPr="00D865CA">
              <w:rPr>
                <w:rFonts w:ascii="Times New Roman" w:eastAsia="Times New Roman" w:hAnsi="Times New Roman" w:cs="Times New Roman"/>
              </w:rPr>
              <w:t>Tort, crime and breach of contract are differentiated as per the law of tort.</w:t>
            </w:r>
          </w:p>
          <w:p w14:paraId="72F5E3D3" w14:textId="77777777" w:rsidR="00C46A32" w:rsidRPr="00D865CA" w:rsidRDefault="00C46A32">
            <w:pPr>
              <w:numPr>
                <w:ilvl w:val="1"/>
                <w:numId w:val="142"/>
              </w:numPr>
              <w:spacing w:after="0" w:line="259" w:lineRule="auto"/>
              <w:ind w:left="467" w:hanging="450"/>
              <w:rPr>
                <w:rFonts w:ascii="Times New Roman" w:eastAsia="Times New Roman" w:hAnsi="Times New Roman" w:cs="Times New Roman"/>
              </w:rPr>
            </w:pPr>
            <w:r w:rsidRPr="00D865CA">
              <w:rPr>
                <w:rFonts w:ascii="Times New Roman" w:eastAsia="Times New Roman" w:hAnsi="Times New Roman" w:cs="Times New Roman"/>
              </w:rPr>
              <w:t>Capacity to sue/ sued is determined as per the law of tort.</w:t>
            </w:r>
          </w:p>
          <w:p w14:paraId="5E321807" w14:textId="77777777" w:rsidR="00C46A32" w:rsidRPr="00D865CA" w:rsidRDefault="00C46A32">
            <w:pPr>
              <w:numPr>
                <w:ilvl w:val="1"/>
                <w:numId w:val="142"/>
              </w:numPr>
              <w:spacing w:after="0" w:line="259" w:lineRule="auto"/>
              <w:ind w:left="467" w:hanging="450"/>
              <w:rPr>
                <w:rFonts w:ascii="Times New Roman" w:eastAsia="Times New Roman" w:hAnsi="Times New Roman" w:cs="Times New Roman"/>
              </w:rPr>
            </w:pPr>
            <w:r w:rsidRPr="00D865CA">
              <w:rPr>
                <w:rFonts w:ascii="Times New Roman" w:eastAsia="Times New Roman" w:hAnsi="Times New Roman" w:cs="Times New Roman"/>
                <w:b/>
                <w:i/>
              </w:rPr>
              <w:t>Types of torts</w:t>
            </w:r>
            <w:r w:rsidRPr="00D865CA">
              <w:rPr>
                <w:rFonts w:ascii="Times New Roman" w:eastAsia="Times New Roman" w:hAnsi="Times New Roman" w:cs="Times New Roman"/>
              </w:rPr>
              <w:t xml:space="preserve"> are identified as per law of torts.</w:t>
            </w:r>
          </w:p>
          <w:p w14:paraId="42D0A07B" w14:textId="77777777" w:rsidR="00C46A32" w:rsidRPr="00D865CA" w:rsidRDefault="00C46A32">
            <w:pPr>
              <w:numPr>
                <w:ilvl w:val="1"/>
                <w:numId w:val="142"/>
              </w:numPr>
              <w:spacing w:after="0" w:line="259" w:lineRule="auto"/>
              <w:ind w:left="467" w:hanging="450"/>
              <w:rPr>
                <w:rFonts w:ascii="Times New Roman" w:eastAsia="Times New Roman" w:hAnsi="Times New Roman" w:cs="Times New Roman"/>
              </w:rPr>
            </w:pPr>
            <w:r w:rsidRPr="00D865CA">
              <w:rPr>
                <w:rFonts w:ascii="Times New Roman" w:eastAsia="Times New Roman" w:hAnsi="Times New Roman" w:cs="Times New Roman"/>
              </w:rPr>
              <w:t>General defenses in tort are identified as per the law of tort.</w:t>
            </w:r>
          </w:p>
        </w:tc>
      </w:tr>
      <w:tr w:rsidR="00C46A32" w:rsidRPr="00D865CA" w14:paraId="4EA46A4B" w14:textId="77777777" w:rsidTr="00530115">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60D6C1" w14:textId="77777777" w:rsidR="00C46A32" w:rsidRPr="00D865CA" w:rsidRDefault="00C46A32">
            <w:pPr>
              <w:numPr>
                <w:ilvl w:val="0"/>
                <w:numId w:val="142"/>
              </w:numPr>
              <w:spacing w:after="0" w:line="259" w:lineRule="auto"/>
              <w:ind w:left="450"/>
              <w:rPr>
                <w:rFonts w:ascii="Times New Roman" w:eastAsia="Times New Roman" w:hAnsi="Times New Roman" w:cs="Times New Roman"/>
              </w:rPr>
            </w:pPr>
            <w:r w:rsidRPr="00D865CA">
              <w:rPr>
                <w:rFonts w:ascii="Times New Roman" w:eastAsia="Times New Roman" w:hAnsi="Times New Roman" w:cs="Times New Roman"/>
              </w:rPr>
              <w:t>Apply Contract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F1BA932"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Essentials of a valid contract are identified as per the law of contract.</w:t>
            </w:r>
          </w:p>
          <w:p w14:paraId="0336990B"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 xml:space="preserve">Types of contracts are determined as per the law of contract. </w:t>
            </w:r>
          </w:p>
          <w:p w14:paraId="6099DF1C"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Methods of discharging contract are identified as per the law of contract.</w:t>
            </w:r>
          </w:p>
          <w:p w14:paraId="0A112426"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lastRenderedPageBreak/>
              <w:t>Remedies of breach of contract are determined as per the law of contract</w:t>
            </w:r>
          </w:p>
        </w:tc>
      </w:tr>
      <w:tr w:rsidR="00C46A32" w:rsidRPr="00D865CA" w14:paraId="169C3FB2" w14:textId="77777777" w:rsidTr="00530115">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8EAAB2" w14:textId="77777777" w:rsidR="00C46A32" w:rsidRPr="00D865CA" w:rsidRDefault="00C46A32">
            <w:pPr>
              <w:numPr>
                <w:ilvl w:val="0"/>
                <w:numId w:val="142"/>
              </w:numPr>
              <w:spacing w:after="0" w:line="259" w:lineRule="auto"/>
              <w:ind w:left="450"/>
              <w:rPr>
                <w:rFonts w:ascii="Times New Roman" w:eastAsia="Times New Roman" w:hAnsi="Times New Roman" w:cs="Times New Roman"/>
              </w:rPr>
            </w:pPr>
            <w:r w:rsidRPr="00D865CA">
              <w:rPr>
                <w:rFonts w:ascii="Times New Roman" w:eastAsia="Times New Roman" w:hAnsi="Times New Roman" w:cs="Times New Roman"/>
              </w:rPr>
              <w:lastRenderedPageBreak/>
              <w:t>Apply Agency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373446" w14:textId="77777777" w:rsidR="00C46A32" w:rsidRPr="00D865CA" w:rsidRDefault="00C46A32">
            <w:pPr>
              <w:numPr>
                <w:ilvl w:val="1"/>
                <w:numId w:val="142"/>
              </w:numPr>
              <w:spacing w:after="0" w:line="259" w:lineRule="auto"/>
              <w:ind w:left="377" w:hanging="450"/>
              <w:rPr>
                <w:rFonts w:ascii="Times New Roman" w:eastAsia="Times New Roman" w:hAnsi="Times New Roman" w:cs="Times New Roman"/>
              </w:rPr>
            </w:pPr>
            <w:r w:rsidRPr="00D865CA">
              <w:rPr>
                <w:rFonts w:ascii="Times New Roman" w:eastAsia="Times New Roman" w:hAnsi="Times New Roman" w:cs="Times New Roman"/>
              </w:rPr>
              <w:t>Agents are classified as per the law of agency.</w:t>
            </w:r>
          </w:p>
          <w:p w14:paraId="20DD3175" w14:textId="77777777" w:rsidR="00C46A32" w:rsidRPr="00D865CA" w:rsidRDefault="00C46A32">
            <w:pPr>
              <w:numPr>
                <w:ilvl w:val="1"/>
                <w:numId w:val="142"/>
              </w:numPr>
              <w:spacing w:after="0" w:line="259" w:lineRule="auto"/>
              <w:ind w:left="377" w:hanging="450"/>
              <w:rPr>
                <w:rFonts w:ascii="Times New Roman" w:eastAsia="Times New Roman" w:hAnsi="Times New Roman" w:cs="Times New Roman"/>
              </w:rPr>
            </w:pPr>
            <w:r w:rsidRPr="00D865CA">
              <w:rPr>
                <w:rFonts w:ascii="Times New Roman" w:eastAsia="Times New Roman" w:hAnsi="Times New Roman" w:cs="Times New Roman"/>
              </w:rPr>
              <w:t>Agents’ authority is established as per the law of agency.</w:t>
            </w:r>
          </w:p>
          <w:p w14:paraId="60BF08AE" w14:textId="77777777" w:rsidR="00C46A32" w:rsidRPr="00D865CA" w:rsidRDefault="00C46A32">
            <w:pPr>
              <w:numPr>
                <w:ilvl w:val="1"/>
                <w:numId w:val="142"/>
              </w:numPr>
              <w:spacing w:after="0" w:line="259" w:lineRule="auto"/>
              <w:ind w:left="377" w:hanging="450"/>
              <w:rPr>
                <w:rFonts w:ascii="Times New Roman" w:eastAsia="Times New Roman" w:hAnsi="Times New Roman" w:cs="Times New Roman"/>
              </w:rPr>
            </w:pPr>
            <w:r w:rsidRPr="00D865CA">
              <w:rPr>
                <w:rFonts w:ascii="Times New Roman" w:eastAsia="Times New Roman" w:hAnsi="Times New Roman" w:cs="Times New Roman"/>
              </w:rPr>
              <w:t>Duties of agents are identified as per law of agency.</w:t>
            </w:r>
          </w:p>
          <w:p w14:paraId="1BBCD760" w14:textId="77777777" w:rsidR="00C46A32" w:rsidRPr="00D865CA" w:rsidRDefault="00C46A32">
            <w:pPr>
              <w:numPr>
                <w:ilvl w:val="1"/>
                <w:numId w:val="142"/>
              </w:numPr>
              <w:spacing w:after="0" w:line="259" w:lineRule="auto"/>
              <w:ind w:left="377" w:hanging="450"/>
              <w:rPr>
                <w:rFonts w:ascii="Times New Roman" w:eastAsia="Times New Roman" w:hAnsi="Times New Roman" w:cs="Times New Roman"/>
              </w:rPr>
            </w:pPr>
            <w:r w:rsidRPr="00D865CA">
              <w:rPr>
                <w:rFonts w:ascii="Times New Roman" w:eastAsia="Times New Roman" w:hAnsi="Times New Roman" w:cs="Times New Roman"/>
              </w:rPr>
              <w:t>Rights of agents are identified as per law of agency.</w:t>
            </w:r>
          </w:p>
          <w:p w14:paraId="369F4163" w14:textId="77777777" w:rsidR="00C46A32" w:rsidRPr="00D865CA" w:rsidRDefault="00C46A32">
            <w:pPr>
              <w:numPr>
                <w:ilvl w:val="1"/>
                <w:numId w:val="142"/>
              </w:numPr>
              <w:spacing w:after="0" w:line="259" w:lineRule="auto"/>
              <w:ind w:left="377" w:hanging="450"/>
              <w:rPr>
                <w:rFonts w:ascii="Times New Roman" w:eastAsia="Times New Roman" w:hAnsi="Times New Roman" w:cs="Times New Roman"/>
              </w:rPr>
            </w:pPr>
            <w:r w:rsidRPr="00D865CA">
              <w:rPr>
                <w:rFonts w:ascii="Times New Roman" w:eastAsia="Times New Roman" w:hAnsi="Times New Roman" w:cs="Times New Roman"/>
              </w:rPr>
              <w:t>Methods of terminating agency are determined as per law of agency.</w:t>
            </w:r>
          </w:p>
        </w:tc>
      </w:tr>
      <w:tr w:rsidR="00C46A32" w:rsidRPr="00D865CA" w14:paraId="1AC59A6B" w14:textId="77777777" w:rsidTr="00530115">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444325" w14:textId="77777777" w:rsidR="00C46A32" w:rsidRPr="00D865CA" w:rsidRDefault="00C46A32">
            <w:pPr>
              <w:numPr>
                <w:ilvl w:val="0"/>
                <w:numId w:val="142"/>
              </w:numPr>
              <w:spacing w:after="0" w:line="259" w:lineRule="auto"/>
              <w:ind w:left="450"/>
              <w:rPr>
                <w:rFonts w:ascii="Times New Roman" w:eastAsia="Times New Roman" w:hAnsi="Times New Roman" w:cs="Times New Roman"/>
              </w:rPr>
            </w:pPr>
            <w:r w:rsidRPr="00D865CA">
              <w:rPr>
                <w:rFonts w:ascii="Times New Roman" w:eastAsia="Times New Roman" w:hAnsi="Times New Roman" w:cs="Times New Roman"/>
              </w:rPr>
              <w:t>Apply sale of goods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D08DBF"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Sale and agreement to sell are differentiated as per sale of goods Act 2015.</w:t>
            </w:r>
          </w:p>
          <w:p w14:paraId="17DAD825"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Capacity to buy and sell is determined as per sale of goods Act 2015.</w:t>
            </w:r>
          </w:p>
          <w:p w14:paraId="41A2C24E"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b/>
                <w:i/>
              </w:rPr>
              <w:t>Terms of sale of goods</w:t>
            </w:r>
            <w:r w:rsidRPr="00D865CA">
              <w:rPr>
                <w:rFonts w:ascii="Times New Roman" w:eastAsia="Times New Roman" w:hAnsi="Times New Roman" w:cs="Times New Roman"/>
              </w:rPr>
              <w:t xml:space="preserve"> are determined as per sale of goods Act 2015.</w:t>
            </w:r>
          </w:p>
          <w:p w14:paraId="1C051363"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Doctrine of caveat emptor is determined as per sale of goods Act 2015.</w:t>
            </w:r>
          </w:p>
          <w:p w14:paraId="09C589C5"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Factors affecting transfer of title are determined as per sale of goods Act 2015.</w:t>
            </w:r>
          </w:p>
          <w:p w14:paraId="7A430502"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Rights of parties are identified as per sale of goods Act 2015.</w:t>
            </w:r>
          </w:p>
          <w:p w14:paraId="782411A3"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Auction process is determined as per the sale of goods Act 2015</w:t>
            </w:r>
          </w:p>
        </w:tc>
      </w:tr>
      <w:tr w:rsidR="00C46A32" w:rsidRPr="00D865CA" w14:paraId="1C934F9B" w14:textId="77777777" w:rsidTr="00530115">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9C1CC9F" w14:textId="77777777" w:rsidR="00C46A32" w:rsidRPr="00D865CA" w:rsidRDefault="00C46A32">
            <w:pPr>
              <w:numPr>
                <w:ilvl w:val="0"/>
                <w:numId w:val="142"/>
              </w:numPr>
              <w:spacing w:after="0" w:line="259" w:lineRule="auto"/>
              <w:ind w:left="450"/>
              <w:rPr>
                <w:rFonts w:ascii="Times New Roman" w:eastAsia="Times New Roman" w:hAnsi="Times New Roman" w:cs="Times New Roman"/>
              </w:rPr>
            </w:pPr>
            <w:r w:rsidRPr="00D865CA">
              <w:rPr>
                <w:rFonts w:ascii="Times New Roman" w:eastAsia="Times New Roman" w:hAnsi="Times New Roman" w:cs="Times New Roman"/>
              </w:rPr>
              <w:t>Apply hire purchase contracts</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D3A9C3"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Nature of hire purchase agreement is determined as per hire purchase Act 2017</w:t>
            </w:r>
          </w:p>
          <w:p w14:paraId="75244194"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Hire purchase agreement is registered as per hire purchase Act 2017</w:t>
            </w:r>
          </w:p>
          <w:p w14:paraId="0AF4BD42"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Conditions of terminating hire purchase agreement are determined as per hire purchase Act 2017</w:t>
            </w:r>
          </w:p>
          <w:p w14:paraId="6A0D556E"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Completion of hire purchase agreement is determined as per hire purchase Act 2017</w:t>
            </w:r>
          </w:p>
        </w:tc>
      </w:tr>
      <w:tr w:rsidR="00C46A32" w:rsidRPr="00D865CA" w14:paraId="56759EC4" w14:textId="77777777" w:rsidTr="00530115">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A619D56" w14:textId="77777777" w:rsidR="00C46A32" w:rsidRPr="00D865CA" w:rsidRDefault="00C46A32">
            <w:pPr>
              <w:numPr>
                <w:ilvl w:val="0"/>
                <w:numId w:val="142"/>
              </w:numPr>
              <w:spacing w:after="0" w:line="259" w:lineRule="auto"/>
              <w:ind w:left="450"/>
              <w:rPr>
                <w:rFonts w:ascii="Times New Roman" w:eastAsia="Times New Roman" w:hAnsi="Times New Roman" w:cs="Times New Roman"/>
              </w:rPr>
            </w:pPr>
            <w:r w:rsidRPr="00D865CA">
              <w:rPr>
                <w:rFonts w:ascii="Times New Roman" w:eastAsia="Times New Roman" w:hAnsi="Times New Roman" w:cs="Times New Roman"/>
              </w:rPr>
              <w:t>Apply negotiable instruments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DDDD6A3"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b/>
                <w:i/>
              </w:rPr>
              <w:t>Negotiable instruments</w:t>
            </w:r>
            <w:r w:rsidRPr="00D865CA">
              <w:rPr>
                <w:rFonts w:ascii="Times New Roman" w:eastAsia="Times New Roman" w:hAnsi="Times New Roman" w:cs="Times New Roman"/>
              </w:rPr>
              <w:t xml:space="preserve"> are identified as per negotiable instrument Act 2018</w:t>
            </w:r>
          </w:p>
          <w:p w14:paraId="728028B8"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Characteristics of negotiable instrument are identified as per negotiable instrument Act 2018</w:t>
            </w:r>
          </w:p>
          <w:p w14:paraId="39A6FE46"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Negotiable instruments are distinguished as per negotiable instrument Act 2018</w:t>
            </w:r>
          </w:p>
        </w:tc>
      </w:tr>
      <w:tr w:rsidR="00C46A32" w:rsidRPr="00D865CA" w14:paraId="7EDBC746" w14:textId="77777777" w:rsidTr="00530115">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58AF26" w14:textId="77777777" w:rsidR="00C46A32" w:rsidRPr="00D865CA" w:rsidRDefault="00C46A32">
            <w:pPr>
              <w:numPr>
                <w:ilvl w:val="0"/>
                <w:numId w:val="142"/>
              </w:numPr>
              <w:spacing w:after="0" w:line="259" w:lineRule="auto"/>
              <w:ind w:left="450"/>
              <w:rPr>
                <w:rFonts w:ascii="Times New Roman" w:eastAsia="Times New Roman" w:hAnsi="Times New Roman" w:cs="Times New Roman"/>
              </w:rPr>
            </w:pPr>
            <w:r w:rsidRPr="00D865CA">
              <w:rPr>
                <w:rFonts w:ascii="Times New Roman" w:eastAsia="Times New Roman" w:hAnsi="Times New Roman" w:cs="Times New Roman"/>
              </w:rPr>
              <w:t>Apply insurance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A443EDD"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Insurance contracts are identified as per insurance Act 2020 laws of Kenya</w:t>
            </w:r>
          </w:p>
          <w:p w14:paraId="072C7A15"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b/>
                <w:i/>
              </w:rPr>
              <w:t>Insurance principles</w:t>
            </w:r>
            <w:r w:rsidRPr="00D865CA">
              <w:rPr>
                <w:rFonts w:ascii="Times New Roman" w:eastAsia="Times New Roman" w:hAnsi="Times New Roman" w:cs="Times New Roman"/>
              </w:rPr>
              <w:t xml:space="preserve"> are analyzed based on insurance Act 2020 laws of Kenya </w:t>
            </w:r>
          </w:p>
          <w:p w14:paraId="50542A48"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t>Insurance contracts are formed as per the organizational requirements</w:t>
            </w:r>
          </w:p>
          <w:p w14:paraId="47E6DDE7" w14:textId="77777777" w:rsidR="00C46A32" w:rsidRPr="00D865CA" w:rsidRDefault="00C46A32">
            <w:pPr>
              <w:numPr>
                <w:ilvl w:val="1"/>
                <w:numId w:val="142"/>
              </w:numPr>
              <w:spacing w:after="0" w:line="259" w:lineRule="auto"/>
              <w:ind w:left="287"/>
              <w:rPr>
                <w:rFonts w:ascii="Times New Roman" w:eastAsia="Times New Roman" w:hAnsi="Times New Roman" w:cs="Times New Roman"/>
              </w:rPr>
            </w:pPr>
            <w:r w:rsidRPr="00D865CA">
              <w:rPr>
                <w:rFonts w:ascii="Times New Roman" w:eastAsia="Times New Roman" w:hAnsi="Times New Roman" w:cs="Times New Roman"/>
              </w:rPr>
              <w:lastRenderedPageBreak/>
              <w:t xml:space="preserve">Insurance contracts are discharged as per the </w:t>
            </w:r>
            <w:proofErr w:type="gramStart"/>
            <w:r w:rsidRPr="00D865CA">
              <w:rPr>
                <w:rFonts w:ascii="Times New Roman" w:eastAsia="Times New Roman" w:hAnsi="Times New Roman" w:cs="Times New Roman"/>
              </w:rPr>
              <w:t>contracts</w:t>
            </w:r>
            <w:proofErr w:type="gramEnd"/>
            <w:r w:rsidRPr="00D865CA">
              <w:rPr>
                <w:rFonts w:ascii="Times New Roman" w:eastAsia="Times New Roman" w:hAnsi="Times New Roman" w:cs="Times New Roman"/>
              </w:rPr>
              <w:t xml:space="preserve"> terms</w:t>
            </w:r>
          </w:p>
        </w:tc>
      </w:tr>
      <w:tr w:rsidR="00C46A32" w:rsidRPr="00D865CA" w14:paraId="1444EDAC" w14:textId="77777777" w:rsidTr="00530115">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78B8E5" w14:textId="77777777" w:rsidR="00C46A32" w:rsidRPr="00D865CA" w:rsidRDefault="00C46A32">
            <w:pPr>
              <w:numPr>
                <w:ilvl w:val="0"/>
                <w:numId w:val="142"/>
              </w:numPr>
              <w:spacing w:after="0" w:line="259" w:lineRule="auto"/>
              <w:ind w:left="450"/>
              <w:rPr>
                <w:rFonts w:ascii="Times New Roman" w:eastAsia="Times New Roman" w:hAnsi="Times New Roman" w:cs="Times New Roman"/>
              </w:rPr>
            </w:pPr>
            <w:r w:rsidRPr="00D865CA">
              <w:rPr>
                <w:rFonts w:ascii="Times New Roman" w:eastAsia="Times New Roman" w:hAnsi="Times New Roman" w:cs="Times New Roman"/>
              </w:rPr>
              <w:lastRenderedPageBreak/>
              <w:t>Apply property law</w:t>
            </w:r>
          </w:p>
        </w:tc>
        <w:tc>
          <w:tcPr>
            <w:tcW w:w="5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25A1BC2" w14:textId="77777777" w:rsidR="00C46A32" w:rsidRPr="00D865CA" w:rsidRDefault="00C46A32">
            <w:pPr>
              <w:numPr>
                <w:ilvl w:val="1"/>
                <w:numId w:val="142"/>
              </w:numPr>
              <w:spacing w:after="0" w:line="259" w:lineRule="auto"/>
              <w:ind w:left="377" w:hanging="450"/>
              <w:rPr>
                <w:rFonts w:ascii="Times New Roman" w:eastAsia="Times New Roman" w:hAnsi="Times New Roman" w:cs="Times New Roman"/>
              </w:rPr>
            </w:pPr>
            <w:r w:rsidRPr="00D865CA">
              <w:rPr>
                <w:rFonts w:ascii="Times New Roman" w:eastAsia="Times New Roman" w:hAnsi="Times New Roman" w:cs="Times New Roman"/>
                <w:b/>
                <w:i/>
              </w:rPr>
              <w:t>Property</w:t>
            </w:r>
            <w:r w:rsidRPr="00D865CA">
              <w:rPr>
                <w:rFonts w:ascii="Times New Roman" w:eastAsia="Times New Roman" w:hAnsi="Times New Roman" w:cs="Times New Roman"/>
              </w:rPr>
              <w:t xml:space="preserve"> is classified based on property Act 2020</w:t>
            </w:r>
          </w:p>
          <w:p w14:paraId="15E7B0E7" w14:textId="77777777" w:rsidR="00C46A32" w:rsidRPr="00D865CA" w:rsidRDefault="00C46A32">
            <w:pPr>
              <w:numPr>
                <w:ilvl w:val="1"/>
                <w:numId w:val="142"/>
              </w:numPr>
              <w:spacing w:after="0" w:line="259" w:lineRule="auto"/>
              <w:ind w:left="377" w:hanging="450"/>
              <w:rPr>
                <w:rFonts w:ascii="Times New Roman" w:eastAsia="Times New Roman" w:hAnsi="Times New Roman" w:cs="Times New Roman"/>
              </w:rPr>
            </w:pPr>
            <w:r w:rsidRPr="00D865CA">
              <w:rPr>
                <w:rFonts w:ascii="Times New Roman" w:eastAsia="Times New Roman" w:hAnsi="Times New Roman" w:cs="Times New Roman"/>
              </w:rPr>
              <w:t>Land interests are determined as per the organizational requirements</w:t>
            </w:r>
          </w:p>
          <w:p w14:paraId="747A5612" w14:textId="77777777" w:rsidR="00C46A32" w:rsidRPr="00D865CA" w:rsidRDefault="00C46A32">
            <w:pPr>
              <w:numPr>
                <w:ilvl w:val="1"/>
                <w:numId w:val="142"/>
              </w:numPr>
              <w:spacing w:after="0" w:line="259" w:lineRule="auto"/>
              <w:ind w:left="377" w:hanging="450"/>
              <w:rPr>
                <w:rFonts w:ascii="Times New Roman" w:eastAsia="Times New Roman" w:hAnsi="Times New Roman" w:cs="Times New Roman"/>
              </w:rPr>
            </w:pPr>
            <w:r w:rsidRPr="00D865CA">
              <w:rPr>
                <w:rFonts w:ascii="Times New Roman" w:eastAsia="Times New Roman" w:hAnsi="Times New Roman" w:cs="Times New Roman"/>
                <w:b/>
                <w:i/>
              </w:rPr>
              <w:t xml:space="preserve">Intellectual property </w:t>
            </w:r>
            <w:r w:rsidRPr="00D865CA">
              <w:rPr>
                <w:rFonts w:ascii="Times New Roman" w:eastAsia="Times New Roman" w:hAnsi="Times New Roman" w:cs="Times New Roman"/>
              </w:rPr>
              <w:t>is determined as per the constitution of Kenya 2010</w:t>
            </w:r>
          </w:p>
        </w:tc>
      </w:tr>
    </w:tbl>
    <w:p w14:paraId="335EA026" w14:textId="77777777" w:rsidR="00C46A32" w:rsidRPr="00D865CA" w:rsidRDefault="00C46A32" w:rsidP="00C46A32">
      <w:pPr>
        <w:spacing w:after="0"/>
        <w:rPr>
          <w:rFonts w:ascii="Times New Roman" w:eastAsia="Times New Roman" w:hAnsi="Times New Roman" w:cs="Times New Roman"/>
          <w:b/>
        </w:rPr>
      </w:pPr>
    </w:p>
    <w:p w14:paraId="5032A247" w14:textId="77777777" w:rsidR="00C46A32" w:rsidRPr="00D865CA" w:rsidRDefault="00C46A32" w:rsidP="00C46A32">
      <w:pPr>
        <w:spacing w:after="0"/>
        <w:rPr>
          <w:rFonts w:ascii="Times New Roman" w:eastAsia="Times New Roman" w:hAnsi="Times New Roman" w:cs="Times New Roman"/>
          <w:b/>
        </w:rPr>
      </w:pPr>
      <w:r w:rsidRPr="00D865CA">
        <w:rPr>
          <w:rFonts w:ascii="Times New Roman" w:eastAsia="Times New Roman" w:hAnsi="Times New Roman" w:cs="Times New Roman"/>
          <w:b/>
        </w:rPr>
        <w:t xml:space="preserve">RANGE </w:t>
      </w:r>
    </w:p>
    <w:p w14:paraId="41885AC7" w14:textId="77777777" w:rsidR="00C46A32" w:rsidRPr="00D865CA" w:rsidRDefault="00C46A32" w:rsidP="00C46A32">
      <w:pPr>
        <w:spacing w:after="0"/>
        <w:rPr>
          <w:rFonts w:ascii="Times New Roman" w:eastAsia="Times New Roman" w:hAnsi="Times New Roman" w:cs="Times New Roman"/>
        </w:rPr>
      </w:pPr>
      <w:r w:rsidRPr="00D865CA">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p w14:paraId="270F6E18" w14:textId="77777777" w:rsidR="00C46A32" w:rsidRPr="00D865CA" w:rsidRDefault="00C46A32" w:rsidP="00C46A32">
      <w:pPr>
        <w:spacing w:after="0"/>
        <w:rPr>
          <w:rFonts w:ascii="Times New Roman" w:eastAsia="Times New Roman" w:hAnsi="Times New Roman" w:cs="Times New Roman"/>
        </w:rPr>
      </w:pPr>
    </w:p>
    <w:tbl>
      <w:tblPr>
        <w:tblW w:w="8522" w:type="dxa"/>
        <w:tblLayout w:type="fixed"/>
        <w:tblLook w:val="0400" w:firstRow="0" w:lastRow="0" w:firstColumn="0" w:lastColumn="0" w:noHBand="0" w:noVBand="1"/>
      </w:tblPr>
      <w:tblGrid>
        <w:gridCol w:w="2663"/>
        <w:gridCol w:w="5859"/>
      </w:tblGrid>
      <w:tr w:rsidR="00C46A32" w:rsidRPr="00D865CA" w14:paraId="07895D75" w14:textId="77777777" w:rsidTr="00530115">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FF547B" w14:textId="77777777" w:rsidR="00C46A32" w:rsidRPr="00D865CA" w:rsidRDefault="00C46A32" w:rsidP="00530115">
            <w:pPr>
              <w:spacing w:after="0"/>
              <w:rPr>
                <w:rFonts w:ascii="Times New Roman" w:eastAsia="Times New Roman" w:hAnsi="Times New Roman" w:cs="Times New Roman"/>
              </w:rPr>
            </w:pPr>
            <w:r w:rsidRPr="00D865CA">
              <w:rPr>
                <w:rFonts w:ascii="Times New Roman" w:eastAsia="Times New Roman" w:hAnsi="Times New Roman" w:cs="Times New Roman"/>
                <w:b/>
              </w:rPr>
              <w:t>Variable</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F58AA47" w14:textId="77777777" w:rsidR="00C46A32" w:rsidRPr="00D865CA" w:rsidRDefault="00C46A32" w:rsidP="00530115">
            <w:pPr>
              <w:spacing w:after="0"/>
              <w:rPr>
                <w:rFonts w:ascii="Times New Roman" w:eastAsia="Times New Roman" w:hAnsi="Times New Roman" w:cs="Times New Roman"/>
              </w:rPr>
            </w:pPr>
            <w:r w:rsidRPr="00D865CA">
              <w:rPr>
                <w:rFonts w:ascii="Times New Roman" w:eastAsia="Times New Roman" w:hAnsi="Times New Roman" w:cs="Times New Roman"/>
                <w:b/>
              </w:rPr>
              <w:t xml:space="preserve">Range </w:t>
            </w:r>
          </w:p>
        </w:tc>
      </w:tr>
      <w:tr w:rsidR="00C46A32" w:rsidRPr="00D865CA" w14:paraId="67355733" w14:textId="77777777" w:rsidTr="00530115">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D30821" w14:textId="77777777" w:rsidR="00C46A32" w:rsidRPr="00D865CA" w:rsidRDefault="00C46A32">
            <w:pPr>
              <w:numPr>
                <w:ilvl w:val="0"/>
                <w:numId w:val="135"/>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Kenyan courts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9EB9D6D"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 xml:space="preserve"> Supreme Court</w:t>
            </w:r>
          </w:p>
          <w:p w14:paraId="4F03245B"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 xml:space="preserve"> Court of Appeal</w:t>
            </w:r>
          </w:p>
          <w:p w14:paraId="46969505"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 xml:space="preserve"> High Court</w:t>
            </w:r>
          </w:p>
          <w:p w14:paraId="19DFB21E"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Employment and Labor Relations Court</w:t>
            </w:r>
          </w:p>
          <w:p w14:paraId="35C0DF72"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Environment and Land Court</w:t>
            </w:r>
          </w:p>
          <w:p w14:paraId="4348FB3F"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Magistrates Court</w:t>
            </w:r>
          </w:p>
          <w:p w14:paraId="61DB69C4"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 xml:space="preserve"> Court Martial</w:t>
            </w:r>
          </w:p>
          <w:p w14:paraId="397561CA"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 xml:space="preserve"> </w:t>
            </w:r>
            <w:proofErr w:type="spellStart"/>
            <w:r w:rsidRPr="00D865CA">
              <w:rPr>
                <w:rFonts w:ascii="Times New Roman" w:eastAsia="Times New Roman" w:hAnsi="Times New Roman" w:cs="Times New Roman"/>
              </w:rPr>
              <w:t>Kadhis</w:t>
            </w:r>
            <w:proofErr w:type="spellEnd"/>
            <w:r w:rsidRPr="00D865CA">
              <w:rPr>
                <w:rFonts w:ascii="Times New Roman" w:eastAsia="Times New Roman" w:hAnsi="Times New Roman" w:cs="Times New Roman"/>
              </w:rPr>
              <w:t>’ Court</w:t>
            </w:r>
          </w:p>
        </w:tc>
      </w:tr>
      <w:tr w:rsidR="00C46A32" w:rsidRPr="00D865CA" w14:paraId="1677EDE2" w14:textId="77777777" w:rsidTr="00530115">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5F310C" w14:textId="77777777" w:rsidR="00C46A32" w:rsidRPr="00D865CA" w:rsidRDefault="00C46A32">
            <w:pPr>
              <w:numPr>
                <w:ilvl w:val="0"/>
                <w:numId w:val="135"/>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Sources of law in Kenya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E953F4"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Constitution</w:t>
            </w:r>
          </w:p>
          <w:p w14:paraId="5C469320"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Legislation (Acts of parliament)</w:t>
            </w:r>
          </w:p>
          <w:p w14:paraId="1A872A83"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Judicial precedent</w:t>
            </w:r>
          </w:p>
          <w:p w14:paraId="4E76AF0B"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County assembly legislations</w:t>
            </w:r>
          </w:p>
          <w:p w14:paraId="3A260F77"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Statutes of general application</w:t>
            </w:r>
          </w:p>
          <w:p w14:paraId="612C133B"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Common law</w:t>
            </w:r>
          </w:p>
          <w:p w14:paraId="72EAB7D1"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Equity</w:t>
            </w:r>
          </w:p>
          <w:p w14:paraId="319AB0A8"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Islamic law</w:t>
            </w:r>
          </w:p>
        </w:tc>
      </w:tr>
      <w:tr w:rsidR="00C46A32" w:rsidRPr="00D865CA" w14:paraId="1A40417E" w14:textId="77777777" w:rsidTr="00530115">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EDAA35" w14:textId="77777777" w:rsidR="00C46A32" w:rsidRPr="00D865CA" w:rsidRDefault="00C46A32">
            <w:pPr>
              <w:numPr>
                <w:ilvl w:val="0"/>
                <w:numId w:val="135"/>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Types of torts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A76215"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Negligence</w:t>
            </w:r>
          </w:p>
          <w:p w14:paraId="616AAD9F"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Defamation</w:t>
            </w:r>
          </w:p>
          <w:p w14:paraId="54939F7A"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Nuisance</w:t>
            </w:r>
          </w:p>
          <w:p w14:paraId="3E59E8AE"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Trespass</w:t>
            </w:r>
          </w:p>
        </w:tc>
      </w:tr>
      <w:tr w:rsidR="00C46A32" w:rsidRPr="00D865CA" w14:paraId="10838091" w14:textId="77777777" w:rsidTr="00530115">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E1D2FEE" w14:textId="77777777" w:rsidR="00C46A32" w:rsidRPr="00D865CA" w:rsidRDefault="00C46A32">
            <w:pPr>
              <w:numPr>
                <w:ilvl w:val="0"/>
                <w:numId w:val="135"/>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Terms of sale of goods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C476EF"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Conditions</w:t>
            </w:r>
          </w:p>
          <w:p w14:paraId="7C136E83"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Warranties</w:t>
            </w:r>
          </w:p>
        </w:tc>
      </w:tr>
      <w:tr w:rsidR="00C46A32" w:rsidRPr="00D865CA" w14:paraId="5C6E624F" w14:textId="77777777" w:rsidTr="00530115">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FE80096" w14:textId="77777777" w:rsidR="00C46A32" w:rsidRPr="00D865CA" w:rsidRDefault="00C46A32">
            <w:pPr>
              <w:numPr>
                <w:ilvl w:val="0"/>
                <w:numId w:val="135"/>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Negotiable instrument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6B4007"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Cheques</w:t>
            </w:r>
          </w:p>
          <w:p w14:paraId="0784159A"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Bill of exchange</w:t>
            </w:r>
          </w:p>
          <w:p w14:paraId="713D6C3D"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Promissory note</w:t>
            </w:r>
          </w:p>
        </w:tc>
      </w:tr>
      <w:tr w:rsidR="00C46A32" w:rsidRPr="00D865CA" w14:paraId="55BE87FE" w14:textId="77777777" w:rsidTr="00530115">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BE5E2C" w14:textId="77777777" w:rsidR="00C46A32" w:rsidRPr="00D865CA" w:rsidRDefault="00C46A32">
            <w:pPr>
              <w:numPr>
                <w:ilvl w:val="0"/>
                <w:numId w:val="135"/>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 xml:space="preserve">Insurance principles may </w:t>
            </w:r>
            <w:r w:rsidRPr="00D865CA">
              <w:rPr>
                <w:rFonts w:ascii="Times New Roman" w:eastAsia="Times New Roman" w:hAnsi="Times New Roman" w:cs="Times New Roman"/>
              </w:rPr>
              <w:lastRenderedPageBreak/>
              <w:t>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2F7FEC"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lastRenderedPageBreak/>
              <w:t>Subrogation</w:t>
            </w:r>
          </w:p>
          <w:p w14:paraId="6C4B5494"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Indemnity</w:t>
            </w:r>
          </w:p>
          <w:p w14:paraId="20F8956C"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lastRenderedPageBreak/>
              <w:t>Insurable interest</w:t>
            </w:r>
          </w:p>
          <w:p w14:paraId="7B891A2F"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Utmost good faith etc.</w:t>
            </w:r>
          </w:p>
        </w:tc>
      </w:tr>
      <w:tr w:rsidR="00C46A32" w:rsidRPr="00D865CA" w14:paraId="11A7556B" w14:textId="77777777" w:rsidTr="00530115">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73EC20" w14:textId="77777777" w:rsidR="00C46A32" w:rsidRPr="00D865CA" w:rsidRDefault="00C46A32">
            <w:pPr>
              <w:numPr>
                <w:ilvl w:val="0"/>
                <w:numId w:val="135"/>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lastRenderedPageBreak/>
              <w:t>Property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F363ABA"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 xml:space="preserve">Real and personal </w:t>
            </w:r>
          </w:p>
          <w:p w14:paraId="1E77C6C4"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 xml:space="preserve">Movable </w:t>
            </w:r>
          </w:p>
          <w:p w14:paraId="741114D5"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 xml:space="preserve"> immovable</w:t>
            </w:r>
          </w:p>
          <w:p w14:paraId="4E592218"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 xml:space="preserve"> tangible</w:t>
            </w:r>
          </w:p>
          <w:p w14:paraId="4C7DD027"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And intangible</w:t>
            </w:r>
          </w:p>
        </w:tc>
      </w:tr>
      <w:tr w:rsidR="00C46A32" w:rsidRPr="00D865CA" w14:paraId="33D28285" w14:textId="77777777" w:rsidTr="00530115">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8496E7" w14:textId="77777777" w:rsidR="00C46A32" w:rsidRPr="00D865CA" w:rsidRDefault="00C46A32">
            <w:pPr>
              <w:numPr>
                <w:ilvl w:val="0"/>
                <w:numId w:val="135"/>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Intellectual property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9DFC21"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 xml:space="preserve"> Patents</w:t>
            </w:r>
          </w:p>
          <w:p w14:paraId="2FDE3A28"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 xml:space="preserve"> trademarks, </w:t>
            </w:r>
          </w:p>
          <w:p w14:paraId="7B69E4E6"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Copyrights</w:t>
            </w:r>
          </w:p>
          <w:p w14:paraId="287F39A0" w14:textId="77777777" w:rsidR="00C46A32" w:rsidRPr="00D865CA" w:rsidRDefault="00C46A32">
            <w:pPr>
              <w:numPr>
                <w:ilvl w:val="1"/>
                <w:numId w:val="135"/>
              </w:numPr>
              <w:spacing w:after="0" w:line="259" w:lineRule="auto"/>
              <w:rPr>
                <w:rFonts w:ascii="Times New Roman" w:eastAsia="Calibri" w:hAnsi="Times New Roman" w:cs="Times New Roman"/>
              </w:rPr>
            </w:pPr>
            <w:r w:rsidRPr="00D865CA">
              <w:rPr>
                <w:rFonts w:ascii="Times New Roman" w:eastAsia="Times New Roman" w:hAnsi="Times New Roman" w:cs="Times New Roman"/>
              </w:rPr>
              <w:t>Industrial designs</w:t>
            </w:r>
          </w:p>
        </w:tc>
      </w:tr>
    </w:tbl>
    <w:p w14:paraId="2DE60887" w14:textId="77777777" w:rsidR="00C46A32" w:rsidRPr="00D865CA" w:rsidRDefault="00C46A32" w:rsidP="00C46A32">
      <w:pPr>
        <w:spacing w:after="0"/>
        <w:rPr>
          <w:rFonts w:ascii="Times New Roman" w:eastAsia="Times New Roman" w:hAnsi="Times New Roman" w:cs="Times New Roman"/>
          <w:b/>
        </w:rPr>
      </w:pPr>
    </w:p>
    <w:p w14:paraId="6CE1DF35" w14:textId="77777777" w:rsidR="00C46A32" w:rsidRPr="00D865CA" w:rsidRDefault="00C46A32" w:rsidP="00C46A32">
      <w:pPr>
        <w:spacing w:after="0"/>
        <w:rPr>
          <w:rFonts w:ascii="Times New Roman" w:eastAsia="Times New Roman" w:hAnsi="Times New Roman" w:cs="Times New Roman"/>
          <w:b/>
        </w:rPr>
      </w:pPr>
      <w:r w:rsidRPr="00D865CA">
        <w:rPr>
          <w:rFonts w:ascii="Times New Roman" w:eastAsia="Times New Roman" w:hAnsi="Times New Roman" w:cs="Times New Roman"/>
          <w:b/>
        </w:rPr>
        <w:t>REQUIRED KNOWLEDGE AND UNDERSTANDING</w:t>
      </w:r>
    </w:p>
    <w:p w14:paraId="303CEEFD" w14:textId="77777777" w:rsidR="00C46A32" w:rsidRPr="00D865CA" w:rsidRDefault="00C46A32" w:rsidP="00C46A32">
      <w:pPr>
        <w:spacing w:after="0"/>
        <w:rPr>
          <w:rFonts w:ascii="Times New Roman" w:eastAsia="Times New Roman" w:hAnsi="Times New Roman" w:cs="Times New Roman"/>
        </w:rPr>
      </w:pPr>
      <w:r w:rsidRPr="00D865CA">
        <w:rPr>
          <w:rFonts w:ascii="Times New Roman" w:eastAsia="Times New Roman" w:hAnsi="Times New Roman" w:cs="Times New Roman"/>
        </w:rPr>
        <w:t>The individual needs knowledge of:</w:t>
      </w:r>
    </w:p>
    <w:p w14:paraId="2CA927C5" w14:textId="77777777" w:rsidR="00C46A32" w:rsidRPr="00D865CA" w:rsidRDefault="00C46A32">
      <w:pPr>
        <w:widowControl w:val="0"/>
        <w:numPr>
          <w:ilvl w:val="0"/>
          <w:numId w:val="139"/>
        </w:numPr>
        <w:spacing w:after="0" w:line="240" w:lineRule="auto"/>
        <w:rPr>
          <w:rFonts w:ascii="Times New Roman" w:eastAsia="Calibri" w:hAnsi="Times New Roman" w:cs="Times New Roman"/>
        </w:rPr>
      </w:pPr>
      <w:r w:rsidRPr="00D865CA">
        <w:rPr>
          <w:rFonts w:ascii="Times New Roman" w:eastAsia="Times New Roman" w:hAnsi="Times New Roman" w:cs="Times New Roman"/>
        </w:rPr>
        <w:t xml:space="preserve">Shorthand </w:t>
      </w:r>
    </w:p>
    <w:p w14:paraId="70676B75" w14:textId="77777777" w:rsidR="00C46A32" w:rsidRPr="00D865CA" w:rsidRDefault="00C46A32">
      <w:pPr>
        <w:widowControl w:val="0"/>
        <w:numPr>
          <w:ilvl w:val="0"/>
          <w:numId w:val="140"/>
        </w:numPr>
        <w:spacing w:after="0" w:line="252" w:lineRule="auto"/>
        <w:rPr>
          <w:rFonts w:ascii="Times New Roman" w:eastAsia="Calibri" w:hAnsi="Times New Roman" w:cs="Times New Roman"/>
        </w:rPr>
      </w:pPr>
      <w:r w:rsidRPr="00D865CA">
        <w:rPr>
          <w:rFonts w:ascii="Times New Roman" w:eastAsia="Times New Roman" w:hAnsi="Times New Roman" w:cs="Times New Roman"/>
        </w:rPr>
        <w:t>Principles of management</w:t>
      </w:r>
    </w:p>
    <w:p w14:paraId="4A925EDD" w14:textId="77777777" w:rsidR="00C46A32" w:rsidRPr="00D865CA" w:rsidRDefault="00C46A32">
      <w:pPr>
        <w:widowControl w:val="0"/>
        <w:numPr>
          <w:ilvl w:val="0"/>
          <w:numId w:val="140"/>
        </w:numPr>
        <w:spacing w:after="0" w:line="252" w:lineRule="auto"/>
        <w:rPr>
          <w:rFonts w:ascii="Times New Roman" w:eastAsia="Calibri" w:hAnsi="Times New Roman" w:cs="Times New Roman"/>
        </w:rPr>
      </w:pPr>
      <w:r w:rsidRPr="00D865CA">
        <w:rPr>
          <w:rFonts w:ascii="Times New Roman" w:eastAsia="Times New Roman" w:hAnsi="Times New Roman" w:cs="Times New Roman"/>
        </w:rPr>
        <w:t>Research Skills</w:t>
      </w:r>
    </w:p>
    <w:p w14:paraId="6C4E2BC2" w14:textId="77777777" w:rsidR="00C46A32" w:rsidRPr="00D865CA" w:rsidRDefault="00C46A32">
      <w:pPr>
        <w:widowControl w:val="0"/>
        <w:numPr>
          <w:ilvl w:val="0"/>
          <w:numId w:val="140"/>
        </w:numPr>
        <w:spacing w:after="0" w:line="252" w:lineRule="auto"/>
        <w:rPr>
          <w:rFonts w:ascii="Times New Roman" w:eastAsia="Calibri" w:hAnsi="Times New Roman" w:cs="Times New Roman"/>
        </w:rPr>
      </w:pPr>
      <w:r w:rsidRPr="00D865CA">
        <w:rPr>
          <w:rFonts w:ascii="Times New Roman" w:eastAsia="Times New Roman" w:hAnsi="Times New Roman" w:cs="Times New Roman"/>
        </w:rPr>
        <w:t>Financial Accounting</w:t>
      </w:r>
    </w:p>
    <w:p w14:paraId="0DF1ABC3" w14:textId="77777777" w:rsidR="00C46A32" w:rsidRPr="00D865CA" w:rsidRDefault="00C46A32">
      <w:pPr>
        <w:widowControl w:val="0"/>
        <w:numPr>
          <w:ilvl w:val="0"/>
          <w:numId w:val="140"/>
        </w:numPr>
        <w:spacing w:after="0" w:line="252" w:lineRule="auto"/>
        <w:rPr>
          <w:rFonts w:ascii="Times New Roman" w:eastAsia="Calibri" w:hAnsi="Times New Roman" w:cs="Times New Roman"/>
        </w:rPr>
      </w:pPr>
      <w:r w:rsidRPr="00D865CA">
        <w:rPr>
          <w:rFonts w:ascii="Times New Roman" w:eastAsia="Times New Roman" w:hAnsi="Times New Roman" w:cs="Times New Roman"/>
        </w:rPr>
        <w:t>Commercial Law</w:t>
      </w:r>
    </w:p>
    <w:p w14:paraId="0B571C1A" w14:textId="77777777" w:rsidR="00C46A32" w:rsidRPr="00D865CA" w:rsidRDefault="00C46A32" w:rsidP="00C46A32">
      <w:pPr>
        <w:spacing w:after="0" w:line="259" w:lineRule="auto"/>
        <w:ind w:left="720"/>
        <w:rPr>
          <w:rFonts w:ascii="Times New Roman" w:eastAsia="Times New Roman" w:hAnsi="Times New Roman" w:cs="Times New Roman"/>
        </w:rPr>
      </w:pPr>
    </w:p>
    <w:p w14:paraId="27DDD721" w14:textId="77777777" w:rsidR="00C46A32" w:rsidRPr="00D865CA" w:rsidRDefault="00C46A32" w:rsidP="00C46A32">
      <w:pPr>
        <w:spacing w:after="0"/>
        <w:rPr>
          <w:rFonts w:ascii="Times New Roman" w:eastAsia="Times New Roman" w:hAnsi="Times New Roman" w:cs="Times New Roman"/>
        </w:rPr>
      </w:pPr>
      <w:r w:rsidRPr="00D865CA">
        <w:rPr>
          <w:rFonts w:ascii="Times New Roman" w:eastAsia="Times New Roman" w:hAnsi="Times New Roman" w:cs="Times New Roman"/>
          <w:b/>
        </w:rPr>
        <w:t>SKILLS</w:t>
      </w:r>
    </w:p>
    <w:p w14:paraId="0492E3FC" w14:textId="77777777" w:rsidR="00C46A32" w:rsidRPr="00D865CA" w:rsidRDefault="00C46A32" w:rsidP="00C46A32">
      <w:pPr>
        <w:spacing w:after="0"/>
        <w:rPr>
          <w:rFonts w:ascii="Times New Roman" w:eastAsia="Times New Roman" w:hAnsi="Times New Roman" w:cs="Times New Roman"/>
        </w:rPr>
      </w:pPr>
      <w:r w:rsidRPr="00D865CA">
        <w:rPr>
          <w:rFonts w:ascii="Times New Roman" w:eastAsia="Times New Roman" w:hAnsi="Times New Roman" w:cs="Times New Roman"/>
        </w:rPr>
        <w:t>The individual needs the following skills:</w:t>
      </w:r>
    </w:p>
    <w:p w14:paraId="1240E99B" w14:textId="77777777" w:rsidR="00C46A32" w:rsidRPr="00D865CA" w:rsidRDefault="00C46A32">
      <w:pPr>
        <w:numPr>
          <w:ilvl w:val="0"/>
          <w:numId w:val="141"/>
        </w:numPr>
        <w:spacing w:after="0" w:line="259" w:lineRule="auto"/>
        <w:rPr>
          <w:rFonts w:ascii="Times New Roman" w:eastAsia="Calibri" w:hAnsi="Times New Roman" w:cs="Times New Roman"/>
        </w:rPr>
      </w:pPr>
      <w:r w:rsidRPr="00D865CA">
        <w:rPr>
          <w:rFonts w:ascii="Times New Roman" w:eastAsia="Times New Roman" w:hAnsi="Times New Roman" w:cs="Times New Roman"/>
        </w:rPr>
        <w:t>Evaluation.</w:t>
      </w:r>
    </w:p>
    <w:p w14:paraId="5F4E957B" w14:textId="77777777" w:rsidR="00C46A32" w:rsidRPr="00D865CA" w:rsidRDefault="00C46A32">
      <w:pPr>
        <w:numPr>
          <w:ilvl w:val="0"/>
          <w:numId w:val="141"/>
        </w:numPr>
        <w:spacing w:after="0" w:line="259" w:lineRule="auto"/>
        <w:rPr>
          <w:rFonts w:ascii="Times New Roman" w:eastAsia="Calibri" w:hAnsi="Times New Roman" w:cs="Times New Roman"/>
        </w:rPr>
      </w:pPr>
      <w:r w:rsidRPr="00D865CA">
        <w:rPr>
          <w:rFonts w:ascii="Times New Roman" w:eastAsia="Times New Roman" w:hAnsi="Times New Roman" w:cs="Times New Roman"/>
        </w:rPr>
        <w:t>Communication</w:t>
      </w:r>
    </w:p>
    <w:p w14:paraId="64C97609" w14:textId="77777777" w:rsidR="00C46A32" w:rsidRPr="00D865CA" w:rsidRDefault="00C46A32">
      <w:pPr>
        <w:numPr>
          <w:ilvl w:val="0"/>
          <w:numId w:val="141"/>
        </w:numPr>
        <w:spacing w:after="0" w:line="259" w:lineRule="auto"/>
        <w:rPr>
          <w:rFonts w:ascii="Times New Roman" w:eastAsia="Calibri" w:hAnsi="Times New Roman" w:cs="Times New Roman"/>
        </w:rPr>
      </w:pPr>
      <w:r w:rsidRPr="00D865CA">
        <w:rPr>
          <w:rFonts w:ascii="Times New Roman" w:eastAsia="Times New Roman" w:hAnsi="Times New Roman" w:cs="Times New Roman"/>
        </w:rPr>
        <w:t>Analysis.</w:t>
      </w:r>
    </w:p>
    <w:p w14:paraId="1FC215C2" w14:textId="77777777" w:rsidR="00C46A32" w:rsidRPr="00D865CA" w:rsidRDefault="00C46A32">
      <w:pPr>
        <w:numPr>
          <w:ilvl w:val="0"/>
          <w:numId w:val="141"/>
        </w:numPr>
        <w:spacing w:after="0" w:line="259" w:lineRule="auto"/>
        <w:rPr>
          <w:rFonts w:ascii="Times New Roman" w:eastAsia="Calibri" w:hAnsi="Times New Roman" w:cs="Times New Roman"/>
        </w:rPr>
      </w:pPr>
      <w:r w:rsidRPr="00D865CA">
        <w:rPr>
          <w:rFonts w:ascii="Times New Roman" w:eastAsia="Times New Roman" w:hAnsi="Times New Roman" w:cs="Times New Roman"/>
        </w:rPr>
        <w:t>Numeracy.</w:t>
      </w:r>
    </w:p>
    <w:p w14:paraId="73C968D3" w14:textId="77777777" w:rsidR="00C46A32" w:rsidRPr="00D865CA" w:rsidRDefault="00C46A32">
      <w:pPr>
        <w:numPr>
          <w:ilvl w:val="0"/>
          <w:numId w:val="141"/>
        </w:numPr>
        <w:spacing w:after="0" w:line="259" w:lineRule="auto"/>
        <w:rPr>
          <w:rFonts w:ascii="Times New Roman" w:eastAsia="Calibri" w:hAnsi="Times New Roman" w:cs="Times New Roman"/>
        </w:rPr>
      </w:pPr>
      <w:r w:rsidRPr="00D865CA">
        <w:rPr>
          <w:rFonts w:ascii="Times New Roman" w:eastAsia="Times New Roman" w:hAnsi="Times New Roman" w:cs="Times New Roman"/>
        </w:rPr>
        <w:t>Report writing.</w:t>
      </w:r>
    </w:p>
    <w:p w14:paraId="10C74D15" w14:textId="77777777" w:rsidR="00C46A32" w:rsidRPr="00D865CA" w:rsidRDefault="00C46A32">
      <w:pPr>
        <w:numPr>
          <w:ilvl w:val="0"/>
          <w:numId w:val="141"/>
        </w:numPr>
        <w:spacing w:after="0" w:line="259" w:lineRule="auto"/>
        <w:rPr>
          <w:rFonts w:ascii="Times New Roman" w:eastAsia="Calibri" w:hAnsi="Times New Roman" w:cs="Times New Roman"/>
        </w:rPr>
      </w:pPr>
      <w:r w:rsidRPr="00D865CA">
        <w:rPr>
          <w:rFonts w:ascii="Times New Roman" w:eastAsia="Times New Roman" w:hAnsi="Times New Roman" w:cs="Times New Roman"/>
        </w:rPr>
        <w:t>Negotiation</w:t>
      </w:r>
    </w:p>
    <w:p w14:paraId="48E4DDCB" w14:textId="77777777" w:rsidR="00C46A32" w:rsidRPr="00D865CA" w:rsidRDefault="00C46A32">
      <w:pPr>
        <w:numPr>
          <w:ilvl w:val="0"/>
          <w:numId w:val="141"/>
        </w:numPr>
        <w:spacing w:after="0" w:line="259" w:lineRule="auto"/>
        <w:rPr>
          <w:rFonts w:ascii="Times New Roman" w:eastAsia="Calibri" w:hAnsi="Times New Roman" w:cs="Times New Roman"/>
        </w:rPr>
      </w:pPr>
      <w:r w:rsidRPr="00D865CA">
        <w:rPr>
          <w:rFonts w:ascii="Times New Roman" w:eastAsia="Times New Roman" w:hAnsi="Times New Roman" w:cs="Times New Roman"/>
        </w:rPr>
        <w:t>Inter-personal.</w:t>
      </w:r>
    </w:p>
    <w:p w14:paraId="0F1D934F" w14:textId="77777777" w:rsidR="00C46A32" w:rsidRPr="00D865CA" w:rsidRDefault="00C46A32" w:rsidP="00C46A32">
      <w:pPr>
        <w:spacing w:after="160"/>
        <w:rPr>
          <w:rFonts w:ascii="Times New Roman" w:eastAsia="Times New Roman" w:hAnsi="Times New Roman" w:cs="Times New Roman"/>
          <w:b/>
        </w:rPr>
      </w:pPr>
    </w:p>
    <w:p w14:paraId="7CA8FA03" w14:textId="77777777" w:rsidR="00C46A32" w:rsidRPr="00D865CA" w:rsidRDefault="00C46A32" w:rsidP="00C46A32">
      <w:pPr>
        <w:spacing w:after="0"/>
        <w:rPr>
          <w:rFonts w:ascii="Times New Roman" w:eastAsia="Times New Roman" w:hAnsi="Times New Roman" w:cs="Times New Roman"/>
          <w:b/>
        </w:rPr>
      </w:pPr>
      <w:r w:rsidRPr="00D865CA">
        <w:rPr>
          <w:rFonts w:ascii="Times New Roman" w:eastAsia="Times New Roman" w:hAnsi="Times New Roman" w:cs="Times New Roman"/>
          <w:b/>
        </w:rPr>
        <w:t>EVIDENCE GUIDE</w:t>
      </w:r>
    </w:p>
    <w:p w14:paraId="798C4DC1" w14:textId="77777777" w:rsidR="00C46A32" w:rsidRPr="00D865CA" w:rsidRDefault="00C46A32" w:rsidP="00C46A32">
      <w:pPr>
        <w:spacing w:after="0"/>
        <w:rPr>
          <w:rFonts w:ascii="Times New Roman" w:eastAsia="Times New Roman" w:hAnsi="Times New Roman" w:cs="Times New Roman"/>
        </w:rPr>
      </w:pPr>
      <w:r w:rsidRPr="00D865CA">
        <w:rPr>
          <w:rFonts w:ascii="Times New Roman" w:eastAsia="Times New Roman" w:hAnsi="Times New Roman" w:cs="Times New Roman"/>
        </w:rPr>
        <w:t>This provides advice on assessment and must be read in conjunction with the performance criteria, required skills and knowledge and range.</w:t>
      </w:r>
    </w:p>
    <w:p w14:paraId="168FF14F" w14:textId="77777777" w:rsidR="00C46A32" w:rsidRPr="00D865CA" w:rsidRDefault="00C46A32" w:rsidP="00C46A32">
      <w:pPr>
        <w:spacing w:after="0"/>
        <w:rPr>
          <w:rFonts w:ascii="Times New Roman" w:eastAsia="Times New Roman" w:hAnsi="Times New Roman" w:cs="Times New Roman"/>
        </w:rPr>
      </w:pPr>
    </w:p>
    <w:tbl>
      <w:tblPr>
        <w:tblW w:w="8522" w:type="dxa"/>
        <w:tblLayout w:type="fixed"/>
        <w:tblLook w:val="0400" w:firstRow="0" w:lastRow="0" w:firstColumn="0" w:lastColumn="0" w:noHBand="0" w:noVBand="1"/>
      </w:tblPr>
      <w:tblGrid>
        <w:gridCol w:w="2725"/>
        <w:gridCol w:w="5797"/>
      </w:tblGrid>
      <w:tr w:rsidR="00C46A32" w:rsidRPr="00D865CA" w14:paraId="02B36918" w14:textId="77777777" w:rsidTr="00530115">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29117B" w14:textId="77777777" w:rsidR="00C46A32" w:rsidRPr="00D865CA" w:rsidRDefault="00C46A32">
            <w:pPr>
              <w:numPr>
                <w:ilvl w:val="0"/>
                <w:numId w:val="136"/>
              </w:numPr>
              <w:spacing w:after="0" w:line="259" w:lineRule="auto"/>
              <w:ind w:left="360"/>
              <w:rPr>
                <w:rFonts w:ascii="Times New Roman" w:eastAsia="Times New Roman" w:hAnsi="Times New Roman" w:cs="Times New Roman"/>
              </w:rPr>
            </w:pPr>
            <w:r w:rsidRPr="00D865CA">
              <w:rPr>
                <w:rFonts w:ascii="Times New Roman" w:eastAsia="Times New Roman" w:hAnsi="Times New Roman" w:cs="Times New Roman"/>
              </w:rPr>
              <w:t>Critical Aspects of Competency</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19074D9" w14:textId="77777777" w:rsidR="00C46A32" w:rsidRPr="00D865CA" w:rsidRDefault="00C46A32" w:rsidP="00530115">
            <w:pPr>
              <w:spacing w:after="0"/>
              <w:rPr>
                <w:rFonts w:ascii="Times New Roman" w:eastAsia="Times New Roman" w:hAnsi="Times New Roman" w:cs="Times New Roman"/>
              </w:rPr>
            </w:pPr>
            <w:r w:rsidRPr="00D865CA">
              <w:rPr>
                <w:rFonts w:ascii="Times New Roman" w:eastAsia="Times New Roman" w:hAnsi="Times New Roman" w:cs="Times New Roman"/>
              </w:rPr>
              <w:t>Assessment requires evidence that the candidate:</w:t>
            </w:r>
          </w:p>
          <w:p w14:paraId="7DDF8883" w14:textId="77777777" w:rsidR="00C46A32" w:rsidRPr="00D865CA" w:rsidRDefault="00C46A32">
            <w:pPr>
              <w:numPr>
                <w:ilvl w:val="1"/>
                <w:numId w:val="138"/>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Identified sources of law in Kenya as per Judicature Act</w:t>
            </w:r>
          </w:p>
          <w:p w14:paraId="03850813" w14:textId="77777777" w:rsidR="00C46A32" w:rsidRPr="00D865CA" w:rsidRDefault="00C46A32">
            <w:pPr>
              <w:numPr>
                <w:ilvl w:val="1"/>
                <w:numId w:val="138"/>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Classified law as per Kenyan law.</w:t>
            </w:r>
          </w:p>
          <w:p w14:paraId="21936565" w14:textId="77777777" w:rsidR="00C46A32" w:rsidRPr="00D865CA" w:rsidRDefault="00C46A32">
            <w:pPr>
              <w:numPr>
                <w:ilvl w:val="1"/>
                <w:numId w:val="138"/>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Determined court structure as per the constitution of Kenya, 2010</w:t>
            </w:r>
          </w:p>
          <w:p w14:paraId="2EA598C7" w14:textId="77777777" w:rsidR="00C46A32" w:rsidRPr="00D865CA" w:rsidRDefault="00C46A32">
            <w:pPr>
              <w:numPr>
                <w:ilvl w:val="1"/>
                <w:numId w:val="138"/>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Determined jurisdiction of courts as per the constitution of Kenya, 2010</w:t>
            </w:r>
          </w:p>
          <w:p w14:paraId="21E2CFE7" w14:textId="77777777" w:rsidR="00C46A32" w:rsidRPr="00D865CA" w:rsidRDefault="00C46A32">
            <w:pPr>
              <w:numPr>
                <w:ilvl w:val="1"/>
                <w:numId w:val="138"/>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Identified types of torts as per law of torts</w:t>
            </w:r>
          </w:p>
          <w:p w14:paraId="154EA0F2" w14:textId="77777777" w:rsidR="00C46A32" w:rsidRPr="00D865CA" w:rsidRDefault="00C46A32">
            <w:pPr>
              <w:numPr>
                <w:ilvl w:val="1"/>
                <w:numId w:val="138"/>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Identified general defenses in tort as per the law of tort</w:t>
            </w:r>
          </w:p>
          <w:p w14:paraId="04811718" w14:textId="77777777" w:rsidR="00C46A32" w:rsidRPr="00D865CA" w:rsidRDefault="00C46A32">
            <w:pPr>
              <w:numPr>
                <w:ilvl w:val="1"/>
                <w:numId w:val="138"/>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lastRenderedPageBreak/>
              <w:t>Identified essentials of a valid contract as per the law of contract</w:t>
            </w:r>
          </w:p>
          <w:p w14:paraId="675FA984" w14:textId="77777777" w:rsidR="00C46A32" w:rsidRPr="00D865CA" w:rsidRDefault="00C46A32">
            <w:pPr>
              <w:numPr>
                <w:ilvl w:val="1"/>
                <w:numId w:val="138"/>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Identified methods of discharging contract are identified as per the law of contract</w:t>
            </w:r>
          </w:p>
          <w:p w14:paraId="5BF716D3" w14:textId="77777777" w:rsidR="00C46A32" w:rsidRPr="00D865CA" w:rsidRDefault="00C46A32">
            <w:pPr>
              <w:numPr>
                <w:ilvl w:val="1"/>
                <w:numId w:val="138"/>
              </w:num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Determined remedies of breach of contract as per the law of contract</w:t>
            </w:r>
          </w:p>
          <w:p w14:paraId="31338FBE" w14:textId="77777777" w:rsidR="00C46A32" w:rsidRPr="00D865CA" w:rsidRDefault="00C46A32">
            <w:pPr>
              <w:numPr>
                <w:ilvl w:val="1"/>
                <w:numId w:val="138"/>
              </w:numPr>
              <w:tabs>
                <w:tab w:val="left" w:pos="564"/>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Established agents’ authority as per the law of agency</w:t>
            </w:r>
          </w:p>
          <w:p w14:paraId="221E45DD" w14:textId="77777777" w:rsidR="00C46A32" w:rsidRPr="00D865CA" w:rsidRDefault="00C46A32">
            <w:pPr>
              <w:numPr>
                <w:ilvl w:val="1"/>
                <w:numId w:val="138"/>
              </w:numPr>
              <w:tabs>
                <w:tab w:val="left" w:pos="564"/>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Identified duties of agents as per law of agency</w:t>
            </w:r>
          </w:p>
          <w:p w14:paraId="7E6B00F4" w14:textId="77777777" w:rsidR="00C46A32" w:rsidRPr="00D865CA" w:rsidRDefault="00C46A32">
            <w:pPr>
              <w:numPr>
                <w:ilvl w:val="1"/>
                <w:numId w:val="138"/>
              </w:numPr>
              <w:tabs>
                <w:tab w:val="left" w:pos="564"/>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Identified rights of agents as per law of agency</w:t>
            </w:r>
          </w:p>
          <w:p w14:paraId="6A109064" w14:textId="77777777" w:rsidR="00C46A32" w:rsidRPr="00D865CA" w:rsidRDefault="00C46A32">
            <w:pPr>
              <w:numPr>
                <w:ilvl w:val="1"/>
                <w:numId w:val="138"/>
              </w:numPr>
              <w:tabs>
                <w:tab w:val="left" w:pos="564"/>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Determined methods of terminating agency as per law of agency</w:t>
            </w:r>
          </w:p>
          <w:p w14:paraId="188040FF" w14:textId="77777777" w:rsidR="00C46A32" w:rsidRPr="00D865CA" w:rsidRDefault="00C46A32">
            <w:pPr>
              <w:numPr>
                <w:ilvl w:val="1"/>
                <w:numId w:val="138"/>
              </w:numPr>
              <w:tabs>
                <w:tab w:val="left" w:pos="564"/>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Determined terms of sale of goods as per sale of goods Act 2015</w:t>
            </w:r>
          </w:p>
          <w:p w14:paraId="0B4A22FF" w14:textId="77777777" w:rsidR="00C46A32" w:rsidRPr="00D865CA" w:rsidRDefault="00C46A32">
            <w:pPr>
              <w:numPr>
                <w:ilvl w:val="1"/>
                <w:numId w:val="138"/>
              </w:numPr>
              <w:tabs>
                <w:tab w:val="left" w:pos="564"/>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Determined doctrine of caveat emptor as per sale of goods Act 2015</w:t>
            </w:r>
          </w:p>
          <w:p w14:paraId="362D587E" w14:textId="77777777" w:rsidR="00C46A32" w:rsidRPr="00D865CA" w:rsidRDefault="00C46A32">
            <w:pPr>
              <w:numPr>
                <w:ilvl w:val="1"/>
                <w:numId w:val="138"/>
              </w:numPr>
              <w:tabs>
                <w:tab w:val="left" w:pos="564"/>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Identified rights of parties as per sale of goods Act 2015</w:t>
            </w:r>
          </w:p>
          <w:p w14:paraId="04A8BB09" w14:textId="77777777" w:rsidR="00C46A32" w:rsidRPr="00D865CA" w:rsidRDefault="00C46A32">
            <w:pPr>
              <w:numPr>
                <w:ilvl w:val="1"/>
                <w:numId w:val="138"/>
              </w:numPr>
              <w:tabs>
                <w:tab w:val="left" w:pos="564"/>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Determined nature of hire purchase agreement as per hire purchase Act 2017</w:t>
            </w:r>
          </w:p>
          <w:p w14:paraId="581BF2E7" w14:textId="77777777" w:rsidR="00C46A32" w:rsidRPr="00D865CA" w:rsidRDefault="00C46A32">
            <w:pPr>
              <w:numPr>
                <w:ilvl w:val="1"/>
                <w:numId w:val="138"/>
              </w:numPr>
              <w:tabs>
                <w:tab w:val="left" w:pos="579"/>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Determined conditions of terminating hire purchase agreement as per hire purchase Act 2017</w:t>
            </w:r>
          </w:p>
          <w:p w14:paraId="43426F52" w14:textId="77777777" w:rsidR="00C46A32" w:rsidRPr="00D865CA" w:rsidRDefault="00C46A32">
            <w:pPr>
              <w:numPr>
                <w:ilvl w:val="1"/>
                <w:numId w:val="138"/>
              </w:numPr>
              <w:tabs>
                <w:tab w:val="left" w:pos="549"/>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Identified insurance contracts as per insurance Act 2020 laws of Kenya</w:t>
            </w:r>
          </w:p>
          <w:p w14:paraId="66B569BD" w14:textId="77777777" w:rsidR="00C46A32" w:rsidRPr="00D865CA" w:rsidRDefault="00C46A32">
            <w:pPr>
              <w:numPr>
                <w:ilvl w:val="1"/>
                <w:numId w:val="138"/>
              </w:numPr>
              <w:tabs>
                <w:tab w:val="left" w:pos="564"/>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 xml:space="preserve">Analyzed Insurance principles based on insurance Act 2020 laws of Kenya </w:t>
            </w:r>
          </w:p>
          <w:p w14:paraId="58A66667" w14:textId="77777777" w:rsidR="00C46A32" w:rsidRPr="00D865CA" w:rsidRDefault="00C46A32">
            <w:pPr>
              <w:numPr>
                <w:ilvl w:val="1"/>
                <w:numId w:val="138"/>
              </w:numPr>
              <w:tabs>
                <w:tab w:val="left" w:pos="564"/>
              </w:tabs>
              <w:spacing w:after="0" w:line="259" w:lineRule="auto"/>
              <w:ind w:left="474"/>
              <w:rPr>
                <w:rFonts w:ascii="Times New Roman" w:eastAsia="Times New Roman" w:hAnsi="Times New Roman" w:cs="Times New Roman"/>
              </w:rPr>
            </w:pPr>
            <w:r w:rsidRPr="00D865CA">
              <w:rPr>
                <w:rFonts w:ascii="Times New Roman" w:eastAsia="Times New Roman" w:hAnsi="Times New Roman" w:cs="Times New Roman"/>
              </w:rPr>
              <w:t>Determined intellectual property as per the constitution of Kenya 2010</w:t>
            </w:r>
          </w:p>
        </w:tc>
      </w:tr>
      <w:tr w:rsidR="00C46A32" w:rsidRPr="00D865CA" w14:paraId="755500B3" w14:textId="77777777" w:rsidTr="00530115">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D371DF" w14:textId="77777777" w:rsidR="00C46A32" w:rsidRPr="00D865CA" w:rsidRDefault="00C46A32">
            <w:pPr>
              <w:numPr>
                <w:ilvl w:val="0"/>
                <w:numId w:val="136"/>
              </w:numPr>
              <w:spacing w:after="0" w:line="259" w:lineRule="auto"/>
              <w:ind w:left="360"/>
              <w:rPr>
                <w:rFonts w:ascii="Times New Roman" w:eastAsia="Times New Roman" w:hAnsi="Times New Roman" w:cs="Times New Roman"/>
              </w:rPr>
            </w:pPr>
            <w:r w:rsidRPr="00D865CA">
              <w:rPr>
                <w:rFonts w:ascii="Times New Roman" w:eastAsia="Times New Roman" w:hAnsi="Times New Roman" w:cs="Times New Roman"/>
              </w:rPr>
              <w:lastRenderedPageBreak/>
              <w:t>Resource implications</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5C43BAD" w14:textId="77777777" w:rsidR="00C46A32" w:rsidRPr="00D865CA" w:rsidRDefault="00C46A32" w:rsidP="00530115">
            <w:pPr>
              <w:tabs>
                <w:tab w:val="left" w:pos="702"/>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 xml:space="preserve"> The following resources should be provided:</w:t>
            </w:r>
          </w:p>
          <w:p w14:paraId="14322727" w14:textId="77777777" w:rsidR="00C46A32" w:rsidRPr="00D865CA" w:rsidRDefault="00C46A32" w:rsidP="00530115">
            <w:pPr>
              <w:tabs>
                <w:tab w:val="left" w:pos="702"/>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2.1 Access to relevant workplace or appropriately simulated</w:t>
            </w:r>
          </w:p>
          <w:p w14:paraId="6314CBB2" w14:textId="77777777" w:rsidR="00C46A32" w:rsidRPr="00D865CA" w:rsidRDefault="00C46A32" w:rsidP="00530115">
            <w:pPr>
              <w:tabs>
                <w:tab w:val="left" w:pos="702"/>
              </w:tabs>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environment where assessment can take place</w:t>
            </w:r>
          </w:p>
          <w:p w14:paraId="2FD76546" w14:textId="77777777" w:rsidR="00C46A32" w:rsidRPr="00D865CA" w:rsidRDefault="00C46A32" w:rsidP="00530115">
            <w:pPr>
              <w:spacing w:after="160"/>
              <w:rPr>
                <w:rFonts w:ascii="Times New Roman" w:eastAsia="Times New Roman" w:hAnsi="Times New Roman" w:cs="Times New Roman"/>
              </w:rPr>
            </w:pPr>
            <w:r w:rsidRPr="00D865CA">
              <w:rPr>
                <w:rFonts w:ascii="Times New Roman" w:eastAsia="Times New Roman" w:hAnsi="Times New Roman" w:cs="Times New Roman"/>
              </w:rPr>
              <w:t>2.2 Materials relevant to the proposed activity or tasks</w:t>
            </w:r>
          </w:p>
        </w:tc>
      </w:tr>
      <w:tr w:rsidR="00C46A32" w:rsidRPr="00D865CA" w14:paraId="10EA4665" w14:textId="77777777" w:rsidTr="00530115">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08BDCD" w14:textId="77777777" w:rsidR="00C46A32" w:rsidRPr="00D865CA" w:rsidRDefault="00C46A32">
            <w:pPr>
              <w:numPr>
                <w:ilvl w:val="0"/>
                <w:numId w:val="136"/>
              </w:numPr>
              <w:spacing w:after="0" w:line="259" w:lineRule="auto"/>
              <w:ind w:left="360"/>
              <w:rPr>
                <w:rFonts w:ascii="Times New Roman" w:eastAsia="Times New Roman" w:hAnsi="Times New Roman" w:cs="Times New Roman"/>
              </w:rPr>
            </w:pPr>
            <w:r w:rsidRPr="00D865CA">
              <w:rPr>
                <w:rFonts w:ascii="Times New Roman" w:eastAsia="Times New Roman" w:hAnsi="Times New Roman" w:cs="Times New Roman"/>
              </w:rPr>
              <w:t>Methods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F66352B" w14:textId="77777777" w:rsidR="00C46A32" w:rsidRPr="00D865CA" w:rsidRDefault="00C46A32" w:rsidP="00530115">
            <w:pPr>
              <w:spacing w:after="160" w:line="259" w:lineRule="auto"/>
              <w:rPr>
                <w:rFonts w:ascii="Times New Roman" w:eastAsia="Times New Roman" w:hAnsi="Times New Roman" w:cs="Times New Roman"/>
              </w:rPr>
            </w:pPr>
            <w:r w:rsidRPr="00D865CA">
              <w:rPr>
                <w:rFonts w:ascii="Times New Roman" w:eastAsia="Times New Roman" w:hAnsi="Times New Roman" w:cs="Times New Roman"/>
              </w:rPr>
              <w:t>Competency in this unit may be assessed through:</w:t>
            </w:r>
          </w:p>
          <w:p w14:paraId="4F128857" w14:textId="77777777" w:rsidR="00C46A32" w:rsidRPr="00D865CA" w:rsidRDefault="00C46A32" w:rsidP="00530115">
            <w:p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3.1 Practical</w:t>
            </w:r>
          </w:p>
          <w:p w14:paraId="150543A8" w14:textId="77777777" w:rsidR="00C46A32" w:rsidRPr="00D865CA" w:rsidRDefault="00C46A32" w:rsidP="00530115">
            <w:p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3.2 Projects</w:t>
            </w:r>
          </w:p>
          <w:p w14:paraId="0601338A" w14:textId="77777777" w:rsidR="00C46A32" w:rsidRPr="00D865CA" w:rsidRDefault="00C46A32" w:rsidP="00530115">
            <w:p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3.3 Poe evaluation</w:t>
            </w:r>
          </w:p>
          <w:p w14:paraId="7722EEC0" w14:textId="77777777" w:rsidR="00C46A32" w:rsidRPr="00D865CA" w:rsidRDefault="00C46A32" w:rsidP="00530115">
            <w:p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3.4 Third party reports</w:t>
            </w:r>
          </w:p>
          <w:p w14:paraId="122E2FBE" w14:textId="77777777" w:rsidR="00C46A32" w:rsidRPr="00D865CA" w:rsidRDefault="00C46A32" w:rsidP="00530115">
            <w:pPr>
              <w:spacing w:after="0" w:line="259" w:lineRule="auto"/>
              <w:rPr>
                <w:rFonts w:ascii="Times New Roman" w:eastAsia="Times New Roman" w:hAnsi="Times New Roman" w:cs="Times New Roman"/>
              </w:rPr>
            </w:pPr>
            <w:r w:rsidRPr="00D865CA">
              <w:rPr>
                <w:rFonts w:ascii="Times New Roman" w:eastAsia="Times New Roman" w:hAnsi="Times New Roman" w:cs="Times New Roman"/>
              </w:rPr>
              <w:t>3.5 Written tests</w:t>
            </w:r>
          </w:p>
        </w:tc>
      </w:tr>
      <w:tr w:rsidR="00C46A32" w:rsidRPr="00D865CA" w14:paraId="32494BC1" w14:textId="77777777" w:rsidTr="00530115">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9B5747" w14:textId="77777777" w:rsidR="00C46A32" w:rsidRPr="00D865CA" w:rsidRDefault="00C46A32">
            <w:pPr>
              <w:numPr>
                <w:ilvl w:val="0"/>
                <w:numId w:val="136"/>
              </w:numPr>
              <w:spacing w:after="0" w:line="259" w:lineRule="auto"/>
              <w:ind w:left="360"/>
              <w:rPr>
                <w:rFonts w:ascii="Times New Roman" w:eastAsia="Times New Roman" w:hAnsi="Times New Roman" w:cs="Times New Roman"/>
              </w:rPr>
            </w:pPr>
            <w:r w:rsidRPr="00D865CA">
              <w:rPr>
                <w:rFonts w:ascii="Times New Roman" w:eastAsia="Times New Roman" w:hAnsi="Times New Roman" w:cs="Times New Roman"/>
              </w:rPr>
              <w:t>Context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6FF651" w14:textId="77777777" w:rsidR="00C46A32" w:rsidRPr="00D865CA" w:rsidRDefault="00C46A32">
            <w:pPr>
              <w:numPr>
                <w:ilvl w:val="0"/>
                <w:numId w:val="137"/>
              </w:numPr>
              <w:spacing w:after="0" w:line="259" w:lineRule="auto"/>
              <w:ind w:left="447"/>
              <w:rPr>
                <w:rFonts w:ascii="Times New Roman" w:eastAsia="Times New Roman" w:hAnsi="Times New Roman" w:cs="Times New Roman"/>
              </w:rPr>
            </w:pPr>
            <w:r w:rsidRPr="00D865CA">
              <w:rPr>
                <w:rFonts w:ascii="Times New Roman" w:eastAsia="Times New Roman" w:hAnsi="Times New Roman" w:cs="Times New Roman"/>
              </w:rPr>
              <w:t>The competency may be assessed in a workplace or a simulated workplace</w:t>
            </w:r>
          </w:p>
        </w:tc>
      </w:tr>
      <w:tr w:rsidR="00C46A32" w:rsidRPr="00D865CA" w14:paraId="5F4049F4" w14:textId="77777777" w:rsidTr="00530115">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EC0C25" w14:textId="77777777" w:rsidR="00C46A32" w:rsidRPr="00D865CA" w:rsidRDefault="00C46A32">
            <w:pPr>
              <w:numPr>
                <w:ilvl w:val="0"/>
                <w:numId w:val="136"/>
              </w:numPr>
              <w:spacing w:after="0" w:line="259" w:lineRule="auto"/>
              <w:ind w:left="360"/>
              <w:rPr>
                <w:rFonts w:ascii="Times New Roman" w:eastAsia="Times New Roman" w:hAnsi="Times New Roman" w:cs="Times New Roman"/>
              </w:rPr>
            </w:pPr>
            <w:r w:rsidRPr="00D865CA">
              <w:rPr>
                <w:rFonts w:ascii="Times New Roman" w:eastAsia="Times New Roman" w:hAnsi="Times New Roman" w:cs="Times New Roman"/>
              </w:rPr>
              <w:t>Guidance information for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9AC9E6" w14:textId="77777777" w:rsidR="00C46A32" w:rsidRPr="00D865CA" w:rsidRDefault="00C46A32" w:rsidP="00530115">
            <w:pPr>
              <w:spacing w:after="0"/>
              <w:rPr>
                <w:rFonts w:ascii="Times New Roman" w:eastAsia="Times New Roman" w:hAnsi="Times New Roman" w:cs="Times New Roman"/>
              </w:rPr>
            </w:pPr>
            <w:r w:rsidRPr="00D865CA">
              <w:rPr>
                <w:rFonts w:ascii="Times New Roman" w:eastAsia="Times New Roman" w:hAnsi="Times New Roman" w:cs="Times New Roman"/>
              </w:rPr>
              <w:t>5.1 Holistic assessment with other units relevant to the industry sector, workplace and job role is recommended.</w:t>
            </w:r>
          </w:p>
        </w:tc>
      </w:tr>
    </w:tbl>
    <w:p w14:paraId="406207D5" w14:textId="77777777" w:rsidR="00C46A32" w:rsidRPr="00D865CA" w:rsidRDefault="00C46A32" w:rsidP="00C46A32">
      <w:pPr>
        <w:rPr>
          <w:rFonts w:ascii="Times New Roman" w:eastAsia="Times New Roman" w:hAnsi="Times New Roman" w:cs="Times New Roman"/>
          <w:color w:val="000000"/>
        </w:rPr>
      </w:pPr>
      <w:r w:rsidRPr="00D865CA">
        <w:rPr>
          <w:rFonts w:ascii="Times New Roman" w:eastAsia="Times New Roman" w:hAnsi="Times New Roman" w:cs="Times New Roman"/>
          <w:b/>
        </w:rPr>
        <w:br w:type="page"/>
      </w:r>
    </w:p>
    <w:p w14:paraId="4BE125F7" w14:textId="77777777" w:rsidR="00C46A32" w:rsidRDefault="00C46A32" w:rsidP="00C46A32"/>
    <w:p w14:paraId="48DC2FE4" w14:textId="77777777" w:rsidR="001C2D65" w:rsidRPr="00D865CA" w:rsidRDefault="001C2D65" w:rsidP="001C2D65">
      <w:pPr>
        <w:pStyle w:val="Heading1"/>
        <w:rPr>
          <w:rFonts w:ascii="Times New Roman" w:eastAsia="Times New Roman" w:hAnsi="Times New Roman" w:cs="Times New Roman"/>
          <w:color w:val="auto"/>
        </w:rPr>
      </w:pPr>
      <w:bookmarkStart w:id="31" w:name="_Toc196896668"/>
      <w:r w:rsidRPr="00D865CA">
        <w:rPr>
          <w:rFonts w:ascii="Times New Roman" w:eastAsia="Times New Roman" w:hAnsi="Times New Roman" w:cs="Times New Roman"/>
          <w:color w:val="auto"/>
        </w:rPr>
        <w:t>APPLY FINANCIAL ACCOUNTING SKILLS</w:t>
      </w:r>
      <w:bookmarkEnd w:id="31"/>
    </w:p>
    <w:p w14:paraId="4226295A" w14:textId="77777777" w:rsidR="001C2D65" w:rsidRPr="00D865CA" w:rsidRDefault="001C2D65" w:rsidP="001C2D65">
      <w:pPr>
        <w:spacing w:after="0"/>
        <w:rPr>
          <w:rFonts w:ascii="Times New Roman" w:eastAsia="Times New Roman" w:hAnsi="Times New Roman" w:cs="Times New Roman"/>
          <w:b/>
        </w:rPr>
      </w:pPr>
    </w:p>
    <w:p w14:paraId="4D0D2E46" w14:textId="0D0F76C0" w:rsidR="001C2D65" w:rsidRPr="00D865CA" w:rsidRDefault="001C2D65" w:rsidP="001C2D65">
      <w:pPr>
        <w:rPr>
          <w:rFonts w:ascii="Times New Roman" w:eastAsia="Times New Roman" w:hAnsi="Times New Roman" w:cs="Times New Roman"/>
          <w:b/>
        </w:rPr>
      </w:pPr>
      <w:r w:rsidRPr="00D865CA">
        <w:rPr>
          <w:rFonts w:ascii="Times New Roman" w:eastAsia="Times New Roman" w:hAnsi="Times New Roman" w:cs="Times New Roman"/>
          <w:b/>
        </w:rPr>
        <w:t xml:space="preserve">UNIT CODE: </w:t>
      </w:r>
      <w:r w:rsidRPr="00D865CA">
        <w:rPr>
          <w:rFonts w:ascii="Times New Roman" w:hAnsi="Times New Roman" w:cs="Times New Roman"/>
          <w:b/>
        </w:rPr>
        <w:t>0</w:t>
      </w:r>
      <w:r w:rsidR="00F95E02">
        <w:rPr>
          <w:rFonts w:ascii="Times New Roman" w:hAnsi="Times New Roman" w:cs="Times New Roman"/>
          <w:b/>
        </w:rPr>
        <w:t>031 45</w:t>
      </w:r>
      <w:r w:rsidRPr="00D865CA">
        <w:rPr>
          <w:rFonts w:ascii="Times New Roman" w:hAnsi="Times New Roman" w:cs="Times New Roman"/>
          <w:b/>
        </w:rPr>
        <w:t>1 0</w:t>
      </w:r>
      <w:r w:rsidR="009A098E">
        <w:rPr>
          <w:rFonts w:ascii="Times New Roman" w:hAnsi="Times New Roman" w:cs="Times New Roman"/>
          <w:b/>
        </w:rPr>
        <w:t>5</w:t>
      </w:r>
      <w:r w:rsidRPr="00D865CA">
        <w:rPr>
          <w:rFonts w:ascii="Times New Roman" w:hAnsi="Times New Roman" w:cs="Times New Roman"/>
          <w:b/>
        </w:rPr>
        <w:t>A</w:t>
      </w:r>
    </w:p>
    <w:p w14:paraId="0DB4FF56" w14:textId="77777777" w:rsidR="001C2D65" w:rsidRPr="00D865CA" w:rsidRDefault="001C2D65" w:rsidP="001C2D65">
      <w:pPr>
        <w:rPr>
          <w:rFonts w:ascii="Times New Roman" w:eastAsia="Times New Roman" w:hAnsi="Times New Roman" w:cs="Times New Roman"/>
          <w:b/>
        </w:rPr>
      </w:pPr>
      <w:r w:rsidRPr="00D865CA">
        <w:rPr>
          <w:rFonts w:ascii="Times New Roman" w:eastAsia="Times New Roman" w:hAnsi="Times New Roman" w:cs="Times New Roman"/>
          <w:b/>
        </w:rPr>
        <w:t>UNIT DESCRIPTION</w:t>
      </w:r>
    </w:p>
    <w:p w14:paraId="73B439CA" w14:textId="77777777" w:rsidR="001C2D65" w:rsidRPr="00D865CA" w:rsidRDefault="001C2D65" w:rsidP="001C2D65">
      <w:pPr>
        <w:jc w:val="both"/>
        <w:rPr>
          <w:rFonts w:ascii="Times New Roman" w:eastAsia="Times New Roman" w:hAnsi="Times New Roman" w:cs="Times New Roman"/>
        </w:rPr>
      </w:pPr>
      <w:r w:rsidRPr="00D865CA">
        <w:rPr>
          <w:rFonts w:ascii="Times New Roman" w:eastAsia="Times New Roman" w:hAnsi="Times New Roman" w:cs="Times New Roman"/>
        </w:rPr>
        <w:t xml:space="preserve">This unit specifies the competencies required to apply financial accounting skills. It involves applying accounting concepts, preparing books of original entry, posting transactions to the ledger, preparing cash books, correcting accounting errors, preparing bank reconciliation statements, maintaining non-current assets register, maintaining receivables and payables ledgers and preparing sole trader statements. </w:t>
      </w:r>
    </w:p>
    <w:p w14:paraId="6419F962" w14:textId="77777777" w:rsidR="001C2D65" w:rsidRPr="00D865CA" w:rsidRDefault="001C2D65" w:rsidP="001C2D65">
      <w:pPr>
        <w:jc w:val="both"/>
        <w:rPr>
          <w:rFonts w:ascii="Times New Roman" w:eastAsia="Times New Roman" w:hAnsi="Times New Roman" w:cs="Times New Roman"/>
          <w:b/>
        </w:rPr>
      </w:pPr>
      <w:r w:rsidRPr="00D865CA">
        <w:rPr>
          <w:rFonts w:ascii="Times New Roman" w:eastAsia="Times New Roman" w:hAnsi="Times New Roman" w:cs="Times New Roman"/>
          <w:b/>
        </w:rPr>
        <w:t>ELEMENTS AND PERFORMANCE CRITERIA</w:t>
      </w: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9"/>
        <w:gridCol w:w="6537"/>
      </w:tblGrid>
      <w:tr w:rsidR="001C2D65" w:rsidRPr="00D865CA" w14:paraId="5CFEA154" w14:textId="77777777" w:rsidTr="00530115">
        <w:tc>
          <w:tcPr>
            <w:tcW w:w="3039" w:type="dxa"/>
            <w:tcBorders>
              <w:top w:val="single" w:sz="4" w:space="0" w:color="000000"/>
              <w:left w:val="single" w:sz="4" w:space="0" w:color="000000"/>
              <w:bottom w:val="single" w:sz="4" w:space="0" w:color="000000"/>
              <w:right w:val="single" w:sz="4" w:space="0" w:color="000000"/>
            </w:tcBorders>
          </w:tcPr>
          <w:p w14:paraId="5381204F" w14:textId="77777777" w:rsidR="001C2D65" w:rsidRPr="00D865CA" w:rsidRDefault="001C2D65" w:rsidP="00530115">
            <w:pPr>
              <w:spacing w:after="0"/>
              <w:jc w:val="both"/>
              <w:rPr>
                <w:rFonts w:ascii="Times New Roman" w:eastAsia="Times New Roman" w:hAnsi="Times New Roman" w:cs="Times New Roman"/>
                <w:b/>
              </w:rPr>
            </w:pPr>
            <w:r w:rsidRPr="00D865CA">
              <w:rPr>
                <w:rFonts w:ascii="Times New Roman" w:eastAsia="Times New Roman" w:hAnsi="Times New Roman" w:cs="Times New Roman"/>
                <w:b/>
              </w:rPr>
              <w:t>ELEMENT</w:t>
            </w:r>
          </w:p>
          <w:p w14:paraId="1BC14C45" w14:textId="77777777" w:rsidR="001C2D65" w:rsidRPr="00D865CA" w:rsidRDefault="001C2D65" w:rsidP="00530115">
            <w:pPr>
              <w:spacing w:after="0"/>
              <w:jc w:val="both"/>
              <w:rPr>
                <w:rFonts w:ascii="Times New Roman" w:eastAsia="Times New Roman" w:hAnsi="Times New Roman" w:cs="Times New Roman"/>
              </w:rPr>
            </w:pPr>
            <w:r w:rsidRPr="00D865CA">
              <w:rPr>
                <w:rFonts w:ascii="Times New Roman" w:eastAsia="Times New Roman" w:hAnsi="Times New Roman" w:cs="Times New Roman"/>
              </w:rPr>
              <w:t xml:space="preserve">These describe the </w:t>
            </w:r>
            <w:r w:rsidRPr="00D865CA">
              <w:rPr>
                <w:rFonts w:ascii="Times New Roman" w:eastAsia="Times New Roman" w:hAnsi="Times New Roman" w:cs="Times New Roman"/>
                <w:b/>
              </w:rPr>
              <w:t>key outcomes</w:t>
            </w:r>
            <w:r w:rsidRPr="00D865CA">
              <w:rPr>
                <w:rFonts w:ascii="Times New Roman" w:eastAsia="Times New Roman" w:hAnsi="Times New Roman" w:cs="Times New Roman"/>
              </w:rPr>
              <w:t xml:space="preserve"> which make up </w:t>
            </w:r>
            <w:r w:rsidRPr="00D865CA">
              <w:rPr>
                <w:rFonts w:ascii="Times New Roman" w:eastAsia="Times New Roman" w:hAnsi="Times New Roman" w:cs="Times New Roman"/>
                <w:b/>
              </w:rPr>
              <w:t>workplace function</w:t>
            </w:r>
            <w:r w:rsidRPr="00D865CA">
              <w:rPr>
                <w:rFonts w:ascii="Times New Roman" w:eastAsia="Times New Roman" w:hAnsi="Times New Roman" w:cs="Times New Roman"/>
              </w:rPr>
              <w:t>.</w:t>
            </w:r>
          </w:p>
        </w:tc>
        <w:tc>
          <w:tcPr>
            <w:tcW w:w="6537" w:type="dxa"/>
            <w:tcBorders>
              <w:top w:val="single" w:sz="4" w:space="0" w:color="000000"/>
              <w:left w:val="single" w:sz="4" w:space="0" w:color="000000"/>
              <w:bottom w:val="single" w:sz="4" w:space="0" w:color="000000"/>
              <w:right w:val="single" w:sz="4" w:space="0" w:color="000000"/>
            </w:tcBorders>
          </w:tcPr>
          <w:p w14:paraId="6197B72D" w14:textId="77777777" w:rsidR="001C2D65" w:rsidRPr="00D865CA" w:rsidRDefault="001C2D65" w:rsidP="00530115">
            <w:pPr>
              <w:spacing w:after="0"/>
              <w:jc w:val="both"/>
              <w:rPr>
                <w:rFonts w:ascii="Times New Roman" w:eastAsia="Times New Roman" w:hAnsi="Times New Roman" w:cs="Times New Roman"/>
                <w:b/>
              </w:rPr>
            </w:pPr>
            <w:r w:rsidRPr="00D865CA">
              <w:rPr>
                <w:rFonts w:ascii="Times New Roman" w:eastAsia="Times New Roman" w:hAnsi="Times New Roman" w:cs="Times New Roman"/>
                <w:b/>
              </w:rPr>
              <w:t>PERFORMANCE CRITERIA</w:t>
            </w:r>
          </w:p>
          <w:p w14:paraId="145B1776" w14:textId="77777777" w:rsidR="001C2D65" w:rsidRPr="00D865CA" w:rsidRDefault="001C2D65" w:rsidP="00530115">
            <w:pPr>
              <w:spacing w:after="0"/>
              <w:jc w:val="both"/>
              <w:rPr>
                <w:rFonts w:ascii="Times New Roman" w:eastAsia="Times New Roman" w:hAnsi="Times New Roman" w:cs="Times New Roman"/>
              </w:rPr>
            </w:pPr>
            <w:r w:rsidRPr="00D865CA">
              <w:rPr>
                <w:rFonts w:ascii="Times New Roman" w:eastAsia="Times New Roman" w:hAnsi="Times New Roman" w:cs="Times New Roman"/>
              </w:rPr>
              <w:t xml:space="preserve">These are </w:t>
            </w:r>
            <w:r w:rsidRPr="00D865CA">
              <w:rPr>
                <w:rFonts w:ascii="Times New Roman" w:eastAsia="Times New Roman" w:hAnsi="Times New Roman" w:cs="Times New Roman"/>
                <w:b/>
              </w:rPr>
              <w:t>assessable</w:t>
            </w:r>
            <w:r w:rsidRPr="00D865CA">
              <w:rPr>
                <w:rFonts w:ascii="Times New Roman" w:eastAsia="Times New Roman" w:hAnsi="Times New Roman" w:cs="Times New Roman"/>
              </w:rPr>
              <w:t xml:space="preserve"> statements which specify the required level of performance for each of the elements.</w:t>
            </w:r>
          </w:p>
          <w:p w14:paraId="059FC2BE" w14:textId="77777777" w:rsidR="001C2D65" w:rsidRPr="00D865CA" w:rsidRDefault="001C2D65" w:rsidP="00530115">
            <w:pPr>
              <w:spacing w:after="0"/>
              <w:jc w:val="both"/>
              <w:rPr>
                <w:rFonts w:ascii="Times New Roman" w:eastAsia="Times New Roman" w:hAnsi="Times New Roman" w:cs="Times New Roman"/>
                <w:b/>
                <w:i/>
              </w:rPr>
            </w:pPr>
            <w:r w:rsidRPr="00D865CA">
              <w:rPr>
                <w:rFonts w:ascii="Times New Roman" w:eastAsia="Times New Roman" w:hAnsi="Times New Roman" w:cs="Times New Roman"/>
                <w:b/>
                <w:i/>
              </w:rPr>
              <w:t>Bold and italicized terms are elaborated in the range.</w:t>
            </w:r>
          </w:p>
        </w:tc>
      </w:tr>
      <w:tr w:rsidR="001C2D65" w:rsidRPr="00D865CA" w14:paraId="1ED2111D" w14:textId="77777777" w:rsidTr="00530115">
        <w:trPr>
          <w:trHeight w:val="1583"/>
        </w:trPr>
        <w:tc>
          <w:tcPr>
            <w:tcW w:w="3039" w:type="dxa"/>
            <w:tcBorders>
              <w:top w:val="single" w:sz="4" w:space="0" w:color="000000"/>
              <w:left w:val="single" w:sz="4" w:space="0" w:color="000000"/>
              <w:bottom w:val="single" w:sz="4" w:space="0" w:color="000000"/>
              <w:right w:val="single" w:sz="4" w:space="0" w:color="000000"/>
            </w:tcBorders>
          </w:tcPr>
          <w:p w14:paraId="2F7FF719" w14:textId="77777777" w:rsidR="001C2D65" w:rsidRPr="00D865CA" w:rsidRDefault="001C2D65">
            <w:pPr>
              <w:numPr>
                <w:ilvl w:val="0"/>
                <w:numId w:val="90"/>
              </w:numPr>
              <w:spacing w:before="120" w:line="276" w:lineRule="auto"/>
              <w:ind w:left="360"/>
              <w:rPr>
                <w:rFonts w:ascii="Times New Roman" w:eastAsia="Times New Roman" w:hAnsi="Times New Roman" w:cs="Times New Roman"/>
              </w:rPr>
            </w:pPr>
            <w:r w:rsidRPr="00D865CA">
              <w:rPr>
                <w:rFonts w:ascii="Times New Roman" w:eastAsia="Times New Roman" w:hAnsi="Times New Roman" w:cs="Times New Roman"/>
              </w:rPr>
              <w:t>Apply accounting concepts</w:t>
            </w:r>
          </w:p>
        </w:tc>
        <w:tc>
          <w:tcPr>
            <w:tcW w:w="6537" w:type="dxa"/>
            <w:tcBorders>
              <w:top w:val="single" w:sz="4" w:space="0" w:color="000000"/>
              <w:left w:val="single" w:sz="4" w:space="0" w:color="000000"/>
              <w:bottom w:val="single" w:sz="4" w:space="0" w:color="000000"/>
              <w:right w:val="single" w:sz="4" w:space="0" w:color="000000"/>
            </w:tcBorders>
          </w:tcPr>
          <w:p w14:paraId="5B373CEB" w14:textId="77777777" w:rsidR="001C2D65" w:rsidRPr="00D865CA" w:rsidRDefault="001C2D65">
            <w:pPr>
              <w:numPr>
                <w:ilvl w:val="1"/>
                <w:numId w:val="92"/>
              </w:numPr>
              <w:spacing w:before="60" w:after="0" w:line="240" w:lineRule="auto"/>
              <w:ind w:left="346"/>
              <w:jc w:val="both"/>
              <w:rPr>
                <w:rFonts w:ascii="Times New Roman" w:eastAsia="Times New Roman" w:hAnsi="Times New Roman" w:cs="Times New Roman"/>
              </w:rPr>
            </w:pPr>
            <w:r w:rsidRPr="00D865CA">
              <w:rPr>
                <w:rFonts w:ascii="Times New Roman" w:eastAsia="Times New Roman" w:hAnsi="Times New Roman" w:cs="Times New Roman"/>
                <w:b/>
                <w:i/>
              </w:rPr>
              <w:t xml:space="preserve">Accounting concepts, conventions and policies </w:t>
            </w:r>
            <w:r w:rsidRPr="00D865CA">
              <w:rPr>
                <w:rFonts w:ascii="Times New Roman" w:eastAsia="Times New Roman" w:hAnsi="Times New Roman" w:cs="Times New Roman"/>
              </w:rPr>
              <w:t>are applied as per accounting standards.</w:t>
            </w:r>
          </w:p>
          <w:p w14:paraId="7128DE1B" w14:textId="77777777" w:rsidR="001C2D65" w:rsidRPr="00D865CA" w:rsidRDefault="001C2D65">
            <w:pPr>
              <w:numPr>
                <w:ilvl w:val="1"/>
                <w:numId w:val="92"/>
              </w:numPr>
              <w:spacing w:after="0" w:line="240" w:lineRule="auto"/>
              <w:ind w:left="346"/>
              <w:jc w:val="both"/>
              <w:rPr>
                <w:rFonts w:ascii="Times New Roman" w:eastAsia="Times New Roman" w:hAnsi="Times New Roman" w:cs="Times New Roman"/>
              </w:rPr>
            </w:pPr>
            <w:r w:rsidRPr="00D865CA">
              <w:rPr>
                <w:rFonts w:ascii="Times New Roman" w:eastAsia="Times New Roman" w:hAnsi="Times New Roman" w:cs="Times New Roman"/>
              </w:rPr>
              <w:t>Accounting equation is drawn as per the double entry concept and accounting principles</w:t>
            </w:r>
          </w:p>
          <w:p w14:paraId="47DDB0BD" w14:textId="77777777" w:rsidR="001C2D65" w:rsidRPr="00D865CA" w:rsidRDefault="001C2D65">
            <w:pPr>
              <w:numPr>
                <w:ilvl w:val="1"/>
                <w:numId w:val="92"/>
              </w:numPr>
              <w:spacing w:after="60" w:line="240" w:lineRule="auto"/>
              <w:ind w:left="346"/>
              <w:jc w:val="both"/>
              <w:rPr>
                <w:rFonts w:ascii="Times New Roman" w:eastAsia="Times New Roman" w:hAnsi="Times New Roman" w:cs="Times New Roman"/>
              </w:rPr>
            </w:pPr>
            <w:r w:rsidRPr="00D865CA">
              <w:rPr>
                <w:rFonts w:ascii="Times New Roman" w:eastAsia="Times New Roman" w:hAnsi="Times New Roman" w:cs="Times New Roman"/>
                <w:b/>
                <w:i/>
              </w:rPr>
              <w:t>Users of accounting information</w:t>
            </w:r>
            <w:r w:rsidRPr="00D865CA">
              <w:rPr>
                <w:rFonts w:ascii="Times New Roman" w:eastAsia="Times New Roman" w:hAnsi="Times New Roman" w:cs="Times New Roman"/>
              </w:rPr>
              <w:t xml:space="preserve"> are identified according to the business entity</w:t>
            </w:r>
          </w:p>
        </w:tc>
      </w:tr>
      <w:tr w:rsidR="001C2D65" w:rsidRPr="00D865CA" w14:paraId="1140735D" w14:textId="77777777" w:rsidTr="00530115">
        <w:trPr>
          <w:trHeight w:val="1583"/>
        </w:trPr>
        <w:tc>
          <w:tcPr>
            <w:tcW w:w="3039" w:type="dxa"/>
            <w:tcBorders>
              <w:top w:val="single" w:sz="4" w:space="0" w:color="000000"/>
              <w:left w:val="single" w:sz="4" w:space="0" w:color="000000"/>
              <w:bottom w:val="single" w:sz="4" w:space="0" w:color="000000"/>
              <w:right w:val="single" w:sz="4" w:space="0" w:color="000000"/>
            </w:tcBorders>
          </w:tcPr>
          <w:p w14:paraId="7BE73FD3" w14:textId="77777777" w:rsidR="001C2D65" w:rsidRPr="00D865CA" w:rsidRDefault="001C2D65">
            <w:pPr>
              <w:numPr>
                <w:ilvl w:val="0"/>
                <w:numId w:val="90"/>
              </w:numPr>
              <w:spacing w:before="120" w:line="276" w:lineRule="auto"/>
              <w:ind w:left="360"/>
              <w:rPr>
                <w:rFonts w:ascii="Times New Roman" w:eastAsia="Times New Roman" w:hAnsi="Times New Roman" w:cs="Times New Roman"/>
              </w:rPr>
            </w:pPr>
            <w:r w:rsidRPr="00D865CA">
              <w:rPr>
                <w:rFonts w:ascii="Times New Roman" w:eastAsia="Times New Roman" w:hAnsi="Times New Roman" w:cs="Times New Roman"/>
              </w:rPr>
              <w:t>Prepare books of original entries</w:t>
            </w:r>
          </w:p>
        </w:tc>
        <w:tc>
          <w:tcPr>
            <w:tcW w:w="6537" w:type="dxa"/>
            <w:tcBorders>
              <w:top w:val="single" w:sz="4" w:space="0" w:color="000000"/>
              <w:left w:val="single" w:sz="4" w:space="0" w:color="000000"/>
              <w:bottom w:val="single" w:sz="4" w:space="0" w:color="000000"/>
              <w:right w:val="single" w:sz="4" w:space="0" w:color="000000"/>
            </w:tcBorders>
          </w:tcPr>
          <w:p w14:paraId="71888DFE" w14:textId="77777777" w:rsidR="001C2D65" w:rsidRPr="00D865CA" w:rsidRDefault="001C2D65">
            <w:pPr>
              <w:numPr>
                <w:ilvl w:val="1"/>
                <w:numId w:val="93"/>
              </w:numPr>
              <w:spacing w:before="60" w:after="0" w:line="240" w:lineRule="auto"/>
              <w:jc w:val="both"/>
              <w:rPr>
                <w:rFonts w:ascii="Times New Roman" w:eastAsia="Times New Roman" w:hAnsi="Times New Roman" w:cs="Times New Roman"/>
              </w:rPr>
            </w:pPr>
            <w:r w:rsidRPr="00D865CA">
              <w:rPr>
                <w:rFonts w:ascii="Times New Roman" w:eastAsia="Times New Roman" w:hAnsi="Times New Roman" w:cs="Times New Roman"/>
              </w:rPr>
              <w:t>Transactions are classified based on type of transaction</w:t>
            </w:r>
          </w:p>
          <w:p w14:paraId="1EBC2B5B" w14:textId="77777777" w:rsidR="001C2D65" w:rsidRPr="00D865CA" w:rsidRDefault="001C2D65">
            <w:pPr>
              <w:numPr>
                <w:ilvl w:val="1"/>
                <w:numId w:val="93"/>
              </w:numPr>
              <w:spacing w:after="0" w:line="240" w:lineRule="auto"/>
              <w:jc w:val="both"/>
              <w:rPr>
                <w:rFonts w:ascii="Times New Roman" w:eastAsia="Times New Roman" w:hAnsi="Times New Roman" w:cs="Times New Roman"/>
              </w:rPr>
            </w:pPr>
            <w:r w:rsidRPr="00D865CA">
              <w:rPr>
                <w:rFonts w:ascii="Times New Roman" w:eastAsia="Times New Roman" w:hAnsi="Times New Roman" w:cs="Times New Roman"/>
              </w:rPr>
              <w:t>Source documents are identified in line with transactions</w:t>
            </w:r>
          </w:p>
          <w:p w14:paraId="33D8130F" w14:textId="77777777" w:rsidR="001C2D65" w:rsidRPr="00D865CA" w:rsidRDefault="001C2D65">
            <w:pPr>
              <w:numPr>
                <w:ilvl w:val="1"/>
                <w:numId w:val="93"/>
              </w:numPr>
              <w:spacing w:after="0" w:line="240" w:lineRule="auto"/>
              <w:ind w:left="346"/>
              <w:jc w:val="both"/>
              <w:rPr>
                <w:rFonts w:ascii="Times New Roman" w:eastAsia="Times New Roman" w:hAnsi="Times New Roman" w:cs="Times New Roman"/>
              </w:rPr>
            </w:pPr>
            <w:r w:rsidRPr="00D865CA">
              <w:rPr>
                <w:rFonts w:ascii="Times New Roman" w:eastAsia="Times New Roman" w:hAnsi="Times New Roman" w:cs="Times New Roman"/>
              </w:rPr>
              <w:t>Books of original entries are identified based on purpose</w:t>
            </w:r>
          </w:p>
          <w:p w14:paraId="035FE77E" w14:textId="77777777" w:rsidR="001C2D65" w:rsidRPr="00D865CA" w:rsidRDefault="001C2D65">
            <w:pPr>
              <w:numPr>
                <w:ilvl w:val="1"/>
                <w:numId w:val="93"/>
              </w:numPr>
              <w:spacing w:after="60" w:line="240" w:lineRule="auto"/>
              <w:ind w:left="346"/>
              <w:jc w:val="both"/>
              <w:rPr>
                <w:rFonts w:ascii="Times New Roman" w:eastAsia="Times New Roman" w:hAnsi="Times New Roman" w:cs="Times New Roman"/>
              </w:rPr>
            </w:pPr>
            <w:r w:rsidRPr="00D865CA">
              <w:rPr>
                <w:rFonts w:ascii="Times New Roman" w:eastAsia="Times New Roman" w:hAnsi="Times New Roman" w:cs="Times New Roman"/>
              </w:rPr>
              <w:t>Source documents are recorded in the books of original entry based on transaction type</w:t>
            </w:r>
          </w:p>
        </w:tc>
      </w:tr>
      <w:tr w:rsidR="001C2D65" w:rsidRPr="00D865CA" w14:paraId="23E71B41" w14:textId="77777777" w:rsidTr="00530115">
        <w:tc>
          <w:tcPr>
            <w:tcW w:w="3039" w:type="dxa"/>
            <w:tcBorders>
              <w:top w:val="single" w:sz="4" w:space="0" w:color="000000"/>
              <w:left w:val="single" w:sz="4" w:space="0" w:color="000000"/>
              <w:bottom w:val="single" w:sz="4" w:space="0" w:color="000000"/>
              <w:right w:val="single" w:sz="4" w:space="0" w:color="000000"/>
            </w:tcBorders>
          </w:tcPr>
          <w:p w14:paraId="70967F2A" w14:textId="77777777" w:rsidR="001C2D65" w:rsidRPr="00D865CA" w:rsidRDefault="001C2D65">
            <w:pPr>
              <w:numPr>
                <w:ilvl w:val="0"/>
                <w:numId w:val="90"/>
              </w:numPr>
              <w:spacing w:before="120" w:line="276" w:lineRule="auto"/>
              <w:ind w:left="360"/>
              <w:jc w:val="both"/>
              <w:rPr>
                <w:rFonts w:ascii="Times New Roman" w:eastAsia="Times New Roman" w:hAnsi="Times New Roman" w:cs="Times New Roman"/>
              </w:rPr>
            </w:pPr>
            <w:r w:rsidRPr="00D865CA">
              <w:rPr>
                <w:rFonts w:ascii="Times New Roman" w:eastAsia="Times New Roman" w:hAnsi="Times New Roman" w:cs="Times New Roman"/>
              </w:rPr>
              <w:t>Post transaction to the ledger</w:t>
            </w:r>
          </w:p>
        </w:tc>
        <w:tc>
          <w:tcPr>
            <w:tcW w:w="6537" w:type="dxa"/>
          </w:tcPr>
          <w:p w14:paraId="589959EE" w14:textId="77777777" w:rsidR="001C2D65" w:rsidRPr="00D865CA" w:rsidRDefault="001C2D65">
            <w:pPr>
              <w:numPr>
                <w:ilvl w:val="1"/>
                <w:numId w:val="99"/>
              </w:numPr>
              <w:spacing w:after="0" w:line="240" w:lineRule="auto"/>
              <w:ind w:left="383"/>
              <w:jc w:val="both"/>
              <w:rPr>
                <w:rFonts w:ascii="Times New Roman" w:eastAsia="Times New Roman" w:hAnsi="Times New Roman" w:cs="Times New Roman"/>
              </w:rPr>
            </w:pPr>
            <w:r w:rsidRPr="00D865CA">
              <w:rPr>
                <w:rFonts w:ascii="Times New Roman" w:eastAsia="Times New Roman" w:hAnsi="Times New Roman" w:cs="Times New Roman"/>
              </w:rPr>
              <w:t>Ledgers are classified based on transaction types</w:t>
            </w:r>
          </w:p>
          <w:p w14:paraId="0E1BDA0D" w14:textId="77777777" w:rsidR="001C2D65" w:rsidRPr="00D865CA" w:rsidRDefault="001C2D65">
            <w:pPr>
              <w:numPr>
                <w:ilvl w:val="1"/>
                <w:numId w:val="99"/>
              </w:numPr>
              <w:spacing w:after="0" w:line="240" w:lineRule="auto"/>
              <w:ind w:left="383"/>
              <w:jc w:val="both"/>
              <w:rPr>
                <w:rFonts w:ascii="Times New Roman" w:eastAsia="Times New Roman" w:hAnsi="Times New Roman" w:cs="Times New Roman"/>
              </w:rPr>
            </w:pPr>
            <w:r w:rsidRPr="00D865CA">
              <w:rPr>
                <w:rFonts w:ascii="Times New Roman" w:eastAsia="Times New Roman" w:hAnsi="Times New Roman" w:cs="Times New Roman"/>
              </w:rPr>
              <w:t>Ledger accounts are identified as per types of ledgers</w:t>
            </w:r>
          </w:p>
          <w:p w14:paraId="5D88EF5A" w14:textId="77777777" w:rsidR="001C2D65" w:rsidRPr="00D865CA" w:rsidRDefault="001C2D65">
            <w:pPr>
              <w:numPr>
                <w:ilvl w:val="1"/>
                <w:numId w:val="99"/>
              </w:numPr>
              <w:spacing w:after="0" w:line="240" w:lineRule="auto"/>
              <w:ind w:left="383"/>
              <w:jc w:val="both"/>
              <w:rPr>
                <w:rFonts w:ascii="Times New Roman" w:eastAsia="Times New Roman" w:hAnsi="Times New Roman" w:cs="Times New Roman"/>
              </w:rPr>
            </w:pPr>
            <w:r w:rsidRPr="00D865CA">
              <w:rPr>
                <w:rFonts w:ascii="Times New Roman" w:eastAsia="Times New Roman" w:hAnsi="Times New Roman" w:cs="Times New Roman"/>
              </w:rPr>
              <w:t>Transactions are posted to ledger accounts as per accounting guidelines</w:t>
            </w:r>
          </w:p>
          <w:p w14:paraId="6953263C" w14:textId="77777777" w:rsidR="001C2D65" w:rsidRPr="00D865CA" w:rsidRDefault="001C2D65">
            <w:pPr>
              <w:numPr>
                <w:ilvl w:val="1"/>
                <w:numId w:val="99"/>
              </w:numPr>
              <w:spacing w:after="0" w:line="240" w:lineRule="auto"/>
              <w:ind w:left="383"/>
              <w:jc w:val="both"/>
              <w:rPr>
                <w:rFonts w:ascii="Times New Roman" w:eastAsia="Times New Roman" w:hAnsi="Times New Roman" w:cs="Times New Roman"/>
              </w:rPr>
            </w:pPr>
            <w:r w:rsidRPr="00D865CA">
              <w:rPr>
                <w:rFonts w:ascii="Times New Roman" w:eastAsia="Times New Roman" w:hAnsi="Times New Roman" w:cs="Times New Roman"/>
              </w:rPr>
              <w:t>Ledger accounts are balanced as per accounting guidelines</w:t>
            </w:r>
          </w:p>
          <w:p w14:paraId="35EEC422" w14:textId="77777777" w:rsidR="001C2D65" w:rsidRPr="00D865CA" w:rsidRDefault="001C2D65">
            <w:pPr>
              <w:numPr>
                <w:ilvl w:val="1"/>
                <w:numId w:val="99"/>
              </w:numPr>
              <w:spacing w:after="0" w:line="240" w:lineRule="auto"/>
              <w:ind w:left="383"/>
              <w:jc w:val="both"/>
              <w:rPr>
                <w:rFonts w:ascii="Times New Roman" w:eastAsia="Times New Roman" w:hAnsi="Times New Roman" w:cs="Times New Roman"/>
              </w:rPr>
            </w:pPr>
            <w:r w:rsidRPr="00D865CA">
              <w:rPr>
                <w:rFonts w:ascii="Times New Roman" w:eastAsia="Times New Roman" w:hAnsi="Times New Roman" w:cs="Times New Roman"/>
              </w:rPr>
              <w:t>Trial balance is extracted from ledger accounts as per accounting guidelines</w:t>
            </w:r>
          </w:p>
        </w:tc>
      </w:tr>
      <w:tr w:rsidR="001C2D65" w:rsidRPr="00D865CA" w14:paraId="31594CAF" w14:textId="77777777" w:rsidTr="00530115">
        <w:tc>
          <w:tcPr>
            <w:tcW w:w="3039" w:type="dxa"/>
            <w:tcBorders>
              <w:top w:val="single" w:sz="4" w:space="0" w:color="000000"/>
              <w:left w:val="single" w:sz="4" w:space="0" w:color="000000"/>
              <w:bottom w:val="single" w:sz="4" w:space="0" w:color="000000"/>
              <w:right w:val="single" w:sz="4" w:space="0" w:color="000000"/>
            </w:tcBorders>
          </w:tcPr>
          <w:p w14:paraId="740D4A5A" w14:textId="77777777" w:rsidR="001C2D65" w:rsidRPr="00D865CA" w:rsidRDefault="001C2D65">
            <w:pPr>
              <w:numPr>
                <w:ilvl w:val="0"/>
                <w:numId w:val="90"/>
              </w:numPr>
              <w:spacing w:before="120" w:line="276" w:lineRule="auto"/>
              <w:ind w:left="360"/>
              <w:jc w:val="both"/>
              <w:rPr>
                <w:rFonts w:ascii="Times New Roman" w:eastAsia="Times New Roman" w:hAnsi="Times New Roman" w:cs="Times New Roman"/>
              </w:rPr>
            </w:pPr>
            <w:r w:rsidRPr="00D865CA">
              <w:rPr>
                <w:rFonts w:ascii="Times New Roman" w:eastAsia="Times New Roman" w:hAnsi="Times New Roman" w:cs="Times New Roman"/>
              </w:rPr>
              <w:t>Prepare cash books</w:t>
            </w:r>
          </w:p>
        </w:tc>
        <w:tc>
          <w:tcPr>
            <w:tcW w:w="6537" w:type="dxa"/>
          </w:tcPr>
          <w:p w14:paraId="3CEA524F" w14:textId="77777777" w:rsidR="001C2D65" w:rsidRPr="00D865CA" w:rsidRDefault="001C2D65">
            <w:pPr>
              <w:numPr>
                <w:ilvl w:val="1"/>
                <w:numId w:val="94"/>
              </w:numPr>
              <w:spacing w:after="0" w:line="240" w:lineRule="auto"/>
              <w:ind w:left="339"/>
              <w:jc w:val="both"/>
              <w:rPr>
                <w:rFonts w:ascii="Times New Roman" w:eastAsia="Times New Roman" w:hAnsi="Times New Roman" w:cs="Times New Roman"/>
              </w:rPr>
            </w:pPr>
            <w:r w:rsidRPr="00D865CA">
              <w:rPr>
                <w:rFonts w:ascii="Times New Roman" w:eastAsia="Times New Roman" w:hAnsi="Times New Roman" w:cs="Times New Roman"/>
                <w:b/>
                <w:i/>
              </w:rPr>
              <w:t>Cash books</w:t>
            </w:r>
            <w:r w:rsidRPr="00D865CA">
              <w:rPr>
                <w:rFonts w:ascii="Times New Roman" w:eastAsia="Times New Roman" w:hAnsi="Times New Roman" w:cs="Times New Roman"/>
              </w:rPr>
              <w:t xml:space="preserve"> are identified according to their columns</w:t>
            </w:r>
          </w:p>
          <w:p w14:paraId="04648508" w14:textId="77777777" w:rsidR="001C2D65" w:rsidRPr="00D865CA" w:rsidRDefault="001C2D65">
            <w:pPr>
              <w:numPr>
                <w:ilvl w:val="1"/>
                <w:numId w:val="94"/>
              </w:numPr>
              <w:spacing w:after="0" w:line="240" w:lineRule="auto"/>
              <w:ind w:left="339"/>
              <w:jc w:val="both"/>
              <w:rPr>
                <w:rFonts w:ascii="Times New Roman" w:eastAsia="Times New Roman" w:hAnsi="Times New Roman" w:cs="Times New Roman"/>
              </w:rPr>
            </w:pPr>
            <w:r w:rsidRPr="00D865CA">
              <w:rPr>
                <w:rFonts w:ascii="Times New Roman" w:eastAsia="Times New Roman" w:hAnsi="Times New Roman" w:cs="Times New Roman"/>
              </w:rPr>
              <w:t>Cash receipts are classified as either incoming or outgoing as per accounting principles</w:t>
            </w:r>
          </w:p>
          <w:p w14:paraId="1F503FB4" w14:textId="77777777" w:rsidR="001C2D65" w:rsidRPr="00D865CA" w:rsidRDefault="001C2D65">
            <w:pPr>
              <w:numPr>
                <w:ilvl w:val="1"/>
                <w:numId w:val="94"/>
              </w:numPr>
              <w:spacing w:after="0" w:line="240" w:lineRule="auto"/>
              <w:ind w:left="339"/>
              <w:jc w:val="both"/>
              <w:rPr>
                <w:rFonts w:ascii="Times New Roman" w:eastAsia="Times New Roman" w:hAnsi="Times New Roman" w:cs="Times New Roman"/>
              </w:rPr>
            </w:pPr>
            <w:r w:rsidRPr="00D865CA">
              <w:rPr>
                <w:rFonts w:ascii="Times New Roman" w:eastAsia="Times New Roman" w:hAnsi="Times New Roman" w:cs="Times New Roman"/>
              </w:rPr>
              <w:t>Cash receipts are recorded in line with their classification.</w:t>
            </w:r>
          </w:p>
          <w:p w14:paraId="64A88DEB" w14:textId="77777777" w:rsidR="001C2D65" w:rsidRPr="00D865CA" w:rsidRDefault="001C2D65">
            <w:pPr>
              <w:numPr>
                <w:ilvl w:val="1"/>
                <w:numId w:val="94"/>
              </w:numPr>
              <w:spacing w:after="0" w:line="240" w:lineRule="auto"/>
              <w:ind w:left="339"/>
              <w:jc w:val="both"/>
              <w:rPr>
                <w:rFonts w:ascii="Times New Roman" w:eastAsia="Times New Roman" w:hAnsi="Times New Roman" w:cs="Times New Roman"/>
              </w:rPr>
            </w:pPr>
            <w:r w:rsidRPr="00D865CA">
              <w:rPr>
                <w:rFonts w:ascii="Times New Roman" w:eastAsia="Times New Roman" w:hAnsi="Times New Roman" w:cs="Times New Roman"/>
              </w:rPr>
              <w:t xml:space="preserve">Cash discounts are recorded as per accounting guidelines </w:t>
            </w:r>
          </w:p>
        </w:tc>
      </w:tr>
      <w:tr w:rsidR="001C2D65" w:rsidRPr="00D865CA" w14:paraId="488F9FCA" w14:textId="77777777" w:rsidTr="00530115">
        <w:tc>
          <w:tcPr>
            <w:tcW w:w="3039" w:type="dxa"/>
            <w:tcBorders>
              <w:top w:val="single" w:sz="4" w:space="0" w:color="000000"/>
              <w:left w:val="single" w:sz="4" w:space="0" w:color="000000"/>
              <w:bottom w:val="single" w:sz="4" w:space="0" w:color="000000"/>
              <w:right w:val="single" w:sz="4" w:space="0" w:color="000000"/>
            </w:tcBorders>
          </w:tcPr>
          <w:p w14:paraId="49DFA705" w14:textId="77777777" w:rsidR="001C2D65" w:rsidRPr="00D865CA" w:rsidRDefault="001C2D65">
            <w:pPr>
              <w:numPr>
                <w:ilvl w:val="0"/>
                <w:numId w:val="90"/>
              </w:numPr>
              <w:spacing w:before="120" w:line="276" w:lineRule="auto"/>
              <w:ind w:left="360"/>
              <w:rPr>
                <w:rFonts w:ascii="Times New Roman" w:eastAsia="Times New Roman" w:hAnsi="Times New Roman" w:cs="Times New Roman"/>
              </w:rPr>
            </w:pPr>
            <w:r w:rsidRPr="00D865CA">
              <w:rPr>
                <w:rFonts w:ascii="Times New Roman" w:eastAsia="Times New Roman" w:hAnsi="Times New Roman" w:cs="Times New Roman"/>
              </w:rPr>
              <w:t>Correct accounting errors</w:t>
            </w:r>
          </w:p>
        </w:tc>
        <w:tc>
          <w:tcPr>
            <w:tcW w:w="6537" w:type="dxa"/>
          </w:tcPr>
          <w:p w14:paraId="241755AB" w14:textId="77777777" w:rsidR="001C2D65" w:rsidRPr="00D865CA" w:rsidRDefault="001C2D65">
            <w:pPr>
              <w:numPr>
                <w:ilvl w:val="1"/>
                <w:numId w:val="100"/>
              </w:numPr>
              <w:spacing w:before="120" w:after="0" w:line="276" w:lineRule="auto"/>
              <w:ind w:left="383" w:hanging="270"/>
              <w:rPr>
                <w:rFonts w:ascii="Times New Roman" w:eastAsia="Times New Roman" w:hAnsi="Times New Roman" w:cs="Times New Roman"/>
              </w:rPr>
            </w:pPr>
            <w:r w:rsidRPr="00D865CA">
              <w:rPr>
                <w:rFonts w:ascii="Times New Roman" w:eastAsia="Times New Roman" w:hAnsi="Times New Roman" w:cs="Times New Roman"/>
              </w:rPr>
              <w:t>Errors that affect the agreement of the trial balance are identified as per GAAPs</w:t>
            </w:r>
          </w:p>
          <w:p w14:paraId="2E3E3559" w14:textId="77777777" w:rsidR="001C2D65" w:rsidRPr="00D865CA" w:rsidRDefault="001C2D65">
            <w:pPr>
              <w:numPr>
                <w:ilvl w:val="1"/>
                <w:numId w:val="100"/>
              </w:numPr>
              <w:spacing w:after="0" w:line="276" w:lineRule="auto"/>
              <w:ind w:left="383" w:hanging="270"/>
              <w:rPr>
                <w:rFonts w:ascii="Times New Roman" w:eastAsia="Times New Roman" w:hAnsi="Times New Roman" w:cs="Times New Roman"/>
              </w:rPr>
            </w:pPr>
            <w:r w:rsidRPr="00D865CA">
              <w:rPr>
                <w:rFonts w:ascii="Times New Roman" w:eastAsia="Times New Roman" w:hAnsi="Times New Roman" w:cs="Times New Roman"/>
              </w:rPr>
              <w:t>Errors that do not affect the agreement of trial balance are identified following GAAPs</w:t>
            </w:r>
          </w:p>
          <w:p w14:paraId="239161F6" w14:textId="77777777" w:rsidR="001C2D65" w:rsidRPr="00D865CA" w:rsidRDefault="001C2D65">
            <w:pPr>
              <w:numPr>
                <w:ilvl w:val="1"/>
                <w:numId w:val="100"/>
              </w:numPr>
              <w:spacing w:after="0" w:line="276" w:lineRule="auto"/>
              <w:ind w:left="383" w:hanging="270"/>
              <w:rPr>
                <w:rFonts w:ascii="Times New Roman" w:eastAsia="Times New Roman" w:hAnsi="Times New Roman" w:cs="Times New Roman"/>
              </w:rPr>
            </w:pPr>
            <w:r w:rsidRPr="00D865CA">
              <w:rPr>
                <w:rFonts w:ascii="Times New Roman" w:eastAsia="Times New Roman" w:hAnsi="Times New Roman" w:cs="Times New Roman"/>
              </w:rPr>
              <w:t>Errors are corrected on the basis of double entry rules</w:t>
            </w:r>
          </w:p>
          <w:p w14:paraId="1B67F0E9" w14:textId="77777777" w:rsidR="001C2D65" w:rsidRPr="00D865CA" w:rsidRDefault="001C2D65">
            <w:pPr>
              <w:numPr>
                <w:ilvl w:val="1"/>
                <w:numId w:val="100"/>
              </w:numPr>
              <w:spacing w:after="0" w:line="276" w:lineRule="auto"/>
              <w:ind w:left="383" w:hanging="270"/>
              <w:rPr>
                <w:rFonts w:ascii="Times New Roman" w:eastAsia="Times New Roman" w:hAnsi="Times New Roman" w:cs="Times New Roman"/>
              </w:rPr>
            </w:pPr>
            <w:r w:rsidRPr="00D865CA">
              <w:rPr>
                <w:rFonts w:ascii="Times New Roman" w:eastAsia="Times New Roman" w:hAnsi="Times New Roman" w:cs="Times New Roman"/>
              </w:rPr>
              <w:lastRenderedPageBreak/>
              <w:t>Suspense balance is eliminated based on errors corrected.</w:t>
            </w:r>
          </w:p>
          <w:p w14:paraId="7D91EC9D" w14:textId="77777777" w:rsidR="001C2D65" w:rsidRPr="00D865CA" w:rsidRDefault="001C2D65">
            <w:pPr>
              <w:numPr>
                <w:ilvl w:val="1"/>
                <w:numId w:val="100"/>
              </w:numPr>
              <w:spacing w:after="0" w:line="276" w:lineRule="auto"/>
              <w:ind w:left="383" w:hanging="270"/>
              <w:rPr>
                <w:rFonts w:ascii="Times New Roman" w:eastAsia="Times New Roman" w:hAnsi="Times New Roman" w:cs="Times New Roman"/>
              </w:rPr>
            </w:pPr>
            <w:r w:rsidRPr="00D865CA">
              <w:rPr>
                <w:rFonts w:ascii="Times New Roman" w:eastAsia="Times New Roman" w:hAnsi="Times New Roman" w:cs="Times New Roman"/>
              </w:rPr>
              <w:t>Reported gross/net profit is corrected on the basis of corrected errors.</w:t>
            </w:r>
          </w:p>
          <w:p w14:paraId="622F384C" w14:textId="77777777" w:rsidR="001C2D65" w:rsidRPr="00D865CA" w:rsidRDefault="001C2D65">
            <w:pPr>
              <w:numPr>
                <w:ilvl w:val="1"/>
                <w:numId w:val="100"/>
              </w:numPr>
              <w:spacing w:line="276" w:lineRule="auto"/>
              <w:ind w:left="383" w:hanging="270"/>
              <w:rPr>
                <w:rFonts w:ascii="Times New Roman" w:eastAsia="Times New Roman" w:hAnsi="Times New Roman" w:cs="Times New Roman"/>
              </w:rPr>
            </w:pPr>
            <w:r w:rsidRPr="00D865CA">
              <w:rPr>
                <w:rFonts w:ascii="Times New Roman" w:eastAsia="Times New Roman" w:hAnsi="Times New Roman" w:cs="Times New Roman"/>
              </w:rPr>
              <w:t>Statement of financial position is corrected on basis of corrected errors.</w:t>
            </w:r>
          </w:p>
        </w:tc>
      </w:tr>
      <w:tr w:rsidR="001C2D65" w:rsidRPr="00D865CA" w14:paraId="4A53E106" w14:textId="77777777" w:rsidTr="00530115">
        <w:trPr>
          <w:trHeight w:val="1862"/>
        </w:trPr>
        <w:tc>
          <w:tcPr>
            <w:tcW w:w="3039" w:type="dxa"/>
            <w:tcBorders>
              <w:top w:val="single" w:sz="4" w:space="0" w:color="000000"/>
              <w:left w:val="single" w:sz="4" w:space="0" w:color="000000"/>
              <w:bottom w:val="single" w:sz="4" w:space="0" w:color="000000"/>
              <w:right w:val="single" w:sz="4" w:space="0" w:color="000000"/>
            </w:tcBorders>
          </w:tcPr>
          <w:p w14:paraId="48F1DC9A" w14:textId="77777777" w:rsidR="001C2D65" w:rsidRPr="00D865CA" w:rsidRDefault="001C2D65">
            <w:pPr>
              <w:numPr>
                <w:ilvl w:val="0"/>
                <w:numId w:val="90"/>
              </w:numPr>
              <w:spacing w:before="120" w:line="276" w:lineRule="auto"/>
              <w:ind w:left="360"/>
              <w:rPr>
                <w:rFonts w:ascii="Times New Roman" w:eastAsia="Times New Roman" w:hAnsi="Times New Roman" w:cs="Times New Roman"/>
              </w:rPr>
            </w:pPr>
            <w:r w:rsidRPr="00D865CA">
              <w:rPr>
                <w:rFonts w:ascii="Times New Roman" w:eastAsia="Times New Roman" w:hAnsi="Times New Roman" w:cs="Times New Roman"/>
              </w:rPr>
              <w:lastRenderedPageBreak/>
              <w:t>Prepare Bank Reconciliation statements</w:t>
            </w:r>
          </w:p>
        </w:tc>
        <w:tc>
          <w:tcPr>
            <w:tcW w:w="6537" w:type="dxa"/>
          </w:tcPr>
          <w:p w14:paraId="01A8E015" w14:textId="77777777" w:rsidR="001C2D65" w:rsidRPr="00D865CA" w:rsidRDefault="001C2D65">
            <w:pPr>
              <w:numPr>
                <w:ilvl w:val="1"/>
                <w:numId w:val="95"/>
              </w:numPr>
              <w:spacing w:before="120" w:after="0" w:line="276" w:lineRule="auto"/>
              <w:ind w:left="339"/>
              <w:rPr>
                <w:rFonts w:ascii="Times New Roman" w:eastAsia="Times New Roman" w:hAnsi="Times New Roman" w:cs="Times New Roman"/>
              </w:rPr>
            </w:pPr>
            <w:r w:rsidRPr="00D865CA">
              <w:rPr>
                <w:rFonts w:ascii="Times New Roman" w:eastAsia="Times New Roman" w:hAnsi="Times New Roman" w:cs="Times New Roman"/>
              </w:rPr>
              <w:t>Cash book and bank statement balance discrepancies are identified as per the accounting principles</w:t>
            </w:r>
          </w:p>
          <w:p w14:paraId="46A93AD4" w14:textId="77777777" w:rsidR="001C2D65" w:rsidRPr="00D865CA" w:rsidRDefault="001C2D65">
            <w:pPr>
              <w:numPr>
                <w:ilvl w:val="1"/>
                <w:numId w:val="95"/>
              </w:numPr>
              <w:spacing w:after="0" w:line="276" w:lineRule="auto"/>
              <w:ind w:left="339"/>
              <w:rPr>
                <w:rFonts w:ascii="Times New Roman" w:eastAsia="Times New Roman" w:hAnsi="Times New Roman" w:cs="Times New Roman"/>
              </w:rPr>
            </w:pPr>
            <w:r w:rsidRPr="00D865CA">
              <w:rPr>
                <w:rFonts w:ascii="Times New Roman" w:eastAsia="Times New Roman" w:hAnsi="Times New Roman" w:cs="Times New Roman"/>
              </w:rPr>
              <w:t>Cash book (bank column) balance is updated as per accounting guidelines</w:t>
            </w:r>
          </w:p>
          <w:p w14:paraId="6542AF81" w14:textId="77777777" w:rsidR="001C2D65" w:rsidRPr="00D865CA" w:rsidRDefault="001C2D65">
            <w:pPr>
              <w:numPr>
                <w:ilvl w:val="1"/>
                <w:numId w:val="95"/>
              </w:numPr>
              <w:spacing w:line="276" w:lineRule="auto"/>
              <w:ind w:left="339"/>
              <w:rPr>
                <w:rFonts w:ascii="Times New Roman" w:eastAsia="Times New Roman" w:hAnsi="Times New Roman" w:cs="Times New Roman"/>
              </w:rPr>
            </w:pPr>
            <w:r w:rsidRPr="00D865CA">
              <w:rPr>
                <w:rFonts w:ascii="Times New Roman" w:eastAsia="Times New Roman" w:hAnsi="Times New Roman" w:cs="Times New Roman"/>
              </w:rPr>
              <w:t>Bank Reconciliation statement is prepared as per accounting guidelines</w:t>
            </w:r>
          </w:p>
        </w:tc>
      </w:tr>
      <w:tr w:rsidR="001C2D65" w:rsidRPr="00D865CA" w14:paraId="436AAE1F" w14:textId="77777777" w:rsidTr="00530115">
        <w:tc>
          <w:tcPr>
            <w:tcW w:w="3039" w:type="dxa"/>
            <w:tcBorders>
              <w:top w:val="single" w:sz="4" w:space="0" w:color="000000"/>
              <w:left w:val="single" w:sz="4" w:space="0" w:color="000000"/>
              <w:bottom w:val="single" w:sz="4" w:space="0" w:color="000000"/>
              <w:right w:val="single" w:sz="4" w:space="0" w:color="000000"/>
            </w:tcBorders>
          </w:tcPr>
          <w:p w14:paraId="0EEC7202" w14:textId="77777777" w:rsidR="001C2D65" w:rsidRPr="00D865CA" w:rsidRDefault="001C2D65">
            <w:pPr>
              <w:numPr>
                <w:ilvl w:val="0"/>
                <w:numId w:val="95"/>
              </w:numPr>
              <w:spacing w:before="120" w:line="276" w:lineRule="auto"/>
              <w:rPr>
                <w:rFonts w:ascii="Times New Roman" w:eastAsia="Times New Roman" w:hAnsi="Times New Roman" w:cs="Times New Roman"/>
              </w:rPr>
            </w:pPr>
            <w:r w:rsidRPr="00D865CA">
              <w:rPr>
                <w:rFonts w:ascii="Times New Roman" w:eastAsia="Times New Roman" w:hAnsi="Times New Roman" w:cs="Times New Roman"/>
              </w:rPr>
              <w:t>Maintain non-current assets’ register</w:t>
            </w:r>
          </w:p>
        </w:tc>
        <w:tc>
          <w:tcPr>
            <w:tcW w:w="6537" w:type="dxa"/>
            <w:tcBorders>
              <w:top w:val="single" w:sz="4" w:space="0" w:color="000000"/>
              <w:left w:val="single" w:sz="4" w:space="0" w:color="000000"/>
              <w:bottom w:val="single" w:sz="4" w:space="0" w:color="000000"/>
              <w:right w:val="single" w:sz="4" w:space="0" w:color="000000"/>
            </w:tcBorders>
          </w:tcPr>
          <w:p w14:paraId="1FDE6D80" w14:textId="77777777" w:rsidR="001C2D65" w:rsidRPr="00D865CA" w:rsidRDefault="001C2D65">
            <w:pPr>
              <w:numPr>
                <w:ilvl w:val="1"/>
                <w:numId w:val="95"/>
              </w:numPr>
              <w:spacing w:before="120" w:after="0" w:line="276" w:lineRule="auto"/>
              <w:ind w:left="339"/>
              <w:jc w:val="both"/>
              <w:rPr>
                <w:rFonts w:ascii="Times New Roman" w:eastAsia="Times New Roman" w:hAnsi="Times New Roman" w:cs="Times New Roman"/>
              </w:rPr>
            </w:pPr>
            <w:r w:rsidRPr="00D865CA">
              <w:rPr>
                <w:rFonts w:ascii="Times New Roman" w:eastAsia="Times New Roman" w:hAnsi="Times New Roman" w:cs="Times New Roman"/>
              </w:rPr>
              <w:t xml:space="preserve">Costs of assets are determined as per </w:t>
            </w:r>
            <w:r w:rsidRPr="00D865CA">
              <w:rPr>
                <w:rFonts w:ascii="Times New Roman" w:eastAsia="Times New Roman" w:hAnsi="Times New Roman" w:cs="Times New Roman"/>
                <w:b/>
                <w:i/>
              </w:rPr>
              <w:t>accounting standards</w:t>
            </w:r>
          </w:p>
          <w:p w14:paraId="331B98E0" w14:textId="77777777" w:rsidR="001C2D65" w:rsidRPr="00D865CA" w:rsidRDefault="001C2D65">
            <w:pPr>
              <w:numPr>
                <w:ilvl w:val="1"/>
                <w:numId w:val="95"/>
              </w:numPr>
              <w:spacing w:after="0" w:line="276" w:lineRule="auto"/>
              <w:ind w:left="339"/>
              <w:jc w:val="both"/>
              <w:rPr>
                <w:rFonts w:ascii="Times New Roman" w:eastAsia="Times New Roman" w:hAnsi="Times New Roman" w:cs="Times New Roman"/>
              </w:rPr>
            </w:pPr>
            <w:r w:rsidRPr="00D865CA">
              <w:rPr>
                <w:rFonts w:ascii="Times New Roman" w:eastAsia="Times New Roman" w:hAnsi="Times New Roman" w:cs="Times New Roman"/>
              </w:rPr>
              <w:t>Depreciation is computed as per organization policy on valuation of non-current assets</w:t>
            </w:r>
          </w:p>
          <w:p w14:paraId="44C486E4" w14:textId="77777777" w:rsidR="001C2D65" w:rsidRPr="00D865CA" w:rsidRDefault="001C2D65">
            <w:pPr>
              <w:numPr>
                <w:ilvl w:val="1"/>
                <w:numId w:val="95"/>
              </w:numPr>
              <w:spacing w:after="0" w:line="276" w:lineRule="auto"/>
              <w:ind w:left="339"/>
              <w:jc w:val="both"/>
              <w:rPr>
                <w:rFonts w:ascii="Times New Roman" w:eastAsia="Times New Roman" w:hAnsi="Times New Roman" w:cs="Times New Roman"/>
              </w:rPr>
            </w:pPr>
            <w:r w:rsidRPr="00D865CA">
              <w:rPr>
                <w:rFonts w:ascii="Times New Roman" w:eastAsia="Times New Roman" w:hAnsi="Times New Roman" w:cs="Times New Roman"/>
              </w:rPr>
              <w:t>Depreciation is recorded as per accounting</w:t>
            </w:r>
            <w:r w:rsidRPr="00D865CA">
              <w:rPr>
                <w:rFonts w:ascii="Times New Roman" w:eastAsia="Times New Roman" w:hAnsi="Times New Roman" w:cs="Times New Roman"/>
                <w:b/>
                <w:i/>
              </w:rPr>
              <w:t xml:space="preserve"> guidelines</w:t>
            </w:r>
          </w:p>
          <w:p w14:paraId="4277B78A" w14:textId="77777777" w:rsidR="001C2D65" w:rsidRPr="00D865CA" w:rsidRDefault="001C2D65">
            <w:pPr>
              <w:numPr>
                <w:ilvl w:val="1"/>
                <w:numId w:val="95"/>
              </w:numPr>
              <w:spacing w:after="0" w:line="276" w:lineRule="auto"/>
              <w:ind w:left="339"/>
              <w:jc w:val="both"/>
              <w:rPr>
                <w:rFonts w:ascii="Times New Roman" w:eastAsia="Times New Roman" w:hAnsi="Times New Roman" w:cs="Times New Roman"/>
              </w:rPr>
            </w:pPr>
            <w:r w:rsidRPr="00D865CA">
              <w:rPr>
                <w:rFonts w:ascii="Times New Roman" w:eastAsia="Times New Roman" w:hAnsi="Times New Roman" w:cs="Times New Roman"/>
              </w:rPr>
              <w:t>Purchase of non-current assets are recorded in line with accounting guidelines</w:t>
            </w:r>
          </w:p>
          <w:p w14:paraId="05C8F364" w14:textId="77777777" w:rsidR="001C2D65" w:rsidRPr="00D865CA" w:rsidRDefault="001C2D65">
            <w:pPr>
              <w:numPr>
                <w:ilvl w:val="1"/>
                <w:numId w:val="95"/>
              </w:numPr>
              <w:spacing w:after="0" w:line="276" w:lineRule="auto"/>
              <w:ind w:left="339"/>
              <w:jc w:val="both"/>
              <w:rPr>
                <w:rFonts w:ascii="Times New Roman" w:eastAsia="Times New Roman" w:hAnsi="Times New Roman" w:cs="Times New Roman"/>
              </w:rPr>
            </w:pPr>
            <w:r w:rsidRPr="00D865CA">
              <w:rPr>
                <w:rFonts w:ascii="Times New Roman" w:eastAsia="Times New Roman" w:hAnsi="Times New Roman" w:cs="Times New Roman"/>
              </w:rPr>
              <w:t>Disposals are recorded as per accounting guideline</w:t>
            </w:r>
          </w:p>
          <w:p w14:paraId="092DF708" w14:textId="77777777" w:rsidR="001C2D65" w:rsidRPr="00D865CA" w:rsidRDefault="001C2D65">
            <w:pPr>
              <w:numPr>
                <w:ilvl w:val="1"/>
                <w:numId w:val="95"/>
              </w:numPr>
              <w:spacing w:line="276" w:lineRule="auto"/>
              <w:ind w:left="339"/>
              <w:jc w:val="both"/>
              <w:rPr>
                <w:rFonts w:ascii="Times New Roman" w:eastAsia="Times New Roman" w:hAnsi="Times New Roman" w:cs="Times New Roman"/>
              </w:rPr>
            </w:pPr>
            <w:r w:rsidRPr="00D865CA">
              <w:rPr>
                <w:rFonts w:ascii="Times New Roman" w:eastAsia="Times New Roman" w:hAnsi="Times New Roman" w:cs="Times New Roman"/>
              </w:rPr>
              <w:t>Asset balances are determined as per accounting guidelines</w:t>
            </w:r>
          </w:p>
        </w:tc>
      </w:tr>
      <w:tr w:rsidR="001C2D65" w:rsidRPr="00D865CA" w14:paraId="0B8654BF" w14:textId="77777777" w:rsidTr="00530115">
        <w:tc>
          <w:tcPr>
            <w:tcW w:w="3039" w:type="dxa"/>
            <w:tcBorders>
              <w:top w:val="single" w:sz="4" w:space="0" w:color="000000"/>
              <w:left w:val="single" w:sz="4" w:space="0" w:color="000000"/>
              <w:bottom w:val="single" w:sz="4" w:space="0" w:color="000000"/>
              <w:right w:val="single" w:sz="4" w:space="0" w:color="000000"/>
            </w:tcBorders>
          </w:tcPr>
          <w:p w14:paraId="6EA6A849" w14:textId="77777777" w:rsidR="001C2D65" w:rsidRPr="00D865CA" w:rsidRDefault="001C2D65">
            <w:pPr>
              <w:numPr>
                <w:ilvl w:val="0"/>
                <w:numId w:val="95"/>
              </w:numPr>
              <w:pBdr>
                <w:top w:val="nil"/>
                <w:left w:val="nil"/>
                <w:bottom w:val="nil"/>
                <w:right w:val="nil"/>
                <w:between w:val="nil"/>
              </w:pBdr>
              <w:spacing w:before="120" w:line="276" w:lineRule="auto"/>
              <w:rPr>
                <w:rFonts w:ascii="Times New Roman" w:eastAsia="Times New Roman" w:hAnsi="Times New Roman" w:cs="Times New Roman"/>
              </w:rPr>
            </w:pPr>
            <w:r w:rsidRPr="00D865CA">
              <w:rPr>
                <w:rFonts w:ascii="Times New Roman" w:eastAsia="Times New Roman" w:hAnsi="Times New Roman" w:cs="Times New Roman"/>
              </w:rPr>
              <w:t>Maintain receivables and payables ledgers</w:t>
            </w:r>
          </w:p>
        </w:tc>
        <w:tc>
          <w:tcPr>
            <w:tcW w:w="6537" w:type="dxa"/>
            <w:tcBorders>
              <w:top w:val="single" w:sz="4" w:space="0" w:color="000000"/>
              <w:left w:val="single" w:sz="4" w:space="0" w:color="000000"/>
              <w:bottom w:val="single" w:sz="4" w:space="0" w:color="000000"/>
              <w:right w:val="single" w:sz="4" w:space="0" w:color="000000"/>
            </w:tcBorders>
          </w:tcPr>
          <w:p w14:paraId="0A92EE3C" w14:textId="77777777" w:rsidR="001C2D65" w:rsidRPr="00D865CA" w:rsidRDefault="001C2D65">
            <w:pPr>
              <w:pStyle w:val="ListParagraph"/>
              <w:numPr>
                <w:ilvl w:val="0"/>
                <w:numId w:val="101"/>
              </w:numPr>
              <w:pBdr>
                <w:top w:val="nil"/>
                <w:left w:val="nil"/>
                <w:bottom w:val="nil"/>
                <w:right w:val="nil"/>
                <w:between w:val="nil"/>
              </w:pBdr>
              <w:spacing w:before="120" w:after="0" w:line="259" w:lineRule="auto"/>
              <w:ind w:left="383" w:hanging="247"/>
              <w:rPr>
                <w:rFonts w:ascii="Times New Roman" w:eastAsia="Times New Roman" w:hAnsi="Times New Roman"/>
                <w:sz w:val="24"/>
                <w:szCs w:val="24"/>
              </w:rPr>
            </w:pPr>
            <w:r w:rsidRPr="00D865CA">
              <w:rPr>
                <w:rFonts w:ascii="Times New Roman" w:eastAsia="Times New Roman" w:hAnsi="Times New Roman"/>
                <w:sz w:val="24"/>
                <w:szCs w:val="24"/>
              </w:rPr>
              <w:t>Bad debts are identified and written off as per organization policies</w:t>
            </w:r>
          </w:p>
          <w:p w14:paraId="41CA350F" w14:textId="77777777" w:rsidR="001C2D65" w:rsidRPr="00D865CA" w:rsidRDefault="001C2D65">
            <w:pPr>
              <w:pStyle w:val="ListParagraph"/>
              <w:numPr>
                <w:ilvl w:val="0"/>
                <w:numId w:val="101"/>
              </w:numPr>
              <w:pBdr>
                <w:top w:val="nil"/>
                <w:left w:val="nil"/>
                <w:bottom w:val="nil"/>
                <w:right w:val="nil"/>
                <w:between w:val="nil"/>
              </w:pBdr>
              <w:spacing w:after="0" w:line="259" w:lineRule="auto"/>
              <w:ind w:left="383" w:hanging="247"/>
              <w:rPr>
                <w:rFonts w:ascii="Times New Roman" w:eastAsia="Times New Roman" w:hAnsi="Times New Roman"/>
                <w:sz w:val="24"/>
                <w:szCs w:val="24"/>
              </w:rPr>
            </w:pPr>
            <w:r w:rsidRPr="00D865CA">
              <w:rPr>
                <w:rFonts w:ascii="Times New Roman" w:eastAsia="Times New Roman" w:hAnsi="Times New Roman"/>
                <w:sz w:val="24"/>
                <w:szCs w:val="24"/>
              </w:rPr>
              <w:t xml:space="preserve">Allowances (provisions) are created in line with the prudence concept </w:t>
            </w:r>
          </w:p>
          <w:p w14:paraId="0562624F" w14:textId="77777777" w:rsidR="001C2D65" w:rsidRPr="00D865CA" w:rsidRDefault="001C2D65">
            <w:pPr>
              <w:pStyle w:val="ListParagraph"/>
              <w:numPr>
                <w:ilvl w:val="0"/>
                <w:numId w:val="101"/>
              </w:numPr>
              <w:pBdr>
                <w:top w:val="nil"/>
                <w:left w:val="nil"/>
                <w:bottom w:val="nil"/>
                <w:right w:val="nil"/>
                <w:between w:val="nil"/>
              </w:pBdr>
              <w:spacing w:after="0" w:line="259" w:lineRule="auto"/>
              <w:ind w:left="383" w:hanging="247"/>
              <w:rPr>
                <w:rFonts w:ascii="Times New Roman" w:eastAsia="Times New Roman" w:hAnsi="Times New Roman"/>
                <w:sz w:val="24"/>
                <w:szCs w:val="24"/>
              </w:rPr>
            </w:pPr>
            <w:r w:rsidRPr="00D865CA">
              <w:rPr>
                <w:rFonts w:ascii="Times New Roman" w:eastAsia="Times New Roman" w:hAnsi="Times New Roman"/>
                <w:sz w:val="24"/>
                <w:szCs w:val="24"/>
              </w:rPr>
              <w:t xml:space="preserve">Receivables balance is adjusted as per written off debts and the allowances (provisions) created </w:t>
            </w:r>
          </w:p>
          <w:p w14:paraId="2A622CB8" w14:textId="77777777" w:rsidR="001C2D65" w:rsidRPr="00D865CA" w:rsidRDefault="001C2D65">
            <w:pPr>
              <w:pStyle w:val="ListParagraph"/>
              <w:numPr>
                <w:ilvl w:val="0"/>
                <w:numId w:val="101"/>
              </w:numPr>
              <w:pBdr>
                <w:top w:val="nil"/>
                <w:left w:val="nil"/>
                <w:bottom w:val="nil"/>
                <w:right w:val="nil"/>
                <w:between w:val="nil"/>
              </w:pBdr>
              <w:spacing w:after="0" w:line="259" w:lineRule="auto"/>
              <w:ind w:left="383" w:hanging="247"/>
              <w:rPr>
                <w:rFonts w:ascii="Times New Roman" w:eastAsia="Times New Roman" w:hAnsi="Times New Roman"/>
                <w:sz w:val="24"/>
                <w:szCs w:val="24"/>
              </w:rPr>
            </w:pPr>
            <w:r w:rsidRPr="00D865CA">
              <w:rPr>
                <w:rFonts w:ascii="Times New Roman" w:eastAsia="Times New Roman" w:hAnsi="Times New Roman"/>
                <w:sz w:val="24"/>
                <w:szCs w:val="24"/>
              </w:rPr>
              <w:t>Payables balance is adjusted as per GAAPs</w:t>
            </w:r>
          </w:p>
          <w:p w14:paraId="135A5548" w14:textId="77777777" w:rsidR="001C2D65" w:rsidRPr="00D865CA" w:rsidRDefault="001C2D65">
            <w:pPr>
              <w:pStyle w:val="ListParagraph"/>
              <w:numPr>
                <w:ilvl w:val="0"/>
                <w:numId w:val="101"/>
              </w:numPr>
              <w:pBdr>
                <w:top w:val="nil"/>
                <w:left w:val="nil"/>
                <w:bottom w:val="nil"/>
                <w:right w:val="nil"/>
                <w:between w:val="nil"/>
              </w:pBdr>
              <w:spacing w:after="120" w:line="259" w:lineRule="auto"/>
              <w:ind w:left="383" w:hanging="247"/>
              <w:rPr>
                <w:rFonts w:ascii="Times New Roman" w:eastAsia="Times New Roman" w:hAnsi="Times New Roman"/>
                <w:sz w:val="24"/>
                <w:szCs w:val="24"/>
              </w:rPr>
            </w:pPr>
            <w:r w:rsidRPr="00D865CA">
              <w:rPr>
                <w:rFonts w:ascii="Times New Roman" w:eastAsia="Times New Roman" w:hAnsi="Times New Roman"/>
                <w:sz w:val="24"/>
                <w:szCs w:val="24"/>
              </w:rPr>
              <w:t>Control accounts are prepared as per GAAPs</w:t>
            </w:r>
          </w:p>
        </w:tc>
      </w:tr>
      <w:tr w:rsidR="001C2D65" w:rsidRPr="00D865CA" w14:paraId="051CCB33" w14:textId="77777777" w:rsidTr="00530115">
        <w:tc>
          <w:tcPr>
            <w:tcW w:w="3039" w:type="dxa"/>
            <w:tcBorders>
              <w:top w:val="single" w:sz="4" w:space="0" w:color="000000"/>
              <w:left w:val="single" w:sz="4" w:space="0" w:color="000000"/>
              <w:bottom w:val="single" w:sz="4" w:space="0" w:color="000000"/>
              <w:right w:val="single" w:sz="4" w:space="0" w:color="000000"/>
            </w:tcBorders>
          </w:tcPr>
          <w:p w14:paraId="3B6DCF98" w14:textId="77777777" w:rsidR="001C2D65" w:rsidRPr="00D865CA" w:rsidRDefault="001C2D65">
            <w:pPr>
              <w:numPr>
                <w:ilvl w:val="0"/>
                <w:numId w:val="95"/>
              </w:numPr>
              <w:pBdr>
                <w:top w:val="nil"/>
                <w:left w:val="nil"/>
                <w:bottom w:val="nil"/>
                <w:right w:val="nil"/>
                <w:between w:val="nil"/>
              </w:pBdr>
              <w:spacing w:before="120" w:line="276" w:lineRule="auto"/>
              <w:rPr>
                <w:rFonts w:ascii="Times New Roman" w:eastAsia="Times New Roman" w:hAnsi="Times New Roman" w:cs="Times New Roman"/>
              </w:rPr>
            </w:pPr>
            <w:r w:rsidRPr="00D865CA">
              <w:rPr>
                <w:rFonts w:ascii="Times New Roman" w:eastAsia="Times New Roman" w:hAnsi="Times New Roman" w:cs="Times New Roman"/>
              </w:rPr>
              <w:t>Prepare sole trader statements</w:t>
            </w:r>
          </w:p>
        </w:tc>
        <w:tc>
          <w:tcPr>
            <w:tcW w:w="6537" w:type="dxa"/>
            <w:tcBorders>
              <w:top w:val="single" w:sz="4" w:space="0" w:color="000000"/>
              <w:left w:val="single" w:sz="4" w:space="0" w:color="000000"/>
              <w:bottom w:val="single" w:sz="4" w:space="0" w:color="000000"/>
              <w:right w:val="single" w:sz="4" w:space="0" w:color="000000"/>
            </w:tcBorders>
          </w:tcPr>
          <w:p w14:paraId="7EC1DA80" w14:textId="77777777" w:rsidR="001C2D65" w:rsidRPr="00D865CA" w:rsidRDefault="001C2D65">
            <w:pPr>
              <w:numPr>
                <w:ilvl w:val="1"/>
                <w:numId w:val="102"/>
              </w:numPr>
              <w:pBdr>
                <w:top w:val="nil"/>
                <w:left w:val="nil"/>
                <w:bottom w:val="nil"/>
                <w:right w:val="nil"/>
                <w:between w:val="nil"/>
              </w:pBdr>
              <w:spacing w:before="120"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Income and expense balances are identified as per entity’s trial balance</w:t>
            </w:r>
          </w:p>
          <w:p w14:paraId="6DE849FF" w14:textId="77777777" w:rsidR="001C2D65" w:rsidRPr="00D865CA" w:rsidRDefault="001C2D65">
            <w:pPr>
              <w:numPr>
                <w:ilvl w:val="1"/>
                <w:numId w:val="102"/>
              </w:numPr>
              <w:pBdr>
                <w:top w:val="nil"/>
                <w:left w:val="nil"/>
                <w:bottom w:val="nil"/>
                <w:right w:val="nil"/>
                <w:between w:val="nil"/>
              </w:pBd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Year- end adjustments are made on the balances as per accounting guidelines</w:t>
            </w:r>
          </w:p>
          <w:p w14:paraId="036BB241" w14:textId="77777777" w:rsidR="001C2D65" w:rsidRPr="00D865CA" w:rsidRDefault="001C2D65">
            <w:pPr>
              <w:numPr>
                <w:ilvl w:val="1"/>
                <w:numId w:val="102"/>
              </w:numPr>
              <w:pBdr>
                <w:top w:val="nil"/>
                <w:left w:val="nil"/>
                <w:bottom w:val="nil"/>
                <w:right w:val="nil"/>
                <w:between w:val="nil"/>
              </w:pBd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Statement of profit or loss is prepared based on adjusted balances.</w:t>
            </w:r>
          </w:p>
          <w:p w14:paraId="55A20968" w14:textId="77777777" w:rsidR="001C2D65" w:rsidRPr="00D865CA" w:rsidRDefault="001C2D65">
            <w:pPr>
              <w:numPr>
                <w:ilvl w:val="1"/>
                <w:numId w:val="102"/>
              </w:numPr>
              <w:pBdr>
                <w:top w:val="nil"/>
                <w:left w:val="nil"/>
                <w:bottom w:val="nil"/>
                <w:right w:val="nil"/>
                <w:between w:val="nil"/>
              </w:pBd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Asset, liability and capital balances are identified as per the entity’s trial balance</w:t>
            </w:r>
          </w:p>
          <w:p w14:paraId="444FB18C" w14:textId="77777777" w:rsidR="001C2D65" w:rsidRPr="00D865CA" w:rsidRDefault="001C2D65">
            <w:pPr>
              <w:numPr>
                <w:ilvl w:val="1"/>
                <w:numId w:val="102"/>
              </w:numPr>
              <w:pBdr>
                <w:top w:val="nil"/>
                <w:left w:val="nil"/>
                <w:bottom w:val="nil"/>
                <w:right w:val="nil"/>
                <w:between w:val="nil"/>
              </w:pBd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Year-end adjustments are made in the balances as per accounting guidelines.</w:t>
            </w:r>
          </w:p>
          <w:p w14:paraId="405B2EBC" w14:textId="77777777" w:rsidR="001C2D65" w:rsidRPr="00D865CA" w:rsidRDefault="001C2D65">
            <w:pPr>
              <w:numPr>
                <w:ilvl w:val="1"/>
                <w:numId w:val="102"/>
              </w:numPr>
              <w:pBdr>
                <w:top w:val="nil"/>
                <w:left w:val="nil"/>
                <w:bottom w:val="nil"/>
                <w:right w:val="nil"/>
                <w:between w:val="nil"/>
              </w:pBd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Statement of financial position is prepared based on adjusted balances</w:t>
            </w:r>
          </w:p>
        </w:tc>
      </w:tr>
    </w:tbl>
    <w:p w14:paraId="3CAC2265" w14:textId="77777777" w:rsidR="001C2D65" w:rsidRPr="00D865CA" w:rsidRDefault="001C2D65" w:rsidP="001C2D65">
      <w:pPr>
        <w:spacing w:after="0"/>
        <w:jc w:val="both"/>
        <w:rPr>
          <w:rFonts w:ascii="Times New Roman" w:eastAsia="Times New Roman" w:hAnsi="Times New Roman" w:cs="Times New Roman"/>
          <w:b/>
        </w:rPr>
      </w:pPr>
    </w:p>
    <w:p w14:paraId="32B03F61" w14:textId="77777777" w:rsidR="001C2D65" w:rsidRPr="00D865CA" w:rsidRDefault="001C2D65" w:rsidP="001C2D65">
      <w:pPr>
        <w:spacing w:after="0"/>
        <w:jc w:val="both"/>
        <w:rPr>
          <w:rFonts w:ascii="Times New Roman" w:eastAsia="Times New Roman" w:hAnsi="Times New Roman" w:cs="Times New Roman"/>
          <w:b/>
        </w:rPr>
      </w:pPr>
    </w:p>
    <w:p w14:paraId="2E7C390B" w14:textId="77777777" w:rsidR="001C2D65" w:rsidRPr="00D865CA" w:rsidRDefault="001C2D65" w:rsidP="001C2D65">
      <w:pPr>
        <w:spacing w:after="0"/>
        <w:jc w:val="both"/>
        <w:rPr>
          <w:rFonts w:ascii="Times New Roman" w:eastAsia="Times New Roman" w:hAnsi="Times New Roman" w:cs="Times New Roman"/>
          <w:b/>
        </w:rPr>
      </w:pPr>
    </w:p>
    <w:p w14:paraId="6EA51570" w14:textId="77777777" w:rsidR="001C2D65" w:rsidRPr="00D865CA" w:rsidRDefault="001C2D65" w:rsidP="001C2D65">
      <w:pPr>
        <w:spacing w:after="0"/>
        <w:jc w:val="both"/>
        <w:rPr>
          <w:rFonts w:ascii="Times New Roman" w:eastAsia="Times New Roman" w:hAnsi="Times New Roman" w:cs="Times New Roman"/>
          <w:b/>
        </w:rPr>
      </w:pPr>
      <w:r w:rsidRPr="00D865CA">
        <w:rPr>
          <w:rFonts w:ascii="Times New Roman" w:eastAsia="Times New Roman" w:hAnsi="Times New Roman" w:cs="Times New Roman"/>
          <w:b/>
        </w:rPr>
        <w:t xml:space="preserve">RANGE </w:t>
      </w:r>
    </w:p>
    <w:p w14:paraId="4E345D9A" w14:textId="77777777" w:rsidR="001C2D65" w:rsidRPr="00D865CA" w:rsidRDefault="001C2D65" w:rsidP="001C2D65">
      <w:pPr>
        <w:spacing w:after="0"/>
        <w:jc w:val="both"/>
        <w:rPr>
          <w:rFonts w:ascii="Times New Roman" w:eastAsia="Times New Roman" w:hAnsi="Times New Roman" w:cs="Times New Roman"/>
        </w:rPr>
      </w:pPr>
      <w:r w:rsidRPr="00D865CA">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p w14:paraId="49F7B6C9" w14:textId="77777777" w:rsidR="001C2D65" w:rsidRPr="00D865CA" w:rsidRDefault="001C2D65" w:rsidP="001C2D65">
      <w:pPr>
        <w:spacing w:after="0"/>
        <w:jc w:val="both"/>
        <w:rPr>
          <w:rFonts w:ascii="Times New Roman" w:eastAsia="Times New Roman" w:hAnsi="Times New Roman" w:cs="Times New Roman"/>
        </w:rPr>
      </w:pP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9"/>
        <w:gridCol w:w="6447"/>
      </w:tblGrid>
      <w:tr w:rsidR="001C2D65" w:rsidRPr="00D865CA" w14:paraId="627BD586" w14:textId="77777777" w:rsidTr="00530115">
        <w:tc>
          <w:tcPr>
            <w:tcW w:w="3129" w:type="dxa"/>
            <w:tcBorders>
              <w:top w:val="single" w:sz="4" w:space="0" w:color="000000"/>
              <w:left w:val="single" w:sz="4" w:space="0" w:color="000000"/>
              <w:bottom w:val="single" w:sz="4" w:space="0" w:color="000000"/>
              <w:right w:val="single" w:sz="4" w:space="0" w:color="000000"/>
            </w:tcBorders>
          </w:tcPr>
          <w:p w14:paraId="3F2C0EB1" w14:textId="77777777" w:rsidR="001C2D65" w:rsidRPr="00D865CA" w:rsidRDefault="001C2D65" w:rsidP="00530115">
            <w:pPr>
              <w:spacing w:after="0"/>
              <w:jc w:val="both"/>
              <w:rPr>
                <w:rFonts w:ascii="Times New Roman" w:eastAsia="Times New Roman" w:hAnsi="Times New Roman" w:cs="Times New Roman"/>
                <w:b/>
              </w:rPr>
            </w:pPr>
            <w:r w:rsidRPr="00D865CA">
              <w:rPr>
                <w:rFonts w:ascii="Times New Roman" w:eastAsia="Times New Roman" w:hAnsi="Times New Roman" w:cs="Times New Roman"/>
                <w:b/>
              </w:rPr>
              <w:t>Variable</w:t>
            </w:r>
          </w:p>
        </w:tc>
        <w:tc>
          <w:tcPr>
            <w:tcW w:w="6447" w:type="dxa"/>
            <w:tcBorders>
              <w:top w:val="single" w:sz="4" w:space="0" w:color="000000"/>
              <w:left w:val="single" w:sz="4" w:space="0" w:color="000000"/>
              <w:bottom w:val="single" w:sz="4" w:space="0" w:color="000000"/>
              <w:right w:val="single" w:sz="4" w:space="0" w:color="000000"/>
            </w:tcBorders>
          </w:tcPr>
          <w:p w14:paraId="183C75B1" w14:textId="77777777" w:rsidR="001C2D65" w:rsidRPr="00D865CA" w:rsidRDefault="001C2D65" w:rsidP="00530115">
            <w:pPr>
              <w:spacing w:after="0"/>
              <w:jc w:val="both"/>
              <w:rPr>
                <w:rFonts w:ascii="Times New Roman" w:eastAsia="Times New Roman" w:hAnsi="Times New Roman" w:cs="Times New Roman"/>
                <w:b/>
              </w:rPr>
            </w:pPr>
            <w:r w:rsidRPr="00D865CA">
              <w:rPr>
                <w:rFonts w:ascii="Times New Roman" w:eastAsia="Times New Roman" w:hAnsi="Times New Roman" w:cs="Times New Roman"/>
                <w:b/>
              </w:rPr>
              <w:t>Range</w:t>
            </w:r>
          </w:p>
        </w:tc>
      </w:tr>
      <w:tr w:rsidR="001C2D65" w:rsidRPr="00D865CA" w14:paraId="12FCECE6" w14:textId="77777777" w:rsidTr="00530115">
        <w:tc>
          <w:tcPr>
            <w:tcW w:w="3129" w:type="dxa"/>
            <w:tcBorders>
              <w:top w:val="single" w:sz="4" w:space="0" w:color="000000"/>
              <w:left w:val="single" w:sz="4" w:space="0" w:color="000000"/>
              <w:bottom w:val="single" w:sz="4" w:space="0" w:color="000000"/>
              <w:right w:val="single" w:sz="4" w:space="0" w:color="000000"/>
            </w:tcBorders>
          </w:tcPr>
          <w:p w14:paraId="43BB67CC" w14:textId="77777777" w:rsidR="001C2D65" w:rsidRPr="00D865CA" w:rsidRDefault="001C2D65">
            <w:pPr>
              <w:numPr>
                <w:ilvl w:val="0"/>
                <w:numId w:val="91"/>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Accounting concepts, conventions and policies may include but not limited to:</w:t>
            </w:r>
          </w:p>
        </w:tc>
        <w:tc>
          <w:tcPr>
            <w:tcW w:w="6447" w:type="dxa"/>
            <w:tcBorders>
              <w:top w:val="single" w:sz="4" w:space="0" w:color="000000"/>
              <w:left w:val="single" w:sz="4" w:space="0" w:color="000000"/>
              <w:bottom w:val="single" w:sz="4" w:space="0" w:color="000000"/>
              <w:right w:val="single" w:sz="4" w:space="0" w:color="000000"/>
            </w:tcBorders>
          </w:tcPr>
          <w:p w14:paraId="0789C917" w14:textId="77777777" w:rsidR="001C2D65" w:rsidRPr="00D865CA" w:rsidRDefault="001C2D65">
            <w:pPr>
              <w:numPr>
                <w:ilvl w:val="0"/>
                <w:numId w:val="89"/>
              </w:numPr>
              <w:spacing w:before="120" w:after="0" w:line="276" w:lineRule="auto"/>
              <w:ind w:left="522"/>
              <w:jc w:val="both"/>
              <w:rPr>
                <w:rFonts w:ascii="Times New Roman" w:eastAsia="Calibri" w:hAnsi="Times New Roman" w:cs="Times New Roman"/>
              </w:rPr>
            </w:pPr>
            <w:r w:rsidRPr="00D865CA">
              <w:rPr>
                <w:rFonts w:ascii="Times New Roman" w:eastAsia="Times New Roman" w:hAnsi="Times New Roman" w:cs="Times New Roman"/>
              </w:rPr>
              <w:t>Going concern</w:t>
            </w:r>
          </w:p>
          <w:p w14:paraId="4BF431E0" w14:textId="77777777" w:rsidR="001C2D65" w:rsidRPr="00D865CA" w:rsidRDefault="001C2D65">
            <w:pPr>
              <w:numPr>
                <w:ilvl w:val="0"/>
                <w:numId w:val="89"/>
              </w:numPr>
              <w:spacing w:after="0" w:line="276" w:lineRule="auto"/>
              <w:ind w:left="522"/>
              <w:jc w:val="both"/>
              <w:rPr>
                <w:rFonts w:ascii="Times New Roman" w:eastAsia="Calibri" w:hAnsi="Times New Roman" w:cs="Times New Roman"/>
              </w:rPr>
            </w:pPr>
            <w:r w:rsidRPr="00D865CA">
              <w:rPr>
                <w:rFonts w:ascii="Times New Roman" w:eastAsia="Times New Roman" w:hAnsi="Times New Roman" w:cs="Times New Roman"/>
              </w:rPr>
              <w:t>Accrual</w:t>
            </w:r>
          </w:p>
          <w:p w14:paraId="722A32E4" w14:textId="77777777" w:rsidR="001C2D65" w:rsidRPr="00D865CA" w:rsidRDefault="001C2D65">
            <w:pPr>
              <w:numPr>
                <w:ilvl w:val="0"/>
                <w:numId w:val="89"/>
              </w:numPr>
              <w:spacing w:after="0" w:line="276" w:lineRule="auto"/>
              <w:ind w:left="522"/>
              <w:jc w:val="both"/>
              <w:rPr>
                <w:rFonts w:ascii="Times New Roman" w:eastAsia="Calibri" w:hAnsi="Times New Roman" w:cs="Times New Roman"/>
              </w:rPr>
            </w:pPr>
            <w:r w:rsidRPr="00D865CA">
              <w:rPr>
                <w:rFonts w:ascii="Times New Roman" w:eastAsia="Times New Roman" w:hAnsi="Times New Roman" w:cs="Times New Roman"/>
              </w:rPr>
              <w:t>Prudence</w:t>
            </w:r>
          </w:p>
          <w:p w14:paraId="57EF50D5" w14:textId="77777777" w:rsidR="001C2D65" w:rsidRPr="00D865CA" w:rsidRDefault="001C2D65">
            <w:pPr>
              <w:numPr>
                <w:ilvl w:val="0"/>
                <w:numId w:val="89"/>
              </w:numPr>
              <w:spacing w:line="276" w:lineRule="auto"/>
              <w:ind w:left="522"/>
              <w:jc w:val="both"/>
              <w:rPr>
                <w:rFonts w:ascii="Times New Roman" w:eastAsia="Calibri" w:hAnsi="Times New Roman" w:cs="Times New Roman"/>
              </w:rPr>
            </w:pPr>
            <w:r w:rsidRPr="00D865CA">
              <w:rPr>
                <w:rFonts w:ascii="Times New Roman" w:eastAsia="Times New Roman" w:hAnsi="Times New Roman" w:cs="Times New Roman"/>
              </w:rPr>
              <w:t xml:space="preserve">Matching </w:t>
            </w:r>
          </w:p>
        </w:tc>
      </w:tr>
      <w:tr w:rsidR="001C2D65" w:rsidRPr="00D865CA" w14:paraId="204D1049" w14:textId="77777777" w:rsidTr="00530115">
        <w:tc>
          <w:tcPr>
            <w:tcW w:w="3129" w:type="dxa"/>
            <w:tcBorders>
              <w:top w:val="single" w:sz="4" w:space="0" w:color="000000"/>
              <w:left w:val="single" w:sz="4" w:space="0" w:color="000000"/>
              <w:bottom w:val="single" w:sz="4" w:space="0" w:color="000000"/>
              <w:right w:val="single" w:sz="4" w:space="0" w:color="000000"/>
            </w:tcBorders>
          </w:tcPr>
          <w:p w14:paraId="0C18EE27" w14:textId="77777777" w:rsidR="001C2D65" w:rsidRPr="00D865CA" w:rsidRDefault="001C2D65">
            <w:pPr>
              <w:numPr>
                <w:ilvl w:val="0"/>
                <w:numId w:val="91"/>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Cashbooks include but not limited to:</w:t>
            </w:r>
          </w:p>
        </w:tc>
        <w:tc>
          <w:tcPr>
            <w:tcW w:w="6447" w:type="dxa"/>
            <w:tcBorders>
              <w:top w:val="single" w:sz="4" w:space="0" w:color="000000"/>
              <w:left w:val="single" w:sz="4" w:space="0" w:color="000000"/>
              <w:bottom w:val="single" w:sz="4" w:space="0" w:color="000000"/>
              <w:right w:val="single" w:sz="4" w:space="0" w:color="000000"/>
            </w:tcBorders>
          </w:tcPr>
          <w:p w14:paraId="3375034B" w14:textId="77777777" w:rsidR="001C2D65" w:rsidRPr="00D865CA" w:rsidRDefault="001C2D65">
            <w:pPr>
              <w:numPr>
                <w:ilvl w:val="0"/>
                <w:numId w:val="89"/>
              </w:numPr>
              <w:spacing w:before="120" w:after="0" w:line="276" w:lineRule="auto"/>
              <w:ind w:left="522"/>
              <w:jc w:val="both"/>
              <w:rPr>
                <w:rFonts w:ascii="Times New Roman" w:eastAsia="Calibri" w:hAnsi="Times New Roman" w:cs="Times New Roman"/>
              </w:rPr>
            </w:pPr>
            <w:r w:rsidRPr="00D865CA">
              <w:rPr>
                <w:rFonts w:ascii="Times New Roman" w:eastAsia="Times New Roman" w:hAnsi="Times New Roman" w:cs="Times New Roman"/>
              </w:rPr>
              <w:t xml:space="preserve">Two column </w:t>
            </w:r>
            <w:proofErr w:type="gramStart"/>
            <w:r w:rsidRPr="00D865CA">
              <w:rPr>
                <w:rFonts w:ascii="Times New Roman" w:eastAsia="Times New Roman" w:hAnsi="Times New Roman" w:cs="Times New Roman"/>
              </w:rPr>
              <w:t>cashbook</w:t>
            </w:r>
            <w:proofErr w:type="gramEnd"/>
          </w:p>
          <w:p w14:paraId="2B0C25C5" w14:textId="77777777" w:rsidR="001C2D65" w:rsidRPr="00D865CA" w:rsidRDefault="001C2D65">
            <w:pPr>
              <w:numPr>
                <w:ilvl w:val="0"/>
                <w:numId w:val="89"/>
              </w:numPr>
              <w:spacing w:after="0" w:line="276" w:lineRule="auto"/>
              <w:ind w:left="522"/>
              <w:jc w:val="both"/>
              <w:rPr>
                <w:rFonts w:ascii="Times New Roman" w:eastAsia="Calibri" w:hAnsi="Times New Roman" w:cs="Times New Roman"/>
              </w:rPr>
            </w:pPr>
            <w:r w:rsidRPr="00D865CA">
              <w:rPr>
                <w:rFonts w:ascii="Times New Roman" w:eastAsia="Times New Roman" w:hAnsi="Times New Roman" w:cs="Times New Roman"/>
              </w:rPr>
              <w:t xml:space="preserve">Three column </w:t>
            </w:r>
            <w:proofErr w:type="gramStart"/>
            <w:r w:rsidRPr="00D865CA">
              <w:rPr>
                <w:rFonts w:ascii="Times New Roman" w:eastAsia="Times New Roman" w:hAnsi="Times New Roman" w:cs="Times New Roman"/>
              </w:rPr>
              <w:t>cashbook</w:t>
            </w:r>
            <w:proofErr w:type="gramEnd"/>
          </w:p>
          <w:p w14:paraId="0C11C206" w14:textId="77777777" w:rsidR="001C2D65" w:rsidRPr="00D865CA" w:rsidRDefault="001C2D65">
            <w:pPr>
              <w:numPr>
                <w:ilvl w:val="0"/>
                <w:numId w:val="89"/>
              </w:numPr>
              <w:spacing w:line="276" w:lineRule="auto"/>
              <w:ind w:left="522"/>
              <w:jc w:val="both"/>
              <w:rPr>
                <w:rFonts w:ascii="Times New Roman" w:eastAsia="Calibri" w:hAnsi="Times New Roman" w:cs="Times New Roman"/>
              </w:rPr>
            </w:pPr>
            <w:r w:rsidRPr="00D865CA">
              <w:rPr>
                <w:rFonts w:ascii="Times New Roman" w:eastAsia="Times New Roman" w:hAnsi="Times New Roman" w:cs="Times New Roman"/>
              </w:rPr>
              <w:t>Petty cashbook</w:t>
            </w:r>
          </w:p>
        </w:tc>
      </w:tr>
      <w:tr w:rsidR="001C2D65" w:rsidRPr="00D865CA" w14:paraId="60E4173F" w14:textId="77777777" w:rsidTr="00530115">
        <w:tc>
          <w:tcPr>
            <w:tcW w:w="3129" w:type="dxa"/>
            <w:tcBorders>
              <w:top w:val="single" w:sz="4" w:space="0" w:color="000000"/>
              <w:left w:val="single" w:sz="4" w:space="0" w:color="000000"/>
              <w:bottom w:val="single" w:sz="4" w:space="0" w:color="000000"/>
              <w:right w:val="single" w:sz="4" w:space="0" w:color="000000"/>
            </w:tcBorders>
          </w:tcPr>
          <w:p w14:paraId="47768B86" w14:textId="77777777" w:rsidR="001C2D65" w:rsidRPr="00D865CA" w:rsidRDefault="001C2D65">
            <w:pPr>
              <w:numPr>
                <w:ilvl w:val="0"/>
                <w:numId w:val="91"/>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Accounting guidelines:</w:t>
            </w:r>
          </w:p>
        </w:tc>
        <w:tc>
          <w:tcPr>
            <w:tcW w:w="6447" w:type="dxa"/>
            <w:tcBorders>
              <w:top w:val="single" w:sz="4" w:space="0" w:color="000000"/>
              <w:left w:val="single" w:sz="4" w:space="0" w:color="000000"/>
              <w:bottom w:val="single" w:sz="4" w:space="0" w:color="000000"/>
              <w:right w:val="single" w:sz="4" w:space="0" w:color="000000"/>
            </w:tcBorders>
          </w:tcPr>
          <w:p w14:paraId="29D366B4" w14:textId="77777777" w:rsidR="001C2D65" w:rsidRPr="00D865CA" w:rsidRDefault="001C2D65">
            <w:pPr>
              <w:numPr>
                <w:ilvl w:val="0"/>
                <w:numId w:val="89"/>
              </w:numPr>
              <w:spacing w:before="120" w:after="0" w:line="276" w:lineRule="auto"/>
              <w:ind w:left="522"/>
              <w:jc w:val="both"/>
              <w:rPr>
                <w:rFonts w:ascii="Times New Roman" w:eastAsia="Calibri" w:hAnsi="Times New Roman" w:cs="Times New Roman"/>
              </w:rPr>
            </w:pPr>
            <w:r w:rsidRPr="00D865CA">
              <w:rPr>
                <w:rFonts w:ascii="Times New Roman" w:eastAsia="Times New Roman" w:hAnsi="Times New Roman" w:cs="Times New Roman"/>
              </w:rPr>
              <w:t xml:space="preserve"> Accounting standards</w:t>
            </w:r>
          </w:p>
          <w:p w14:paraId="2E17C4C2" w14:textId="77777777" w:rsidR="001C2D65" w:rsidRPr="00D865CA" w:rsidRDefault="001C2D65">
            <w:pPr>
              <w:numPr>
                <w:ilvl w:val="0"/>
                <w:numId w:val="96"/>
              </w:numPr>
              <w:spacing w:line="276" w:lineRule="auto"/>
              <w:ind w:left="522"/>
              <w:jc w:val="both"/>
              <w:rPr>
                <w:rFonts w:ascii="Times New Roman" w:eastAsia="Calibri" w:hAnsi="Times New Roman" w:cs="Times New Roman"/>
              </w:rPr>
            </w:pPr>
            <w:r w:rsidRPr="00D865CA">
              <w:rPr>
                <w:rFonts w:ascii="Times New Roman" w:eastAsia="Times New Roman" w:hAnsi="Times New Roman" w:cs="Times New Roman"/>
              </w:rPr>
              <w:t>Accounting concepts/conventions/bases</w:t>
            </w:r>
          </w:p>
        </w:tc>
      </w:tr>
      <w:tr w:rsidR="001C2D65" w:rsidRPr="00D865CA" w14:paraId="6801BC50" w14:textId="77777777" w:rsidTr="00530115">
        <w:tc>
          <w:tcPr>
            <w:tcW w:w="3129" w:type="dxa"/>
            <w:tcBorders>
              <w:top w:val="single" w:sz="4" w:space="0" w:color="000000"/>
              <w:left w:val="single" w:sz="4" w:space="0" w:color="000000"/>
              <w:bottom w:val="single" w:sz="4" w:space="0" w:color="000000"/>
              <w:right w:val="single" w:sz="4" w:space="0" w:color="000000"/>
            </w:tcBorders>
          </w:tcPr>
          <w:p w14:paraId="295CC4BF" w14:textId="77777777" w:rsidR="001C2D65" w:rsidRPr="00D865CA" w:rsidRDefault="001C2D65">
            <w:pPr>
              <w:numPr>
                <w:ilvl w:val="0"/>
                <w:numId w:val="91"/>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Accounting Standards include but not limited to:</w:t>
            </w:r>
          </w:p>
        </w:tc>
        <w:tc>
          <w:tcPr>
            <w:tcW w:w="6447" w:type="dxa"/>
            <w:tcBorders>
              <w:top w:val="single" w:sz="4" w:space="0" w:color="000000"/>
              <w:left w:val="single" w:sz="4" w:space="0" w:color="000000"/>
              <w:bottom w:val="single" w:sz="4" w:space="0" w:color="000000"/>
              <w:right w:val="single" w:sz="4" w:space="0" w:color="000000"/>
            </w:tcBorders>
          </w:tcPr>
          <w:p w14:paraId="66F4ACB3" w14:textId="77777777" w:rsidR="001C2D65" w:rsidRPr="00D865CA" w:rsidRDefault="001C2D65">
            <w:pPr>
              <w:numPr>
                <w:ilvl w:val="0"/>
                <w:numId w:val="89"/>
              </w:numPr>
              <w:spacing w:before="120" w:after="0" w:line="276" w:lineRule="auto"/>
              <w:ind w:left="522"/>
              <w:jc w:val="both"/>
              <w:rPr>
                <w:rFonts w:ascii="Times New Roman" w:eastAsia="Calibri" w:hAnsi="Times New Roman" w:cs="Times New Roman"/>
              </w:rPr>
            </w:pPr>
            <w:r w:rsidRPr="00D865CA">
              <w:rPr>
                <w:rFonts w:ascii="Times New Roman" w:eastAsia="Times New Roman" w:hAnsi="Times New Roman" w:cs="Times New Roman"/>
              </w:rPr>
              <w:t>Kenya Accounting Standards (KAS)</w:t>
            </w:r>
          </w:p>
          <w:p w14:paraId="53923CA6" w14:textId="77777777" w:rsidR="001C2D65" w:rsidRPr="00D865CA" w:rsidRDefault="001C2D65">
            <w:pPr>
              <w:numPr>
                <w:ilvl w:val="0"/>
                <w:numId w:val="89"/>
              </w:numPr>
              <w:spacing w:after="0" w:line="276" w:lineRule="auto"/>
              <w:ind w:left="522"/>
              <w:jc w:val="both"/>
              <w:rPr>
                <w:rFonts w:ascii="Times New Roman" w:eastAsia="Calibri" w:hAnsi="Times New Roman" w:cs="Times New Roman"/>
              </w:rPr>
            </w:pPr>
            <w:r w:rsidRPr="00D865CA">
              <w:rPr>
                <w:rFonts w:ascii="Times New Roman" w:eastAsia="Times New Roman" w:hAnsi="Times New Roman" w:cs="Times New Roman"/>
              </w:rPr>
              <w:t>International Accounting Standards (IAS)</w:t>
            </w:r>
          </w:p>
          <w:p w14:paraId="2C2D7C2E" w14:textId="77777777" w:rsidR="001C2D65" w:rsidRPr="00D865CA" w:rsidRDefault="001C2D65">
            <w:pPr>
              <w:numPr>
                <w:ilvl w:val="0"/>
                <w:numId w:val="96"/>
              </w:numPr>
              <w:spacing w:line="276" w:lineRule="auto"/>
              <w:ind w:left="522"/>
              <w:jc w:val="both"/>
              <w:rPr>
                <w:rFonts w:ascii="Times New Roman" w:eastAsia="Calibri" w:hAnsi="Times New Roman" w:cs="Times New Roman"/>
              </w:rPr>
            </w:pPr>
            <w:r w:rsidRPr="00D865CA">
              <w:rPr>
                <w:rFonts w:ascii="Times New Roman" w:eastAsia="Times New Roman" w:hAnsi="Times New Roman" w:cs="Times New Roman"/>
              </w:rPr>
              <w:t>International Financial Reporting Standards (IFRS)</w:t>
            </w:r>
          </w:p>
        </w:tc>
      </w:tr>
    </w:tbl>
    <w:p w14:paraId="25A22D78" w14:textId="77777777" w:rsidR="001C2D65" w:rsidRPr="00D865CA" w:rsidRDefault="001C2D65" w:rsidP="001C2D65">
      <w:pPr>
        <w:jc w:val="both"/>
        <w:rPr>
          <w:rFonts w:ascii="Times New Roman" w:eastAsia="Times New Roman" w:hAnsi="Times New Roman" w:cs="Times New Roman"/>
        </w:rPr>
      </w:pPr>
    </w:p>
    <w:p w14:paraId="59B7175B" w14:textId="77777777" w:rsidR="001C2D65" w:rsidRPr="00D865CA" w:rsidRDefault="001C2D65" w:rsidP="001C2D65">
      <w:pPr>
        <w:spacing w:after="0"/>
        <w:jc w:val="both"/>
        <w:rPr>
          <w:rFonts w:ascii="Times New Roman" w:eastAsia="Times New Roman" w:hAnsi="Times New Roman" w:cs="Times New Roman"/>
          <w:b/>
        </w:rPr>
      </w:pPr>
      <w:r w:rsidRPr="00D865CA">
        <w:rPr>
          <w:rFonts w:ascii="Times New Roman" w:eastAsia="Times New Roman" w:hAnsi="Times New Roman" w:cs="Times New Roman"/>
          <w:b/>
        </w:rPr>
        <w:t>REQUIRED SKILLS AND KNOWLEDGE</w:t>
      </w:r>
    </w:p>
    <w:p w14:paraId="6007D1D4" w14:textId="77777777" w:rsidR="001C2D65" w:rsidRPr="00D865CA" w:rsidRDefault="001C2D65" w:rsidP="001C2D65">
      <w:pPr>
        <w:spacing w:after="0"/>
        <w:jc w:val="both"/>
        <w:rPr>
          <w:rFonts w:ascii="Times New Roman" w:eastAsia="Times New Roman" w:hAnsi="Times New Roman" w:cs="Times New Roman"/>
        </w:rPr>
      </w:pPr>
      <w:r w:rsidRPr="00D865CA">
        <w:rPr>
          <w:rFonts w:ascii="Times New Roman" w:eastAsia="Times New Roman" w:hAnsi="Times New Roman" w:cs="Times New Roman"/>
        </w:rPr>
        <w:t>This section describes the skills and knowledge required for this unit of competency.</w:t>
      </w:r>
    </w:p>
    <w:p w14:paraId="27098EB4" w14:textId="77777777" w:rsidR="001C2D65" w:rsidRPr="00D865CA" w:rsidRDefault="001C2D65" w:rsidP="001C2D65">
      <w:pPr>
        <w:spacing w:after="0"/>
        <w:jc w:val="both"/>
        <w:rPr>
          <w:rFonts w:ascii="Times New Roman" w:eastAsia="Times New Roman" w:hAnsi="Times New Roman" w:cs="Times New Roman"/>
          <w:b/>
        </w:rPr>
      </w:pPr>
    </w:p>
    <w:p w14:paraId="34B45D51" w14:textId="77777777" w:rsidR="001C2D65" w:rsidRPr="00D865CA" w:rsidRDefault="001C2D65" w:rsidP="001C2D65">
      <w:pPr>
        <w:spacing w:after="0"/>
        <w:jc w:val="both"/>
        <w:rPr>
          <w:rFonts w:ascii="Times New Roman" w:eastAsia="Times New Roman" w:hAnsi="Times New Roman" w:cs="Times New Roman"/>
          <w:b/>
        </w:rPr>
      </w:pPr>
      <w:r w:rsidRPr="00D865CA">
        <w:rPr>
          <w:rFonts w:ascii="Times New Roman" w:eastAsia="Times New Roman" w:hAnsi="Times New Roman" w:cs="Times New Roman"/>
          <w:b/>
        </w:rPr>
        <w:t>Required skills</w:t>
      </w:r>
    </w:p>
    <w:p w14:paraId="066CC2AC" w14:textId="77777777" w:rsidR="001C2D65" w:rsidRPr="00D865CA" w:rsidRDefault="001C2D65" w:rsidP="001C2D65">
      <w:pPr>
        <w:spacing w:after="0"/>
        <w:jc w:val="both"/>
        <w:rPr>
          <w:rFonts w:ascii="Times New Roman" w:eastAsia="Times New Roman" w:hAnsi="Times New Roman" w:cs="Times New Roman"/>
        </w:rPr>
      </w:pPr>
      <w:r w:rsidRPr="00D865CA">
        <w:rPr>
          <w:rFonts w:ascii="Times New Roman" w:eastAsia="Times New Roman" w:hAnsi="Times New Roman" w:cs="Times New Roman"/>
        </w:rPr>
        <w:t>The individual needs the following skills:</w:t>
      </w:r>
    </w:p>
    <w:p w14:paraId="1574F696" w14:textId="77777777" w:rsidR="001C2D65" w:rsidRPr="00D865CA" w:rsidRDefault="001C2D65">
      <w:pPr>
        <w:numPr>
          <w:ilvl w:val="0"/>
          <w:numId w:val="88"/>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 xml:space="preserve">Numeracy </w:t>
      </w:r>
    </w:p>
    <w:p w14:paraId="43249183" w14:textId="77777777" w:rsidR="001C2D65" w:rsidRPr="00D865CA" w:rsidRDefault="001C2D65">
      <w:pPr>
        <w:numPr>
          <w:ilvl w:val="0"/>
          <w:numId w:val="88"/>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Analytical</w:t>
      </w:r>
    </w:p>
    <w:p w14:paraId="6CEF3131" w14:textId="77777777" w:rsidR="001C2D65" w:rsidRPr="00D865CA" w:rsidRDefault="001C2D65">
      <w:pPr>
        <w:numPr>
          <w:ilvl w:val="0"/>
          <w:numId w:val="88"/>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Computational</w:t>
      </w:r>
    </w:p>
    <w:p w14:paraId="2F3F2681" w14:textId="77777777" w:rsidR="001C2D65" w:rsidRPr="00D865CA" w:rsidRDefault="001C2D65">
      <w:pPr>
        <w:numPr>
          <w:ilvl w:val="0"/>
          <w:numId w:val="88"/>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Recording with accuracy and precision</w:t>
      </w:r>
    </w:p>
    <w:p w14:paraId="24B4E687" w14:textId="77777777" w:rsidR="001C2D65" w:rsidRPr="00D865CA" w:rsidRDefault="001C2D65" w:rsidP="001C2D65">
      <w:pPr>
        <w:spacing w:after="0"/>
        <w:jc w:val="both"/>
        <w:rPr>
          <w:rFonts w:ascii="Times New Roman" w:eastAsia="Times New Roman" w:hAnsi="Times New Roman" w:cs="Times New Roman"/>
        </w:rPr>
      </w:pPr>
      <w:r w:rsidRPr="00D865CA">
        <w:rPr>
          <w:rFonts w:ascii="Times New Roman" w:eastAsia="Times New Roman" w:hAnsi="Times New Roman" w:cs="Times New Roman"/>
          <w:b/>
        </w:rPr>
        <w:t>Required knowledge</w:t>
      </w:r>
    </w:p>
    <w:p w14:paraId="4AFC7D58" w14:textId="77777777" w:rsidR="001C2D65" w:rsidRPr="00D865CA" w:rsidRDefault="001C2D65" w:rsidP="001C2D65">
      <w:pPr>
        <w:spacing w:after="0"/>
        <w:jc w:val="both"/>
        <w:rPr>
          <w:rFonts w:ascii="Times New Roman" w:eastAsia="Times New Roman" w:hAnsi="Times New Roman" w:cs="Times New Roman"/>
        </w:rPr>
      </w:pPr>
      <w:r w:rsidRPr="00D865CA">
        <w:rPr>
          <w:rFonts w:ascii="Times New Roman" w:eastAsia="Times New Roman" w:hAnsi="Times New Roman" w:cs="Times New Roman"/>
        </w:rPr>
        <w:t>The individual needs knowledge of:</w:t>
      </w:r>
    </w:p>
    <w:p w14:paraId="53616A91" w14:textId="77777777" w:rsidR="001C2D65" w:rsidRPr="00D865CA" w:rsidRDefault="001C2D65">
      <w:pPr>
        <w:widowControl w:val="0"/>
        <w:numPr>
          <w:ilvl w:val="0"/>
          <w:numId w:val="97"/>
        </w:numPr>
        <w:spacing w:after="0" w:line="240" w:lineRule="auto"/>
        <w:rPr>
          <w:rFonts w:ascii="Times New Roman" w:eastAsia="Calibri" w:hAnsi="Times New Roman" w:cs="Times New Roman"/>
        </w:rPr>
      </w:pPr>
      <w:r w:rsidRPr="00D865CA">
        <w:rPr>
          <w:rFonts w:ascii="Times New Roman" w:eastAsia="Times New Roman" w:hAnsi="Times New Roman" w:cs="Times New Roman"/>
        </w:rPr>
        <w:t xml:space="preserve">Shorthand </w:t>
      </w:r>
    </w:p>
    <w:p w14:paraId="5B420F18" w14:textId="77777777" w:rsidR="001C2D65" w:rsidRPr="00D865CA" w:rsidRDefault="001C2D65">
      <w:pPr>
        <w:widowControl w:val="0"/>
        <w:numPr>
          <w:ilvl w:val="0"/>
          <w:numId w:val="98"/>
        </w:numPr>
        <w:spacing w:after="0" w:line="252" w:lineRule="auto"/>
        <w:rPr>
          <w:rFonts w:ascii="Times New Roman" w:eastAsia="Calibri" w:hAnsi="Times New Roman" w:cs="Times New Roman"/>
        </w:rPr>
      </w:pPr>
      <w:r w:rsidRPr="00D865CA">
        <w:rPr>
          <w:rFonts w:ascii="Times New Roman" w:eastAsia="Times New Roman" w:hAnsi="Times New Roman" w:cs="Times New Roman"/>
        </w:rPr>
        <w:t>Principles of management</w:t>
      </w:r>
    </w:p>
    <w:p w14:paraId="104A046E" w14:textId="77777777" w:rsidR="001C2D65" w:rsidRPr="00D865CA" w:rsidRDefault="001C2D65">
      <w:pPr>
        <w:widowControl w:val="0"/>
        <w:numPr>
          <w:ilvl w:val="0"/>
          <w:numId w:val="98"/>
        </w:numPr>
        <w:spacing w:after="0" w:line="252" w:lineRule="auto"/>
        <w:rPr>
          <w:rFonts w:ascii="Times New Roman" w:eastAsia="Calibri" w:hAnsi="Times New Roman" w:cs="Times New Roman"/>
        </w:rPr>
      </w:pPr>
      <w:r w:rsidRPr="00D865CA">
        <w:rPr>
          <w:rFonts w:ascii="Times New Roman" w:eastAsia="Times New Roman" w:hAnsi="Times New Roman" w:cs="Times New Roman"/>
        </w:rPr>
        <w:t>Research Skills</w:t>
      </w:r>
    </w:p>
    <w:p w14:paraId="0298BB58" w14:textId="77777777" w:rsidR="001C2D65" w:rsidRPr="00D865CA" w:rsidRDefault="001C2D65">
      <w:pPr>
        <w:widowControl w:val="0"/>
        <w:numPr>
          <w:ilvl w:val="0"/>
          <w:numId w:val="98"/>
        </w:numPr>
        <w:spacing w:after="0" w:line="252" w:lineRule="auto"/>
        <w:rPr>
          <w:rFonts w:ascii="Times New Roman" w:eastAsia="Calibri" w:hAnsi="Times New Roman" w:cs="Times New Roman"/>
        </w:rPr>
      </w:pPr>
      <w:proofErr w:type="gramStart"/>
      <w:r w:rsidRPr="00D865CA">
        <w:rPr>
          <w:rFonts w:ascii="Times New Roman" w:eastAsia="Times New Roman" w:hAnsi="Times New Roman" w:cs="Times New Roman"/>
        </w:rPr>
        <w:t>Financial  Accounting</w:t>
      </w:r>
      <w:proofErr w:type="gramEnd"/>
    </w:p>
    <w:p w14:paraId="3857C81B" w14:textId="77777777" w:rsidR="001C2D65" w:rsidRPr="00D865CA" w:rsidRDefault="001C2D65">
      <w:pPr>
        <w:widowControl w:val="0"/>
        <w:numPr>
          <w:ilvl w:val="0"/>
          <w:numId w:val="98"/>
        </w:numPr>
        <w:spacing w:after="0" w:line="252" w:lineRule="auto"/>
        <w:rPr>
          <w:rFonts w:ascii="Times New Roman" w:eastAsia="Times New Roman" w:hAnsi="Times New Roman" w:cs="Times New Roman"/>
        </w:rPr>
      </w:pPr>
      <w:r w:rsidRPr="00D865CA">
        <w:rPr>
          <w:rFonts w:ascii="Times New Roman" w:eastAsia="Times New Roman" w:hAnsi="Times New Roman" w:cs="Times New Roman"/>
        </w:rPr>
        <w:t>Commercial Law</w:t>
      </w:r>
    </w:p>
    <w:p w14:paraId="1AA482F0" w14:textId="77777777" w:rsidR="001C2D65" w:rsidRPr="00D865CA" w:rsidRDefault="001C2D65" w:rsidP="001C2D65">
      <w:pPr>
        <w:rPr>
          <w:rFonts w:ascii="Times New Roman" w:eastAsia="Times New Roman" w:hAnsi="Times New Roman" w:cs="Times New Roman"/>
        </w:rPr>
      </w:pPr>
      <w:r w:rsidRPr="00D865CA">
        <w:rPr>
          <w:rFonts w:ascii="Times New Roman" w:eastAsia="Times New Roman" w:hAnsi="Times New Roman" w:cs="Times New Roman"/>
        </w:rPr>
        <w:br w:type="page"/>
      </w:r>
    </w:p>
    <w:p w14:paraId="067BD7A1" w14:textId="77777777" w:rsidR="001C2D65" w:rsidRPr="00D865CA" w:rsidRDefault="001C2D65" w:rsidP="0021012F">
      <w:pPr>
        <w:pStyle w:val="Heading1"/>
      </w:pPr>
      <w:bookmarkStart w:id="32" w:name="_Toc196896677"/>
      <w:r w:rsidRPr="00D865CA">
        <w:lastRenderedPageBreak/>
        <w:t>APPLY MANAGEMENT SKILLS</w:t>
      </w:r>
      <w:bookmarkEnd w:id="32"/>
    </w:p>
    <w:p w14:paraId="580BF422" w14:textId="254B579A" w:rsidR="001C2D65" w:rsidRPr="00D865CA" w:rsidRDefault="00F95E02" w:rsidP="001C2D65">
      <w:pPr>
        <w:pStyle w:val="Normal1"/>
        <w:rPr>
          <w:rFonts w:ascii="Times New Roman" w:eastAsia="Times New Roman" w:hAnsi="Times New Roman" w:cs="Times New Roman"/>
          <w:b/>
        </w:rPr>
      </w:pPr>
      <w:r>
        <w:rPr>
          <w:rFonts w:ascii="Times New Roman" w:eastAsia="Times New Roman" w:hAnsi="Times New Roman" w:cs="Times New Roman"/>
          <w:b/>
        </w:rPr>
        <w:t xml:space="preserve"> </w:t>
      </w:r>
    </w:p>
    <w:p w14:paraId="1CE31244" w14:textId="13F487CF" w:rsidR="001C2D65" w:rsidRPr="00D865CA" w:rsidRDefault="001C2D65" w:rsidP="001C2D65">
      <w:pPr>
        <w:pStyle w:val="Normal1"/>
        <w:rPr>
          <w:rFonts w:ascii="Times New Roman" w:eastAsia="Times New Roman" w:hAnsi="Times New Roman" w:cs="Times New Roman"/>
        </w:rPr>
      </w:pPr>
      <w:r w:rsidRPr="00D865CA">
        <w:rPr>
          <w:rFonts w:ascii="Times New Roman" w:eastAsia="Times New Roman" w:hAnsi="Times New Roman" w:cs="Times New Roman"/>
          <w:b/>
        </w:rPr>
        <w:t xml:space="preserve">UNIT CODE: </w:t>
      </w:r>
      <w:r w:rsidR="00F95E02" w:rsidRPr="00D806A7">
        <w:rPr>
          <w:rFonts w:ascii="Times New Roman" w:hAnsi="Times New Roman" w:cs="Times New Roman"/>
        </w:rPr>
        <w:t>0421 4</w:t>
      </w:r>
      <w:r w:rsidR="00F95E02">
        <w:rPr>
          <w:rFonts w:ascii="Times New Roman" w:hAnsi="Times New Roman" w:cs="Times New Roman"/>
        </w:rPr>
        <w:t>5</w:t>
      </w:r>
      <w:r w:rsidR="00F95E02" w:rsidRPr="00D806A7">
        <w:rPr>
          <w:rFonts w:ascii="Times New Roman" w:hAnsi="Times New Roman" w:cs="Times New Roman"/>
        </w:rPr>
        <w:t>1 06A</w:t>
      </w:r>
      <w:r w:rsidRPr="00D865CA">
        <w:rPr>
          <w:rFonts w:ascii="Times New Roman" w:eastAsia="Times New Roman" w:hAnsi="Times New Roman" w:cs="Times New Roman"/>
          <w:b/>
        </w:rPr>
        <w:t xml:space="preserve"> </w:t>
      </w:r>
    </w:p>
    <w:p w14:paraId="4E407C6A" w14:textId="77777777" w:rsidR="001C2D65" w:rsidRPr="00D865CA" w:rsidRDefault="001C2D65" w:rsidP="001C2D65">
      <w:pPr>
        <w:pStyle w:val="Normal1"/>
        <w:rPr>
          <w:rFonts w:ascii="Times New Roman" w:eastAsia="Times New Roman" w:hAnsi="Times New Roman" w:cs="Times New Roman"/>
        </w:rPr>
      </w:pPr>
      <w:r w:rsidRPr="00D865CA">
        <w:rPr>
          <w:rFonts w:ascii="Times New Roman" w:eastAsia="Times New Roman" w:hAnsi="Times New Roman" w:cs="Times New Roman"/>
          <w:b/>
        </w:rPr>
        <w:t xml:space="preserve">Unit Description  </w:t>
      </w:r>
    </w:p>
    <w:p w14:paraId="1AF1D3D0" w14:textId="77777777" w:rsidR="001C2D65" w:rsidRPr="00D865CA" w:rsidRDefault="001C2D65" w:rsidP="001C2D65">
      <w:pPr>
        <w:pStyle w:val="Normal1"/>
        <w:rPr>
          <w:rFonts w:ascii="Times New Roman" w:eastAsia="Times New Roman" w:hAnsi="Times New Roman" w:cs="Times New Roman"/>
        </w:rPr>
      </w:pPr>
      <w:r w:rsidRPr="00D865CA">
        <w:rPr>
          <w:rFonts w:ascii="Times New Roman" w:eastAsia="Times New Roman" w:hAnsi="Times New Roman" w:cs="Times New Roman"/>
        </w:rPr>
        <w:t>This unit specifies the competencies required to Apply management skills. It involves analyzing context of management, performing management functions, demonstrating leadership skills and analyzing group and teams.</w:t>
      </w:r>
    </w:p>
    <w:p w14:paraId="4A579C37" w14:textId="77777777" w:rsidR="001C2D65" w:rsidRPr="00D865CA" w:rsidRDefault="001C2D65" w:rsidP="001C2D65">
      <w:pPr>
        <w:pStyle w:val="Normal1"/>
        <w:rPr>
          <w:rFonts w:ascii="Times New Roman" w:eastAsia="Times New Roman" w:hAnsi="Times New Roman" w:cs="Times New Roman"/>
        </w:rPr>
      </w:pPr>
      <w:r w:rsidRPr="00D865CA">
        <w:rPr>
          <w:rFonts w:ascii="Times New Roman" w:eastAsia="Times New Roman" w:hAnsi="Times New Roman" w:cs="Times New Roman"/>
          <w:b/>
        </w:rPr>
        <w:t xml:space="preserve">ELEMENTS AND PERFORMANCE CRITERIA  </w:t>
      </w:r>
    </w:p>
    <w:tbl>
      <w:tblPr>
        <w:tblW w:w="9732"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7302"/>
      </w:tblGrid>
      <w:tr w:rsidR="001C2D65" w:rsidRPr="00D865CA" w14:paraId="51DBC0A5" w14:textId="77777777" w:rsidTr="00530115">
        <w:trPr>
          <w:cantSplit/>
          <w:trHeight w:val="1403"/>
          <w:tblHeader/>
        </w:trPr>
        <w:tc>
          <w:tcPr>
            <w:tcW w:w="2430"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1E10D907"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b/>
              </w:rPr>
              <w:t xml:space="preserve">Element </w:t>
            </w:r>
          </w:p>
          <w:p w14:paraId="07629C5E"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i/>
              </w:rPr>
              <w:t>These describe the key outcomes which make up workplace function.</w:t>
            </w:r>
            <w:r w:rsidRPr="00D865CA">
              <w:rPr>
                <w:rFonts w:ascii="Times New Roman" w:eastAsia="Times New Roman" w:hAnsi="Times New Roman" w:cs="Times New Roman"/>
                <w:b/>
                <w:i/>
              </w:rPr>
              <w:t xml:space="preserve"> </w:t>
            </w:r>
          </w:p>
        </w:tc>
        <w:tc>
          <w:tcPr>
            <w:tcW w:w="7302"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6D1565D0"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b/>
              </w:rPr>
              <w:t xml:space="preserve">Performance Criteria </w:t>
            </w:r>
          </w:p>
          <w:p w14:paraId="68EFC815"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i/>
              </w:rPr>
              <w:t>These are assessable statements which specify the required level of performance for each of the elements.</w:t>
            </w:r>
            <w:r w:rsidRPr="00D865CA">
              <w:rPr>
                <w:rFonts w:ascii="Times New Roman" w:eastAsia="Times New Roman" w:hAnsi="Times New Roman" w:cs="Times New Roman"/>
                <w:b/>
                <w:i/>
              </w:rPr>
              <w:t xml:space="preserve"> Bold and italicized terms</w:t>
            </w:r>
            <w:r w:rsidRPr="00D865CA">
              <w:rPr>
                <w:rFonts w:ascii="Times New Roman" w:eastAsia="Times New Roman" w:hAnsi="Times New Roman" w:cs="Times New Roman"/>
              </w:rPr>
              <w:t xml:space="preserve"> </w:t>
            </w:r>
            <w:r w:rsidRPr="00D865CA">
              <w:rPr>
                <w:rFonts w:ascii="Times New Roman" w:eastAsia="Times New Roman" w:hAnsi="Times New Roman" w:cs="Times New Roman"/>
                <w:b/>
                <w:i/>
              </w:rPr>
              <w:t>are elaborated in the Range</w:t>
            </w:r>
            <w:r w:rsidRPr="00D865CA">
              <w:rPr>
                <w:rFonts w:ascii="Times New Roman" w:eastAsia="Times New Roman" w:hAnsi="Times New Roman" w:cs="Times New Roman"/>
                <w:b/>
              </w:rPr>
              <w:t xml:space="preserve"> </w:t>
            </w:r>
          </w:p>
        </w:tc>
      </w:tr>
      <w:tr w:rsidR="001C2D65" w:rsidRPr="00D865CA" w14:paraId="24D3CA5E" w14:textId="77777777" w:rsidTr="00530115">
        <w:trPr>
          <w:cantSplit/>
          <w:trHeight w:val="1700"/>
          <w:tblHeader/>
        </w:trPr>
        <w:tc>
          <w:tcPr>
            <w:tcW w:w="2430"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767A4CCF"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1. Analyze context of management</w:t>
            </w:r>
          </w:p>
        </w:tc>
        <w:tc>
          <w:tcPr>
            <w:tcW w:w="7302"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4CE19D5B" w14:textId="77777777" w:rsidR="001C2D65" w:rsidRPr="00D865CA" w:rsidRDefault="001C2D65">
            <w:pPr>
              <w:pStyle w:val="Normal1"/>
              <w:numPr>
                <w:ilvl w:val="0"/>
                <w:numId w:val="9"/>
              </w:numPr>
              <w:pBdr>
                <w:top w:val="nil"/>
                <w:left w:val="nil"/>
                <w:bottom w:val="nil"/>
                <w:right w:val="nil"/>
                <w:between w:val="nil"/>
              </w:pBdr>
              <w:spacing w:after="0" w:line="276" w:lineRule="auto"/>
              <w:ind w:hanging="720"/>
              <w:rPr>
                <w:rFonts w:ascii="Times New Roman" w:eastAsia="Times New Roman" w:hAnsi="Times New Roman" w:cs="Times New Roman"/>
                <w:color w:val="000000"/>
              </w:rPr>
            </w:pPr>
            <w:r w:rsidRPr="00D865CA">
              <w:rPr>
                <w:rFonts w:ascii="Times New Roman" w:eastAsia="Times New Roman" w:hAnsi="Times New Roman" w:cs="Times New Roman"/>
                <w:color w:val="000000"/>
              </w:rPr>
              <w:t>Importance of management is described as per organization policy</w:t>
            </w:r>
          </w:p>
          <w:p w14:paraId="065E8527" w14:textId="77777777" w:rsidR="001C2D65" w:rsidRPr="00D865CA" w:rsidRDefault="001C2D65">
            <w:pPr>
              <w:pStyle w:val="Normal1"/>
              <w:numPr>
                <w:ilvl w:val="0"/>
                <w:numId w:val="9"/>
              </w:numPr>
              <w:pBdr>
                <w:top w:val="nil"/>
                <w:left w:val="nil"/>
                <w:bottom w:val="nil"/>
                <w:right w:val="nil"/>
                <w:between w:val="nil"/>
              </w:pBdr>
              <w:spacing w:after="0" w:line="276" w:lineRule="auto"/>
              <w:ind w:hanging="720"/>
              <w:rPr>
                <w:rFonts w:ascii="Times New Roman" w:eastAsia="Times New Roman" w:hAnsi="Times New Roman" w:cs="Times New Roman"/>
                <w:color w:val="000000"/>
              </w:rPr>
            </w:pPr>
            <w:r w:rsidRPr="00D865CA">
              <w:rPr>
                <w:rFonts w:ascii="Times New Roman" w:eastAsia="Times New Roman" w:hAnsi="Times New Roman" w:cs="Times New Roman"/>
                <w:color w:val="000000"/>
              </w:rPr>
              <w:t>Management levels are identified as per organization policy</w:t>
            </w:r>
          </w:p>
          <w:p w14:paraId="7326DB84" w14:textId="77777777" w:rsidR="001C2D65" w:rsidRPr="00D865CA" w:rsidRDefault="001C2D65">
            <w:pPr>
              <w:pStyle w:val="Normal1"/>
              <w:numPr>
                <w:ilvl w:val="0"/>
                <w:numId w:val="9"/>
              </w:numPr>
              <w:pBdr>
                <w:top w:val="nil"/>
                <w:left w:val="nil"/>
                <w:bottom w:val="nil"/>
                <w:right w:val="nil"/>
                <w:between w:val="nil"/>
              </w:pBdr>
              <w:spacing w:after="0" w:line="276" w:lineRule="auto"/>
              <w:ind w:hanging="720"/>
              <w:rPr>
                <w:rFonts w:ascii="Times New Roman" w:eastAsia="Times New Roman" w:hAnsi="Times New Roman" w:cs="Times New Roman"/>
                <w:color w:val="000000"/>
              </w:rPr>
            </w:pPr>
            <w:r w:rsidRPr="00D865CA">
              <w:rPr>
                <w:rFonts w:ascii="Times New Roman" w:eastAsia="Times New Roman" w:hAnsi="Times New Roman" w:cs="Times New Roman"/>
                <w:b/>
                <w:i/>
                <w:color w:val="000000"/>
              </w:rPr>
              <w:t>Managerial skill</w:t>
            </w:r>
            <w:r w:rsidRPr="00D865CA">
              <w:rPr>
                <w:rFonts w:ascii="Times New Roman" w:eastAsia="Times New Roman" w:hAnsi="Times New Roman" w:cs="Times New Roman"/>
                <w:color w:val="000000"/>
              </w:rPr>
              <w:t xml:space="preserve"> </w:t>
            </w:r>
            <w:proofErr w:type="gramStart"/>
            <w:r w:rsidRPr="00D865CA">
              <w:rPr>
                <w:rFonts w:ascii="Times New Roman" w:eastAsia="Times New Roman" w:hAnsi="Times New Roman" w:cs="Times New Roman"/>
                <w:color w:val="000000"/>
              </w:rPr>
              <w:t>are</w:t>
            </w:r>
            <w:proofErr w:type="gramEnd"/>
            <w:r w:rsidRPr="00D865CA">
              <w:rPr>
                <w:rFonts w:ascii="Times New Roman" w:eastAsia="Times New Roman" w:hAnsi="Times New Roman" w:cs="Times New Roman"/>
                <w:color w:val="000000"/>
              </w:rPr>
              <w:t xml:space="preserve"> demonstrated as per organization policy</w:t>
            </w:r>
          </w:p>
          <w:p w14:paraId="34C0598E" w14:textId="77777777" w:rsidR="001C2D65" w:rsidRPr="00D865CA" w:rsidRDefault="001C2D65">
            <w:pPr>
              <w:pStyle w:val="Normal1"/>
              <w:numPr>
                <w:ilvl w:val="0"/>
                <w:numId w:val="9"/>
              </w:numPr>
              <w:pBdr>
                <w:top w:val="nil"/>
                <w:left w:val="nil"/>
                <w:bottom w:val="nil"/>
                <w:right w:val="nil"/>
                <w:between w:val="nil"/>
              </w:pBdr>
              <w:spacing w:after="0" w:line="276" w:lineRule="auto"/>
              <w:ind w:hanging="720"/>
              <w:rPr>
                <w:rFonts w:ascii="Times New Roman" w:eastAsia="Times New Roman" w:hAnsi="Times New Roman" w:cs="Times New Roman"/>
                <w:color w:val="000000"/>
              </w:rPr>
            </w:pPr>
            <w:r w:rsidRPr="00D865CA">
              <w:rPr>
                <w:rFonts w:ascii="Times New Roman" w:eastAsia="Times New Roman" w:hAnsi="Times New Roman" w:cs="Times New Roman"/>
                <w:b/>
                <w:i/>
                <w:color w:val="000000"/>
              </w:rPr>
              <w:t>Ethics and integrity</w:t>
            </w:r>
            <w:r w:rsidRPr="00D865CA">
              <w:rPr>
                <w:rFonts w:ascii="Times New Roman" w:eastAsia="Times New Roman" w:hAnsi="Times New Roman" w:cs="Times New Roman"/>
                <w:color w:val="000000"/>
              </w:rPr>
              <w:t xml:space="preserve"> are demonstrated as per organization policy</w:t>
            </w:r>
          </w:p>
          <w:p w14:paraId="52386724" w14:textId="77777777" w:rsidR="001C2D65" w:rsidRPr="00D865CA" w:rsidRDefault="001C2D65">
            <w:pPr>
              <w:pStyle w:val="Normal1"/>
              <w:numPr>
                <w:ilvl w:val="0"/>
                <w:numId w:val="9"/>
              </w:numPr>
              <w:pBdr>
                <w:top w:val="nil"/>
                <w:left w:val="nil"/>
                <w:bottom w:val="nil"/>
                <w:right w:val="nil"/>
                <w:between w:val="nil"/>
              </w:pBdr>
              <w:spacing w:after="0" w:line="276" w:lineRule="auto"/>
              <w:ind w:hanging="720"/>
              <w:rPr>
                <w:rFonts w:ascii="Times New Roman" w:eastAsia="Times New Roman" w:hAnsi="Times New Roman" w:cs="Times New Roman"/>
                <w:color w:val="000000"/>
              </w:rPr>
            </w:pPr>
            <w:r w:rsidRPr="00D865CA">
              <w:rPr>
                <w:rFonts w:ascii="Times New Roman" w:eastAsia="Times New Roman" w:hAnsi="Times New Roman" w:cs="Times New Roman"/>
                <w:color w:val="000000"/>
              </w:rPr>
              <w:t>Characteristics of a good manage are demonstrated as per organization policy</w:t>
            </w:r>
          </w:p>
          <w:p w14:paraId="58D99FA7" w14:textId="77777777" w:rsidR="001C2D65" w:rsidRPr="00D865CA" w:rsidRDefault="001C2D65">
            <w:pPr>
              <w:pStyle w:val="Normal1"/>
              <w:numPr>
                <w:ilvl w:val="0"/>
                <w:numId w:val="9"/>
              </w:numPr>
              <w:pBdr>
                <w:top w:val="nil"/>
                <w:left w:val="nil"/>
                <w:bottom w:val="nil"/>
                <w:right w:val="nil"/>
                <w:between w:val="nil"/>
              </w:pBdr>
              <w:spacing w:after="200" w:line="276" w:lineRule="auto"/>
              <w:ind w:hanging="720"/>
              <w:rPr>
                <w:rFonts w:ascii="Times New Roman" w:eastAsia="Times New Roman" w:hAnsi="Times New Roman" w:cs="Times New Roman"/>
                <w:color w:val="000000"/>
              </w:rPr>
            </w:pPr>
            <w:r w:rsidRPr="00D865CA">
              <w:rPr>
                <w:rFonts w:ascii="Times New Roman" w:eastAsia="Times New Roman" w:hAnsi="Times New Roman" w:cs="Times New Roman"/>
                <w:color w:val="000000"/>
              </w:rPr>
              <w:t>Managerial rules in managements are analyzed as per organization policy</w:t>
            </w:r>
          </w:p>
          <w:p w14:paraId="2FCE9FC3" w14:textId="77777777" w:rsidR="001C2D65" w:rsidRPr="00D865CA" w:rsidRDefault="001C2D65" w:rsidP="00530115">
            <w:pPr>
              <w:pStyle w:val="Normal1"/>
              <w:rPr>
                <w:rFonts w:ascii="Times New Roman" w:eastAsia="Times New Roman" w:hAnsi="Times New Roman" w:cs="Times New Roman"/>
              </w:rPr>
            </w:pPr>
          </w:p>
        </w:tc>
      </w:tr>
      <w:tr w:rsidR="001C2D65" w:rsidRPr="00D865CA" w14:paraId="3D90663B" w14:textId="77777777" w:rsidTr="00530115">
        <w:trPr>
          <w:cantSplit/>
          <w:trHeight w:val="962"/>
          <w:tblHeader/>
        </w:trPr>
        <w:tc>
          <w:tcPr>
            <w:tcW w:w="2430"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6C073969" w14:textId="77777777" w:rsidR="001C2D65" w:rsidRPr="00D865CA" w:rsidRDefault="001C2D65">
            <w:pPr>
              <w:pStyle w:val="Normal1"/>
              <w:numPr>
                <w:ilvl w:val="0"/>
                <w:numId w:val="45"/>
              </w:numPr>
              <w:rPr>
                <w:rFonts w:ascii="Times New Roman" w:eastAsia="Times New Roman" w:hAnsi="Times New Roman" w:cs="Times New Roman"/>
              </w:rPr>
            </w:pPr>
            <w:r w:rsidRPr="00D865CA">
              <w:rPr>
                <w:rFonts w:ascii="Times New Roman" w:eastAsia="Times New Roman" w:hAnsi="Times New Roman" w:cs="Times New Roman"/>
              </w:rPr>
              <w:t>Perform management functions</w:t>
            </w:r>
          </w:p>
        </w:tc>
        <w:tc>
          <w:tcPr>
            <w:tcW w:w="7302"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6C325300" w14:textId="77777777" w:rsidR="001C2D65" w:rsidRPr="00D865CA" w:rsidRDefault="001C2D65">
            <w:pPr>
              <w:pStyle w:val="Normal1"/>
              <w:numPr>
                <w:ilvl w:val="1"/>
                <w:numId w:val="22"/>
              </w:numPr>
              <w:pBdr>
                <w:top w:val="nil"/>
                <w:left w:val="nil"/>
                <w:bottom w:val="nil"/>
                <w:right w:val="nil"/>
                <w:between w:val="nil"/>
              </w:pBdr>
              <w:spacing w:after="0"/>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 Planning functions are performed as per organization policy</w:t>
            </w:r>
          </w:p>
          <w:p w14:paraId="61A70987" w14:textId="77777777" w:rsidR="001C2D65" w:rsidRPr="00D865CA" w:rsidRDefault="001C2D65">
            <w:pPr>
              <w:pStyle w:val="Normal1"/>
              <w:numPr>
                <w:ilvl w:val="1"/>
                <w:numId w:val="22"/>
              </w:numPr>
              <w:pBdr>
                <w:top w:val="nil"/>
                <w:left w:val="nil"/>
                <w:bottom w:val="nil"/>
                <w:right w:val="nil"/>
                <w:between w:val="nil"/>
              </w:pBdr>
              <w:spacing w:after="0"/>
              <w:rPr>
                <w:rFonts w:ascii="Times New Roman" w:eastAsia="Times New Roman" w:hAnsi="Times New Roman" w:cs="Times New Roman"/>
                <w:color w:val="000000"/>
              </w:rPr>
            </w:pPr>
            <w:r w:rsidRPr="00D865CA">
              <w:rPr>
                <w:rFonts w:ascii="Times New Roman" w:eastAsia="Times New Roman" w:hAnsi="Times New Roman" w:cs="Times New Roman"/>
                <w:color w:val="000000"/>
              </w:rPr>
              <w:t>Organizing functions are performed as per organization policy</w:t>
            </w:r>
          </w:p>
          <w:p w14:paraId="60257AD9" w14:textId="77777777" w:rsidR="001C2D65" w:rsidRPr="00D865CA" w:rsidRDefault="001C2D65">
            <w:pPr>
              <w:pStyle w:val="Normal1"/>
              <w:numPr>
                <w:ilvl w:val="1"/>
                <w:numId w:val="22"/>
              </w:numPr>
              <w:pBdr>
                <w:top w:val="nil"/>
                <w:left w:val="nil"/>
                <w:bottom w:val="nil"/>
                <w:right w:val="nil"/>
                <w:between w:val="nil"/>
              </w:pBdr>
              <w:spacing w:after="0"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Directing functions are performed as per organization policy</w:t>
            </w:r>
          </w:p>
          <w:p w14:paraId="18E6CBDF" w14:textId="77777777" w:rsidR="001C2D65" w:rsidRPr="00D865CA" w:rsidRDefault="001C2D65">
            <w:pPr>
              <w:pStyle w:val="Normal1"/>
              <w:numPr>
                <w:ilvl w:val="1"/>
                <w:numId w:val="22"/>
              </w:numPr>
              <w:pBdr>
                <w:top w:val="nil"/>
                <w:left w:val="nil"/>
                <w:bottom w:val="nil"/>
                <w:right w:val="nil"/>
                <w:between w:val="nil"/>
              </w:pBdr>
              <w:spacing w:after="0"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Staffing functions are performed as per organization policy</w:t>
            </w:r>
          </w:p>
          <w:p w14:paraId="6927F935" w14:textId="77777777" w:rsidR="001C2D65" w:rsidRPr="00D865CA" w:rsidRDefault="001C2D65">
            <w:pPr>
              <w:pStyle w:val="Normal1"/>
              <w:numPr>
                <w:ilvl w:val="1"/>
                <w:numId w:val="22"/>
              </w:numPr>
              <w:pBdr>
                <w:top w:val="nil"/>
                <w:left w:val="nil"/>
                <w:bottom w:val="nil"/>
                <w:right w:val="nil"/>
                <w:between w:val="nil"/>
              </w:pBdr>
              <w:spacing w:after="200"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Controlling functions are performed as per organization policy</w:t>
            </w:r>
          </w:p>
        </w:tc>
      </w:tr>
      <w:tr w:rsidR="001C2D65" w:rsidRPr="00D865CA" w14:paraId="669BF29A" w14:textId="77777777" w:rsidTr="00530115">
        <w:trPr>
          <w:cantSplit/>
          <w:trHeight w:val="2231"/>
          <w:tblHeader/>
        </w:trPr>
        <w:tc>
          <w:tcPr>
            <w:tcW w:w="2430"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67AEC890"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3. </w:t>
            </w:r>
            <w:r>
              <w:rPr>
                <w:rFonts w:ascii="Times New Roman" w:eastAsia="Times New Roman" w:hAnsi="Times New Roman" w:cs="Times New Roman"/>
              </w:rPr>
              <w:t xml:space="preserve">Develop </w:t>
            </w:r>
            <w:r w:rsidRPr="00D865CA">
              <w:rPr>
                <w:rFonts w:ascii="Times New Roman" w:eastAsia="Times New Roman" w:hAnsi="Times New Roman" w:cs="Times New Roman"/>
              </w:rPr>
              <w:t>leadership skills</w:t>
            </w:r>
          </w:p>
        </w:tc>
        <w:tc>
          <w:tcPr>
            <w:tcW w:w="7302"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37512211" w14:textId="77777777" w:rsidR="001C2D65" w:rsidRPr="00D865CA" w:rsidRDefault="001C2D65">
            <w:pPr>
              <w:pStyle w:val="Normal1"/>
              <w:numPr>
                <w:ilvl w:val="0"/>
                <w:numId w:val="23"/>
              </w:numPr>
              <w:pBdr>
                <w:top w:val="nil"/>
                <w:left w:val="nil"/>
                <w:bottom w:val="nil"/>
                <w:right w:val="nil"/>
                <w:between w:val="nil"/>
              </w:pBdr>
              <w:spacing w:after="0"/>
              <w:ind w:left="455" w:hanging="455"/>
              <w:rPr>
                <w:rFonts w:ascii="Times New Roman" w:eastAsia="Times New Roman" w:hAnsi="Times New Roman" w:cs="Times New Roman"/>
                <w:color w:val="000000"/>
              </w:rPr>
            </w:pPr>
            <w:r w:rsidRPr="00D865CA">
              <w:rPr>
                <w:rFonts w:ascii="Times New Roman" w:eastAsia="Times New Roman" w:hAnsi="Times New Roman" w:cs="Times New Roman"/>
                <w:b/>
                <w:i/>
                <w:color w:val="000000"/>
              </w:rPr>
              <w:t>Theories of leadership</w:t>
            </w:r>
            <w:r w:rsidRPr="00D865CA">
              <w:rPr>
                <w:rFonts w:ascii="Times New Roman" w:eastAsia="Times New Roman" w:hAnsi="Times New Roman" w:cs="Times New Roman"/>
                <w:color w:val="000000"/>
              </w:rPr>
              <w:t xml:space="preserve"> are </w:t>
            </w:r>
            <w:proofErr w:type="spellStart"/>
            <w:r w:rsidRPr="00D865CA">
              <w:rPr>
                <w:rFonts w:ascii="Times New Roman" w:eastAsia="Times New Roman" w:hAnsi="Times New Roman" w:cs="Times New Roman"/>
                <w:color w:val="000000"/>
              </w:rPr>
              <w:t>analysed</w:t>
            </w:r>
            <w:proofErr w:type="spellEnd"/>
            <w:r w:rsidRPr="00D865CA">
              <w:rPr>
                <w:rFonts w:ascii="Times New Roman" w:eastAsia="Times New Roman" w:hAnsi="Times New Roman" w:cs="Times New Roman"/>
                <w:color w:val="000000"/>
              </w:rPr>
              <w:t xml:space="preserve"> as per SOPs</w:t>
            </w:r>
          </w:p>
          <w:p w14:paraId="3E94B347" w14:textId="77777777" w:rsidR="001C2D65" w:rsidRPr="00D865CA" w:rsidRDefault="001C2D65">
            <w:pPr>
              <w:pStyle w:val="Normal1"/>
              <w:numPr>
                <w:ilvl w:val="0"/>
                <w:numId w:val="23"/>
              </w:numPr>
              <w:pBdr>
                <w:top w:val="nil"/>
                <w:left w:val="nil"/>
                <w:bottom w:val="nil"/>
                <w:right w:val="nil"/>
                <w:between w:val="nil"/>
              </w:pBdr>
              <w:spacing w:after="0"/>
              <w:ind w:left="455" w:hanging="455"/>
              <w:rPr>
                <w:rFonts w:ascii="Times New Roman" w:eastAsia="Times New Roman" w:hAnsi="Times New Roman" w:cs="Times New Roman"/>
                <w:color w:val="000000"/>
              </w:rPr>
            </w:pPr>
            <w:r w:rsidRPr="00D865CA">
              <w:rPr>
                <w:rFonts w:ascii="Times New Roman" w:eastAsia="Times New Roman" w:hAnsi="Times New Roman" w:cs="Times New Roman"/>
                <w:color w:val="000000"/>
              </w:rPr>
              <w:t>Qualities of a leader are identified SOPs</w:t>
            </w:r>
          </w:p>
          <w:p w14:paraId="69AE811C" w14:textId="77777777" w:rsidR="001C2D65" w:rsidRPr="00D865CA" w:rsidRDefault="001C2D65">
            <w:pPr>
              <w:pStyle w:val="Normal1"/>
              <w:numPr>
                <w:ilvl w:val="0"/>
                <w:numId w:val="23"/>
              </w:numPr>
              <w:pBdr>
                <w:top w:val="nil"/>
                <w:left w:val="nil"/>
                <w:bottom w:val="nil"/>
                <w:right w:val="nil"/>
                <w:between w:val="nil"/>
              </w:pBdr>
              <w:ind w:left="455" w:hanging="455"/>
              <w:rPr>
                <w:rFonts w:ascii="Times New Roman" w:eastAsia="Times New Roman" w:hAnsi="Times New Roman" w:cs="Times New Roman"/>
                <w:color w:val="000000"/>
              </w:rPr>
            </w:pPr>
            <w:r w:rsidRPr="00D865CA">
              <w:rPr>
                <w:rFonts w:ascii="Times New Roman" w:eastAsia="Times New Roman" w:hAnsi="Times New Roman" w:cs="Times New Roman"/>
                <w:b/>
                <w:i/>
                <w:color w:val="000000"/>
              </w:rPr>
              <w:t>Leadership styles</w:t>
            </w:r>
            <w:r w:rsidRPr="00D865CA">
              <w:rPr>
                <w:rFonts w:ascii="Times New Roman" w:eastAsia="Times New Roman" w:hAnsi="Times New Roman" w:cs="Times New Roman"/>
                <w:color w:val="000000"/>
              </w:rPr>
              <w:t xml:space="preserve"> are </w:t>
            </w:r>
            <w:proofErr w:type="spellStart"/>
            <w:r w:rsidRPr="00D865CA">
              <w:rPr>
                <w:rFonts w:ascii="Times New Roman" w:eastAsia="Times New Roman" w:hAnsi="Times New Roman" w:cs="Times New Roman"/>
                <w:color w:val="000000"/>
              </w:rPr>
              <w:t>analysed</w:t>
            </w:r>
            <w:proofErr w:type="spellEnd"/>
            <w:r w:rsidRPr="00D865CA">
              <w:rPr>
                <w:rFonts w:ascii="Times New Roman" w:eastAsia="Times New Roman" w:hAnsi="Times New Roman" w:cs="Times New Roman"/>
                <w:color w:val="000000"/>
              </w:rPr>
              <w:t xml:space="preserve"> SOPs</w:t>
            </w:r>
          </w:p>
        </w:tc>
      </w:tr>
      <w:tr w:rsidR="001C2D65" w:rsidRPr="00D865CA" w14:paraId="30FC54E2" w14:textId="77777777" w:rsidTr="00530115">
        <w:trPr>
          <w:cantSplit/>
          <w:trHeight w:val="1340"/>
          <w:tblHeader/>
        </w:trPr>
        <w:tc>
          <w:tcPr>
            <w:tcW w:w="2430"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07B6D936"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4. Analyze groups and teams</w:t>
            </w:r>
          </w:p>
        </w:tc>
        <w:tc>
          <w:tcPr>
            <w:tcW w:w="7302" w:type="dxa"/>
            <w:tcBorders>
              <w:top w:val="single" w:sz="4" w:space="0" w:color="000000"/>
              <w:left w:val="single" w:sz="4" w:space="0" w:color="000000"/>
              <w:bottom w:val="single" w:sz="4" w:space="0" w:color="000000"/>
              <w:right w:val="single" w:sz="4" w:space="0" w:color="000000"/>
            </w:tcBorders>
            <w:tcMar>
              <w:top w:w="9" w:type="dxa"/>
              <w:left w:w="91" w:type="dxa"/>
              <w:bottom w:w="0" w:type="dxa"/>
              <w:right w:w="77" w:type="dxa"/>
            </w:tcMar>
          </w:tcPr>
          <w:p w14:paraId="0CB7A93D" w14:textId="77777777" w:rsidR="001C2D65" w:rsidRPr="00D865CA" w:rsidRDefault="001C2D65">
            <w:pPr>
              <w:pStyle w:val="Normal1"/>
              <w:numPr>
                <w:ilvl w:val="0"/>
                <w:numId w:val="46"/>
              </w:numPr>
              <w:pBdr>
                <w:top w:val="nil"/>
                <w:left w:val="nil"/>
                <w:bottom w:val="nil"/>
                <w:right w:val="nil"/>
                <w:between w:val="nil"/>
              </w:pBdr>
              <w:spacing w:after="0"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The purpose of groups and </w:t>
            </w:r>
            <w:proofErr w:type="gramStart"/>
            <w:r w:rsidRPr="00D865CA">
              <w:rPr>
                <w:rFonts w:ascii="Times New Roman" w:eastAsia="Times New Roman" w:hAnsi="Times New Roman" w:cs="Times New Roman"/>
                <w:color w:val="000000"/>
              </w:rPr>
              <w:t>teams</w:t>
            </w:r>
            <w:proofErr w:type="gramEnd"/>
            <w:r w:rsidRPr="00D865CA">
              <w:rPr>
                <w:rFonts w:ascii="Times New Roman" w:eastAsia="Times New Roman" w:hAnsi="Times New Roman" w:cs="Times New Roman"/>
                <w:color w:val="000000"/>
              </w:rPr>
              <w:t xml:space="preserve"> formation is analyzed as per organization policy</w:t>
            </w:r>
          </w:p>
          <w:p w14:paraId="7CE43A9C" w14:textId="77777777" w:rsidR="001C2D65" w:rsidRPr="00D865CA" w:rsidRDefault="001C2D65">
            <w:pPr>
              <w:pStyle w:val="Normal1"/>
              <w:numPr>
                <w:ilvl w:val="0"/>
                <w:numId w:val="46"/>
              </w:numPr>
              <w:pBdr>
                <w:top w:val="nil"/>
                <w:left w:val="nil"/>
                <w:bottom w:val="nil"/>
                <w:right w:val="nil"/>
                <w:between w:val="nil"/>
              </w:pBdr>
              <w:spacing w:after="0"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 xml:space="preserve">Groups and </w:t>
            </w:r>
            <w:proofErr w:type="gramStart"/>
            <w:r w:rsidRPr="00D865CA">
              <w:rPr>
                <w:rFonts w:ascii="Times New Roman" w:eastAsia="Times New Roman" w:hAnsi="Times New Roman" w:cs="Times New Roman"/>
                <w:color w:val="000000"/>
              </w:rPr>
              <w:t>teams</w:t>
            </w:r>
            <w:proofErr w:type="gramEnd"/>
            <w:r w:rsidRPr="00D865CA">
              <w:rPr>
                <w:rFonts w:ascii="Times New Roman" w:eastAsia="Times New Roman" w:hAnsi="Times New Roman" w:cs="Times New Roman"/>
                <w:color w:val="000000"/>
              </w:rPr>
              <w:t xml:space="preserve"> effectiveness is analyzed as per organization policy</w:t>
            </w:r>
          </w:p>
          <w:p w14:paraId="5AA96E61" w14:textId="77777777" w:rsidR="001C2D65" w:rsidRPr="00D865CA" w:rsidRDefault="001C2D65">
            <w:pPr>
              <w:pStyle w:val="Normal1"/>
              <w:numPr>
                <w:ilvl w:val="0"/>
                <w:numId w:val="46"/>
              </w:numPr>
              <w:pBdr>
                <w:top w:val="nil"/>
                <w:left w:val="nil"/>
                <w:bottom w:val="nil"/>
                <w:right w:val="nil"/>
                <w:between w:val="nil"/>
              </w:pBdr>
              <w:spacing w:after="200"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Groups and teams are formed as per organization policy</w:t>
            </w:r>
          </w:p>
        </w:tc>
      </w:tr>
    </w:tbl>
    <w:p w14:paraId="5B512D2E" w14:textId="77777777" w:rsidR="001C2D65" w:rsidRPr="00D865CA" w:rsidRDefault="001C2D65" w:rsidP="001C2D65">
      <w:pPr>
        <w:pStyle w:val="Normal1"/>
        <w:rPr>
          <w:del w:id="33" w:author="pc" w:date="2022-08-22T12:47:00Z"/>
          <w:rFonts w:ascii="Times New Roman" w:eastAsia="Times New Roman" w:hAnsi="Times New Roman" w:cs="Times New Roman"/>
        </w:rPr>
      </w:pPr>
    </w:p>
    <w:p w14:paraId="543F17B3" w14:textId="77777777" w:rsidR="001C2D65" w:rsidRPr="00D865CA" w:rsidRDefault="001C2D65" w:rsidP="001C2D65">
      <w:pPr>
        <w:pStyle w:val="Normal1"/>
        <w:rPr>
          <w:del w:id="34" w:author="pc" w:date="2022-08-22T12:47:00Z"/>
          <w:rFonts w:ascii="Times New Roman" w:eastAsia="Times New Roman" w:hAnsi="Times New Roman" w:cs="Times New Roman"/>
        </w:rPr>
      </w:pPr>
    </w:p>
    <w:p w14:paraId="137D0DA4" w14:textId="77777777" w:rsidR="001C2D65" w:rsidRPr="00D865CA" w:rsidRDefault="001C2D65" w:rsidP="001C2D65">
      <w:pPr>
        <w:pStyle w:val="Normal1"/>
        <w:rPr>
          <w:rFonts w:ascii="Times New Roman" w:eastAsia="Times New Roman" w:hAnsi="Times New Roman" w:cs="Times New Roman"/>
        </w:rPr>
      </w:pPr>
      <w:r w:rsidRPr="00D865CA">
        <w:rPr>
          <w:rFonts w:ascii="Times New Roman" w:eastAsia="Times New Roman" w:hAnsi="Times New Roman" w:cs="Times New Roman"/>
          <w:b/>
        </w:rPr>
        <w:t xml:space="preserve"> </w:t>
      </w:r>
    </w:p>
    <w:p w14:paraId="3F80F75D" w14:textId="77777777" w:rsidR="001C2D65" w:rsidRPr="00D865CA" w:rsidRDefault="001C2D65" w:rsidP="001C2D65">
      <w:pPr>
        <w:pStyle w:val="Normal1"/>
        <w:rPr>
          <w:rFonts w:ascii="Times New Roman" w:eastAsia="Times New Roman" w:hAnsi="Times New Roman" w:cs="Times New Roman"/>
        </w:rPr>
      </w:pPr>
      <w:r w:rsidRPr="00D865CA">
        <w:rPr>
          <w:rFonts w:ascii="Times New Roman" w:eastAsia="Times New Roman" w:hAnsi="Times New Roman" w:cs="Times New Roman"/>
          <w:b/>
        </w:rPr>
        <w:t xml:space="preserve">RANGE </w:t>
      </w:r>
    </w:p>
    <w:p w14:paraId="519E79C2" w14:textId="77777777" w:rsidR="001C2D65" w:rsidRPr="00D865CA" w:rsidRDefault="001C2D65" w:rsidP="001C2D6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This section provides work environments and conditions to which the performance criteria apply. It allows for different work environments and situations that will affect performance.  </w:t>
      </w:r>
    </w:p>
    <w:p w14:paraId="47B1F28D" w14:textId="77777777" w:rsidR="001C2D65" w:rsidRPr="00D865CA" w:rsidRDefault="001C2D65" w:rsidP="001C2D6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 </w:t>
      </w:r>
    </w:p>
    <w:tbl>
      <w:tblPr>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2"/>
        <w:gridCol w:w="6833"/>
      </w:tblGrid>
      <w:tr w:rsidR="001C2D65" w:rsidRPr="00D865CA" w14:paraId="195657B3" w14:textId="77777777" w:rsidTr="00530115">
        <w:trPr>
          <w:cantSplit/>
          <w:trHeight w:val="646"/>
          <w:tblHeader/>
        </w:trPr>
        <w:tc>
          <w:tcPr>
            <w:tcW w:w="2432"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10B2D45B"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b/>
              </w:rPr>
              <w:t xml:space="preserve">Variable </w:t>
            </w:r>
          </w:p>
        </w:tc>
        <w:tc>
          <w:tcPr>
            <w:tcW w:w="6833"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37896553"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b/>
              </w:rPr>
              <w:t xml:space="preserve">Range </w:t>
            </w:r>
          </w:p>
          <w:p w14:paraId="2D00F8D2"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b/>
                <w:i/>
              </w:rPr>
              <w:t>May include but are not limited to:</w:t>
            </w:r>
            <w:r w:rsidRPr="00D865CA">
              <w:rPr>
                <w:rFonts w:ascii="Times New Roman" w:eastAsia="Times New Roman" w:hAnsi="Times New Roman" w:cs="Times New Roman"/>
                <w:b/>
              </w:rPr>
              <w:t xml:space="preserve"> </w:t>
            </w:r>
          </w:p>
        </w:tc>
      </w:tr>
      <w:tr w:rsidR="001C2D65" w:rsidRPr="00D865CA" w14:paraId="684841D6" w14:textId="77777777" w:rsidTr="00530115">
        <w:trPr>
          <w:cantSplit/>
          <w:trHeight w:val="646"/>
          <w:tblHeader/>
        </w:trPr>
        <w:tc>
          <w:tcPr>
            <w:tcW w:w="2432"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206F257A"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Theories of leadership </w:t>
            </w:r>
          </w:p>
        </w:tc>
        <w:tc>
          <w:tcPr>
            <w:tcW w:w="6833"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62FD7CAE" w14:textId="77777777" w:rsidR="001C2D65" w:rsidRPr="00D865CA" w:rsidRDefault="001C2D65">
            <w:pPr>
              <w:pStyle w:val="Normal1"/>
              <w:numPr>
                <w:ilvl w:val="0"/>
                <w:numId w:val="47"/>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Systems theory</w:t>
            </w:r>
          </w:p>
          <w:p w14:paraId="31A5045E" w14:textId="77777777" w:rsidR="001C2D65" w:rsidRPr="00D865CA" w:rsidRDefault="001C2D65">
            <w:pPr>
              <w:pStyle w:val="Normal1"/>
              <w:numPr>
                <w:ilvl w:val="0"/>
                <w:numId w:val="47"/>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Contingency theory</w:t>
            </w:r>
          </w:p>
          <w:p w14:paraId="22A545DE" w14:textId="77777777" w:rsidR="001C2D65" w:rsidRPr="00D865CA" w:rsidRDefault="001C2D65">
            <w:pPr>
              <w:pStyle w:val="Normal1"/>
              <w:numPr>
                <w:ilvl w:val="0"/>
                <w:numId w:val="47"/>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Classical theory</w:t>
            </w:r>
          </w:p>
          <w:p w14:paraId="39762692" w14:textId="77777777" w:rsidR="001C2D65" w:rsidRPr="00D865CA" w:rsidRDefault="001C2D65">
            <w:pPr>
              <w:pStyle w:val="Normal1"/>
              <w:numPr>
                <w:ilvl w:val="0"/>
                <w:numId w:val="47"/>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Administration theory</w:t>
            </w:r>
          </w:p>
          <w:p w14:paraId="04B28F7A" w14:textId="77777777" w:rsidR="001C2D65" w:rsidRPr="00D865CA" w:rsidRDefault="001C2D65">
            <w:pPr>
              <w:pStyle w:val="Normal1"/>
              <w:numPr>
                <w:ilvl w:val="0"/>
                <w:numId w:val="47"/>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Bureaucratic theory</w:t>
            </w:r>
          </w:p>
          <w:p w14:paraId="5136E607" w14:textId="77777777" w:rsidR="001C2D65" w:rsidRPr="00D865CA" w:rsidRDefault="001C2D65">
            <w:pPr>
              <w:pStyle w:val="Normal1"/>
              <w:numPr>
                <w:ilvl w:val="0"/>
                <w:numId w:val="47"/>
              </w:numPr>
              <w:pBdr>
                <w:top w:val="nil"/>
                <w:left w:val="nil"/>
                <w:bottom w:val="nil"/>
                <w:right w:val="nil"/>
                <w:between w:val="nil"/>
              </w:pBdr>
              <w:spacing w:after="0" w:line="276" w:lineRule="auto"/>
              <w:rPr>
                <w:rFonts w:ascii="Times New Roman" w:hAnsi="Times New Roman" w:cs="Times New Roman"/>
                <w:color w:val="000000"/>
              </w:rPr>
            </w:pPr>
            <w:r w:rsidRPr="00D865CA">
              <w:rPr>
                <w:rFonts w:ascii="Times New Roman" w:eastAsia="Times New Roman" w:hAnsi="Times New Roman" w:cs="Times New Roman"/>
                <w:color w:val="000000"/>
              </w:rPr>
              <w:t>Scientific theory</w:t>
            </w:r>
          </w:p>
          <w:p w14:paraId="422388EA" w14:textId="77777777" w:rsidR="001C2D65" w:rsidRPr="00D865CA" w:rsidRDefault="001C2D65">
            <w:pPr>
              <w:pStyle w:val="Normal1"/>
              <w:numPr>
                <w:ilvl w:val="0"/>
                <w:numId w:val="47"/>
              </w:numPr>
              <w:pBdr>
                <w:top w:val="nil"/>
                <w:left w:val="nil"/>
                <w:bottom w:val="nil"/>
                <w:right w:val="nil"/>
                <w:between w:val="nil"/>
              </w:pBdr>
              <w:spacing w:after="200" w:line="276" w:lineRule="auto"/>
              <w:rPr>
                <w:rFonts w:ascii="Times New Roman" w:hAnsi="Times New Roman" w:cs="Times New Roman"/>
                <w:color w:val="000000"/>
              </w:rPr>
            </w:pPr>
            <w:r w:rsidRPr="00D865CA">
              <w:rPr>
                <w:rFonts w:ascii="Times New Roman" w:eastAsia="Times New Roman" w:hAnsi="Times New Roman" w:cs="Times New Roman"/>
                <w:color w:val="000000"/>
              </w:rPr>
              <w:t>Human relation theory</w:t>
            </w:r>
          </w:p>
        </w:tc>
      </w:tr>
      <w:tr w:rsidR="001C2D65" w:rsidRPr="00D865CA" w14:paraId="58099AA9" w14:textId="77777777" w:rsidTr="00530115">
        <w:trPr>
          <w:cantSplit/>
          <w:trHeight w:val="646"/>
          <w:tblHeader/>
        </w:trPr>
        <w:tc>
          <w:tcPr>
            <w:tcW w:w="2432"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37129DDD"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Leadership styles</w:t>
            </w:r>
          </w:p>
        </w:tc>
        <w:tc>
          <w:tcPr>
            <w:tcW w:w="6833"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603EE912" w14:textId="77777777" w:rsidR="001C2D65" w:rsidRPr="00D865CA" w:rsidRDefault="001C2D65">
            <w:pPr>
              <w:pStyle w:val="Normal1"/>
              <w:numPr>
                <w:ilvl w:val="0"/>
                <w:numId w:val="48"/>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Democratic theory</w:t>
            </w:r>
          </w:p>
          <w:p w14:paraId="688043CF" w14:textId="77777777" w:rsidR="001C2D65" w:rsidRPr="00D865CA" w:rsidRDefault="001C2D65">
            <w:pPr>
              <w:pStyle w:val="Normal1"/>
              <w:numPr>
                <w:ilvl w:val="0"/>
                <w:numId w:val="48"/>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 xml:space="preserve">Autocratic </w:t>
            </w:r>
          </w:p>
          <w:p w14:paraId="1BB64819" w14:textId="77777777" w:rsidR="001C2D65" w:rsidRPr="00D865CA" w:rsidRDefault="001C2D65">
            <w:pPr>
              <w:pStyle w:val="Normal1"/>
              <w:numPr>
                <w:ilvl w:val="0"/>
                <w:numId w:val="48"/>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Laissez faire</w:t>
            </w:r>
          </w:p>
          <w:p w14:paraId="3AF8B023" w14:textId="77777777" w:rsidR="001C2D65" w:rsidRPr="00D865CA" w:rsidRDefault="001C2D65">
            <w:pPr>
              <w:pStyle w:val="Normal1"/>
              <w:numPr>
                <w:ilvl w:val="0"/>
                <w:numId w:val="48"/>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Transformational</w:t>
            </w:r>
          </w:p>
          <w:p w14:paraId="718A0C5F" w14:textId="77777777" w:rsidR="001C2D65" w:rsidRPr="00D865CA" w:rsidRDefault="001C2D65">
            <w:pPr>
              <w:pStyle w:val="Normal1"/>
              <w:numPr>
                <w:ilvl w:val="0"/>
                <w:numId w:val="48"/>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 xml:space="preserve">Transactional </w:t>
            </w:r>
          </w:p>
        </w:tc>
      </w:tr>
      <w:tr w:rsidR="001C2D65" w:rsidRPr="00D865CA" w14:paraId="4E067D92" w14:textId="77777777" w:rsidTr="00530115">
        <w:trPr>
          <w:cantSplit/>
          <w:trHeight w:val="646"/>
          <w:tblHeader/>
        </w:trPr>
        <w:tc>
          <w:tcPr>
            <w:tcW w:w="2432"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037F32DE"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Managerial skills</w:t>
            </w:r>
          </w:p>
        </w:tc>
        <w:tc>
          <w:tcPr>
            <w:tcW w:w="6833"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41CF3096" w14:textId="77777777" w:rsidR="001C2D65" w:rsidRPr="00D865CA" w:rsidRDefault="001C2D65">
            <w:pPr>
              <w:pStyle w:val="Normal1"/>
              <w:numPr>
                <w:ilvl w:val="0"/>
                <w:numId w:val="48"/>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Interpersonal skills</w:t>
            </w:r>
          </w:p>
          <w:p w14:paraId="4487BE56" w14:textId="77777777" w:rsidR="001C2D65" w:rsidRPr="00D865CA" w:rsidRDefault="001C2D65">
            <w:pPr>
              <w:pStyle w:val="Normal1"/>
              <w:numPr>
                <w:ilvl w:val="0"/>
                <w:numId w:val="48"/>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Communication and motivation</w:t>
            </w:r>
          </w:p>
          <w:p w14:paraId="269DCCE6" w14:textId="77777777" w:rsidR="001C2D65" w:rsidRPr="00D865CA" w:rsidRDefault="001C2D65">
            <w:pPr>
              <w:pStyle w:val="Normal1"/>
              <w:numPr>
                <w:ilvl w:val="0"/>
                <w:numId w:val="48"/>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Organization and delegation</w:t>
            </w:r>
          </w:p>
          <w:p w14:paraId="0ECA5D5D" w14:textId="77777777" w:rsidR="001C2D65" w:rsidRPr="00D865CA" w:rsidRDefault="001C2D65">
            <w:pPr>
              <w:pStyle w:val="Normal1"/>
              <w:numPr>
                <w:ilvl w:val="0"/>
                <w:numId w:val="48"/>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Mentoring</w:t>
            </w:r>
          </w:p>
          <w:p w14:paraId="046C690B" w14:textId="77777777" w:rsidR="001C2D65" w:rsidRPr="00D865CA" w:rsidRDefault="001C2D65">
            <w:pPr>
              <w:pStyle w:val="Normal1"/>
              <w:numPr>
                <w:ilvl w:val="0"/>
                <w:numId w:val="48"/>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Decision making</w:t>
            </w:r>
          </w:p>
        </w:tc>
      </w:tr>
      <w:tr w:rsidR="001C2D65" w:rsidRPr="00D865CA" w14:paraId="6D1BB035" w14:textId="77777777" w:rsidTr="00530115">
        <w:trPr>
          <w:cantSplit/>
          <w:trHeight w:val="646"/>
          <w:tblHeader/>
        </w:trPr>
        <w:tc>
          <w:tcPr>
            <w:tcW w:w="2432"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6A0C3B2E"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Ethics and integrity</w:t>
            </w:r>
          </w:p>
        </w:tc>
        <w:tc>
          <w:tcPr>
            <w:tcW w:w="6833"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91" w:type="dxa"/>
            </w:tcMar>
          </w:tcPr>
          <w:p w14:paraId="72473830" w14:textId="77777777" w:rsidR="001C2D65" w:rsidRPr="00D865CA" w:rsidRDefault="001C2D65">
            <w:pPr>
              <w:pStyle w:val="Normal1"/>
              <w:numPr>
                <w:ilvl w:val="0"/>
                <w:numId w:val="48"/>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Accountability</w:t>
            </w:r>
          </w:p>
          <w:p w14:paraId="31437988" w14:textId="77777777" w:rsidR="001C2D65" w:rsidRPr="00D865CA" w:rsidRDefault="001C2D65">
            <w:pPr>
              <w:pStyle w:val="Normal1"/>
              <w:numPr>
                <w:ilvl w:val="0"/>
                <w:numId w:val="48"/>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Honest</w:t>
            </w:r>
          </w:p>
          <w:p w14:paraId="049A260F" w14:textId="77777777" w:rsidR="001C2D65" w:rsidRPr="00D865CA" w:rsidRDefault="001C2D65">
            <w:pPr>
              <w:pStyle w:val="Normal1"/>
              <w:numPr>
                <w:ilvl w:val="0"/>
                <w:numId w:val="48"/>
              </w:numPr>
              <w:pBdr>
                <w:top w:val="nil"/>
                <w:left w:val="nil"/>
                <w:bottom w:val="nil"/>
                <w:right w:val="nil"/>
                <w:between w:val="nil"/>
              </w:pBdr>
              <w:spacing w:after="0"/>
              <w:rPr>
                <w:rFonts w:ascii="Times New Roman" w:hAnsi="Times New Roman" w:cs="Times New Roman"/>
                <w:color w:val="000000"/>
              </w:rPr>
            </w:pPr>
            <w:r w:rsidRPr="00D865CA">
              <w:rPr>
                <w:rFonts w:ascii="Times New Roman" w:eastAsia="Times New Roman" w:hAnsi="Times New Roman" w:cs="Times New Roman"/>
                <w:color w:val="000000"/>
              </w:rPr>
              <w:t>Integrity</w:t>
            </w:r>
          </w:p>
          <w:p w14:paraId="28B2C426" w14:textId="77777777" w:rsidR="001C2D65" w:rsidRPr="00D865CA" w:rsidRDefault="001C2D65">
            <w:pPr>
              <w:pStyle w:val="Normal1"/>
              <w:numPr>
                <w:ilvl w:val="0"/>
                <w:numId w:val="48"/>
              </w:numPr>
              <w:pBdr>
                <w:top w:val="nil"/>
                <w:left w:val="nil"/>
                <w:bottom w:val="nil"/>
                <w:right w:val="nil"/>
                <w:between w:val="nil"/>
              </w:pBdr>
              <w:rPr>
                <w:rFonts w:ascii="Times New Roman" w:hAnsi="Times New Roman" w:cs="Times New Roman"/>
                <w:color w:val="000000"/>
              </w:rPr>
            </w:pPr>
            <w:r w:rsidRPr="00D865CA">
              <w:rPr>
                <w:rFonts w:ascii="Times New Roman" w:eastAsia="Times New Roman" w:hAnsi="Times New Roman" w:cs="Times New Roman"/>
                <w:color w:val="000000"/>
              </w:rPr>
              <w:t xml:space="preserve">Fairness </w:t>
            </w:r>
          </w:p>
        </w:tc>
      </w:tr>
    </w:tbl>
    <w:p w14:paraId="5A43C941" w14:textId="77777777" w:rsidR="001C2D65" w:rsidRPr="00D865CA" w:rsidRDefault="001C2D65" w:rsidP="001C2D65">
      <w:pPr>
        <w:pStyle w:val="Normal1"/>
        <w:rPr>
          <w:rFonts w:ascii="Times New Roman" w:eastAsia="Times New Roman" w:hAnsi="Times New Roman" w:cs="Times New Roman"/>
        </w:rPr>
      </w:pPr>
      <w:r w:rsidRPr="00D865CA">
        <w:rPr>
          <w:rFonts w:ascii="Times New Roman" w:eastAsia="Times New Roman" w:hAnsi="Times New Roman" w:cs="Times New Roman"/>
          <w:b/>
        </w:rPr>
        <w:t xml:space="preserve"> </w:t>
      </w:r>
    </w:p>
    <w:p w14:paraId="758CA0F2" w14:textId="77777777" w:rsidR="001C2D65" w:rsidRPr="00D865CA" w:rsidRDefault="001C2D65" w:rsidP="001C2D65">
      <w:pPr>
        <w:pStyle w:val="Normal1"/>
        <w:rPr>
          <w:rFonts w:ascii="Times New Roman" w:eastAsia="Times New Roman" w:hAnsi="Times New Roman" w:cs="Times New Roman"/>
          <w:b/>
        </w:rPr>
      </w:pPr>
      <w:r w:rsidRPr="00D865CA">
        <w:rPr>
          <w:rFonts w:ascii="Times New Roman" w:eastAsia="Times New Roman" w:hAnsi="Times New Roman" w:cs="Times New Roman"/>
          <w:b/>
        </w:rPr>
        <w:t>ENABLERS</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728"/>
      </w:tblGrid>
      <w:tr w:rsidR="001C2D65" w:rsidRPr="00D865CA" w14:paraId="47C9D98B" w14:textId="77777777" w:rsidTr="00530115">
        <w:trPr>
          <w:cantSplit/>
          <w:tblHeader/>
        </w:trPr>
        <w:tc>
          <w:tcPr>
            <w:tcW w:w="92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7580E" w14:textId="77777777" w:rsidR="001C2D65" w:rsidRPr="00D865CA" w:rsidRDefault="001C2D65" w:rsidP="00530115">
            <w:pPr>
              <w:pStyle w:val="Normal1"/>
              <w:rPr>
                <w:rFonts w:ascii="Times New Roman" w:eastAsia="Times New Roman" w:hAnsi="Times New Roman" w:cs="Times New Roman"/>
                <w:b/>
              </w:rPr>
            </w:pPr>
            <w:r w:rsidRPr="00D865CA">
              <w:rPr>
                <w:rFonts w:ascii="Times New Roman" w:eastAsia="Times New Roman" w:hAnsi="Times New Roman" w:cs="Times New Roman"/>
                <w:b/>
              </w:rPr>
              <w:lastRenderedPageBreak/>
              <w:t>REQUIRED SKILLS AND KNOWLEDGE</w:t>
            </w:r>
          </w:p>
        </w:tc>
      </w:tr>
      <w:tr w:rsidR="001C2D65" w:rsidRPr="00D865CA" w14:paraId="1ED9B57F" w14:textId="77777777" w:rsidTr="00530115">
        <w:trPr>
          <w:cantSplit/>
          <w:tblHeader/>
        </w:trPr>
        <w:tc>
          <w:tcPr>
            <w:tcW w:w="4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AB75C6" w14:textId="77777777" w:rsidR="001C2D65" w:rsidRPr="00D865CA" w:rsidRDefault="001C2D65"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b/>
              </w:rPr>
              <w:t>Required skills</w:t>
            </w:r>
            <w:r w:rsidRPr="00D865CA">
              <w:rPr>
                <w:rFonts w:ascii="Times New Roman" w:eastAsia="Times New Roman" w:hAnsi="Times New Roman" w:cs="Times New Roman"/>
              </w:rPr>
              <w:t xml:space="preserve"> </w:t>
            </w:r>
          </w:p>
          <w:p w14:paraId="3DD20353" w14:textId="77777777" w:rsidR="001C2D65" w:rsidRPr="00D865CA" w:rsidRDefault="001C2D65">
            <w:pPr>
              <w:pStyle w:val="Normal1"/>
              <w:numPr>
                <w:ilvl w:val="0"/>
                <w:numId w:val="48"/>
              </w:numPr>
              <w:pBdr>
                <w:top w:val="nil"/>
                <w:left w:val="nil"/>
                <w:bottom w:val="nil"/>
                <w:right w:val="nil"/>
                <w:between w:val="nil"/>
              </w:pBdr>
              <w:spacing w:after="0" w:line="240"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Communication skills </w:t>
            </w:r>
          </w:p>
          <w:p w14:paraId="3CD64B30" w14:textId="77777777" w:rsidR="001C2D65" w:rsidRPr="00D865CA" w:rsidRDefault="001C2D65">
            <w:pPr>
              <w:pStyle w:val="Normal1"/>
              <w:numPr>
                <w:ilvl w:val="0"/>
                <w:numId w:val="48"/>
              </w:numPr>
              <w:pBdr>
                <w:top w:val="nil"/>
                <w:left w:val="nil"/>
                <w:bottom w:val="nil"/>
                <w:right w:val="nil"/>
                <w:between w:val="nil"/>
              </w:pBdr>
              <w:spacing w:after="0" w:line="240"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Problem </w:t>
            </w:r>
            <w:proofErr w:type="gramStart"/>
            <w:r w:rsidRPr="00D865CA">
              <w:rPr>
                <w:rFonts w:ascii="Times New Roman" w:eastAsia="Times New Roman" w:hAnsi="Times New Roman" w:cs="Times New Roman"/>
                <w:color w:val="000000"/>
              </w:rPr>
              <w:t>solving  skills</w:t>
            </w:r>
            <w:proofErr w:type="gramEnd"/>
          </w:p>
          <w:p w14:paraId="040F4795" w14:textId="77777777" w:rsidR="001C2D65" w:rsidRPr="00D865CA" w:rsidRDefault="001C2D65">
            <w:pPr>
              <w:pStyle w:val="Normal1"/>
              <w:numPr>
                <w:ilvl w:val="0"/>
                <w:numId w:val="48"/>
              </w:numPr>
              <w:pBdr>
                <w:top w:val="nil"/>
                <w:left w:val="nil"/>
                <w:bottom w:val="nil"/>
                <w:right w:val="nil"/>
                <w:between w:val="nil"/>
              </w:pBdr>
              <w:spacing w:after="0" w:line="240" w:lineRule="auto"/>
              <w:rPr>
                <w:rFonts w:ascii="Times New Roman" w:hAnsi="Times New Roman" w:cs="Times New Roman"/>
                <w:color w:val="000000"/>
              </w:rPr>
            </w:pPr>
            <w:r w:rsidRPr="00D865CA">
              <w:rPr>
                <w:rFonts w:ascii="Times New Roman" w:eastAsia="Times New Roman" w:hAnsi="Times New Roman" w:cs="Times New Roman"/>
                <w:color w:val="000000"/>
              </w:rPr>
              <w:t>Data collection and analysis skills</w:t>
            </w:r>
          </w:p>
          <w:p w14:paraId="5939DC1F" w14:textId="77777777" w:rsidR="001C2D65" w:rsidRPr="00D865CA" w:rsidRDefault="001C2D65">
            <w:pPr>
              <w:pStyle w:val="Normal1"/>
              <w:numPr>
                <w:ilvl w:val="0"/>
                <w:numId w:val="48"/>
              </w:numPr>
              <w:pBdr>
                <w:top w:val="nil"/>
                <w:left w:val="nil"/>
                <w:bottom w:val="nil"/>
                <w:right w:val="nil"/>
                <w:between w:val="nil"/>
              </w:pBdr>
              <w:spacing w:after="0" w:line="240" w:lineRule="auto"/>
              <w:rPr>
                <w:rFonts w:ascii="Times New Roman" w:hAnsi="Times New Roman" w:cs="Times New Roman"/>
                <w:color w:val="000000"/>
              </w:rPr>
            </w:pPr>
            <w:r w:rsidRPr="00D865CA">
              <w:rPr>
                <w:rFonts w:ascii="Times New Roman" w:eastAsia="Times New Roman" w:hAnsi="Times New Roman" w:cs="Times New Roman"/>
                <w:color w:val="000000"/>
              </w:rPr>
              <w:t>Presentation skills</w:t>
            </w:r>
          </w:p>
          <w:p w14:paraId="1BBE658F" w14:textId="77777777" w:rsidR="001C2D65" w:rsidRPr="00D865CA" w:rsidRDefault="001C2D65">
            <w:pPr>
              <w:pStyle w:val="Normal1"/>
              <w:numPr>
                <w:ilvl w:val="0"/>
                <w:numId w:val="48"/>
              </w:numPr>
              <w:pBdr>
                <w:top w:val="nil"/>
                <w:left w:val="nil"/>
                <w:bottom w:val="nil"/>
                <w:right w:val="nil"/>
                <w:between w:val="nil"/>
              </w:pBdr>
              <w:spacing w:after="0" w:line="240" w:lineRule="auto"/>
              <w:rPr>
                <w:rFonts w:ascii="Times New Roman" w:hAnsi="Times New Roman" w:cs="Times New Roman"/>
                <w:color w:val="000000"/>
              </w:rPr>
            </w:pPr>
            <w:r w:rsidRPr="00D865CA">
              <w:rPr>
                <w:rFonts w:ascii="Times New Roman" w:eastAsia="Times New Roman" w:hAnsi="Times New Roman" w:cs="Times New Roman"/>
                <w:color w:val="000000"/>
              </w:rPr>
              <w:t>Time management skills</w:t>
            </w:r>
          </w:p>
          <w:p w14:paraId="724ADFAF" w14:textId="77777777" w:rsidR="001C2D65" w:rsidRPr="00D865CA" w:rsidRDefault="001C2D65">
            <w:pPr>
              <w:pStyle w:val="Normal1"/>
              <w:numPr>
                <w:ilvl w:val="0"/>
                <w:numId w:val="48"/>
              </w:numPr>
              <w:pBdr>
                <w:top w:val="nil"/>
                <w:left w:val="nil"/>
                <w:bottom w:val="nil"/>
                <w:right w:val="nil"/>
                <w:between w:val="nil"/>
              </w:pBdr>
              <w:spacing w:after="0" w:line="240" w:lineRule="auto"/>
              <w:rPr>
                <w:rFonts w:ascii="Times New Roman" w:hAnsi="Times New Roman" w:cs="Times New Roman"/>
                <w:color w:val="000000"/>
              </w:rPr>
            </w:pPr>
            <w:r w:rsidRPr="00D865CA">
              <w:rPr>
                <w:rFonts w:ascii="Times New Roman" w:eastAsia="Times New Roman" w:hAnsi="Times New Roman" w:cs="Times New Roman"/>
                <w:color w:val="000000"/>
              </w:rPr>
              <w:t>Adaptability skills</w:t>
            </w:r>
          </w:p>
          <w:p w14:paraId="3D743A61" w14:textId="77777777" w:rsidR="001C2D65" w:rsidRPr="00D865CA" w:rsidRDefault="001C2D65">
            <w:pPr>
              <w:pStyle w:val="Normal1"/>
              <w:numPr>
                <w:ilvl w:val="0"/>
                <w:numId w:val="48"/>
              </w:numPr>
              <w:pBdr>
                <w:top w:val="nil"/>
                <w:left w:val="nil"/>
                <w:bottom w:val="nil"/>
                <w:right w:val="nil"/>
                <w:between w:val="nil"/>
              </w:pBdr>
              <w:spacing w:after="0" w:line="240" w:lineRule="auto"/>
              <w:rPr>
                <w:rFonts w:ascii="Times New Roman" w:hAnsi="Times New Roman" w:cs="Times New Roman"/>
                <w:color w:val="000000"/>
              </w:rPr>
            </w:pPr>
            <w:r w:rsidRPr="00D865CA">
              <w:rPr>
                <w:rFonts w:ascii="Times New Roman" w:eastAsia="Times New Roman" w:hAnsi="Times New Roman" w:cs="Times New Roman"/>
                <w:color w:val="000000"/>
              </w:rPr>
              <w:t>Report writing skills</w:t>
            </w:r>
          </w:p>
          <w:p w14:paraId="2EF0742E" w14:textId="77777777" w:rsidR="001C2D65" w:rsidRPr="00D865CA" w:rsidRDefault="001C2D65">
            <w:pPr>
              <w:pStyle w:val="Normal1"/>
              <w:numPr>
                <w:ilvl w:val="0"/>
                <w:numId w:val="48"/>
              </w:numPr>
              <w:pBdr>
                <w:top w:val="nil"/>
                <w:left w:val="nil"/>
                <w:bottom w:val="nil"/>
                <w:right w:val="nil"/>
                <w:between w:val="nil"/>
              </w:pBdr>
              <w:spacing w:after="0" w:line="240"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Teamwork and interpersonal skills </w:t>
            </w:r>
          </w:p>
          <w:p w14:paraId="59A5D37D" w14:textId="77777777" w:rsidR="001C2D65" w:rsidRPr="00D865CA" w:rsidRDefault="001C2D65" w:rsidP="00530115">
            <w:pPr>
              <w:pStyle w:val="Normal1"/>
              <w:spacing w:line="276" w:lineRule="auto"/>
              <w:ind w:left="360"/>
              <w:rPr>
                <w:rFonts w:ascii="Times New Roman" w:eastAsia="Times New Roman" w:hAnsi="Times New Roman" w:cs="Times New Roman"/>
              </w:rPr>
            </w:pPr>
          </w:p>
        </w:tc>
        <w:tc>
          <w:tcPr>
            <w:tcW w:w="4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F46E4"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b/>
              </w:rPr>
              <w:t>Required Knowledge</w:t>
            </w:r>
          </w:p>
          <w:p w14:paraId="643F628E" w14:textId="77777777" w:rsidR="001C2D65" w:rsidRPr="00D865CA" w:rsidRDefault="001C2D65">
            <w:pPr>
              <w:pStyle w:val="Normal1"/>
              <w:numPr>
                <w:ilvl w:val="0"/>
                <w:numId w:val="48"/>
              </w:numPr>
              <w:pBdr>
                <w:top w:val="nil"/>
                <w:left w:val="nil"/>
                <w:bottom w:val="nil"/>
                <w:right w:val="nil"/>
                <w:between w:val="nil"/>
              </w:pBdr>
              <w:spacing w:after="0" w:line="240"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Management   policies and procedures </w:t>
            </w:r>
          </w:p>
          <w:p w14:paraId="6EB4D798" w14:textId="77777777" w:rsidR="001C2D65" w:rsidRPr="00D865CA" w:rsidRDefault="001C2D65">
            <w:pPr>
              <w:pStyle w:val="Normal1"/>
              <w:numPr>
                <w:ilvl w:val="0"/>
                <w:numId w:val="48"/>
              </w:numPr>
              <w:pBdr>
                <w:top w:val="nil"/>
                <w:left w:val="nil"/>
                <w:bottom w:val="nil"/>
                <w:right w:val="nil"/>
                <w:between w:val="nil"/>
              </w:pBdr>
              <w:spacing w:after="0" w:line="240" w:lineRule="auto"/>
              <w:rPr>
                <w:rFonts w:ascii="Times New Roman" w:hAnsi="Times New Roman" w:cs="Times New Roman"/>
                <w:color w:val="000000"/>
              </w:rPr>
            </w:pPr>
            <w:r w:rsidRPr="00D865CA">
              <w:rPr>
                <w:rFonts w:ascii="Times New Roman" w:eastAsia="Times New Roman" w:hAnsi="Times New Roman" w:cs="Times New Roman"/>
                <w:color w:val="000000"/>
              </w:rPr>
              <w:t xml:space="preserve">Principles of entrepreneurship </w:t>
            </w:r>
          </w:p>
          <w:p w14:paraId="2ABFE5A5" w14:textId="77777777" w:rsidR="001C2D65" w:rsidRPr="00D865CA" w:rsidRDefault="001C2D65" w:rsidP="00530115">
            <w:pPr>
              <w:pStyle w:val="Normal1"/>
              <w:spacing w:line="276" w:lineRule="auto"/>
              <w:ind w:left="360"/>
              <w:rPr>
                <w:rFonts w:ascii="Times New Roman" w:eastAsia="Times New Roman" w:hAnsi="Times New Roman" w:cs="Times New Roman"/>
              </w:rPr>
            </w:pPr>
          </w:p>
        </w:tc>
      </w:tr>
    </w:tbl>
    <w:p w14:paraId="211498B6" w14:textId="77777777" w:rsidR="001C2D65" w:rsidRPr="00D865CA" w:rsidRDefault="001C2D65" w:rsidP="001C2D65">
      <w:pPr>
        <w:pStyle w:val="Normal1"/>
        <w:rPr>
          <w:rFonts w:ascii="Times New Roman" w:eastAsia="Times New Roman" w:hAnsi="Times New Roman" w:cs="Times New Roman"/>
        </w:rPr>
      </w:pPr>
      <w:r w:rsidRPr="00D865CA">
        <w:rPr>
          <w:rFonts w:ascii="Times New Roman" w:eastAsia="Times New Roman" w:hAnsi="Times New Roman" w:cs="Times New Roman"/>
          <w:b/>
        </w:rPr>
        <w:t xml:space="preserve">EVIDENCE GUIDE </w:t>
      </w:r>
    </w:p>
    <w:p w14:paraId="2E335436" w14:textId="77777777" w:rsidR="001C2D65" w:rsidRPr="00D865CA" w:rsidRDefault="001C2D65" w:rsidP="001C2D6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This provides advice on assessment and must be read in conjunction with the performance criteria, required skills and knowledge and range. </w:t>
      </w:r>
    </w:p>
    <w:p w14:paraId="02326A25" w14:textId="77777777" w:rsidR="001C2D65" w:rsidRPr="00D865CA" w:rsidRDefault="001C2D65" w:rsidP="001C2D6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 </w:t>
      </w:r>
    </w:p>
    <w:tbl>
      <w:tblPr>
        <w:tblW w:w="91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9"/>
        <w:gridCol w:w="7284"/>
      </w:tblGrid>
      <w:tr w:rsidR="001C2D65" w:rsidRPr="00D865CA" w14:paraId="57650BCF" w14:textId="77777777" w:rsidTr="00530115">
        <w:trPr>
          <w:cantSplit/>
          <w:trHeight w:val="2181"/>
          <w:tblHeader/>
        </w:trPr>
        <w:tc>
          <w:tcPr>
            <w:tcW w:w="1909"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631ECEB4"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lastRenderedPageBreak/>
              <w:t xml:space="preserve">1. Critical aspects of competency </w:t>
            </w:r>
          </w:p>
        </w:tc>
        <w:tc>
          <w:tcPr>
            <w:tcW w:w="7284"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2FECB140"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Assessment requires evidence that the candidate: </w:t>
            </w:r>
          </w:p>
          <w:p w14:paraId="2658B746" w14:textId="77777777" w:rsidR="001C2D65" w:rsidRDefault="001C2D65">
            <w:pPr>
              <w:pStyle w:val="Normal1"/>
              <w:numPr>
                <w:ilvl w:val="1"/>
                <w:numId w:val="157"/>
              </w:numPr>
              <w:pBdr>
                <w:top w:val="nil"/>
                <w:left w:val="nil"/>
                <w:bottom w:val="nil"/>
                <w:right w:val="nil"/>
                <w:between w:val="nil"/>
              </w:pBdr>
              <w:spacing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Importance of management is described as per organization policy</w:t>
            </w:r>
          </w:p>
          <w:p w14:paraId="347BB5CC" w14:textId="77777777" w:rsidR="001C2D65" w:rsidRDefault="001C2D65">
            <w:pPr>
              <w:pStyle w:val="Normal1"/>
              <w:numPr>
                <w:ilvl w:val="1"/>
                <w:numId w:val="157"/>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D865CA">
              <w:rPr>
                <w:rFonts w:ascii="Times New Roman" w:eastAsia="Times New Roman" w:hAnsi="Times New Roman" w:cs="Times New Roman"/>
                <w:color w:val="000000"/>
              </w:rPr>
              <w:t>Planning functions are performed as per organization policy</w:t>
            </w:r>
          </w:p>
          <w:p w14:paraId="08FA23E3" w14:textId="77777777" w:rsidR="001C2D65" w:rsidRDefault="001C2D65">
            <w:pPr>
              <w:pStyle w:val="Normal1"/>
              <w:numPr>
                <w:ilvl w:val="1"/>
                <w:numId w:val="157"/>
              </w:numPr>
              <w:pBdr>
                <w:top w:val="nil"/>
                <w:left w:val="nil"/>
                <w:bottom w:val="nil"/>
                <w:right w:val="nil"/>
                <w:between w:val="nil"/>
              </w:pBdr>
              <w:spacing w:line="276" w:lineRule="auto"/>
              <w:rPr>
                <w:rFonts w:ascii="Times New Roman" w:eastAsia="Times New Roman" w:hAnsi="Times New Roman" w:cs="Times New Roman"/>
                <w:color w:val="000000"/>
              </w:rPr>
            </w:pPr>
            <w:r w:rsidRPr="002E7E1A">
              <w:rPr>
                <w:rFonts w:ascii="Times New Roman" w:eastAsia="Times New Roman" w:hAnsi="Times New Roman" w:cs="Times New Roman"/>
                <w:color w:val="000000"/>
              </w:rPr>
              <w:t xml:space="preserve">Qualities of a leader are identified </w:t>
            </w:r>
            <w:r>
              <w:rPr>
                <w:rFonts w:ascii="Times New Roman" w:eastAsia="Times New Roman" w:hAnsi="Times New Roman" w:cs="Times New Roman"/>
                <w:color w:val="000000"/>
              </w:rPr>
              <w:t>as per organization policy</w:t>
            </w:r>
          </w:p>
          <w:p w14:paraId="7F3F6798" w14:textId="77777777" w:rsidR="001C2D65" w:rsidRPr="002E7E1A" w:rsidRDefault="001C2D65">
            <w:pPr>
              <w:pStyle w:val="Normal1"/>
              <w:numPr>
                <w:ilvl w:val="1"/>
                <w:numId w:val="157"/>
              </w:numPr>
              <w:pBdr>
                <w:top w:val="nil"/>
                <w:left w:val="nil"/>
                <w:bottom w:val="nil"/>
                <w:right w:val="nil"/>
                <w:between w:val="nil"/>
              </w:pBdr>
              <w:spacing w:line="276" w:lineRule="auto"/>
              <w:rPr>
                <w:rFonts w:ascii="Times New Roman" w:eastAsia="Times New Roman" w:hAnsi="Times New Roman" w:cs="Times New Roman"/>
                <w:color w:val="000000"/>
              </w:rPr>
            </w:pPr>
            <w:r w:rsidRPr="002E7E1A">
              <w:rPr>
                <w:rFonts w:ascii="Times New Roman" w:eastAsia="Times New Roman" w:hAnsi="Times New Roman" w:cs="Times New Roman"/>
                <w:color w:val="000000"/>
              </w:rPr>
              <w:t xml:space="preserve">Groups and </w:t>
            </w:r>
            <w:proofErr w:type="gramStart"/>
            <w:r w:rsidRPr="002E7E1A">
              <w:rPr>
                <w:rFonts w:ascii="Times New Roman" w:eastAsia="Times New Roman" w:hAnsi="Times New Roman" w:cs="Times New Roman"/>
                <w:color w:val="000000"/>
              </w:rPr>
              <w:t>teams</w:t>
            </w:r>
            <w:proofErr w:type="gramEnd"/>
            <w:r w:rsidRPr="002E7E1A">
              <w:rPr>
                <w:rFonts w:ascii="Times New Roman" w:eastAsia="Times New Roman" w:hAnsi="Times New Roman" w:cs="Times New Roman"/>
                <w:color w:val="000000"/>
              </w:rPr>
              <w:t xml:space="preserve"> effectiveness is analyzed as per organization policy</w:t>
            </w:r>
          </w:p>
          <w:p w14:paraId="3E7631E6" w14:textId="77777777" w:rsidR="001C2D65" w:rsidRPr="002E7E1A" w:rsidRDefault="001C2D65" w:rsidP="00530115">
            <w:pPr>
              <w:pStyle w:val="Normal1"/>
              <w:pBdr>
                <w:top w:val="nil"/>
                <w:left w:val="nil"/>
                <w:bottom w:val="nil"/>
                <w:right w:val="nil"/>
                <w:between w:val="nil"/>
              </w:pBdr>
              <w:spacing w:line="276" w:lineRule="auto"/>
              <w:rPr>
                <w:rFonts w:ascii="Times New Roman" w:eastAsia="Times New Roman" w:hAnsi="Times New Roman" w:cs="Times New Roman"/>
                <w:color w:val="000000"/>
              </w:rPr>
            </w:pPr>
          </w:p>
        </w:tc>
      </w:tr>
      <w:tr w:rsidR="001C2D65" w:rsidRPr="00D865CA" w14:paraId="68667C15" w14:textId="77777777" w:rsidTr="00530115">
        <w:trPr>
          <w:cantSplit/>
          <w:trHeight w:val="2051"/>
          <w:tblHeader/>
        </w:trPr>
        <w:tc>
          <w:tcPr>
            <w:tcW w:w="1909"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5A82FA6F"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2. Resource implications </w:t>
            </w:r>
          </w:p>
        </w:tc>
        <w:tc>
          <w:tcPr>
            <w:tcW w:w="7284"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6DCE664A"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The following resources should be provided: </w:t>
            </w:r>
          </w:p>
          <w:p w14:paraId="2237094A"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2.1 Workplace location </w:t>
            </w:r>
          </w:p>
          <w:p w14:paraId="346C1EA5"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2.2 Computer </w:t>
            </w:r>
          </w:p>
          <w:p w14:paraId="32E073B6"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2.3 Tablet </w:t>
            </w:r>
          </w:p>
          <w:p w14:paraId="67C3E9CD"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2.4 Stationery</w:t>
            </w:r>
          </w:p>
          <w:p w14:paraId="61ED51C2"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 </w:t>
            </w:r>
          </w:p>
        </w:tc>
      </w:tr>
      <w:tr w:rsidR="001C2D65" w:rsidRPr="00D865CA" w14:paraId="52DB9E57" w14:textId="77777777" w:rsidTr="00530115">
        <w:trPr>
          <w:cantSplit/>
          <w:trHeight w:val="1916"/>
          <w:tblHeader/>
        </w:trPr>
        <w:tc>
          <w:tcPr>
            <w:tcW w:w="1909"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3EB30E17"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3. Methods of </w:t>
            </w:r>
          </w:p>
          <w:p w14:paraId="763067BC"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Assessment </w:t>
            </w:r>
          </w:p>
        </w:tc>
        <w:tc>
          <w:tcPr>
            <w:tcW w:w="7284"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3A08A044"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Competency in this unit may be assessed through: </w:t>
            </w:r>
          </w:p>
          <w:p w14:paraId="77F92C0A"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3.1 Observation </w:t>
            </w:r>
          </w:p>
          <w:p w14:paraId="2D1B6595"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3.2 Written  </w:t>
            </w:r>
          </w:p>
          <w:p w14:paraId="0F14D8FA"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3.3 Oral </w:t>
            </w:r>
          </w:p>
          <w:p w14:paraId="2DD4AC1D"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3.4 Project </w:t>
            </w:r>
          </w:p>
        </w:tc>
      </w:tr>
      <w:tr w:rsidR="001C2D65" w:rsidRPr="00D865CA" w14:paraId="468EF5E7" w14:textId="77777777" w:rsidTr="00530115">
        <w:trPr>
          <w:cantSplit/>
          <w:trHeight w:val="1280"/>
          <w:tblHeader/>
        </w:trPr>
        <w:tc>
          <w:tcPr>
            <w:tcW w:w="1909"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4E564639"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4. Context of </w:t>
            </w:r>
          </w:p>
          <w:p w14:paraId="5ED0D1A5"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Assessment </w:t>
            </w:r>
          </w:p>
        </w:tc>
        <w:tc>
          <w:tcPr>
            <w:tcW w:w="7284"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0C079816"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4.1 off job</w:t>
            </w:r>
          </w:p>
          <w:p w14:paraId="1A62421C"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4.2 on job</w:t>
            </w:r>
          </w:p>
        </w:tc>
      </w:tr>
      <w:tr w:rsidR="001C2D65" w:rsidRPr="00D865CA" w14:paraId="470C5637" w14:textId="77777777" w:rsidTr="00530115">
        <w:trPr>
          <w:cantSplit/>
          <w:trHeight w:val="1279"/>
          <w:tblHeader/>
        </w:trPr>
        <w:tc>
          <w:tcPr>
            <w:tcW w:w="1909"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757C6E90"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5. Guidance information for assessment </w:t>
            </w:r>
          </w:p>
        </w:tc>
        <w:tc>
          <w:tcPr>
            <w:tcW w:w="7284" w:type="dxa"/>
            <w:tcBorders>
              <w:top w:val="single" w:sz="4" w:space="0" w:color="000000"/>
              <w:left w:val="single" w:sz="4" w:space="0" w:color="000000"/>
              <w:bottom w:val="single" w:sz="4" w:space="0" w:color="000000"/>
              <w:right w:val="single" w:sz="4" w:space="0" w:color="000000"/>
            </w:tcBorders>
            <w:tcMar>
              <w:top w:w="9" w:type="dxa"/>
              <w:left w:w="86" w:type="dxa"/>
              <w:bottom w:w="0" w:type="dxa"/>
              <w:right w:w="73" w:type="dxa"/>
            </w:tcMar>
          </w:tcPr>
          <w:p w14:paraId="41AA8DBD" w14:textId="77777777" w:rsidR="001C2D65" w:rsidRPr="00D865CA" w:rsidRDefault="001C2D65" w:rsidP="00530115">
            <w:pPr>
              <w:pStyle w:val="Normal1"/>
              <w:rPr>
                <w:rFonts w:ascii="Times New Roman" w:eastAsia="Times New Roman" w:hAnsi="Times New Roman" w:cs="Times New Roman"/>
              </w:rPr>
            </w:pPr>
            <w:r w:rsidRPr="00D865CA">
              <w:rPr>
                <w:rFonts w:ascii="Times New Roman" w:eastAsia="Times New Roman" w:hAnsi="Times New Roman" w:cs="Times New Roman"/>
              </w:rPr>
              <w:t xml:space="preserve">Holistic assessment with other units relevant to the industry sector, workplace and job role is recommended. </w:t>
            </w:r>
          </w:p>
        </w:tc>
      </w:tr>
    </w:tbl>
    <w:p w14:paraId="23CFCCE2" w14:textId="2F9D981C" w:rsidR="00975D21" w:rsidRDefault="009D5917" w:rsidP="00C46A32">
      <w:pPr>
        <w:sectPr w:rsidR="00975D21" w:rsidSect="00975D21">
          <w:footerReference w:type="default" r:id="rId12"/>
          <w:footerReference w:type="first" r:id="rId13"/>
          <w:pgSz w:w="11906" w:h="16838"/>
          <w:pgMar w:top="1260" w:right="1440" w:bottom="1440" w:left="1440" w:header="288" w:footer="0" w:gutter="0"/>
          <w:pgNumType w:fmt="lowerRoman" w:start="1"/>
          <w:cols w:space="720"/>
          <w:titlePg/>
          <w:docGrid w:linePitch="326"/>
        </w:sectPr>
      </w:pPr>
      <w:r w:rsidRPr="00D865CA">
        <w:br w:type="page"/>
      </w:r>
    </w:p>
    <w:p w14:paraId="52BB83BD" w14:textId="77777777" w:rsidR="0021012F" w:rsidRPr="00D865CA" w:rsidRDefault="0021012F" w:rsidP="0021012F">
      <w:pPr>
        <w:pStyle w:val="Heading1"/>
        <w:rPr>
          <w:rFonts w:ascii="Times New Roman" w:eastAsia="Times New Roman" w:hAnsi="Times New Roman" w:cs="Times New Roman"/>
          <w:b w:val="0"/>
        </w:rPr>
      </w:pPr>
      <w:bookmarkStart w:id="35" w:name="_Toc196896673"/>
      <w:bookmarkStart w:id="36" w:name="_Hlk196897163"/>
      <w:bookmarkStart w:id="37" w:name="_Toc570"/>
      <w:bookmarkStart w:id="38" w:name="_Toc195640055"/>
      <w:bookmarkStart w:id="39" w:name="_Toc196896666"/>
      <w:r w:rsidRPr="00D865CA">
        <w:rPr>
          <w:rFonts w:ascii="Times New Roman" w:eastAsia="Times New Roman" w:hAnsi="Times New Roman" w:cs="Times New Roman"/>
          <w:b w:val="0"/>
        </w:rPr>
        <w:lastRenderedPageBreak/>
        <w:t>APPLY ECONOMIC SKILLS</w:t>
      </w:r>
      <w:bookmarkEnd w:id="35"/>
    </w:p>
    <w:p w14:paraId="7EB9C778" w14:textId="77777777" w:rsidR="0021012F" w:rsidRPr="00D865CA" w:rsidRDefault="0021012F" w:rsidP="0021012F">
      <w:pPr>
        <w:tabs>
          <w:tab w:val="left" w:pos="2880"/>
        </w:tabs>
        <w:spacing w:after="0" w:line="276" w:lineRule="auto"/>
        <w:rPr>
          <w:rFonts w:ascii="Times New Roman" w:eastAsia="Times New Roman" w:hAnsi="Times New Roman" w:cs="Times New Roman"/>
          <w:b/>
        </w:rPr>
      </w:pPr>
    </w:p>
    <w:p w14:paraId="38263052" w14:textId="4E6CF251" w:rsidR="0021012F" w:rsidRPr="00D865CA" w:rsidRDefault="0021012F" w:rsidP="0021012F">
      <w:pPr>
        <w:tabs>
          <w:tab w:val="left" w:pos="2880"/>
        </w:tabs>
        <w:spacing w:after="0" w:line="276" w:lineRule="auto"/>
        <w:rPr>
          <w:rFonts w:ascii="Times New Roman" w:eastAsia="Times New Roman" w:hAnsi="Times New Roman" w:cs="Times New Roman"/>
          <w:b/>
        </w:rPr>
      </w:pPr>
      <w:r w:rsidRPr="00D865CA">
        <w:rPr>
          <w:rFonts w:ascii="Times New Roman" w:eastAsia="Times New Roman" w:hAnsi="Times New Roman" w:cs="Times New Roman"/>
          <w:b/>
        </w:rPr>
        <w:t xml:space="preserve">UNIT CODE: </w:t>
      </w:r>
      <w:r w:rsidR="00F95E02" w:rsidRPr="00D806A7">
        <w:rPr>
          <w:rFonts w:ascii="Times New Roman" w:hAnsi="Times New Roman" w:cs="Times New Roman"/>
        </w:rPr>
        <w:t>0311 4</w:t>
      </w:r>
      <w:r w:rsidR="00F95E02">
        <w:rPr>
          <w:rFonts w:ascii="Times New Roman" w:hAnsi="Times New Roman" w:cs="Times New Roman"/>
        </w:rPr>
        <w:t>5</w:t>
      </w:r>
      <w:r w:rsidR="00F95E02" w:rsidRPr="00D806A7">
        <w:rPr>
          <w:rFonts w:ascii="Times New Roman" w:hAnsi="Times New Roman" w:cs="Times New Roman"/>
        </w:rPr>
        <w:t>1 0</w:t>
      </w:r>
      <w:r w:rsidR="00F95E02">
        <w:rPr>
          <w:rFonts w:ascii="Times New Roman" w:hAnsi="Times New Roman" w:cs="Times New Roman"/>
        </w:rPr>
        <w:t>8</w:t>
      </w:r>
      <w:r w:rsidR="00F95E02" w:rsidRPr="00D806A7">
        <w:rPr>
          <w:rFonts w:ascii="Times New Roman" w:hAnsi="Times New Roman" w:cs="Times New Roman"/>
        </w:rPr>
        <w:t>A</w:t>
      </w:r>
    </w:p>
    <w:p w14:paraId="2C1878A8" w14:textId="77777777" w:rsidR="0021012F" w:rsidRPr="00D865CA" w:rsidRDefault="0021012F" w:rsidP="0021012F">
      <w:pPr>
        <w:spacing w:after="0" w:line="276" w:lineRule="auto"/>
        <w:jc w:val="both"/>
        <w:rPr>
          <w:rFonts w:ascii="Times New Roman" w:eastAsia="Times New Roman" w:hAnsi="Times New Roman" w:cs="Times New Roman"/>
          <w:b/>
        </w:rPr>
      </w:pPr>
    </w:p>
    <w:p w14:paraId="41D987B8" w14:textId="77777777" w:rsidR="0021012F" w:rsidRPr="00D865CA" w:rsidRDefault="0021012F" w:rsidP="0021012F">
      <w:pPr>
        <w:spacing w:after="0" w:line="276" w:lineRule="auto"/>
        <w:jc w:val="both"/>
        <w:rPr>
          <w:rFonts w:ascii="Times New Roman" w:eastAsia="Times New Roman" w:hAnsi="Times New Roman" w:cs="Times New Roman"/>
          <w:b/>
        </w:rPr>
      </w:pPr>
      <w:r w:rsidRPr="00D865CA">
        <w:rPr>
          <w:rFonts w:ascii="Times New Roman" w:eastAsia="Times New Roman" w:hAnsi="Times New Roman" w:cs="Times New Roman"/>
          <w:b/>
        </w:rPr>
        <w:t>UNIT DESCRIPTION</w:t>
      </w:r>
    </w:p>
    <w:p w14:paraId="51386AA5" w14:textId="77777777" w:rsidR="0021012F" w:rsidRDefault="0021012F" w:rsidP="0021012F">
      <w:pPr>
        <w:tabs>
          <w:tab w:val="left" w:pos="8489"/>
        </w:tabs>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This unit specifies the competencies required to apply economic skills. It involves; demonstrating understanding of economic concepts, applying demand concept in market analysis, applying supply concept in market analysis, setting prices of the products, applying theory of consumer behavior, applying production theory, applying theory of costs, differentiating market structures, determining national income, apply understanding of money and banking, apply understanding of inflation and unemployment and apply understanding of international trade</w:t>
      </w:r>
    </w:p>
    <w:tbl>
      <w:tblPr>
        <w:tblStyle w:val="TableGrid"/>
        <w:tblW w:w="0" w:type="auto"/>
        <w:tblLook w:val="04A0" w:firstRow="1" w:lastRow="0" w:firstColumn="1" w:lastColumn="0" w:noHBand="0" w:noVBand="1"/>
      </w:tblPr>
      <w:tblGrid>
        <w:gridCol w:w="4508"/>
        <w:gridCol w:w="4508"/>
      </w:tblGrid>
      <w:tr w:rsidR="0021012F" w14:paraId="78B19DA9" w14:textId="77777777" w:rsidTr="00530115">
        <w:tc>
          <w:tcPr>
            <w:tcW w:w="4508" w:type="dxa"/>
          </w:tcPr>
          <w:p w14:paraId="7C601CBF" w14:textId="77777777" w:rsidR="0021012F" w:rsidRPr="00D865CA" w:rsidRDefault="0021012F" w:rsidP="00530115">
            <w:pPr>
              <w:spacing w:line="276" w:lineRule="auto"/>
              <w:jc w:val="both"/>
              <w:rPr>
                <w:rFonts w:ascii="Times New Roman" w:eastAsia="Times New Roman" w:hAnsi="Times New Roman" w:cs="Times New Roman"/>
                <w:b/>
              </w:rPr>
            </w:pPr>
            <w:r w:rsidRPr="00D865CA">
              <w:rPr>
                <w:rFonts w:ascii="Times New Roman" w:eastAsia="Times New Roman" w:hAnsi="Times New Roman" w:cs="Times New Roman"/>
                <w:b/>
              </w:rPr>
              <w:t>ELEMENTS AND PERFORMANCE CRITERIAELEMENT</w:t>
            </w:r>
          </w:p>
          <w:p w14:paraId="0E3BBF4E" w14:textId="77777777" w:rsidR="0021012F" w:rsidRDefault="0021012F" w:rsidP="00530115">
            <w:pPr>
              <w:tabs>
                <w:tab w:val="left" w:pos="8489"/>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These describe the </w:t>
            </w:r>
            <w:r w:rsidRPr="00D865CA">
              <w:rPr>
                <w:rFonts w:ascii="Times New Roman" w:eastAsia="Times New Roman" w:hAnsi="Times New Roman" w:cs="Times New Roman"/>
                <w:b/>
              </w:rPr>
              <w:t>key outcomes</w:t>
            </w:r>
            <w:r w:rsidRPr="00D865CA">
              <w:rPr>
                <w:rFonts w:ascii="Times New Roman" w:eastAsia="Times New Roman" w:hAnsi="Times New Roman" w:cs="Times New Roman"/>
              </w:rPr>
              <w:t xml:space="preserve"> which make up </w:t>
            </w:r>
            <w:r w:rsidRPr="00D865CA">
              <w:rPr>
                <w:rFonts w:ascii="Times New Roman" w:eastAsia="Times New Roman" w:hAnsi="Times New Roman" w:cs="Times New Roman"/>
                <w:b/>
              </w:rPr>
              <w:t>workplace function</w:t>
            </w:r>
            <w:r w:rsidRPr="00D865CA">
              <w:rPr>
                <w:rFonts w:ascii="Times New Roman" w:eastAsia="Times New Roman" w:hAnsi="Times New Roman" w:cs="Times New Roman"/>
              </w:rPr>
              <w:t>.</w:t>
            </w:r>
          </w:p>
        </w:tc>
        <w:tc>
          <w:tcPr>
            <w:tcW w:w="4508" w:type="dxa"/>
          </w:tcPr>
          <w:p w14:paraId="2526C6D0" w14:textId="77777777" w:rsidR="0021012F" w:rsidRPr="00D865CA" w:rsidRDefault="0021012F" w:rsidP="00530115">
            <w:pPr>
              <w:spacing w:line="276" w:lineRule="auto"/>
              <w:jc w:val="both"/>
              <w:rPr>
                <w:rFonts w:ascii="Times New Roman" w:eastAsia="Times New Roman" w:hAnsi="Times New Roman" w:cs="Times New Roman"/>
                <w:b/>
              </w:rPr>
            </w:pPr>
            <w:r w:rsidRPr="00D865CA">
              <w:rPr>
                <w:rFonts w:ascii="Times New Roman" w:eastAsia="Times New Roman" w:hAnsi="Times New Roman" w:cs="Times New Roman"/>
                <w:b/>
              </w:rPr>
              <w:t>PERFORMANCE CRITERIA</w:t>
            </w:r>
          </w:p>
          <w:p w14:paraId="5BA5EB3C" w14:textId="77777777" w:rsidR="0021012F" w:rsidRPr="00D865CA" w:rsidRDefault="0021012F" w:rsidP="00530115">
            <w:p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These are </w:t>
            </w:r>
            <w:r w:rsidRPr="00D865CA">
              <w:rPr>
                <w:rFonts w:ascii="Times New Roman" w:eastAsia="Times New Roman" w:hAnsi="Times New Roman" w:cs="Times New Roman"/>
                <w:b/>
              </w:rPr>
              <w:t>assessable</w:t>
            </w:r>
            <w:r w:rsidRPr="00D865CA">
              <w:rPr>
                <w:rFonts w:ascii="Times New Roman" w:eastAsia="Times New Roman" w:hAnsi="Times New Roman" w:cs="Times New Roman"/>
              </w:rPr>
              <w:t xml:space="preserve"> statements which specify the required level of performance for each of the elements.</w:t>
            </w:r>
          </w:p>
          <w:p w14:paraId="073E3631" w14:textId="77777777" w:rsidR="0021012F" w:rsidRDefault="0021012F" w:rsidP="00530115">
            <w:pPr>
              <w:tabs>
                <w:tab w:val="left" w:pos="8489"/>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b/>
                <w:i/>
              </w:rPr>
              <w:t>Bold and italicized terms are elaborated in the range.</w:t>
            </w:r>
          </w:p>
        </w:tc>
      </w:tr>
      <w:tr w:rsidR="0021012F" w14:paraId="6A1EBF91" w14:textId="77777777" w:rsidTr="00530115">
        <w:tc>
          <w:tcPr>
            <w:tcW w:w="4508" w:type="dxa"/>
          </w:tcPr>
          <w:p w14:paraId="50FA4E82" w14:textId="77777777" w:rsidR="0021012F" w:rsidRPr="00D865CA" w:rsidRDefault="0021012F">
            <w:pPr>
              <w:numPr>
                <w:ilvl w:val="0"/>
                <w:numId w:val="42"/>
              </w:numPr>
              <w:spacing w:line="276" w:lineRule="auto"/>
              <w:ind w:left="450"/>
              <w:jc w:val="both"/>
              <w:rPr>
                <w:rFonts w:ascii="Times New Roman" w:eastAsia="Calibri" w:hAnsi="Times New Roman" w:cs="Times New Roman"/>
              </w:rPr>
            </w:pPr>
            <w:r w:rsidRPr="00D865CA">
              <w:rPr>
                <w:rFonts w:ascii="Times New Roman" w:eastAsia="Times New Roman" w:hAnsi="Times New Roman" w:cs="Times New Roman"/>
              </w:rPr>
              <w:t>Apply fundamental economic concepts</w:t>
            </w:r>
          </w:p>
          <w:p w14:paraId="2DA2C3A5" w14:textId="77777777" w:rsidR="0021012F" w:rsidRDefault="0021012F" w:rsidP="00530115">
            <w:pPr>
              <w:tabs>
                <w:tab w:val="left" w:pos="8489"/>
              </w:tabs>
              <w:spacing w:line="276" w:lineRule="auto"/>
              <w:jc w:val="both"/>
              <w:rPr>
                <w:rFonts w:ascii="Times New Roman" w:eastAsia="Times New Roman" w:hAnsi="Times New Roman" w:cs="Times New Roman"/>
              </w:rPr>
            </w:pPr>
          </w:p>
        </w:tc>
        <w:tc>
          <w:tcPr>
            <w:tcW w:w="4508" w:type="dxa"/>
          </w:tcPr>
          <w:p w14:paraId="5838526D" w14:textId="77777777" w:rsidR="0021012F" w:rsidRPr="00D865CA" w:rsidRDefault="0021012F">
            <w:pPr>
              <w:numPr>
                <w:ilvl w:val="0"/>
                <w:numId w:val="38"/>
              </w:numPr>
              <w:spacing w:line="276" w:lineRule="auto"/>
              <w:ind w:left="741"/>
              <w:jc w:val="both"/>
              <w:rPr>
                <w:rFonts w:ascii="Times New Roman" w:eastAsia="Times New Roman" w:hAnsi="Times New Roman" w:cs="Times New Roman"/>
              </w:rPr>
            </w:pPr>
            <w:r w:rsidRPr="00D865CA">
              <w:rPr>
                <w:rFonts w:ascii="Times New Roman" w:eastAsia="Times New Roman" w:hAnsi="Times New Roman" w:cs="Times New Roman"/>
                <w:b/>
                <w:i/>
              </w:rPr>
              <w:t>Economic concepts</w:t>
            </w:r>
            <w:r w:rsidRPr="00D865CA">
              <w:rPr>
                <w:rFonts w:ascii="Times New Roman" w:eastAsia="Times New Roman" w:hAnsi="Times New Roman" w:cs="Times New Roman"/>
              </w:rPr>
              <w:t xml:space="preserve"> are identified as per the organizational requirements.</w:t>
            </w:r>
          </w:p>
          <w:p w14:paraId="03BF165D" w14:textId="77777777" w:rsidR="0021012F" w:rsidRPr="00D865CA" w:rsidRDefault="0021012F">
            <w:pPr>
              <w:numPr>
                <w:ilvl w:val="0"/>
                <w:numId w:val="38"/>
              </w:numPr>
              <w:spacing w:line="276" w:lineRule="auto"/>
              <w:ind w:left="741"/>
              <w:jc w:val="both"/>
              <w:rPr>
                <w:rFonts w:ascii="Times New Roman" w:eastAsia="Times New Roman" w:hAnsi="Times New Roman" w:cs="Times New Roman"/>
              </w:rPr>
            </w:pPr>
            <w:r w:rsidRPr="00D865CA">
              <w:rPr>
                <w:rFonts w:ascii="Times New Roman" w:eastAsia="Times New Roman" w:hAnsi="Times New Roman" w:cs="Times New Roman"/>
              </w:rPr>
              <w:t>Economic methodology is selected as per organizational requirements.</w:t>
            </w:r>
          </w:p>
          <w:p w14:paraId="54C99D70" w14:textId="77777777" w:rsidR="0021012F" w:rsidRPr="00D865CA" w:rsidRDefault="0021012F">
            <w:pPr>
              <w:numPr>
                <w:ilvl w:val="0"/>
                <w:numId w:val="38"/>
              </w:numPr>
              <w:spacing w:line="276" w:lineRule="auto"/>
              <w:ind w:left="741"/>
              <w:jc w:val="both"/>
              <w:rPr>
                <w:rFonts w:ascii="Times New Roman" w:eastAsia="Times New Roman" w:hAnsi="Times New Roman" w:cs="Times New Roman"/>
              </w:rPr>
            </w:pPr>
            <w:r w:rsidRPr="00D865CA">
              <w:rPr>
                <w:rFonts w:ascii="Times New Roman" w:eastAsia="Times New Roman" w:hAnsi="Times New Roman" w:cs="Times New Roman"/>
              </w:rPr>
              <w:t>Scope of economic resources are determined as per organizational requirements</w:t>
            </w:r>
          </w:p>
          <w:p w14:paraId="55A9BF9B" w14:textId="77777777" w:rsidR="0021012F" w:rsidRPr="00D865CA" w:rsidRDefault="0021012F">
            <w:pPr>
              <w:numPr>
                <w:ilvl w:val="0"/>
                <w:numId w:val="38"/>
              </w:numPr>
              <w:spacing w:line="276" w:lineRule="auto"/>
              <w:ind w:left="741"/>
              <w:jc w:val="both"/>
              <w:rPr>
                <w:rFonts w:ascii="Times New Roman" w:eastAsia="Times New Roman" w:hAnsi="Times New Roman" w:cs="Times New Roman"/>
              </w:rPr>
            </w:pPr>
            <w:r w:rsidRPr="00D865CA">
              <w:rPr>
                <w:rFonts w:ascii="Times New Roman" w:eastAsia="Times New Roman" w:hAnsi="Times New Roman" w:cs="Times New Roman"/>
              </w:rPr>
              <w:t>Economic systems are developed as per the organizational requirements</w:t>
            </w:r>
          </w:p>
          <w:p w14:paraId="6C28890E" w14:textId="77777777" w:rsidR="0021012F" w:rsidRDefault="0021012F">
            <w:pPr>
              <w:numPr>
                <w:ilvl w:val="0"/>
                <w:numId w:val="38"/>
              </w:numPr>
              <w:spacing w:line="276" w:lineRule="auto"/>
              <w:ind w:left="741"/>
              <w:jc w:val="both"/>
              <w:rPr>
                <w:rFonts w:ascii="Times New Roman" w:eastAsia="Times New Roman" w:hAnsi="Times New Roman" w:cs="Times New Roman"/>
              </w:rPr>
            </w:pPr>
            <w:r w:rsidRPr="00D865CA">
              <w:rPr>
                <w:rFonts w:ascii="Times New Roman" w:eastAsia="Times New Roman" w:hAnsi="Times New Roman" w:cs="Times New Roman"/>
              </w:rPr>
              <w:t>Resources are utilized effectively as per the economic objectives.</w:t>
            </w:r>
          </w:p>
        </w:tc>
      </w:tr>
      <w:tr w:rsidR="0021012F" w14:paraId="3B0F6120" w14:textId="77777777" w:rsidTr="00530115">
        <w:tc>
          <w:tcPr>
            <w:tcW w:w="4508" w:type="dxa"/>
          </w:tcPr>
          <w:p w14:paraId="38A803A7" w14:textId="77777777" w:rsidR="0021012F" w:rsidRDefault="0021012F">
            <w:pPr>
              <w:numPr>
                <w:ilvl w:val="0"/>
                <w:numId w:val="42"/>
              </w:numPr>
              <w:spacing w:line="276" w:lineRule="auto"/>
              <w:ind w:left="450"/>
              <w:jc w:val="both"/>
              <w:rPr>
                <w:rFonts w:ascii="Times New Roman" w:eastAsia="Times New Roman" w:hAnsi="Times New Roman" w:cs="Times New Roman"/>
              </w:rPr>
            </w:pPr>
            <w:r w:rsidRPr="00D865CA">
              <w:rPr>
                <w:rFonts w:ascii="Times New Roman" w:eastAsia="Times New Roman" w:hAnsi="Times New Roman" w:cs="Times New Roman"/>
              </w:rPr>
              <w:t>Apply demand and Supply in market analysis</w:t>
            </w:r>
          </w:p>
        </w:tc>
        <w:tc>
          <w:tcPr>
            <w:tcW w:w="4508" w:type="dxa"/>
          </w:tcPr>
          <w:p w14:paraId="20A0FFAD" w14:textId="77777777" w:rsidR="0021012F" w:rsidRPr="00D865CA" w:rsidRDefault="0021012F">
            <w:pPr>
              <w:numPr>
                <w:ilvl w:val="0"/>
                <w:numId w:val="44"/>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Market demand and Supply dynamics are determined in line with business objectives.</w:t>
            </w:r>
          </w:p>
          <w:p w14:paraId="5B7D59CD" w14:textId="77777777" w:rsidR="0021012F" w:rsidRPr="00D865CA" w:rsidRDefault="0021012F">
            <w:pPr>
              <w:numPr>
                <w:ilvl w:val="0"/>
                <w:numId w:val="44"/>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Factors affecting demand and supply are outlined as per the market trends.</w:t>
            </w:r>
          </w:p>
          <w:p w14:paraId="72EAF206" w14:textId="77777777" w:rsidR="0021012F" w:rsidRPr="00D865CA" w:rsidRDefault="0021012F">
            <w:pPr>
              <w:numPr>
                <w:ilvl w:val="0"/>
                <w:numId w:val="44"/>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Demand and Supply curves are derived as per market trends.</w:t>
            </w:r>
          </w:p>
          <w:p w14:paraId="3A53C73E" w14:textId="77777777" w:rsidR="0021012F" w:rsidRDefault="0021012F">
            <w:pPr>
              <w:numPr>
                <w:ilvl w:val="0"/>
                <w:numId w:val="44"/>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Decisions are made in line with elasticity of demand and Supply</w:t>
            </w:r>
          </w:p>
        </w:tc>
      </w:tr>
      <w:tr w:rsidR="0021012F" w14:paraId="18BADAFC" w14:textId="77777777" w:rsidTr="00530115">
        <w:tc>
          <w:tcPr>
            <w:tcW w:w="4508" w:type="dxa"/>
          </w:tcPr>
          <w:p w14:paraId="580DED07" w14:textId="63C63771" w:rsidR="0021012F" w:rsidRDefault="0021012F">
            <w:pPr>
              <w:numPr>
                <w:ilvl w:val="0"/>
                <w:numId w:val="42"/>
              </w:numPr>
              <w:spacing w:line="276" w:lineRule="auto"/>
              <w:ind w:left="450"/>
              <w:jc w:val="both"/>
              <w:rPr>
                <w:rFonts w:ascii="Times New Roman" w:eastAsia="Times New Roman" w:hAnsi="Times New Roman" w:cs="Times New Roman"/>
              </w:rPr>
            </w:pPr>
            <w:r w:rsidRPr="00D865CA">
              <w:rPr>
                <w:rFonts w:ascii="Times New Roman" w:eastAsia="Times New Roman" w:hAnsi="Times New Roman" w:cs="Times New Roman"/>
              </w:rPr>
              <w:t xml:space="preserve">Apply consumer </w:t>
            </w:r>
            <w:r w:rsidR="00EC4BE6" w:rsidRPr="00D865CA">
              <w:rPr>
                <w:rFonts w:ascii="Times New Roman" w:eastAsia="Times New Roman" w:hAnsi="Times New Roman" w:cs="Times New Roman"/>
              </w:rPr>
              <w:t>behavior theory</w:t>
            </w:r>
          </w:p>
        </w:tc>
        <w:tc>
          <w:tcPr>
            <w:tcW w:w="4508" w:type="dxa"/>
          </w:tcPr>
          <w:p w14:paraId="294B0EAB" w14:textId="77777777" w:rsidR="0021012F" w:rsidRPr="00D865CA" w:rsidRDefault="0021012F" w:rsidP="00530115">
            <w:pPr>
              <w:spacing w:line="276" w:lineRule="auto"/>
              <w:ind w:left="381"/>
              <w:jc w:val="both"/>
              <w:rPr>
                <w:rFonts w:ascii="Times New Roman" w:eastAsia="Times New Roman" w:hAnsi="Times New Roman" w:cs="Times New Roman"/>
              </w:rPr>
            </w:pPr>
            <w:r w:rsidRPr="00D865CA">
              <w:rPr>
                <w:rFonts w:ascii="Times New Roman" w:eastAsia="Times New Roman" w:hAnsi="Times New Roman" w:cs="Times New Roman"/>
              </w:rPr>
              <w:t>3.1 Consumer behavior approaches are identified as per the market trends.</w:t>
            </w:r>
          </w:p>
          <w:p w14:paraId="3F7E89E4" w14:textId="77777777" w:rsidR="0021012F" w:rsidRPr="00D865CA" w:rsidRDefault="0021012F" w:rsidP="00530115">
            <w:pPr>
              <w:spacing w:line="276" w:lineRule="auto"/>
              <w:ind w:left="381"/>
              <w:jc w:val="both"/>
              <w:rPr>
                <w:rFonts w:ascii="Times New Roman" w:eastAsia="Times New Roman" w:hAnsi="Times New Roman" w:cs="Times New Roman"/>
              </w:rPr>
            </w:pPr>
            <w:r w:rsidRPr="00D865CA">
              <w:rPr>
                <w:rFonts w:ascii="Times New Roman" w:eastAsia="Times New Roman" w:hAnsi="Times New Roman" w:cs="Times New Roman"/>
              </w:rPr>
              <w:t>3.2 Consumer utility is analyzed as per the consumer feedback.</w:t>
            </w:r>
          </w:p>
          <w:p w14:paraId="747CCC83" w14:textId="77777777" w:rsidR="0021012F" w:rsidRPr="00D865CA" w:rsidRDefault="0021012F" w:rsidP="00530115">
            <w:pPr>
              <w:spacing w:line="276" w:lineRule="auto"/>
              <w:ind w:left="381"/>
              <w:jc w:val="both"/>
              <w:rPr>
                <w:rFonts w:ascii="Times New Roman" w:eastAsia="Times New Roman" w:hAnsi="Times New Roman" w:cs="Times New Roman"/>
              </w:rPr>
            </w:pPr>
            <w:r w:rsidRPr="00D865CA">
              <w:rPr>
                <w:rFonts w:ascii="Times New Roman" w:eastAsia="Times New Roman" w:hAnsi="Times New Roman" w:cs="Times New Roman"/>
              </w:rPr>
              <w:lastRenderedPageBreak/>
              <w:t>3.3 Consumer equilibrium is analyzed based on consumer income and product prices</w:t>
            </w:r>
          </w:p>
          <w:p w14:paraId="72BEB1E0" w14:textId="77777777" w:rsidR="0021012F" w:rsidRDefault="0021012F" w:rsidP="00530115">
            <w:pPr>
              <w:tabs>
                <w:tab w:val="left" w:pos="8489"/>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3.4 Indifference curves are applied as per organizational objectives</w:t>
            </w:r>
          </w:p>
        </w:tc>
      </w:tr>
      <w:tr w:rsidR="0021012F" w14:paraId="2097AA16" w14:textId="77777777" w:rsidTr="00530115">
        <w:tc>
          <w:tcPr>
            <w:tcW w:w="4508" w:type="dxa"/>
          </w:tcPr>
          <w:p w14:paraId="536FABB8" w14:textId="77777777" w:rsidR="0021012F" w:rsidRDefault="0021012F">
            <w:pPr>
              <w:numPr>
                <w:ilvl w:val="0"/>
                <w:numId w:val="42"/>
              </w:numPr>
              <w:spacing w:line="276" w:lineRule="auto"/>
              <w:ind w:left="450"/>
              <w:jc w:val="both"/>
              <w:rPr>
                <w:rFonts w:ascii="Times New Roman" w:eastAsia="Times New Roman" w:hAnsi="Times New Roman" w:cs="Times New Roman"/>
              </w:rPr>
            </w:pPr>
            <w:r w:rsidRPr="00D865CA">
              <w:rPr>
                <w:rFonts w:ascii="Times New Roman" w:eastAsia="Times New Roman" w:hAnsi="Times New Roman" w:cs="Times New Roman"/>
              </w:rPr>
              <w:lastRenderedPageBreak/>
              <w:t xml:space="preserve">Apply production theory </w:t>
            </w:r>
          </w:p>
        </w:tc>
        <w:tc>
          <w:tcPr>
            <w:tcW w:w="4508" w:type="dxa"/>
          </w:tcPr>
          <w:p w14:paraId="7E1B9831" w14:textId="77777777" w:rsidR="0021012F" w:rsidRPr="00D865CA" w:rsidRDefault="0021012F" w:rsidP="00530115">
            <w:p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4.1 Mobility of factors of production is determined as per organizational requirements.</w:t>
            </w:r>
          </w:p>
          <w:p w14:paraId="03AA94A7" w14:textId="77777777" w:rsidR="0021012F" w:rsidRPr="00D865CA" w:rsidRDefault="0021012F" w:rsidP="00530115">
            <w:p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4.2 Output units are determined as per organizational resources.</w:t>
            </w:r>
          </w:p>
          <w:p w14:paraId="42158018" w14:textId="77777777" w:rsidR="0021012F" w:rsidRPr="00D865CA" w:rsidRDefault="0021012F" w:rsidP="00530115">
            <w:p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4.3 Stages of production are identified as per organizational products. </w:t>
            </w:r>
          </w:p>
          <w:p w14:paraId="4DDFDFC0" w14:textId="77777777" w:rsidR="0021012F" w:rsidRDefault="0021012F" w:rsidP="00530115">
            <w:pPr>
              <w:tabs>
                <w:tab w:val="left" w:pos="8489"/>
              </w:tabs>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4.4Long run production period is analyzed as per the organizational objectives</w:t>
            </w:r>
          </w:p>
        </w:tc>
      </w:tr>
      <w:tr w:rsidR="0021012F" w14:paraId="24CD80A0" w14:textId="77777777" w:rsidTr="00530115">
        <w:tc>
          <w:tcPr>
            <w:tcW w:w="4508" w:type="dxa"/>
          </w:tcPr>
          <w:p w14:paraId="7564BF97" w14:textId="77777777" w:rsidR="0021012F" w:rsidRDefault="0021012F">
            <w:pPr>
              <w:numPr>
                <w:ilvl w:val="0"/>
                <w:numId w:val="42"/>
              </w:numPr>
              <w:spacing w:line="276" w:lineRule="auto"/>
              <w:ind w:left="450"/>
              <w:jc w:val="both"/>
              <w:rPr>
                <w:rFonts w:ascii="Times New Roman" w:eastAsia="Times New Roman" w:hAnsi="Times New Roman" w:cs="Times New Roman"/>
              </w:rPr>
            </w:pPr>
            <w:r w:rsidRPr="00D865CA">
              <w:rPr>
                <w:rFonts w:ascii="Times New Roman" w:eastAsia="Times New Roman" w:hAnsi="Times New Roman" w:cs="Times New Roman"/>
              </w:rPr>
              <w:t xml:space="preserve">Apply costs theory </w:t>
            </w:r>
          </w:p>
        </w:tc>
        <w:tc>
          <w:tcPr>
            <w:tcW w:w="4508" w:type="dxa"/>
          </w:tcPr>
          <w:p w14:paraId="35170D80" w14:textId="77777777" w:rsidR="0021012F" w:rsidRPr="00D865CA" w:rsidRDefault="0021012F">
            <w:pPr>
              <w:numPr>
                <w:ilvl w:val="1"/>
                <w:numId w:val="42"/>
              </w:numPr>
              <w:spacing w:line="276" w:lineRule="auto"/>
              <w:ind w:left="360"/>
              <w:jc w:val="both"/>
              <w:rPr>
                <w:rFonts w:ascii="Times New Roman" w:eastAsia="Times New Roman" w:hAnsi="Times New Roman" w:cs="Times New Roman"/>
              </w:rPr>
            </w:pPr>
            <w:r w:rsidRPr="00D865CA">
              <w:rPr>
                <w:rFonts w:ascii="Times New Roman" w:eastAsia="Times New Roman" w:hAnsi="Times New Roman" w:cs="Times New Roman"/>
              </w:rPr>
              <w:t>Production costs are classified as per organizational production policy.</w:t>
            </w:r>
          </w:p>
          <w:p w14:paraId="506DB4E6" w14:textId="77777777" w:rsidR="0021012F" w:rsidRPr="00D865CA" w:rsidRDefault="0021012F">
            <w:pPr>
              <w:numPr>
                <w:ilvl w:val="1"/>
                <w:numId w:val="42"/>
              </w:numPr>
              <w:spacing w:line="276" w:lineRule="auto"/>
              <w:ind w:left="360"/>
              <w:jc w:val="both"/>
              <w:rPr>
                <w:rFonts w:ascii="Times New Roman" w:eastAsia="Times New Roman" w:hAnsi="Times New Roman" w:cs="Times New Roman"/>
              </w:rPr>
            </w:pPr>
            <w:r w:rsidRPr="00D865CA">
              <w:rPr>
                <w:rFonts w:ascii="Times New Roman" w:eastAsia="Times New Roman" w:hAnsi="Times New Roman" w:cs="Times New Roman"/>
              </w:rPr>
              <w:t>Short run costs are analyzed as per Work procedures</w:t>
            </w:r>
          </w:p>
          <w:p w14:paraId="1BC1CDBF" w14:textId="77777777" w:rsidR="0021012F" w:rsidRPr="00D865CA" w:rsidRDefault="0021012F">
            <w:pPr>
              <w:numPr>
                <w:ilvl w:val="1"/>
                <w:numId w:val="42"/>
              </w:numPr>
              <w:spacing w:line="276" w:lineRule="auto"/>
              <w:ind w:left="360"/>
              <w:jc w:val="both"/>
              <w:rPr>
                <w:rFonts w:ascii="Times New Roman" w:eastAsia="Times New Roman" w:hAnsi="Times New Roman" w:cs="Times New Roman"/>
              </w:rPr>
            </w:pPr>
            <w:r w:rsidRPr="00D865CA">
              <w:rPr>
                <w:rFonts w:ascii="Times New Roman" w:eastAsia="Times New Roman" w:hAnsi="Times New Roman" w:cs="Times New Roman"/>
              </w:rPr>
              <w:t>Long run costs are analyzed as per Work procedures</w:t>
            </w:r>
          </w:p>
          <w:p w14:paraId="74FEEB54" w14:textId="77777777" w:rsidR="0021012F" w:rsidRPr="00D865CA" w:rsidRDefault="0021012F">
            <w:pPr>
              <w:numPr>
                <w:ilvl w:val="1"/>
                <w:numId w:val="42"/>
              </w:numPr>
              <w:spacing w:line="276" w:lineRule="auto"/>
              <w:ind w:left="360"/>
              <w:jc w:val="both"/>
              <w:rPr>
                <w:rFonts w:ascii="Times New Roman" w:eastAsia="Times New Roman" w:hAnsi="Times New Roman" w:cs="Times New Roman"/>
              </w:rPr>
            </w:pPr>
            <w:r w:rsidRPr="00D865CA">
              <w:rPr>
                <w:rFonts w:ascii="Times New Roman" w:eastAsia="Times New Roman" w:hAnsi="Times New Roman" w:cs="Times New Roman"/>
              </w:rPr>
              <w:t>Cost curves are analyzed as per organizational production policy.</w:t>
            </w:r>
          </w:p>
          <w:p w14:paraId="7296F8A3" w14:textId="77777777" w:rsidR="0021012F" w:rsidRDefault="0021012F">
            <w:pPr>
              <w:numPr>
                <w:ilvl w:val="1"/>
                <w:numId w:val="42"/>
              </w:numPr>
              <w:spacing w:line="276" w:lineRule="auto"/>
              <w:ind w:left="360"/>
              <w:jc w:val="both"/>
              <w:rPr>
                <w:rFonts w:ascii="Times New Roman" w:eastAsia="Times New Roman" w:hAnsi="Times New Roman" w:cs="Times New Roman"/>
              </w:rPr>
            </w:pPr>
            <w:r w:rsidRPr="00D865CA">
              <w:rPr>
                <w:rFonts w:ascii="Times New Roman" w:eastAsia="Times New Roman" w:hAnsi="Times New Roman" w:cs="Times New Roman"/>
              </w:rPr>
              <w:t xml:space="preserve">Optimal size of the firm is determined based on economies of scale.  </w:t>
            </w:r>
          </w:p>
        </w:tc>
      </w:tr>
      <w:tr w:rsidR="0021012F" w14:paraId="5EB1D91F" w14:textId="77777777" w:rsidTr="00530115">
        <w:tc>
          <w:tcPr>
            <w:tcW w:w="4508" w:type="dxa"/>
          </w:tcPr>
          <w:p w14:paraId="7ACC33E4" w14:textId="77777777" w:rsidR="0021012F" w:rsidRDefault="0021012F">
            <w:pPr>
              <w:numPr>
                <w:ilvl w:val="0"/>
                <w:numId w:val="42"/>
              </w:numPr>
              <w:spacing w:line="276" w:lineRule="auto"/>
              <w:ind w:left="450"/>
              <w:jc w:val="both"/>
              <w:rPr>
                <w:rFonts w:ascii="Times New Roman" w:eastAsia="Times New Roman" w:hAnsi="Times New Roman" w:cs="Times New Roman"/>
              </w:rPr>
            </w:pPr>
            <w:r w:rsidRPr="00D865CA">
              <w:rPr>
                <w:rFonts w:ascii="Times New Roman" w:eastAsia="Times New Roman" w:hAnsi="Times New Roman" w:cs="Times New Roman"/>
              </w:rPr>
              <w:t>Differentiate market structures.</w:t>
            </w:r>
          </w:p>
        </w:tc>
        <w:tc>
          <w:tcPr>
            <w:tcW w:w="4508" w:type="dxa"/>
          </w:tcPr>
          <w:p w14:paraId="06EFB3C2"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Market structures are determined as per economic system</w:t>
            </w:r>
          </w:p>
          <w:p w14:paraId="34CFCBC1"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Market output is determined as per economic system</w:t>
            </w:r>
          </w:p>
          <w:p w14:paraId="22C88062"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Market prices are determined as per economic system</w:t>
            </w:r>
          </w:p>
          <w:p w14:paraId="00F1FE35" w14:textId="77777777" w:rsidR="0021012F"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b/>
                <w:i/>
              </w:rPr>
              <w:t>Market structures</w:t>
            </w:r>
            <w:r w:rsidRPr="00D865CA">
              <w:rPr>
                <w:rFonts w:ascii="Times New Roman" w:eastAsia="Times New Roman" w:hAnsi="Times New Roman" w:cs="Times New Roman"/>
              </w:rPr>
              <w:t xml:space="preserve"> are selected as per organizational requirement</w:t>
            </w:r>
          </w:p>
        </w:tc>
      </w:tr>
      <w:tr w:rsidR="0021012F" w14:paraId="34326381" w14:textId="77777777" w:rsidTr="00530115">
        <w:tc>
          <w:tcPr>
            <w:tcW w:w="4508" w:type="dxa"/>
          </w:tcPr>
          <w:p w14:paraId="67E357FF" w14:textId="77777777" w:rsidR="0021012F" w:rsidRDefault="0021012F">
            <w:pPr>
              <w:numPr>
                <w:ilvl w:val="0"/>
                <w:numId w:val="42"/>
              </w:numPr>
              <w:spacing w:line="276" w:lineRule="auto"/>
              <w:ind w:left="450"/>
              <w:jc w:val="both"/>
              <w:rPr>
                <w:rFonts w:ascii="Times New Roman" w:eastAsia="Times New Roman" w:hAnsi="Times New Roman" w:cs="Times New Roman"/>
              </w:rPr>
            </w:pPr>
            <w:r w:rsidRPr="00D865CA">
              <w:rPr>
                <w:rFonts w:ascii="Times New Roman" w:eastAsia="Times New Roman" w:hAnsi="Times New Roman" w:cs="Times New Roman"/>
              </w:rPr>
              <w:t>National income</w:t>
            </w:r>
          </w:p>
        </w:tc>
        <w:tc>
          <w:tcPr>
            <w:tcW w:w="4508" w:type="dxa"/>
          </w:tcPr>
          <w:p w14:paraId="17B3BFDC" w14:textId="77777777" w:rsidR="0021012F" w:rsidRPr="00D865CA" w:rsidRDefault="0021012F">
            <w:pPr>
              <w:pStyle w:val="ListParagraph"/>
              <w:numPr>
                <w:ilvl w:val="1"/>
                <w:numId w:val="42"/>
              </w:numPr>
              <w:spacing w:after="160" w:line="259" w:lineRule="auto"/>
              <w:rPr>
                <w:rFonts w:ascii="Times New Roman" w:eastAsia="Times New Roman" w:hAnsi="Times New Roman"/>
                <w:sz w:val="24"/>
                <w:szCs w:val="24"/>
              </w:rPr>
            </w:pPr>
            <w:r w:rsidRPr="00D865CA">
              <w:rPr>
                <w:rFonts w:ascii="Times New Roman" w:eastAsia="Times New Roman" w:hAnsi="Times New Roman"/>
                <w:sz w:val="24"/>
                <w:szCs w:val="24"/>
              </w:rPr>
              <w:t>Concepts of national income are identified as per economy needs</w:t>
            </w:r>
          </w:p>
          <w:p w14:paraId="65D415D0" w14:textId="77777777" w:rsidR="0021012F" w:rsidRPr="00D865CA" w:rsidRDefault="0021012F">
            <w:pPr>
              <w:widowControl w:val="0"/>
              <w:numPr>
                <w:ilvl w:val="1"/>
                <w:numId w:val="42"/>
              </w:numPr>
              <w:contextualSpacing/>
              <w:rPr>
                <w:rFonts w:ascii="Times New Roman" w:eastAsia="Times New Roman" w:hAnsi="Times New Roman" w:cs="Times New Roman"/>
                <w:lang w:val="en-ZW" w:eastAsia="fr-FR"/>
              </w:rPr>
            </w:pPr>
            <w:r w:rsidRPr="00D865CA">
              <w:rPr>
                <w:rFonts w:ascii="Times New Roman" w:eastAsia="Times New Roman" w:hAnsi="Times New Roman" w:cs="Times New Roman"/>
                <w:lang w:val="en-ZW" w:eastAsia="fr-FR"/>
              </w:rPr>
              <w:t>Methods used to measure national income are identified as per market needs</w:t>
            </w:r>
          </w:p>
          <w:p w14:paraId="1455C3ED"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Problems of national income are identified as per the current situation</w:t>
            </w:r>
          </w:p>
          <w:p w14:paraId="394A1C23"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Importance of national income </w:t>
            </w:r>
            <w:proofErr w:type="gramStart"/>
            <w:r w:rsidRPr="00D865CA">
              <w:rPr>
                <w:rFonts w:ascii="Times New Roman" w:eastAsia="Times New Roman" w:hAnsi="Times New Roman" w:cs="Times New Roman"/>
              </w:rPr>
              <w:t>statistics  as</w:t>
            </w:r>
            <w:proofErr w:type="gramEnd"/>
            <w:r w:rsidRPr="00D865CA">
              <w:rPr>
                <w:rFonts w:ascii="Times New Roman" w:eastAsia="Times New Roman" w:hAnsi="Times New Roman" w:cs="Times New Roman"/>
              </w:rPr>
              <w:t xml:space="preserve"> per economy needs</w:t>
            </w:r>
          </w:p>
          <w:p w14:paraId="6B2637AA" w14:textId="77777777" w:rsidR="0021012F"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National income equilibrium is </w:t>
            </w:r>
            <w:proofErr w:type="gramStart"/>
            <w:r w:rsidRPr="00D865CA">
              <w:rPr>
                <w:rFonts w:ascii="Times New Roman" w:eastAsia="Times New Roman" w:hAnsi="Times New Roman" w:cs="Times New Roman"/>
              </w:rPr>
              <w:t>determined  as</w:t>
            </w:r>
            <w:proofErr w:type="gramEnd"/>
            <w:r w:rsidRPr="00D865CA">
              <w:rPr>
                <w:rFonts w:ascii="Times New Roman" w:eastAsia="Times New Roman" w:hAnsi="Times New Roman" w:cs="Times New Roman"/>
              </w:rPr>
              <w:t xml:space="preserve"> per economic needs</w:t>
            </w:r>
          </w:p>
        </w:tc>
      </w:tr>
      <w:tr w:rsidR="0021012F" w14:paraId="3A10CCD0" w14:textId="77777777" w:rsidTr="00530115">
        <w:tc>
          <w:tcPr>
            <w:tcW w:w="4508" w:type="dxa"/>
          </w:tcPr>
          <w:p w14:paraId="0C201153" w14:textId="77777777" w:rsidR="0021012F" w:rsidRDefault="0021012F">
            <w:pPr>
              <w:numPr>
                <w:ilvl w:val="0"/>
                <w:numId w:val="42"/>
              </w:numPr>
              <w:spacing w:line="276" w:lineRule="auto"/>
              <w:ind w:left="450"/>
              <w:jc w:val="both"/>
              <w:rPr>
                <w:rFonts w:ascii="Times New Roman" w:eastAsia="Times New Roman" w:hAnsi="Times New Roman" w:cs="Times New Roman"/>
              </w:rPr>
            </w:pPr>
            <w:r w:rsidRPr="00D865CA">
              <w:rPr>
                <w:rFonts w:ascii="Times New Roman" w:eastAsia="Times New Roman" w:hAnsi="Times New Roman" w:cs="Times New Roman"/>
              </w:rPr>
              <w:lastRenderedPageBreak/>
              <w:t>Money and banking</w:t>
            </w:r>
          </w:p>
        </w:tc>
        <w:tc>
          <w:tcPr>
            <w:tcW w:w="4508" w:type="dxa"/>
          </w:tcPr>
          <w:p w14:paraId="45455F3D"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Functions of money are identified as per market needs</w:t>
            </w:r>
          </w:p>
          <w:p w14:paraId="116388F2"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Characteristics of money are analyzed as per</w:t>
            </w:r>
          </w:p>
          <w:p w14:paraId="328960F7"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Financial institutions are identified as per financial structure guidelines </w:t>
            </w:r>
          </w:p>
          <w:p w14:paraId="5B59AE48"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Functions of central bank and commercial bank as per formulated regulatory framework</w:t>
            </w:r>
          </w:p>
          <w:p w14:paraId="1A7FF619" w14:textId="77777777" w:rsidR="0021012F"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Functions of non-banking </w:t>
            </w:r>
            <w:proofErr w:type="gramStart"/>
            <w:r w:rsidRPr="00D865CA">
              <w:rPr>
                <w:rFonts w:ascii="Times New Roman" w:eastAsia="Times New Roman" w:hAnsi="Times New Roman" w:cs="Times New Roman"/>
              </w:rPr>
              <w:t>financial  institutions</w:t>
            </w:r>
            <w:proofErr w:type="gramEnd"/>
            <w:r w:rsidRPr="00D865CA">
              <w:rPr>
                <w:rFonts w:ascii="Times New Roman" w:eastAsia="Times New Roman" w:hAnsi="Times New Roman" w:cs="Times New Roman"/>
              </w:rPr>
              <w:t xml:space="preserve"> are </w:t>
            </w:r>
            <w:proofErr w:type="spellStart"/>
            <w:r w:rsidRPr="00D865CA">
              <w:rPr>
                <w:rFonts w:ascii="Times New Roman" w:eastAsia="Times New Roman" w:hAnsi="Times New Roman" w:cs="Times New Roman"/>
              </w:rPr>
              <w:t>analysed</w:t>
            </w:r>
            <w:proofErr w:type="spellEnd"/>
            <w:r w:rsidRPr="00D865CA">
              <w:rPr>
                <w:rFonts w:ascii="Times New Roman" w:eastAsia="Times New Roman" w:hAnsi="Times New Roman" w:cs="Times New Roman"/>
              </w:rPr>
              <w:t xml:space="preserve"> as per formulated framework</w:t>
            </w:r>
          </w:p>
        </w:tc>
      </w:tr>
      <w:tr w:rsidR="0021012F" w14:paraId="3328B478" w14:textId="77777777" w:rsidTr="00530115">
        <w:tc>
          <w:tcPr>
            <w:tcW w:w="4508" w:type="dxa"/>
          </w:tcPr>
          <w:p w14:paraId="318E1617" w14:textId="77777777" w:rsidR="0021012F" w:rsidRDefault="0021012F">
            <w:pPr>
              <w:numPr>
                <w:ilvl w:val="0"/>
                <w:numId w:val="42"/>
              </w:numPr>
              <w:spacing w:line="276" w:lineRule="auto"/>
              <w:ind w:left="450"/>
              <w:jc w:val="both"/>
              <w:rPr>
                <w:rFonts w:ascii="Times New Roman" w:eastAsia="Times New Roman" w:hAnsi="Times New Roman" w:cs="Times New Roman"/>
              </w:rPr>
            </w:pPr>
            <w:r w:rsidRPr="00D865CA">
              <w:rPr>
                <w:rFonts w:ascii="Times New Roman" w:eastAsia="Times New Roman" w:hAnsi="Times New Roman" w:cs="Times New Roman"/>
              </w:rPr>
              <w:t>Apply understanding of Inflation and unemployment</w:t>
            </w:r>
          </w:p>
        </w:tc>
        <w:tc>
          <w:tcPr>
            <w:tcW w:w="4508" w:type="dxa"/>
          </w:tcPr>
          <w:p w14:paraId="32F2319E"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Types of inflation are identified as per the economic conditions</w:t>
            </w:r>
          </w:p>
          <w:p w14:paraId="10665C42"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Inflation causes are classified as per the economic conditions </w:t>
            </w:r>
          </w:p>
          <w:p w14:paraId="41EE0BFF"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Inflation effects are identified as per the economic conditions</w:t>
            </w:r>
          </w:p>
          <w:p w14:paraId="644EFC11"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Measures of inflation control are determined as per the regulatory policies</w:t>
            </w:r>
          </w:p>
          <w:p w14:paraId="45290E7D"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Unemployment causes are identified as per the economic conditions</w:t>
            </w:r>
          </w:p>
          <w:p w14:paraId="531DA3FB" w14:textId="77777777" w:rsidR="0021012F"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Unemployment control measures are determined as per the regulatory policies</w:t>
            </w:r>
          </w:p>
        </w:tc>
      </w:tr>
      <w:tr w:rsidR="0021012F" w14:paraId="424A53FC" w14:textId="77777777" w:rsidTr="00530115">
        <w:tc>
          <w:tcPr>
            <w:tcW w:w="4508" w:type="dxa"/>
          </w:tcPr>
          <w:p w14:paraId="3BA022BB" w14:textId="77777777" w:rsidR="0021012F" w:rsidRPr="00D865CA" w:rsidRDefault="0021012F">
            <w:pPr>
              <w:numPr>
                <w:ilvl w:val="0"/>
                <w:numId w:val="42"/>
              </w:numPr>
              <w:spacing w:line="276" w:lineRule="auto"/>
              <w:ind w:left="450"/>
              <w:jc w:val="both"/>
              <w:rPr>
                <w:rFonts w:ascii="Times New Roman" w:eastAsia="Times New Roman" w:hAnsi="Times New Roman" w:cs="Times New Roman"/>
              </w:rPr>
            </w:pPr>
            <w:r w:rsidRPr="00D865CA">
              <w:rPr>
                <w:rFonts w:ascii="Times New Roman" w:eastAsia="Times New Roman" w:hAnsi="Times New Roman" w:cs="Times New Roman"/>
              </w:rPr>
              <w:t>International trade</w:t>
            </w:r>
          </w:p>
        </w:tc>
        <w:tc>
          <w:tcPr>
            <w:tcW w:w="4508" w:type="dxa"/>
          </w:tcPr>
          <w:p w14:paraId="0961302F"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Concepts of international trade are identified as per the global demands</w:t>
            </w:r>
          </w:p>
          <w:p w14:paraId="70824327"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International balance of payments analyzed as per economic needs </w:t>
            </w:r>
          </w:p>
          <w:p w14:paraId="50572554"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International Balance of trade analyzed as per economic trends</w:t>
            </w:r>
          </w:p>
          <w:p w14:paraId="3A3FF297" w14:textId="77777777" w:rsidR="0021012F" w:rsidRPr="00D865CA" w:rsidRDefault="0021012F">
            <w:pPr>
              <w:numPr>
                <w:ilvl w:val="1"/>
                <w:numId w:val="42"/>
              </w:numPr>
              <w:spacing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 International Terms of trade are identified as per global needs</w:t>
            </w:r>
          </w:p>
        </w:tc>
      </w:tr>
      <w:bookmarkEnd w:id="36"/>
    </w:tbl>
    <w:p w14:paraId="3884CF2D" w14:textId="77777777" w:rsidR="0021012F" w:rsidRPr="00D865CA" w:rsidRDefault="0021012F" w:rsidP="0021012F">
      <w:pPr>
        <w:tabs>
          <w:tab w:val="left" w:pos="8489"/>
        </w:tabs>
        <w:spacing w:after="0" w:line="276" w:lineRule="auto"/>
        <w:jc w:val="both"/>
        <w:rPr>
          <w:rFonts w:ascii="Times New Roman" w:eastAsia="Times New Roman" w:hAnsi="Times New Roman" w:cs="Times New Roman"/>
        </w:rPr>
      </w:pPr>
    </w:p>
    <w:p w14:paraId="5A0CC903" w14:textId="77777777" w:rsidR="0021012F" w:rsidRDefault="0021012F" w:rsidP="0021012F">
      <w:pPr>
        <w:spacing w:after="0" w:line="276" w:lineRule="auto"/>
        <w:jc w:val="both"/>
        <w:rPr>
          <w:rFonts w:ascii="Times New Roman" w:eastAsia="Times New Roman" w:hAnsi="Times New Roman" w:cs="Times New Roman"/>
          <w:b/>
        </w:rPr>
      </w:pPr>
    </w:p>
    <w:p w14:paraId="378865DC" w14:textId="77777777" w:rsidR="0021012F" w:rsidRPr="00D865CA" w:rsidRDefault="0021012F" w:rsidP="0021012F">
      <w:pPr>
        <w:spacing w:after="0" w:line="276" w:lineRule="auto"/>
        <w:jc w:val="both"/>
        <w:rPr>
          <w:rFonts w:ascii="Times New Roman" w:eastAsia="Times New Roman" w:hAnsi="Times New Roman" w:cs="Times New Roman"/>
          <w:b/>
        </w:rPr>
      </w:pPr>
    </w:p>
    <w:p w14:paraId="06B886BC" w14:textId="77777777" w:rsidR="0021012F" w:rsidRPr="00D865CA" w:rsidRDefault="0021012F" w:rsidP="0021012F">
      <w:pPr>
        <w:spacing w:after="0" w:line="276" w:lineRule="auto"/>
        <w:jc w:val="both"/>
        <w:rPr>
          <w:rFonts w:ascii="Times New Roman" w:eastAsia="Times New Roman" w:hAnsi="Times New Roman" w:cs="Times New Roman"/>
          <w:b/>
        </w:rPr>
      </w:pPr>
      <w:r w:rsidRPr="00D865CA">
        <w:rPr>
          <w:rFonts w:ascii="Times New Roman" w:eastAsia="Times New Roman" w:hAnsi="Times New Roman" w:cs="Times New Roman"/>
          <w:b/>
        </w:rPr>
        <w:t xml:space="preserve">RANGE </w:t>
      </w:r>
    </w:p>
    <w:p w14:paraId="70159DA8" w14:textId="77777777" w:rsidR="0021012F" w:rsidRPr="00D865CA" w:rsidRDefault="0021012F" w:rsidP="0021012F">
      <w:p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0"/>
        <w:gridCol w:w="6032"/>
      </w:tblGrid>
      <w:tr w:rsidR="0021012F" w:rsidRPr="00D865CA" w14:paraId="3AC5DB32" w14:textId="77777777" w:rsidTr="00530115">
        <w:trPr>
          <w:cantSplit/>
          <w:trHeight w:val="1"/>
          <w:tblHeader/>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4E1B30" w14:textId="77777777" w:rsidR="0021012F" w:rsidRPr="00D865CA" w:rsidRDefault="0021012F" w:rsidP="00530115">
            <w:p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b/>
              </w:rPr>
              <w:lastRenderedPageBreak/>
              <w:t>Variable</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75BC4E" w14:textId="77777777" w:rsidR="0021012F" w:rsidRPr="00D865CA" w:rsidRDefault="0021012F" w:rsidP="00530115">
            <w:p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b/>
              </w:rPr>
              <w:t xml:space="preserve">Range </w:t>
            </w:r>
          </w:p>
        </w:tc>
      </w:tr>
      <w:tr w:rsidR="0021012F" w:rsidRPr="00D865CA" w14:paraId="188A9CCD" w14:textId="77777777" w:rsidTr="00530115">
        <w:trPr>
          <w:cantSplit/>
          <w:trHeight w:val="1"/>
          <w:tblHeader/>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76E55B" w14:textId="77777777" w:rsidR="0021012F" w:rsidRPr="00D865CA" w:rsidRDefault="0021012F">
            <w:pPr>
              <w:numPr>
                <w:ilvl w:val="0"/>
                <w:numId w:val="41"/>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Economic concepts may include but not limited to:</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49A5E2"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Economic resources</w:t>
            </w:r>
          </w:p>
          <w:p w14:paraId="0B6D9011"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human wants</w:t>
            </w:r>
          </w:p>
          <w:p w14:paraId="053CA22A"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scarcity and choice</w:t>
            </w:r>
          </w:p>
          <w:p w14:paraId="0225CB67"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opportunity cost</w:t>
            </w:r>
          </w:p>
          <w:p w14:paraId="7EF8CCFC"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production possibility curves/frontiers</w:t>
            </w:r>
          </w:p>
          <w:p w14:paraId="29DCE3F3"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wealth</w:t>
            </w:r>
          </w:p>
          <w:p w14:paraId="1A21AA2F"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welfare</w:t>
            </w:r>
          </w:p>
        </w:tc>
      </w:tr>
      <w:tr w:rsidR="0021012F" w:rsidRPr="00D865CA" w14:paraId="6EE56A01" w14:textId="77777777" w:rsidTr="00530115">
        <w:trPr>
          <w:cantSplit/>
          <w:trHeight w:val="1"/>
          <w:tblHeader/>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AE2224" w14:textId="77777777" w:rsidR="0021012F" w:rsidRPr="00D865CA" w:rsidRDefault="0021012F">
            <w:pPr>
              <w:numPr>
                <w:ilvl w:val="0"/>
                <w:numId w:val="41"/>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National income concepts include but not limited to: </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60855C"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gross domestic product (GDP</w:t>
            </w:r>
          </w:p>
          <w:p w14:paraId="70E902CB"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Gross national product (GNP) and net national product (NNP)</w:t>
            </w:r>
          </w:p>
          <w:p w14:paraId="361D2700"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Net national income (NNI) at market price and factor cost</w:t>
            </w:r>
          </w:p>
          <w:p w14:paraId="176DEB37"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Disposable income</w:t>
            </w:r>
          </w:p>
        </w:tc>
      </w:tr>
      <w:tr w:rsidR="0021012F" w:rsidRPr="00D865CA" w14:paraId="78FF32ED" w14:textId="77777777" w:rsidTr="00530115">
        <w:trPr>
          <w:cantSplit/>
          <w:trHeight w:val="1"/>
          <w:tblHeader/>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209E13" w14:textId="77777777" w:rsidR="0021012F" w:rsidRPr="00D865CA" w:rsidRDefault="0021012F">
            <w:pPr>
              <w:numPr>
                <w:ilvl w:val="0"/>
                <w:numId w:val="41"/>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Market structures may include but not limited to:</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5D2687"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 xml:space="preserve">Monopoly </w:t>
            </w:r>
          </w:p>
          <w:p w14:paraId="589BEAF9"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Perfect competition</w:t>
            </w:r>
          </w:p>
          <w:p w14:paraId="70923BCE"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Monopolistic competition</w:t>
            </w:r>
          </w:p>
          <w:p w14:paraId="350D3683"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Oligopoly</w:t>
            </w:r>
          </w:p>
          <w:p w14:paraId="56F10FFD"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 xml:space="preserve">Duopoly   </w:t>
            </w:r>
          </w:p>
        </w:tc>
      </w:tr>
      <w:tr w:rsidR="0021012F" w:rsidRPr="00D865CA" w14:paraId="6BF5A363" w14:textId="77777777" w:rsidTr="00530115">
        <w:trPr>
          <w:cantSplit/>
          <w:trHeight w:val="1"/>
          <w:tblHeader/>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519C04" w14:textId="77777777" w:rsidR="0021012F" w:rsidRPr="00D865CA" w:rsidRDefault="0021012F">
            <w:pPr>
              <w:numPr>
                <w:ilvl w:val="0"/>
                <w:numId w:val="41"/>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Financial institutions may include but not limited to:</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DB3146"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Banking institutions</w:t>
            </w:r>
          </w:p>
          <w:p w14:paraId="0DFE32F5"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Non-banking financial institutions</w:t>
            </w:r>
          </w:p>
        </w:tc>
      </w:tr>
      <w:tr w:rsidR="0021012F" w:rsidRPr="00D865CA" w14:paraId="1002BED8" w14:textId="77777777" w:rsidTr="00530115">
        <w:trPr>
          <w:cantSplit/>
          <w:trHeight w:val="1"/>
          <w:tblHeader/>
        </w:trPr>
        <w:tc>
          <w:tcPr>
            <w:tcW w:w="24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98A0A9F" w14:textId="77777777" w:rsidR="0021012F" w:rsidRPr="00D865CA" w:rsidRDefault="0021012F">
            <w:pPr>
              <w:numPr>
                <w:ilvl w:val="0"/>
                <w:numId w:val="41"/>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Costs may include but not limited to:</w:t>
            </w:r>
          </w:p>
        </w:tc>
        <w:tc>
          <w:tcPr>
            <w:tcW w:w="6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C640C4"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Fixed costs</w:t>
            </w:r>
          </w:p>
          <w:p w14:paraId="03AF723A"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Variable costs</w:t>
            </w:r>
          </w:p>
          <w:p w14:paraId="7CBDD86F"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Total cost</w:t>
            </w:r>
          </w:p>
          <w:p w14:paraId="1A251176"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Opportunity costs</w:t>
            </w:r>
          </w:p>
          <w:p w14:paraId="1B1BAE84" w14:textId="77777777" w:rsidR="0021012F" w:rsidRPr="00D865CA" w:rsidRDefault="0021012F">
            <w:pPr>
              <w:numPr>
                <w:ilvl w:val="1"/>
                <w:numId w:val="57"/>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Marginal cost</w:t>
            </w:r>
          </w:p>
        </w:tc>
      </w:tr>
    </w:tbl>
    <w:p w14:paraId="5460237C" w14:textId="77777777" w:rsidR="0021012F" w:rsidRPr="00D865CA" w:rsidRDefault="0021012F" w:rsidP="0021012F">
      <w:pPr>
        <w:rPr>
          <w:rFonts w:ascii="Times New Roman" w:eastAsia="Times New Roman" w:hAnsi="Times New Roman" w:cs="Times New Roman"/>
          <w:b/>
        </w:rPr>
      </w:pPr>
      <w:r w:rsidRPr="00D865CA">
        <w:rPr>
          <w:rFonts w:ascii="Times New Roman" w:eastAsia="Times New Roman" w:hAnsi="Times New Roman" w:cs="Times New Roman"/>
          <w:b/>
        </w:rPr>
        <w:t>ENABLERS</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728"/>
      </w:tblGrid>
      <w:tr w:rsidR="0021012F" w:rsidRPr="00D865CA" w14:paraId="74DEB70A" w14:textId="77777777" w:rsidTr="00530115">
        <w:trPr>
          <w:cantSplit/>
          <w:tblHeader/>
        </w:trPr>
        <w:tc>
          <w:tcPr>
            <w:tcW w:w="92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3E1CAC" w14:textId="77777777" w:rsidR="0021012F" w:rsidRPr="00D865CA" w:rsidRDefault="0021012F" w:rsidP="00530115">
            <w:pPr>
              <w:spacing w:after="0" w:line="240" w:lineRule="auto"/>
              <w:rPr>
                <w:rFonts w:ascii="Times New Roman" w:eastAsia="Times New Roman" w:hAnsi="Times New Roman" w:cs="Times New Roman"/>
                <w:b/>
              </w:rPr>
            </w:pPr>
            <w:r w:rsidRPr="00D865CA">
              <w:rPr>
                <w:rFonts w:ascii="Times New Roman" w:eastAsia="Times New Roman" w:hAnsi="Times New Roman" w:cs="Times New Roman"/>
                <w:b/>
              </w:rPr>
              <w:t>REQUIRED SKILLS AND KNOWLEDGE</w:t>
            </w:r>
          </w:p>
        </w:tc>
      </w:tr>
      <w:tr w:rsidR="0021012F" w:rsidRPr="00D865CA" w14:paraId="05B3396B" w14:textId="77777777" w:rsidTr="00530115">
        <w:trPr>
          <w:cantSplit/>
          <w:tblHeader/>
        </w:trPr>
        <w:tc>
          <w:tcPr>
            <w:tcW w:w="4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1028E" w14:textId="77777777" w:rsidR="0021012F" w:rsidRPr="00D865CA" w:rsidRDefault="0021012F" w:rsidP="00530115">
            <w:pPr>
              <w:spacing w:after="0" w:line="276" w:lineRule="auto"/>
              <w:rPr>
                <w:rFonts w:ascii="Times New Roman" w:eastAsia="Times New Roman" w:hAnsi="Times New Roman" w:cs="Times New Roman"/>
              </w:rPr>
            </w:pPr>
            <w:r w:rsidRPr="00D865CA">
              <w:rPr>
                <w:rFonts w:ascii="Times New Roman" w:eastAsia="Times New Roman" w:hAnsi="Times New Roman" w:cs="Times New Roman"/>
                <w:b/>
              </w:rPr>
              <w:t>Required skills</w:t>
            </w:r>
            <w:r w:rsidRPr="00D865CA">
              <w:rPr>
                <w:rFonts w:ascii="Times New Roman" w:eastAsia="Times New Roman" w:hAnsi="Times New Roman" w:cs="Times New Roman"/>
              </w:rPr>
              <w:t xml:space="preserve"> </w:t>
            </w:r>
          </w:p>
          <w:p w14:paraId="506BC83E" w14:textId="77777777" w:rsidR="0021012F" w:rsidRPr="00D865CA" w:rsidRDefault="0021012F">
            <w:pPr>
              <w:numPr>
                <w:ilvl w:val="0"/>
                <w:numId w:val="54"/>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 xml:space="preserve">Interpersonal </w:t>
            </w:r>
          </w:p>
          <w:p w14:paraId="51EDD760" w14:textId="77777777" w:rsidR="0021012F" w:rsidRPr="00D865CA" w:rsidRDefault="0021012F">
            <w:pPr>
              <w:numPr>
                <w:ilvl w:val="0"/>
                <w:numId w:val="54"/>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 xml:space="preserve">Critical thinking </w:t>
            </w:r>
          </w:p>
          <w:p w14:paraId="2C6C6A73" w14:textId="77777777" w:rsidR="0021012F" w:rsidRPr="00D865CA" w:rsidRDefault="0021012F">
            <w:pPr>
              <w:numPr>
                <w:ilvl w:val="0"/>
                <w:numId w:val="50"/>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 xml:space="preserve">Communication </w:t>
            </w:r>
          </w:p>
          <w:p w14:paraId="563C78D2" w14:textId="77777777" w:rsidR="0021012F" w:rsidRPr="00D865CA" w:rsidRDefault="0021012F">
            <w:pPr>
              <w:numPr>
                <w:ilvl w:val="0"/>
                <w:numId w:val="50"/>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Evaluation.</w:t>
            </w:r>
          </w:p>
          <w:p w14:paraId="68F3EF39" w14:textId="77777777" w:rsidR="0021012F" w:rsidRPr="00D865CA" w:rsidRDefault="0021012F">
            <w:pPr>
              <w:numPr>
                <w:ilvl w:val="0"/>
                <w:numId w:val="50"/>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 xml:space="preserve">Analytical </w:t>
            </w:r>
          </w:p>
          <w:p w14:paraId="712D3CDD" w14:textId="77777777" w:rsidR="0021012F" w:rsidRPr="00D865CA" w:rsidRDefault="0021012F" w:rsidP="00530115">
            <w:pPr>
              <w:pBdr>
                <w:top w:val="nil"/>
                <w:left w:val="nil"/>
                <w:bottom w:val="nil"/>
                <w:right w:val="nil"/>
                <w:between w:val="nil"/>
              </w:pBdr>
              <w:spacing w:after="0" w:line="240" w:lineRule="auto"/>
              <w:ind w:left="360"/>
              <w:rPr>
                <w:rFonts w:ascii="Times New Roman" w:eastAsia="Times New Roman" w:hAnsi="Times New Roman" w:cs="Times New Roman"/>
                <w:color w:val="000000"/>
              </w:rPr>
            </w:pPr>
          </w:p>
          <w:p w14:paraId="6F84DE59" w14:textId="77777777" w:rsidR="0021012F" w:rsidRPr="00D865CA" w:rsidRDefault="0021012F" w:rsidP="00530115">
            <w:pPr>
              <w:spacing w:after="0" w:line="276" w:lineRule="auto"/>
              <w:ind w:left="360"/>
              <w:rPr>
                <w:rFonts w:ascii="Times New Roman" w:eastAsia="Times New Roman" w:hAnsi="Times New Roman" w:cs="Times New Roman"/>
              </w:rPr>
            </w:pPr>
          </w:p>
        </w:tc>
        <w:tc>
          <w:tcPr>
            <w:tcW w:w="4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2E41B" w14:textId="77777777" w:rsidR="0021012F" w:rsidRPr="00D865CA" w:rsidRDefault="0021012F" w:rsidP="00530115">
            <w:pPr>
              <w:spacing w:after="0" w:line="240" w:lineRule="auto"/>
              <w:rPr>
                <w:rFonts w:ascii="Times New Roman" w:eastAsia="Times New Roman" w:hAnsi="Times New Roman" w:cs="Times New Roman"/>
              </w:rPr>
            </w:pPr>
            <w:r w:rsidRPr="00D865CA">
              <w:rPr>
                <w:rFonts w:ascii="Times New Roman" w:eastAsia="Times New Roman" w:hAnsi="Times New Roman" w:cs="Times New Roman"/>
                <w:b/>
              </w:rPr>
              <w:t>Required Knowledge</w:t>
            </w:r>
          </w:p>
          <w:p w14:paraId="2205CFAE" w14:textId="77777777" w:rsidR="0021012F" w:rsidRPr="00D865CA" w:rsidRDefault="0021012F">
            <w:pPr>
              <w:numPr>
                <w:ilvl w:val="0"/>
                <w:numId w:val="56"/>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Computer Operations</w:t>
            </w:r>
          </w:p>
          <w:p w14:paraId="53FD00F4" w14:textId="77777777" w:rsidR="0021012F" w:rsidRPr="00D865CA" w:rsidRDefault="0021012F">
            <w:pPr>
              <w:numPr>
                <w:ilvl w:val="0"/>
                <w:numId w:val="56"/>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Bank operational procedures</w:t>
            </w:r>
          </w:p>
          <w:p w14:paraId="2C1A7A11" w14:textId="77777777" w:rsidR="0021012F" w:rsidRPr="00D865CA" w:rsidRDefault="0021012F">
            <w:pPr>
              <w:numPr>
                <w:ilvl w:val="0"/>
                <w:numId w:val="56"/>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 xml:space="preserve">Legal operating environment </w:t>
            </w:r>
            <w:proofErr w:type="gramStart"/>
            <w:r w:rsidRPr="00D865CA">
              <w:rPr>
                <w:rFonts w:ascii="Times New Roman" w:eastAsia="Times New Roman" w:hAnsi="Times New Roman" w:cs="Times New Roman"/>
              </w:rPr>
              <w:t>apply</w:t>
            </w:r>
            <w:proofErr w:type="gramEnd"/>
          </w:p>
          <w:p w14:paraId="0EC9A775" w14:textId="77777777" w:rsidR="0021012F" w:rsidRPr="00D865CA" w:rsidRDefault="0021012F">
            <w:pPr>
              <w:numPr>
                <w:ilvl w:val="0"/>
                <w:numId w:val="56"/>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Banking policies and procedures</w:t>
            </w:r>
          </w:p>
          <w:p w14:paraId="6929FFB4" w14:textId="77777777" w:rsidR="0021012F" w:rsidRPr="00D865CA" w:rsidRDefault="0021012F">
            <w:pPr>
              <w:numPr>
                <w:ilvl w:val="0"/>
                <w:numId w:val="56"/>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Market trends</w:t>
            </w:r>
          </w:p>
          <w:p w14:paraId="0B43922E" w14:textId="77777777" w:rsidR="0021012F" w:rsidRPr="00D865CA" w:rsidRDefault="0021012F">
            <w:pPr>
              <w:numPr>
                <w:ilvl w:val="0"/>
                <w:numId w:val="56"/>
              </w:numPr>
              <w:spacing w:after="0" w:line="276" w:lineRule="auto"/>
              <w:jc w:val="both"/>
              <w:rPr>
                <w:rFonts w:ascii="Times New Roman" w:eastAsia="Calibri" w:hAnsi="Times New Roman" w:cs="Times New Roman"/>
              </w:rPr>
            </w:pPr>
            <w:r w:rsidRPr="00D865CA">
              <w:rPr>
                <w:rFonts w:ascii="Times New Roman" w:eastAsia="Times New Roman" w:hAnsi="Times New Roman" w:cs="Times New Roman"/>
              </w:rPr>
              <w:t>Financial markets</w:t>
            </w:r>
          </w:p>
          <w:p w14:paraId="3A4BB6DE" w14:textId="77777777" w:rsidR="0021012F" w:rsidRPr="00D865CA" w:rsidRDefault="0021012F" w:rsidP="00530115">
            <w:pPr>
              <w:spacing w:after="0" w:line="276" w:lineRule="auto"/>
              <w:ind w:left="360"/>
              <w:rPr>
                <w:rFonts w:ascii="Times New Roman" w:eastAsia="Times New Roman" w:hAnsi="Times New Roman" w:cs="Times New Roman"/>
              </w:rPr>
            </w:pPr>
          </w:p>
        </w:tc>
      </w:tr>
    </w:tbl>
    <w:p w14:paraId="47AE7E62" w14:textId="77777777" w:rsidR="0021012F" w:rsidRPr="00D865CA" w:rsidRDefault="0021012F" w:rsidP="0021012F">
      <w:pPr>
        <w:spacing w:after="0" w:line="276" w:lineRule="auto"/>
        <w:jc w:val="both"/>
        <w:rPr>
          <w:rFonts w:ascii="Times New Roman" w:eastAsia="Times New Roman" w:hAnsi="Times New Roman" w:cs="Times New Roman"/>
          <w:b/>
        </w:rPr>
      </w:pPr>
      <w:r w:rsidRPr="00D865CA">
        <w:rPr>
          <w:rFonts w:ascii="Times New Roman" w:eastAsia="Times New Roman" w:hAnsi="Times New Roman" w:cs="Times New Roman"/>
          <w:b/>
        </w:rPr>
        <w:t>EVIDENCE GUIDE</w:t>
      </w:r>
    </w:p>
    <w:p w14:paraId="0C335E81" w14:textId="77777777" w:rsidR="0021012F" w:rsidRPr="00D865CA" w:rsidRDefault="0021012F" w:rsidP="0021012F">
      <w:p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This provides advice on assessment and must be read in conjunction with the performance criteria, required skills and knowledge and range.</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2"/>
        <w:gridCol w:w="5820"/>
      </w:tblGrid>
      <w:tr w:rsidR="0021012F" w:rsidRPr="00D865CA" w14:paraId="5AFD03A9" w14:textId="77777777" w:rsidTr="00530115">
        <w:trPr>
          <w:cantSplit/>
          <w:trHeight w:val="1"/>
          <w:tblHeader/>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9BD39BB" w14:textId="77777777" w:rsidR="0021012F" w:rsidRPr="00D865CA" w:rsidRDefault="0021012F">
            <w:pPr>
              <w:numPr>
                <w:ilvl w:val="0"/>
                <w:numId w:val="52"/>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lastRenderedPageBreak/>
              <w:t>Critical Aspects of Competency</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5C7D9E" w14:textId="77777777" w:rsidR="0021012F" w:rsidRPr="00D865CA" w:rsidRDefault="0021012F" w:rsidP="00530115">
            <w:p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Assessment requires evidence that the candidate:</w:t>
            </w:r>
          </w:p>
          <w:p w14:paraId="064C0991" w14:textId="77777777" w:rsidR="0021012F" w:rsidRPr="00D865CA" w:rsidRDefault="0021012F">
            <w:pPr>
              <w:numPr>
                <w:ilvl w:val="0"/>
                <w:numId w:val="49"/>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Developed economic systems as per the organization requirement </w:t>
            </w:r>
          </w:p>
          <w:p w14:paraId="2E17BA1F" w14:textId="77777777" w:rsidR="0021012F" w:rsidRPr="00D865CA" w:rsidRDefault="0021012F">
            <w:pPr>
              <w:numPr>
                <w:ilvl w:val="0"/>
                <w:numId w:val="49"/>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Derived demand curve as per the market trends </w:t>
            </w:r>
          </w:p>
          <w:p w14:paraId="5F4C04D0" w14:textId="77777777" w:rsidR="0021012F" w:rsidRPr="00D865CA" w:rsidRDefault="0021012F">
            <w:pPr>
              <w:numPr>
                <w:ilvl w:val="0"/>
                <w:numId w:val="49"/>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Made decisions in line with elasticity of demand </w:t>
            </w:r>
          </w:p>
          <w:p w14:paraId="02617955" w14:textId="77777777" w:rsidR="0021012F" w:rsidRPr="00D865CA" w:rsidRDefault="0021012F">
            <w:pPr>
              <w:numPr>
                <w:ilvl w:val="0"/>
                <w:numId w:val="49"/>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Derived supply curve as per the market trends</w:t>
            </w:r>
          </w:p>
          <w:p w14:paraId="70785637" w14:textId="77777777" w:rsidR="0021012F" w:rsidRPr="00D865CA" w:rsidRDefault="0021012F">
            <w:pPr>
              <w:numPr>
                <w:ilvl w:val="0"/>
                <w:numId w:val="49"/>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Made decisions in line with elasticity of supply </w:t>
            </w:r>
          </w:p>
          <w:p w14:paraId="53907FDB" w14:textId="77777777" w:rsidR="0021012F" w:rsidRPr="00D865CA" w:rsidRDefault="0021012F">
            <w:pPr>
              <w:numPr>
                <w:ilvl w:val="0"/>
                <w:numId w:val="49"/>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Established Equilibrium price as per the market trends</w:t>
            </w:r>
          </w:p>
          <w:p w14:paraId="6985D97C" w14:textId="77777777" w:rsidR="0021012F" w:rsidRPr="00D865CA" w:rsidRDefault="0021012F">
            <w:pPr>
              <w:numPr>
                <w:ilvl w:val="0"/>
                <w:numId w:val="49"/>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Analyzed consumer equilibrium based on consumer income and product price</w:t>
            </w:r>
          </w:p>
          <w:p w14:paraId="4EF55D96" w14:textId="77777777" w:rsidR="0021012F" w:rsidRPr="00D865CA" w:rsidRDefault="0021012F">
            <w:pPr>
              <w:numPr>
                <w:ilvl w:val="0"/>
                <w:numId w:val="49"/>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Applied indifference curves as per organizational objectives</w:t>
            </w:r>
          </w:p>
          <w:p w14:paraId="361420C7" w14:textId="77777777" w:rsidR="0021012F" w:rsidRPr="00D865CA" w:rsidRDefault="0021012F">
            <w:pPr>
              <w:numPr>
                <w:ilvl w:val="0"/>
                <w:numId w:val="49"/>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Analyzed long run production period as per organizational objectives</w:t>
            </w:r>
          </w:p>
          <w:p w14:paraId="3D3A519A" w14:textId="77777777" w:rsidR="0021012F" w:rsidRPr="00D865CA" w:rsidRDefault="0021012F">
            <w:pPr>
              <w:numPr>
                <w:ilvl w:val="0"/>
                <w:numId w:val="49"/>
              </w:numPr>
              <w:spacing w:after="0" w:line="276" w:lineRule="auto"/>
              <w:ind w:left="880" w:hanging="520"/>
              <w:jc w:val="both"/>
              <w:rPr>
                <w:rFonts w:ascii="Times New Roman" w:eastAsia="Times New Roman" w:hAnsi="Times New Roman" w:cs="Times New Roman"/>
              </w:rPr>
            </w:pPr>
            <w:r w:rsidRPr="00D865CA">
              <w:rPr>
                <w:rFonts w:ascii="Times New Roman" w:eastAsia="Times New Roman" w:hAnsi="Times New Roman" w:cs="Times New Roman"/>
              </w:rPr>
              <w:t>Analyzed cost curves as per organizational production policy</w:t>
            </w:r>
          </w:p>
          <w:p w14:paraId="01595C96" w14:textId="77777777" w:rsidR="0021012F" w:rsidRPr="00D865CA" w:rsidRDefault="0021012F">
            <w:pPr>
              <w:numPr>
                <w:ilvl w:val="0"/>
                <w:numId w:val="49"/>
              </w:numPr>
              <w:spacing w:after="0" w:line="276" w:lineRule="auto"/>
              <w:ind w:left="880" w:hanging="520"/>
              <w:jc w:val="both"/>
              <w:rPr>
                <w:rFonts w:ascii="Times New Roman" w:eastAsia="Times New Roman" w:hAnsi="Times New Roman" w:cs="Times New Roman"/>
              </w:rPr>
            </w:pPr>
            <w:r w:rsidRPr="00D865CA">
              <w:rPr>
                <w:rFonts w:ascii="Times New Roman" w:eastAsia="Times New Roman" w:hAnsi="Times New Roman" w:cs="Times New Roman"/>
              </w:rPr>
              <w:t>Determined optimal size of the firm based on economies of scale</w:t>
            </w:r>
          </w:p>
          <w:p w14:paraId="5C419F96" w14:textId="77777777" w:rsidR="0021012F" w:rsidRPr="00D865CA" w:rsidRDefault="0021012F">
            <w:pPr>
              <w:numPr>
                <w:ilvl w:val="0"/>
                <w:numId w:val="49"/>
              </w:numPr>
              <w:spacing w:after="0" w:line="276" w:lineRule="auto"/>
              <w:ind w:left="970" w:hanging="610"/>
              <w:jc w:val="both"/>
              <w:rPr>
                <w:rFonts w:ascii="Times New Roman" w:eastAsia="Times New Roman" w:hAnsi="Times New Roman" w:cs="Times New Roman"/>
              </w:rPr>
            </w:pPr>
            <w:r w:rsidRPr="00D865CA">
              <w:rPr>
                <w:rFonts w:ascii="Times New Roman" w:eastAsia="Times New Roman" w:hAnsi="Times New Roman" w:cs="Times New Roman"/>
              </w:rPr>
              <w:t>Selected market structures as per organizational requirement</w:t>
            </w:r>
          </w:p>
          <w:p w14:paraId="5C942711" w14:textId="77777777" w:rsidR="0021012F" w:rsidRPr="00D865CA" w:rsidRDefault="0021012F">
            <w:pPr>
              <w:numPr>
                <w:ilvl w:val="0"/>
                <w:numId w:val="49"/>
              </w:numPr>
              <w:spacing w:after="0" w:line="276" w:lineRule="auto"/>
              <w:ind w:left="970" w:hanging="610"/>
              <w:jc w:val="both"/>
              <w:rPr>
                <w:rFonts w:ascii="Times New Roman" w:eastAsia="Times New Roman" w:hAnsi="Times New Roman" w:cs="Times New Roman"/>
              </w:rPr>
            </w:pPr>
            <w:r w:rsidRPr="00D865CA">
              <w:rPr>
                <w:rFonts w:ascii="Times New Roman" w:eastAsia="Times New Roman" w:hAnsi="Times New Roman" w:cs="Times New Roman"/>
              </w:rPr>
              <w:t xml:space="preserve">Determined National income equilibrium as per national economic policy </w:t>
            </w:r>
          </w:p>
          <w:p w14:paraId="3AAB99DB" w14:textId="77777777" w:rsidR="0021012F" w:rsidRPr="00D865CA" w:rsidRDefault="0021012F">
            <w:pPr>
              <w:numPr>
                <w:ilvl w:val="0"/>
                <w:numId w:val="49"/>
              </w:numPr>
              <w:spacing w:after="0" w:line="276" w:lineRule="auto"/>
              <w:ind w:left="970" w:hanging="610"/>
              <w:jc w:val="both"/>
              <w:rPr>
                <w:rFonts w:ascii="Times New Roman" w:eastAsia="Times New Roman" w:hAnsi="Times New Roman" w:cs="Times New Roman"/>
              </w:rPr>
            </w:pPr>
            <w:r w:rsidRPr="00D865CA">
              <w:rPr>
                <w:rFonts w:ascii="Times New Roman" w:eastAsia="Times New Roman" w:hAnsi="Times New Roman" w:cs="Times New Roman"/>
              </w:rPr>
              <w:t>Identified National income measurement methods based on fiscal policies</w:t>
            </w:r>
          </w:p>
          <w:p w14:paraId="643A48DD" w14:textId="77777777" w:rsidR="0021012F" w:rsidRPr="00D865CA" w:rsidRDefault="0021012F">
            <w:pPr>
              <w:numPr>
                <w:ilvl w:val="0"/>
                <w:numId w:val="49"/>
              </w:numPr>
              <w:spacing w:after="0" w:line="276" w:lineRule="auto"/>
              <w:ind w:left="970" w:hanging="610"/>
              <w:jc w:val="both"/>
              <w:rPr>
                <w:rFonts w:ascii="Times New Roman" w:eastAsia="Times New Roman" w:hAnsi="Times New Roman" w:cs="Times New Roman"/>
              </w:rPr>
            </w:pPr>
            <w:r w:rsidRPr="00D865CA">
              <w:rPr>
                <w:rFonts w:ascii="Times New Roman" w:eastAsia="Times New Roman" w:hAnsi="Times New Roman" w:cs="Times New Roman"/>
              </w:rPr>
              <w:t>Applied national income statistics as per national economic policy</w:t>
            </w:r>
          </w:p>
          <w:p w14:paraId="2B0A2C1D" w14:textId="77777777" w:rsidR="0021012F" w:rsidRPr="00D865CA" w:rsidRDefault="0021012F">
            <w:pPr>
              <w:numPr>
                <w:ilvl w:val="0"/>
                <w:numId w:val="49"/>
              </w:numPr>
              <w:tabs>
                <w:tab w:val="left" w:pos="278"/>
              </w:tabs>
              <w:spacing w:after="0" w:line="276" w:lineRule="auto"/>
              <w:ind w:left="970" w:hanging="610"/>
              <w:jc w:val="both"/>
              <w:rPr>
                <w:rFonts w:ascii="Times New Roman" w:eastAsia="Times New Roman" w:hAnsi="Times New Roman" w:cs="Times New Roman"/>
              </w:rPr>
            </w:pPr>
            <w:r w:rsidRPr="00D865CA">
              <w:rPr>
                <w:rFonts w:ascii="Times New Roman" w:eastAsia="Times New Roman" w:hAnsi="Times New Roman" w:cs="Times New Roman"/>
              </w:rPr>
              <w:t>Identified financial institutions as per financial market regulatory authority</w:t>
            </w:r>
          </w:p>
          <w:p w14:paraId="404B289B" w14:textId="77777777" w:rsidR="0021012F" w:rsidRPr="00D865CA" w:rsidRDefault="0021012F">
            <w:pPr>
              <w:numPr>
                <w:ilvl w:val="0"/>
                <w:numId w:val="49"/>
              </w:numPr>
              <w:tabs>
                <w:tab w:val="left" w:pos="278"/>
              </w:tabs>
              <w:spacing w:after="0" w:line="276" w:lineRule="auto"/>
              <w:ind w:left="970" w:hanging="610"/>
              <w:jc w:val="both"/>
              <w:rPr>
                <w:rFonts w:ascii="Times New Roman" w:eastAsia="Times New Roman" w:hAnsi="Times New Roman" w:cs="Times New Roman"/>
              </w:rPr>
            </w:pPr>
            <w:r w:rsidRPr="00D865CA">
              <w:rPr>
                <w:rFonts w:ascii="Times New Roman" w:eastAsia="Times New Roman" w:hAnsi="Times New Roman" w:cs="Times New Roman"/>
              </w:rPr>
              <w:t xml:space="preserve">Determined functions of money as per economic requirement </w:t>
            </w:r>
          </w:p>
          <w:p w14:paraId="1E619482" w14:textId="77777777" w:rsidR="0021012F" w:rsidRPr="00D865CA" w:rsidRDefault="0021012F">
            <w:pPr>
              <w:numPr>
                <w:ilvl w:val="0"/>
                <w:numId w:val="49"/>
              </w:numPr>
              <w:tabs>
                <w:tab w:val="left" w:pos="278"/>
              </w:tabs>
              <w:spacing w:after="0" w:line="276" w:lineRule="auto"/>
              <w:ind w:left="970" w:hanging="610"/>
              <w:jc w:val="both"/>
              <w:rPr>
                <w:rFonts w:ascii="Times New Roman" w:eastAsia="Times New Roman" w:hAnsi="Times New Roman" w:cs="Times New Roman"/>
              </w:rPr>
            </w:pPr>
            <w:r w:rsidRPr="00D865CA">
              <w:rPr>
                <w:rFonts w:ascii="Times New Roman" w:eastAsia="Times New Roman" w:hAnsi="Times New Roman" w:cs="Times New Roman"/>
              </w:rPr>
              <w:t xml:space="preserve">Determined measures of inflation control as per the regulatory polices </w:t>
            </w:r>
          </w:p>
          <w:p w14:paraId="208AFCAC" w14:textId="77777777" w:rsidR="0021012F" w:rsidRPr="00D865CA" w:rsidRDefault="0021012F">
            <w:pPr>
              <w:numPr>
                <w:ilvl w:val="0"/>
                <w:numId w:val="49"/>
              </w:numPr>
              <w:tabs>
                <w:tab w:val="left" w:pos="278"/>
              </w:tabs>
              <w:spacing w:after="0" w:line="276" w:lineRule="auto"/>
              <w:ind w:left="970" w:hanging="610"/>
              <w:jc w:val="both"/>
              <w:rPr>
                <w:rFonts w:ascii="Times New Roman" w:eastAsia="Times New Roman" w:hAnsi="Times New Roman" w:cs="Times New Roman"/>
              </w:rPr>
            </w:pPr>
            <w:r w:rsidRPr="00D865CA">
              <w:rPr>
                <w:rFonts w:ascii="Times New Roman" w:eastAsia="Times New Roman" w:hAnsi="Times New Roman" w:cs="Times New Roman"/>
              </w:rPr>
              <w:t xml:space="preserve">Determined International balance of payment as per international trade </w:t>
            </w:r>
          </w:p>
          <w:p w14:paraId="0F0C03DE" w14:textId="77777777" w:rsidR="0021012F" w:rsidRPr="00D865CA" w:rsidRDefault="0021012F" w:rsidP="00530115">
            <w:pPr>
              <w:spacing w:after="0" w:line="276" w:lineRule="auto"/>
              <w:ind w:left="720"/>
              <w:jc w:val="both"/>
              <w:rPr>
                <w:rFonts w:ascii="Times New Roman" w:eastAsia="Times New Roman" w:hAnsi="Times New Roman" w:cs="Times New Roman"/>
              </w:rPr>
            </w:pPr>
          </w:p>
        </w:tc>
      </w:tr>
      <w:tr w:rsidR="0021012F" w:rsidRPr="00D865CA" w14:paraId="770CAABC" w14:textId="77777777" w:rsidTr="00530115">
        <w:trPr>
          <w:cantSplit/>
          <w:trHeight w:val="1"/>
          <w:tblHeader/>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824416" w14:textId="77777777" w:rsidR="0021012F" w:rsidRPr="00D865CA" w:rsidRDefault="0021012F">
            <w:pPr>
              <w:numPr>
                <w:ilvl w:val="0"/>
                <w:numId w:val="52"/>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Resource implications</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7AC3BB" w14:textId="77777777" w:rsidR="0021012F" w:rsidRPr="00D865CA" w:rsidRDefault="0021012F" w:rsidP="00530115">
            <w:pPr>
              <w:tabs>
                <w:tab w:val="left" w:pos="702"/>
              </w:tabs>
              <w:spacing w:after="0" w:line="240" w:lineRule="auto"/>
              <w:jc w:val="both"/>
              <w:rPr>
                <w:rFonts w:ascii="Times New Roman" w:eastAsia="Times New Roman" w:hAnsi="Times New Roman" w:cs="Times New Roman"/>
              </w:rPr>
            </w:pPr>
            <w:r w:rsidRPr="00D865CA">
              <w:rPr>
                <w:rFonts w:ascii="Times New Roman" w:eastAsia="Times New Roman" w:hAnsi="Times New Roman" w:cs="Times New Roman"/>
              </w:rPr>
              <w:t xml:space="preserve"> The following resources should be provided:</w:t>
            </w:r>
          </w:p>
          <w:p w14:paraId="4FB39834" w14:textId="77777777" w:rsidR="0021012F" w:rsidRPr="00D865CA" w:rsidRDefault="0021012F" w:rsidP="00530115">
            <w:pPr>
              <w:tabs>
                <w:tab w:val="left" w:pos="702"/>
              </w:tabs>
              <w:spacing w:after="0" w:line="240" w:lineRule="auto"/>
              <w:jc w:val="both"/>
              <w:rPr>
                <w:rFonts w:ascii="Times New Roman" w:eastAsia="Times New Roman" w:hAnsi="Times New Roman" w:cs="Times New Roman"/>
              </w:rPr>
            </w:pPr>
            <w:r w:rsidRPr="00D865CA">
              <w:rPr>
                <w:rFonts w:ascii="Times New Roman" w:eastAsia="Times New Roman" w:hAnsi="Times New Roman" w:cs="Times New Roman"/>
              </w:rPr>
              <w:t>2.1 Access to relevant workplace or appropriately simulated</w:t>
            </w:r>
          </w:p>
          <w:p w14:paraId="37E2D05E" w14:textId="77777777" w:rsidR="0021012F" w:rsidRPr="00D865CA" w:rsidRDefault="0021012F" w:rsidP="00530115">
            <w:pPr>
              <w:tabs>
                <w:tab w:val="left" w:pos="702"/>
              </w:tabs>
              <w:spacing w:after="0" w:line="240" w:lineRule="auto"/>
              <w:jc w:val="both"/>
              <w:rPr>
                <w:rFonts w:ascii="Times New Roman" w:eastAsia="Times New Roman" w:hAnsi="Times New Roman" w:cs="Times New Roman"/>
              </w:rPr>
            </w:pPr>
            <w:r w:rsidRPr="00D865CA">
              <w:rPr>
                <w:rFonts w:ascii="Times New Roman" w:eastAsia="Times New Roman" w:hAnsi="Times New Roman" w:cs="Times New Roman"/>
              </w:rPr>
              <w:t>environment where assessment can take place</w:t>
            </w:r>
          </w:p>
          <w:p w14:paraId="136078F2" w14:textId="77777777" w:rsidR="0021012F" w:rsidRPr="00D865CA" w:rsidRDefault="0021012F" w:rsidP="00530115">
            <w:p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2.2 Materials relevant to the proposed activity or tasks</w:t>
            </w:r>
          </w:p>
        </w:tc>
      </w:tr>
      <w:tr w:rsidR="0021012F" w:rsidRPr="00D865CA" w14:paraId="1339B6AE" w14:textId="77777777" w:rsidTr="00530115">
        <w:trPr>
          <w:cantSplit/>
          <w:trHeight w:val="1250"/>
          <w:tblHeader/>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FEF1CC" w14:textId="77777777" w:rsidR="0021012F" w:rsidRPr="00D865CA" w:rsidRDefault="0021012F">
            <w:pPr>
              <w:numPr>
                <w:ilvl w:val="0"/>
                <w:numId w:val="52"/>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lastRenderedPageBreak/>
              <w:t>Methods of Assessment</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8EF08F" w14:textId="77777777" w:rsidR="0021012F" w:rsidRPr="00D865CA" w:rsidRDefault="0021012F" w:rsidP="00530115">
            <w:pPr>
              <w:spacing w:after="0" w:line="240" w:lineRule="auto"/>
              <w:jc w:val="both"/>
              <w:rPr>
                <w:rFonts w:ascii="Times New Roman" w:eastAsia="Times New Roman" w:hAnsi="Times New Roman" w:cs="Times New Roman"/>
              </w:rPr>
            </w:pPr>
            <w:r w:rsidRPr="00D865CA">
              <w:rPr>
                <w:rFonts w:ascii="Times New Roman" w:eastAsia="Times New Roman" w:hAnsi="Times New Roman" w:cs="Times New Roman"/>
              </w:rPr>
              <w:t>Competency in this unit may be assessed through:</w:t>
            </w:r>
          </w:p>
          <w:p w14:paraId="0CAF6270" w14:textId="77777777" w:rsidR="0021012F" w:rsidRPr="00D865CA" w:rsidRDefault="0021012F" w:rsidP="00530115">
            <w:pPr>
              <w:spacing w:after="0" w:line="240" w:lineRule="auto"/>
              <w:jc w:val="both"/>
              <w:rPr>
                <w:rFonts w:ascii="Times New Roman" w:eastAsia="Times New Roman" w:hAnsi="Times New Roman" w:cs="Times New Roman"/>
              </w:rPr>
            </w:pPr>
            <w:r w:rsidRPr="00D865CA">
              <w:rPr>
                <w:rFonts w:ascii="Times New Roman" w:eastAsia="Times New Roman" w:hAnsi="Times New Roman" w:cs="Times New Roman"/>
              </w:rPr>
              <w:t>3.1 Practical</w:t>
            </w:r>
          </w:p>
          <w:p w14:paraId="3F6016EA" w14:textId="77777777" w:rsidR="0021012F" w:rsidRPr="00D865CA" w:rsidRDefault="0021012F" w:rsidP="00530115">
            <w:pPr>
              <w:spacing w:after="0" w:line="240" w:lineRule="auto"/>
              <w:jc w:val="both"/>
              <w:rPr>
                <w:rFonts w:ascii="Times New Roman" w:eastAsia="Times New Roman" w:hAnsi="Times New Roman" w:cs="Times New Roman"/>
              </w:rPr>
            </w:pPr>
            <w:r w:rsidRPr="00D865CA">
              <w:rPr>
                <w:rFonts w:ascii="Times New Roman" w:eastAsia="Times New Roman" w:hAnsi="Times New Roman" w:cs="Times New Roman"/>
              </w:rPr>
              <w:t>3.2 Projects</w:t>
            </w:r>
          </w:p>
          <w:p w14:paraId="645BD9A2" w14:textId="77777777" w:rsidR="0021012F" w:rsidRPr="00D865CA" w:rsidRDefault="0021012F" w:rsidP="00530115">
            <w:pPr>
              <w:spacing w:after="0" w:line="240" w:lineRule="auto"/>
              <w:jc w:val="both"/>
              <w:rPr>
                <w:rFonts w:ascii="Times New Roman" w:eastAsia="Times New Roman" w:hAnsi="Times New Roman" w:cs="Times New Roman"/>
              </w:rPr>
            </w:pPr>
            <w:r w:rsidRPr="00D865CA">
              <w:rPr>
                <w:rFonts w:ascii="Times New Roman" w:eastAsia="Times New Roman" w:hAnsi="Times New Roman" w:cs="Times New Roman"/>
              </w:rPr>
              <w:t>3.3 Poe evaluation</w:t>
            </w:r>
          </w:p>
          <w:p w14:paraId="32B918C2" w14:textId="77777777" w:rsidR="0021012F" w:rsidRPr="00D865CA" w:rsidRDefault="0021012F" w:rsidP="00530115">
            <w:pPr>
              <w:spacing w:after="0" w:line="240" w:lineRule="auto"/>
              <w:jc w:val="both"/>
              <w:rPr>
                <w:rFonts w:ascii="Times New Roman" w:eastAsia="Times New Roman" w:hAnsi="Times New Roman" w:cs="Times New Roman"/>
              </w:rPr>
            </w:pPr>
            <w:r w:rsidRPr="00D865CA">
              <w:rPr>
                <w:rFonts w:ascii="Times New Roman" w:eastAsia="Times New Roman" w:hAnsi="Times New Roman" w:cs="Times New Roman"/>
              </w:rPr>
              <w:t>3.4 Third party reports</w:t>
            </w:r>
          </w:p>
          <w:p w14:paraId="01F79C74" w14:textId="77777777" w:rsidR="0021012F" w:rsidRPr="00D865CA" w:rsidRDefault="0021012F" w:rsidP="00530115">
            <w:pPr>
              <w:spacing w:after="0" w:line="240" w:lineRule="auto"/>
              <w:jc w:val="both"/>
              <w:rPr>
                <w:rFonts w:ascii="Times New Roman" w:eastAsia="Times New Roman" w:hAnsi="Times New Roman" w:cs="Times New Roman"/>
              </w:rPr>
            </w:pPr>
            <w:r w:rsidRPr="00D865CA">
              <w:rPr>
                <w:rFonts w:ascii="Times New Roman" w:eastAsia="Times New Roman" w:hAnsi="Times New Roman" w:cs="Times New Roman"/>
              </w:rPr>
              <w:t>3.5 Written test</w:t>
            </w:r>
          </w:p>
        </w:tc>
      </w:tr>
      <w:tr w:rsidR="0021012F" w:rsidRPr="00D865CA" w14:paraId="74B82E60" w14:textId="77777777" w:rsidTr="00530115">
        <w:trPr>
          <w:cantSplit/>
          <w:trHeight w:val="1"/>
          <w:tblHeader/>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21EEF5" w14:textId="77777777" w:rsidR="0021012F" w:rsidRPr="00D865CA" w:rsidRDefault="0021012F">
            <w:pPr>
              <w:numPr>
                <w:ilvl w:val="0"/>
                <w:numId w:val="52"/>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Context of Assessment</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D8EAE5" w14:textId="77777777" w:rsidR="0021012F" w:rsidRPr="00D865CA" w:rsidRDefault="0021012F" w:rsidP="00530115">
            <w:p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4.1The competency may be assessed in a workplace or a simulated workplace</w:t>
            </w:r>
          </w:p>
        </w:tc>
      </w:tr>
      <w:tr w:rsidR="0021012F" w:rsidRPr="00D865CA" w14:paraId="39EA0068" w14:textId="77777777" w:rsidTr="00530115">
        <w:trPr>
          <w:cantSplit/>
          <w:trHeight w:val="1"/>
          <w:tblHeader/>
        </w:trPr>
        <w:tc>
          <w:tcPr>
            <w:tcW w:w="27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D81B40" w14:textId="77777777" w:rsidR="0021012F" w:rsidRPr="00D865CA" w:rsidRDefault="0021012F">
            <w:pPr>
              <w:numPr>
                <w:ilvl w:val="0"/>
                <w:numId w:val="52"/>
              </w:num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Guidance information for assessment</w:t>
            </w:r>
          </w:p>
        </w:tc>
        <w:tc>
          <w:tcPr>
            <w:tcW w:w="58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9A422F" w14:textId="77777777" w:rsidR="0021012F" w:rsidRPr="00D865CA" w:rsidRDefault="0021012F" w:rsidP="00530115">
            <w:pPr>
              <w:spacing w:after="0" w:line="276" w:lineRule="auto"/>
              <w:jc w:val="both"/>
              <w:rPr>
                <w:rFonts w:ascii="Times New Roman" w:eastAsia="Times New Roman" w:hAnsi="Times New Roman" w:cs="Times New Roman"/>
              </w:rPr>
            </w:pPr>
            <w:r w:rsidRPr="00D865CA">
              <w:rPr>
                <w:rFonts w:ascii="Times New Roman" w:eastAsia="Times New Roman" w:hAnsi="Times New Roman" w:cs="Times New Roman"/>
              </w:rPr>
              <w:t>5.1 Holistic assessment with other units relevant to the industry sector, workplace and job role is recommended.</w:t>
            </w:r>
          </w:p>
        </w:tc>
      </w:tr>
    </w:tbl>
    <w:p w14:paraId="047D3AD6" w14:textId="77777777" w:rsidR="0021012F" w:rsidRDefault="0021012F" w:rsidP="0021012F"/>
    <w:p w14:paraId="2EDA15B2" w14:textId="6655CBED" w:rsidR="0005449D" w:rsidRPr="00D865CA" w:rsidRDefault="0005449D" w:rsidP="0005449D">
      <w:pPr>
        <w:pStyle w:val="Heading1"/>
        <w:rPr>
          <w:rFonts w:ascii="Times New Roman" w:hAnsi="Times New Roman" w:cs="Times New Roman"/>
          <w:color w:val="auto"/>
        </w:rPr>
      </w:pPr>
      <w:r w:rsidRPr="00D865CA">
        <w:rPr>
          <w:rFonts w:ascii="Times New Roman" w:hAnsi="Times New Roman" w:cs="Times New Roman"/>
          <w:color w:val="auto"/>
        </w:rPr>
        <w:t>UNDERTAKE BUSINESS COMMUNICATION</w:t>
      </w:r>
      <w:bookmarkEnd w:id="37"/>
      <w:bookmarkEnd w:id="38"/>
      <w:bookmarkEnd w:id="39"/>
    </w:p>
    <w:p w14:paraId="7F7F2421" w14:textId="77777777" w:rsidR="0005449D" w:rsidRPr="00D865CA" w:rsidRDefault="0005449D" w:rsidP="0005449D">
      <w:pPr>
        <w:rPr>
          <w:rFonts w:ascii="Times New Roman" w:eastAsia="Calibri" w:hAnsi="Times New Roman" w:cs="Times New Roman"/>
          <w:b/>
        </w:rPr>
      </w:pPr>
    </w:p>
    <w:p w14:paraId="4B99F75B" w14:textId="302E296C" w:rsidR="0005449D" w:rsidRPr="00D865CA" w:rsidRDefault="0005449D" w:rsidP="0005449D">
      <w:pPr>
        <w:rPr>
          <w:rFonts w:ascii="Times New Roman" w:eastAsia="Calibri" w:hAnsi="Times New Roman" w:cs="Times New Roman"/>
          <w:b/>
        </w:rPr>
      </w:pPr>
      <w:r w:rsidRPr="00D865CA">
        <w:rPr>
          <w:rFonts w:ascii="Times New Roman" w:eastAsia="Calibri" w:hAnsi="Times New Roman" w:cs="Times New Roman"/>
          <w:b/>
        </w:rPr>
        <w:t xml:space="preserve">UNIT CODE: </w:t>
      </w:r>
      <w:r w:rsidRPr="00D865CA">
        <w:rPr>
          <w:rFonts w:ascii="Times New Roman" w:eastAsia="Calibri" w:hAnsi="Times New Roman" w:cs="Times New Roman"/>
          <w:kern w:val="28"/>
          <w:lang w:val="en-ZA"/>
        </w:rPr>
        <w:t>0413 4</w:t>
      </w:r>
      <w:r w:rsidR="00380380">
        <w:rPr>
          <w:rFonts w:ascii="Times New Roman" w:eastAsia="Calibri" w:hAnsi="Times New Roman" w:cs="Times New Roman"/>
          <w:kern w:val="28"/>
          <w:lang w:val="en-ZA"/>
        </w:rPr>
        <w:t>5</w:t>
      </w:r>
      <w:r w:rsidRPr="00D865CA">
        <w:rPr>
          <w:rFonts w:ascii="Times New Roman" w:eastAsia="Calibri" w:hAnsi="Times New Roman" w:cs="Times New Roman"/>
          <w:kern w:val="28"/>
          <w:lang w:val="en-ZA"/>
        </w:rPr>
        <w:t xml:space="preserve">1 </w:t>
      </w:r>
      <w:r w:rsidR="009A098E">
        <w:rPr>
          <w:rFonts w:ascii="Times New Roman" w:eastAsia="Calibri" w:hAnsi="Times New Roman" w:cs="Times New Roman"/>
          <w:kern w:val="28"/>
          <w:lang w:val="en-ZA"/>
        </w:rPr>
        <w:t>09</w:t>
      </w:r>
      <w:r w:rsidRPr="00D865CA">
        <w:rPr>
          <w:rFonts w:ascii="Times New Roman" w:eastAsia="Calibri" w:hAnsi="Times New Roman" w:cs="Times New Roman"/>
          <w:kern w:val="28"/>
          <w:lang w:val="en-ZA"/>
        </w:rPr>
        <w:t>A</w:t>
      </w:r>
    </w:p>
    <w:p w14:paraId="6CB33127" w14:textId="77777777" w:rsidR="0005449D" w:rsidRPr="00D865CA" w:rsidRDefault="0005449D" w:rsidP="0005449D">
      <w:pPr>
        <w:rPr>
          <w:rFonts w:ascii="Times New Roman" w:eastAsia="Calibri" w:hAnsi="Times New Roman" w:cs="Times New Roman"/>
          <w:b/>
        </w:rPr>
      </w:pPr>
      <w:r w:rsidRPr="00D865CA">
        <w:rPr>
          <w:rFonts w:ascii="Times New Roman" w:eastAsia="Calibri" w:hAnsi="Times New Roman" w:cs="Times New Roman"/>
          <w:b/>
        </w:rPr>
        <w:t>UNIT DESCRIPTION</w:t>
      </w:r>
    </w:p>
    <w:p w14:paraId="31718FDE" w14:textId="77777777" w:rsidR="0005449D" w:rsidRPr="00D865CA" w:rsidRDefault="0005449D" w:rsidP="0005449D">
      <w:pPr>
        <w:jc w:val="both"/>
        <w:rPr>
          <w:rFonts w:ascii="Times New Roman" w:eastAsia="Calibri" w:hAnsi="Times New Roman" w:cs="Times New Roman"/>
        </w:rPr>
      </w:pPr>
      <w:bookmarkStart w:id="40" w:name="_Hlk69140083"/>
      <w:r w:rsidRPr="00D865CA">
        <w:rPr>
          <w:rFonts w:ascii="Times New Roman" w:eastAsia="Calibri" w:hAnsi="Times New Roman" w:cs="Times New Roman"/>
        </w:rPr>
        <w:t xml:space="preserve">This unit specifies the competencies required to undertake business communication. It involves </w:t>
      </w:r>
      <w:r w:rsidRPr="00D865CA">
        <w:rPr>
          <w:rFonts w:ascii="Times New Roman" w:eastAsia="Calibri" w:hAnsi="Times New Roman" w:cs="Times New Roman"/>
          <w:kern w:val="28"/>
        </w:rPr>
        <w:t>administering communication channels, implementing types of communication, implementing service charter, safeguarding confidentiality of information, coordinating communication on social media platforms, preparing workplace meeting and reports.</w:t>
      </w:r>
      <w:r w:rsidRPr="00D865CA">
        <w:rPr>
          <w:rFonts w:ascii="Times New Roman" w:eastAsia="Calibri" w:hAnsi="Times New Roman" w:cs="Times New Roman"/>
        </w:rPr>
        <w:t xml:space="preserve"> </w:t>
      </w:r>
      <w:bookmarkEnd w:id="40"/>
      <w:r w:rsidRPr="00D865CA">
        <w:rPr>
          <w:rFonts w:ascii="Times New Roman" w:eastAsia="Calibri" w:hAnsi="Times New Roman" w:cs="Times New Roman"/>
        </w:rPr>
        <w:tab/>
      </w:r>
    </w:p>
    <w:p w14:paraId="6CA9044C"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b/>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936"/>
        <w:gridCol w:w="5709"/>
      </w:tblGrid>
      <w:tr w:rsidR="0005449D" w:rsidRPr="00D865CA" w14:paraId="4779E102" w14:textId="77777777" w:rsidTr="0005449D">
        <w:trPr>
          <w:trHeight w:val="1250"/>
          <w:tblHeader/>
        </w:trPr>
        <w:tc>
          <w:tcPr>
            <w:tcW w:w="3936" w:type="dxa"/>
            <w:tcBorders>
              <w:top w:val="single" w:sz="4" w:space="0" w:color="auto"/>
              <w:left w:val="single" w:sz="4" w:space="0" w:color="auto"/>
              <w:bottom w:val="single" w:sz="4" w:space="0" w:color="auto"/>
              <w:right w:val="single" w:sz="4" w:space="0" w:color="auto"/>
            </w:tcBorders>
          </w:tcPr>
          <w:p w14:paraId="2B16D0D8" w14:textId="77777777" w:rsidR="0005449D" w:rsidRPr="00D865CA" w:rsidRDefault="0005449D" w:rsidP="0005449D">
            <w:pPr>
              <w:rPr>
                <w:rFonts w:ascii="Times New Roman" w:eastAsia="Calibri" w:hAnsi="Times New Roman" w:cs="Times New Roman"/>
                <w:b/>
              </w:rPr>
            </w:pPr>
            <w:r w:rsidRPr="00D865CA">
              <w:rPr>
                <w:rFonts w:ascii="Times New Roman" w:eastAsia="Calibri" w:hAnsi="Times New Roman" w:cs="Times New Roman"/>
                <w:b/>
              </w:rPr>
              <w:t>ELEMENT</w:t>
            </w:r>
          </w:p>
          <w:p w14:paraId="2556C46A" w14:textId="77777777" w:rsidR="0005449D" w:rsidRPr="00D865CA" w:rsidRDefault="0005449D" w:rsidP="0005449D">
            <w:pPr>
              <w:rPr>
                <w:rFonts w:ascii="Times New Roman" w:eastAsia="Calibri" w:hAnsi="Times New Roman" w:cs="Times New Roman"/>
                <w:lang w:val="de-DE"/>
              </w:rPr>
            </w:pPr>
            <w:r w:rsidRPr="00D865CA">
              <w:rPr>
                <w:rFonts w:ascii="Times New Roman" w:eastAsia="Calibri" w:hAnsi="Times New Roman" w:cs="Times New Roman"/>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tcPr>
          <w:p w14:paraId="0CB9D719" w14:textId="77777777" w:rsidR="0005449D" w:rsidRPr="00D865CA" w:rsidRDefault="0005449D" w:rsidP="0005449D">
            <w:pPr>
              <w:rPr>
                <w:rFonts w:ascii="Times New Roman" w:eastAsia="Calibri" w:hAnsi="Times New Roman" w:cs="Times New Roman"/>
                <w:b/>
              </w:rPr>
            </w:pPr>
            <w:r w:rsidRPr="00D865CA">
              <w:rPr>
                <w:rFonts w:ascii="Times New Roman" w:eastAsia="Calibri" w:hAnsi="Times New Roman" w:cs="Times New Roman"/>
                <w:b/>
              </w:rPr>
              <w:t>PERFORMANCE CRITERIA</w:t>
            </w:r>
          </w:p>
          <w:p w14:paraId="507DA396"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rPr>
              <w:t>These are assessable statements which specify the required level of performance for each of the elements.</w:t>
            </w:r>
          </w:p>
          <w:p w14:paraId="7EF99299"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b/>
                <w:i/>
              </w:rPr>
              <w:t>Bold and italicized terms are elaborated in the Range</w:t>
            </w:r>
          </w:p>
        </w:tc>
      </w:tr>
      <w:tr w:rsidR="0005449D" w:rsidRPr="00D865CA" w14:paraId="01DBC6F6" w14:textId="77777777" w:rsidTr="0005449D">
        <w:trPr>
          <w:trHeight w:val="1592"/>
        </w:trPr>
        <w:tc>
          <w:tcPr>
            <w:tcW w:w="3936" w:type="dxa"/>
            <w:tcBorders>
              <w:top w:val="single" w:sz="4" w:space="0" w:color="auto"/>
              <w:left w:val="single" w:sz="4" w:space="0" w:color="auto"/>
              <w:bottom w:val="single" w:sz="4" w:space="0" w:color="auto"/>
              <w:right w:val="single" w:sz="4" w:space="0" w:color="auto"/>
            </w:tcBorders>
          </w:tcPr>
          <w:p w14:paraId="29B9D315" w14:textId="77777777" w:rsidR="0005449D" w:rsidRPr="00D865CA" w:rsidRDefault="0005449D">
            <w:pPr>
              <w:numPr>
                <w:ilvl w:val="0"/>
                <w:numId w:val="79"/>
              </w:numPr>
              <w:spacing w:after="200" w:line="276" w:lineRule="auto"/>
              <w:contextualSpacing/>
              <w:rPr>
                <w:rFonts w:ascii="Times New Roman" w:eastAsia="Calibri" w:hAnsi="Times New Roman" w:cs="Times New Roman"/>
                <w:lang w:val="fr-FR"/>
              </w:rPr>
            </w:pPr>
            <w:r w:rsidRPr="00D865CA">
              <w:rPr>
                <w:rFonts w:ascii="Times New Roman" w:eastAsia="Calibri" w:hAnsi="Times New Roman" w:cs="Times New Roman"/>
                <w:bCs/>
                <w:lang w:val="en-ZW"/>
              </w:rPr>
              <w:t>Administer Communication channels</w:t>
            </w:r>
          </w:p>
        </w:tc>
        <w:tc>
          <w:tcPr>
            <w:tcW w:w="5709" w:type="dxa"/>
            <w:tcBorders>
              <w:top w:val="single" w:sz="4" w:space="0" w:color="auto"/>
              <w:left w:val="single" w:sz="4" w:space="0" w:color="auto"/>
              <w:bottom w:val="single" w:sz="4" w:space="0" w:color="auto"/>
              <w:right w:val="single" w:sz="4" w:space="0" w:color="auto"/>
            </w:tcBorders>
          </w:tcPr>
          <w:p w14:paraId="58E39FCC" w14:textId="77777777" w:rsidR="0005449D" w:rsidRPr="00D865CA" w:rsidRDefault="0005449D">
            <w:pPr>
              <w:numPr>
                <w:ilvl w:val="1"/>
                <w:numId w:val="79"/>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lang w:val="en-GB"/>
              </w:rPr>
              <w:t xml:space="preserve">Communication processes are handled in line with the </w:t>
            </w:r>
            <w:r w:rsidRPr="00D865CA">
              <w:rPr>
                <w:rFonts w:ascii="Times New Roman" w:eastAsia="Calibri" w:hAnsi="Times New Roman" w:cs="Times New Roman"/>
              </w:rPr>
              <w:t>human resource manual on correspondence.</w:t>
            </w:r>
          </w:p>
          <w:p w14:paraId="2F7646C7" w14:textId="77777777" w:rsidR="0005449D" w:rsidRPr="00D865CA" w:rsidRDefault="0005449D">
            <w:pPr>
              <w:numPr>
                <w:ilvl w:val="1"/>
                <w:numId w:val="79"/>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lang w:val="en-GB"/>
              </w:rPr>
              <w:t>Principles of effective communication are applied as per the SOPs</w:t>
            </w:r>
          </w:p>
          <w:p w14:paraId="678608D2" w14:textId="289335A1" w:rsidR="0005449D" w:rsidRPr="00D865CA" w:rsidRDefault="0005449D">
            <w:pPr>
              <w:numPr>
                <w:ilvl w:val="1"/>
                <w:numId w:val="79"/>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lang w:val="en-GB"/>
              </w:rPr>
              <w:t>Channels of communication are admini</w:t>
            </w:r>
            <w:r w:rsidR="000343CA">
              <w:rPr>
                <w:rFonts w:ascii="Times New Roman" w:eastAsia="Calibri" w:hAnsi="Times New Roman" w:cs="Times New Roman"/>
                <w:lang w:val="en-GB"/>
              </w:rPr>
              <w:t>s</w:t>
            </w:r>
            <w:r w:rsidRPr="00D865CA">
              <w:rPr>
                <w:rFonts w:ascii="Times New Roman" w:eastAsia="Calibri" w:hAnsi="Times New Roman" w:cs="Times New Roman"/>
                <w:lang w:val="en-GB"/>
              </w:rPr>
              <w:t>tered as per the SOPs</w:t>
            </w:r>
          </w:p>
          <w:p w14:paraId="1C0D59E6" w14:textId="77777777" w:rsidR="0005449D" w:rsidRPr="00D865CA" w:rsidRDefault="0005449D">
            <w:pPr>
              <w:numPr>
                <w:ilvl w:val="1"/>
                <w:numId w:val="79"/>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lang w:val="en-GB"/>
              </w:rPr>
              <w:t>Factors to effective communication are selected in line with SOPs</w:t>
            </w:r>
          </w:p>
          <w:p w14:paraId="473E9ED3" w14:textId="77777777" w:rsidR="0005449D" w:rsidRPr="00D865CA" w:rsidRDefault="0005449D">
            <w:pPr>
              <w:numPr>
                <w:ilvl w:val="1"/>
                <w:numId w:val="79"/>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lang w:val="en-GB"/>
              </w:rPr>
              <w:t>Barriers to effective communication are identified in line with the SOPs</w:t>
            </w:r>
          </w:p>
          <w:p w14:paraId="485FEF6D" w14:textId="77777777" w:rsidR="0005449D" w:rsidRPr="00D865CA" w:rsidRDefault="0005449D">
            <w:pPr>
              <w:numPr>
                <w:ilvl w:val="1"/>
                <w:numId w:val="79"/>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Familiarize with the human resource manual on correspondence.</w:t>
            </w:r>
          </w:p>
          <w:p w14:paraId="2370FC38" w14:textId="77777777" w:rsidR="0005449D" w:rsidRPr="00D865CA" w:rsidRDefault="0005449D">
            <w:pPr>
              <w:numPr>
                <w:ilvl w:val="1"/>
                <w:numId w:val="79"/>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lang w:val="en-GB"/>
              </w:rPr>
              <w:t>Sources of Information are identified as per the SOPs</w:t>
            </w:r>
          </w:p>
          <w:p w14:paraId="4088BF18" w14:textId="74661524" w:rsidR="0005449D" w:rsidRPr="00D865CA" w:rsidRDefault="0005449D">
            <w:pPr>
              <w:numPr>
                <w:ilvl w:val="1"/>
                <w:numId w:val="79"/>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lang w:val="en-GB"/>
              </w:rPr>
              <w:t xml:space="preserve">Organization </w:t>
            </w:r>
            <w:r w:rsidR="000343CA" w:rsidRPr="00D865CA">
              <w:rPr>
                <w:rFonts w:ascii="Times New Roman" w:eastAsia="Calibri" w:hAnsi="Times New Roman" w:cs="Times New Roman"/>
                <w:lang w:val="en-GB"/>
              </w:rPr>
              <w:t>Policies</w:t>
            </w:r>
            <w:r w:rsidRPr="00D865CA">
              <w:rPr>
                <w:rFonts w:ascii="Times New Roman" w:eastAsia="Calibri" w:hAnsi="Times New Roman" w:cs="Times New Roman"/>
                <w:lang w:val="en-GB"/>
              </w:rPr>
              <w:t xml:space="preserve"> are identified and applied in line with the SOPs</w:t>
            </w:r>
          </w:p>
          <w:p w14:paraId="5917D1E3" w14:textId="77777777" w:rsidR="0005449D" w:rsidRPr="00D865CA" w:rsidRDefault="0005449D">
            <w:pPr>
              <w:numPr>
                <w:ilvl w:val="1"/>
                <w:numId w:val="79"/>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lang w:val="en-GB"/>
              </w:rPr>
              <w:lastRenderedPageBreak/>
              <w:t xml:space="preserve">Records are kept </w:t>
            </w:r>
            <w:proofErr w:type="spellStart"/>
            <w:r w:rsidRPr="00D865CA">
              <w:rPr>
                <w:rFonts w:ascii="Times New Roman" w:eastAsia="Calibri" w:hAnsi="Times New Roman" w:cs="Times New Roman"/>
                <w:lang w:val="en-GB"/>
              </w:rPr>
              <w:t>inline</w:t>
            </w:r>
            <w:proofErr w:type="spellEnd"/>
            <w:r w:rsidRPr="00D865CA">
              <w:rPr>
                <w:rFonts w:ascii="Times New Roman" w:eastAsia="Calibri" w:hAnsi="Times New Roman" w:cs="Times New Roman"/>
                <w:lang w:val="en-GB"/>
              </w:rPr>
              <w:t xml:space="preserve"> with </w:t>
            </w:r>
            <w:proofErr w:type="gramStart"/>
            <w:r w:rsidRPr="00D865CA">
              <w:rPr>
                <w:rFonts w:ascii="Times New Roman" w:eastAsia="Calibri" w:hAnsi="Times New Roman" w:cs="Times New Roman"/>
                <w:lang w:val="en-GB"/>
              </w:rPr>
              <w:t xml:space="preserve">the </w:t>
            </w:r>
            <w:r w:rsidRPr="00D865CA">
              <w:rPr>
                <w:rFonts w:ascii="Times New Roman" w:eastAsia="Calibri" w:hAnsi="Times New Roman" w:cs="Times New Roman"/>
              </w:rPr>
              <w:t xml:space="preserve"> human</w:t>
            </w:r>
            <w:proofErr w:type="gramEnd"/>
            <w:r w:rsidRPr="00D865CA">
              <w:rPr>
                <w:rFonts w:ascii="Times New Roman" w:eastAsia="Calibri" w:hAnsi="Times New Roman" w:cs="Times New Roman"/>
              </w:rPr>
              <w:t xml:space="preserve"> resource manual on correspondence</w:t>
            </w:r>
            <w:r w:rsidRPr="00D865CA">
              <w:rPr>
                <w:rFonts w:ascii="Times New Roman" w:eastAsia="Calibri" w:hAnsi="Times New Roman" w:cs="Times New Roman"/>
                <w:lang w:val="en-GB"/>
              </w:rPr>
              <w:t xml:space="preserve"> and the SOPs</w:t>
            </w:r>
          </w:p>
        </w:tc>
      </w:tr>
      <w:tr w:rsidR="0005449D" w:rsidRPr="00D865CA" w14:paraId="296355E3" w14:textId="77777777" w:rsidTr="0005449D">
        <w:trPr>
          <w:trHeight w:val="1952"/>
        </w:trPr>
        <w:tc>
          <w:tcPr>
            <w:tcW w:w="3936" w:type="dxa"/>
            <w:tcBorders>
              <w:top w:val="single" w:sz="4" w:space="0" w:color="auto"/>
              <w:left w:val="single" w:sz="4" w:space="0" w:color="auto"/>
              <w:bottom w:val="single" w:sz="4" w:space="0" w:color="auto"/>
              <w:right w:val="single" w:sz="4" w:space="0" w:color="auto"/>
            </w:tcBorders>
          </w:tcPr>
          <w:p w14:paraId="676C8882" w14:textId="77777777" w:rsidR="0005449D" w:rsidRPr="00D865CA" w:rsidRDefault="0005449D">
            <w:pPr>
              <w:numPr>
                <w:ilvl w:val="0"/>
                <w:numId w:val="79"/>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bCs/>
                <w:lang w:val="en-ZW"/>
              </w:rPr>
              <w:lastRenderedPageBreak/>
              <w:t>Implement types of communication</w:t>
            </w:r>
          </w:p>
        </w:tc>
        <w:tc>
          <w:tcPr>
            <w:tcW w:w="5709" w:type="dxa"/>
            <w:tcBorders>
              <w:top w:val="single" w:sz="4" w:space="0" w:color="auto"/>
              <w:left w:val="single" w:sz="4" w:space="0" w:color="auto"/>
              <w:bottom w:val="single" w:sz="4" w:space="0" w:color="auto"/>
              <w:right w:val="single" w:sz="4" w:space="0" w:color="auto"/>
            </w:tcBorders>
          </w:tcPr>
          <w:p w14:paraId="67DED798" w14:textId="77777777" w:rsidR="00806AC0" w:rsidRPr="00D865CA" w:rsidRDefault="00806AC0">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hAnsi="Times New Roman" w:cs="Times New Roman"/>
                <w:color w:val="000000"/>
                <w:lang w:val="en-GB"/>
              </w:rPr>
              <w:t>Types of written communication are identified and applied according to workplace requirements.</w:t>
            </w:r>
          </w:p>
          <w:p w14:paraId="6B01D588" w14:textId="77777777" w:rsidR="00806AC0" w:rsidRPr="00D865CA" w:rsidRDefault="00806AC0">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hAnsi="Times New Roman" w:cs="Times New Roman"/>
                <w:color w:val="000000"/>
                <w:lang w:val="en-GB"/>
              </w:rPr>
              <w:t>Existing non-verbal communication techniques are identified and applied based on organization policy.</w:t>
            </w:r>
          </w:p>
          <w:p w14:paraId="6B0CE56A" w14:textId="4069B127" w:rsidR="0005449D" w:rsidRPr="00D865CA" w:rsidRDefault="00806AC0">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hAnsi="Times New Roman" w:cs="Times New Roman"/>
                <w:color w:val="000000"/>
                <w:lang w:val="en-GB"/>
              </w:rPr>
              <w:t>Types of oral communication are identified and established as per organization policy</w:t>
            </w:r>
            <w:r w:rsidR="0005449D" w:rsidRPr="00D865CA">
              <w:rPr>
                <w:rFonts w:ascii="Times New Roman" w:eastAsia="Calibri" w:hAnsi="Times New Roman" w:cs="Times New Roman"/>
              </w:rPr>
              <w:t>.</w:t>
            </w:r>
          </w:p>
          <w:p w14:paraId="68CA065F" w14:textId="31BDEAA1" w:rsidR="0005449D" w:rsidRPr="00D865CA" w:rsidRDefault="0005449D" w:rsidP="00806AC0">
            <w:pPr>
              <w:spacing w:after="200" w:line="276" w:lineRule="auto"/>
              <w:contextualSpacing/>
              <w:rPr>
                <w:rFonts w:ascii="Times New Roman" w:eastAsia="Calibri" w:hAnsi="Times New Roman" w:cs="Times New Roman"/>
              </w:rPr>
            </w:pPr>
          </w:p>
        </w:tc>
      </w:tr>
      <w:tr w:rsidR="0005449D" w:rsidRPr="00D865CA" w14:paraId="19C7792E" w14:textId="77777777" w:rsidTr="0005449D">
        <w:trPr>
          <w:trHeight w:val="1241"/>
        </w:trPr>
        <w:tc>
          <w:tcPr>
            <w:tcW w:w="3936" w:type="dxa"/>
            <w:tcBorders>
              <w:top w:val="single" w:sz="4" w:space="0" w:color="auto"/>
              <w:left w:val="single" w:sz="4" w:space="0" w:color="auto"/>
              <w:bottom w:val="single" w:sz="4" w:space="0" w:color="auto"/>
              <w:right w:val="single" w:sz="4" w:space="0" w:color="auto"/>
            </w:tcBorders>
          </w:tcPr>
          <w:p w14:paraId="62E2A41A" w14:textId="77777777" w:rsidR="0005449D" w:rsidRPr="00D865CA" w:rsidRDefault="0005449D">
            <w:pPr>
              <w:numPr>
                <w:ilvl w:val="0"/>
                <w:numId w:val="79"/>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kern w:val="28"/>
                <w:lang w:val="en-GB" w:eastAsia="zh-CN"/>
              </w:rPr>
              <w:t>Implement service charter</w:t>
            </w:r>
          </w:p>
        </w:tc>
        <w:tc>
          <w:tcPr>
            <w:tcW w:w="5709" w:type="dxa"/>
            <w:tcBorders>
              <w:top w:val="single" w:sz="4" w:space="0" w:color="auto"/>
              <w:left w:val="single" w:sz="4" w:space="0" w:color="auto"/>
              <w:bottom w:val="single" w:sz="4" w:space="0" w:color="auto"/>
              <w:right w:val="single" w:sz="4" w:space="0" w:color="auto"/>
            </w:tcBorders>
          </w:tcPr>
          <w:p w14:paraId="2BBE73F4"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Familiarize with the organization service charter.</w:t>
            </w:r>
          </w:p>
          <w:p w14:paraId="447330CE" w14:textId="0415B3D8" w:rsidR="0005449D" w:rsidRPr="00D865CA" w:rsidRDefault="0005449D">
            <w:pPr>
              <w:numPr>
                <w:ilvl w:val="1"/>
                <w:numId w:val="79"/>
              </w:numPr>
              <w:spacing w:after="200" w:line="276" w:lineRule="auto"/>
              <w:ind w:left="365"/>
              <w:contextualSpacing/>
              <w:rPr>
                <w:rFonts w:ascii="Times New Roman" w:eastAsia="Calibri" w:hAnsi="Times New Roman" w:cs="Times New Roman"/>
              </w:rPr>
            </w:pPr>
            <w:proofErr w:type="spellStart"/>
            <w:r w:rsidRPr="00D865CA">
              <w:rPr>
                <w:rFonts w:ascii="Times New Roman" w:eastAsia="Calibri" w:hAnsi="Times New Roman" w:cs="Times New Roman"/>
                <w:lang w:val="en-GB"/>
              </w:rPr>
              <w:t>Emphase</w:t>
            </w:r>
            <w:proofErr w:type="spellEnd"/>
            <w:r w:rsidRPr="00D865CA">
              <w:rPr>
                <w:rFonts w:ascii="Times New Roman" w:eastAsia="Calibri" w:hAnsi="Times New Roman" w:cs="Times New Roman"/>
                <w:lang w:val="en-GB"/>
              </w:rPr>
              <w:t xml:space="preserve"> the Importance of service </w:t>
            </w:r>
            <w:r w:rsidR="000343CA" w:rsidRPr="00D865CA">
              <w:rPr>
                <w:rFonts w:ascii="Times New Roman" w:eastAsia="Calibri" w:hAnsi="Times New Roman" w:cs="Times New Roman"/>
                <w:lang w:val="en-GB"/>
              </w:rPr>
              <w:t>charter</w:t>
            </w:r>
          </w:p>
          <w:p w14:paraId="12242E86"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Response to correspondences is done in line with the service charter.</w:t>
            </w:r>
          </w:p>
          <w:p w14:paraId="11197C6F"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Record retrieval is done in line with service charter.</w:t>
            </w:r>
          </w:p>
        </w:tc>
      </w:tr>
      <w:tr w:rsidR="0005449D" w:rsidRPr="00D865CA" w14:paraId="63714F45" w14:textId="77777777" w:rsidTr="0005449D">
        <w:trPr>
          <w:trHeight w:val="710"/>
        </w:trPr>
        <w:tc>
          <w:tcPr>
            <w:tcW w:w="3936" w:type="dxa"/>
            <w:tcBorders>
              <w:top w:val="single" w:sz="4" w:space="0" w:color="auto"/>
              <w:left w:val="single" w:sz="4" w:space="0" w:color="auto"/>
              <w:bottom w:val="single" w:sz="4" w:space="0" w:color="auto"/>
              <w:right w:val="single" w:sz="4" w:space="0" w:color="auto"/>
            </w:tcBorders>
          </w:tcPr>
          <w:p w14:paraId="14809ECC" w14:textId="77777777" w:rsidR="0005449D" w:rsidRPr="00D865CA" w:rsidRDefault="0005449D">
            <w:pPr>
              <w:numPr>
                <w:ilvl w:val="0"/>
                <w:numId w:val="79"/>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Safeguard confidentiality of information</w:t>
            </w:r>
          </w:p>
        </w:tc>
        <w:tc>
          <w:tcPr>
            <w:tcW w:w="5709" w:type="dxa"/>
            <w:tcBorders>
              <w:top w:val="single" w:sz="4" w:space="0" w:color="auto"/>
              <w:left w:val="single" w:sz="4" w:space="0" w:color="auto"/>
              <w:bottom w:val="single" w:sz="4" w:space="0" w:color="auto"/>
              <w:right w:val="single" w:sz="4" w:space="0" w:color="auto"/>
            </w:tcBorders>
          </w:tcPr>
          <w:p w14:paraId="2558BDB8"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Familiarize with the organization policy on confidentiality of information.</w:t>
            </w:r>
          </w:p>
          <w:p w14:paraId="58730BDE"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b/>
                <w:i/>
              </w:rPr>
              <w:t>Physical securing</w:t>
            </w:r>
            <w:r w:rsidRPr="00D865CA">
              <w:rPr>
                <w:rFonts w:ascii="Times New Roman" w:eastAsia="Calibri" w:hAnsi="Times New Roman" w:cs="Times New Roman"/>
              </w:rPr>
              <w:t xml:space="preserve"> of records and correspondences is done.</w:t>
            </w:r>
          </w:p>
          <w:p w14:paraId="509B1D30"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Monitor how records and correspondences in circulation are handled within the organization.</w:t>
            </w:r>
          </w:p>
          <w:p w14:paraId="69BB9699"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lang w:val="en-GB"/>
              </w:rPr>
              <w:t xml:space="preserve"> Information is</w:t>
            </w:r>
            <w:r w:rsidRPr="00D865CA">
              <w:rPr>
                <w:rFonts w:ascii="Times New Roman" w:eastAsia="Calibri" w:hAnsi="Times New Roman" w:cs="Times New Roman"/>
                <w:i/>
                <w:iCs/>
                <w:lang w:val="en-GB"/>
              </w:rPr>
              <w:t xml:space="preserve"> </w:t>
            </w:r>
            <w:r w:rsidRPr="00D865CA">
              <w:rPr>
                <w:rFonts w:ascii="Times New Roman" w:eastAsia="Calibri" w:hAnsi="Times New Roman" w:cs="Times New Roman"/>
                <w:b/>
                <w:bCs/>
                <w:i/>
                <w:iCs/>
                <w:lang w:val="en-GB"/>
              </w:rPr>
              <w:t>secured</w:t>
            </w:r>
            <w:r w:rsidRPr="00D865CA">
              <w:rPr>
                <w:rFonts w:ascii="Times New Roman" w:eastAsia="Calibri" w:hAnsi="Times New Roman" w:cs="Times New Roman"/>
                <w:lang w:val="en-GB"/>
              </w:rPr>
              <w:t xml:space="preserve"> as per SOPs of the Organisation</w:t>
            </w:r>
            <w:r w:rsidRPr="00D865CA">
              <w:rPr>
                <w:rFonts w:ascii="Times New Roman" w:eastAsia="Calibri" w:hAnsi="Times New Roman" w:cs="Times New Roman"/>
              </w:rPr>
              <w:t xml:space="preserve"> </w:t>
            </w:r>
          </w:p>
          <w:p w14:paraId="5C8D5574"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Sensitize employees on</w:t>
            </w:r>
            <w:r w:rsidRPr="00D865CA">
              <w:rPr>
                <w:rFonts w:ascii="Times New Roman" w:eastAsia="Calibri" w:hAnsi="Times New Roman" w:cs="Times New Roman"/>
                <w:b/>
                <w:bCs/>
                <w:i/>
                <w:iCs/>
              </w:rPr>
              <w:t xml:space="preserve"> safeguarding confidentiality </w:t>
            </w:r>
            <w:r w:rsidRPr="00D865CA">
              <w:rPr>
                <w:rFonts w:ascii="Times New Roman" w:eastAsia="Calibri" w:hAnsi="Times New Roman" w:cs="Times New Roman"/>
              </w:rPr>
              <w:t xml:space="preserve">of information and records. </w:t>
            </w:r>
          </w:p>
          <w:p w14:paraId="3514363B"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Regular tracing of records and correspondences is done in line with the SOPs.</w:t>
            </w:r>
          </w:p>
        </w:tc>
      </w:tr>
      <w:tr w:rsidR="0005449D" w:rsidRPr="00D865CA" w14:paraId="063727F2" w14:textId="77777777" w:rsidTr="0005449D">
        <w:trPr>
          <w:trHeight w:val="7037"/>
        </w:trPr>
        <w:tc>
          <w:tcPr>
            <w:tcW w:w="3936" w:type="dxa"/>
            <w:tcBorders>
              <w:top w:val="single" w:sz="4" w:space="0" w:color="auto"/>
              <w:left w:val="single" w:sz="4" w:space="0" w:color="auto"/>
              <w:bottom w:val="single" w:sz="4" w:space="0" w:color="auto"/>
              <w:right w:val="single" w:sz="4" w:space="0" w:color="auto"/>
            </w:tcBorders>
          </w:tcPr>
          <w:p w14:paraId="0CFB021B" w14:textId="77777777" w:rsidR="0005449D" w:rsidRPr="00D865CA" w:rsidRDefault="0005449D">
            <w:pPr>
              <w:numPr>
                <w:ilvl w:val="0"/>
                <w:numId w:val="79"/>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kern w:val="28"/>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14:paraId="148C78D6" w14:textId="77777777" w:rsidR="0005449D" w:rsidRPr="00D865CA" w:rsidRDefault="0005449D" w:rsidP="0005449D">
            <w:pPr>
              <w:contextualSpacing/>
              <w:rPr>
                <w:rFonts w:ascii="Times New Roman" w:eastAsia="Calibri" w:hAnsi="Times New Roman" w:cs="Times New Roman"/>
              </w:rPr>
            </w:pPr>
          </w:p>
          <w:p w14:paraId="6C0477F7"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Organization human resource social media requirements are identified</w:t>
            </w:r>
            <w:r w:rsidRPr="00D865CA">
              <w:rPr>
                <w:rFonts w:ascii="Times New Roman" w:eastAsia="Calibri" w:hAnsi="Times New Roman" w:cs="Times New Roman"/>
                <w:lang w:val="en-GB"/>
              </w:rPr>
              <w:t xml:space="preserve"> as per SOPs</w:t>
            </w:r>
          </w:p>
          <w:p w14:paraId="027B30DA" w14:textId="451C4C2D"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Initiate development and review of social media policies and procedures components on human resource</w:t>
            </w:r>
            <w:r w:rsidRPr="00D865CA">
              <w:rPr>
                <w:rFonts w:ascii="Times New Roman" w:eastAsia="Calibri" w:hAnsi="Times New Roman" w:cs="Times New Roman"/>
                <w:lang w:val="en-GB"/>
              </w:rPr>
              <w:t xml:space="preserve"> in line with the Human </w:t>
            </w:r>
            <w:r w:rsidR="000343CA">
              <w:rPr>
                <w:rFonts w:ascii="Times New Roman" w:eastAsia="Calibri" w:hAnsi="Times New Roman" w:cs="Times New Roman"/>
                <w:lang w:val="en-GB"/>
              </w:rPr>
              <w:t>Resourc</w:t>
            </w:r>
            <w:r w:rsidRPr="00D865CA">
              <w:rPr>
                <w:rFonts w:ascii="Times New Roman" w:eastAsia="Calibri" w:hAnsi="Times New Roman" w:cs="Times New Roman"/>
                <w:lang w:val="en-GB"/>
              </w:rPr>
              <w:t>e Manual</w:t>
            </w:r>
          </w:p>
          <w:p w14:paraId="4B0DC0E2"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Select the social media platforms that meet the needs of the organization.</w:t>
            </w:r>
          </w:p>
          <w:p w14:paraId="69AD85F4"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Source for content, both internal and external, for use on social media platforms</w:t>
            </w:r>
            <w:r w:rsidRPr="00D865CA">
              <w:rPr>
                <w:rFonts w:ascii="Times New Roman" w:eastAsia="Calibri" w:hAnsi="Times New Roman" w:cs="Times New Roman"/>
                <w:lang w:val="en-GB"/>
              </w:rPr>
              <w:t xml:space="preserve"> are handled as per SOPs</w:t>
            </w:r>
          </w:p>
          <w:p w14:paraId="40F8C90B"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Respond to customers in timely manner directing them to relevant information as required according to social media policies and procedures.</w:t>
            </w:r>
          </w:p>
          <w:p w14:paraId="234577F3"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 xml:space="preserve">Update of the social media account to </w:t>
            </w:r>
            <w:proofErr w:type="spellStart"/>
            <w:r w:rsidRPr="00D865CA">
              <w:rPr>
                <w:rFonts w:ascii="Times New Roman" w:eastAsia="Calibri" w:hAnsi="Times New Roman" w:cs="Times New Roman"/>
              </w:rPr>
              <w:t>maximise</w:t>
            </w:r>
            <w:proofErr w:type="spellEnd"/>
            <w:r w:rsidRPr="00D865CA">
              <w:rPr>
                <w:rFonts w:ascii="Times New Roman" w:eastAsia="Calibri" w:hAnsi="Times New Roman" w:cs="Times New Roman"/>
              </w:rPr>
              <w:t xml:space="preserve"> effectiveness</w:t>
            </w:r>
            <w:r w:rsidRPr="00D865CA">
              <w:rPr>
                <w:rFonts w:ascii="Times New Roman" w:eastAsia="Calibri" w:hAnsi="Times New Roman" w:cs="Times New Roman"/>
                <w:lang w:val="en-GB"/>
              </w:rPr>
              <w:t xml:space="preserve"> as per SOPs</w:t>
            </w:r>
            <w:r w:rsidRPr="00D865CA">
              <w:rPr>
                <w:rFonts w:ascii="Times New Roman" w:eastAsia="Calibri" w:hAnsi="Times New Roman" w:cs="Times New Roman"/>
              </w:rPr>
              <w:t xml:space="preserve"> </w:t>
            </w:r>
          </w:p>
          <w:p w14:paraId="3B176DA9"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Enforce adherence to legal and ethical practices.</w:t>
            </w:r>
          </w:p>
          <w:p w14:paraId="0CD6B1B5"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b/>
                <w:i/>
              </w:rPr>
            </w:pPr>
            <w:r w:rsidRPr="00D865CA">
              <w:rPr>
                <w:rFonts w:ascii="Times New Roman" w:eastAsia="Calibri" w:hAnsi="Times New Roman" w:cs="Times New Roman"/>
              </w:rPr>
              <w:t xml:space="preserve">Track social media activities using </w:t>
            </w:r>
            <w:r w:rsidRPr="00D865CA">
              <w:rPr>
                <w:rFonts w:ascii="Times New Roman" w:eastAsia="Calibri" w:hAnsi="Times New Roman" w:cs="Times New Roman"/>
                <w:b/>
                <w:i/>
              </w:rPr>
              <w:t>social media monitoring tools.</w:t>
            </w:r>
          </w:p>
          <w:p w14:paraId="236C20E8" w14:textId="77777777" w:rsidR="0005449D" w:rsidRPr="00D865CA" w:rsidRDefault="0005449D">
            <w:pPr>
              <w:numPr>
                <w:ilvl w:val="1"/>
                <w:numId w:val="79"/>
              </w:numPr>
              <w:spacing w:after="200" w:line="276" w:lineRule="auto"/>
              <w:ind w:left="365"/>
              <w:contextualSpacing/>
              <w:rPr>
                <w:rFonts w:ascii="Times New Roman" w:eastAsia="Calibri" w:hAnsi="Times New Roman" w:cs="Times New Roman"/>
              </w:rPr>
            </w:pPr>
            <w:r w:rsidRPr="00D865CA">
              <w:rPr>
                <w:rFonts w:ascii="Times New Roman" w:eastAsia="Calibri" w:hAnsi="Times New Roman" w:cs="Times New Roman"/>
              </w:rPr>
              <w:t>Report the social media engagements to management for implementation</w:t>
            </w:r>
            <w:r w:rsidRPr="00D865CA">
              <w:rPr>
                <w:rFonts w:ascii="Times New Roman" w:eastAsia="Calibri" w:hAnsi="Times New Roman" w:cs="Times New Roman"/>
                <w:lang w:val="en-GB"/>
              </w:rPr>
              <w:t xml:space="preserve"> in line with SOPs</w:t>
            </w:r>
          </w:p>
        </w:tc>
      </w:tr>
      <w:tr w:rsidR="0005449D" w:rsidRPr="00D865CA" w14:paraId="53D0FB80" w14:textId="77777777" w:rsidTr="0005449D">
        <w:trPr>
          <w:trHeight w:val="602"/>
        </w:trPr>
        <w:tc>
          <w:tcPr>
            <w:tcW w:w="3936" w:type="dxa"/>
            <w:tcBorders>
              <w:top w:val="single" w:sz="4" w:space="0" w:color="auto"/>
              <w:left w:val="single" w:sz="4" w:space="0" w:color="auto"/>
              <w:bottom w:val="single" w:sz="4" w:space="0" w:color="auto"/>
              <w:right w:val="single" w:sz="4" w:space="0" w:color="auto"/>
            </w:tcBorders>
          </w:tcPr>
          <w:p w14:paraId="0D042338" w14:textId="77777777" w:rsidR="0005449D" w:rsidRPr="00D865CA" w:rsidRDefault="0005449D">
            <w:pPr>
              <w:numPr>
                <w:ilvl w:val="0"/>
                <w:numId w:val="80"/>
              </w:numPr>
              <w:spacing w:after="200" w:line="276" w:lineRule="auto"/>
              <w:contextualSpacing/>
              <w:rPr>
                <w:rFonts w:ascii="Times New Roman" w:eastAsia="Calibri" w:hAnsi="Times New Roman" w:cs="Times New Roman"/>
                <w:kern w:val="28"/>
              </w:rPr>
            </w:pPr>
            <w:r w:rsidRPr="00D865CA">
              <w:rPr>
                <w:rFonts w:ascii="Times New Roman" w:eastAsia="Calibri" w:hAnsi="Times New Roman" w:cs="Times New Roman"/>
                <w:kern w:val="28"/>
              </w:rPr>
              <w:t>Prepare work place meetings</w:t>
            </w:r>
          </w:p>
          <w:p w14:paraId="72C7C693" w14:textId="77777777" w:rsidR="0005449D" w:rsidRPr="00D865CA" w:rsidRDefault="0005449D" w:rsidP="0005449D">
            <w:pPr>
              <w:rPr>
                <w:rFonts w:ascii="Times New Roman" w:eastAsia="Calibri" w:hAnsi="Times New Roman" w:cs="Times New Roman"/>
              </w:rPr>
            </w:pPr>
          </w:p>
        </w:tc>
        <w:tc>
          <w:tcPr>
            <w:tcW w:w="5709" w:type="dxa"/>
            <w:tcBorders>
              <w:top w:val="single" w:sz="4" w:space="0" w:color="auto"/>
              <w:left w:val="single" w:sz="4" w:space="0" w:color="auto"/>
              <w:bottom w:val="single" w:sz="4" w:space="0" w:color="auto"/>
              <w:right w:val="single" w:sz="4" w:space="0" w:color="auto"/>
            </w:tcBorders>
          </w:tcPr>
          <w:p w14:paraId="7519EE2F" w14:textId="77777777" w:rsidR="0005449D" w:rsidRPr="00D865CA" w:rsidRDefault="0005449D">
            <w:pPr>
              <w:numPr>
                <w:ilvl w:val="1"/>
                <w:numId w:val="80"/>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Minute taking is defined as per the SOPs</w:t>
            </w:r>
          </w:p>
          <w:p w14:paraId="7ED379C8" w14:textId="77777777" w:rsidR="0005449D" w:rsidRPr="00D865CA" w:rsidRDefault="0005449D">
            <w:pPr>
              <w:numPr>
                <w:ilvl w:val="1"/>
                <w:numId w:val="80"/>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Types of meetings are highlighted as per the SOPs</w:t>
            </w:r>
          </w:p>
          <w:p w14:paraId="11F3DF7A" w14:textId="77777777" w:rsidR="0005449D" w:rsidRPr="00D865CA" w:rsidRDefault="0005449D">
            <w:pPr>
              <w:numPr>
                <w:ilvl w:val="1"/>
                <w:numId w:val="80"/>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b/>
                <w:i/>
              </w:rPr>
              <w:t>Structure of meetings</w:t>
            </w:r>
            <w:r w:rsidRPr="00D865CA">
              <w:rPr>
                <w:rFonts w:ascii="Times New Roman" w:eastAsia="Calibri" w:hAnsi="Times New Roman" w:cs="Times New Roman"/>
              </w:rPr>
              <w:t xml:space="preserve"> are identified as per the SOPs </w:t>
            </w:r>
          </w:p>
        </w:tc>
      </w:tr>
      <w:tr w:rsidR="0005449D" w:rsidRPr="00D865CA" w14:paraId="146E8391" w14:textId="77777777" w:rsidTr="0005449D">
        <w:trPr>
          <w:trHeight w:val="1412"/>
        </w:trPr>
        <w:tc>
          <w:tcPr>
            <w:tcW w:w="3936" w:type="dxa"/>
            <w:tcBorders>
              <w:top w:val="single" w:sz="4" w:space="0" w:color="auto"/>
              <w:left w:val="single" w:sz="4" w:space="0" w:color="auto"/>
              <w:bottom w:val="single" w:sz="4" w:space="0" w:color="auto"/>
              <w:right w:val="single" w:sz="4" w:space="0" w:color="auto"/>
            </w:tcBorders>
          </w:tcPr>
          <w:p w14:paraId="134D2F79" w14:textId="77777777" w:rsidR="0005449D" w:rsidRPr="00D865CA" w:rsidRDefault="0005449D">
            <w:pPr>
              <w:numPr>
                <w:ilvl w:val="0"/>
                <w:numId w:val="80"/>
              </w:numPr>
              <w:spacing w:after="200" w:line="276" w:lineRule="auto"/>
              <w:contextualSpacing/>
              <w:rPr>
                <w:rFonts w:ascii="Times New Roman" w:eastAsia="Calibri" w:hAnsi="Times New Roman" w:cs="Times New Roman"/>
                <w:kern w:val="28"/>
                <w:lang w:val="en-ZW" w:eastAsia="zh-CN"/>
              </w:rPr>
            </w:pPr>
            <w:r w:rsidRPr="00D865CA">
              <w:rPr>
                <w:rFonts w:ascii="Times New Roman" w:eastAsia="Calibri" w:hAnsi="Times New Roman" w:cs="Times New Roman"/>
                <w:kern w:val="28"/>
                <w:lang w:val="en-ZW" w:eastAsia="zh-CN"/>
              </w:rPr>
              <w:t xml:space="preserve"> Prepare workplace report </w:t>
            </w:r>
          </w:p>
          <w:p w14:paraId="132303DC" w14:textId="77777777" w:rsidR="0005449D" w:rsidRPr="00D865CA" w:rsidRDefault="0005449D" w:rsidP="0005449D">
            <w:pPr>
              <w:ind w:left="360"/>
              <w:contextualSpacing/>
              <w:rPr>
                <w:rFonts w:ascii="Times New Roman" w:eastAsia="Calibri" w:hAnsi="Times New Roman" w:cs="Times New Roman"/>
              </w:rPr>
            </w:pPr>
          </w:p>
        </w:tc>
        <w:tc>
          <w:tcPr>
            <w:tcW w:w="5709" w:type="dxa"/>
            <w:tcBorders>
              <w:top w:val="single" w:sz="4" w:space="0" w:color="auto"/>
              <w:left w:val="single" w:sz="4" w:space="0" w:color="auto"/>
              <w:bottom w:val="single" w:sz="4" w:space="0" w:color="auto"/>
              <w:right w:val="single" w:sz="4" w:space="0" w:color="auto"/>
            </w:tcBorders>
          </w:tcPr>
          <w:p w14:paraId="4157CCAA" w14:textId="77777777" w:rsidR="0005449D" w:rsidRPr="00D865CA" w:rsidRDefault="0005449D">
            <w:pPr>
              <w:numPr>
                <w:ilvl w:val="1"/>
                <w:numId w:val="80"/>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Report writing is defined as per the SOPs.</w:t>
            </w:r>
          </w:p>
          <w:p w14:paraId="60536302" w14:textId="77777777" w:rsidR="0005449D" w:rsidRPr="00D865CA" w:rsidRDefault="0005449D">
            <w:pPr>
              <w:numPr>
                <w:ilvl w:val="1"/>
                <w:numId w:val="80"/>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Importance of reports in human resource function is emphasized as per the SOPs. </w:t>
            </w:r>
          </w:p>
          <w:p w14:paraId="7A0A27FA" w14:textId="77777777" w:rsidR="0005449D" w:rsidRPr="00D865CA" w:rsidRDefault="0005449D">
            <w:pPr>
              <w:numPr>
                <w:ilvl w:val="1"/>
                <w:numId w:val="80"/>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Forms and types of reports are described as per the SOPs</w:t>
            </w:r>
          </w:p>
          <w:p w14:paraId="72ACA35E" w14:textId="77777777" w:rsidR="0005449D" w:rsidRPr="00D865CA" w:rsidRDefault="0005449D">
            <w:pPr>
              <w:numPr>
                <w:ilvl w:val="1"/>
                <w:numId w:val="80"/>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Reports formats are identified as per the SOPs</w:t>
            </w:r>
          </w:p>
          <w:p w14:paraId="64044F99" w14:textId="77777777" w:rsidR="0005449D" w:rsidRPr="00D865CA" w:rsidRDefault="0005449D">
            <w:pPr>
              <w:numPr>
                <w:ilvl w:val="1"/>
                <w:numId w:val="80"/>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Reports preparation is done as per the SOPs.</w:t>
            </w:r>
          </w:p>
        </w:tc>
      </w:tr>
    </w:tbl>
    <w:p w14:paraId="6EBA0320" w14:textId="77777777" w:rsidR="0005449D" w:rsidRPr="00D865CA" w:rsidRDefault="0005449D" w:rsidP="0005449D">
      <w:pPr>
        <w:rPr>
          <w:rFonts w:ascii="Times New Roman" w:eastAsia="Calibri" w:hAnsi="Times New Roman" w:cs="Times New Roman"/>
          <w:b/>
        </w:rPr>
      </w:pPr>
    </w:p>
    <w:p w14:paraId="7116DE54" w14:textId="77777777" w:rsidR="0005449D" w:rsidRPr="00D865CA" w:rsidRDefault="0005449D" w:rsidP="0005449D">
      <w:pPr>
        <w:rPr>
          <w:rFonts w:ascii="Times New Roman" w:eastAsia="Calibri" w:hAnsi="Times New Roman" w:cs="Times New Roman"/>
          <w:b/>
        </w:rPr>
      </w:pPr>
      <w:r w:rsidRPr="00D865CA">
        <w:rPr>
          <w:rFonts w:ascii="Times New Roman" w:eastAsia="Calibri" w:hAnsi="Times New Roman" w:cs="Times New Roman"/>
          <w:b/>
        </w:rPr>
        <w:t>RANGE</w:t>
      </w:r>
    </w:p>
    <w:p w14:paraId="155C3886"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rPr>
        <w:t>This section provides work environments and conditions to which the performance criteria apply. It allows for different work environments and situations that will affect performance.</w:t>
      </w:r>
    </w:p>
    <w:p w14:paraId="0DF137D6" w14:textId="77777777" w:rsidR="0005449D" w:rsidRPr="00D865CA" w:rsidRDefault="0005449D" w:rsidP="0005449D">
      <w:pPr>
        <w:rPr>
          <w:rFonts w:ascii="Times New Roman" w:eastAsia="Calibri" w:hAnsi="Times New Roman" w:cs="Times New Roman"/>
        </w:rPr>
      </w:pP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6"/>
        <w:gridCol w:w="5854"/>
      </w:tblGrid>
      <w:tr w:rsidR="0005449D" w:rsidRPr="00D865CA" w14:paraId="702D1C87" w14:textId="77777777" w:rsidTr="0005449D">
        <w:trPr>
          <w:trHeight w:val="332"/>
        </w:trPr>
        <w:tc>
          <w:tcPr>
            <w:tcW w:w="3806" w:type="dxa"/>
            <w:tcBorders>
              <w:top w:val="single" w:sz="4" w:space="0" w:color="auto"/>
              <w:left w:val="single" w:sz="4" w:space="0" w:color="auto"/>
              <w:bottom w:val="single" w:sz="4" w:space="0" w:color="auto"/>
              <w:right w:val="single" w:sz="4" w:space="0" w:color="auto"/>
            </w:tcBorders>
          </w:tcPr>
          <w:p w14:paraId="79F7C755" w14:textId="77777777" w:rsidR="0005449D" w:rsidRPr="00D865CA" w:rsidRDefault="0005449D" w:rsidP="0005449D">
            <w:pPr>
              <w:rPr>
                <w:rFonts w:ascii="Times New Roman" w:eastAsia="Calibri" w:hAnsi="Times New Roman" w:cs="Times New Roman"/>
                <w:b/>
              </w:rPr>
            </w:pPr>
            <w:r w:rsidRPr="00D865CA">
              <w:rPr>
                <w:rFonts w:ascii="Times New Roman" w:eastAsia="Calibri" w:hAnsi="Times New Roman" w:cs="Times New Roman"/>
                <w:b/>
              </w:rPr>
              <w:lastRenderedPageBreak/>
              <w:t>Variable</w:t>
            </w:r>
          </w:p>
        </w:tc>
        <w:tc>
          <w:tcPr>
            <w:tcW w:w="5854" w:type="dxa"/>
            <w:tcBorders>
              <w:top w:val="single" w:sz="4" w:space="0" w:color="auto"/>
              <w:left w:val="single" w:sz="4" w:space="0" w:color="auto"/>
              <w:bottom w:val="single" w:sz="4" w:space="0" w:color="auto"/>
              <w:right w:val="single" w:sz="4" w:space="0" w:color="auto"/>
            </w:tcBorders>
          </w:tcPr>
          <w:p w14:paraId="31A709BB" w14:textId="77777777" w:rsidR="0005449D" w:rsidRPr="00D865CA" w:rsidRDefault="0005449D" w:rsidP="0005449D">
            <w:pPr>
              <w:rPr>
                <w:rFonts w:ascii="Times New Roman" w:eastAsia="Calibri" w:hAnsi="Times New Roman" w:cs="Times New Roman"/>
                <w:b/>
              </w:rPr>
            </w:pPr>
            <w:r w:rsidRPr="00D865CA">
              <w:rPr>
                <w:rFonts w:ascii="Times New Roman" w:eastAsia="Calibri" w:hAnsi="Times New Roman" w:cs="Times New Roman"/>
                <w:b/>
              </w:rPr>
              <w:t>Range</w:t>
            </w:r>
          </w:p>
        </w:tc>
      </w:tr>
      <w:tr w:rsidR="0005449D" w:rsidRPr="00D865CA" w14:paraId="428767FF" w14:textId="77777777" w:rsidTr="0005449D">
        <w:trPr>
          <w:trHeight w:val="1466"/>
        </w:trPr>
        <w:tc>
          <w:tcPr>
            <w:tcW w:w="3806" w:type="dxa"/>
            <w:tcBorders>
              <w:top w:val="single" w:sz="4" w:space="0" w:color="auto"/>
              <w:left w:val="single" w:sz="4" w:space="0" w:color="auto"/>
              <w:bottom w:val="single" w:sz="4" w:space="0" w:color="auto"/>
              <w:right w:val="single" w:sz="4" w:space="0" w:color="auto"/>
            </w:tcBorders>
          </w:tcPr>
          <w:p w14:paraId="0DAC5FD5" w14:textId="77777777" w:rsidR="0005449D" w:rsidRPr="00D865CA" w:rsidRDefault="0005449D">
            <w:pPr>
              <w:numPr>
                <w:ilvl w:val="0"/>
                <w:numId w:val="81"/>
              </w:numPr>
              <w:spacing w:after="200" w:line="276" w:lineRule="auto"/>
              <w:contextualSpacing/>
              <w:rPr>
                <w:rFonts w:ascii="Times New Roman" w:eastAsia="Calibri" w:hAnsi="Times New Roman" w:cs="Times New Roman"/>
                <w:bCs/>
                <w:iCs/>
              </w:rPr>
            </w:pPr>
            <w:r w:rsidRPr="00D865CA">
              <w:rPr>
                <w:rFonts w:ascii="Times New Roman" w:eastAsia="Calibri" w:hAnsi="Times New Roman" w:cs="Times New Roman"/>
                <w:bCs/>
                <w:iCs/>
              </w:rPr>
              <w:t xml:space="preserve"> Action taken may include but not limited to:</w:t>
            </w:r>
          </w:p>
        </w:tc>
        <w:tc>
          <w:tcPr>
            <w:tcW w:w="5854" w:type="dxa"/>
            <w:tcBorders>
              <w:top w:val="single" w:sz="4" w:space="0" w:color="auto"/>
              <w:left w:val="single" w:sz="4" w:space="0" w:color="auto"/>
              <w:bottom w:val="single" w:sz="4" w:space="0" w:color="auto"/>
              <w:right w:val="single" w:sz="4" w:space="0" w:color="auto"/>
            </w:tcBorders>
          </w:tcPr>
          <w:p w14:paraId="28E51A5D"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Indexing</w:t>
            </w:r>
          </w:p>
          <w:p w14:paraId="78312D29"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Photocopy for circulation</w:t>
            </w:r>
          </w:p>
          <w:p w14:paraId="119E73C3"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Filing</w:t>
            </w:r>
          </w:p>
          <w:p w14:paraId="06CBA8AE"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Recording  </w:t>
            </w:r>
          </w:p>
          <w:p w14:paraId="4E12CE76"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Taking to officer for action</w:t>
            </w:r>
          </w:p>
        </w:tc>
      </w:tr>
      <w:tr w:rsidR="0005449D" w:rsidRPr="00D865CA" w14:paraId="485C8FB8" w14:textId="77777777" w:rsidTr="0005449D">
        <w:trPr>
          <w:trHeight w:val="890"/>
        </w:trPr>
        <w:tc>
          <w:tcPr>
            <w:tcW w:w="3806" w:type="dxa"/>
            <w:tcBorders>
              <w:top w:val="single" w:sz="4" w:space="0" w:color="auto"/>
              <w:left w:val="single" w:sz="4" w:space="0" w:color="auto"/>
              <w:bottom w:val="single" w:sz="4" w:space="0" w:color="auto"/>
              <w:right w:val="single" w:sz="4" w:space="0" w:color="auto"/>
            </w:tcBorders>
          </w:tcPr>
          <w:p w14:paraId="5FAD8763" w14:textId="77777777" w:rsidR="0005449D" w:rsidRPr="00D865CA" w:rsidRDefault="0005449D">
            <w:pPr>
              <w:numPr>
                <w:ilvl w:val="0"/>
                <w:numId w:val="81"/>
              </w:numPr>
              <w:spacing w:after="0" w:line="276" w:lineRule="auto"/>
              <w:contextualSpacing/>
              <w:rPr>
                <w:rFonts w:ascii="Times New Roman" w:eastAsia="Calibri" w:hAnsi="Times New Roman" w:cs="Times New Roman"/>
                <w:bCs/>
                <w:iCs/>
              </w:rPr>
            </w:pPr>
            <w:r w:rsidRPr="00D865CA">
              <w:rPr>
                <w:rFonts w:ascii="Times New Roman" w:eastAsia="Calibri" w:hAnsi="Times New Roman" w:cs="Times New Roman"/>
                <w:bCs/>
                <w:iCs/>
              </w:rPr>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tcPr>
          <w:p w14:paraId="1F2FD46F"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Lock and key</w:t>
            </w:r>
          </w:p>
          <w:p w14:paraId="08F55648"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Reinforced storage</w:t>
            </w:r>
          </w:p>
          <w:p w14:paraId="46FBC539"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Fireproofing </w:t>
            </w:r>
          </w:p>
          <w:p w14:paraId="43C9F6F8"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Lockable cabinets</w:t>
            </w:r>
          </w:p>
          <w:p w14:paraId="36146B13"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Restricted access  </w:t>
            </w:r>
          </w:p>
        </w:tc>
      </w:tr>
      <w:tr w:rsidR="0005449D" w:rsidRPr="00D865CA" w14:paraId="267C8BE1" w14:textId="77777777" w:rsidTr="0005449D">
        <w:trPr>
          <w:trHeight w:val="890"/>
        </w:trPr>
        <w:tc>
          <w:tcPr>
            <w:tcW w:w="3806" w:type="dxa"/>
            <w:tcBorders>
              <w:top w:val="single" w:sz="4" w:space="0" w:color="auto"/>
              <w:left w:val="single" w:sz="4" w:space="0" w:color="auto"/>
              <w:bottom w:val="single" w:sz="4" w:space="0" w:color="auto"/>
              <w:right w:val="single" w:sz="4" w:space="0" w:color="auto"/>
            </w:tcBorders>
          </w:tcPr>
          <w:p w14:paraId="22025B30" w14:textId="77777777" w:rsidR="0005449D" w:rsidRPr="00D865CA" w:rsidRDefault="0005449D">
            <w:pPr>
              <w:numPr>
                <w:ilvl w:val="0"/>
                <w:numId w:val="81"/>
              </w:numPr>
              <w:spacing w:after="200" w:line="276" w:lineRule="auto"/>
              <w:contextualSpacing/>
              <w:rPr>
                <w:rFonts w:ascii="Times New Roman" w:eastAsia="Calibri" w:hAnsi="Times New Roman" w:cs="Times New Roman"/>
                <w:bCs/>
                <w:iCs/>
              </w:rPr>
            </w:pPr>
            <w:r w:rsidRPr="00D865CA">
              <w:rPr>
                <w:rFonts w:ascii="Times New Roman" w:eastAsia="Calibri" w:hAnsi="Times New Roman" w:cs="Times New Roman"/>
                <w:bCs/>
                <w:iCs/>
              </w:rPr>
              <w:t>Social media monitoring tools may include but not limited to:</w:t>
            </w:r>
          </w:p>
          <w:p w14:paraId="4F711601" w14:textId="77777777" w:rsidR="0005449D" w:rsidRPr="00D865CA" w:rsidRDefault="0005449D" w:rsidP="0005449D">
            <w:pPr>
              <w:rPr>
                <w:rFonts w:ascii="Times New Roman" w:eastAsia="Calibri" w:hAnsi="Times New Roman" w:cs="Times New Roman"/>
                <w:bCs/>
                <w:iCs/>
              </w:rPr>
            </w:pPr>
          </w:p>
        </w:tc>
        <w:tc>
          <w:tcPr>
            <w:tcW w:w="5854" w:type="dxa"/>
            <w:tcBorders>
              <w:top w:val="single" w:sz="4" w:space="0" w:color="auto"/>
              <w:left w:val="single" w:sz="4" w:space="0" w:color="auto"/>
              <w:bottom w:val="single" w:sz="4" w:space="0" w:color="auto"/>
              <w:right w:val="single" w:sz="4" w:space="0" w:color="auto"/>
            </w:tcBorders>
          </w:tcPr>
          <w:p w14:paraId="40660ED6"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Twitter counter</w:t>
            </w:r>
          </w:p>
          <w:p w14:paraId="265405DB"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Hootsuite</w:t>
            </w:r>
          </w:p>
          <w:p w14:paraId="00715B6F"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Klout</w:t>
            </w:r>
          </w:p>
          <w:p w14:paraId="17CD5FA2"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proofErr w:type="spellStart"/>
            <w:r w:rsidRPr="00D865CA">
              <w:rPr>
                <w:rFonts w:ascii="Times New Roman" w:eastAsia="Calibri" w:hAnsi="Times New Roman" w:cs="Times New Roman"/>
              </w:rPr>
              <w:t>Buzzlogix</w:t>
            </w:r>
            <w:proofErr w:type="spellEnd"/>
          </w:p>
          <w:p w14:paraId="3CDA8712"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proofErr w:type="spellStart"/>
            <w:r w:rsidRPr="00D865CA">
              <w:rPr>
                <w:rFonts w:ascii="Times New Roman" w:eastAsia="Calibri" w:hAnsi="Times New Roman" w:cs="Times New Roman"/>
              </w:rPr>
              <w:t>Digimind</w:t>
            </w:r>
            <w:proofErr w:type="spellEnd"/>
          </w:p>
        </w:tc>
      </w:tr>
      <w:tr w:rsidR="0005449D" w:rsidRPr="00D865CA" w14:paraId="2EEEF797" w14:textId="77777777" w:rsidTr="0005449D">
        <w:trPr>
          <w:trHeight w:val="558"/>
        </w:trPr>
        <w:tc>
          <w:tcPr>
            <w:tcW w:w="3806" w:type="dxa"/>
            <w:tcBorders>
              <w:top w:val="single" w:sz="4" w:space="0" w:color="auto"/>
              <w:left w:val="single" w:sz="4" w:space="0" w:color="auto"/>
              <w:bottom w:val="single" w:sz="4" w:space="0" w:color="auto"/>
              <w:right w:val="single" w:sz="4" w:space="0" w:color="auto"/>
            </w:tcBorders>
          </w:tcPr>
          <w:p w14:paraId="130EF9BA" w14:textId="77777777" w:rsidR="0005449D" w:rsidRPr="00D865CA" w:rsidRDefault="0005449D">
            <w:pPr>
              <w:numPr>
                <w:ilvl w:val="0"/>
                <w:numId w:val="81"/>
              </w:numPr>
              <w:spacing w:after="200" w:line="276" w:lineRule="auto"/>
              <w:contextualSpacing/>
              <w:rPr>
                <w:rFonts w:ascii="Times New Roman" w:eastAsia="Calibri" w:hAnsi="Times New Roman" w:cs="Times New Roman"/>
                <w:bCs/>
                <w:iCs/>
              </w:rPr>
            </w:pPr>
            <w:r w:rsidRPr="00D865CA">
              <w:rPr>
                <w:rFonts w:ascii="Times New Roman" w:eastAsia="Calibri" w:hAnsi="Times New Roman" w:cs="Times New Roman"/>
                <w:bCs/>
                <w:iCs/>
              </w:rPr>
              <w:t>Structure of meetings may include but not limited to:</w:t>
            </w:r>
          </w:p>
          <w:p w14:paraId="408F16E2" w14:textId="77777777" w:rsidR="0005449D" w:rsidRPr="00D865CA" w:rsidRDefault="0005449D" w:rsidP="0005449D">
            <w:pPr>
              <w:ind w:left="360"/>
              <w:contextualSpacing/>
              <w:rPr>
                <w:rFonts w:ascii="Times New Roman" w:eastAsia="Calibri" w:hAnsi="Times New Roman" w:cs="Times New Roman"/>
                <w:bCs/>
                <w:iCs/>
              </w:rPr>
            </w:pPr>
          </w:p>
        </w:tc>
        <w:tc>
          <w:tcPr>
            <w:tcW w:w="5854" w:type="dxa"/>
            <w:tcBorders>
              <w:top w:val="single" w:sz="4" w:space="0" w:color="auto"/>
              <w:left w:val="single" w:sz="4" w:space="0" w:color="auto"/>
              <w:bottom w:val="single" w:sz="4" w:space="0" w:color="auto"/>
              <w:right w:val="single" w:sz="4" w:space="0" w:color="auto"/>
            </w:tcBorders>
          </w:tcPr>
          <w:p w14:paraId="4C6DAC6D"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Notice </w:t>
            </w:r>
          </w:p>
          <w:p w14:paraId="267CA0A6"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Agenda </w:t>
            </w:r>
          </w:p>
          <w:p w14:paraId="162BCBFC"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Preparation of other relevant documents </w:t>
            </w:r>
          </w:p>
          <w:p w14:paraId="293D478F" w14:textId="77777777" w:rsidR="0005449D" w:rsidRPr="00D865CA" w:rsidRDefault="0005449D">
            <w:pPr>
              <w:numPr>
                <w:ilvl w:val="1"/>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Minute formats</w:t>
            </w:r>
          </w:p>
        </w:tc>
      </w:tr>
    </w:tbl>
    <w:p w14:paraId="4947492A" w14:textId="77777777" w:rsidR="0005449D" w:rsidRPr="00D865CA" w:rsidRDefault="0005449D" w:rsidP="0005449D">
      <w:pPr>
        <w:rPr>
          <w:rFonts w:ascii="Times New Roman" w:eastAsia="Calibri" w:hAnsi="Times New Roman" w:cs="Times New Roman"/>
          <w:b/>
        </w:rPr>
      </w:pPr>
      <w:r w:rsidRPr="00D865CA">
        <w:rPr>
          <w:rFonts w:ascii="Times New Roman" w:eastAsia="Calibri" w:hAnsi="Times New Roman" w:cs="Times New Roman"/>
          <w:b/>
        </w:rPr>
        <w:t>REQUIRED SKILLS AND KNOWLEDGE</w:t>
      </w:r>
    </w:p>
    <w:p w14:paraId="4ECEAFF1" w14:textId="77777777" w:rsidR="0005449D" w:rsidRPr="00D865CA" w:rsidRDefault="0005449D" w:rsidP="0005449D">
      <w:pPr>
        <w:rPr>
          <w:rFonts w:ascii="Times New Roman" w:eastAsia="Calibri" w:hAnsi="Times New Roman" w:cs="Times New Roman"/>
          <w:bCs/>
        </w:rPr>
      </w:pPr>
      <w:r w:rsidRPr="00D865CA">
        <w:rPr>
          <w:rFonts w:ascii="Times New Roman" w:eastAsia="Calibri" w:hAnsi="Times New Roman" w:cs="Times New Roman"/>
          <w:bCs/>
        </w:rPr>
        <w:t>This section describes the skills and knowledge required for this unit of competency.</w:t>
      </w:r>
    </w:p>
    <w:p w14:paraId="6A4088AA" w14:textId="77777777" w:rsidR="0005449D" w:rsidRPr="00D865CA" w:rsidRDefault="0005449D" w:rsidP="0005449D">
      <w:pPr>
        <w:spacing w:after="0"/>
        <w:contextualSpacing/>
        <w:rPr>
          <w:rFonts w:ascii="Times New Roman" w:eastAsia="Calibri" w:hAnsi="Times New Roman" w:cs="Times New Roman"/>
          <w:b/>
        </w:rPr>
      </w:pPr>
      <w:r w:rsidRPr="00D865CA">
        <w:rPr>
          <w:rFonts w:ascii="Times New Roman" w:eastAsia="Calibri" w:hAnsi="Times New Roman" w:cs="Times New Roman"/>
          <w:b/>
        </w:rPr>
        <w:t>Required Skills</w:t>
      </w:r>
    </w:p>
    <w:p w14:paraId="48C7D2F9"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rPr>
        <w:t>The individual needs to demonstrate the following skills:</w:t>
      </w:r>
    </w:p>
    <w:p w14:paraId="34F585E8"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Communication</w:t>
      </w:r>
    </w:p>
    <w:p w14:paraId="4A1EDAE4"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 Data analysis and presentation</w:t>
      </w:r>
    </w:p>
    <w:p w14:paraId="1CC02CDB"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 Listening</w:t>
      </w:r>
    </w:p>
    <w:p w14:paraId="138580BD"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 Organizational</w:t>
      </w:r>
    </w:p>
    <w:p w14:paraId="03A88876"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 Leadership</w:t>
      </w:r>
    </w:p>
    <w:p w14:paraId="7387DA60"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 Time management</w:t>
      </w:r>
    </w:p>
    <w:p w14:paraId="3DD187F7"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 Conflict management and resolutions</w:t>
      </w:r>
    </w:p>
    <w:p w14:paraId="2A59E892"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 Budgeting</w:t>
      </w:r>
    </w:p>
    <w:p w14:paraId="563BFAB6"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 Decision making</w:t>
      </w:r>
    </w:p>
    <w:p w14:paraId="560DF181"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 Emotional intelligence</w:t>
      </w:r>
    </w:p>
    <w:p w14:paraId="6FF6D673"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 Interpersonal Relations</w:t>
      </w:r>
    </w:p>
    <w:p w14:paraId="6B8DEBE4"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 Crisis management</w:t>
      </w:r>
    </w:p>
    <w:p w14:paraId="3E9F7C3E"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 Analytical skills</w:t>
      </w:r>
    </w:p>
    <w:p w14:paraId="076E3E74"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bCs/>
        </w:rPr>
      </w:pPr>
      <w:r w:rsidRPr="00D865CA">
        <w:rPr>
          <w:rFonts w:ascii="Times New Roman" w:eastAsia="Calibri" w:hAnsi="Times New Roman" w:cs="Times New Roman"/>
          <w:bCs/>
        </w:rPr>
        <w:t>Data analysis and presentation</w:t>
      </w:r>
    </w:p>
    <w:p w14:paraId="2B5E9925"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bCs/>
        </w:rPr>
      </w:pPr>
      <w:r w:rsidRPr="00D865CA">
        <w:rPr>
          <w:rFonts w:ascii="Times New Roman" w:eastAsia="Calibri" w:hAnsi="Times New Roman" w:cs="Times New Roman"/>
          <w:bCs/>
        </w:rPr>
        <w:t xml:space="preserve"> Public relations</w:t>
      </w:r>
    </w:p>
    <w:p w14:paraId="6725F256"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bCs/>
        </w:rPr>
      </w:pPr>
      <w:r w:rsidRPr="00D865CA">
        <w:rPr>
          <w:rFonts w:ascii="Times New Roman" w:eastAsia="Calibri" w:hAnsi="Times New Roman" w:cs="Times New Roman"/>
          <w:bCs/>
        </w:rPr>
        <w:t>Negotiation</w:t>
      </w:r>
    </w:p>
    <w:p w14:paraId="35CEBB8A"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bCs/>
        </w:rPr>
      </w:pPr>
      <w:r w:rsidRPr="00D865CA">
        <w:rPr>
          <w:rFonts w:ascii="Times New Roman" w:eastAsia="Calibri" w:hAnsi="Times New Roman" w:cs="Times New Roman"/>
          <w:bCs/>
        </w:rPr>
        <w:lastRenderedPageBreak/>
        <w:t xml:space="preserve"> Computer</w:t>
      </w:r>
    </w:p>
    <w:p w14:paraId="56FD5EFE"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bCs/>
        </w:rPr>
      </w:pPr>
      <w:r w:rsidRPr="00D865CA">
        <w:rPr>
          <w:rFonts w:ascii="Times New Roman" w:eastAsia="Calibri" w:hAnsi="Times New Roman" w:cs="Times New Roman"/>
          <w:bCs/>
        </w:rPr>
        <w:t xml:space="preserve"> SOP</w:t>
      </w:r>
    </w:p>
    <w:p w14:paraId="51322983"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bCs/>
        </w:rPr>
      </w:pPr>
      <w:r w:rsidRPr="00D865CA">
        <w:rPr>
          <w:rFonts w:ascii="Times New Roman" w:eastAsia="Calibri" w:hAnsi="Times New Roman" w:cs="Times New Roman"/>
          <w:bCs/>
        </w:rPr>
        <w:t xml:space="preserve"> Operations of the organization</w:t>
      </w:r>
    </w:p>
    <w:p w14:paraId="0C6F6E5E"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bCs/>
        </w:rPr>
      </w:pPr>
      <w:r w:rsidRPr="00D865CA">
        <w:rPr>
          <w:rFonts w:ascii="Times New Roman" w:eastAsia="Calibri" w:hAnsi="Times New Roman" w:cs="Times New Roman"/>
          <w:bCs/>
        </w:rPr>
        <w:t xml:space="preserve"> Emerging issues. </w:t>
      </w:r>
    </w:p>
    <w:p w14:paraId="29E9D594"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bCs/>
        </w:rPr>
      </w:pPr>
      <w:r w:rsidRPr="00D865CA">
        <w:rPr>
          <w:rFonts w:ascii="Times New Roman" w:eastAsia="Calibri" w:hAnsi="Times New Roman" w:cs="Times New Roman"/>
          <w:bCs/>
        </w:rPr>
        <w:t xml:space="preserve">Record management </w:t>
      </w:r>
    </w:p>
    <w:p w14:paraId="0AB368E8" w14:textId="77777777" w:rsidR="0005449D" w:rsidRPr="00D865CA" w:rsidRDefault="0005449D">
      <w:pPr>
        <w:numPr>
          <w:ilvl w:val="0"/>
          <w:numId w:val="83"/>
        </w:numPr>
        <w:autoSpaceDE w:val="0"/>
        <w:autoSpaceDN w:val="0"/>
        <w:adjustRightInd w:val="0"/>
        <w:spacing w:after="200" w:line="276" w:lineRule="auto"/>
        <w:contextualSpacing/>
        <w:rPr>
          <w:rFonts w:ascii="Times New Roman" w:eastAsia="Calibri" w:hAnsi="Times New Roman" w:cs="Times New Roman"/>
          <w:bCs/>
        </w:rPr>
      </w:pPr>
      <w:r w:rsidRPr="00D865CA">
        <w:rPr>
          <w:rFonts w:ascii="Times New Roman" w:eastAsia="Calibri" w:hAnsi="Times New Roman" w:cs="Times New Roman"/>
          <w:bCs/>
        </w:rPr>
        <w:t xml:space="preserve">Reading </w:t>
      </w:r>
    </w:p>
    <w:p w14:paraId="1FCC5377"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b/>
        </w:rPr>
        <w:t>Required Knowledge</w:t>
      </w:r>
    </w:p>
    <w:p w14:paraId="7CAAC522"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rPr>
        <w:t>The individual needs to demonstrate knowledge and understanding of:</w:t>
      </w:r>
    </w:p>
    <w:p w14:paraId="3E599F70" w14:textId="77777777" w:rsidR="0005449D" w:rsidRPr="00D865CA" w:rsidRDefault="0005449D">
      <w:pPr>
        <w:numPr>
          <w:ilvl w:val="0"/>
          <w:numId w:val="84"/>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Work place procedures</w:t>
      </w:r>
    </w:p>
    <w:p w14:paraId="0F466FB8" w14:textId="77777777" w:rsidR="0005449D" w:rsidRPr="00D865CA" w:rsidRDefault="0005449D">
      <w:pPr>
        <w:numPr>
          <w:ilvl w:val="0"/>
          <w:numId w:val="84"/>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Human resource procedures and manuals</w:t>
      </w:r>
    </w:p>
    <w:p w14:paraId="1C38AC21" w14:textId="77777777" w:rsidR="0005449D" w:rsidRPr="00D865CA" w:rsidRDefault="0005449D">
      <w:pPr>
        <w:numPr>
          <w:ilvl w:val="0"/>
          <w:numId w:val="84"/>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Record Management function</w:t>
      </w:r>
    </w:p>
    <w:p w14:paraId="45303000" w14:textId="77777777" w:rsidR="0005449D" w:rsidRPr="00D865CA" w:rsidRDefault="0005449D">
      <w:pPr>
        <w:numPr>
          <w:ilvl w:val="0"/>
          <w:numId w:val="84"/>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Work Planning and documentation</w:t>
      </w:r>
    </w:p>
    <w:p w14:paraId="64AE4AD0" w14:textId="77777777" w:rsidR="0005449D" w:rsidRPr="00D865CA" w:rsidRDefault="0005449D">
      <w:pPr>
        <w:numPr>
          <w:ilvl w:val="0"/>
          <w:numId w:val="84"/>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Dispute resolution process</w:t>
      </w:r>
    </w:p>
    <w:p w14:paraId="0D78ED19" w14:textId="77777777" w:rsidR="0005449D" w:rsidRPr="00D865CA" w:rsidRDefault="0005449D">
      <w:pPr>
        <w:numPr>
          <w:ilvl w:val="0"/>
          <w:numId w:val="84"/>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Legislations, policies and regulations</w:t>
      </w:r>
    </w:p>
    <w:p w14:paraId="732CA242" w14:textId="77777777" w:rsidR="0005449D" w:rsidRPr="00D865CA" w:rsidRDefault="0005449D">
      <w:pPr>
        <w:numPr>
          <w:ilvl w:val="0"/>
          <w:numId w:val="84"/>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Communication processes</w:t>
      </w:r>
    </w:p>
    <w:p w14:paraId="1259B770" w14:textId="77777777" w:rsidR="0005449D" w:rsidRPr="00D865CA" w:rsidRDefault="0005449D">
      <w:pPr>
        <w:numPr>
          <w:ilvl w:val="0"/>
          <w:numId w:val="84"/>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Negotiations </w:t>
      </w:r>
    </w:p>
    <w:p w14:paraId="16DF081A" w14:textId="77777777" w:rsidR="0005449D" w:rsidRPr="00D865CA" w:rsidRDefault="0005449D">
      <w:pPr>
        <w:numPr>
          <w:ilvl w:val="0"/>
          <w:numId w:val="84"/>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Interpersonal relations </w:t>
      </w:r>
    </w:p>
    <w:p w14:paraId="05467AB5" w14:textId="77777777" w:rsidR="0005449D" w:rsidRPr="00D865CA" w:rsidRDefault="0005449D">
      <w:pPr>
        <w:numPr>
          <w:ilvl w:val="0"/>
          <w:numId w:val="84"/>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ICT</w:t>
      </w:r>
    </w:p>
    <w:p w14:paraId="7BDE1A23" w14:textId="77777777" w:rsidR="0005449D" w:rsidRPr="00D865CA" w:rsidRDefault="0005449D">
      <w:pPr>
        <w:numPr>
          <w:ilvl w:val="0"/>
          <w:numId w:val="84"/>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Emotional intelligence</w:t>
      </w:r>
    </w:p>
    <w:p w14:paraId="129DAD40" w14:textId="77777777" w:rsidR="0005449D" w:rsidRPr="00D865CA" w:rsidRDefault="0005449D">
      <w:pPr>
        <w:numPr>
          <w:ilvl w:val="0"/>
          <w:numId w:val="84"/>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 Social media use</w:t>
      </w:r>
    </w:p>
    <w:p w14:paraId="21EFB2E1" w14:textId="77777777" w:rsidR="0005449D" w:rsidRPr="00D865CA" w:rsidRDefault="0005449D" w:rsidP="0005449D">
      <w:pPr>
        <w:rPr>
          <w:rFonts w:ascii="Times New Roman" w:eastAsia="Calibri" w:hAnsi="Times New Roman" w:cs="Times New Roman"/>
          <w:b/>
        </w:rPr>
      </w:pPr>
      <w:r w:rsidRPr="00D865CA">
        <w:rPr>
          <w:rFonts w:ascii="Times New Roman" w:eastAsia="Calibri" w:hAnsi="Times New Roman" w:cs="Times New Roman"/>
          <w:b/>
        </w:rPr>
        <w:t>EVIDENCE GUIDE</w:t>
      </w:r>
    </w:p>
    <w:p w14:paraId="03AE32E4" w14:textId="77777777" w:rsidR="0005449D" w:rsidRPr="00D865CA" w:rsidRDefault="0005449D" w:rsidP="0005449D">
      <w:pPr>
        <w:rPr>
          <w:rFonts w:ascii="Times New Roman" w:eastAsia="Calibri" w:hAnsi="Times New Roman" w:cs="Times New Roman"/>
          <w:b/>
        </w:rPr>
      </w:pPr>
      <w:r w:rsidRPr="00D865CA">
        <w:rPr>
          <w:rFonts w:ascii="Times New Roman" w:eastAsia="Calibri" w:hAnsi="Times New Roman" w:cs="Times New Roman"/>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688"/>
      </w:tblGrid>
      <w:tr w:rsidR="0005449D" w:rsidRPr="00D865CA" w14:paraId="434B3261" w14:textId="77777777" w:rsidTr="0005449D">
        <w:trPr>
          <w:trHeight w:val="440"/>
        </w:trPr>
        <w:tc>
          <w:tcPr>
            <w:tcW w:w="2882" w:type="dxa"/>
            <w:tcBorders>
              <w:top w:val="single" w:sz="4" w:space="0" w:color="auto"/>
              <w:left w:val="single" w:sz="4" w:space="0" w:color="auto"/>
              <w:bottom w:val="single" w:sz="4" w:space="0" w:color="auto"/>
              <w:right w:val="single" w:sz="4" w:space="0" w:color="auto"/>
            </w:tcBorders>
          </w:tcPr>
          <w:p w14:paraId="4CE2FD70"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rPr>
              <w:t xml:space="preserve">1.  Critical aspects of   </w:t>
            </w:r>
          </w:p>
          <w:p w14:paraId="3B219CC3"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rPr>
              <w:t xml:space="preserve">     Competency</w:t>
            </w:r>
          </w:p>
        </w:tc>
        <w:tc>
          <w:tcPr>
            <w:tcW w:w="6688" w:type="dxa"/>
            <w:tcBorders>
              <w:top w:val="single" w:sz="4" w:space="0" w:color="auto"/>
              <w:left w:val="single" w:sz="4" w:space="0" w:color="auto"/>
              <w:bottom w:val="single" w:sz="4" w:space="0" w:color="auto"/>
              <w:right w:val="single" w:sz="4" w:space="0" w:color="auto"/>
            </w:tcBorders>
          </w:tcPr>
          <w:p w14:paraId="1387ADF9"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rPr>
              <w:t>Assessment requires evidences that the candidate:</w:t>
            </w:r>
          </w:p>
          <w:p w14:paraId="5729E7B9" w14:textId="77777777" w:rsidR="0005449D" w:rsidRPr="00D865CA" w:rsidRDefault="0005449D">
            <w:pPr>
              <w:numPr>
                <w:ilvl w:val="1"/>
                <w:numId w:val="85"/>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lang w:val="en-GB"/>
              </w:rPr>
              <w:t>Handled organizational policies as per SOPs</w:t>
            </w:r>
          </w:p>
          <w:p w14:paraId="7DAB7BDF" w14:textId="77777777" w:rsidR="0005449D" w:rsidRPr="00D865CA" w:rsidRDefault="0005449D">
            <w:pPr>
              <w:numPr>
                <w:ilvl w:val="1"/>
                <w:numId w:val="85"/>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Handled incoming and outgoing mails.</w:t>
            </w:r>
          </w:p>
          <w:p w14:paraId="36BC07C8" w14:textId="77777777" w:rsidR="0005449D" w:rsidRPr="00D865CA" w:rsidRDefault="0005449D">
            <w:pPr>
              <w:numPr>
                <w:ilvl w:val="1"/>
                <w:numId w:val="85"/>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Sorted correspondence and took necessary action.</w:t>
            </w:r>
          </w:p>
          <w:p w14:paraId="6683618A" w14:textId="77777777" w:rsidR="0005449D" w:rsidRPr="00D865CA" w:rsidRDefault="0005449D">
            <w:pPr>
              <w:numPr>
                <w:ilvl w:val="1"/>
                <w:numId w:val="85"/>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Maintain human resource records.</w:t>
            </w:r>
          </w:p>
          <w:p w14:paraId="5941DBD3" w14:textId="77777777" w:rsidR="0005449D" w:rsidRPr="00D865CA" w:rsidRDefault="0005449D">
            <w:pPr>
              <w:numPr>
                <w:ilvl w:val="1"/>
                <w:numId w:val="85"/>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Align response time to service charter.</w:t>
            </w:r>
          </w:p>
          <w:p w14:paraId="4E9B0EAF" w14:textId="77777777" w:rsidR="0005449D" w:rsidRPr="00D865CA" w:rsidRDefault="0005449D">
            <w:pPr>
              <w:numPr>
                <w:ilvl w:val="1"/>
                <w:numId w:val="85"/>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Safeguarded confidentiality of information.</w:t>
            </w:r>
          </w:p>
          <w:p w14:paraId="2D8F3208" w14:textId="77777777" w:rsidR="0005449D" w:rsidRPr="00D865CA" w:rsidRDefault="0005449D">
            <w:pPr>
              <w:numPr>
                <w:ilvl w:val="1"/>
                <w:numId w:val="85"/>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lang w:val="en-GB"/>
              </w:rPr>
              <w:t>Handled challenges in safeguarding social media platform</w:t>
            </w:r>
          </w:p>
          <w:p w14:paraId="697F2A4E" w14:textId="77777777" w:rsidR="0005449D" w:rsidRPr="00D865CA" w:rsidRDefault="0005449D">
            <w:pPr>
              <w:numPr>
                <w:ilvl w:val="1"/>
                <w:numId w:val="85"/>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lang w:val="en-GB"/>
              </w:rPr>
              <w:t>Legal and Ethical Issues in social media platforms</w:t>
            </w:r>
          </w:p>
          <w:p w14:paraId="4E86E487" w14:textId="77777777" w:rsidR="0005449D" w:rsidRPr="00D865CA" w:rsidRDefault="0005449D">
            <w:pPr>
              <w:numPr>
                <w:ilvl w:val="1"/>
                <w:numId w:val="85"/>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Managed communication on social media platforms. </w:t>
            </w:r>
          </w:p>
          <w:p w14:paraId="27F9E1FE" w14:textId="77777777" w:rsidR="0005449D" w:rsidRPr="00D865CA" w:rsidRDefault="0005449D">
            <w:pPr>
              <w:numPr>
                <w:ilvl w:val="1"/>
                <w:numId w:val="85"/>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lang w:val="en-GB"/>
              </w:rPr>
              <w:t>Prepared work place meetings</w:t>
            </w:r>
          </w:p>
          <w:p w14:paraId="385F83AC" w14:textId="77777777" w:rsidR="0005449D" w:rsidRPr="00D865CA" w:rsidRDefault="0005449D">
            <w:pPr>
              <w:numPr>
                <w:ilvl w:val="1"/>
                <w:numId w:val="85"/>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lang w:val="en-GB"/>
              </w:rPr>
              <w:t>Prepared work place reports</w:t>
            </w:r>
            <w:r w:rsidRPr="00D865CA">
              <w:rPr>
                <w:rFonts w:ascii="Times New Roman" w:eastAsia="Calibri" w:hAnsi="Times New Roman" w:cs="Times New Roman"/>
              </w:rPr>
              <w:t xml:space="preserve"> </w:t>
            </w:r>
          </w:p>
        </w:tc>
      </w:tr>
      <w:tr w:rsidR="0005449D" w:rsidRPr="00D865CA" w14:paraId="01E45529" w14:textId="77777777" w:rsidTr="0005449D">
        <w:trPr>
          <w:trHeight w:val="368"/>
        </w:trPr>
        <w:tc>
          <w:tcPr>
            <w:tcW w:w="2882" w:type="dxa"/>
          </w:tcPr>
          <w:p w14:paraId="36D8855C" w14:textId="77777777" w:rsidR="0005449D" w:rsidRPr="00D865CA" w:rsidRDefault="0005449D">
            <w:pPr>
              <w:numPr>
                <w:ilvl w:val="0"/>
                <w:numId w:val="82"/>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Resource Implications for competence certification</w:t>
            </w:r>
          </w:p>
        </w:tc>
        <w:tc>
          <w:tcPr>
            <w:tcW w:w="6688" w:type="dxa"/>
          </w:tcPr>
          <w:p w14:paraId="2B80F742" w14:textId="77777777" w:rsidR="0005449D" w:rsidRPr="00D865CA" w:rsidRDefault="0005449D" w:rsidP="0005449D">
            <w:pPr>
              <w:tabs>
                <w:tab w:val="left" w:pos="0"/>
                <w:tab w:val="left" w:pos="700"/>
              </w:tabs>
              <w:spacing w:after="0"/>
              <w:rPr>
                <w:rFonts w:ascii="Times New Roman" w:eastAsia="Times New Roman" w:hAnsi="Times New Roman" w:cs="Times New Roman"/>
                <w:lang w:val="en-GB"/>
              </w:rPr>
            </w:pPr>
            <w:r w:rsidRPr="00D865CA">
              <w:rPr>
                <w:rFonts w:ascii="Times New Roman" w:eastAsia="Times New Roman" w:hAnsi="Times New Roman" w:cs="Times New Roman"/>
                <w:lang w:val="en-GB"/>
              </w:rPr>
              <w:t xml:space="preserve">The following resources should be provided: </w:t>
            </w:r>
          </w:p>
          <w:p w14:paraId="0D9A7AD8" w14:textId="77777777" w:rsidR="0005449D" w:rsidRPr="00D865CA" w:rsidRDefault="0005449D">
            <w:pPr>
              <w:numPr>
                <w:ilvl w:val="0"/>
                <w:numId w:val="86"/>
              </w:numPr>
              <w:tabs>
                <w:tab w:val="left" w:pos="0"/>
                <w:tab w:val="left" w:pos="700"/>
              </w:tabs>
              <w:spacing w:after="0" w:line="276" w:lineRule="auto"/>
              <w:rPr>
                <w:rFonts w:ascii="Times New Roman" w:eastAsia="Times New Roman" w:hAnsi="Times New Roman" w:cs="Times New Roman"/>
                <w:lang w:val="en-GB"/>
              </w:rPr>
            </w:pPr>
            <w:r w:rsidRPr="00D865CA">
              <w:rPr>
                <w:rFonts w:ascii="Times New Roman" w:eastAsia="Times New Roman" w:hAnsi="Times New Roman" w:cs="Times New Roman"/>
                <w:lang w:val="en-GB"/>
              </w:rPr>
              <w:t>Access to relevant workplace where assessment can take place</w:t>
            </w:r>
          </w:p>
          <w:p w14:paraId="7A67581A" w14:textId="77777777" w:rsidR="0005449D" w:rsidRPr="00D865CA" w:rsidRDefault="0005449D">
            <w:pPr>
              <w:numPr>
                <w:ilvl w:val="0"/>
                <w:numId w:val="86"/>
              </w:numPr>
              <w:tabs>
                <w:tab w:val="left" w:pos="702"/>
                <w:tab w:val="left" w:pos="790"/>
              </w:tabs>
              <w:spacing w:after="0" w:line="276" w:lineRule="auto"/>
              <w:rPr>
                <w:rFonts w:ascii="Times New Roman" w:eastAsia="Times New Roman" w:hAnsi="Times New Roman" w:cs="Times New Roman"/>
                <w:lang w:val="en-GB"/>
              </w:rPr>
            </w:pPr>
            <w:r w:rsidRPr="00D865CA">
              <w:rPr>
                <w:rFonts w:ascii="Times New Roman" w:eastAsia="Times New Roman" w:hAnsi="Times New Roman" w:cs="Times New Roman"/>
                <w:lang w:val="en-GB"/>
              </w:rPr>
              <w:t xml:space="preserve">Appropriately simulated environment where assessment can take place </w:t>
            </w:r>
          </w:p>
          <w:p w14:paraId="69ABE104" w14:textId="77777777" w:rsidR="0005449D" w:rsidRPr="00D865CA" w:rsidRDefault="0005449D">
            <w:pPr>
              <w:numPr>
                <w:ilvl w:val="0"/>
                <w:numId w:val="86"/>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Materials relevant to the proposed activity or tasks</w:t>
            </w:r>
          </w:p>
        </w:tc>
      </w:tr>
      <w:tr w:rsidR="0005449D" w:rsidRPr="00D865CA" w14:paraId="0B9194B7" w14:textId="77777777" w:rsidTr="0005449D">
        <w:trPr>
          <w:trHeight w:val="1448"/>
        </w:trPr>
        <w:tc>
          <w:tcPr>
            <w:tcW w:w="2882" w:type="dxa"/>
            <w:tcBorders>
              <w:top w:val="single" w:sz="4" w:space="0" w:color="auto"/>
              <w:left w:val="single" w:sz="4" w:space="0" w:color="auto"/>
              <w:bottom w:val="single" w:sz="4" w:space="0" w:color="auto"/>
              <w:right w:val="single" w:sz="4" w:space="0" w:color="auto"/>
            </w:tcBorders>
          </w:tcPr>
          <w:p w14:paraId="2FA3BF4A"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rPr>
              <w:lastRenderedPageBreak/>
              <w:t>3. Method of assessment</w:t>
            </w:r>
          </w:p>
        </w:tc>
        <w:tc>
          <w:tcPr>
            <w:tcW w:w="6688" w:type="dxa"/>
            <w:tcBorders>
              <w:top w:val="single" w:sz="4" w:space="0" w:color="auto"/>
              <w:left w:val="single" w:sz="4" w:space="0" w:color="auto"/>
              <w:bottom w:val="single" w:sz="4" w:space="0" w:color="auto"/>
              <w:right w:val="single" w:sz="4" w:space="0" w:color="auto"/>
            </w:tcBorders>
          </w:tcPr>
          <w:p w14:paraId="37EE58F8"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rPr>
              <w:t>Competency may be assessed through:</w:t>
            </w:r>
          </w:p>
          <w:p w14:paraId="4DD7FFD4" w14:textId="77777777" w:rsidR="0005449D" w:rsidRPr="00D865CA" w:rsidRDefault="0005449D">
            <w:pPr>
              <w:numPr>
                <w:ilvl w:val="1"/>
                <w:numId w:val="87"/>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Written questions </w:t>
            </w:r>
          </w:p>
          <w:p w14:paraId="727E4AC5" w14:textId="77777777" w:rsidR="0005449D" w:rsidRPr="00D865CA" w:rsidRDefault="0005449D">
            <w:pPr>
              <w:numPr>
                <w:ilvl w:val="1"/>
                <w:numId w:val="87"/>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Oral questions </w:t>
            </w:r>
          </w:p>
          <w:p w14:paraId="720750D7" w14:textId="77777777" w:rsidR="0005449D" w:rsidRPr="00D865CA" w:rsidRDefault="0005449D">
            <w:pPr>
              <w:numPr>
                <w:ilvl w:val="1"/>
                <w:numId w:val="87"/>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Observation </w:t>
            </w:r>
          </w:p>
          <w:p w14:paraId="1DB529E4" w14:textId="77777777" w:rsidR="0005449D" w:rsidRPr="00D865CA" w:rsidRDefault="0005449D">
            <w:pPr>
              <w:numPr>
                <w:ilvl w:val="1"/>
                <w:numId w:val="87"/>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Projects</w:t>
            </w:r>
          </w:p>
          <w:p w14:paraId="4A14C4F4" w14:textId="77777777" w:rsidR="0005449D" w:rsidRPr="00D865CA" w:rsidRDefault="0005449D">
            <w:pPr>
              <w:numPr>
                <w:ilvl w:val="1"/>
                <w:numId w:val="87"/>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Review of portfolios </w:t>
            </w:r>
          </w:p>
          <w:p w14:paraId="19D4962A" w14:textId="77777777" w:rsidR="0005449D" w:rsidRPr="00D865CA" w:rsidRDefault="0005449D">
            <w:pPr>
              <w:numPr>
                <w:ilvl w:val="1"/>
                <w:numId w:val="87"/>
              </w:numPr>
              <w:spacing w:after="200" w:line="276" w:lineRule="auto"/>
              <w:contextualSpacing/>
              <w:rPr>
                <w:rFonts w:ascii="Times New Roman" w:eastAsia="Calibri" w:hAnsi="Times New Roman" w:cs="Times New Roman"/>
              </w:rPr>
            </w:pPr>
            <w:r w:rsidRPr="00D865CA">
              <w:rPr>
                <w:rFonts w:ascii="Times New Roman" w:eastAsia="Calibri" w:hAnsi="Times New Roman" w:cs="Times New Roman"/>
              </w:rPr>
              <w:t xml:space="preserve">Review of </w:t>
            </w:r>
            <w:proofErr w:type="gramStart"/>
            <w:r w:rsidRPr="00D865CA">
              <w:rPr>
                <w:rFonts w:ascii="Times New Roman" w:eastAsia="Calibri" w:hAnsi="Times New Roman" w:cs="Times New Roman"/>
              </w:rPr>
              <w:t>third party</w:t>
            </w:r>
            <w:proofErr w:type="gramEnd"/>
            <w:r w:rsidRPr="00D865CA">
              <w:rPr>
                <w:rFonts w:ascii="Times New Roman" w:eastAsia="Calibri" w:hAnsi="Times New Roman" w:cs="Times New Roman"/>
              </w:rPr>
              <w:t xml:space="preserve"> workplace reports</w:t>
            </w:r>
          </w:p>
        </w:tc>
      </w:tr>
      <w:tr w:rsidR="0005449D" w:rsidRPr="00D865CA" w14:paraId="77CFCC3B" w14:textId="77777777" w:rsidTr="0005449D">
        <w:trPr>
          <w:trHeight w:val="737"/>
        </w:trPr>
        <w:tc>
          <w:tcPr>
            <w:tcW w:w="2882" w:type="dxa"/>
            <w:tcBorders>
              <w:top w:val="single" w:sz="4" w:space="0" w:color="auto"/>
              <w:left w:val="single" w:sz="4" w:space="0" w:color="auto"/>
              <w:bottom w:val="single" w:sz="4" w:space="0" w:color="auto"/>
              <w:right w:val="single" w:sz="4" w:space="0" w:color="auto"/>
            </w:tcBorders>
          </w:tcPr>
          <w:p w14:paraId="6B02E095"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rPr>
              <w:t>4. Context for assessment</w:t>
            </w:r>
          </w:p>
        </w:tc>
        <w:tc>
          <w:tcPr>
            <w:tcW w:w="6688" w:type="dxa"/>
            <w:tcBorders>
              <w:top w:val="single" w:sz="4" w:space="0" w:color="auto"/>
              <w:left w:val="single" w:sz="4" w:space="0" w:color="auto"/>
              <w:bottom w:val="single" w:sz="4" w:space="0" w:color="auto"/>
              <w:right w:val="single" w:sz="4" w:space="0" w:color="auto"/>
            </w:tcBorders>
          </w:tcPr>
          <w:p w14:paraId="686EA57E"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rPr>
              <w:t>Assessment may be done in the workplace or in a simulated workplace setting (assessment centers).</w:t>
            </w:r>
          </w:p>
        </w:tc>
      </w:tr>
      <w:tr w:rsidR="0005449D" w:rsidRPr="00D865CA" w14:paraId="7D49784E" w14:textId="77777777" w:rsidTr="0005449D">
        <w:trPr>
          <w:trHeight w:val="737"/>
        </w:trPr>
        <w:tc>
          <w:tcPr>
            <w:tcW w:w="2882" w:type="dxa"/>
            <w:tcBorders>
              <w:top w:val="single" w:sz="4" w:space="0" w:color="auto"/>
              <w:left w:val="single" w:sz="4" w:space="0" w:color="auto"/>
              <w:bottom w:val="single" w:sz="4" w:space="0" w:color="auto"/>
              <w:right w:val="single" w:sz="4" w:space="0" w:color="auto"/>
            </w:tcBorders>
          </w:tcPr>
          <w:p w14:paraId="79DADE21"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rPr>
              <w:t>5. Guidance information for assessment</w:t>
            </w:r>
          </w:p>
        </w:tc>
        <w:tc>
          <w:tcPr>
            <w:tcW w:w="6688" w:type="dxa"/>
            <w:tcBorders>
              <w:top w:val="single" w:sz="4" w:space="0" w:color="auto"/>
              <w:left w:val="single" w:sz="4" w:space="0" w:color="auto"/>
              <w:bottom w:val="single" w:sz="4" w:space="0" w:color="auto"/>
              <w:right w:val="single" w:sz="4" w:space="0" w:color="auto"/>
            </w:tcBorders>
          </w:tcPr>
          <w:p w14:paraId="5C888B00" w14:textId="77777777" w:rsidR="0005449D" w:rsidRPr="00D865CA" w:rsidRDefault="0005449D" w:rsidP="0005449D">
            <w:pPr>
              <w:rPr>
                <w:rFonts w:ascii="Times New Roman" w:eastAsia="Calibri" w:hAnsi="Times New Roman" w:cs="Times New Roman"/>
              </w:rPr>
            </w:pPr>
            <w:r w:rsidRPr="00D865CA">
              <w:rPr>
                <w:rFonts w:ascii="Times New Roman" w:eastAsia="Calibri" w:hAnsi="Times New Roman" w:cs="Times New Roman"/>
              </w:rPr>
              <w:t>Holistic assessment with other units relevant to the industry sector, workplace and job role is recommended.</w:t>
            </w:r>
          </w:p>
        </w:tc>
      </w:tr>
    </w:tbl>
    <w:p w14:paraId="318163AF" w14:textId="77777777" w:rsidR="0005449D" w:rsidRPr="00D865CA" w:rsidRDefault="0005449D" w:rsidP="001E1136">
      <w:pPr>
        <w:rPr>
          <w:rFonts w:ascii="Times New Roman" w:hAnsi="Times New Roman" w:cs="Times New Roman"/>
          <w:b/>
        </w:rPr>
      </w:pPr>
    </w:p>
    <w:p w14:paraId="55F0E049" w14:textId="77777777" w:rsidR="009D5917" w:rsidRPr="00D865CA" w:rsidRDefault="009D5917">
      <w:pPr>
        <w:rPr>
          <w:rFonts w:ascii="Times New Roman" w:eastAsia="Times New Roman" w:hAnsi="Times New Roman" w:cs="Times New Roman"/>
          <w:color w:val="000000"/>
        </w:rPr>
      </w:pPr>
      <w:bookmarkStart w:id="41" w:name="_147n2zr" w:colFirst="0" w:colLast="0"/>
      <w:bookmarkEnd w:id="41"/>
      <w:r w:rsidRPr="00D865CA">
        <w:rPr>
          <w:rFonts w:ascii="Times New Roman" w:eastAsia="Times New Roman" w:hAnsi="Times New Roman" w:cs="Times New Roman"/>
          <w:b/>
        </w:rPr>
        <w:br w:type="page"/>
      </w:r>
    </w:p>
    <w:p w14:paraId="38FA9B8B" w14:textId="77777777" w:rsidR="0005449D" w:rsidRPr="00D865CA" w:rsidRDefault="0005449D">
      <w:pPr>
        <w:pStyle w:val="Normal1"/>
        <w:rPr>
          <w:rFonts w:ascii="Times New Roman" w:hAnsi="Times New Roman" w:cs="Times New Roman"/>
        </w:rPr>
      </w:pPr>
    </w:p>
    <w:p w14:paraId="7157362A" w14:textId="77777777" w:rsidR="00EB6145" w:rsidRPr="00D865CA" w:rsidRDefault="00EB6145">
      <w:pPr>
        <w:rPr>
          <w:rFonts w:ascii="Times New Roman" w:eastAsia="Times New Roman" w:hAnsi="Times New Roman" w:cs="Times New Roman"/>
          <w:b/>
        </w:rPr>
      </w:pPr>
      <w:bookmarkStart w:id="42" w:name="_Toc195640057"/>
      <w:r w:rsidRPr="00D865CA">
        <w:rPr>
          <w:rFonts w:ascii="Times New Roman" w:eastAsia="Times New Roman" w:hAnsi="Times New Roman" w:cs="Times New Roman"/>
        </w:rPr>
        <w:br w:type="page"/>
      </w:r>
    </w:p>
    <w:p w14:paraId="0237F620" w14:textId="72550E92" w:rsidR="00BB0BCF" w:rsidRDefault="00BB0BCF" w:rsidP="00BB0BCF">
      <w:pPr>
        <w:pStyle w:val="Heading2"/>
      </w:pPr>
      <w:bookmarkStart w:id="43" w:name="_Hlk7510722"/>
      <w:bookmarkStart w:id="44" w:name="_Toc181533642"/>
      <w:bookmarkStart w:id="45" w:name="_Toc196896669"/>
      <w:bookmarkEnd w:id="42"/>
      <w:r w:rsidRPr="00C46A32">
        <w:lastRenderedPageBreak/>
        <w:t>CORE UNITS OF COMPETENCY</w:t>
      </w:r>
    </w:p>
    <w:p w14:paraId="55C18DE9" w14:textId="18DA1A84" w:rsidR="0005449D" w:rsidRPr="00D865CA" w:rsidRDefault="0005449D" w:rsidP="0005449D">
      <w:pPr>
        <w:pStyle w:val="Heading1"/>
        <w:rPr>
          <w:rFonts w:ascii="Times New Roman" w:hAnsi="Times New Roman" w:cs="Times New Roman"/>
        </w:rPr>
      </w:pPr>
      <w:r w:rsidRPr="00D865CA">
        <w:rPr>
          <w:rFonts w:ascii="Times New Roman" w:hAnsi="Times New Roman" w:cs="Times New Roman"/>
        </w:rPr>
        <w:t>PERFORM TRADE ACTIVITIES</w:t>
      </w:r>
      <w:bookmarkEnd w:id="43"/>
      <w:bookmarkEnd w:id="44"/>
      <w:bookmarkEnd w:id="45"/>
    </w:p>
    <w:p w14:paraId="7D6DF83C" w14:textId="77777777" w:rsidR="0005449D" w:rsidRPr="00D865CA" w:rsidRDefault="0005449D" w:rsidP="0005449D">
      <w:pPr>
        <w:spacing w:after="0"/>
        <w:rPr>
          <w:rFonts w:ascii="Times New Roman" w:hAnsi="Times New Roman" w:cs="Times New Roman"/>
          <w:b/>
        </w:rPr>
      </w:pPr>
    </w:p>
    <w:p w14:paraId="7ED918C5" w14:textId="1E0D12AB" w:rsidR="0005449D" w:rsidRPr="00D865CA" w:rsidRDefault="0005449D" w:rsidP="0005449D">
      <w:pPr>
        <w:spacing w:after="0"/>
        <w:rPr>
          <w:rFonts w:ascii="Times New Roman" w:hAnsi="Times New Roman" w:cs="Times New Roman"/>
        </w:rPr>
      </w:pPr>
      <w:r w:rsidRPr="00D865CA">
        <w:rPr>
          <w:rFonts w:ascii="Times New Roman" w:hAnsi="Times New Roman" w:cs="Times New Roman"/>
          <w:b/>
        </w:rPr>
        <w:t>UNIT CODE:</w:t>
      </w:r>
      <w:r w:rsidRPr="00D865CA">
        <w:rPr>
          <w:rFonts w:ascii="Times New Roman" w:hAnsi="Times New Roman" w:cs="Times New Roman"/>
          <w:b/>
          <w:lang w:val="en-ZA"/>
        </w:rPr>
        <w:t xml:space="preserve"> </w:t>
      </w:r>
      <w:r w:rsidR="00380380" w:rsidRPr="00C46A32">
        <w:rPr>
          <w:rFonts w:ascii="Times New Roman" w:hAnsi="Times New Roman"/>
        </w:rPr>
        <w:t xml:space="preserve">0414 </w:t>
      </w:r>
      <w:r w:rsidR="00380380">
        <w:rPr>
          <w:rFonts w:ascii="Times New Roman" w:hAnsi="Times New Roman"/>
        </w:rPr>
        <w:t>451 11</w:t>
      </w:r>
      <w:r w:rsidR="00380380" w:rsidRPr="00C46A32">
        <w:rPr>
          <w:rFonts w:ascii="Times New Roman" w:hAnsi="Times New Roman"/>
        </w:rPr>
        <w:t>A</w:t>
      </w:r>
    </w:p>
    <w:p w14:paraId="69982AE2" w14:textId="77777777" w:rsidR="0005449D" w:rsidRPr="00D865CA" w:rsidRDefault="0005449D" w:rsidP="0005449D">
      <w:pPr>
        <w:spacing w:after="0"/>
        <w:rPr>
          <w:rFonts w:ascii="Times New Roman" w:hAnsi="Times New Roman" w:cs="Times New Roman"/>
          <w:b/>
        </w:rPr>
      </w:pPr>
    </w:p>
    <w:p w14:paraId="0DB220E8" w14:textId="77777777" w:rsidR="0005449D" w:rsidRPr="00D865CA" w:rsidRDefault="0005449D" w:rsidP="0005449D">
      <w:pPr>
        <w:spacing w:after="0"/>
        <w:rPr>
          <w:rFonts w:ascii="Times New Roman" w:hAnsi="Times New Roman" w:cs="Times New Roman"/>
          <w:b/>
        </w:rPr>
      </w:pPr>
      <w:r w:rsidRPr="00D865CA">
        <w:rPr>
          <w:rFonts w:ascii="Times New Roman" w:hAnsi="Times New Roman" w:cs="Times New Roman"/>
          <w:b/>
        </w:rPr>
        <w:t>UNIT DESCRIPTION</w:t>
      </w:r>
    </w:p>
    <w:p w14:paraId="05A520FA" w14:textId="77777777" w:rsidR="0005449D" w:rsidRPr="00D865CA" w:rsidRDefault="0005449D" w:rsidP="0005449D">
      <w:pPr>
        <w:tabs>
          <w:tab w:val="left" w:pos="8489"/>
        </w:tabs>
        <w:spacing w:after="0"/>
        <w:rPr>
          <w:rFonts w:ascii="Times New Roman" w:hAnsi="Times New Roman" w:cs="Times New Roman"/>
        </w:rPr>
      </w:pPr>
      <w:r w:rsidRPr="00D865CA">
        <w:rPr>
          <w:rFonts w:ascii="Times New Roman" w:hAnsi="Times New Roman" w:cs="Times New Roman"/>
        </w:rPr>
        <w:t>This unit specifies the competencies required to perform trade activities. It includes gathering channel insights, matching consumer needs to distribution channel, determining best channel(s), conducting channel trade activities and preparing trade activities report.</w:t>
      </w:r>
    </w:p>
    <w:p w14:paraId="2AEECF3E" w14:textId="77777777" w:rsidR="0005449D" w:rsidRPr="00D865CA" w:rsidRDefault="0005449D" w:rsidP="0005449D">
      <w:pPr>
        <w:tabs>
          <w:tab w:val="left" w:pos="8489"/>
        </w:tabs>
        <w:spacing w:after="0"/>
        <w:rPr>
          <w:rFonts w:ascii="Times New Roman" w:hAnsi="Times New Roman" w:cs="Times New Roman"/>
          <w:b/>
        </w:rPr>
      </w:pPr>
      <w:r w:rsidRPr="00D865CA">
        <w:rPr>
          <w:rFonts w:ascii="Times New Roman" w:hAnsi="Times New Roman" w:cs="Times New Roman"/>
          <w:b/>
        </w:rPr>
        <w:t>ELEMENTS AND PERFORMANCE CRITERIA</w:t>
      </w:r>
      <w:r w:rsidRPr="00D865CA">
        <w:rPr>
          <w:rFonts w:ascii="Times New Roman" w:hAnsi="Times New Roman" w:cs="Times New Roman"/>
          <w:b/>
        </w:rPr>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07"/>
      </w:tblGrid>
      <w:tr w:rsidR="0005449D" w:rsidRPr="00D865CA" w14:paraId="465813DD" w14:textId="77777777" w:rsidTr="0005449D">
        <w:trPr>
          <w:tblHeader/>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26914EBF" w14:textId="77777777" w:rsidR="0005449D" w:rsidRPr="00D865CA" w:rsidRDefault="0005449D" w:rsidP="0005449D">
            <w:pPr>
              <w:spacing w:after="0"/>
              <w:rPr>
                <w:rFonts w:ascii="Times New Roman" w:hAnsi="Times New Roman" w:cs="Times New Roman"/>
                <w:b/>
              </w:rPr>
            </w:pPr>
            <w:r w:rsidRPr="00D865CA">
              <w:rPr>
                <w:rFonts w:ascii="Times New Roman" w:hAnsi="Times New Roman" w:cs="Times New Roman"/>
                <w:b/>
              </w:rPr>
              <w:t>ELEMENT</w:t>
            </w:r>
          </w:p>
          <w:p w14:paraId="2F86CB55"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 xml:space="preserve">These describe the </w:t>
            </w:r>
            <w:r w:rsidRPr="00D865CA">
              <w:rPr>
                <w:rFonts w:ascii="Times New Roman" w:hAnsi="Times New Roman" w:cs="Times New Roman"/>
                <w:b/>
              </w:rPr>
              <w:t>key outcomes</w:t>
            </w:r>
            <w:r w:rsidRPr="00D865CA">
              <w:rPr>
                <w:rFonts w:ascii="Times New Roman" w:hAnsi="Times New Roman" w:cs="Times New Roman"/>
              </w:rPr>
              <w:t xml:space="preserve"> which make up </w:t>
            </w:r>
            <w:r w:rsidRPr="00D865CA">
              <w:rPr>
                <w:rFonts w:ascii="Times New Roman" w:hAnsi="Times New Roman" w:cs="Times New Roman"/>
                <w:b/>
              </w:rPr>
              <w:t>workplace function</w:t>
            </w:r>
            <w:r w:rsidRPr="00D865CA">
              <w:rPr>
                <w:rFonts w:ascii="Times New Roman" w:hAnsi="Times New Roman" w:cs="Times New Roman"/>
              </w:rPr>
              <w:t>.</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61333C77" w14:textId="77777777" w:rsidR="0005449D" w:rsidRPr="00D865CA" w:rsidRDefault="0005449D" w:rsidP="0005449D">
            <w:pPr>
              <w:spacing w:after="0"/>
              <w:rPr>
                <w:rFonts w:ascii="Times New Roman" w:hAnsi="Times New Roman" w:cs="Times New Roman"/>
                <w:b/>
              </w:rPr>
            </w:pPr>
            <w:r w:rsidRPr="00D865CA">
              <w:rPr>
                <w:rFonts w:ascii="Times New Roman" w:hAnsi="Times New Roman" w:cs="Times New Roman"/>
                <w:b/>
              </w:rPr>
              <w:t>PERFORMANCE CRITERIA</w:t>
            </w:r>
          </w:p>
          <w:p w14:paraId="05A3911A"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 xml:space="preserve">These are </w:t>
            </w:r>
            <w:r w:rsidRPr="00D865CA">
              <w:rPr>
                <w:rFonts w:ascii="Times New Roman" w:hAnsi="Times New Roman" w:cs="Times New Roman"/>
                <w:b/>
              </w:rPr>
              <w:t>assessable</w:t>
            </w:r>
            <w:r w:rsidRPr="00D865CA">
              <w:rPr>
                <w:rFonts w:ascii="Times New Roman" w:hAnsi="Times New Roman" w:cs="Times New Roman"/>
              </w:rPr>
              <w:t xml:space="preserve"> statements which specify the required level of performance for each of the elements.</w:t>
            </w:r>
          </w:p>
          <w:p w14:paraId="6F024D30" w14:textId="77777777" w:rsidR="0005449D" w:rsidRPr="00D865CA" w:rsidRDefault="0005449D" w:rsidP="0005449D">
            <w:pPr>
              <w:spacing w:after="0"/>
              <w:rPr>
                <w:rFonts w:ascii="Times New Roman" w:hAnsi="Times New Roman" w:cs="Times New Roman"/>
                <w:b/>
                <w:i/>
              </w:rPr>
            </w:pPr>
            <w:r w:rsidRPr="00D865CA">
              <w:rPr>
                <w:rFonts w:ascii="Times New Roman" w:hAnsi="Times New Roman" w:cs="Times New Roman"/>
                <w:b/>
                <w:i/>
              </w:rPr>
              <w:t>Bold and italicized terms are elaborated in the range.</w:t>
            </w:r>
          </w:p>
        </w:tc>
      </w:tr>
      <w:tr w:rsidR="0005449D" w:rsidRPr="00D865CA" w14:paraId="42CBB064" w14:textId="77777777" w:rsidTr="0005449D">
        <w:trPr>
          <w:trHeight w:val="2537"/>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3BFECEA4" w14:textId="77777777" w:rsidR="0005449D" w:rsidRPr="00D865CA" w:rsidRDefault="0005449D">
            <w:pPr>
              <w:pStyle w:val="ListParagraph"/>
              <w:numPr>
                <w:ilvl w:val="1"/>
                <w:numId w:val="109"/>
              </w:numPr>
              <w:spacing w:after="0"/>
              <w:rPr>
                <w:rFonts w:ascii="Times New Roman" w:hAnsi="Times New Roman"/>
                <w:sz w:val="24"/>
                <w:szCs w:val="24"/>
              </w:rPr>
            </w:pPr>
            <w:r w:rsidRPr="00D865CA">
              <w:rPr>
                <w:rFonts w:ascii="Times New Roman" w:hAnsi="Times New Roman"/>
                <w:sz w:val="24"/>
                <w:szCs w:val="24"/>
              </w:rPr>
              <w:t xml:space="preserve">Gather channel insights </w:t>
            </w:r>
          </w:p>
          <w:p w14:paraId="394A3CC0" w14:textId="77777777" w:rsidR="0005449D" w:rsidRPr="00D865CA" w:rsidRDefault="0005449D" w:rsidP="0005449D">
            <w:pPr>
              <w:pStyle w:val="ListParagraph"/>
              <w:spacing w:after="0"/>
              <w:rPr>
                <w:rFonts w:ascii="Times New Roman" w:hAnsi="Times New Roman"/>
                <w:sz w:val="24"/>
                <w:szCs w:val="24"/>
              </w:rPr>
            </w:pP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70095D0D" w14:textId="77777777" w:rsidR="0005449D" w:rsidRPr="00D865CA" w:rsidRDefault="0005449D">
            <w:pPr>
              <w:pStyle w:val="ListParagraph"/>
              <w:numPr>
                <w:ilvl w:val="1"/>
                <w:numId w:val="111"/>
              </w:numPr>
              <w:spacing w:after="0"/>
              <w:rPr>
                <w:rFonts w:ascii="Times New Roman" w:hAnsi="Times New Roman"/>
                <w:sz w:val="24"/>
                <w:szCs w:val="24"/>
              </w:rPr>
            </w:pPr>
            <w:r w:rsidRPr="00D865CA">
              <w:rPr>
                <w:rFonts w:ascii="Times New Roman" w:hAnsi="Times New Roman"/>
                <w:b/>
                <w:sz w:val="24"/>
                <w:szCs w:val="24"/>
              </w:rPr>
              <w:t>Market size</w:t>
            </w:r>
            <w:r w:rsidRPr="00D865CA">
              <w:rPr>
                <w:rFonts w:ascii="Times New Roman" w:hAnsi="Times New Roman"/>
                <w:sz w:val="24"/>
                <w:szCs w:val="24"/>
              </w:rPr>
              <w:t xml:space="preserve"> is determined as per geographical coverage </w:t>
            </w:r>
          </w:p>
          <w:p w14:paraId="3243AA9E" w14:textId="77777777" w:rsidR="0005449D" w:rsidRPr="00D865CA" w:rsidRDefault="0005449D">
            <w:pPr>
              <w:pStyle w:val="ListParagraph"/>
              <w:numPr>
                <w:ilvl w:val="1"/>
                <w:numId w:val="111"/>
              </w:numPr>
              <w:spacing w:after="0"/>
              <w:rPr>
                <w:rFonts w:ascii="Times New Roman" w:hAnsi="Times New Roman"/>
                <w:sz w:val="24"/>
                <w:szCs w:val="24"/>
              </w:rPr>
            </w:pPr>
            <w:r w:rsidRPr="00D865CA">
              <w:rPr>
                <w:rFonts w:ascii="Times New Roman" w:hAnsi="Times New Roman"/>
                <w:sz w:val="24"/>
                <w:szCs w:val="24"/>
              </w:rPr>
              <w:t>Advice on</w:t>
            </w:r>
            <w:r w:rsidRPr="00D865CA">
              <w:rPr>
                <w:rFonts w:ascii="Times New Roman" w:hAnsi="Times New Roman"/>
                <w:b/>
                <w:sz w:val="24"/>
                <w:szCs w:val="24"/>
              </w:rPr>
              <w:t xml:space="preserve"> price strategies</w:t>
            </w:r>
            <w:r w:rsidRPr="00D865CA">
              <w:rPr>
                <w:rFonts w:ascii="Times New Roman" w:hAnsi="Times New Roman"/>
                <w:sz w:val="24"/>
                <w:szCs w:val="24"/>
              </w:rPr>
              <w:t xml:space="preserve"> is given as per organization’s pricing policy and competitor analysis report.</w:t>
            </w:r>
          </w:p>
          <w:p w14:paraId="68F542A4" w14:textId="77777777" w:rsidR="0005449D" w:rsidRPr="00D865CA" w:rsidRDefault="0005449D">
            <w:pPr>
              <w:pStyle w:val="ListParagraph"/>
              <w:numPr>
                <w:ilvl w:val="1"/>
                <w:numId w:val="111"/>
              </w:numPr>
              <w:spacing w:after="0"/>
              <w:rPr>
                <w:rFonts w:ascii="Times New Roman" w:hAnsi="Times New Roman"/>
                <w:sz w:val="24"/>
                <w:szCs w:val="24"/>
              </w:rPr>
            </w:pPr>
            <w:r w:rsidRPr="00D865CA">
              <w:rPr>
                <w:rFonts w:ascii="Times New Roman" w:hAnsi="Times New Roman"/>
                <w:sz w:val="24"/>
                <w:szCs w:val="24"/>
              </w:rPr>
              <w:t xml:space="preserve">Consumer </w:t>
            </w:r>
            <w:r w:rsidRPr="00D865CA">
              <w:rPr>
                <w:rFonts w:ascii="Times New Roman" w:hAnsi="Times New Roman"/>
                <w:b/>
                <w:sz w:val="24"/>
                <w:szCs w:val="24"/>
              </w:rPr>
              <w:t>purchasing pattern</w:t>
            </w:r>
            <w:r w:rsidRPr="00D865CA">
              <w:rPr>
                <w:rFonts w:ascii="Times New Roman" w:hAnsi="Times New Roman"/>
                <w:sz w:val="24"/>
                <w:szCs w:val="24"/>
              </w:rPr>
              <w:t xml:space="preserve"> is analyzed as per geographical area</w:t>
            </w:r>
          </w:p>
          <w:p w14:paraId="240A8637" w14:textId="77777777" w:rsidR="0005449D" w:rsidRPr="00D865CA" w:rsidRDefault="0005449D">
            <w:pPr>
              <w:pStyle w:val="ListParagraph"/>
              <w:numPr>
                <w:ilvl w:val="1"/>
                <w:numId w:val="111"/>
              </w:numPr>
              <w:spacing w:after="0"/>
              <w:rPr>
                <w:rFonts w:ascii="Times New Roman" w:hAnsi="Times New Roman"/>
                <w:sz w:val="24"/>
                <w:szCs w:val="24"/>
              </w:rPr>
            </w:pPr>
            <w:r w:rsidRPr="00D865CA">
              <w:rPr>
                <w:rFonts w:ascii="Times New Roman" w:hAnsi="Times New Roman"/>
                <w:b/>
                <w:sz w:val="24"/>
                <w:szCs w:val="24"/>
              </w:rPr>
              <w:t>Distribution channel</w:t>
            </w:r>
            <w:r w:rsidRPr="00D865CA">
              <w:rPr>
                <w:rFonts w:ascii="Times New Roman" w:hAnsi="Times New Roman"/>
                <w:sz w:val="24"/>
                <w:szCs w:val="24"/>
              </w:rPr>
              <w:t xml:space="preserve"> is selected as per consumer needs analysis report</w:t>
            </w:r>
          </w:p>
        </w:tc>
      </w:tr>
      <w:tr w:rsidR="0005449D" w:rsidRPr="00D865CA" w14:paraId="5F5F4D94" w14:textId="77777777" w:rsidTr="0005449D">
        <w:trPr>
          <w:trHeight w:val="1340"/>
        </w:trPr>
        <w:tc>
          <w:tcPr>
            <w:tcW w:w="1447" w:type="pct"/>
            <w:tcBorders>
              <w:top w:val="single" w:sz="4" w:space="0" w:color="000000"/>
              <w:left w:val="single" w:sz="4" w:space="0" w:color="000000"/>
              <w:bottom w:val="single" w:sz="4" w:space="0" w:color="000000"/>
              <w:right w:val="single" w:sz="4" w:space="0" w:color="000000"/>
            </w:tcBorders>
            <w:shd w:val="clear" w:color="auto" w:fill="FFFFFF"/>
          </w:tcPr>
          <w:p w14:paraId="1B3ABFF3" w14:textId="77777777" w:rsidR="0005449D" w:rsidRPr="00D865CA" w:rsidRDefault="0005449D">
            <w:pPr>
              <w:pStyle w:val="ListParagraph"/>
              <w:numPr>
                <w:ilvl w:val="1"/>
                <w:numId w:val="109"/>
              </w:numPr>
              <w:spacing w:after="0"/>
              <w:rPr>
                <w:rFonts w:ascii="Times New Roman" w:hAnsi="Times New Roman"/>
                <w:sz w:val="24"/>
                <w:szCs w:val="24"/>
              </w:rPr>
            </w:pPr>
            <w:r w:rsidRPr="00D865CA">
              <w:rPr>
                <w:rFonts w:ascii="Times New Roman" w:hAnsi="Times New Roman"/>
                <w:sz w:val="24"/>
                <w:szCs w:val="24"/>
              </w:rPr>
              <w:t>Match consumer needs to distribution channels</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37E29C07" w14:textId="77777777" w:rsidR="0005449D" w:rsidRPr="00D865CA" w:rsidRDefault="0005449D">
            <w:pPr>
              <w:pStyle w:val="ListParagraph"/>
              <w:numPr>
                <w:ilvl w:val="1"/>
                <w:numId w:val="112"/>
              </w:numPr>
              <w:spacing w:after="0"/>
              <w:rPr>
                <w:rFonts w:ascii="Times New Roman" w:hAnsi="Times New Roman"/>
                <w:sz w:val="24"/>
                <w:szCs w:val="24"/>
              </w:rPr>
            </w:pPr>
            <w:r w:rsidRPr="00D865CA">
              <w:rPr>
                <w:rFonts w:ascii="Times New Roman" w:hAnsi="Times New Roman"/>
                <w:sz w:val="24"/>
                <w:szCs w:val="24"/>
              </w:rPr>
              <w:t>Best Route</w:t>
            </w:r>
            <w:r w:rsidRPr="00D865CA">
              <w:rPr>
                <w:rFonts w:ascii="Times New Roman" w:hAnsi="Times New Roman"/>
                <w:b/>
                <w:i/>
                <w:sz w:val="24"/>
                <w:szCs w:val="24"/>
              </w:rPr>
              <w:t xml:space="preserve"> to Market</w:t>
            </w:r>
            <w:r w:rsidRPr="00D865CA">
              <w:rPr>
                <w:rFonts w:ascii="Times New Roman" w:hAnsi="Times New Roman"/>
                <w:sz w:val="24"/>
                <w:szCs w:val="24"/>
              </w:rPr>
              <w:t xml:space="preserve"> (</w:t>
            </w:r>
            <w:proofErr w:type="spellStart"/>
            <w:r w:rsidRPr="00D865CA">
              <w:rPr>
                <w:rFonts w:ascii="Times New Roman" w:hAnsi="Times New Roman"/>
                <w:sz w:val="24"/>
                <w:szCs w:val="24"/>
              </w:rPr>
              <w:t>RtM</w:t>
            </w:r>
            <w:proofErr w:type="spellEnd"/>
            <w:r w:rsidRPr="00D865CA">
              <w:rPr>
                <w:rFonts w:ascii="Times New Roman" w:hAnsi="Times New Roman"/>
                <w:sz w:val="24"/>
                <w:szCs w:val="24"/>
              </w:rPr>
              <w:t>) are identified as per trade reports.</w:t>
            </w:r>
          </w:p>
          <w:p w14:paraId="0B888EB7" w14:textId="77777777" w:rsidR="0005449D" w:rsidRPr="00D865CA" w:rsidRDefault="0005449D">
            <w:pPr>
              <w:pStyle w:val="ListParagraph"/>
              <w:numPr>
                <w:ilvl w:val="1"/>
                <w:numId w:val="112"/>
              </w:numPr>
              <w:spacing w:after="0"/>
              <w:rPr>
                <w:rFonts w:ascii="Times New Roman" w:hAnsi="Times New Roman"/>
                <w:sz w:val="24"/>
                <w:szCs w:val="24"/>
              </w:rPr>
            </w:pPr>
            <w:r w:rsidRPr="00D865CA">
              <w:rPr>
                <w:rFonts w:ascii="Times New Roman" w:hAnsi="Times New Roman"/>
                <w:sz w:val="24"/>
                <w:szCs w:val="24"/>
              </w:rPr>
              <w:t>Competitor routes to market (</w:t>
            </w:r>
            <w:proofErr w:type="spellStart"/>
            <w:r w:rsidRPr="00D865CA">
              <w:rPr>
                <w:rFonts w:ascii="Times New Roman" w:hAnsi="Times New Roman"/>
                <w:sz w:val="24"/>
                <w:szCs w:val="24"/>
              </w:rPr>
              <w:t>RtM</w:t>
            </w:r>
            <w:proofErr w:type="spellEnd"/>
            <w:r w:rsidRPr="00D865CA">
              <w:rPr>
                <w:rFonts w:ascii="Times New Roman" w:hAnsi="Times New Roman"/>
                <w:sz w:val="24"/>
                <w:szCs w:val="24"/>
              </w:rPr>
              <w:t>) are analyzed as per competitor analysis report.</w:t>
            </w:r>
          </w:p>
          <w:p w14:paraId="10D7B19D" w14:textId="77777777" w:rsidR="0005449D" w:rsidRPr="00D865CA" w:rsidRDefault="0005449D">
            <w:pPr>
              <w:pStyle w:val="ListParagraph"/>
              <w:numPr>
                <w:ilvl w:val="1"/>
                <w:numId w:val="112"/>
              </w:numPr>
              <w:spacing w:after="0"/>
              <w:rPr>
                <w:rFonts w:ascii="Times New Roman" w:hAnsi="Times New Roman"/>
                <w:sz w:val="24"/>
                <w:szCs w:val="24"/>
              </w:rPr>
            </w:pPr>
            <w:r w:rsidRPr="00D865CA">
              <w:rPr>
                <w:rFonts w:ascii="Times New Roman" w:hAnsi="Times New Roman"/>
                <w:sz w:val="24"/>
                <w:szCs w:val="24"/>
              </w:rPr>
              <w:t>Distribution</w:t>
            </w:r>
            <w:r w:rsidRPr="00D865CA">
              <w:rPr>
                <w:rFonts w:ascii="Times New Roman" w:hAnsi="Times New Roman"/>
                <w:b/>
                <w:sz w:val="24"/>
                <w:szCs w:val="24"/>
              </w:rPr>
              <w:t xml:space="preserve"> channels performance</w:t>
            </w:r>
            <w:r w:rsidRPr="00D865CA">
              <w:rPr>
                <w:rFonts w:ascii="Times New Roman" w:hAnsi="Times New Roman"/>
                <w:sz w:val="24"/>
                <w:szCs w:val="24"/>
              </w:rPr>
              <w:t xml:space="preserve"> is analyzed as per geographical report.</w:t>
            </w:r>
          </w:p>
          <w:p w14:paraId="3DC5912D" w14:textId="77777777" w:rsidR="0005449D" w:rsidRPr="00D865CA" w:rsidRDefault="0005449D" w:rsidP="0005449D">
            <w:pPr>
              <w:spacing w:after="0"/>
              <w:rPr>
                <w:rFonts w:ascii="Times New Roman" w:hAnsi="Times New Roman" w:cs="Times New Roman"/>
              </w:rPr>
            </w:pPr>
          </w:p>
        </w:tc>
      </w:tr>
      <w:tr w:rsidR="0005449D" w:rsidRPr="00D865CA" w14:paraId="6F5BDB61"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6630059F" w14:textId="77777777" w:rsidR="0005449D" w:rsidRPr="00D865CA" w:rsidRDefault="0005449D">
            <w:pPr>
              <w:pStyle w:val="ListParagraph"/>
              <w:numPr>
                <w:ilvl w:val="1"/>
                <w:numId w:val="109"/>
              </w:numPr>
              <w:spacing w:after="0"/>
              <w:rPr>
                <w:rFonts w:ascii="Times New Roman" w:hAnsi="Times New Roman"/>
                <w:sz w:val="24"/>
                <w:szCs w:val="24"/>
              </w:rPr>
            </w:pPr>
            <w:r w:rsidRPr="00D865CA">
              <w:rPr>
                <w:rFonts w:ascii="Times New Roman" w:hAnsi="Times New Roman"/>
                <w:sz w:val="24"/>
                <w:szCs w:val="24"/>
              </w:rPr>
              <w:t>Determine best channel (s).</w:t>
            </w:r>
          </w:p>
        </w:tc>
        <w:tc>
          <w:tcPr>
            <w:tcW w:w="3553" w:type="pct"/>
            <w:tcBorders>
              <w:top w:val="single" w:sz="4" w:space="0" w:color="000000"/>
              <w:left w:val="single" w:sz="4" w:space="0" w:color="000000"/>
              <w:bottom w:val="single" w:sz="4" w:space="0" w:color="000000"/>
              <w:right w:val="single" w:sz="4" w:space="0" w:color="000000"/>
            </w:tcBorders>
          </w:tcPr>
          <w:p w14:paraId="5B54A350" w14:textId="77777777" w:rsidR="0005449D" w:rsidRPr="00D865CA" w:rsidRDefault="0005449D">
            <w:pPr>
              <w:pStyle w:val="ListParagraph"/>
              <w:numPr>
                <w:ilvl w:val="1"/>
                <w:numId w:val="110"/>
              </w:numPr>
              <w:spacing w:after="0"/>
              <w:rPr>
                <w:rFonts w:ascii="Times New Roman" w:hAnsi="Times New Roman"/>
                <w:sz w:val="24"/>
                <w:szCs w:val="24"/>
              </w:rPr>
            </w:pPr>
            <w:r w:rsidRPr="00D865CA">
              <w:rPr>
                <w:rFonts w:ascii="Times New Roman" w:hAnsi="Times New Roman"/>
                <w:sz w:val="24"/>
                <w:szCs w:val="24"/>
              </w:rPr>
              <w:t>Route to Market (</w:t>
            </w:r>
            <w:proofErr w:type="spellStart"/>
            <w:r w:rsidRPr="00D865CA">
              <w:rPr>
                <w:rFonts w:ascii="Times New Roman" w:hAnsi="Times New Roman"/>
                <w:sz w:val="24"/>
                <w:szCs w:val="24"/>
              </w:rPr>
              <w:t>RtM</w:t>
            </w:r>
            <w:proofErr w:type="spellEnd"/>
            <w:r w:rsidRPr="00D865CA">
              <w:rPr>
                <w:rFonts w:ascii="Times New Roman" w:hAnsi="Times New Roman"/>
                <w:sz w:val="24"/>
                <w:szCs w:val="24"/>
              </w:rPr>
              <w:t>) options are identified as per industry reports and marketing strategy.</w:t>
            </w:r>
          </w:p>
          <w:p w14:paraId="590A2C3F" w14:textId="77777777" w:rsidR="0005449D" w:rsidRPr="00D865CA" w:rsidRDefault="0005449D">
            <w:pPr>
              <w:pStyle w:val="ListParagraph"/>
              <w:numPr>
                <w:ilvl w:val="1"/>
                <w:numId w:val="110"/>
              </w:numPr>
              <w:spacing w:after="0"/>
              <w:rPr>
                <w:rFonts w:ascii="Times New Roman" w:hAnsi="Times New Roman"/>
                <w:sz w:val="24"/>
                <w:szCs w:val="24"/>
              </w:rPr>
            </w:pPr>
            <w:r w:rsidRPr="00D865CA">
              <w:rPr>
                <w:rFonts w:ascii="Times New Roman" w:hAnsi="Times New Roman"/>
                <w:b/>
                <w:sz w:val="24"/>
                <w:szCs w:val="24"/>
              </w:rPr>
              <w:t>Picture of success</w:t>
            </w:r>
            <w:r w:rsidRPr="00D865CA">
              <w:rPr>
                <w:rFonts w:ascii="Times New Roman" w:hAnsi="Times New Roman"/>
                <w:sz w:val="24"/>
                <w:szCs w:val="24"/>
              </w:rPr>
              <w:t xml:space="preserve"> is determined as per marketing strategy.</w:t>
            </w:r>
          </w:p>
          <w:p w14:paraId="76505436" w14:textId="77777777" w:rsidR="0005449D" w:rsidRPr="00D865CA" w:rsidRDefault="0005449D">
            <w:pPr>
              <w:pStyle w:val="ListParagraph"/>
              <w:numPr>
                <w:ilvl w:val="1"/>
                <w:numId w:val="110"/>
              </w:numPr>
              <w:spacing w:after="0"/>
              <w:rPr>
                <w:rFonts w:ascii="Times New Roman" w:hAnsi="Times New Roman"/>
                <w:sz w:val="24"/>
                <w:szCs w:val="24"/>
              </w:rPr>
            </w:pPr>
            <w:proofErr w:type="spellStart"/>
            <w:r w:rsidRPr="00D865CA">
              <w:rPr>
                <w:rFonts w:ascii="Times New Roman" w:hAnsi="Times New Roman"/>
                <w:sz w:val="24"/>
                <w:szCs w:val="24"/>
              </w:rPr>
              <w:t>RtM</w:t>
            </w:r>
            <w:proofErr w:type="spellEnd"/>
            <w:r w:rsidRPr="00D865CA">
              <w:rPr>
                <w:rFonts w:ascii="Times New Roman" w:hAnsi="Times New Roman"/>
                <w:sz w:val="24"/>
                <w:szCs w:val="24"/>
              </w:rPr>
              <w:t xml:space="preserve"> is selected as per DIME Approach (Direct, Indirect, Mix &amp; Everything in between)</w:t>
            </w:r>
          </w:p>
          <w:p w14:paraId="02BB87F8" w14:textId="77777777" w:rsidR="0005449D" w:rsidRPr="00D865CA" w:rsidRDefault="0005449D">
            <w:pPr>
              <w:pStyle w:val="ListParagraph"/>
              <w:numPr>
                <w:ilvl w:val="1"/>
                <w:numId w:val="110"/>
              </w:numPr>
              <w:spacing w:after="0"/>
              <w:rPr>
                <w:rFonts w:ascii="Times New Roman" w:hAnsi="Times New Roman"/>
                <w:sz w:val="24"/>
                <w:szCs w:val="24"/>
              </w:rPr>
            </w:pPr>
            <w:r w:rsidRPr="00D865CA">
              <w:rPr>
                <w:rFonts w:ascii="Times New Roman" w:hAnsi="Times New Roman"/>
                <w:sz w:val="24"/>
                <w:szCs w:val="24"/>
              </w:rPr>
              <w:t>Strategy Map is defined and prepared for approval as per marketing strategy.</w:t>
            </w:r>
          </w:p>
        </w:tc>
      </w:tr>
      <w:tr w:rsidR="0005449D" w:rsidRPr="00D865CA" w14:paraId="183F8D5F" w14:textId="77777777" w:rsidTr="0005449D">
        <w:tc>
          <w:tcPr>
            <w:tcW w:w="1447" w:type="pct"/>
            <w:tcBorders>
              <w:top w:val="single" w:sz="4" w:space="0" w:color="000000"/>
              <w:left w:val="single" w:sz="4" w:space="0" w:color="000000"/>
              <w:bottom w:val="single" w:sz="4" w:space="0" w:color="000000"/>
              <w:right w:val="single" w:sz="4" w:space="0" w:color="000000"/>
            </w:tcBorders>
          </w:tcPr>
          <w:p w14:paraId="31FC117A" w14:textId="77777777" w:rsidR="0005449D" w:rsidRPr="00D865CA" w:rsidRDefault="0005449D">
            <w:pPr>
              <w:pStyle w:val="ListParagraph"/>
              <w:numPr>
                <w:ilvl w:val="1"/>
                <w:numId w:val="109"/>
              </w:numPr>
              <w:spacing w:after="0"/>
              <w:rPr>
                <w:rFonts w:ascii="Times New Roman" w:hAnsi="Times New Roman"/>
                <w:sz w:val="24"/>
                <w:szCs w:val="24"/>
              </w:rPr>
            </w:pPr>
            <w:r w:rsidRPr="00D865CA">
              <w:rPr>
                <w:rFonts w:ascii="Times New Roman" w:hAnsi="Times New Roman"/>
                <w:sz w:val="24"/>
                <w:szCs w:val="24"/>
              </w:rPr>
              <w:t>Conduct channel trade activities.</w:t>
            </w:r>
          </w:p>
        </w:tc>
        <w:tc>
          <w:tcPr>
            <w:tcW w:w="3553" w:type="pct"/>
            <w:tcBorders>
              <w:top w:val="single" w:sz="4" w:space="0" w:color="000000"/>
              <w:left w:val="single" w:sz="4" w:space="0" w:color="000000"/>
              <w:bottom w:val="single" w:sz="4" w:space="0" w:color="000000"/>
              <w:right w:val="single" w:sz="4" w:space="0" w:color="000000"/>
            </w:tcBorders>
          </w:tcPr>
          <w:p w14:paraId="2E373BD4" w14:textId="77777777" w:rsidR="0005449D" w:rsidRPr="00D865CA" w:rsidRDefault="0005449D">
            <w:pPr>
              <w:pStyle w:val="ListParagraph"/>
              <w:numPr>
                <w:ilvl w:val="1"/>
                <w:numId w:val="113"/>
              </w:numPr>
              <w:spacing w:after="0"/>
              <w:rPr>
                <w:rFonts w:ascii="Times New Roman" w:hAnsi="Times New Roman"/>
                <w:sz w:val="24"/>
                <w:szCs w:val="24"/>
              </w:rPr>
            </w:pPr>
            <w:r w:rsidRPr="00D865CA">
              <w:rPr>
                <w:rFonts w:ascii="Times New Roman" w:hAnsi="Times New Roman"/>
                <w:b/>
                <w:i/>
                <w:sz w:val="24"/>
                <w:szCs w:val="24"/>
              </w:rPr>
              <w:t>Trade activities</w:t>
            </w:r>
            <w:r w:rsidRPr="00D865CA">
              <w:rPr>
                <w:rFonts w:ascii="Times New Roman" w:hAnsi="Times New Roman"/>
                <w:sz w:val="24"/>
                <w:szCs w:val="24"/>
              </w:rPr>
              <w:t xml:space="preserve"> are analyzed as per marketing strategy</w:t>
            </w:r>
          </w:p>
          <w:p w14:paraId="17FF0AEF" w14:textId="77777777" w:rsidR="0005449D" w:rsidRPr="00D865CA" w:rsidRDefault="0005449D">
            <w:pPr>
              <w:pStyle w:val="ListParagraph"/>
              <w:numPr>
                <w:ilvl w:val="1"/>
                <w:numId w:val="113"/>
              </w:numPr>
              <w:spacing w:after="0"/>
              <w:rPr>
                <w:rFonts w:ascii="Times New Roman" w:hAnsi="Times New Roman"/>
                <w:sz w:val="24"/>
                <w:szCs w:val="24"/>
              </w:rPr>
            </w:pPr>
            <w:r w:rsidRPr="00D865CA">
              <w:rPr>
                <w:rFonts w:ascii="Times New Roman" w:hAnsi="Times New Roman"/>
                <w:sz w:val="24"/>
                <w:szCs w:val="24"/>
              </w:rPr>
              <w:t>Trade activity classification is carried out as per marketing strategy.</w:t>
            </w:r>
          </w:p>
          <w:p w14:paraId="2E534147" w14:textId="77777777" w:rsidR="0005449D" w:rsidRPr="00D865CA" w:rsidRDefault="0005449D">
            <w:pPr>
              <w:pStyle w:val="ListParagraph"/>
              <w:numPr>
                <w:ilvl w:val="1"/>
                <w:numId w:val="113"/>
              </w:numPr>
              <w:spacing w:after="0"/>
              <w:rPr>
                <w:rFonts w:ascii="Times New Roman" w:hAnsi="Times New Roman"/>
                <w:sz w:val="24"/>
                <w:szCs w:val="24"/>
              </w:rPr>
            </w:pPr>
            <w:r w:rsidRPr="00D865CA">
              <w:rPr>
                <w:rFonts w:ascii="Times New Roman" w:hAnsi="Times New Roman"/>
                <w:sz w:val="24"/>
                <w:szCs w:val="24"/>
              </w:rPr>
              <w:t>Territory plan and allocation schedule is obtained as per sales and marketing plan.</w:t>
            </w:r>
          </w:p>
          <w:p w14:paraId="4AFBFB16" w14:textId="77777777" w:rsidR="0005449D" w:rsidRPr="00D865CA" w:rsidRDefault="0005449D">
            <w:pPr>
              <w:pStyle w:val="ListParagraph"/>
              <w:numPr>
                <w:ilvl w:val="1"/>
                <w:numId w:val="113"/>
              </w:numPr>
              <w:spacing w:after="0"/>
              <w:rPr>
                <w:rFonts w:ascii="Times New Roman" w:hAnsi="Times New Roman"/>
                <w:sz w:val="24"/>
                <w:szCs w:val="24"/>
              </w:rPr>
            </w:pPr>
            <w:r w:rsidRPr="00D865CA">
              <w:rPr>
                <w:rFonts w:ascii="Times New Roman" w:hAnsi="Times New Roman"/>
                <w:sz w:val="24"/>
                <w:szCs w:val="24"/>
              </w:rPr>
              <w:t>Trade activities are monitored as per marketing strategy.</w:t>
            </w:r>
          </w:p>
          <w:p w14:paraId="3FDC60F8" w14:textId="77777777" w:rsidR="0005449D" w:rsidRPr="00D865CA" w:rsidRDefault="0005449D">
            <w:pPr>
              <w:pStyle w:val="ListParagraph"/>
              <w:numPr>
                <w:ilvl w:val="1"/>
                <w:numId w:val="113"/>
              </w:numPr>
              <w:spacing w:after="0"/>
              <w:rPr>
                <w:rFonts w:ascii="Times New Roman" w:hAnsi="Times New Roman"/>
                <w:sz w:val="24"/>
                <w:szCs w:val="24"/>
              </w:rPr>
            </w:pPr>
            <w:r w:rsidRPr="00D865CA">
              <w:rPr>
                <w:rFonts w:ascii="Times New Roman" w:hAnsi="Times New Roman"/>
                <w:b/>
                <w:sz w:val="24"/>
                <w:szCs w:val="24"/>
              </w:rPr>
              <w:t xml:space="preserve">Point of Sale Material </w:t>
            </w:r>
            <w:r w:rsidRPr="00D865CA">
              <w:rPr>
                <w:rFonts w:ascii="Times New Roman" w:hAnsi="Times New Roman"/>
                <w:sz w:val="24"/>
                <w:szCs w:val="24"/>
              </w:rPr>
              <w:t>(POSM) are selected as per marketing strategy.</w:t>
            </w:r>
          </w:p>
          <w:p w14:paraId="0480EC1B" w14:textId="77777777" w:rsidR="0005449D" w:rsidRPr="00D865CA" w:rsidRDefault="0005449D">
            <w:pPr>
              <w:pStyle w:val="ListParagraph"/>
              <w:numPr>
                <w:ilvl w:val="1"/>
                <w:numId w:val="113"/>
              </w:numPr>
              <w:spacing w:after="0"/>
              <w:rPr>
                <w:rFonts w:ascii="Times New Roman" w:hAnsi="Times New Roman"/>
                <w:sz w:val="24"/>
                <w:szCs w:val="24"/>
              </w:rPr>
            </w:pPr>
            <w:r w:rsidRPr="00D865CA">
              <w:rPr>
                <w:rFonts w:ascii="Times New Roman" w:hAnsi="Times New Roman"/>
                <w:sz w:val="24"/>
                <w:szCs w:val="24"/>
              </w:rPr>
              <w:lastRenderedPageBreak/>
              <w:t>Trade activities are scheduled as per sales and marketing action plans.</w:t>
            </w:r>
          </w:p>
          <w:p w14:paraId="60EE6B66" w14:textId="77777777" w:rsidR="0005449D" w:rsidRPr="00D865CA" w:rsidRDefault="0005449D">
            <w:pPr>
              <w:pStyle w:val="ListParagraph"/>
              <w:numPr>
                <w:ilvl w:val="1"/>
                <w:numId w:val="113"/>
              </w:numPr>
              <w:spacing w:after="0"/>
              <w:rPr>
                <w:rFonts w:ascii="Times New Roman" w:hAnsi="Times New Roman"/>
                <w:sz w:val="24"/>
                <w:szCs w:val="24"/>
              </w:rPr>
            </w:pPr>
            <w:r w:rsidRPr="00D865CA">
              <w:rPr>
                <w:rFonts w:ascii="Times New Roman" w:hAnsi="Times New Roman"/>
                <w:sz w:val="24"/>
                <w:szCs w:val="24"/>
              </w:rPr>
              <w:t>Trade activities are performed as per trade activities schedule</w:t>
            </w:r>
          </w:p>
          <w:p w14:paraId="359B0C9C" w14:textId="77777777" w:rsidR="0005449D" w:rsidRPr="00D865CA" w:rsidRDefault="0005449D" w:rsidP="0005449D">
            <w:pPr>
              <w:spacing w:after="0"/>
              <w:ind w:left="360"/>
              <w:rPr>
                <w:rFonts w:ascii="Times New Roman" w:hAnsi="Times New Roman" w:cs="Times New Roman"/>
              </w:rPr>
            </w:pPr>
          </w:p>
        </w:tc>
      </w:tr>
    </w:tbl>
    <w:p w14:paraId="591F410A" w14:textId="77777777" w:rsidR="0005449D" w:rsidRPr="00D865CA" w:rsidRDefault="0005449D" w:rsidP="0005449D">
      <w:pPr>
        <w:spacing w:after="0"/>
        <w:rPr>
          <w:rFonts w:ascii="Times New Roman" w:hAnsi="Times New Roman" w:cs="Times New Roman"/>
          <w:b/>
        </w:rPr>
      </w:pPr>
    </w:p>
    <w:p w14:paraId="1F0EFA12" w14:textId="77777777" w:rsidR="0005449D" w:rsidRPr="00D865CA" w:rsidRDefault="0005449D" w:rsidP="0005449D">
      <w:pPr>
        <w:spacing w:after="0"/>
        <w:rPr>
          <w:rFonts w:ascii="Times New Roman" w:hAnsi="Times New Roman" w:cs="Times New Roman"/>
          <w:b/>
        </w:rPr>
      </w:pPr>
    </w:p>
    <w:p w14:paraId="1C9C4B6C" w14:textId="77777777" w:rsidR="0005449D" w:rsidRPr="00D865CA" w:rsidRDefault="0005449D" w:rsidP="0005449D">
      <w:pPr>
        <w:spacing w:after="0"/>
        <w:rPr>
          <w:rFonts w:ascii="Times New Roman" w:hAnsi="Times New Roman" w:cs="Times New Roman"/>
          <w:b/>
        </w:rPr>
      </w:pPr>
      <w:r w:rsidRPr="00D865CA">
        <w:rPr>
          <w:rFonts w:ascii="Times New Roman" w:hAnsi="Times New Roman" w:cs="Times New Roman"/>
          <w:b/>
        </w:rPr>
        <w:t xml:space="preserve">RANGE </w:t>
      </w:r>
    </w:p>
    <w:p w14:paraId="330641A1"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This section provides work environments and conditions to which the performance criteria apply. It allows for different work environment and situations that will affect performance.</w:t>
      </w:r>
    </w:p>
    <w:p w14:paraId="12109DB3" w14:textId="77777777" w:rsidR="0005449D" w:rsidRPr="00D865CA" w:rsidRDefault="0005449D" w:rsidP="0005449D">
      <w:pPr>
        <w:spacing w:after="0"/>
        <w:rPr>
          <w:rFonts w:ascii="Times New Roman" w:hAnsi="Times New Roman" w:cs="Times New Roman"/>
        </w:rPr>
      </w:pPr>
    </w:p>
    <w:p w14:paraId="227E9832" w14:textId="77777777" w:rsidR="0005449D" w:rsidRPr="00D865CA" w:rsidRDefault="0005449D" w:rsidP="0005449D">
      <w:pPr>
        <w:spacing w:after="0"/>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07"/>
      </w:tblGrid>
      <w:tr w:rsidR="0005449D" w:rsidRPr="00D865CA" w14:paraId="34AA28B7" w14:textId="77777777" w:rsidTr="0005449D">
        <w:trPr>
          <w:tblHeader/>
        </w:trPr>
        <w:tc>
          <w:tcPr>
            <w:tcW w:w="1447" w:type="pct"/>
            <w:tcBorders>
              <w:top w:val="single" w:sz="4" w:space="0" w:color="000000"/>
              <w:left w:val="single" w:sz="4" w:space="0" w:color="000000"/>
              <w:bottom w:val="single" w:sz="4" w:space="0" w:color="000000"/>
              <w:right w:val="single" w:sz="4" w:space="0" w:color="000000"/>
            </w:tcBorders>
            <w:hideMark/>
          </w:tcPr>
          <w:p w14:paraId="6DA18A88" w14:textId="77777777" w:rsidR="0005449D" w:rsidRPr="00D865CA" w:rsidRDefault="0005449D" w:rsidP="0005449D">
            <w:pPr>
              <w:pStyle w:val="ListParagraph"/>
              <w:spacing w:after="0"/>
              <w:ind w:left="0"/>
              <w:rPr>
                <w:rFonts w:ascii="Times New Roman" w:hAnsi="Times New Roman"/>
                <w:b/>
                <w:sz w:val="24"/>
                <w:szCs w:val="24"/>
              </w:rPr>
            </w:pPr>
            <w:r w:rsidRPr="00D865CA">
              <w:rPr>
                <w:rFonts w:ascii="Times New Roman" w:hAnsi="Times New Roman"/>
                <w:b/>
                <w:sz w:val="24"/>
                <w:szCs w:val="24"/>
              </w:rPr>
              <w:t>Variable</w:t>
            </w:r>
          </w:p>
        </w:tc>
        <w:tc>
          <w:tcPr>
            <w:tcW w:w="3553" w:type="pct"/>
            <w:tcBorders>
              <w:top w:val="single" w:sz="4" w:space="0" w:color="000000"/>
              <w:left w:val="single" w:sz="4" w:space="0" w:color="000000"/>
              <w:bottom w:val="single" w:sz="4" w:space="0" w:color="000000"/>
              <w:right w:val="single" w:sz="4" w:space="0" w:color="000000"/>
            </w:tcBorders>
            <w:hideMark/>
          </w:tcPr>
          <w:p w14:paraId="694C7179" w14:textId="77777777" w:rsidR="0005449D" w:rsidRPr="00D865CA" w:rsidRDefault="0005449D" w:rsidP="0005449D">
            <w:pPr>
              <w:pStyle w:val="ListParagraph"/>
              <w:spacing w:after="0"/>
              <w:ind w:left="0"/>
              <w:rPr>
                <w:rFonts w:ascii="Times New Roman" w:hAnsi="Times New Roman"/>
                <w:sz w:val="24"/>
                <w:szCs w:val="24"/>
              </w:rPr>
            </w:pPr>
            <w:r w:rsidRPr="00D865CA">
              <w:rPr>
                <w:rFonts w:ascii="Times New Roman" w:hAnsi="Times New Roman"/>
                <w:b/>
                <w:sz w:val="24"/>
                <w:szCs w:val="24"/>
              </w:rPr>
              <w:t>Range</w:t>
            </w:r>
          </w:p>
        </w:tc>
      </w:tr>
      <w:tr w:rsidR="0005449D" w:rsidRPr="00D865CA" w14:paraId="6D63C1AB"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7EE8D4AF" w14:textId="77777777" w:rsidR="0005449D" w:rsidRPr="00D865CA" w:rsidRDefault="0005449D">
            <w:pPr>
              <w:pStyle w:val="ListParagraph"/>
              <w:numPr>
                <w:ilvl w:val="0"/>
                <w:numId w:val="115"/>
              </w:numPr>
              <w:spacing w:after="0"/>
              <w:rPr>
                <w:rFonts w:ascii="Times New Roman" w:hAnsi="Times New Roman"/>
                <w:bCs/>
                <w:iCs/>
                <w:sz w:val="24"/>
                <w:szCs w:val="24"/>
              </w:rPr>
            </w:pPr>
            <w:r w:rsidRPr="00D865CA">
              <w:rPr>
                <w:rFonts w:ascii="Times New Roman" w:hAnsi="Times New Roman"/>
                <w:bCs/>
                <w:iCs/>
                <w:sz w:val="24"/>
                <w:szCs w:val="24"/>
              </w:rPr>
              <w:t>Consumer trends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45344678"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 xml:space="preserve">Consumer behaviors </w:t>
            </w:r>
          </w:p>
          <w:p w14:paraId="01803E0B"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Purchasing/buying patterns</w:t>
            </w:r>
          </w:p>
          <w:p w14:paraId="2FD8D44F"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Social media posts</w:t>
            </w:r>
          </w:p>
          <w:p w14:paraId="2C55A9E7" w14:textId="77777777" w:rsidR="0005449D" w:rsidRPr="00D865CA" w:rsidRDefault="0005449D" w:rsidP="0005449D">
            <w:pPr>
              <w:spacing w:after="0"/>
              <w:ind w:left="720"/>
              <w:rPr>
                <w:rFonts w:ascii="Times New Roman" w:hAnsi="Times New Roman" w:cs="Times New Roman"/>
              </w:rPr>
            </w:pPr>
          </w:p>
        </w:tc>
      </w:tr>
      <w:tr w:rsidR="0005449D" w:rsidRPr="00D865CA" w14:paraId="4537DBFA"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2709AEE7" w14:textId="77777777" w:rsidR="0005449D" w:rsidRPr="00D865CA" w:rsidRDefault="0005449D">
            <w:pPr>
              <w:pStyle w:val="ListParagraph"/>
              <w:numPr>
                <w:ilvl w:val="0"/>
                <w:numId w:val="115"/>
              </w:numPr>
              <w:spacing w:after="0"/>
              <w:rPr>
                <w:rFonts w:ascii="Times New Roman" w:hAnsi="Times New Roman"/>
                <w:bCs/>
                <w:iCs/>
                <w:sz w:val="24"/>
                <w:szCs w:val="24"/>
              </w:rPr>
            </w:pPr>
            <w:r w:rsidRPr="00D865CA">
              <w:rPr>
                <w:rFonts w:ascii="Times New Roman" w:hAnsi="Times New Roman"/>
                <w:bCs/>
                <w:iCs/>
                <w:sz w:val="24"/>
                <w:szCs w:val="24"/>
              </w:rPr>
              <w:t>Market size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398793D5"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 xml:space="preserve">Consumer base </w:t>
            </w:r>
          </w:p>
          <w:p w14:paraId="213F29E6"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Customer base</w:t>
            </w:r>
          </w:p>
          <w:p w14:paraId="0F371607"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 xml:space="preserve">Profitability </w:t>
            </w:r>
          </w:p>
          <w:p w14:paraId="4F54CA3B"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 xml:space="preserve">Competitive advantage </w:t>
            </w:r>
          </w:p>
          <w:p w14:paraId="02DF226A" w14:textId="77777777" w:rsidR="0005449D" w:rsidRPr="00D865CA" w:rsidRDefault="0005449D" w:rsidP="0005449D">
            <w:pPr>
              <w:spacing w:after="0"/>
              <w:rPr>
                <w:rFonts w:ascii="Times New Roman" w:hAnsi="Times New Roman" w:cs="Times New Roman"/>
              </w:rPr>
            </w:pPr>
          </w:p>
        </w:tc>
      </w:tr>
      <w:tr w:rsidR="0005449D" w:rsidRPr="00D865CA" w14:paraId="2DDE82E3"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0AFEEAC1" w14:textId="77777777" w:rsidR="0005449D" w:rsidRPr="00D865CA" w:rsidRDefault="0005449D">
            <w:pPr>
              <w:pStyle w:val="ListParagraph"/>
              <w:numPr>
                <w:ilvl w:val="0"/>
                <w:numId w:val="115"/>
              </w:numPr>
              <w:spacing w:after="0"/>
              <w:rPr>
                <w:rFonts w:ascii="Times New Roman" w:hAnsi="Times New Roman"/>
                <w:bCs/>
                <w:iCs/>
                <w:sz w:val="24"/>
                <w:szCs w:val="24"/>
              </w:rPr>
            </w:pPr>
            <w:r w:rsidRPr="00D865CA">
              <w:rPr>
                <w:rFonts w:ascii="Times New Roman" w:hAnsi="Times New Roman"/>
                <w:bCs/>
                <w:iCs/>
                <w:sz w:val="24"/>
                <w:szCs w:val="24"/>
              </w:rPr>
              <w:t>Pricing strategy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7080ABED" w14:textId="77777777" w:rsidR="0005449D" w:rsidRPr="00D865CA" w:rsidRDefault="0005449D">
            <w:pPr>
              <w:pStyle w:val="ListParagraph"/>
              <w:numPr>
                <w:ilvl w:val="0"/>
                <w:numId w:val="106"/>
              </w:numPr>
              <w:spacing w:after="0"/>
              <w:rPr>
                <w:rFonts w:ascii="Times New Roman" w:hAnsi="Times New Roman"/>
                <w:sz w:val="24"/>
                <w:szCs w:val="24"/>
              </w:rPr>
            </w:pPr>
            <w:r w:rsidRPr="00D865CA">
              <w:rPr>
                <w:rFonts w:ascii="Times New Roman" w:hAnsi="Times New Roman"/>
                <w:sz w:val="24"/>
                <w:szCs w:val="24"/>
              </w:rPr>
              <w:t xml:space="preserve">Cost of production </w:t>
            </w:r>
          </w:p>
          <w:p w14:paraId="13509DAF" w14:textId="77777777" w:rsidR="0005449D" w:rsidRPr="00D865CA" w:rsidRDefault="0005449D">
            <w:pPr>
              <w:pStyle w:val="ListParagraph"/>
              <w:numPr>
                <w:ilvl w:val="0"/>
                <w:numId w:val="106"/>
              </w:numPr>
              <w:spacing w:after="0"/>
              <w:rPr>
                <w:rFonts w:ascii="Times New Roman" w:hAnsi="Times New Roman"/>
                <w:sz w:val="24"/>
                <w:szCs w:val="24"/>
              </w:rPr>
            </w:pPr>
            <w:r w:rsidRPr="00D865CA">
              <w:rPr>
                <w:rFonts w:ascii="Times New Roman" w:hAnsi="Times New Roman"/>
                <w:sz w:val="24"/>
                <w:szCs w:val="24"/>
              </w:rPr>
              <w:t>Labor</w:t>
            </w:r>
          </w:p>
          <w:p w14:paraId="16BDFC59" w14:textId="77777777" w:rsidR="0005449D" w:rsidRPr="00D865CA" w:rsidRDefault="0005449D">
            <w:pPr>
              <w:pStyle w:val="ListParagraph"/>
              <w:numPr>
                <w:ilvl w:val="0"/>
                <w:numId w:val="106"/>
              </w:numPr>
              <w:spacing w:after="0"/>
              <w:rPr>
                <w:rFonts w:ascii="Times New Roman" w:hAnsi="Times New Roman"/>
                <w:sz w:val="24"/>
                <w:szCs w:val="24"/>
              </w:rPr>
            </w:pPr>
            <w:r w:rsidRPr="00D865CA">
              <w:rPr>
                <w:rFonts w:ascii="Times New Roman" w:hAnsi="Times New Roman"/>
                <w:sz w:val="24"/>
                <w:szCs w:val="24"/>
              </w:rPr>
              <w:t>Advertising expenses</w:t>
            </w:r>
          </w:p>
          <w:p w14:paraId="11869789" w14:textId="77777777" w:rsidR="0005449D" w:rsidRPr="00D865CA" w:rsidRDefault="0005449D">
            <w:pPr>
              <w:pStyle w:val="ListParagraph"/>
              <w:numPr>
                <w:ilvl w:val="0"/>
                <w:numId w:val="106"/>
              </w:numPr>
              <w:spacing w:after="0"/>
              <w:rPr>
                <w:rFonts w:ascii="Times New Roman" w:hAnsi="Times New Roman"/>
                <w:sz w:val="24"/>
                <w:szCs w:val="24"/>
              </w:rPr>
            </w:pPr>
            <w:r w:rsidRPr="00D865CA">
              <w:rPr>
                <w:rFonts w:ascii="Times New Roman" w:hAnsi="Times New Roman"/>
                <w:sz w:val="24"/>
                <w:szCs w:val="24"/>
              </w:rPr>
              <w:t>Competitor analysis</w:t>
            </w:r>
          </w:p>
          <w:p w14:paraId="737014E5" w14:textId="77777777" w:rsidR="0005449D" w:rsidRPr="00D865CA" w:rsidRDefault="0005449D" w:rsidP="0005449D">
            <w:pPr>
              <w:pStyle w:val="ListParagraph"/>
              <w:spacing w:after="0"/>
              <w:rPr>
                <w:rFonts w:ascii="Times New Roman" w:hAnsi="Times New Roman"/>
                <w:sz w:val="24"/>
                <w:szCs w:val="24"/>
              </w:rPr>
            </w:pPr>
          </w:p>
        </w:tc>
      </w:tr>
      <w:tr w:rsidR="0005449D" w:rsidRPr="00D865CA" w14:paraId="586548F5"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4C50154E" w14:textId="77777777" w:rsidR="0005449D" w:rsidRPr="00D865CA" w:rsidRDefault="0005449D">
            <w:pPr>
              <w:pStyle w:val="ListParagraph"/>
              <w:numPr>
                <w:ilvl w:val="0"/>
                <w:numId w:val="115"/>
              </w:numPr>
              <w:spacing w:after="0"/>
              <w:rPr>
                <w:rFonts w:ascii="Times New Roman" w:hAnsi="Times New Roman"/>
                <w:bCs/>
                <w:iCs/>
                <w:sz w:val="24"/>
                <w:szCs w:val="24"/>
              </w:rPr>
            </w:pPr>
            <w:r w:rsidRPr="00D865CA">
              <w:rPr>
                <w:rFonts w:ascii="Times New Roman" w:hAnsi="Times New Roman"/>
                <w:bCs/>
                <w:iCs/>
                <w:sz w:val="24"/>
                <w:szCs w:val="24"/>
              </w:rPr>
              <w:t>Purchasing pattern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374E3F2F" w14:textId="77777777" w:rsidR="0005449D" w:rsidRPr="00D865CA" w:rsidRDefault="0005449D">
            <w:pPr>
              <w:pStyle w:val="ListParagraph"/>
              <w:numPr>
                <w:ilvl w:val="0"/>
                <w:numId w:val="105"/>
              </w:numPr>
              <w:spacing w:after="0"/>
              <w:rPr>
                <w:rFonts w:ascii="Times New Roman" w:hAnsi="Times New Roman"/>
                <w:sz w:val="24"/>
                <w:szCs w:val="24"/>
              </w:rPr>
            </w:pPr>
            <w:r w:rsidRPr="00D865CA">
              <w:rPr>
                <w:rFonts w:ascii="Times New Roman" w:hAnsi="Times New Roman"/>
                <w:sz w:val="24"/>
                <w:szCs w:val="24"/>
              </w:rPr>
              <w:t>Purchasing frequency</w:t>
            </w:r>
          </w:p>
          <w:p w14:paraId="4FDAAC7D" w14:textId="77777777" w:rsidR="0005449D" w:rsidRPr="00D865CA" w:rsidRDefault="0005449D">
            <w:pPr>
              <w:pStyle w:val="ListParagraph"/>
              <w:numPr>
                <w:ilvl w:val="0"/>
                <w:numId w:val="105"/>
              </w:numPr>
              <w:spacing w:after="0"/>
              <w:rPr>
                <w:rFonts w:ascii="Times New Roman" w:hAnsi="Times New Roman"/>
                <w:sz w:val="24"/>
                <w:szCs w:val="24"/>
              </w:rPr>
            </w:pPr>
            <w:r w:rsidRPr="00D865CA">
              <w:rPr>
                <w:rFonts w:ascii="Times New Roman" w:hAnsi="Times New Roman"/>
                <w:sz w:val="24"/>
                <w:szCs w:val="24"/>
              </w:rPr>
              <w:t xml:space="preserve">Purchasing quantity </w:t>
            </w:r>
          </w:p>
          <w:p w14:paraId="13181D04" w14:textId="77777777" w:rsidR="0005449D" w:rsidRPr="00D865CA" w:rsidRDefault="0005449D">
            <w:pPr>
              <w:pStyle w:val="ListParagraph"/>
              <w:numPr>
                <w:ilvl w:val="0"/>
                <w:numId w:val="105"/>
              </w:numPr>
              <w:spacing w:after="0"/>
              <w:rPr>
                <w:rFonts w:ascii="Times New Roman" w:hAnsi="Times New Roman"/>
                <w:sz w:val="24"/>
                <w:szCs w:val="24"/>
              </w:rPr>
            </w:pPr>
            <w:r w:rsidRPr="00D865CA">
              <w:rPr>
                <w:rFonts w:ascii="Times New Roman" w:hAnsi="Times New Roman"/>
                <w:sz w:val="24"/>
                <w:szCs w:val="24"/>
              </w:rPr>
              <w:t>Purchasing duration</w:t>
            </w:r>
          </w:p>
          <w:p w14:paraId="1F1DE19F" w14:textId="77777777" w:rsidR="0005449D" w:rsidRPr="00D865CA" w:rsidRDefault="0005449D">
            <w:pPr>
              <w:pStyle w:val="ListParagraph"/>
              <w:numPr>
                <w:ilvl w:val="0"/>
                <w:numId w:val="105"/>
              </w:numPr>
              <w:spacing w:after="0"/>
              <w:rPr>
                <w:rFonts w:ascii="Times New Roman" w:hAnsi="Times New Roman"/>
                <w:sz w:val="24"/>
                <w:szCs w:val="24"/>
              </w:rPr>
            </w:pPr>
            <w:r w:rsidRPr="00D865CA">
              <w:rPr>
                <w:rFonts w:ascii="Times New Roman" w:hAnsi="Times New Roman"/>
                <w:sz w:val="24"/>
                <w:szCs w:val="24"/>
              </w:rPr>
              <w:t xml:space="preserve">Purchasing time </w:t>
            </w:r>
          </w:p>
        </w:tc>
      </w:tr>
      <w:tr w:rsidR="0005449D" w:rsidRPr="00D865CA" w14:paraId="7C8E1047"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40ACC1AF" w14:textId="77777777" w:rsidR="0005449D" w:rsidRPr="00D865CA" w:rsidRDefault="0005449D">
            <w:pPr>
              <w:pStyle w:val="ListParagraph"/>
              <w:numPr>
                <w:ilvl w:val="0"/>
                <w:numId w:val="115"/>
              </w:numPr>
              <w:spacing w:after="0"/>
              <w:rPr>
                <w:rFonts w:ascii="Times New Roman" w:hAnsi="Times New Roman"/>
                <w:bCs/>
                <w:iCs/>
                <w:sz w:val="24"/>
                <w:szCs w:val="24"/>
              </w:rPr>
            </w:pPr>
            <w:r w:rsidRPr="00D865CA">
              <w:rPr>
                <w:rFonts w:ascii="Times New Roman" w:hAnsi="Times New Roman"/>
                <w:bCs/>
                <w:iCs/>
                <w:sz w:val="24"/>
                <w:szCs w:val="24"/>
              </w:rPr>
              <w:t>Distribution channel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3E8F38E1" w14:textId="77777777" w:rsidR="0005449D" w:rsidRPr="00D865CA" w:rsidRDefault="0005449D" w:rsidP="0005449D">
            <w:pPr>
              <w:spacing w:after="0"/>
              <w:rPr>
                <w:rFonts w:ascii="Times New Roman" w:hAnsi="Times New Roman" w:cs="Times New Roman"/>
              </w:rPr>
            </w:pPr>
          </w:p>
          <w:p w14:paraId="1785F592"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Wholesalers</w:t>
            </w:r>
          </w:p>
          <w:p w14:paraId="092A8FC0"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Retailers</w:t>
            </w:r>
          </w:p>
          <w:p w14:paraId="40D96495"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Distributors</w:t>
            </w:r>
          </w:p>
          <w:p w14:paraId="6EF48BEE"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Internet/digital</w:t>
            </w:r>
          </w:p>
          <w:p w14:paraId="36A92791"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Dealers</w:t>
            </w:r>
          </w:p>
          <w:p w14:paraId="125FB421"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Consultants</w:t>
            </w:r>
          </w:p>
        </w:tc>
      </w:tr>
      <w:tr w:rsidR="0005449D" w:rsidRPr="00D865CA" w14:paraId="2E9C3F72"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71138022" w14:textId="77777777" w:rsidR="0005449D" w:rsidRPr="00D865CA" w:rsidRDefault="0005449D">
            <w:pPr>
              <w:pStyle w:val="ListParagraph"/>
              <w:numPr>
                <w:ilvl w:val="0"/>
                <w:numId w:val="115"/>
              </w:numPr>
              <w:spacing w:after="0"/>
              <w:rPr>
                <w:rFonts w:ascii="Times New Roman" w:hAnsi="Times New Roman"/>
                <w:bCs/>
                <w:iCs/>
                <w:sz w:val="24"/>
                <w:szCs w:val="24"/>
              </w:rPr>
            </w:pPr>
            <w:r w:rsidRPr="00D865CA">
              <w:rPr>
                <w:rFonts w:ascii="Times New Roman" w:hAnsi="Times New Roman"/>
                <w:bCs/>
                <w:iCs/>
                <w:sz w:val="24"/>
                <w:szCs w:val="24"/>
              </w:rPr>
              <w:lastRenderedPageBreak/>
              <w:t>Route to Market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14277A70"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 xml:space="preserve">Hyper market </w:t>
            </w:r>
          </w:p>
          <w:p w14:paraId="4990C552"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Supermarket</w:t>
            </w:r>
          </w:p>
          <w:p w14:paraId="51EEC230" w14:textId="77777777" w:rsidR="0005449D" w:rsidRPr="00D865CA" w:rsidRDefault="0005449D">
            <w:pPr>
              <w:numPr>
                <w:ilvl w:val="0"/>
                <w:numId w:val="76"/>
              </w:numPr>
              <w:spacing w:after="0" w:line="276" w:lineRule="auto"/>
              <w:rPr>
                <w:rFonts w:ascii="Times New Roman" w:hAnsi="Times New Roman" w:cs="Times New Roman"/>
              </w:rPr>
            </w:pPr>
            <w:proofErr w:type="spellStart"/>
            <w:r w:rsidRPr="00D865CA">
              <w:rPr>
                <w:rFonts w:ascii="Times New Roman" w:hAnsi="Times New Roman" w:cs="Times New Roman"/>
              </w:rPr>
              <w:t>Stockists</w:t>
            </w:r>
            <w:proofErr w:type="spellEnd"/>
          </w:p>
          <w:p w14:paraId="4F9C9EC0"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Restaurants</w:t>
            </w:r>
          </w:p>
          <w:p w14:paraId="46831A7E" w14:textId="77777777" w:rsidR="0005449D" w:rsidRPr="00D865CA" w:rsidRDefault="0005449D" w:rsidP="0005449D">
            <w:pPr>
              <w:spacing w:after="0"/>
              <w:rPr>
                <w:rFonts w:ascii="Times New Roman" w:hAnsi="Times New Roman" w:cs="Times New Roman"/>
              </w:rPr>
            </w:pPr>
          </w:p>
        </w:tc>
      </w:tr>
      <w:tr w:rsidR="0005449D" w:rsidRPr="00D865CA" w14:paraId="67D7F0B1"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3B3AD2EE" w14:textId="77777777" w:rsidR="0005449D" w:rsidRPr="00D865CA" w:rsidRDefault="0005449D">
            <w:pPr>
              <w:pStyle w:val="ListParagraph"/>
              <w:numPr>
                <w:ilvl w:val="0"/>
                <w:numId w:val="115"/>
              </w:numPr>
              <w:spacing w:after="0"/>
              <w:rPr>
                <w:rFonts w:ascii="Times New Roman" w:hAnsi="Times New Roman"/>
                <w:bCs/>
                <w:iCs/>
                <w:sz w:val="24"/>
                <w:szCs w:val="24"/>
              </w:rPr>
            </w:pPr>
            <w:r w:rsidRPr="00D865CA">
              <w:rPr>
                <w:rFonts w:ascii="Times New Roman" w:hAnsi="Times New Roman"/>
                <w:bCs/>
                <w:iCs/>
                <w:sz w:val="24"/>
                <w:szCs w:val="24"/>
              </w:rPr>
              <w:t>Route to market models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5ABAB81F"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Direct</w:t>
            </w:r>
          </w:p>
          <w:p w14:paraId="483657ED"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Indirect</w:t>
            </w:r>
          </w:p>
        </w:tc>
      </w:tr>
      <w:tr w:rsidR="0005449D" w:rsidRPr="00D865CA" w14:paraId="224CEB7C" w14:textId="77777777" w:rsidTr="0005449D">
        <w:tc>
          <w:tcPr>
            <w:tcW w:w="1447" w:type="pct"/>
            <w:tcBorders>
              <w:top w:val="single" w:sz="4" w:space="0" w:color="000000"/>
              <w:left w:val="single" w:sz="4" w:space="0" w:color="000000"/>
              <w:bottom w:val="single" w:sz="4" w:space="0" w:color="000000"/>
              <w:right w:val="single" w:sz="4" w:space="0" w:color="000000"/>
            </w:tcBorders>
          </w:tcPr>
          <w:p w14:paraId="6239AF15" w14:textId="77777777" w:rsidR="0005449D" w:rsidRPr="00D865CA" w:rsidRDefault="0005449D">
            <w:pPr>
              <w:pStyle w:val="ListParagraph"/>
              <w:numPr>
                <w:ilvl w:val="0"/>
                <w:numId w:val="115"/>
              </w:numPr>
              <w:spacing w:after="0"/>
              <w:rPr>
                <w:rFonts w:ascii="Times New Roman" w:hAnsi="Times New Roman"/>
                <w:bCs/>
                <w:iCs/>
                <w:sz w:val="24"/>
                <w:szCs w:val="24"/>
              </w:rPr>
            </w:pPr>
            <w:r w:rsidRPr="00D865CA">
              <w:rPr>
                <w:rFonts w:ascii="Times New Roman" w:hAnsi="Times New Roman"/>
                <w:bCs/>
                <w:iCs/>
                <w:sz w:val="24"/>
                <w:szCs w:val="24"/>
              </w:rPr>
              <w:t>Trade activities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59FEB156"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Activation</w:t>
            </w:r>
          </w:p>
          <w:p w14:paraId="1AE621FC"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Sampling of products</w:t>
            </w:r>
          </w:p>
          <w:p w14:paraId="09B2900D"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Promotions</w:t>
            </w:r>
          </w:p>
        </w:tc>
      </w:tr>
      <w:tr w:rsidR="0005449D" w:rsidRPr="00D865CA" w14:paraId="5FE0CD8B" w14:textId="77777777" w:rsidTr="0005449D">
        <w:tc>
          <w:tcPr>
            <w:tcW w:w="1447" w:type="pct"/>
            <w:tcBorders>
              <w:top w:val="single" w:sz="4" w:space="0" w:color="000000"/>
              <w:left w:val="single" w:sz="4" w:space="0" w:color="000000"/>
              <w:bottom w:val="single" w:sz="4" w:space="0" w:color="000000"/>
              <w:right w:val="single" w:sz="4" w:space="0" w:color="000000"/>
            </w:tcBorders>
          </w:tcPr>
          <w:p w14:paraId="7BF2C6B0" w14:textId="77777777" w:rsidR="0005449D" w:rsidRPr="00D865CA" w:rsidRDefault="0005449D">
            <w:pPr>
              <w:pStyle w:val="ListParagraph"/>
              <w:numPr>
                <w:ilvl w:val="0"/>
                <w:numId w:val="115"/>
              </w:numPr>
              <w:spacing w:after="0"/>
              <w:rPr>
                <w:rFonts w:ascii="Times New Roman" w:hAnsi="Times New Roman"/>
                <w:bCs/>
                <w:iCs/>
                <w:sz w:val="24"/>
                <w:szCs w:val="24"/>
              </w:rPr>
            </w:pPr>
            <w:r w:rsidRPr="00D865CA">
              <w:rPr>
                <w:rFonts w:ascii="Times New Roman" w:hAnsi="Times New Roman"/>
                <w:bCs/>
                <w:iCs/>
                <w:sz w:val="24"/>
                <w:szCs w:val="24"/>
              </w:rPr>
              <w:t>Picture of success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2BBD5B8E"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Sales targets</w:t>
            </w:r>
          </w:p>
          <w:p w14:paraId="1A6E15C1"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Brand recognition</w:t>
            </w:r>
          </w:p>
          <w:p w14:paraId="0C454550"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Market Share</w:t>
            </w:r>
          </w:p>
          <w:p w14:paraId="5880CA61"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Awards</w:t>
            </w:r>
          </w:p>
        </w:tc>
      </w:tr>
      <w:tr w:rsidR="0005449D" w:rsidRPr="00D865CA" w14:paraId="507358A7" w14:textId="77777777" w:rsidTr="0005449D">
        <w:tc>
          <w:tcPr>
            <w:tcW w:w="1447" w:type="pct"/>
            <w:tcBorders>
              <w:top w:val="single" w:sz="4" w:space="0" w:color="000000"/>
              <w:left w:val="single" w:sz="4" w:space="0" w:color="000000"/>
              <w:bottom w:val="single" w:sz="4" w:space="0" w:color="000000"/>
              <w:right w:val="single" w:sz="4" w:space="0" w:color="000000"/>
            </w:tcBorders>
          </w:tcPr>
          <w:p w14:paraId="4E3A3353" w14:textId="77777777" w:rsidR="0005449D" w:rsidRPr="00D865CA" w:rsidRDefault="0005449D">
            <w:pPr>
              <w:pStyle w:val="ListParagraph"/>
              <w:numPr>
                <w:ilvl w:val="0"/>
                <w:numId w:val="115"/>
              </w:numPr>
              <w:spacing w:after="0"/>
              <w:rPr>
                <w:rFonts w:ascii="Times New Roman" w:hAnsi="Times New Roman"/>
                <w:bCs/>
                <w:iCs/>
                <w:sz w:val="24"/>
                <w:szCs w:val="24"/>
              </w:rPr>
            </w:pPr>
            <w:r w:rsidRPr="00D865CA">
              <w:rPr>
                <w:rFonts w:ascii="Times New Roman" w:hAnsi="Times New Roman"/>
                <w:bCs/>
                <w:iCs/>
                <w:sz w:val="24"/>
                <w:szCs w:val="24"/>
              </w:rPr>
              <w:t>Point of Sale Material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29CFCB39"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 xml:space="preserve">Flyers </w:t>
            </w:r>
          </w:p>
          <w:p w14:paraId="23B41BE8"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Banners</w:t>
            </w:r>
          </w:p>
          <w:p w14:paraId="4F9F50B9"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Gondola</w:t>
            </w:r>
          </w:p>
          <w:p w14:paraId="2DE8A0F3"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Branded tents</w:t>
            </w:r>
          </w:p>
        </w:tc>
      </w:tr>
    </w:tbl>
    <w:p w14:paraId="741CD85B" w14:textId="77777777" w:rsidR="0005449D" w:rsidRPr="00D865CA" w:rsidRDefault="0005449D" w:rsidP="0005449D">
      <w:pPr>
        <w:tabs>
          <w:tab w:val="left" w:pos="2880"/>
        </w:tabs>
        <w:spacing w:after="0"/>
        <w:rPr>
          <w:rFonts w:ascii="Times New Roman" w:hAnsi="Times New Roman" w:cs="Times New Roman"/>
          <w:b/>
        </w:rPr>
      </w:pPr>
    </w:p>
    <w:p w14:paraId="11A50529" w14:textId="77777777" w:rsidR="0005449D" w:rsidRPr="00D865CA" w:rsidRDefault="0005449D" w:rsidP="0005449D">
      <w:pPr>
        <w:spacing w:after="0"/>
        <w:rPr>
          <w:rFonts w:ascii="Times New Roman" w:hAnsi="Times New Roman" w:cs="Times New Roman"/>
          <w:b/>
        </w:rPr>
      </w:pPr>
    </w:p>
    <w:p w14:paraId="02C3B12B" w14:textId="77777777" w:rsidR="0005449D" w:rsidRPr="00D865CA" w:rsidRDefault="0005449D" w:rsidP="0005449D">
      <w:pPr>
        <w:spacing w:after="0"/>
        <w:rPr>
          <w:rFonts w:ascii="Times New Roman" w:hAnsi="Times New Roman" w:cs="Times New Roman"/>
          <w:b/>
        </w:rPr>
      </w:pPr>
      <w:r w:rsidRPr="00D865CA">
        <w:rPr>
          <w:rFonts w:ascii="Times New Roman" w:hAnsi="Times New Roman" w:cs="Times New Roman"/>
          <w:b/>
        </w:rPr>
        <w:t>REQUIRED KNOWLEDGE AND UNDERSTANDING</w:t>
      </w:r>
    </w:p>
    <w:p w14:paraId="287065BC"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The individual needs to demonstrate knowledge of:</w:t>
      </w:r>
    </w:p>
    <w:p w14:paraId="7AFBB017" w14:textId="77777777" w:rsidR="0005449D" w:rsidRPr="00D865CA" w:rsidRDefault="0005449D" w:rsidP="0005449D">
      <w:pPr>
        <w:spacing w:after="0"/>
        <w:rPr>
          <w:rFonts w:ascii="Times New Roman" w:hAnsi="Times New Roman" w:cs="Times New Roman"/>
        </w:rPr>
      </w:pPr>
    </w:p>
    <w:p w14:paraId="249F6E8C" w14:textId="77777777" w:rsidR="0005449D" w:rsidRPr="00D865CA" w:rsidRDefault="0005449D">
      <w:pPr>
        <w:numPr>
          <w:ilvl w:val="0"/>
          <w:numId w:val="104"/>
        </w:numPr>
        <w:spacing w:after="0" w:line="276" w:lineRule="auto"/>
        <w:rPr>
          <w:rFonts w:ascii="Times New Roman" w:hAnsi="Times New Roman" w:cs="Times New Roman"/>
        </w:rPr>
      </w:pPr>
      <w:proofErr w:type="gramStart"/>
      <w:r w:rsidRPr="00D865CA">
        <w:rPr>
          <w:rFonts w:ascii="Times New Roman" w:hAnsi="Times New Roman" w:cs="Times New Roman"/>
        </w:rPr>
        <w:t>Organization’s</w:t>
      </w:r>
      <w:proofErr w:type="gramEnd"/>
      <w:r w:rsidRPr="00D865CA">
        <w:rPr>
          <w:rFonts w:ascii="Times New Roman" w:hAnsi="Times New Roman" w:cs="Times New Roman"/>
        </w:rPr>
        <w:t xml:space="preserve"> and market regulations</w:t>
      </w:r>
    </w:p>
    <w:p w14:paraId="1360C502"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Competitor activities</w:t>
      </w:r>
    </w:p>
    <w:p w14:paraId="02729088"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Trade channels</w:t>
      </w:r>
    </w:p>
    <w:p w14:paraId="001F6ABB"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Route to market</w:t>
      </w:r>
    </w:p>
    <w:p w14:paraId="504E39B0"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Logistics</w:t>
      </w:r>
    </w:p>
    <w:p w14:paraId="6407F6C9"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Marketing technology</w:t>
      </w:r>
    </w:p>
    <w:p w14:paraId="20937582"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Consumer trends</w:t>
      </w:r>
    </w:p>
    <w:p w14:paraId="540FB2B3"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Branding</w:t>
      </w:r>
    </w:p>
    <w:p w14:paraId="794758E3"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Business Strategic Planning</w:t>
      </w:r>
    </w:p>
    <w:p w14:paraId="4129F0D4"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Policies and procedures</w:t>
      </w:r>
    </w:p>
    <w:p w14:paraId="0108D24E"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Business operations</w:t>
      </w:r>
    </w:p>
    <w:p w14:paraId="4A78B348"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Balance Score card analysis</w:t>
      </w:r>
    </w:p>
    <w:p w14:paraId="1382ACCC"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Basic procurement principles</w:t>
      </w:r>
    </w:p>
    <w:p w14:paraId="172BD2AC"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Tactical plans</w:t>
      </w:r>
    </w:p>
    <w:p w14:paraId="073DCBAE"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Corrective action plan</w:t>
      </w:r>
    </w:p>
    <w:p w14:paraId="68BB98B7"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Goal setting</w:t>
      </w:r>
    </w:p>
    <w:p w14:paraId="7FDEA1C2"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Organization vision, mission, goals objectives and values</w:t>
      </w:r>
    </w:p>
    <w:p w14:paraId="1AF0844B"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Monitoring and evaluating operations</w:t>
      </w:r>
    </w:p>
    <w:p w14:paraId="180FEB9E"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lastRenderedPageBreak/>
        <w:t xml:space="preserve">Report writing </w:t>
      </w:r>
    </w:p>
    <w:p w14:paraId="35CED2FB" w14:textId="77777777" w:rsidR="0005449D" w:rsidRPr="00D865CA" w:rsidRDefault="0005449D" w:rsidP="0005449D">
      <w:pPr>
        <w:spacing w:after="0"/>
        <w:ind w:left="720"/>
        <w:rPr>
          <w:rFonts w:ascii="Times New Roman" w:hAnsi="Times New Roman" w:cs="Times New Roman"/>
        </w:rPr>
      </w:pPr>
    </w:p>
    <w:p w14:paraId="5A80C511" w14:textId="77777777" w:rsidR="0005449D" w:rsidRPr="00D865CA" w:rsidRDefault="0005449D" w:rsidP="0005449D">
      <w:pPr>
        <w:spacing w:after="0"/>
        <w:ind w:left="720"/>
        <w:rPr>
          <w:rFonts w:ascii="Times New Roman" w:hAnsi="Times New Roman" w:cs="Times New Roman"/>
        </w:rPr>
      </w:pPr>
    </w:p>
    <w:p w14:paraId="19150DDF"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b/>
        </w:rPr>
        <w:t>SKILLS</w:t>
      </w:r>
    </w:p>
    <w:p w14:paraId="57C1DEAE"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The individual needs to demonstrate the following skills:</w:t>
      </w:r>
    </w:p>
    <w:p w14:paraId="43889BAB"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 xml:space="preserve">Analytical </w:t>
      </w:r>
    </w:p>
    <w:p w14:paraId="6AC8BC85"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 xml:space="preserve">Communication </w:t>
      </w:r>
    </w:p>
    <w:p w14:paraId="31F52C82"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Presentation</w:t>
      </w:r>
    </w:p>
    <w:p w14:paraId="25B94A2D"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Reporting</w:t>
      </w:r>
    </w:p>
    <w:p w14:paraId="505F56BF"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Monitoring and evaluation</w:t>
      </w:r>
    </w:p>
    <w:p w14:paraId="748FB247"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 xml:space="preserve">Critical thinking </w:t>
      </w:r>
    </w:p>
    <w:p w14:paraId="47B74647" w14:textId="77777777" w:rsidR="0005449D" w:rsidRPr="00D865CA" w:rsidRDefault="0005449D" w:rsidP="0005449D">
      <w:pPr>
        <w:spacing w:after="0"/>
        <w:rPr>
          <w:rFonts w:ascii="Times New Roman" w:hAnsi="Times New Roman" w:cs="Times New Roman"/>
          <w:b/>
        </w:rPr>
      </w:pPr>
    </w:p>
    <w:p w14:paraId="5D0FEEA1" w14:textId="77777777" w:rsidR="0005449D" w:rsidRPr="00D865CA" w:rsidRDefault="0005449D" w:rsidP="0005449D">
      <w:pPr>
        <w:spacing w:after="0"/>
        <w:rPr>
          <w:rFonts w:ascii="Times New Roman" w:hAnsi="Times New Roman" w:cs="Times New Roman"/>
          <w:b/>
        </w:rPr>
      </w:pPr>
      <w:r w:rsidRPr="00D865CA">
        <w:rPr>
          <w:rFonts w:ascii="Times New Roman" w:hAnsi="Times New Roman" w:cs="Times New Roman"/>
          <w:b/>
        </w:rPr>
        <w:t>EVIDENCE GUIDE</w:t>
      </w:r>
    </w:p>
    <w:p w14:paraId="4742725A"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This provides advice on assessment and must be read in conjunction with the performance criteria, required skills and knowledge and range.</w:t>
      </w:r>
    </w:p>
    <w:p w14:paraId="5B29B4B2" w14:textId="77777777" w:rsidR="0005449D" w:rsidRPr="00D865CA" w:rsidRDefault="0005449D" w:rsidP="0005449D">
      <w:pPr>
        <w:spacing w:after="0"/>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07"/>
      </w:tblGrid>
      <w:tr w:rsidR="0005449D" w:rsidRPr="00D865CA" w14:paraId="3CEB3E94"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6A05EDDF" w14:textId="77777777" w:rsidR="0005449D" w:rsidRPr="00D865CA" w:rsidRDefault="0005449D">
            <w:pPr>
              <w:pStyle w:val="ListParagraph"/>
              <w:numPr>
                <w:ilvl w:val="0"/>
                <w:numId w:val="107"/>
              </w:numPr>
              <w:spacing w:after="0"/>
              <w:rPr>
                <w:rFonts w:ascii="Times New Roman" w:hAnsi="Times New Roman"/>
                <w:sz w:val="24"/>
                <w:szCs w:val="24"/>
              </w:rPr>
            </w:pPr>
            <w:r w:rsidRPr="00D865CA">
              <w:rPr>
                <w:rFonts w:ascii="Times New Roman" w:hAnsi="Times New Roman"/>
                <w:sz w:val="24"/>
                <w:szCs w:val="24"/>
              </w:rPr>
              <w:t>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008382B8"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Assessment requires evidence that the candidate:</w:t>
            </w:r>
          </w:p>
          <w:p w14:paraId="503A863D"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Demonstrated</w:t>
            </w:r>
          </w:p>
          <w:p w14:paraId="703CB13E" w14:textId="77777777" w:rsidR="0005449D" w:rsidRPr="00D865CA" w:rsidRDefault="0005449D">
            <w:pPr>
              <w:pStyle w:val="ListParagraph"/>
              <w:numPr>
                <w:ilvl w:val="1"/>
                <w:numId w:val="114"/>
              </w:numPr>
              <w:spacing w:after="0"/>
              <w:ind w:left="406"/>
              <w:rPr>
                <w:rFonts w:ascii="Times New Roman" w:hAnsi="Times New Roman"/>
                <w:sz w:val="24"/>
                <w:szCs w:val="24"/>
              </w:rPr>
            </w:pPr>
            <w:r w:rsidRPr="00D865CA">
              <w:rPr>
                <w:rFonts w:ascii="Times New Roman" w:hAnsi="Times New Roman"/>
                <w:sz w:val="24"/>
                <w:szCs w:val="24"/>
              </w:rPr>
              <w:t xml:space="preserve">Gathered channel insights </w:t>
            </w:r>
          </w:p>
          <w:p w14:paraId="63689015" w14:textId="77777777" w:rsidR="0005449D" w:rsidRPr="00D865CA" w:rsidRDefault="0005449D">
            <w:pPr>
              <w:pStyle w:val="ListParagraph"/>
              <w:numPr>
                <w:ilvl w:val="1"/>
                <w:numId w:val="114"/>
              </w:numPr>
              <w:spacing w:after="0"/>
              <w:ind w:left="406"/>
              <w:rPr>
                <w:rFonts w:ascii="Times New Roman" w:hAnsi="Times New Roman"/>
                <w:sz w:val="24"/>
                <w:szCs w:val="24"/>
              </w:rPr>
            </w:pPr>
            <w:r w:rsidRPr="00D865CA">
              <w:rPr>
                <w:rFonts w:ascii="Times New Roman" w:hAnsi="Times New Roman"/>
                <w:sz w:val="24"/>
                <w:szCs w:val="24"/>
              </w:rPr>
              <w:t xml:space="preserve">Analyzed channels of performance </w:t>
            </w:r>
          </w:p>
          <w:p w14:paraId="3D6C5982" w14:textId="77777777" w:rsidR="0005449D" w:rsidRPr="00D865CA" w:rsidRDefault="0005449D">
            <w:pPr>
              <w:pStyle w:val="ListParagraph"/>
              <w:numPr>
                <w:ilvl w:val="1"/>
                <w:numId w:val="114"/>
              </w:numPr>
              <w:spacing w:after="0"/>
              <w:ind w:left="406"/>
              <w:rPr>
                <w:rFonts w:ascii="Times New Roman" w:hAnsi="Times New Roman"/>
                <w:sz w:val="24"/>
                <w:szCs w:val="24"/>
              </w:rPr>
            </w:pPr>
            <w:r w:rsidRPr="00D865CA">
              <w:rPr>
                <w:rFonts w:ascii="Times New Roman" w:hAnsi="Times New Roman"/>
                <w:sz w:val="24"/>
                <w:szCs w:val="24"/>
              </w:rPr>
              <w:t xml:space="preserve">Determined Picture of success </w:t>
            </w:r>
          </w:p>
          <w:p w14:paraId="00B2AEF1" w14:textId="77777777" w:rsidR="0005449D" w:rsidRPr="00D865CA" w:rsidRDefault="0005449D">
            <w:pPr>
              <w:pStyle w:val="ListParagraph"/>
              <w:numPr>
                <w:ilvl w:val="1"/>
                <w:numId w:val="114"/>
              </w:numPr>
              <w:spacing w:after="0"/>
              <w:ind w:left="406"/>
              <w:rPr>
                <w:rFonts w:ascii="Times New Roman" w:hAnsi="Times New Roman"/>
                <w:sz w:val="24"/>
                <w:szCs w:val="24"/>
              </w:rPr>
            </w:pPr>
            <w:r w:rsidRPr="00D865CA">
              <w:rPr>
                <w:rFonts w:ascii="Times New Roman" w:hAnsi="Times New Roman"/>
                <w:sz w:val="24"/>
                <w:szCs w:val="24"/>
              </w:rPr>
              <w:t xml:space="preserve">Selected </w:t>
            </w:r>
            <w:proofErr w:type="spellStart"/>
            <w:r w:rsidRPr="00D865CA">
              <w:rPr>
                <w:rFonts w:ascii="Times New Roman" w:hAnsi="Times New Roman"/>
                <w:sz w:val="24"/>
                <w:szCs w:val="24"/>
              </w:rPr>
              <w:t>RtM</w:t>
            </w:r>
            <w:proofErr w:type="spellEnd"/>
            <w:r w:rsidRPr="00D865CA">
              <w:rPr>
                <w:rFonts w:ascii="Times New Roman" w:hAnsi="Times New Roman"/>
                <w:sz w:val="24"/>
                <w:szCs w:val="24"/>
              </w:rPr>
              <w:t xml:space="preserve"> as per DIME Approach (Direct, Indirect, Mix &amp; Everything in between</w:t>
            </w:r>
          </w:p>
          <w:p w14:paraId="61EDF771" w14:textId="77777777" w:rsidR="0005449D" w:rsidRPr="00D865CA" w:rsidRDefault="0005449D">
            <w:pPr>
              <w:pStyle w:val="ListParagraph"/>
              <w:numPr>
                <w:ilvl w:val="1"/>
                <w:numId w:val="114"/>
              </w:numPr>
              <w:spacing w:after="0"/>
              <w:ind w:left="406"/>
              <w:rPr>
                <w:rFonts w:ascii="Times New Roman" w:hAnsi="Times New Roman"/>
                <w:sz w:val="24"/>
                <w:szCs w:val="24"/>
              </w:rPr>
            </w:pPr>
            <w:r w:rsidRPr="00D865CA">
              <w:rPr>
                <w:rFonts w:ascii="Times New Roman" w:hAnsi="Times New Roman"/>
                <w:sz w:val="24"/>
                <w:szCs w:val="24"/>
              </w:rPr>
              <w:t>Analyzed</w:t>
            </w:r>
            <w:r w:rsidRPr="00D865CA">
              <w:rPr>
                <w:rFonts w:ascii="Times New Roman" w:hAnsi="Times New Roman"/>
                <w:i/>
                <w:sz w:val="24"/>
                <w:szCs w:val="24"/>
              </w:rPr>
              <w:t xml:space="preserve"> Trade activities</w:t>
            </w:r>
            <w:r w:rsidRPr="00D865CA">
              <w:rPr>
                <w:rFonts w:ascii="Times New Roman" w:hAnsi="Times New Roman"/>
                <w:sz w:val="24"/>
                <w:szCs w:val="24"/>
              </w:rPr>
              <w:t xml:space="preserve"> Trade activities are monitored as per marketing strategy</w:t>
            </w:r>
          </w:p>
          <w:p w14:paraId="013A841F" w14:textId="77777777" w:rsidR="0005449D" w:rsidRPr="00D865CA" w:rsidRDefault="0005449D">
            <w:pPr>
              <w:pStyle w:val="ListParagraph"/>
              <w:numPr>
                <w:ilvl w:val="1"/>
                <w:numId w:val="114"/>
              </w:numPr>
              <w:spacing w:after="0"/>
              <w:ind w:left="406"/>
              <w:rPr>
                <w:rFonts w:ascii="Times New Roman" w:hAnsi="Times New Roman"/>
                <w:sz w:val="24"/>
                <w:szCs w:val="24"/>
              </w:rPr>
            </w:pPr>
            <w:r w:rsidRPr="00D865CA">
              <w:rPr>
                <w:rFonts w:ascii="Times New Roman" w:hAnsi="Times New Roman"/>
                <w:sz w:val="24"/>
                <w:szCs w:val="24"/>
              </w:rPr>
              <w:t xml:space="preserve">Selected Point of Sale Material (POSM) </w:t>
            </w:r>
          </w:p>
        </w:tc>
      </w:tr>
      <w:tr w:rsidR="0005449D" w:rsidRPr="00D865CA" w14:paraId="3A1F55AF"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27CC78C7" w14:textId="77777777" w:rsidR="0005449D" w:rsidRPr="00D865CA" w:rsidRDefault="0005449D">
            <w:pPr>
              <w:pStyle w:val="ListParagraph"/>
              <w:numPr>
                <w:ilvl w:val="0"/>
                <w:numId w:val="107"/>
              </w:numPr>
              <w:spacing w:after="0"/>
              <w:rPr>
                <w:rFonts w:ascii="Times New Roman" w:hAnsi="Times New Roman"/>
                <w:sz w:val="24"/>
                <w:szCs w:val="24"/>
              </w:rPr>
            </w:pPr>
            <w:r w:rsidRPr="00D865CA">
              <w:rPr>
                <w:rFonts w:ascii="Times New Roman" w:hAnsi="Times New Roman"/>
                <w:sz w:val="24"/>
                <w:szCs w:val="24"/>
              </w:rPr>
              <w:t>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06D204DD" w14:textId="77777777" w:rsidR="00C46DE7" w:rsidRPr="003E500A" w:rsidRDefault="00C46DE7" w:rsidP="00C46DE7">
            <w:pPr>
              <w:tabs>
                <w:tab w:val="left" w:pos="702"/>
              </w:tabs>
              <w:spacing w:line="360" w:lineRule="auto"/>
              <w:contextualSpacing/>
              <w:rPr>
                <w:rFonts w:ascii="Times New Roman" w:eastAsia="Times New Roman" w:hAnsi="Times New Roman" w:cs="Times New Roman"/>
              </w:rPr>
            </w:pPr>
            <w:r w:rsidRPr="003E500A">
              <w:rPr>
                <w:rFonts w:ascii="Times New Roman" w:eastAsia="Times New Roman" w:hAnsi="Times New Roman" w:cs="Times New Roman"/>
              </w:rPr>
              <w:t>The following resources should be provided:</w:t>
            </w:r>
          </w:p>
          <w:p w14:paraId="42115605" w14:textId="77777777" w:rsidR="00C46DE7" w:rsidRPr="003E500A" w:rsidRDefault="00C46DE7">
            <w:pPr>
              <w:widowControl w:val="0"/>
              <w:numPr>
                <w:ilvl w:val="0"/>
                <w:numId w:val="158"/>
              </w:numPr>
              <w:tabs>
                <w:tab w:val="left" w:pos="702"/>
              </w:tabs>
              <w:spacing w:before="100" w:beforeAutospacing="1" w:after="0" w:line="360" w:lineRule="auto"/>
              <w:ind w:left="476" w:hanging="476"/>
              <w:contextualSpacing/>
              <w:rPr>
                <w:rFonts w:ascii="Times New Roman" w:eastAsia="Times New Roman" w:hAnsi="Times New Roman" w:cs="Times New Roman"/>
              </w:rPr>
            </w:pPr>
            <w:r w:rsidRPr="003E500A">
              <w:rPr>
                <w:rFonts w:ascii="Times New Roman" w:eastAsia="Times New Roman" w:hAnsi="Times New Roman" w:cs="Times New Roman"/>
              </w:rPr>
              <w:t>Access to relevant workplace or appropriately simulated</w:t>
            </w:r>
          </w:p>
          <w:p w14:paraId="7C0CBE01" w14:textId="77777777" w:rsidR="00C46DE7" w:rsidRDefault="00C46DE7">
            <w:pPr>
              <w:widowControl w:val="0"/>
              <w:numPr>
                <w:ilvl w:val="0"/>
                <w:numId w:val="158"/>
              </w:numPr>
              <w:tabs>
                <w:tab w:val="left" w:pos="702"/>
              </w:tabs>
              <w:spacing w:before="100" w:beforeAutospacing="1" w:after="0" w:line="360" w:lineRule="auto"/>
              <w:ind w:left="476" w:hanging="476"/>
              <w:contextualSpacing/>
              <w:rPr>
                <w:rFonts w:ascii="Times New Roman" w:eastAsia="Times New Roman" w:hAnsi="Times New Roman" w:cs="Times New Roman"/>
              </w:rPr>
            </w:pPr>
            <w:r w:rsidRPr="003E500A">
              <w:rPr>
                <w:rFonts w:ascii="Times New Roman" w:eastAsia="Times New Roman" w:hAnsi="Times New Roman" w:cs="Times New Roman"/>
              </w:rPr>
              <w:t>Environment where assessment can take place</w:t>
            </w:r>
          </w:p>
          <w:p w14:paraId="39C44888" w14:textId="6CE72F41" w:rsidR="0005449D" w:rsidRPr="00C46DE7" w:rsidRDefault="00C46DE7">
            <w:pPr>
              <w:widowControl w:val="0"/>
              <w:numPr>
                <w:ilvl w:val="0"/>
                <w:numId w:val="158"/>
              </w:numPr>
              <w:tabs>
                <w:tab w:val="left" w:pos="702"/>
              </w:tabs>
              <w:spacing w:before="100" w:beforeAutospacing="1" w:after="0" w:line="360" w:lineRule="auto"/>
              <w:ind w:left="476" w:hanging="476"/>
              <w:contextualSpacing/>
              <w:rPr>
                <w:rFonts w:ascii="Times New Roman" w:eastAsia="Times New Roman" w:hAnsi="Times New Roman" w:cs="Times New Roman"/>
              </w:rPr>
            </w:pPr>
            <w:r w:rsidRPr="00C46DE7">
              <w:rPr>
                <w:rFonts w:ascii="Times New Roman" w:eastAsia="Times New Roman" w:hAnsi="Times New Roman"/>
              </w:rPr>
              <w:t>Materials relevant to the proposed activity or tasks</w:t>
            </w:r>
          </w:p>
        </w:tc>
      </w:tr>
      <w:tr w:rsidR="0005449D" w:rsidRPr="00D865CA" w14:paraId="75E08F82"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5F26F0F7" w14:textId="77777777" w:rsidR="0005449D" w:rsidRPr="00D865CA" w:rsidRDefault="0005449D">
            <w:pPr>
              <w:pStyle w:val="ListParagraph"/>
              <w:numPr>
                <w:ilvl w:val="0"/>
                <w:numId w:val="107"/>
              </w:numPr>
              <w:spacing w:after="0"/>
              <w:rPr>
                <w:rFonts w:ascii="Times New Roman" w:hAnsi="Times New Roman"/>
                <w:sz w:val="24"/>
                <w:szCs w:val="24"/>
              </w:rPr>
            </w:pPr>
            <w:r w:rsidRPr="00D865CA">
              <w:rPr>
                <w:rFonts w:ascii="Times New Roman" w:hAnsi="Times New Roman"/>
                <w:sz w:val="24"/>
                <w:szCs w:val="24"/>
              </w:rPr>
              <w:t xml:space="preserve">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73F71E20"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Competency may be assessed through:</w:t>
            </w:r>
          </w:p>
          <w:p w14:paraId="6A4BAF21" w14:textId="77777777" w:rsidR="0005449D" w:rsidRPr="00D865CA" w:rsidRDefault="0005449D">
            <w:pPr>
              <w:pStyle w:val="ListParagraph"/>
              <w:numPr>
                <w:ilvl w:val="1"/>
                <w:numId w:val="108"/>
              </w:numPr>
              <w:spacing w:after="0"/>
              <w:rPr>
                <w:rFonts w:ascii="Times New Roman" w:hAnsi="Times New Roman"/>
                <w:sz w:val="24"/>
                <w:szCs w:val="24"/>
              </w:rPr>
            </w:pPr>
            <w:r w:rsidRPr="00D865CA">
              <w:rPr>
                <w:rFonts w:ascii="Times New Roman" w:hAnsi="Times New Roman"/>
                <w:sz w:val="24"/>
                <w:szCs w:val="24"/>
              </w:rPr>
              <w:t>Written tests</w:t>
            </w:r>
          </w:p>
          <w:p w14:paraId="748A686A" w14:textId="77777777" w:rsidR="0005449D" w:rsidRPr="00D865CA" w:rsidRDefault="0005449D">
            <w:pPr>
              <w:pStyle w:val="ListParagraph"/>
              <w:numPr>
                <w:ilvl w:val="1"/>
                <w:numId w:val="108"/>
              </w:numPr>
              <w:spacing w:after="0"/>
              <w:rPr>
                <w:rFonts w:ascii="Times New Roman" w:hAnsi="Times New Roman"/>
                <w:sz w:val="24"/>
                <w:szCs w:val="24"/>
              </w:rPr>
            </w:pPr>
            <w:r w:rsidRPr="00D865CA">
              <w:rPr>
                <w:rFonts w:ascii="Times New Roman" w:hAnsi="Times New Roman"/>
                <w:sz w:val="24"/>
                <w:szCs w:val="24"/>
              </w:rPr>
              <w:t>Oral questioning</w:t>
            </w:r>
          </w:p>
          <w:p w14:paraId="7CD4AC21" w14:textId="77777777" w:rsidR="0005449D" w:rsidRPr="00D865CA" w:rsidRDefault="0005449D">
            <w:pPr>
              <w:pStyle w:val="ListParagraph"/>
              <w:numPr>
                <w:ilvl w:val="1"/>
                <w:numId w:val="108"/>
              </w:numPr>
              <w:spacing w:after="0"/>
              <w:rPr>
                <w:rFonts w:ascii="Times New Roman" w:hAnsi="Times New Roman"/>
                <w:sz w:val="24"/>
                <w:szCs w:val="24"/>
              </w:rPr>
            </w:pPr>
            <w:r w:rsidRPr="00D865CA">
              <w:rPr>
                <w:rFonts w:ascii="Times New Roman" w:hAnsi="Times New Roman"/>
                <w:sz w:val="24"/>
                <w:szCs w:val="24"/>
              </w:rPr>
              <w:t>Third party reports</w:t>
            </w:r>
          </w:p>
          <w:p w14:paraId="05DC777C" w14:textId="77777777" w:rsidR="0005449D" w:rsidRPr="00D865CA" w:rsidRDefault="0005449D">
            <w:pPr>
              <w:pStyle w:val="ListParagraph"/>
              <w:numPr>
                <w:ilvl w:val="1"/>
                <w:numId w:val="108"/>
              </w:numPr>
              <w:spacing w:after="0"/>
              <w:rPr>
                <w:rFonts w:ascii="Times New Roman" w:hAnsi="Times New Roman"/>
                <w:sz w:val="24"/>
                <w:szCs w:val="24"/>
              </w:rPr>
            </w:pPr>
            <w:r w:rsidRPr="00D865CA">
              <w:rPr>
                <w:rFonts w:ascii="Times New Roman" w:hAnsi="Times New Roman"/>
                <w:sz w:val="24"/>
                <w:szCs w:val="24"/>
              </w:rPr>
              <w:t>Case studies</w:t>
            </w:r>
          </w:p>
        </w:tc>
      </w:tr>
      <w:tr w:rsidR="0005449D" w:rsidRPr="00D865CA" w14:paraId="307487C9"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42EE68A9" w14:textId="77777777" w:rsidR="0005449D" w:rsidRPr="00D865CA" w:rsidRDefault="0005449D">
            <w:pPr>
              <w:pStyle w:val="ListParagraph"/>
              <w:numPr>
                <w:ilvl w:val="0"/>
                <w:numId w:val="107"/>
              </w:numPr>
              <w:spacing w:after="0"/>
              <w:rPr>
                <w:rFonts w:ascii="Times New Roman" w:hAnsi="Times New Roman"/>
                <w:sz w:val="24"/>
                <w:szCs w:val="24"/>
              </w:rPr>
            </w:pPr>
            <w:r w:rsidRPr="00D865CA">
              <w:rPr>
                <w:rFonts w:ascii="Times New Roman" w:hAnsi="Times New Roman"/>
                <w:sz w:val="24"/>
                <w:szCs w:val="24"/>
              </w:rPr>
              <w:t>Context of Assessment</w:t>
            </w:r>
          </w:p>
        </w:tc>
        <w:tc>
          <w:tcPr>
            <w:tcW w:w="3553" w:type="pct"/>
            <w:tcBorders>
              <w:top w:val="single" w:sz="4" w:space="0" w:color="000000"/>
              <w:left w:val="single" w:sz="4" w:space="0" w:color="000000"/>
              <w:bottom w:val="single" w:sz="4" w:space="0" w:color="000000"/>
              <w:right w:val="single" w:sz="4" w:space="0" w:color="000000"/>
            </w:tcBorders>
            <w:hideMark/>
          </w:tcPr>
          <w:p w14:paraId="10629180" w14:textId="07E3824C" w:rsidR="0005449D" w:rsidRPr="00C46DE7" w:rsidRDefault="00C46DE7" w:rsidP="00C46DE7">
            <w:pPr>
              <w:spacing w:after="0"/>
              <w:rPr>
                <w:rFonts w:ascii="Times New Roman" w:hAnsi="Times New Roman"/>
              </w:rPr>
            </w:pPr>
            <w:r w:rsidRPr="00C46DE7">
              <w:rPr>
                <w:rFonts w:ascii="Times New Roman" w:hAnsi="Times New Roman"/>
                <w:lang w:val="en-GB"/>
              </w:rPr>
              <w:t>Competency may be assessed individually in the actual workplace or simulated workplace environment</w:t>
            </w:r>
          </w:p>
        </w:tc>
      </w:tr>
      <w:tr w:rsidR="0005449D" w:rsidRPr="00D865CA" w14:paraId="2B974305"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0189EAE9" w14:textId="77777777" w:rsidR="0005449D" w:rsidRPr="00D865CA" w:rsidRDefault="0005449D">
            <w:pPr>
              <w:pStyle w:val="ListParagraph"/>
              <w:numPr>
                <w:ilvl w:val="0"/>
                <w:numId w:val="107"/>
              </w:numPr>
              <w:spacing w:after="0"/>
              <w:rPr>
                <w:rFonts w:ascii="Times New Roman" w:hAnsi="Times New Roman"/>
                <w:sz w:val="24"/>
                <w:szCs w:val="24"/>
              </w:rPr>
            </w:pPr>
            <w:r w:rsidRPr="00D865CA">
              <w:rPr>
                <w:rFonts w:ascii="Times New Roman" w:hAnsi="Times New Roman"/>
                <w:sz w:val="24"/>
                <w:szCs w:val="24"/>
              </w:rPr>
              <w:t>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2305ABA9"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 xml:space="preserve">Holistic assessment with other units relevant to the industry subsector, workplace and job roles is recommended. </w:t>
            </w:r>
          </w:p>
        </w:tc>
      </w:tr>
    </w:tbl>
    <w:p w14:paraId="369E8944" w14:textId="77777777" w:rsidR="00EB6145" w:rsidRPr="00D865CA" w:rsidRDefault="00EB6145">
      <w:pPr>
        <w:rPr>
          <w:rFonts w:ascii="Times New Roman" w:hAnsi="Times New Roman" w:cs="Times New Roman"/>
          <w:b/>
          <w:color w:val="000000"/>
        </w:rPr>
      </w:pPr>
      <w:bookmarkStart w:id="46" w:name="_Toc181533644"/>
      <w:r w:rsidRPr="00D865CA">
        <w:rPr>
          <w:rFonts w:ascii="Times New Roman" w:hAnsi="Times New Roman" w:cs="Times New Roman"/>
        </w:rPr>
        <w:br w:type="page"/>
      </w:r>
    </w:p>
    <w:p w14:paraId="674913AA" w14:textId="1ED6EF14" w:rsidR="0005449D" w:rsidRPr="00D865CA" w:rsidRDefault="0005449D" w:rsidP="0005449D">
      <w:pPr>
        <w:pStyle w:val="Heading1"/>
        <w:rPr>
          <w:rFonts w:ascii="Times New Roman" w:hAnsi="Times New Roman" w:cs="Times New Roman"/>
        </w:rPr>
      </w:pPr>
      <w:bookmarkStart w:id="47" w:name="_Toc196896670"/>
      <w:r w:rsidRPr="00D865CA">
        <w:rPr>
          <w:rFonts w:ascii="Times New Roman" w:hAnsi="Times New Roman" w:cs="Times New Roman"/>
        </w:rPr>
        <w:lastRenderedPageBreak/>
        <w:t>CONDUCT BRAND PROMOTION</w:t>
      </w:r>
      <w:bookmarkEnd w:id="46"/>
      <w:bookmarkEnd w:id="47"/>
    </w:p>
    <w:p w14:paraId="79844010" w14:textId="77777777" w:rsidR="0005449D" w:rsidRPr="00D865CA" w:rsidRDefault="0005449D" w:rsidP="0005449D">
      <w:pPr>
        <w:spacing w:after="0"/>
        <w:rPr>
          <w:rFonts w:ascii="Times New Roman" w:hAnsi="Times New Roman" w:cs="Times New Roman"/>
          <w:b/>
        </w:rPr>
      </w:pPr>
    </w:p>
    <w:p w14:paraId="619AA7D0" w14:textId="72759F3E" w:rsidR="0005449D" w:rsidRPr="00D865CA" w:rsidRDefault="0005449D" w:rsidP="0005449D">
      <w:pPr>
        <w:spacing w:after="0"/>
        <w:rPr>
          <w:rFonts w:ascii="Times New Roman" w:hAnsi="Times New Roman" w:cs="Times New Roman"/>
        </w:rPr>
      </w:pPr>
      <w:r w:rsidRPr="00D865CA">
        <w:rPr>
          <w:rFonts w:ascii="Times New Roman" w:hAnsi="Times New Roman" w:cs="Times New Roman"/>
          <w:b/>
        </w:rPr>
        <w:t>UNIT CODE:</w:t>
      </w:r>
      <w:r w:rsidRPr="00D865CA">
        <w:rPr>
          <w:rFonts w:ascii="Times New Roman" w:hAnsi="Times New Roman" w:cs="Times New Roman"/>
          <w:b/>
          <w:lang w:val="en-ZA"/>
        </w:rPr>
        <w:t xml:space="preserve"> </w:t>
      </w:r>
      <w:r w:rsidR="00380380" w:rsidRPr="00C46A32">
        <w:rPr>
          <w:rFonts w:ascii="Times New Roman" w:hAnsi="Times New Roman"/>
        </w:rPr>
        <w:t xml:space="preserve">0414 </w:t>
      </w:r>
      <w:r w:rsidR="00380380">
        <w:rPr>
          <w:rFonts w:ascii="Times New Roman" w:hAnsi="Times New Roman"/>
        </w:rPr>
        <w:t>451</w:t>
      </w:r>
      <w:r w:rsidR="00380380" w:rsidRPr="00C46A32">
        <w:rPr>
          <w:rFonts w:ascii="Times New Roman" w:hAnsi="Times New Roman"/>
        </w:rPr>
        <w:t xml:space="preserve"> </w:t>
      </w:r>
      <w:r w:rsidR="00380380">
        <w:rPr>
          <w:rFonts w:ascii="Times New Roman" w:hAnsi="Times New Roman"/>
        </w:rPr>
        <w:t>12</w:t>
      </w:r>
      <w:r w:rsidR="00380380" w:rsidRPr="00C46A32">
        <w:rPr>
          <w:rFonts w:ascii="Times New Roman" w:hAnsi="Times New Roman"/>
        </w:rPr>
        <w:t>A</w:t>
      </w:r>
    </w:p>
    <w:p w14:paraId="0524B61A" w14:textId="77777777" w:rsidR="0005449D" w:rsidRPr="00D865CA" w:rsidRDefault="0005449D" w:rsidP="0005449D">
      <w:pPr>
        <w:spacing w:after="0"/>
        <w:rPr>
          <w:rFonts w:ascii="Times New Roman" w:hAnsi="Times New Roman" w:cs="Times New Roman"/>
          <w:b/>
        </w:rPr>
      </w:pPr>
    </w:p>
    <w:p w14:paraId="6C6AA742" w14:textId="77777777" w:rsidR="0005449D" w:rsidRPr="00D865CA" w:rsidRDefault="0005449D" w:rsidP="0005449D">
      <w:pPr>
        <w:spacing w:after="0"/>
        <w:rPr>
          <w:rFonts w:ascii="Times New Roman" w:hAnsi="Times New Roman" w:cs="Times New Roman"/>
          <w:b/>
        </w:rPr>
      </w:pPr>
      <w:r w:rsidRPr="00D865CA">
        <w:rPr>
          <w:rFonts w:ascii="Times New Roman" w:hAnsi="Times New Roman" w:cs="Times New Roman"/>
          <w:b/>
        </w:rPr>
        <w:t>UNIT DESCRIPTION</w:t>
      </w:r>
    </w:p>
    <w:p w14:paraId="529F886F" w14:textId="77777777" w:rsidR="0005449D" w:rsidRPr="00D865CA" w:rsidRDefault="0005449D" w:rsidP="0005449D">
      <w:pPr>
        <w:spacing w:after="0"/>
        <w:jc w:val="both"/>
        <w:rPr>
          <w:rFonts w:ascii="Times New Roman" w:hAnsi="Times New Roman" w:cs="Times New Roman"/>
        </w:rPr>
      </w:pPr>
      <w:r w:rsidRPr="00D865CA">
        <w:rPr>
          <w:rFonts w:ascii="Times New Roman" w:hAnsi="Times New Roman" w:cs="Times New Roman"/>
        </w:rPr>
        <w:t>This unit specifies the competencies required to conduct brand promotion. It involves determining brand objectives, identifying brand barriers, determining brand positioning, undertaking brand promotion activities and preparing brand promotion report.</w:t>
      </w:r>
    </w:p>
    <w:p w14:paraId="4D41F519" w14:textId="77777777" w:rsidR="0005449D" w:rsidRPr="00D865CA" w:rsidRDefault="0005449D" w:rsidP="0005449D">
      <w:pPr>
        <w:spacing w:after="0"/>
        <w:rPr>
          <w:rFonts w:ascii="Times New Roman" w:hAnsi="Times New Roman" w:cs="Times New Roman"/>
        </w:rPr>
      </w:pPr>
    </w:p>
    <w:p w14:paraId="766493B3" w14:textId="77777777" w:rsidR="0005449D" w:rsidRPr="00D865CA" w:rsidRDefault="0005449D" w:rsidP="0005449D">
      <w:pPr>
        <w:tabs>
          <w:tab w:val="left" w:pos="8489"/>
        </w:tabs>
        <w:spacing w:after="0"/>
        <w:rPr>
          <w:rFonts w:ascii="Times New Roman" w:hAnsi="Times New Roman" w:cs="Times New Roman"/>
          <w:b/>
        </w:rPr>
      </w:pPr>
      <w:r w:rsidRPr="00D865CA">
        <w:rPr>
          <w:rFonts w:ascii="Times New Roman" w:hAnsi="Times New Roman" w:cs="Times New Roman"/>
          <w:b/>
        </w:rPr>
        <w:t>ELEMENTS AND PERFORMANCE CRITERIA</w:t>
      </w:r>
      <w:r w:rsidRPr="00D865CA">
        <w:rPr>
          <w:rFonts w:ascii="Times New Roman" w:hAnsi="Times New Roman" w:cs="Times New Roman"/>
          <w:b/>
        </w:rPr>
        <w:tab/>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05449D" w:rsidRPr="00D865CA" w14:paraId="1F385AD8" w14:textId="77777777" w:rsidTr="0005449D">
        <w:trPr>
          <w:tblHeader/>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0B832F25" w14:textId="77777777" w:rsidR="0005449D" w:rsidRPr="00D865CA" w:rsidRDefault="0005449D" w:rsidP="0005449D">
            <w:pPr>
              <w:spacing w:after="0"/>
              <w:rPr>
                <w:rFonts w:ascii="Times New Roman" w:hAnsi="Times New Roman" w:cs="Times New Roman"/>
                <w:b/>
              </w:rPr>
            </w:pPr>
            <w:r w:rsidRPr="00D865CA">
              <w:rPr>
                <w:rFonts w:ascii="Times New Roman" w:hAnsi="Times New Roman" w:cs="Times New Roman"/>
                <w:b/>
              </w:rPr>
              <w:t>ELEMENT</w:t>
            </w:r>
          </w:p>
          <w:p w14:paraId="42B44E52"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 xml:space="preserve">These describe the </w:t>
            </w:r>
            <w:r w:rsidRPr="00D865CA">
              <w:rPr>
                <w:rFonts w:ascii="Times New Roman" w:hAnsi="Times New Roman" w:cs="Times New Roman"/>
                <w:b/>
              </w:rPr>
              <w:t>key outcomes</w:t>
            </w:r>
            <w:r w:rsidRPr="00D865CA">
              <w:rPr>
                <w:rFonts w:ascii="Times New Roman" w:hAnsi="Times New Roman" w:cs="Times New Roman"/>
              </w:rPr>
              <w:t xml:space="preserve"> which make up </w:t>
            </w:r>
            <w:r w:rsidRPr="00D865CA">
              <w:rPr>
                <w:rFonts w:ascii="Times New Roman" w:hAnsi="Times New Roman" w:cs="Times New Roman"/>
                <w:b/>
              </w:rPr>
              <w:t>workplace function</w:t>
            </w:r>
            <w:r w:rsidRPr="00D865CA">
              <w:rPr>
                <w:rFonts w:ascii="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1A2D7C41" w14:textId="77777777" w:rsidR="0005449D" w:rsidRPr="00D865CA" w:rsidRDefault="0005449D" w:rsidP="0005449D">
            <w:pPr>
              <w:spacing w:after="0"/>
              <w:rPr>
                <w:rFonts w:ascii="Times New Roman" w:hAnsi="Times New Roman" w:cs="Times New Roman"/>
                <w:b/>
              </w:rPr>
            </w:pPr>
            <w:r w:rsidRPr="00D865CA">
              <w:rPr>
                <w:rFonts w:ascii="Times New Roman" w:hAnsi="Times New Roman" w:cs="Times New Roman"/>
                <w:b/>
              </w:rPr>
              <w:t>PERFORMANCE CRITERIA</w:t>
            </w:r>
          </w:p>
          <w:p w14:paraId="5E0482A2"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 xml:space="preserve">These are </w:t>
            </w:r>
            <w:r w:rsidRPr="00D865CA">
              <w:rPr>
                <w:rFonts w:ascii="Times New Roman" w:hAnsi="Times New Roman" w:cs="Times New Roman"/>
                <w:b/>
              </w:rPr>
              <w:t>assessable</w:t>
            </w:r>
            <w:r w:rsidRPr="00D865CA">
              <w:rPr>
                <w:rFonts w:ascii="Times New Roman" w:hAnsi="Times New Roman" w:cs="Times New Roman"/>
              </w:rPr>
              <w:t xml:space="preserve"> statements which specify the required level of performance for each of the elements.</w:t>
            </w:r>
          </w:p>
          <w:p w14:paraId="6E146374" w14:textId="77777777" w:rsidR="0005449D" w:rsidRPr="00D865CA" w:rsidRDefault="0005449D" w:rsidP="0005449D">
            <w:pPr>
              <w:spacing w:after="0"/>
              <w:rPr>
                <w:rFonts w:ascii="Times New Roman" w:hAnsi="Times New Roman" w:cs="Times New Roman"/>
                <w:b/>
                <w:i/>
              </w:rPr>
            </w:pPr>
            <w:r w:rsidRPr="00D865CA">
              <w:rPr>
                <w:rFonts w:ascii="Times New Roman" w:hAnsi="Times New Roman" w:cs="Times New Roman"/>
                <w:b/>
                <w:i/>
              </w:rPr>
              <w:t>Bold and italicized terms are elaborated in the range.</w:t>
            </w:r>
          </w:p>
        </w:tc>
      </w:tr>
      <w:tr w:rsidR="0005449D" w:rsidRPr="00D865CA" w14:paraId="5B02A655" w14:textId="77777777" w:rsidTr="0005449D">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5001D421" w14:textId="77777777" w:rsidR="0005449D" w:rsidRPr="00D865CA" w:rsidRDefault="0005449D">
            <w:pPr>
              <w:pStyle w:val="ListParagraph"/>
              <w:numPr>
                <w:ilvl w:val="0"/>
                <w:numId w:val="116"/>
              </w:numPr>
              <w:spacing w:after="0"/>
              <w:rPr>
                <w:rFonts w:ascii="Times New Roman" w:hAnsi="Times New Roman"/>
                <w:sz w:val="24"/>
                <w:szCs w:val="24"/>
              </w:rPr>
            </w:pPr>
            <w:r w:rsidRPr="00D865CA">
              <w:rPr>
                <w:rFonts w:ascii="Times New Roman" w:hAnsi="Times New Roman"/>
                <w:sz w:val="24"/>
                <w:szCs w:val="24"/>
              </w:rPr>
              <w:t xml:space="preserve">Determine brand objectives </w:t>
            </w:r>
          </w:p>
          <w:p w14:paraId="7133D0A6" w14:textId="77777777" w:rsidR="0005449D" w:rsidRPr="00D865CA" w:rsidRDefault="0005449D" w:rsidP="0005449D">
            <w:pPr>
              <w:pStyle w:val="ListParagraph"/>
              <w:spacing w:after="0"/>
              <w:rPr>
                <w:rFonts w:ascii="Times New Roman" w:hAnsi="Times New Roman"/>
                <w:sz w:val="24"/>
                <w:szCs w:val="24"/>
              </w:rPr>
            </w:pP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6BD86843" w14:textId="77777777" w:rsidR="0005449D" w:rsidRPr="00D865CA" w:rsidRDefault="0005449D">
            <w:pPr>
              <w:pStyle w:val="ListParagraph"/>
              <w:numPr>
                <w:ilvl w:val="1"/>
                <w:numId w:val="117"/>
              </w:numPr>
              <w:spacing w:after="0"/>
              <w:rPr>
                <w:rFonts w:ascii="Times New Roman" w:hAnsi="Times New Roman"/>
                <w:sz w:val="24"/>
                <w:szCs w:val="24"/>
              </w:rPr>
            </w:pPr>
            <w:r w:rsidRPr="00D865CA">
              <w:rPr>
                <w:rFonts w:ascii="Times New Roman" w:hAnsi="Times New Roman"/>
                <w:sz w:val="24"/>
                <w:szCs w:val="24"/>
              </w:rPr>
              <w:t>Brand purpose is</w:t>
            </w:r>
            <w:r w:rsidRPr="00D865CA">
              <w:rPr>
                <w:rFonts w:ascii="Times New Roman" w:hAnsi="Times New Roman"/>
                <w:b/>
                <w:sz w:val="24"/>
                <w:szCs w:val="24"/>
              </w:rPr>
              <w:t xml:space="preserve"> </w:t>
            </w:r>
            <w:r w:rsidRPr="00D865CA">
              <w:rPr>
                <w:rFonts w:ascii="Times New Roman" w:hAnsi="Times New Roman"/>
                <w:sz w:val="24"/>
                <w:szCs w:val="24"/>
              </w:rPr>
              <w:t>determined as per organization’s overall business strategy.</w:t>
            </w:r>
          </w:p>
          <w:p w14:paraId="6824CB32" w14:textId="77777777" w:rsidR="0005449D" w:rsidRPr="00D865CA" w:rsidRDefault="0005449D">
            <w:pPr>
              <w:pStyle w:val="ListParagraph"/>
              <w:numPr>
                <w:ilvl w:val="1"/>
                <w:numId w:val="117"/>
              </w:numPr>
              <w:spacing w:after="0"/>
              <w:rPr>
                <w:rFonts w:ascii="Times New Roman" w:hAnsi="Times New Roman"/>
                <w:sz w:val="24"/>
                <w:szCs w:val="24"/>
              </w:rPr>
            </w:pPr>
            <w:r w:rsidRPr="00D865CA">
              <w:rPr>
                <w:rFonts w:ascii="Times New Roman" w:hAnsi="Times New Roman"/>
                <w:sz w:val="24"/>
                <w:szCs w:val="24"/>
              </w:rPr>
              <w:t>Brand audience is identified as per target market report</w:t>
            </w:r>
          </w:p>
          <w:p w14:paraId="66943CEA" w14:textId="77777777" w:rsidR="0005449D" w:rsidRPr="00D865CA" w:rsidRDefault="0005449D">
            <w:pPr>
              <w:pStyle w:val="ListParagraph"/>
              <w:numPr>
                <w:ilvl w:val="1"/>
                <w:numId w:val="117"/>
              </w:numPr>
              <w:spacing w:after="0"/>
              <w:rPr>
                <w:rFonts w:ascii="Times New Roman" w:hAnsi="Times New Roman"/>
                <w:sz w:val="24"/>
                <w:szCs w:val="24"/>
              </w:rPr>
            </w:pPr>
            <w:r w:rsidRPr="00D865CA">
              <w:rPr>
                <w:rFonts w:ascii="Times New Roman" w:hAnsi="Times New Roman"/>
                <w:sz w:val="24"/>
                <w:szCs w:val="24"/>
              </w:rPr>
              <w:t>Brand objectives timelines are assessed as per organization’s overall business strategy.</w:t>
            </w:r>
          </w:p>
          <w:p w14:paraId="5FF1D198" w14:textId="77777777" w:rsidR="0005449D" w:rsidRPr="00D865CA" w:rsidRDefault="0005449D" w:rsidP="0005449D">
            <w:pPr>
              <w:pStyle w:val="ListParagraph"/>
              <w:spacing w:after="0"/>
              <w:ind w:left="360"/>
              <w:rPr>
                <w:rFonts w:ascii="Times New Roman" w:hAnsi="Times New Roman"/>
                <w:sz w:val="24"/>
                <w:szCs w:val="24"/>
              </w:rPr>
            </w:pPr>
          </w:p>
        </w:tc>
      </w:tr>
      <w:tr w:rsidR="0005449D" w:rsidRPr="00D865CA" w14:paraId="5C4F7A39" w14:textId="77777777" w:rsidTr="0005449D">
        <w:trPr>
          <w:trHeight w:val="2015"/>
        </w:trPr>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0FB3FD39" w14:textId="77777777" w:rsidR="0005449D" w:rsidRPr="00D865CA" w:rsidRDefault="0005449D">
            <w:pPr>
              <w:pStyle w:val="ListParagraph"/>
              <w:numPr>
                <w:ilvl w:val="0"/>
                <w:numId w:val="116"/>
              </w:numPr>
              <w:spacing w:after="0"/>
              <w:rPr>
                <w:rFonts w:ascii="Times New Roman" w:hAnsi="Times New Roman"/>
                <w:sz w:val="24"/>
                <w:szCs w:val="24"/>
              </w:rPr>
            </w:pPr>
            <w:r w:rsidRPr="00D865CA">
              <w:rPr>
                <w:rFonts w:ascii="Times New Roman" w:hAnsi="Times New Roman"/>
                <w:sz w:val="24"/>
                <w:szCs w:val="24"/>
              </w:rPr>
              <w:t>Identify brand barriers</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07062E3B" w14:textId="77777777" w:rsidR="0005449D" w:rsidRPr="00D865CA" w:rsidRDefault="0005449D">
            <w:pPr>
              <w:pStyle w:val="ListParagraph"/>
              <w:numPr>
                <w:ilvl w:val="1"/>
                <w:numId w:val="118"/>
              </w:numPr>
              <w:spacing w:after="0"/>
              <w:rPr>
                <w:rFonts w:ascii="Times New Roman" w:hAnsi="Times New Roman"/>
                <w:sz w:val="24"/>
                <w:szCs w:val="24"/>
              </w:rPr>
            </w:pPr>
            <w:r w:rsidRPr="00D865CA">
              <w:rPr>
                <w:rFonts w:ascii="Times New Roman" w:hAnsi="Times New Roman"/>
                <w:b/>
                <w:sz w:val="24"/>
                <w:szCs w:val="24"/>
              </w:rPr>
              <w:t xml:space="preserve">Customer profile </w:t>
            </w:r>
            <w:r w:rsidRPr="00D865CA">
              <w:rPr>
                <w:rFonts w:ascii="Times New Roman" w:hAnsi="Times New Roman"/>
                <w:sz w:val="24"/>
                <w:szCs w:val="24"/>
              </w:rPr>
              <w:t>is created as per brand strategy.</w:t>
            </w:r>
          </w:p>
          <w:p w14:paraId="13283B98" w14:textId="77777777" w:rsidR="0005449D" w:rsidRPr="00D865CA" w:rsidRDefault="0005449D">
            <w:pPr>
              <w:pStyle w:val="ListParagraph"/>
              <w:numPr>
                <w:ilvl w:val="1"/>
                <w:numId w:val="118"/>
              </w:numPr>
              <w:spacing w:after="0"/>
              <w:rPr>
                <w:rFonts w:ascii="Times New Roman" w:hAnsi="Times New Roman"/>
                <w:sz w:val="24"/>
                <w:szCs w:val="24"/>
              </w:rPr>
            </w:pPr>
            <w:r w:rsidRPr="00D865CA">
              <w:rPr>
                <w:rFonts w:ascii="Times New Roman" w:hAnsi="Times New Roman"/>
                <w:b/>
                <w:sz w:val="24"/>
                <w:szCs w:val="24"/>
              </w:rPr>
              <w:t>Market research</w:t>
            </w:r>
            <w:r w:rsidRPr="00D865CA">
              <w:rPr>
                <w:rFonts w:ascii="Times New Roman" w:hAnsi="Times New Roman"/>
                <w:sz w:val="24"/>
                <w:szCs w:val="24"/>
              </w:rPr>
              <w:t xml:space="preserve"> is carried out as per industry report.</w:t>
            </w:r>
          </w:p>
          <w:p w14:paraId="0982E581" w14:textId="77777777" w:rsidR="0005449D" w:rsidRPr="00D865CA" w:rsidRDefault="0005449D">
            <w:pPr>
              <w:pStyle w:val="ListParagraph"/>
              <w:numPr>
                <w:ilvl w:val="1"/>
                <w:numId w:val="118"/>
              </w:numPr>
              <w:spacing w:after="0"/>
              <w:rPr>
                <w:rFonts w:ascii="Times New Roman" w:hAnsi="Times New Roman"/>
                <w:sz w:val="24"/>
                <w:szCs w:val="24"/>
              </w:rPr>
            </w:pPr>
            <w:r w:rsidRPr="00D865CA">
              <w:rPr>
                <w:rFonts w:ascii="Times New Roman" w:hAnsi="Times New Roman"/>
                <w:sz w:val="24"/>
                <w:szCs w:val="24"/>
              </w:rPr>
              <w:t>B</w:t>
            </w:r>
            <w:r w:rsidRPr="00D865CA">
              <w:rPr>
                <w:rFonts w:ascii="Times New Roman" w:hAnsi="Times New Roman"/>
                <w:b/>
                <w:sz w:val="24"/>
                <w:szCs w:val="24"/>
              </w:rPr>
              <w:t>rand barriers</w:t>
            </w:r>
            <w:r w:rsidRPr="00D865CA">
              <w:rPr>
                <w:rFonts w:ascii="Times New Roman" w:hAnsi="Times New Roman"/>
                <w:sz w:val="24"/>
                <w:szCs w:val="24"/>
              </w:rPr>
              <w:t xml:space="preserve"> are analyzed as per internal and external marketing analysis</w:t>
            </w:r>
          </w:p>
          <w:p w14:paraId="7DAB2A93" w14:textId="77777777" w:rsidR="0005449D" w:rsidRPr="00D865CA" w:rsidRDefault="0005449D">
            <w:pPr>
              <w:pStyle w:val="ListParagraph"/>
              <w:numPr>
                <w:ilvl w:val="1"/>
                <w:numId w:val="118"/>
              </w:numPr>
              <w:spacing w:after="0"/>
              <w:rPr>
                <w:rFonts w:ascii="Times New Roman" w:hAnsi="Times New Roman"/>
                <w:sz w:val="24"/>
                <w:szCs w:val="24"/>
              </w:rPr>
            </w:pPr>
            <w:r w:rsidRPr="00D865CA">
              <w:rPr>
                <w:rFonts w:ascii="Times New Roman" w:hAnsi="Times New Roman"/>
                <w:sz w:val="24"/>
                <w:szCs w:val="24"/>
              </w:rPr>
              <w:t>Brand barriers are</w:t>
            </w:r>
            <w:r w:rsidRPr="00D865CA">
              <w:rPr>
                <w:rFonts w:ascii="Times New Roman" w:hAnsi="Times New Roman"/>
                <w:bCs/>
                <w:sz w:val="24"/>
                <w:szCs w:val="24"/>
              </w:rPr>
              <w:t xml:space="preserve"> handled</w:t>
            </w:r>
            <w:r w:rsidRPr="00D865CA">
              <w:rPr>
                <w:rFonts w:ascii="Times New Roman" w:hAnsi="Times New Roman"/>
                <w:sz w:val="24"/>
                <w:szCs w:val="24"/>
              </w:rPr>
              <w:t xml:space="preserve"> as per marketing strategy</w:t>
            </w:r>
          </w:p>
          <w:p w14:paraId="2A8D49C2" w14:textId="77777777" w:rsidR="0005449D" w:rsidRPr="00D865CA" w:rsidRDefault="0005449D">
            <w:pPr>
              <w:pStyle w:val="ListParagraph"/>
              <w:numPr>
                <w:ilvl w:val="1"/>
                <w:numId w:val="118"/>
              </w:numPr>
              <w:spacing w:after="0"/>
              <w:rPr>
                <w:rFonts w:ascii="Times New Roman" w:hAnsi="Times New Roman"/>
                <w:sz w:val="24"/>
                <w:szCs w:val="24"/>
              </w:rPr>
            </w:pPr>
            <w:r w:rsidRPr="00D865CA">
              <w:rPr>
                <w:rFonts w:ascii="Times New Roman" w:hAnsi="Times New Roman"/>
                <w:b/>
                <w:sz w:val="24"/>
                <w:szCs w:val="24"/>
              </w:rPr>
              <w:t>Brand offering</w:t>
            </w:r>
            <w:r w:rsidRPr="00D865CA">
              <w:rPr>
                <w:rFonts w:ascii="Times New Roman" w:hAnsi="Times New Roman"/>
                <w:sz w:val="24"/>
                <w:szCs w:val="24"/>
              </w:rPr>
              <w:t xml:space="preserve"> is reassessed as per marketing strategy.</w:t>
            </w:r>
          </w:p>
          <w:p w14:paraId="095350CD" w14:textId="77777777" w:rsidR="0005449D" w:rsidRPr="00D865CA" w:rsidRDefault="0005449D" w:rsidP="0005449D">
            <w:pPr>
              <w:spacing w:after="0"/>
              <w:rPr>
                <w:rFonts w:ascii="Times New Roman" w:hAnsi="Times New Roman" w:cs="Times New Roman"/>
              </w:rPr>
            </w:pPr>
          </w:p>
        </w:tc>
      </w:tr>
      <w:tr w:rsidR="0005449D" w:rsidRPr="00D865CA" w14:paraId="039B4EC8" w14:textId="77777777" w:rsidTr="0005449D">
        <w:tc>
          <w:tcPr>
            <w:tcW w:w="2970" w:type="dxa"/>
            <w:tcBorders>
              <w:top w:val="single" w:sz="4" w:space="0" w:color="000000"/>
              <w:left w:val="single" w:sz="4" w:space="0" w:color="000000"/>
              <w:bottom w:val="single" w:sz="4" w:space="0" w:color="000000"/>
              <w:right w:val="single" w:sz="4" w:space="0" w:color="000000"/>
            </w:tcBorders>
          </w:tcPr>
          <w:p w14:paraId="7010CDEC" w14:textId="77777777" w:rsidR="0005449D" w:rsidRPr="00D865CA" w:rsidRDefault="0005449D">
            <w:pPr>
              <w:pStyle w:val="ListParagraph"/>
              <w:numPr>
                <w:ilvl w:val="0"/>
                <w:numId w:val="116"/>
              </w:numPr>
              <w:spacing w:after="0"/>
              <w:contextualSpacing w:val="0"/>
              <w:rPr>
                <w:rFonts w:ascii="Times New Roman" w:hAnsi="Times New Roman"/>
                <w:sz w:val="24"/>
                <w:szCs w:val="24"/>
              </w:rPr>
            </w:pPr>
            <w:r w:rsidRPr="00D865CA">
              <w:rPr>
                <w:rFonts w:ascii="Times New Roman" w:hAnsi="Times New Roman"/>
                <w:sz w:val="24"/>
                <w:szCs w:val="24"/>
              </w:rPr>
              <w:t>Determine brand positioning</w:t>
            </w:r>
          </w:p>
        </w:tc>
        <w:tc>
          <w:tcPr>
            <w:tcW w:w="7290" w:type="dxa"/>
            <w:tcBorders>
              <w:top w:val="single" w:sz="4" w:space="0" w:color="000000"/>
              <w:left w:val="single" w:sz="4" w:space="0" w:color="000000"/>
              <w:bottom w:val="single" w:sz="4" w:space="0" w:color="000000"/>
              <w:right w:val="single" w:sz="4" w:space="0" w:color="000000"/>
            </w:tcBorders>
          </w:tcPr>
          <w:p w14:paraId="4FB8C22E" w14:textId="77777777" w:rsidR="0005449D" w:rsidRPr="00D865CA" w:rsidRDefault="0005449D">
            <w:pPr>
              <w:pStyle w:val="ListParagraph"/>
              <w:numPr>
                <w:ilvl w:val="1"/>
                <w:numId w:val="122"/>
              </w:numPr>
              <w:spacing w:after="0"/>
              <w:rPr>
                <w:rFonts w:ascii="Times New Roman" w:hAnsi="Times New Roman"/>
                <w:sz w:val="24"/>
                <w:szCs w:val="24"/>
              </w:rPr>
            </w:pPr>
            <w:r w:rsidRPr="00D865CA">
              <w:rPr>
                <w:rFonts w:ascii="Times New Roman" w:hAnsi="Times New Roman"/>
                <w:sz w:val="24"/>
                <w:szCs w:val="24"/>
              </w:rPr>
              <w:t>Target audience is reviewed as per branding strategy</w:t>
            </w:r>
          </w:p>
          <w:p w14:paraId="7DFE4AD4" w14:textId="77777777" w:rsidR="0005449D" w:rsidRPr="00D865CA" w:rsidRDefault="0005449D">
            <w:pPr>
              <w:pStyle w:val="ListParagraph"/>
              <w:numPr>
                <w:ilvl w:val="1"/>
                <w:numId w:val="122"/>
              </w:numPr>
              <w:spacing w:after="0"/>
              <w:rPr>
                <w:rFonts w:ascii="Times New Roman" w:hAnsi="Times New Roman"/>
                <w:sz w:val="24"/>
                <w:szCs w:val="24"/>
              </w:rPr>
            </w:pPr>
            <w:r w:rsidRPr="00D865CA">
              <w:rPr>
                <w:rFonts w:ascii="Times New Roman" w:hAnsi="Times New Roman"/>
                <w:sz w:val="24"/>
                <w:szCs w:val="24"/>
              </w:rPr>
              <w:t>Brand market is identified as per industry reports.</w:t>
            </w:r>
          </w:p>
          <w:p w14:paraId="1F89AB57" w14:textId="77777777" w:rsidR="0005449D" w:rsidRPr="00D865CA" w:rsidRDefault="0005449D">
            <w:pPr>
              <w:pStyle w:val="ListParagraph"/>
              <w:numPr>
                <w:ilvl w:val="1"/>
                <w:numId w:val="122"/>
              </w:numPr>
              <w:spacing w:after="0"/>
              <w:rPr>
                <w:rFonts w:ascii="Times New Roman" w:hAnsi="Times New Roman"/>
                <w:sz w:val="24"/>
                <w:szCs w:val="24"/>
              </w:rPr>
            </w:pPr>
            <w:r w:rsidRPr="00D865CA">
              <w:rPr>
                <w:rFonts w:ascii="Times New Roman" w:hAnsi="Times New Roman"/>
                <w:sz w:val="24"/>
                <w:szCs w:val="24"/>
              </w:rPr>
              <w:t>Brand competition is analyzed as per competition analysis report.</w:t>
            </w:r>
          </w:p>
          <w:p w14:paraId="7F7EFA0D" w14:textId="77777777" w:rsidR="0005449D" w:rsidRPr="00D865CA" w:rsidRDefault="0005449D">
            <w:pPr>
              <w:pStyle w:val="ListParagraph"/>
              <w:numPr>
                <w:ilvl w:val="1"/>
                <w:numId w:val="122"/>
              </w:numPr>
              <w:spacing w:after="0"/>
              <w:rPr>
                <w:rFonts w:ascii="Times New Roman" w:hAnsi="Times New Roman"/>
                <w:sz w:val="24"/>
                <w:szCs w:val="24"/>
              </w:rPr>
            </w:pPr>
            <w:r w:rsidRPr="00D865CA">
              <w:rPr>
                <w:rFonts w:ascii="Times New Roman" w:hAnsi="Times New Roman"/>
                <w:sz w:val="24"/>
                <w:szCs w:val="24"/>
              </w:rPr>
              <w:t xml:space="preserve">Critical </w:t>
            </w:r>
            <w:r w:rsidRPr="00D865CA">
              <w:rPr>
                <w:rFonts w:ascii="Times New Roman" w:hAnsi="Times New Roman"/>
                <w:b/>
                <w:i/>
                <w:sz w:val="24"/>
                <w:szCs w:val="24"/>
              </w:rPr>
              <w:t>brand benefits</w:t>
            </w:r>
            <w:r w:rsidRPr="00D865CA">
              <w:rPr>
                <w:rFonts w:ascii="Times New Roman" w:hAnsi="Times New Roman"/>
                <w:sz w:val="24"/>
                <w:szCs w:val="24"/>
              </w:rPr>
              <w:t xml:space="preserve"> are identified as per branding strategy.</w:t>
            </w:r>
          </w:p>
          <w:p w14:paraId="454BAF92" w14:textId="77777777" w:rsidR="0005449D" w:rsidRPr="00D865CA" w:rsidRDefault="0005449D">
            <w:pPr>
              <w:pStyle w:val="ListParagraph"/>
              <w:numPr>
                <w:ilvl w:val="1"/>
                <w:numId w:val="122"/>
              </w:numPr>
              <w:spacing w:after="0"/>
              <w:rPr>
                <w:rFonts w:ascii="Times New Roman" w:hAnsi="Times New Roman"/>
                <w:sz w:val="24"/>
                <w:szCs w:val="24"/>
              </w:rPr>
            </w:pPr>
            <w:r w:rsidRPr="00D865CA">
              <w:rPr>
                <w:rFonts w:ascii="Times New Roman" w:hAnsi="Times New Roman"/>
                <w:sz w:val="24"/>
                <w:szCs w:val="24"/>
              </w:rPr>
              <w:t>Brand benefits are communicated to consumers as per marketing strategy</w:t>
            </w:r>
          </w:p>
        </w:tc>
      </w:tr>
      <w:tr w:rsidR="0005449D" w:rsidRPr="00D865CA" w14:paraId="1ADF4284" w14:textId="77777777" w:rsidTr="0005449D">
        <w:tc>
          <w:tcPr>
            <w:tcW w:w="2970" w:type="dxa"/>
            <w:tcBorders>
              <w:top w:val="single" w:sz="4" w:space="0" w:color="000000"/>
              <w:left w:val="single" w:sz="4" w:space="0" w:color="000000"/>
              <w:bottom w:val="single" w:sz="4" w:space="0" w:color="000000"/>
              <w:right w:val="single" w:sz="4" w:space="0" w:color="000000"/>
            </w:tcBorders>
          </w:tcPr>
          <w:p w14:paraId="782A00DB" w14:textId="77777777" w:rsidR="0005449D" w:rsidRPr="00D865CA" w:rsidRDefault="0005449D">
            <w:pPr>
              <w:pStyle w:val="ListParagraph"/>
              <w:numPr>
                <w:ilvl w:val="0"/>
                <w:numId w:val="116"/>
              </w:numPr>
              <w:spacing w:after="0"/>
              <w:contextualSpacing w:val="0"/>
              <w:rPr>
                <w:rFonts w:ascii="Times New Roman" w:hAnsi="Times New Roman"/>
                <w:sz w:val="24"/>
                <w:szCs w:val="24"/>
              </w:rPr>
            </w:pPr>
            <w:r w:rsidRPr="00D865CA">
              <w:rPr>
                <w:rFonts w:ascii="Times New Roman" w:hAnsi="Times New Roman"/>
                <w:sz w:val="24"/>
                <w:szCs w:val="24"/>
              </w:rPr>
              <w:t>Undertake brand promotion activities</w:t>
            </w:r>
          </w:p>
        </w:tc>
        <w:tc>
          <w:tcPr>
            <w:tcW w:w="7290" w:type="dxa"/>
            <w:tcBorders>
              <w:top w:val="single" w:sz="4" w:space="0" w:color="000000"/>
              <w:left w:val="single" w:sz="4" w:space="0" w:color="000000"/>
              <w:bottom w:val="single" w:sz="4" w:space="0" w:color="000000"/>
              <w:right w:val="single" w:sz="4" w:space="0" w:color="000000"/>
            </w:tcBorders>
          </w:tcPr>
          <w:p w14:paraId="7E6FC638" w14:textId="77777777" w:rsidR="0005449D" w:rsidRPr="00D865CA" w:rsidRDefault="0005449D">
            <w:pPr>
              <w:pStyle w:val="ListParagraph"/>
              <w:numPr>
                <w:ilvl w:val="1"/>
                <w:numId w:val="123"/>
              </w:numPr>
              <w:spacing w:after="0"/>
              <w:rPr>
                <w:rFonts w:ascii="Times New Roman" w:hAnsi="Times New Roman"/>
                <w:sz w:val="24"/>
                <w:szCs w:val="24"/>
              </w:rPr>
            </w:pPr>
            <w:r w:rsidRPr="00D865CA">
              <w:rPr>
                <w:rFonts w:ascii="Times New Roman" w:hAnsi="Times New Roman"/>
                <w:b/>
                <w:i/>
                <w:sz w:val="24"/>
                <w:szCs w:val="24"/>
              </w:rPr>
              <w:t>Brand promotion activities</w:t>
            </w:r>
            <w:r w:rsidRPr="00D865CA">
              <w:rPr>
                <w:rFonts w:ascii="Times New Roman" w:hAnsi="Times New Roman"/>
                <w:sz w:val="24"/>
                <w:szCs w:val="24"/>
              </w:rPr>
              <w:t xml:space="preserve"> are classified as per marketing needs</w:t>
            </w:r>
          </w:p>
          <w:p w14:paraId="21144B81" w14:textId="77777777" w:rsidR="0005449D" w:rsidRPr="00D865CA" w:rsidRDefault="0005449D">
            <w:pPr>
              <w:pStyle w:val="ListParagraph"/>
              <w:numPr>
                <w:ilvl w:val="1"/>
                <w:numId w:val="123"/>
              </w:numPr>
              <w:spacing w:after="0"/>
              <w:rPr>
                <w:rFonts w:ascii="Times New Roman" w:hAnsi="Times New Roman"/>
                <w:sz w:val="24"/>
                <w:szCs w:val="24"/>
              </w:rPr>
            </w:pPr>
            <w:r w:rsidRPr="00D865CA">
              <w:rPr>
                <w:rFonts w:ascii="Times New Roman" w:hAnsi="Times New Roman"/>
                <w:sz w:val="24"/>
                <w:szCs w:val="24"/>
              </w:rPr>
              <w:t>Brand promotion target audience are identified as per promotion needs</w:t>
            </w:r>
          </w:p>
          <w:p w14:paraId="22A162C4" w14:textId="77777777" w:rsidR="0005449D" w:rsidRPr="00D865CA" w:rsidRDefault="0005449D">
            <w:pPr>
              <w:pStyle w:val="ListParagraph"/>
              <w:numPr>
                <w:ilvl w:val="1"/>
                <w:numId w:val="123"/>
              </w:numPr>
              <w:spacing w:after="0"/>
              <w:rPr>
                <w:rFonts w:ascii="Times New Roman" w:hAnsi="Times New Roman"/>
                <w:sz w:val="24"/>
                <w:szCs w:val="24"/>
              </w:rPr>
            </w:pPr>
            <w:r w:rsidRPr="00D865CA">
              <w:rPr>
                <w:rFonts w:ascii="Times New Roman" w:hAnsi="Times New Roman"/>
                <w:sz w:val="24"/>
                <w:szCs w:val="24"/>
              </w:rPr>
              <w:t>Brand promotion budget is prepared as per method of promotion</w:t>
            </w:r>
          </w:p>
          <w:p w14:paraId="2456B6F2" w14:textId="77777777" w:rsidR="0005449D" w:rsidRPr="00D865CA" w:rsidRDefault="0005449D">
            <w:pPr>
              <w:pStyle w:val="ListParagraph"/>
              <w:numPr>
                <w:ilvl w:val="1"/>
                <w:numId w:val="123"/>
              </w:numPr>
              <w:spacing w:after="0"/>
              <w:rPr>
                <w:rFonts w:ascii="Times New Roman" w:hAnsi="Times New Roman"/>
                <w:sz w:val="24"/>
                <w:szCs w:val="24"/>
              </w:rPr>
            </w:pPr>
            <w:r w:rsidRPr="00D865CA">
              <w:rPr>
                <w:rFonts w:ascii="Times New Roman" w:hAnsi="Times New Roman"/>
                <w:sz w:val="24"/>
                <w:szCs w:val="24"/>
              </w:rPr>
              <w:t>Brand promotion work plan is prepared as per promotion activity</w:t>
            </w:r>
          </w:p>
          <w:p w14:paraId="2DB52F2B" w14:textId="77777777" w:rsidR="0005449D" w:rsidRPr="00D865CA" w:rsidRDefault="0005449D">
            <w:pPr>
              <w:pStyle w:val="ListParagraph"/>
              <w:numPr>
                <w:ilvl w:val="1"/>
                <w:numId w:val="123"/>
              </w:numPr>
              <w:spacing w:after="0"/>
              <w:rPr>
                <w:rFonts w:ascii="Times New Roman" w:hAnsi="Times New Roman"/>
                <w:sz w:val="24"/>
                <w:szCs w:val="24"/>
              </w:rPr>
            </w:pPr>
            <w:r w:rsidRPr="00D865CA">
              <w:rPr>
                <w:rFonts w:ascii="Times New Roman" w:hAnsi="Times New Roman"/>
                <w:sz w:val="24"/>
                <w:szCs w:val="24"/>
              </w:rPr>
              <w:t>Brand promotion work plan is implemented and reviewed as per the promotion activities</w:t>
            </w:r>
          </w:p>
        </w:tc>
      </w:tr>
      <w:tr w:rsidR="0005449D" w:rsidRPr="00D865CA" w14:paraId="64128087" w14:textId="77777777" w:rsidTr="0005449D">
        <w:tc>
          <w:tcPr>
            <w:tcW w:w="2970" w:type="dxa"/>
            <w:tcBorders>
              <w:top w:val="single" w:sz="4" w:space="0" w:color="000000"/>
              <w:left w:val="single" w:sz="4" w:space="0" w:color="000000"/>
              <w:bottom w:val="single" w:sz="4" w:space="0" w:color="000000"/>
              <w:right w:val="single" w:sz="4" w:space="0" w:color="000000"/>
            </w:tcBorders>
          </w:tcPr>
          <w:p w14:paraId="020776C8" w14:textId="77777777" w:rsidR="0005449D" w:rsidRPr="00D865CA" w:rsidRDefault="0005449D">
            <w:pPr>
              <w:pStyle w:val="ListParagraph"/>
              <w:numPr>
                <w:ilvl w:val="0"/>
                <w:numId w:val="116"/>
              </w:numPr>
              <w:spacing w:after="0"/>
              <w:contextualSpacing w:val="0"/>
              <w:rPr>
                <w:rFonts w:ascii="Times New Roman" w:hAnsi="Times New Roman"/>
                <w:sz w:val="24"/>
                <w:szCs w:val="24"/>
              </w:rPr>
            </w:pPr>
            <w:r w:rsidRPr="00D865CA">
              <w:rPr>
                <w:rFonts w:ascii="Times New Roman" w:hAnsi="Times New Roman"/>
                <w:sz w:val="24"/>
                <w:szCs w:val="24"/>
              </w:rPr>
              <w:t>Prepare brand promotion activity report</w:t>
            </w:r>
          </w:p>
        </w:tc>
        <w:tc>
          <w:tcPr>
            <w:tcW w:w="7290" w:type="dxa"/>
            <w:tcBorders>
              <w:top w:val="single" w:sz="4" w:space="0" w:color="000000"/>
              <w:left w:val="single" w:sz="4" w:space="0" w:color="000000"/>
              <w:bottom w:val="single" w:sz="4" w:space="0" w:color="000000"/>
              <w:right w:val="single" w:sz="4" w:space="0" w:color="000000"/>
            </w:tcBorders>
          </w:tcPr>
          <w:p w14:paraId="73648C4D" w14:textId="77777777" w:rsidR="0005449D" w:rsidRPr="00D865CA" w:rsidRDefault="0005449D">
            <w:pPr>
              <w:pStyle w:val="ListParagraph"/>
              <w:numPr>
                <w:ilvl w:val="1"/>
                <w:numId w:val="121"/>
              </w:numPr>
              <w:spacing w:after="0"/>
              <w:rPr>
                <w:rFonts w:ascii="Times New Roman" w:hAnsi="Times New Roman"/>
                <w:sz w:val="24"/>
                <w:szCs w:val="24"/>
              </w:rPr>
            </w:pPr>
            <w:r w:rsidRPr="00D865CA">
              <w:rPr>
                <w:rFonts w:ascii="Times New Roman" w:hAnsi="Times New Roman"/>
                <w:sz w:val="24"/>
                <w:szCs w:val="24"/>
              </w:rPr>
              <w:t xml:space="preserve"> Brand feedback from target audience is analyzed as per marketing procedures</w:t>
            </w:r>
          </w:p>
          <w:p w14:paraId="73676846" w14:textId="77777777" w:rsidR="0005449D" w:rsidRPr="00D865CA" w:rsidRDefault="0005449D">
            <w:pPr>
              <w:pStyle w:val="ListParagraph"/>
              <w:numPr>
                <w:ilvl w:val="1"/>
                <w:numId w:val="121"/>
              </w:numPr>
              <w:spacing w:after="0"/>
              <w:rPr>
                <w:rFonts w:ascii="Times New Roman" w:hAnsi="Times New Roman"/>
                <w:sz w:val="24"/>
                <w:szCs w:val="24"/>
              </w:rPr>
            </w:pPr>
            <w:r w:rsidRPr="00D865CA">
              <w:rPr>
                <w:rFonts w:ascii="Times New Roman" w:hAnsi="Times New Roman"/>
                <w:sz w:val="24"/>
                <w:szCs w:val="24"/>
              </w:rPr>
              <w:t>Customer satisfaction measures are identified and carried out as per brand strategy targets</w:t>
            </w:r>
          </w:p>
          <w:p w14:paraId="61183166" w14:textId="77777777" w:rsidR="0005449D" w:rsidRPr="00D865CA" w:rsidRDefault="0005449D">
            <w:pPr>
              <w:pStyle w:val="ListParagraph"/>
              <w:numPr>
                <w:ilvl w:val="1"/>
                <w:numId w:val="121"/>
              </w:numPr>
              <w:spacing w:after="0"/>
              <w:rPr>
                <w:rFonts w:ascii="Times New Roman" w:hAnsi="Times New Roman"/>
                <w:sz w:val="24"/>
                <w:szCs w:val="24"/>
              </w:rPr>
            </w:pPr>
            <w:r w:rsidRPr="00D865CA">
              <w:rPr>
                <w:rFonts w:ascii="Times New Roman" w:hAnsi="Times New Roman"/>
                <w:sz w:val="24"/>
                <w:szCs w:val="24"/>
              </w:rPr>
              <w:t xml:space="preserve">Brand acceptance is tested as per organization performance </w:t>
            </w:r>
          </w:p>
          <w:p w14:paraId="782C0C83" w14:textId="77777777" w:rsidR="0005449D" w:rsidRPr="00D865CA" w:rsidRDefault="0005449D">
            <w:pPr>
              <w:pStyle w:val="ListParagraph"/>
              <w:numPr>
                <w:ilvl w:val="1"/>
                <w:numId w:val="121"/>
              </w:numPr>
              <w:spacing w:after="0"/>
              <w:rPr>
                <w:rFonts w:ascii="Times New Roman" w:hAnsi="Times New Roman"/>
                <w:sz w:val="24"/>
                <w:szCs w:val="24"/>
              </w:rPr>
            </w:pPr>
            <w:r w:rsidRPr="00D865CA">
              <w:rPr>
                <w:rFonts w:ascii="Times New Roman" w:hAnsi="Times New Roman"/>
                <w:sz w:val="24"/>
                <w:szCs w:val="24"/>
              </w:rPr>
              <w:lastRenderedPageBreak/>
              <w:t xml:space="preserve"> Brand impact is measured as per marketing sales targets</w:t>
            </w:r>
          </w:p>
          <w:p w14:paraId="4CE90476" w14:textId="77777777" w:rsidR="0005449D" w:rsidRPr="00D865CA" w:rsidRDefault="0005449D">
            <w:pPr>
              <w:pStyle w:val="ListParagraph"/>
              <w:numPr>
                <w:ilvl w:val="1"/>
                <w:numId w:val="121"/>
              </w:numPr>
              <w:spacing w:after="0"/>
              <w:rPr>
                <w:rFonts w:ascii="Times New Roman" w:hAnsi="Times New Roman"/>
                <w:sz w:val="24"/>
                <w:szCs w:val="24"/>
              </w:rPr>
            </w:pPr>
            <w:r w:rsidRPr="00D865CA">
              <w:rPr>
                <w:rFonts w:ascii="Times New Roman" w:hAnsi="Times New Roman"/>
                <w:sz w:val="24"/>
                <w:szCs w:val="24"/>
              </w:rPr>
              <w:t>Preliminary brand promotion report is prepared as per customer feedback</w:t>
            </w:r>
          </w:p>
          <w:p w14:paraId="225CFAE9" w14:textId="77777777" w:rsidR="0005449D" w:rsidRPr="00D865CA" w:rsidRDefault="0005449D">
            <w:pPr>
              <w:pStyle w:val="ListParagraph"/>
              <w:numPr>
                <w:ilvl w:val="1"/>
                <w:numId w:val="121"/>
              </w:numPr>
              <w:spacing w:after="0"/>
              <w:rPr>
                <w:rFonts w:ascii="Times New Roman" w:hAnsi="Times New Roman"/>
                <w:sz w:val="24"/>
                <w:szCs w:val="24"/>
              </w:rPr>
            </w:pPr>
            <w:r w:rsidRPr="00D865CA">
              <w:rPr>
                <w:rFonts w:ascii="Times New Roman" w:hAnsi="Times New Roman"/>
                <w:sz w:val="24"/>
                <w:szCs w:val="24"/>
              </w:rPr>
              <w:t>Recommendations from brand promotion activities are shared for decision making</w:t>
            </w:r>
          </w:p>
        </w:tc>
      </w:tr>
    </w:tbl>
    <w:p w14:paraId="34D9AA9D" w14:textId="77777777" w:rsidR="0005449D" w:rsidRPr="00D865CA" w:rsidRDefault="0005449D" w:rsidP="0005449D">
      <w:pPr>
        <w:spacing w:after="0"/>
        <w:rPr>
          <w:rFonts w:ascii="Times New Roman" w:hAnsi="Times New Roman" w:cs="Times New Roman"/>
          <w:b/>
        </w:rPr>
      </w:pPr>
    </w:p>
    <w:p w14:paraId="1D730E45" w14:textId="77777777" w:rsidR="0005449D" w:rsidRPr="00D865CA" w:rsidRDefault="0005449D" w:rsidP="0005449D">
      <w:pPr>
        <w:spacing w:after="0"/>
        <w:jc w:val="both"/>
        <w:rPr>
          <w:rFonts w:ascii="Times New Roman" w:hAnsi="Times New Roman" w:cs="Times New Roman"/>
          <w:b/>
        </w:rPr>
      </w:pPr>
      <w:r w:rsidRPr="00D865CA">
        <w:rPr>
          <w:rFonts w:ascii="Times New Roman" w:hAnsi="Times New Roman" w:cs="Times New Roman"/>
          <w:b/>
        </w:rPr>
        <w:t xml:space="preserve">RANGE </w:t>
      </w:r>
    </w:p>
    <w:p w14:paraId="61F7409C" w14:textId="77777777" w:rsidR="0005449D" w:rsidRPr="00D865CA" w:rsidRDefault="0005449D" w:rsidP="0005449D">
      <w:pPr>
        <w:spacing w:after="0"/>
        <w:jc w:val="both"/>
        <w:rPr>
          <w:rFonts w:ascii="Times New Roman" w:hAnsi="Times New Roman" w:cs="Times New Roman"/>
        </w:rPr>
      </w:pPr>
      <w:r w:rsidRPr="00D865CA">
        <w:rPr>
          <w:rFonts w:ascii="Times New Roman" w:hAnsi="Times New Roman" w:cs="Times New Roman"/>
        </w:rPr>
        <w:t>This section provides work environments and conditions to which the performance criteria apply. It allows for different work environments and situations that will affect performance.</w:t>
      </w:r>
    </w:p>
    <w:p w14:paraId="65768ED1" w14:textId="77777777" w:rsidR="0005449D" w:rsidRPr="00D865CA" w:rsidRDefault="0005449D" w:rsidP="0005449D">
      <w:pPr>
        <w:spacing w:after="0"/>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07"/>
      </w:tblGrid>
      <w:tr w:rsidR="0005449D" w:rsidRPr="00D865CA" w14:paraId="7F7D05A4" w14:textId="77777777" w:rsidTr="0005449D">
        <w:trPr>
          <w:tblHeader/>
        </w:trPr>
        <w:tc>
          <w:tcPr>
            <w:tcW w:w="1447" w:type="pct"/>
            <w:tcBorders>
              <w:top w:val="single" w:sz="4" w:space="0" w:color="000000"/>
              <w:left w:val="single" w:sz="4" w:space="0" w:color="000000"/>
              <w:bottom w:val="single" w:sz="4" w:space="0" w:color="000000"/>
              <w:right w:val="single" w:sz="4" w:space="0" w:color="000000"/>
            </w:tcBorders>
            <w:hideMark/>
          </w:tcPr>
          <w:p w14:paraId="2B948D1A" w14:textId="77777777" w:rsidR="0005449D" w:rsidRPr="00D865CA" w:rsidRDefault="0005449D" w:rsidP="0005449D">
            <w:pPr>
              <w:pStyle w:val="ListParagraph"/>
              <w:spacing w:after="0"/>
              <w:ind w:left="0"/>
              <w:rPr>
                <w:rFonts w:ascii="Times New Roman" w:hAnsi="Times New Roman"/>
                <w:b/>
                <w:sz w:val="24"/>
                <w:szCs w:val="24"/>
              </w:rPr>
            </w:pPr>
            <w:r w:rsidRPr="00D865CA">
              <w:rPr>
                <w:rFonts w:ascii="Times New Roman" w:hAnsi="Times New Roman"/>
                <w:b/>
                <w:sz w:val="24"/>
                <w:szCs w:val="24"/>
              </w:rPr>
              <w:t>Variable</w:t>
            </w:r>
          </w:p>
        </w:tc>
        <w:tc>
          <w:tcPr>
            <w:tcW w:w="3553" w:type="pct"/>
            <w:tcBorders>
              <w:top w:val="single" w:sz="4" w:space="0" w:color="000000"/>
              <w:left w:val="single" w:sz="4" w:space="0" w:color="000000"/>
              <w:bottom w:val="single" w:sz="4" w:space="0" w:color="000000"/>
              <w:right w:val="single" w:sz="4" w:space="0" w:color="000000"/>
            </w:tcBorders>
            <w:hideMark/>
          </w:tcPr>
          <w:p w14:paraId="7CF5DF1B" w14:textId="77777777" w:rsidR="0005449D" w:rsidRPr="00D865CA" w:rsidRDefault="0005449D" w:rsidP="0005449D">
            <w:pPr>
              <w:pStyle w:val="ListParagraph"/>
              <w:spacing w:after="0"/>
              <w:ind w:left="0"/>
              <w:rPr>
                <w:rFonts w:ascii="Times New Roman" w:hAnsi="Times New Roman"/>
                <w:sz w:val="24"/>
                <w:szCs w:val="24"/>
              </w:rPr>
            </w:pPr>
            <w:r w:rsidRPr="00D865CA">
              <w:rPr>
                <w:rFonts w:ascii="Times New Roman" w:hAnsi="Times New Roman"/>
                <w:b/>
                <w:sz w:val="24"/>
                <w:szCs w:val="24"/>
              </w:rPr>
              <w:t>Range</w:t>
            </w:r>
          </w:p>
        </w:tc>
      </w:tr>
      <w:tr w:rsidR="0005449D" w:rsidRPr="00D865CA" w14:paraId="6D62C99D"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7A4E6813" w14:textId="77777777" w:rsidR="0005449D" w:rsidRPr="00D865CA" w:rsidRDefault="0005449D">
            <w:pPr>
              <w:pStyle w:val="ListParagraph"/>
              <w:numPr>
                <w:ilvl w:val="0"/>
                <w:numId w:val="124"/>
              </w:numPr>
              <w:spacing w:after="0"/>
              <w:rPr>
                <w:rFonts w:ascii="Times New Roman" w:hAnsi="Times New Roman"/>
                <w:bCs/>
                <w:iCs/>
                <w:sz w:val="24"/>
                <w:szCs w:val="24"/>
              </w:rPr>
            </w:pPr>
            <w:r w:rsidRPr="00D865CA">
              <w:rPr>
                <w:rFonts w:ascii="Times New Roman" w:hAnsi="Times New Roman"/>
                <w:bCs/>
                <w:iCs/>
                <w:sz w:val="24"/>
                <w:szCs w:val="24"/>
              </w:rPr>
              <w:t>Customer profile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2CFB98B7"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 xml:space="preserve">Age </w:t>
            </w:r>
          </w:p>
          <w:p w14:paraId="4B1E690A"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Gender</w:t>
            </w:r>
          </w:p>
          <w:p w14:paraId="68B08630"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Income level</w:t>
            </w:r>
          </w:p>
          <w:p w14:paraId="5718CC4F"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 xml:space="preserve">Geographical location </w:t>
            </w:r>
          </w:p>
        </w:tc>
      </w:tr>
      <w:tr w:rsidR="0005449D" w:rsidRPr="00D865CA" w14:paraId="1F8BDB89"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01DD80DA" w14:textId="77777777" w:rsidR="0005449D" w:rsidRPr="00D865CA" w:rsidRDefault="0005449D">
            <w:pPr>
              <w:pStyle w:val="ListParagraph"/>
              <w:numPr>
                <w:ilvl w:val="0"/>
                <w:numId w:val="124"/>
              </w:numPr>
              <w:spacing w:after="0"/>
              <w:rPr>
                <w:rFonts w:ascii="Times New Roman" w:hAnsi="Times New Roman"/>
                <w:bCs/>
                <w:iCs/>
                <w:sz w:val="24"/>
                <w:szCs w:val="24"/>
              </w:rPr>
            </w:pPr>
            <w:r w:rsidRPr="00D865CA">
              <w:rPr>
                <w:rFonts w:ascii="Times New Roman" w:hAnsi="Times New Roman"/>
                <w:bCs/>
                <w:iCs/>
                <w:sz w:val="24"/>
                <w:szCs w:val="24"/>
              </w:rPr>
              <w:t>Brand barriers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29A4E591"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Competition</w:t>
            </w:r>
          </w:p>
          <w:p w14:paraId="3607B243"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Company and brand positioning</w:t>
            </w:r>
          </w:p>
          <w:p w14:paraId="604E82DD"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Target customers</w:t>
            </w:r>
          </w:p>
          <w:p w14:paraId="3EFF3FE9"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Timing</w:t>
            </w:r>
          </w:p>
          <w:p w14:paraId="6143AF80"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Internal spokespeople</w:t>
            </w:r>
          </w:p>
          <w:p w14:paraId="7CB0A3E1"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Branding cost</w:t>
            </w:r>
          </w:p>
        </w:tc>
      </w:tr>
      <w:tr w:rsidR="0005449D" w:rsidRPr="00D865CA" w14:paraId="1BD7C5C7"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5371E6B8" w14:textId="77777777" w:rsidR="0005449D" w:rsidRPr="00D865CA" w:rsidRDefault="0005449D">
            <w:pPr>
              <w:pStyle w:val="ListParagraph"/>
              <w:numPr>
                <w:ilvl w:val="0"/>
                <w:numId w:val="124"/>
              </w:numPr>
              <w:spacing w:after="0"/>
              <w:rPr>
                <w:rFonts w:ascii="Times New Roman" w:hAnsi="Times New Roman"/>
                <w:bCs/>
                <w:iCs/>
                <w:sz w:val="24"/>
                <w:szCs w:val="24"/>
              </w:rPr>
            </w:pPr>
            <w:r w:rsidRPr="00D865CA">
              <w:rPr>
                <w:rFonts w:ascii="Times New Roman" w:hAnsi="Times New Roman"/>
                <w:bCs/>
                <w:iCs/>
                <w:sz w:val="24"/>
                <w:szCs w:val="24"/>
              </w:rPr>
              <w:t>Market research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53ACF36A"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Market size</w:t>
            </w:r>
          </w:p>
          <w:p w14:paraId="2D0309CB"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Consumer behaviors</w:t>
            </w:r>
          </w:p>
          <w:p w14:paraId="689B73E1"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Consumer purchasing power</w:t>
            </w:r>
          </w:p>
          <w:p w14:paraId="2EB9755A"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Consumer economic power</w:t>
            </w:r>
          </w:p>
        </w:tc>
      </w:tr>
      <w:tr w:rsidR="0005449D" w:rsidRPr="00D865CA" w14:paraId="67EC09E1"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3FCB3318" w14:textId="77777777" w:rsidR="0005449D" w:rsidRPr="00D865CA" w:rsidRDefault="0005449D">
            <w:pPr>
              <w:pStyle w:val="ListParagraph"/>
              <w:numPr>
                <w:ilvl w:val="0"/>
                <w:numId w:val="124"/>
              </w:numPr>
              <w:spacing w:after="0"/>
              <w:rPr>
                <w:rFonts w:ascii="Times New Roman" w:hAnsi="Times New Roman"/>
                <w:bCs/>
                <w:iCs/>
                <w:sz w:val="24"/>
                <w:szCs w:val="24"/>
              </w:rPr>
            </w:pPr>
            <w:r w:rsidRPr="00D865CA">
              <w:rPr>
                <w:rFonts w:ascii="Times New Roman" w:hAnsi="Times New Roman"/>
                <w:bCs/>
                <w:iCs/>
                <w:sz w:val="24"/>
                <w:szCs w:val="24"/>
              </w:rPr>
              <w:t>Brand offering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7173E45A" w14:textId="77777777" w:rsidR="0005449D" w:rsidRPr="00D865CA" w:rsidRDefault="0005449D">
            <w:pPr>
              <w:pStyle w:val="ListParagraph"/>
              <w:numPr>
                <w:ilvl w:val="0"/>
                <w:numId w:val="119"/>
              </w:numPr>
              <w:spacing w:after="0"/>
              <w:rPr>
                <w:rFonts w:ascii="Times New Roman" w:hAnsi="Times New Roman"/>
                <w:sz w:val="24"/>
                <w:szCs w:val="24"/>
              </w:rPr>
            </w:pPr>
            <w:r w:rsidRPr="00D865CA">
              <w:rPr>
                <w:rFonts w:ascii="Times New Roman" w:hAnsi="Times New Roman"/>
                <w:sz w:val="24"/>
                <w:szCs w:val="24"/>
              </w:rPr>
              <w:t xml:space="preserve">Characteristics </w:t>
            </w:r>
          </w:p>
          <w:p w14:paraId="060C3939" w14:textId="77777777" w:rsidR="0005449D" w:rsidRPr="00D865CA" w:rsidRDefault="0005449D">
            <w:pPr>
              <w:pStyle w:val="ListParagraph"/>
              <w:numPr>
                <w:ilvl w:val="0"/>
                <w:numId w:val="119"/>
              </w:numPr>
              <w:spacing w:after="0"/>
              <w:rPr>
                <w:rFonts w:ascii="Times New Roman" w:hAnsi="Times New Roman"/>
                <w:sz w:val="24"/>
                <w:szCs w:val="24"/>
              </w:rPr>
            </w:pPr>
            <w:r w:rsidRPr="00D865CA">
              <w:rPr>
                <w:rFonts w:ascii="Times New Roman" w:hAnsi="Times New Roman"/>
                <w:sz w:val="24"/>
                <w:szCs w:val="24"/>
              </w:rPr>
              <w:t>Benefits</w:t>
            </w:r>
          </w:p>
          <w:p w14:paraId="1DFC022C" w14:textId="77777777" w:rsidR="0005449D" w:rsidRPr="00D865CA" w:rsidRDefault="0005449D">
            <w:pPr>
              <w:pStyle w:val="ListParagraph"/>
              <w:numPr>
                <w:ilvl w:val="0"/>
                <w:numId w:val="119"/>
              </w:numPr>
              <w:spacing w:after="0"/>
              <w:rPr>
                <w:rFonts w:ascii="Times New Roman" w:hAnsi="Times New Roman"/>
                <w:sz w:val="24"/>
                <w:szCs w:val="24"/>
              </w:rPr>
            </w:pPr>
            <w:r w:rsidRPr="00D865CA">
              <w:rPr>
                <w:rFonts w:ascii="Times New Roman" w:hAnsi="Times New Roman"/>
                <w:sz w:val="24"/>
                <w:szCs w:val="24"/>
              </w:rPr>
              <w:t>Value proposition</w:t>
            </w:r>
          </w:p>
        </w:tc>
      </w:tr>
      <w:tr w:rsidR="0005449D" w:rsidRPr="00D865CA" w14:paraId="6F08E0E0" w14:textId="77777777" w:rsidTr="0005449D">
        <w:tc>
          <w:tcPr>
            <w:tcW w:w="1447" w:type="pct"/>
            <w:tcBorders>
              <w:top w:val="single" w:sz="4" w:space="0" w:color="000000"/>
              <w:left w:val="single" w:sz="4" w:space="0" w:color="000000"/>
              <w:bottom w:val="single" w:sz="4" w:space="0" w:color="000000"/>
              <w:right w:val="single" w:sz="4" w:space="0" w:color="000000"/>
            </w:tcBorders>
            <w:hideMark/>
          </w:tcPr>
          <w:p w14:paraId="6543E9E8" w14:textId="77777777" w:rsidR="0005449D" w:rsidRPr="00D865CA" w:rsidRDefault="0005449D">
            <w:pPr>
              <w:pStyle w:val="ListParagraph"/>
              <w:numPr>
                <w:ilvl w:val="0"/>
                <w:numId w:val="124"/>
              </w:numPr>
              <w:spacing w:after="0"/>
              <w:rPr>
                <w:rFonts w:ascii="Times New Roman" w:hAnsi="Times New Roman"/>
                <w:bCs/>
                <w:iCs/>
                <w:sz w:val="24"/>
                <w:szCs w:val="24"/>
              </w:rPr>
            </w:pPr>
            <w:r w:rsidRPr="00D865CA">
              <w:rPr>
                <w:rFonts w:ascii="Times New Roman" w:hAnsi="Times New Roman"/>
                <w:bCs/>
                <w:iCs/>
                <w:sz w:val="24"/>
                <w:szCs w:val="24"/>
              </w:rPr>
              <w:t>Brand benefits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79715C11"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Characteristics</w:t>
            </w:r>
          </w:p>
          <w:p w14:paraId="0CE602DF"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Value proposition</w:t>
            </w:r>
          </w:p>
        </w:tc>
      </w:tr>
      <w:tr w:rsidR="0005449D" w:rsidRPr="00D865CA" w14:paraId="2EDC7C7E" w14:textId="77777777" w:rsidTr="0005449D">
        <w:tc>
          <w:tcPr>
            <w:tcW w:w="1447" w:type="pct"/>
            <w:tcBorders>
              <w:top w:val="single" w:sz="4" w:space="0" w:color="000000"/>
              <w:left w:val="single" w:sz="4" w:space="0" w:color="000000"/>
              <w:bottom w:val="single" w:sz="4" w:space="0" w:color="000000"/>
              <w:right w:val="single" w:sz="4" w:space="0" w:color="000000"/>
            </w:tcBorders>
          </w:tcPr>
          <w:p w14:paraId="42A7F699" w14:textId="77777777" w:rsidR="0005449D" w:rsidRPr="00D865CA" w:rsidRDefault="0005449D">
            <w:pPr>
              <w:pStyle w:val="ListParagraph"/>
              <w:numPr>
                <w:ilvl w:val="0"/>
                <w:numId w:val="124"/>
              </w:numPr>
              <w:spacing w:after="0"/>
              <w:rPr>
                <w:rFonts w:ascii="Times New Roman" w:hAnsi="Times New Roman"/>
                <w:bCs/>
                <w:iCs/>
                <w:sz w:val="24"/>
                <w:szCs w:val="24"/>
              </w:rPr>
            </w:pPr>
            <w:r w:rsidRPr="00D865CA">
              <w:rPr>
                <w:rFonts w:ascii="Times New Roman" w:hAnsi="Times New Roman"/>
                <w:bCs/>
                <w:iCs/>
                <w:sz w:val="24"/>
                <w:szCs w:val="24"/>
              </w:rPr>
              <w:t>Brand promotion activities may include but not limited to:</w:t>
            </w:r>
          </w:p>
        </w:tc>
        <w:tc>
          <w:tcPr>
            <w:tcW w:w="3553" w:type="pct"/>
            <w:tcBorders>
              <w:top w:val="single" w:sz="4" w:space="0" w:color="000000"/>
              <w:left w:val="single" w:sz="4" w:space="0" w:color="000000"/>
              <w:bottom w:val="single" w:sz="4" w:space="0" w:color="000000"/>
              <w:right w:val="single" w:sz="4" w:space="0" w:color="000000"/>
            </w:tcBorders>
          </w:tcPr>
          <w:p w14:paraId="40AC23EC"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 xml:space="preserve">Personal selling </w:t>
            </w:r>
          </w:p>
          <w:p w14:paraId="26EAF47F"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Advertising</w:t>
            </w:r>
          </w:p>
          <w:p w14:paraId="1EB264DC"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Publicity</w:t>
            </w:r>
          </w:p>
          <w:p w14:paraId="3CD412A8" w14:textId="77777777" w:rsidR="0005449D" w:rsidRPr="00D865CA" w:rsidRDefault="0005449D">
            <w:pPr>
              <w:numPr>
                <w:ilvl w:val="0"/>
                <w:numId w:val="76"/>
              </w:numPr>
              <w:spacing w:after="0" w:line="276" w:lineRule="auto"/>
              <w:rPr>
                <w:rFonts w:ascii="Times New Roman" w:hAnsi="Times New Roman" w:cs="Times New Roman"/>
              </w:rPr>
            </w:pPr>
            <w:r w:rsidRPr="00D865CA">
              <w:rPr>
                <w:rFonts w:ascii="Times New Roman" w:hAnsi="Times New Roman" w:cs="Times New Roman"/>
              </w:rPr>
              <w:t>Sales promotion</w:t>
            </w:r>
          </w:p>
        </w:tc>
      </w:tr>
    </w:tbl>
    <w:p w14:paraId="5BA0AFDC" w14:textId="77777777" w:rsidR="0005449D" w:rsidRPr="00D865CA" w:rsidRDefault="0005449D" w:rsidP="0005449D">
      <w:pPr>
        <w:spacing w:after="0"/>
        <w:rPr>
          <w:rFonts w:ascii="Times New Roman" w:hAnsi="Times New Roman" w:cs="Times New Roman"/>
          <w:b/>
        </w:rPr>
      </w:pPr>
    </w:p>
    <w:p w14:paraId="3E876CB4" w14:textId="77777777" w:rsidR="0005449D" w:rsidRPr="00D865CA" w:rsidRDefault="0005449D" w:rsidP="0005449D">
      <w:pPr>
        <w:spacing w:after="0"/>
        <w:rPr>
          <w:rFonts w:ascii="Times New Roman" w:hAnsi="Times New Roman" w:cs="Times New Roman"/>
          <w:b/>
        </w:rPr>
      </w:pPr>
      <w:r w:rsidRPr="00D865CA">
        <w:rPr>
          <w:rFonts w:ascii="Times New Roman" w:hAnsi="Times New Roman" w:cs="Times New Roman"/>
          <w:b/>
        </w:rPr>
        <w:t>REQUIRED KNOWLEDGE AND UNDERSTANDING</w:t>
      </w:r>
    </w:p>
    <w:p w14:paraId="6C6210CD"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The individual needs to demonstrate knowledge of:</w:t>
      </w:r>
    </w:p>
    <w:p w14:paraId="092B7965" w14:textId="77777777" w:rsidR="0005449D" w:rsidRPr="00D865CA" w:rsidRDefault="0005449D" w:rsidP="0005449D">
      <w:pPr>
        <w:spacing w:after="0"/>
        <w:rPr>
          <w:rFonts w:ascii="Times New Roman" w:hAnsi="Times New Roman" w:cs="Times New Roman"/>
        </w:rPr>
      </w:pPr>
    </w:p>
    <w:p w14:paraId="63DCC0FA"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Product/service branding</w:t>
      </w:r>
    </w:p>
    <w:p w14:paraId="26E413E2"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Content marketing strategy</w:t>
      </w:r>
    </w:p>
    <w:p w14:paraId="16DB8F82" w14:textId="77777777" w:rsidR="0005449D" w:rsidRPr="00D865CA" w:rsidRDefault="0005449D">
      <w:pPr>
        <w:numPr>
          <w:ilvl w:val="0"/>
          <w:numId w:val="104"/>
        </w:numPr>
        <w:spacing w:after="0" w:line="276" w:lineRule="auto"/>
        <w:rPr>
          <w:rFonts w:ascii="Times New Roman" w:hAnsi="Times New Roman" w:cs="Times New Roman"/>
        </w:rPr>
      </w:pPr>
      <w:r w:rsidRPr="00D865CA">
        <w:rPr>
          <w:rFonts w:ascii="Times New Roman" w:hAnsi="Times New Roman" w:cs="Times New Roman"/>
        </w:rPr>
        <w:t>Brand communication</w:t>
      </w:r>
    </w:p>
    <w:p w14:paraId="001D2FDE"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hAnsi="Times New Roman" w:cs="Times New Roman"/>
        </w:rPr>
        <w:t>Customer behavior</w:t>
      </w:r>
    </w:p>
    <w:p w14:paraId="7AC20F9E"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hAnsi="Times New Roman" w:cs="Times New Roman"/>
        </w:rPr>
        <w:t>Website management</w:t>
      </w:r>
    </w:p>
    <w:p w14:paraId="01DE148B"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hAnsi="Times New Roman" w:cs="Times New Roman"/>
        </w:rPr>
        <w:t>Data Analysis</w:t>
      </w:r>
    </w:p>
    <w:p w14:paraId="3FC6C8D3"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hAnsi="Times New Roman" w:cs="Times New Roman"/>
        </w:rPr>
        <w:t>Research methods</w:t>
      </w:r>
    </w:p>
    <w:p w14:paraId="48132690"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hAnsi="Times New Roman" w:cs="Times New Roman"/>
        </w:rPr>
        <w:t>Sales and profitability ratios</w:t>
      </w:r>
    </w:p>
    <w:p w14:paraId="21BB3FFA"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hAnsi="Times New Roman" w:cs="Times New Roman"/>
        </w:rPr>
        <w:t>Brand positioning</w:t>
      </w:r>
    </w:p>
    <w:p w14:paraId="27920F3F"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hAnsi="Times New Roman" w:cs="Times New Roman"/>
        </w:rPr>
        <w:t>Strategic plan</w:t>
      </w:r>
    </w:p>
    <w:p w14:paraId="295FAAEC"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Goal setting</w:t>
      </w:r>
    </w:p>
    <w:p w14:paraId="562CDAB4"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Organization vision, mission, goals objectives and values</w:t>
      </w:r>
    </w:p>
    <w:p w14:paraId="11CF035C"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Monitoring and evaluating </w:t>
      </w:r>
    </w:p>
    <w:p w14:paraId="4DC09D57"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Report writing </w:t>
      </w:r>
    </w:p>
    <w:p w14:paraId="7160DFEE"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Regulatory bodies</w:t>
      </w:r>
    </w:p>
    <w:p w14:paraId="2C7B98AF" w14:textId="77777777" w:rsidR="0005449D" w:rsidRPr="00D865CA" w:rsidRDefault="0005449D">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Legal requirements </w:t>
      </w:r>
    </w:p>
    <w:p w14:paraId="1C9D48B8" w14:textId="77777777" w:rsidR="0005449D" w:rsidRPr="00D865CA" w:rsidRDefault="0005449D" w:rsidP="0005449D">
      <w:pPr>
        <w:spacing w:after="0"/>
        <w:ind w:left="720"/>
        <w:rPr>
          <w:rFonts w:ascii="Times New Roman" w:hAnsi="Times New Roman" w:cs="Times New Roman"/>
        </w:rPr>
      </w:pPr>
    </w:p>
    <w:p w14:paraId="58FB77D6" w14:textId="77777777" w:rsidR="0005449D" w:rsidRPr="00D865CA" w:rsidRDefault="0005449D" w:rsidP="0005449D">
      <w:pPr>
        <w:spacing w:after="0"/>
        <w:ind w:left="720"/>
        <w:rPr>
          <w:rFonts w:ascii="Times New Roman" w:hAnsi="Times New Roman" w:cs="Times New Roman"/>
        </w:rPr>
      </w:pPr>
    </w:p>
    <w:p w14:paraId="42312109"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b/>
        </w:rPr>
        <w:t>SKILLS</w:t>
      </w:r>
    </w:p>
    <w:p w14:paraId="71CD3D5E"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The individual needs to demonstrate the following skills:</w:t>
      </w:r>
    </w:p>
    <w:p w14:paraId="69B83CF3"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Creativity</w:t>
      </w:r>
    </w:p>
    <w:p w14:paraId="5C073594"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 xml:space="preserve">Analytical </w:t>
      </w:r>
    </w:p>
    <w:p w14:paraId="1B9F5FE9"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 xml:space="preserve">Communication </w:t>
      </w:r>
    </w:p>
    <w:p w14:paraId="4C2F2BC2"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Presentation</w:t>
      </w:r>
    </w:p>
    <w:p w14:paraId="48AEA192"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Reporting</w:t>
      </w:r>
    </w:p>
    <w:p w14:paraId="6E792DAF"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Networking</w:t>
      </w:r>
    </w:p>
    <w:p w14:paraId="39DA9600"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 xml:space="preserve">Collaboration </w:t>
      </w:r>
    </w:p>
    <w:p w14:paraId="11B9488F" w14:textId="77777777" w:rsidR="0005449D" w:rsidRPr="00D865CA" w:rsidRDefault="0005449D">
      <w:pPr>
        <w:numPr>
          <w:ilvl w:val="0"/>
          <w:numId w:val="103"/>
        </w:numPr>
        <w:spacing w:after="0" w:line="276" w:lineRule="auto"/>
        <w:rPr>
          <w:rFonts w:ascii="Times New Roman" w:hAnsi="Times New Roman" w:cs="Times New Roman"/>
        </w:rPr>
      </w:pPr>
      <w:r w:rsidRPr="00D865CA">
        <w:rPr>
          <w:rFonts w:ascii="Times New Roman" w:hAnsi="Times New Roman" w:cs="Times New Roman"/>
        </w:rPr>
        <w:t xml:space="preserve">Critical thinking </w:t>
      </w:r>
    </w:p>
    <w:p w14:paraId="0C213F2A" w14:textId="77777777" w:rsidR="0005449D" w:rsidRPr="00D865CA" w:rsidRDefault="0005449D" w:rsidP="0005449D">
      <w:pPr>
        <w:tabs>
          <w:tab w:val="left" w:pos="2880"/>
        </w:tabs>
        <w:spacing w:after="0"/>
        <w:rPr>
          <w:rFonts w:ascii="Times New Roman" w:hAnsi="Times New Roman" w:cs="Times New Roman"/>
          <w:b/>
        </w:rPr>
      </w:pPr>
    </w:p>
    <w:p w14:paraId="7280DDFC" w14:textId="77777777" w:rsidR="0005449D" w:rsidRPr="00D865CA" w:rsidRDefault="0005449D" w:rsidP="0005449D">
      <w:pPr>
        <w:spacing w:after="0"/>
        <w:rPr>
          <w:rFonts w:ascii="Times New Roman" w:hAnsi="Times New Roman" w:cs="Times New Roman"/>
          <w:b/>
        </w:rPr>
      </w:pPr>
      <w:r w:rsidRPr="00D865CA">
        <w:rPr>
          <w:rFonts w:ascii="Times New Roman" w:hAnsi="Times New Roman" w:cs="Times New Roman"/>
          <w:b/>
        </w:rPr>
        <w:t>EVIDENCE GUIDE</w:t>
      </w:r>
    </w:p>
    <w:p w14:paraId="54D1016F"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This provides guidance on assessment and must be read in conjunction with the performance criteria, required skills and knowledge and range.</w:t>
      </w:r>
    </w:p>
    <w:p w14:paraId="7130E6F3" w14:textId="77777777" w:rsidR="0005449D" w:rsidRPr="00D865CA" w:rsidRDefault="0005449D" w:rsidP="0005449D">
      <w:pPr>
        <w:spacing w:after="0"/>
        <w:rPr>
          <w:rFonts w:ascii="Times New Roman" w:hAnsi="Times New Roman" w:cs="Times New Roman"/>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05449D" w:rsidRPr="00D865CA" w14:paraId="22950FDB" w14:textId="77777777" w:rsidTr="0005449D">
        <w:tc>
          <w:tcPr>
            <w:tcW w:w="2970" w:type="dxa"/>
            <w:tcBorders>
              <w:top w:val="single" w:sz="4" w:space="0" w:color="000000"/>
              <w:left w:val="single" w:sz="4" w:space="0" w:color="000000"/>
              <w:bottom w:val="single" w:sz="4" w:space="0" w:color="000000"/>
              <w:right w:val="single" w:sz="4" w:space="0" w:color="000000"/>
            </w:tcBorders>
            <w:hideMark/>
          </w:tcPr>
          <w:p w14:paraId="7C18DA21" w14:textId="77777777" w:rsidR="0005449D" w:rsidRPr="00D865CA" w:rsidRDefault="0005449D">
            <w:pPr>
              <w:pStyle w:val="ListParagraph"/>
              <w:numPr>
                <w:ilvl w:val="0"/>
                <w:numId w:val="120"/>
              </w:numPr>
              <w:spacing w:after="0"/>
              <w:rPr>
                <w:rFonts w:ascii="Times New Roman" w:hAnsi="Times New Roman"/>
                <w:sz w:val="24"/>
                <w:szCs w:val="24"/>
              </w:rPr>
            </w:pPr>
            <w:r w:rsidRPr="00D865CA">
              <w:rPr>
                <w:rFonts w:ascii="Times New Roman" w:hAnsi="Times New Roman"/>
                <w:sz w:val="24"/>
                <w:szCs w:val="24"/>
              </w:rPr>
              <w:t>Critical Aspects of Competency</w:t>
            </w:r>
          </w:p>
        </w:tc>
        <w:tc>
          <w:tcPr>
            <w:tcW w:w="7290" w:type="dxa"/>
            <w:tcBorders>
              <w:top w:val="single" w:sz="4" w:space="0" w:color="000000"/>
              <w:left w:val="single" w:sz="4" w:space="0" w:color="000000"/>
              <w:bottom w:val="single" w:sz="4" w:space="0" w:color="000000"/>
              <w:right w:val="single" w:sz="4" w:space="0" w:color="000000"/>
            </w:tcBorders>
            <w:hideMark/>
          </w:tcPr>
          <w:p w14:paraId="60752CE1"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Assessment requires evidence that the candidate:</w:t>
            </w:r>
          </w:p>
          <w:p w14:paraId="0A47AE8D" w14:textId="77777777" w:rsidR="0005449D" w:rsidRPr="00D865CA" w:rsidRDefault="0005449D">
            <w:pPr>
              <w:pStyle w:val="ListParagraph"/>
              <w:numPr>
                <w:ilvl w:val="1"/>
                <w:numId w:val="120"/>
              </w:numPr>
              <w:spacing w:after="0"/>
              <w:rPr>
                <w:rFonts w:ascii="Times New Roman" w:hAnsi="Times New Roman"/>
                <w:sz w:val="24"/>
                <w:szCs w:val="24"/>
              </w:rPr>
            </w:pPr>
            <w:r w:rsidRPr="00D865CA">
              <w:rPr>
                <w:rFonts w:ascii="Times New Roman" w:hAnsi="Times New Roman"/>
                <w:sz w:val="24"/>
                <w:szCs w:val="24"/>
              </w:rPr>
              <w:t>Demonstrated understanding of brand objectives</w:t>
            </w:r>
          </w:p>
          <w:p w14:paraId="7AFFFF88" w14:textId="77777777" w:rsidR="0005449D" w:rsidRPr="00D865CA" w:rsidRDefault="0005449D">
            <w:pPr>
              <w:pStyle w:val="ListParagraph"/>
              <w:numPr>
                <w:ilvl w:val="1"/>
                <w:numId w:val="120"/>
              </w:numPr>
              <w:spacing w:after="0"/>
              <w:rPr>
                <w:rFonts w:ascii="Times New Roman" w:hAnsi="Times New Roman"/>
                <w:sz w:val="24"/>
                <w:szCs w:val="24"/>
              </w:rPr>
            </w:pPr>
            <w:r w:rsidRPr="00D865CA">
              <w:rPr>
                <w:rFonts w:ascii="Times New Roman" w:hAnsi="Times New Roman"/>
                <w:sz w:val="24"/>
                <w:szCs w:val="24"/>
              </w:rPr>
              <w:t>Determined brand objectives</w:t>
            </w:r>
          </w:p>
          <w:p w14:paraId="49FAF9F8" w14:textId="77777777" w:rsidR="0005449D" w:rsidRPr="00D865CA" w:rsidRDefault="0005449D">
            <w:pPr>
              <w:numPr>
                <w:ilvl w:val="1"/>
                <w:numId w:val="120"/>
              </w:numPr>
              <w:spacing w:after="0" w:line="276" w:lineRule="auto"/>
              <w:rPr>
                <w:rFonts w:ascii="Times New Roman" w:hAnsi="Times New Roman" w:cs="Times New Roman"/>
              </w:rPr>
            </w:pPr>
            <w:r w:rsidRPr="00D865CA">
              <w:rPr>
                <w:rFonts w:ascii="Times New Roman" w:hAnsi="Times New Roman" w:cs="Times New Roman"/>
              </w:rPr>
              <w:t>Demonstrated understanding of brand market research</w:t>
            </w:r>
          </w:p>
          <w:p w14:paraId="3C5478C9" w14:textId="77777777" w:rsidR="0005449D" w:rsidRPr="00D865CA" w:rsidRDefault="0005449D">
            <w:pPr>
              <w:numPr>
                <w:ilvl w:val="1"/>
                <w:numId w:val="120"/>
              </w:numPr>
              <w:spacing w:after="0" w:line="276" w:lineRule="auto"/>
              <w:rPr>
                <w:rFonts w:ascii="Times New Roman" w:hAnsi="Times New Roman" w:cs="Times New Roman"/>
              </w:rPr>
            </w:pPr>
            <w:r w:rsidRPr="00D865CA">
              <w:rPr>
                <w:rFonts w:ascii="Times New Roman" w:hAnsi="Times New Roman" w:cs="Times New Roman"/>
              </w:rPr>
              <w:t>Carried out brand market research</w:t>
            </w:r>
          </w:p>
          <w:p w14:paraId="0FAA7AC2" w14:textId="77777777" w:rsidR="0005449D" w:rsidRPr="00D865CA" w:rsidRDefault="0005449D">
            <w:pPr>
              <w:numPr>
                <w:ilvl w:val="1"/>
                <w:numId w:val="120"/>
              </w:numPr>
              <w:spacing w:after="0" w:line="276" w:lineRule="auto"/>
              <w:rPr>
                <w:rFonts w:ascii="Times New Roman" w:hAnsi="Times New Roman" w:cs="Times New Roman"/>
              </w:rPr>
            </w:pPr>
            <w:r w:rsidRPr="00D865CA">
              <w:rPr>
                <w:rFonts w:ascii="Times New Roman" w:hAnsi="Times New Roman" w:cs="Times New Roman"/>
              </w:rPr>
              <w:t>Analyzed brand barriers</w:t>
            </w:r>
          </w:p>
          <w:p w14:paraId="1A341FBF" w14:textId="77777777" w:rsidR="0005449D" w:rsidRPr="00D865CA" w:rsidRDefault="0005449D">
            <w:pPr>
              <w:numPr>
                <w:ilvl w:val="1"/>
                <w:numId w:val="120"/>
              </w:numPr>
              <w:spacing w:after="0" w:line="276" w:lineRule="auto"/>
              <w:rPr>
                <w:rFonts w:ascii="Times New Roman" w:hAnsi="Times New Roman" w:cs="Times New Roman"/>
              </w:rPr>
            </w:pPr>
            <w:r w:rsidRPr="00D865CA">
              <w:rPr>
                <w:rFonts w:ascii="Times New Roman" w:hAnsi="Times New Roman" w:cs="Times New Roman"/>
              </w:rPr>
              <w:t>Reassessed brand offering</w:t>
            </w:r>
          </w:p>
          <w:p w14:paraId="5CB2AFDC" w14:textId="77777777" w:rsidR="0005449D" w:rsidRPr="00D865CA" w:rsidRDefault="0005449D">
            <w:pPr>
              <w:pStyle w:val="ListParagraph"/>
              <w:numPr>
                <w:ilvl w:val="1"/>
                <w:numId w:val="120"/>
              </w:numPr>
              <w:spacing w:after="0"/>
              <w:rPr>
                <w:rFonts w:ascii="Times New Roman" w:hAnsi="Times New Roman"/>
                <w:sz w:val="24"/>
                <w:szCs w:val="24"/>
              </w:rPr>
            </w:pPr>
            <w:r w:rsidRPr="00D865CA">
              <w:rPr>
                <w:rFonts w:ascii="Times New Roman" w:hAnsi="Times New Roman"/>
                <w:sz w:val="24"/>
                <w:szCs w:val="24"/>
              </w:rPr>
              <w:t>Analyzed brand competition.</w:t>
            </w:r>
          </w:p>
          <w:p w14:paraId="4E118415" w14:textId="77777777" w:rsidR="0005449D" w:rsidRPr="00D865CA" w:rsidRDefault="0005449D">
            <w:pPr>
              <w:pStyle w:val="ListParagraph"/>
              <w:numPr>
                <w:ilvl w:val="1"/>
                <w:numId w:val="120"/>
              </w:numPr>
              <w:spacing w:after="0"/>
              <w:rPr>
                <w:rFonts w:ascii="Times New Roman" w:hAnsi="Times New Roman"/>
                <w:sz w:val="24"/>
                <w:szCs w:val="24"/>
              </w:rPr>
            </w:pPr>
            <w:r w:rsidRPr="00D865CA">
              <w:rPr>
                <w:rFonts w:ascii="Times New Roman" w:hAnsi="Times New Roman"/>
                <w:sz w:val="24"/>
                <w:szCs w:val="24"/>
              </w:rPr>
              <w:lastRenderedPageBreak/>
              <w:t>Identified critical brand benefits.</w:t>
            </w:r>
          </w:p>
          <w:p w14:paraId="1104E875" w14:textId="77777777" w:rsidR="0005449D" w:rsidRPr="00D865CA" w:rsidRDefault="0005449D">
            <w:pPr>
              <w:numPr>
                <w:ilvl w:val="1"/>
                <w:numId w:val="120"/>
              </w:numPr>
              <w:spacing w:after="0" w:line="276" w:lineRule="auto"/>
              <w:rPr>
                <w:rFonts w:ascii="Times New Roman" w:hAnsi="Times New Roman" w:cs="Times New Roman"/>
              </w:rPr>
            </w:pPr>
            <w:r w:rsidRPr="00D865CA">
              <w:rPr>
                <w:rFonts w:ascii="Times New Roman" w:hAnsi="Times New Roman" w:cs="Times New Roman"/>
              </w:rPr>
              <w:t xml:space="preserve">Communicated brand benefits </w:t>
            </w:r>
          </w:p>
          <w:p w14:paraId="04568748" w14:textId="77777777" w:rsidR="0005449D" w:rsidRPr="00D865CA" w:rsidRDefault="0005449D">
            <w:pPr>
              <w:numPr>
                <w:ilvl w:val="1"/>
                <w:numId w:val="120"/>
              </w:numPr>
              <w:spacing w:after="0" w:line="276" w:lineRule="auto"/>
              <w:rPr>
                <w:rFonts w:ascii="Times New Roman" w:hAnsi="Times New Roman" w:cs="Times New Roman"/>
              </w:rPr>
            </w:pPr>
            <w:r w:rsidRPr="00D865CA">
              <w:rPr>
                <w:rFonts w:ascii="Times New Roman" w:hAnsi="Times New Roman" w:cs="Times New Roman"/>
              </w:rPr>
              <w:t>Undertook brand promotion activities</w:t>
            </w:r>
          </w:p>
          <w:p w14:paraId="0690802B" w14:textId="77777777" w:rsidR="0005449D" w:rsidRPr="00D865CA" w:rsidRDefault="0005449D">
            <w:pPr>
              <w:pStyle w:val="ListParagraph"/>
              <w:numPr>
                <w:ilvl w:val="1"/>
                <w:numId w:val="120"/>
              </w:numPr>
              <w:spacing w:after="0"/>
              <w:rPr>
                <w:rFonts w:ascii="Times New Roman" w:hAnsi="Times New Roman"/>
                <w:sz w:val="24"/>
                <w:szCs w:val="24"/>
              </w:rPr>
            </w:pPr>
            <w:r w:rsidRPr="00D865CA">
              <w:rPr>
                <w:rFonts w:ascii="Times New Roman" w:hAnsi="Times New Roman"/>
                <w:sz w:val="24"/>
                <w:szCs w:val="24"/>
              </w:rPr>
              <w:t xml:space="preserve">Analyzed brand feedback from target audience </w:t>
            </w:r>
          </w:p>
          <w:p w14:paraId="7091AF22" w14:textId="77777777" w:rsidR="0005449D" w:rsidRPr="00D865CA" w:rsidRDefault="0005449D">
            <w:pPr>
              <w:pStyle w:val="ListParagraph"/>
              <w:numPr>
                <w:ilvl w:val="1"/>
                <w:numId w:val="120"/>
              </w:numPr>
              <w:spacing w:after="0"/>
              <w:rPr>
                <w:rFonts w:ascii="Times New Roman" w:hAnsi="Times New Roman"/>
                <w:sz w:val="24"/>
                <w:szCs w:val="24"/>
              </w:rPr>
            </w:pPr>
            <w:r w:rsidRPr="00D865CA">
              <w:rPr>
                <w:rFonts w:ascii="Times New Roman" w:hAnsi="Times New Roman"/>
                <w:sz w:val="24"/>
                <w:szCs w:val="24"/>
              </w:rPr>
              <w:t xml:space="preserve"> Identified customer satisfaction measures </w:t>
            </w:r>
          </w:p>
          <w:p w14:paraId="1FF8B06D" w14:textId="77777777" w:rsidR="0005449D" w:rsidRPr="00D865CA" w:rsidRDefault="0005449D">
            <w:pPr>
              <w:pStyle w:val="ListParagraph"/>
              <w:numPr>
                <w:ilvl w:val="1"/>
                <w:numId w:val="120"/>
              </w:numPr>
              <w:spacing w:after="0"/>
              <w:rPr>
                <w:rFonts w:ascii="Times New Roman" w:hAnsi="Times New Roman"/>
                <w:sz w:val="24"/>
                <w:szCs w:val="24"/>
              </w:rPr>
            </w:pPr>
            <w:r w:rsidRPr="00D865CA">
              <w:rPr>
                <w:rFonts w:ascii="Times New Roman" w:hAnsi="Times New Roman"/>
                <w:sz w:val="24"/>
                <w:szCs w:val="24"/>
              </w:rPr>
              <w:t xml:space="preserve">Measured brand impact </w:t>
            </w:r>
          </w:p>
        </w:tc>
      </w:tr>
      <w:tr w:rsidR="0005449D" w:rsidRPr="00D865CA" w14:paraId="5F89F33A" w14:textId="77777777" w:rsidTr="0005449D">
        <w:tc>
          <w:tcPr>
            <w:tcW w:w="2970" w:type="dxa"/>
            <w:tcBorders>
              <w:top w:val="single" w:sz="4" w:space="0" w:color="000000"/>
              <w:left w:val="single" w:sz="4" w:space="0" w:color="000000"/>
              <w:bottom w:val="single" w:sz="4" w:space="0" w:color="000000"/>
              <w:right w:val="single" w:sz="4" w:space="0" w:color="000000"/>
            </w:tcBorders>
            <w:hideMark/>
          </w:tcPr>
          <w:p w14:paraId="4B8DF842" w14:textId="77777777" w:rsidR="0005449D" w:rsidRPr="00D865CA" w:rsidRDefault="0005449D">
            <w:pPr>
              <w:pStyle w:val="ListParagraph"/>
              <w:numPr>
                <w:ilvl w:val="0"/>
                <w:numId w:val="120"/>
              </w:numPr>
              <w:spacing w:after="0"/>
              <w:rPr>
                <w:rFonts w:ascii="Times New Roman" w:hAnsi="Times New Roman"/>
                <w:sz w:val="24"/>
                <w:szCs w:val="24"/>
              </w:rPr>
            </w:pPr>
            <w:r w:rsidRPr="00D865CA">
              <w:rPr>
                <w:rFonts w:ascii="Times New Roman" w:hAnsi="Times New Roman"/>
                <w:sz w:val="24"/>
                <w:szCs w:val="24"/>
              </w:rPr>
              <w:lastRenderedPageBreak/>
              <w:t>Resource Implications</w:t>
            </w:r>
          </w:p>
        </w:tc>
        <w:tc>
          <w:tcPr>
            <w:tcW w:w="7290" w:type="dxa"/>
            <w:tcBorders>
              <w:top w:val="single" w:sz="4" w:space="0" w:color="000000"/>
              <w:left w:val="single" w:sz="4" w:space="0" w:color="000000"/>
              <w:bottom w:val="single" w:sz="4" w:space="0" w:color="000000"/>
              <w:right w:val="single" w:sz="4" w:space="0" w:color="000000"/>
            </w:tcBorders>
            <w:hideMark/>
          </w:tcPr>
          <w:p w14:paraId="059F1469" w14:textId="77777777" w:rsidR="00C46DE7" w:rsidRPr="003E500A" w:rsidRDefault="00C46DE7" w:rsidP="00C46DE7">
            <w:pPr>
              <w:tabs>
                <w:tab w:val="left" w:pos="702"/>
              </w:tabs>
              <w:spacing w:line="360" w:lineRule="auto"/>
              <w:contextualSpacing/>
              <w:rPr>
                <w:rFonts w:ascii="Times New Roman" w:eastAsia="Times New Roman" w:hAnsi="Times New Roman" w:cs="Times New Roman"/>
              </w:rPr>
            </w:pPr>
            <w:r w:rsidRPr="003E500A">
              <w:rPr>
                <w:rFonts w:ascii="Times New Roman" w:eastAsia="Times New Roman" w:hAnsi="Times New Roman" w:cs="Times New Roman"/>
              </w:rPr>
              <w:t>The following resources should be provided:</w:t>
            </w:r>
          </w:p>
          <w:p w14:paraId="46E838E0" w14:textId="77777777" w:rsidR="00C46DE7" w:rsidRDefault="00C46DE7">
            <w:pPr>
              <w:pStyle w:val="ListParagraph"/>
              <w:widowControl w:val="0"/>
              <w:numPr>
                <w:ilvl w:val="1"/>
                <w:numId w:val="120"/>
              </w:numPr>
              <w:tabs>
                <w:tab w:val="left" w:pos="702"/>
              </w:tabs>
              <w:spacing w:before="100" w:beforeAutospacing="1" w:after="0" w:line="360" w:lineRule="auto"/>
              <w:rPr>
                <w:rFonts w:ascii="Times New Roman" w:eastAsia="Times New Roman" w:hAnsi="Times New Roman"/>
              </w:rPr>
            </w:pPr>
            <w:r w:rsidRPr="00C46DE7">
              <w:rPr>
                <w:rFonts w:ascii="Times New Roman" w:eastAsia="Times New Roman" w:hAnsi="Times New Roman"/>
              </w:rPr>
              <w:t>Access to relevant workplace or appropriately simulated</w:t>
            </w:r>
          </w:p>
          <w:p w14:paraId="07138B2D" w14:textId="77777777" w:rsidR="00C46DE7" w:rsidRDefault="00C46DE7">
            <w:pPr>
              <w:pStyle w:val="ListParagraph"/>
              <w:widowControl w:val="0"/>
              <w:numPr>
                <w:ilvl w:val="1"/>
                <w:numId w:val="120"/>
              </w:numPr>
              <w:tabs>
                <w:tab w:val="left" w:pos="702"/>
              </w:tabs>
              <w:spacing w:before="100" w:beforeAutospacing="1" w:after="0" w:line="360" w:lineRule="auto"/>
              <w:rPr>
                <w:rFonts w:ascii="Times New Roman" w:eastAsia="Times New Roman" w:hAnsi="Times New Roman"/>
              </w:rPr>
            </w:pPr>
            <w:r w:rsidRPr="00C46DE7">
              <w:rPr>
                <w:rFonts w:ascii="Times New Roman" w:eastAsia="Times New Roman" w:hAnsi="Times New Roman"/>
              </w:rPr>
              <w:t>Environment where assessment can take place</w:t>
            </w:r>
          </w:p>
          <w:p w14:paraId="1F0A0C63" w14:textId="6E532732" w:rsidR="0005449D" w:rsidRPr="00C46DE7" w:rsidRDefault="00C46DE7">
            <w:pPr>
              <w:pStyle w:val="ListParagraph"/>
              <w:widowControl w:val="0"/>
              <w:numPr>
                <w:ilvl w:val="1"/>
                <w:numId w:val="120"/>
              </w:numPr>
              <w:tabs>
                <w:tab w:val="left" w:pos="702"/>
              </w:tabs>
              <w:spacing w:before="100" w:beforeAutospacing="1" w:after="0" w:line="360" w:lineRule="auto"/>
              <w:rPr>
                <w:rFonts w:ascii="Times New Roman" w:eastAsia="Times New Roman" w:hAnsi="Times New Roman"/>
              </w:rPr>
            </w:pPr>
            <w:r w:rsidRPr="00C46DE7">
              <w:rPr>
                <w:rFonts w:ascii="Times New Roman" w:eastAsia="Times New Roman" w:hAnsi="Times New Roman"/>
              </w:rPr>
              <w:t>Materials relevant to the proposed activity or tasks</w:t>
            </w:r>
          </w:p>
        </w:tc>
      </w:tr>
      <w:tr w:rsidR="0005449D" w:rsidRPr="00D865CA" w14:paraId="02D22888" w14:textId="77777777" w:rsidTr="0005449D">
        <w:tc>
          <w:tcPr>
            <w:tcW w:w="2970" w:type="dxa"/>
            <w:tcBorders>
              <w:top w:val="single" w:sz="4" w:space="0" w:color="000000"/>
              <w:left w:val="single" w:sz="4" w:space="0" w:color="000000"/>
              <w:bottom w:val="single" w:sz="4" w:space="0" w:color="000000"/>
              <w:right w:val="single" w:sz="4" w:space="0" w:color="000000"/>
            </w:tcBorders>
            <w:hideMark/>
          </w:tcPr>
          <w:p w14:paraId="4A44D9ED" w14:textId="77777777" w:rsidR="0005449D" w:rsidRPr="00D865CA" w:rsidRDefault="0005449D">
            <w:pPr>
              <w:pStyle w:val="ListParagraph"/>
              <w:numPr>
                <w:ilvl w:val="0"/>
                <w:numId w:val="120"/>
              </w:numPr>
              <w:spacing w:after="0"/>
              <w:rPr>
                <w:rFonts w:ascii="Times New Roman" w:hAnsi="Times New Roman"/>
                <w:sz w:val="24"/>
                <w:szCs w:val="24"/>
              </w:rPr>
            </w:pPr>
            <w:r w:rsidRPr="00D865CA">
              <w:rPr>
                <w:rFonts w:ascii="Times New Roman" w:hAnsi="Times New Roman"/>
                <w:sz w:val="24"/>
                <w:szCs w:val="24"/>
              </w:rPr>
              <w:t xml:space="preserve">Methods of Assessment </w:t>
            </w:r>
          </w:p>
        </w:tc>
        <w:tc>
          <w:tcPr>
            <w:tcW w:w="7290" w:type="dxa"/>
            <w:tcBorders>
              <w:top w:val="single" w:sz="4" w:space="0" w:color="000000"/>
              <w:left w:val="single" w:sz="4" w:space="0" w:color="000000"/>
              <w:bottom w:val="single" w:sz="4" w:space="0" w:color="000000"/>
              <w:right w:val="single" w:sz="4" w:space="0" w:color="000000"/>
            </w:tcBorders>
            <w:hideMark/>
          </w:tcPr>
          <w:p w14:paraId="4E693B7A"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Competency may be assessed through:</w:t>
            </w:r>
          </w:p>
          <w:p w14:paraId="361BA41E" w14:textId="77777777" w:rsidR="0005449D" w:rsidRPr="00D865CA" w:rsidRDefault="0005449D">
            <w:pPr>
              <w:numPr>
                <w:ilvl w:val="1"/>
                <w:numId w:val="120"/>
              </w:numPr>
              <w:spacing w:after="0" w:line="276" w:lineRule="auto"/>
              <w:rPr>
                <w:rFonts w:ascii="Times New Roman" w:hAnsi="Times New Roman" w:cs="Times New Roman"/>
              </w:rPr>
            </w:pPr>
            <w:r w:rsidRPr="00D865CA">
              <w:rPr>
                <w:rFonts w:ascii="Times New Roman" w:hAnsi="Times New Roman" w:cs="Times New Roman"/>
              </w:rPr>
              <w:t>Written tests</w:t>
            </w:r>
          </w:p>
          <w:p w14:paraId="5D73E2D8" w14:textId="77777777" w:rsidR="0005449D" w:rsidRPr="00D865CA" w:rsidRDefault="0005449D">
            <w:pPr>
              <w:numPr>
                <w:ilvl w:val="1"/>
                <w:numId w:val="120"/>
              </w:numPr>
              <w:spacing w:after="0" w:line="276" w:lineRule="auto"/>
              <w:rPr>
                <w:rFonts w:ascii="Times New Roman" w:hAnsi="Times New Roman" w:cs="Times New Roman"/>
              </w:rPr>
            </w:pPr>
            <w:r w:rsidRPr="00D865CA">
              <w:rPr>
                <w:rFonts w:ascii="Times New Roman" w:hAnsi="Times New Roman" w:cs="Times New Roman"/>
              </w:rPr>
              <w:t>Oral questioning</w:t>
            </w:r>
          </w:p>
          <w:p w14:paraId="41D27167" w14:textId="77777777" w:rsidR="0005449D" w:rsidRPr="00D865CA" w:rsidRDefault="0005449D">
            <w:pPr>
              <w:numPr>
                <w:ilvl w:val="1"/>
                <w:numId w:val="120"/>
              </w:numPr>
              <w:spacing w:after="0" w:line="276" w:lineRule="auto"/>
              <w:rPr>
                <w:rFonts w:ascii="Times New Roman" w:hAnsi="Times New Roman" w:cs="Times New Roman"/>
              </w:rPr>
            </w:pPr>
            <w:r w:rsidRPr="00D865CA">
              <w:rPr>
                <w:rFonts w:ascii="Times New Roman" w:hAnsi="Times New Roman" w:cs="Times New Roman"/>
              </w:rPr>
              <w:t>Third party reports</w:t>
            </w:r>
          </w:p>
          <w:p w14:paraId="41555CB3" w14:textId="77777777" w:rsidR="0005449D" w:rsidRPr="00D865CA" w:rsidRDefault="0005449D">
            <w:pPr>
              <w:numPr>
                <w:ilvl w:val="1"/>
                <w:numId w:val="120"/>
              </w:numPr>
              <w:spacing w:after="0" w:line="276" w:lineRule="auto"/>
              <w:rPr>
                <w:rFonts w:ascii="Times New Roman" w:hAnsi="Times New Roman" w:cs="Times New Roman"/>
              </w:rPr>
            </w:pPr>
            <w:r w:rsidRPr="00D865CA">
              <w:rPr>
                <w:rFonts w:ascii="Times New Roman" w:hAnsi="Times New Roman" w:cs="Times New Roman"/>
              </w:rPr>
              <w:t>Case studies</w:t>
            </w:r>
          </w:p>
        </w:tc>
      </w:tr>
      <w:tr w:rsidR="0005449D" w:rsidRPr="00D865CA" w14:paraId="22872CD4" w14:textId="77777777" w:rsidTr="0005449D">
        <w:tc>
          <w:tcPr>
            <w:tcW w:w="2970" w:type="dxa"/>
            <w:tcBorders>
              <w:top w:val="single" w:sz="4" w:space="0" w:color="000000"/>
              <w:left w:val="single" w:sz="4" w:space="0" w:color="000000"/>
              <w:bottom w:val="single" w:sz="4" w:space="0" w:color="000000"/>
              <w:right w:val="single" w:sz="4" w:space="0" w:color="000000"/>
            </w:tcBorders>
            <w:hideMark/>
          </w:tcPr>
          <w:p w14:paraId="5369934A" w14:textId="77777777" w:rsidR="0005449D" w:rsidRPr="00D865CA" w:rsidRDefault="0005449D">
            <w:pPr>
              <w:pStyle w:val="ListParagraph"/>
              <w:numPr>
                <w:ilvl w:val="0"/>
                <w:numId w:val="120"/>
              </w:numPr>
              <w:spacing w:after="0"/>
              <w:rPr>
                <w:rFonts w:ascii="Times New Roman" w:hAnsi="Times New Roman"/>
                <w:sz w:val="24"/>
                <w:szCs w:val="24"/>
              </w:rPr>
            </w:pPr>
            <w:r w:rsidRPr="00D865CA">
              <w:rPr>
                <w:rFonts w:ascii="Times New Roman" w:hAnsi="Times New Roman"/>
                <w:sz w:val="24"/>
                <w:szCs w:val="24"/>
              </w:rPr>
              <w:t>Context of Assessment</w:t>
            </w:r>
          </w:p>
        </w:tc>
        <w:tc>
          <w:tcPr>
            <w:tcW w:w="7290" w:type="dxa"/>
            <w:tcBorders>
              <w:top w:val="single" w:sz="4" w:space="0" w:color="000000"/>
              <w:left w:val="single" w:sz="4" w:space="0" w:color="000000"/>
              <w:bottom w:val="single" w:sz="4" w:space="0" w:color="000000"/>
              <w:right w:val="single" w:sz="4" w:space="0" w:color="000000"/>
            </w:tcBorders>
            <w:hideMark/>
          </w:tcPr>
          <w:p w14:paraId="6A56E474" w14:textId="0AB13A45" w:rsidR="0005449D" w:rsidRPr="00D865CA" w:rsidRDefault="00C46DE7" w:rsidP="0005449D">
            <w:pPr>
              <w:spacing w:after="0"/>
              <w:ind w:left="18"/>
              <w:rPr>
                <w:rFonts w:ascii="Times New Roman" w:hAnsi="Times New Roman" w:cs="Times New Roman"/>
              </w:rPr>
            </w:pPr>
            <w:r w:rsidRPr="003E500A">
              <w:rPr>
                <w:rFonts w:ascii="Times New Roman" w:eastAsia="Calibri" w:hAnsi="Times New Roman" w:cs="Times New Roman"/>
                <w:lang w:val="en-GB"/>
              </w:rPr>
              <w:t>Competency may be assessed individually in the actual workplace or simulated workplace environment</w:t>
            </w:r>
            <w:r w:rsidRPr="00D865CA">
              <w:rPr>
                <w:rFonts w:ascii="Times New Roman" w:hAnsi="Times New Roman" w:cs="Times New Roman"/>
              </w:rPr>
              <w:t xml:space="preserve"> </w:t>
            </w:r>
          </w:p>
        </w:tc>
      </w:tr>
      <w:tr w:rsidR="0005449D" w:rsidRPr="00D865CA" w14:paraId="6CF24191" w14:textId="77777777" w:rsidTr="0005449D">
        <w:tc>
          <w:tcPr>
            <w:tcW w:w="2970" w:type="dxa"/>
            <w:tcBorders>
              <w:top w:val="single" w:sz="4" w:space="0" w:color="000000"/>
              <w:left w:val="single" w:sz="4" w:space="0" w:color="000000"/>
              <w:bottom w:val="single" w:sz="4" w:space="0" w:color="000000"/>
              <w:right w:val="single" w:sz="4" w:space="0" w:color="000000"/>
            </w:tcBorders>
            <w:hideMark/>
          </w:tcPr>
          <w:p w14:paraId="36CF9011" w14:textId="77777777" w:rsidR="0005449D" w:rsidRPr="00D865CA" w:rsidRDefault="0005449D">
            <w:pPr>
              <w:pStyle w:val="ListParagraph"/>
              <w:numPr>
                <w:ilvl w:val="0"/>
                <w:numId w:val="120"/>
              </w:numPr>
              <w:spacing w:after="0"/>
              <w:rPr>
                <w:rFonts w:ascii="Times New Roman" w:hAnsi="Times New Roman"/>
                <w:sz w:val="24"/>
                <w:szCs w:val="24"/>
              </w:rPr>
            </w:pPr>
            <w:r w:rsidRPr="00D865CA">
              <w:rPr>
                <w:rFonts w:ascii="Times New Roman" w:hAnsi="Times New Roman"/>
                <w:sz w:val="24"/>
                <w:szCs w:val="24"/>
              </w:rPr>
              <w:t>Guidance information for assessment</w:t>
            </w:r>
          </w:p>
        </w:tc>
        <w:tc>
          <w:tcPr>
            <w:tcW w:w="7290" w:type="dxa"/>
            <w:tcBorders>
              <w:top w:val="single" w:sz="4" w:space="0" w:color="000000"/>
              <w:left w:val="single" w:sz="4" w:space="0" w:color="000000"/>
              <w:bottom w:val="single" w:sz="4" w:space="0" w:color="000000"/>
              <w:right w:val="single" w:sz="4" w:space="0" w:color="000000"/>
            </w:tcBorders>
            <w:hideMark/>
          </w:tcPr>
          <w:p w14:paraId="53D6A7DA" w14:textId="77777777" w:rsidR="0005449D" w:rsidRPr="00D865CA" w:rsidRDefault="0005449D" w:rsidP="0005449D">
            <w:pPr>
              <w:spacing w:after="0"/>
              <w:rPr>
                <w:rFonts w:ascii="Times New Roman" w:hAnsi="Times New Roman" w:cs="Times New Roman"/>
              </w:rPr>
            </w:pPr>
            <w:r w:rsidRPr="00D865CA">
              <w:rPr>
                <w:rFonts w:ascii="Times New Roman" w:hAnsi="Times New Roman" w:cs="Times New Roman"/>
              </w:rPr>
              <w:t xml:space="preserve">Holistic assessment with other units relevant to the industry subsector, workplace and job roles is recommended. </w:t>
            </w:r>
          </w:p>
        </w:tc>
      </w:tr>
    </w:tbl>
    <w:p w14:paraId="7006018A" w14:textId="77777777" w:rsidR="0005449D" w:rsidRPr="00D865CA" w:rsidRDefault="0005449D">
      <w:pPr>
        <w:pStyle w:val="Normal1"/>
        <w:rPr>
          <w:rFonts w:ascii="Times New Roman" w:hAnsi="Times New Roman" w:cs="Times New Roman"/>
        </w:rPr>
      </w:pPr>
    </w:p>
    <w:p w14:paraId="46AA4179" w14:textId="77777777" w:rsidR="00EB6145" w:rsidRPr="00D865CA" w:rsidRDefault="00EB6145">
      <w:pPr>
        <w:rPr>
          <w:rFonts w:ascii="Times New Roman" w:hAnsi="Times New Roman" w:cs="Times New Roman"/>
          <w:b/>
          <w:color w:val="000000"/>
        </w:rPr>
      </w:pPr>
      <w:r w:rsidRPr="00D865CA">
        <w:rPr>
          <w:rFonts w:ascii="Times New Roman" w:hAnsi="Times New Roman" w:cs="Times New Roman"/>
        </w:rPr>
        <w:br w:type="page"/>
      </w:r>
    </w:p>
    <w:p w14:paraId="74990EA0" w14:textId="77777777" w:rsidR="00E1043F" w:rsidRPr="00D865CA" w:rsidRDefault="00E1043F">
      <w:pPr>
        <w:rPr>
          <w:rFonts w:ascii="Times New Roman" w:eastAsia="Times New Roman" w:hAnsi="Times New Roman" w:cs="Times New Roman"/>
          <w:b/>
          <w:color w:val="000000"/>
        </w:rPr>
      </w:pPr>
      <w:r w:rsidRPr="00D865CA">
        <w:rPr>
          <w:rFonts w:ascii="Times New Roman" w:eastAsia="Times New Roman" w:hAnsi="Times New Roman" w:cs="Times New Roman"/>
        </w:rPr>
        <w:lastRenderedPageBreak/>
        <w:br w:type="page"/>
      </w:r>
    </w:p>
    <w:p w14:paraId="52EC01BE" w14:textId="77777777" w:rsidR="00BB0BCF" w:rsidRPr="00D865CA" w:rsidRDefault="00BB0BCF" w:rsidP="00BB0BCF">
      <w:pPr>
        <w:pStyle w:val="Heading1"/>
        <w:rPr>
          <w:rFonts w:ascii="Times New Roman" w:eastAsia="Times New Roman" w:hAnsi="Times New Roman" w:cs="Times New Roman"/>
        </w:rPr>
      </w:pPr>
      <w:bookmarkStart w:id="48" w:name="_Toc196896674"/>
      <w:bookmarkStart w:id="49" w:name="_Toc196896675"/>
      <w:r w:rsidRPr="00D865CA">
        <w:rPr>
          <w:rFonts w:ascii="Times New Roman" w:eastAsia="Times New Roman" w:hAnsi="Times New Roman" w:cs="Times New Roman"/>
        </w:rPr>
        <w:lastRenderedPageBreak/>
        <w:t>MANAGE CUSTOMER EXPERIENCE</w:t>
      </w:r>
      <w:bookmarkEnd w:id="48"/>
    </w:p>
    <w:p w14:paraId="430BCA63" w14:textId="77777777" w:rsidR="00BB0BCF" w:rsidRPr="00D865CA" w:rsidRDefault="00BB0BCF" w:rsidP="00BB0BCF">
      <w:pPr>
        <w:pStyle w:val="Normal1"/>
        <w:spacing w:after="0"/>
        <w:rPr>
          <w:rFonts w:ascii="Times New Roman" w:eastAsia="Times New Roman" w:hAnsi="Times New Roman" w:cs="Times New Roman"/>
          <w:b/>
        </w:rPr>
      </w:pPr>
    </w:p>
    <w:p w14:paraId="3660152D" w14:textId="3A5C66D0" w:rsidR="00BB0BCF" w:rsidRPr="00D865CA" w:rsidRDefault="00BB0BCF" w:rsidP="00BB0BCF">
      <w:pPr>
        <w:pStyle w:val="Normal1"/>
        <w:spacing w:after="0"/>
        <w:rPr>
          <w:rFonts w:ascii="Times New Roman" w:eastAsia="Times New Roman" w:hAnsi="Times New Roman" w:cs="Times New Roman"/>
          <w:b/>
        </w:rPr>
      </w:pPr>
      <w:r w:rsidRPr="00D865CA">
        <w:rPr>
          <w:rFonts w:ascii="Times New Roman" w:eastAsia="Times New Roman" w:hAnsi="Times New Roman" w:cs="Times New Roman"/>
          <w:b/>
        </w:rPr>
        <w:t xml:space="preserve">UNIT CODE: </w:t>
      </w:r>
      <w:r w:rsidR="00380380" w:rsidRPr="00C46A32">
        <w:rPr>
          <w:rFonts w:ascii="Times New Roman" w:hAnsi="Times New Roman"/>
        </w:rPr>
        <w:t xml:space="preserve">0414 </w:t>
      </w:r>
      <w:r w:rsidR="00380380">
        <w:rPr>
          <w:rFonts w:ascii="Times New Roman" w:hAnsi="Times New Roman"/>
        </w:rPr>
        <w:t>451</w:t>
      </w:r>
      <w:r w:rsidR="00380380" w:rsidRPr="00C46A32">
        <w:rPr>
          <w:rFonts w:ascii="Times New Roman" w:hAnsi="Times New Roman"/>
        </w:rPr>
        <w:t xml:space="preserve"> </w:t>
      </w:r>
      <w:r w:rsidR="00380380">
        <w:rPr>
          <w:rFonts w:ascii="Times New Roman" w:hAnsi="Times New Roman"/>
        </w:rPr>
        <w:t>13</w:t>
      </w:r>
      <w:r w:rsidR="00380380" w:rsidRPr="00C46A32">
        <w:rPr>
          <w:rFonts w:ascii="Times New Roman" w:hAnsi="Times New Roman"/>
        </w:rPr>
        <w:t>A</w:t>
      </w:r>
    </w:p>
    <w:p w14:paraId="1F1937B1" w14:textId="77777777" w:rsidR="00BB0BCF" w:rsidRPr="00D865CA" w:rsidRDefault="00BB0BCF" w:rsidP="00BB0BCF">
      <w:pPr>
        <w:pStyle w:val="Normal1"/>
        <w:spacing w:after="0"/>
        <w:rPr>
          <w:rFonts w:ascii="Times New Roman" w:eastAsia="Times New Roman" w:hAnsi="Times New Roman" w:cs="Times New Roman"/>
          <w:b/>
        </w:rPr>
      </w:pPr>
      <w:r w:rsidRPr="00D865CA">
        <w:rPr>
          <w:rFonts w:ascii="Times New Roman" w:eastAsia="Times New Roman" w:hAnsi="Times New Roman" w:cs="Times New Roman"/>
          <w:b/>
        </w:rPr>
        <w:t>UNIT DESCRIPTION</w:t>
      </w:r>
    </w:p>
    <w:p w14:paraId="257A3AB3" w14:textId="77777777" w:rsidR="00BB0BCF" w:rsidRPr="00D865CA" w:rsidRDefault="00BB0BCF" w:rsidP="00BB0BCF">
      <w:pPr>
        <w:pStyle w:val="Normal1"/>
        <w:jc w:val="both"/>
        <w:rPr>
          <w:rFonts w:ascii="Times New Roman" w:eastAsia="Times New Roman" w:hAnsi="Times New Roman" w:cs="Times New Roman"/>
          <w:b/>
          <w:color w:val="000000"/>
        </w:rPr>
      </w:pPr>
      <w:r w:rsidRPr="00D865CA">
        <w:rPr>
          <w:rFonts w:ascii="Times New Roman" w:hAnsi="Times New Roman" w:cs="Times New Roman"/>
        </w:rPr>
        <w:t>This unit specifies the competencies required to manage consumer experience. It involves collecting consumer insights, determining engagement model, creating communication content, testing engagement content, evaluating consumer experience, innovating and renovating consumer experience pipeline and preparing consumer experience report</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BB0BCF" w:rsidRPr="00D865CA" w14:paraId="1A6E2BE2" w14:textId="77777777" w:rsidTr="00530115">
        <w:trPr>
          <w:tblHeader/>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5D2A9DBF" w14:textId="77777777" w:rsidR="00BB0BCF" w:rsidRPr="00D865CA" w:rsidRDefault="00BB0BCF" w:rsidP="00530115">
            <w:pPr>
              <w:spacing w:after="0"/>
              <w:rPr>
                <w:rFonts w:ascii="Times New Roman" w:hAnsi="Times New Roman" w:cs="Times New Roman"/>
                <w:b/>
              </w:rPr>
            </w:pPr>
            <w:r w:rsidRPr="00D865CA">
              <w:rPr>
                <w:rFonts w:ascii="Times New Roman" w:hAnsi="Times New Roman" w:cs="Times New Roman"/>
                <w:b/>
              </w:rPr>
              <w:t>ELEMENT</w:t>
            </w:r>
          </w:p>
          <w:p w14:paraId="46F2957B"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 xml:space="preserve">These describe the </w:t>
            </w:r>
            <w:r w:rsidRPr="00D865CA">
              <w:rPr>
                <w:rFonts w:ascii="Times New Roman" w:hAnsi="Times New Roman" w:cs="Times New Roman"/>
                <w:b/>
              </w:rPr>
              <w:t>key outcomes</w:t>
            </w:r>
            <w:r w:rsidRPr="00D865CA">
              <w:rPr>
                <w:rFonts w:ascii="Times New Roman" w:hAnsi="Times New Roman" w:cs="Times New Roman"/>
              </w:rPr>
              <w:t xml:space="preserve"> which make up </w:t>
            </w:r>
            <w:r w:rsidRPr="00D865CA">
              <w:rPr>
                <w:rFonts w:ascii="Times New Roman" w:hAnsi="Times New Roman" w:cs="Times New Roman"/>
                <w:b/>
              </w:rPr>
              <w:t>workplace function</w:t>
            </w:r>
            <w:r w:rsidRPr="00D865CA">
              <w:rPr>
                <w:rFonts w:ascii="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635D7B81" w14:textId="77777777" w:rsidR="00BB0BCF" w:rsidRPr="00D865CA" w:rsidRDefault="00BB0BCF" w:rsidP="00530115">
            <w:pPr>
              <w:spacing w:after="0"/>
              <w:rPr>
                <w:rFonts w:ascii="Times New Roman" w:hAnsi="Times New Roman" w:cs="Times New Roman"/>
                <w:b/>
              </w:rPr>
            </w:pPr>
            <w:r w:rsidRPr="00D865CA">
              <w:rPr>
                <w:rFonts w:ascii="Times New Roman" w:hAnsi="Times New Roman" w:cs="Times New Roman"/>
                <w:b/>
              </w:rPr>
              <w:t>PERFORMANCE CRITERIA</w:t>
            </w:r>
          </w:p>
          <w:p w14:paraId="1457EC51"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 xml:space="preserve">These are </w:t>
            </w:r>
            <w:r w:rsidRPr="00D865CA">
              <w:rPr>
                <w:rFonts w:ascii="Times New Roman" w:hAnsi="Times New Roman" w:cs="Times New Roman"/>
                <w:b/>
              </w:rPr>
              <w:t>assessable</w:t>
            </w:r>
            <w:r w:rsidRPr="00D865CA">
              <w:rPr>
                <w:rFonts w:ascii="Times New Roman" w:hAnsi="Times New Roman" w:cs="Times New Roman"/>
              </w:rPr>
              <w:t xml:space="preserve"> statements which specify the required level of performance for each of the elements.</w:t>
            </w:r>
          </w:p>
          <w:p w14:paraId="0C119AD9" w14:textId="77777777" w:rsidR="00BB0BCF" w:rsidRPr="00D865CA" w:rsidRDefault="00BB0BCF" w:rsidP="00530115">
            <w:pPr>
              <w:spacing w:after="0"/>
              <w:rPr>
                <w:rFonts w:ascii="Times New Roman" w:hAnsi="Times New Roman" w:cs="Times New Roman"/>
                <w:b/>
                <w:i/>
              </w:rPr>
            </w:pPr>
            <w:r w:rsidRPr="00D865CA">
              <w:rPr>
                <w:rFonts w:ascii="Times New Roman" w:hAnsi="Times New Roman" w:cs="Times New Roman"/>
                <w:b/>
                <w:i/>
              </w:rPr>
              <w:t>Bold and italicized terms are elaborated in the range.</w:t>
            </w:r>
          </w:p>
        </w:tc>
      </w:tr>
      <w:tr w:rsidR="00BB0BCF" w:rsidRPr="00D865CA" w14:paraId="7AD41637" w14:textId="77777777" w:rsidTr="00530115">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0F9647A9" w14:textId="77777777" w:rsidR="00BB0BCF" w:rsidRPr="00D865CA" w:rsidRDefault="00BB0BCF">
            <w:pPr>
              <w:pStyle w:val="ListParagraph"/>
              <w:numPr>
                <w:ilvl w:val="0"/>
                <w:numId w:val="74"/>
              </w:numPr>
              <w:spacing w:after="0"/>
              <w:rPr>
                <w:rFonts w:ascii="Times New Roman" w:hAnsi="Times New Roman"/>
                <w:sz w:val="24"/>
                <w:szCs w:val="24"/>
              </w:rPr>
            </w:pPr>
            <w:r w:rsidRPr="00D865CA">
              <w:rPr>
                <w:rFonts w:ascii="Times New Roman" w:hAnsi="Times New Roman"/>
                <w:sz w:val="24"/>
                <w:szCs w:val="24"/>
              </w:rPr>
              <w:t>Collect Customer insights</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1347C79C" w14:textId="77777777" w:rsidR="00BB0BCF" w:rsidRPr="00D865CA" w:rsidRDefault="00BB0BCF">
            <w:pPr>
              <w:pStyle w:val="ListParagraph"/>
              <w:numPr>
                <w:ilvl w:val="1"/>
                <w:numId w:val="75"/>
              </w:numPr>
              <w:spacing w:after="0"/>
              <w:rPr>
                <w:rFonts w:ascii="Times New Roman" w:hAnsi="Times New Roman"/>
                <w:sz w:val="24"/>
                <w:szCs w:val="24"/>
              </w:rPr>
            </w:pPr>
            <w:r w:rsidRPr="00D865CA">
              <w:rPr>
                <w:rFonts w:ascii="Times New Roman" w:hAnsi="Times New Roman"/>
                <w:b/>
                <w:i/>
                <w:sz w:val="24"/>
                <w:szCs w:val="24"/>
              </w:rPr>
              <w:t>Target audience</w:t>
            </w:r>
            <w:r w:rsidRPr="00D865CA">
              <w:rPr>
                <w:rFonts w:ascii="Times New Roman" w:hAnsi="Times New Roman"/>
                <w:sz w:val="24"/>
                <w:szCs w:val="24"/>
              </w:rPr>
              <w:t xml:space="preserve"> is identified in accordance with marketing strategy</w:t>
            </w:r>
          </w:p>
          <w:p w14:paraId="43C15B67"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 xml:space="preserve">1.2 Historical data on consumer behavior is </w:t>
            </w:r>
            <w:proofErr w:type="spellStart"/>
            <w:r w:rsidRPr="00D865CA">
              <w:rPr>
                <w:rFonts w:ascii="Times New Roman" w:hAnsi="Times New Roman" w:cs="Times New Roman"/>
              </w:rPr>
              <w:t>analysed</w:t>
            </w:r>
            <w:proofErr w:type="spellEnd"/>
            <w:r w:rsidRPr="00D865CA">
              <w:rPr>
                <w:rFonts w:ascii="Times New Roman" w:hAnsi="Times New Roman" w:cs="Times New Roman"/>
              </w:rPr>
              <w:t xml:space="preserve"> in accordance with industry reports</w:t>
            </w:r>
          </w:p>
          <w:p w14:paraId="6BDC4CF1" w14:textId="77777777" w:rsidR="00BB0BCF" w:rsidRPr="00D865CA" w:rsidRDefault="00BB0BCF" w:rsidP="00530115">
            <w:pPr>
              <w:spacing w:after="0"/>
              <w:rPr>
                <w:rFonts w:ascii="Times New Roman" w:hAnsi="Times New Roman" w:cs="Times New Roman"/>
              </w:rPr>
            </w:pPr>
            <w:proofErr w:type="gramStart"/>
            <w:r w:rsidRPr="00D865CA">
              <w:rPr>
                <w:rFonts w:ascii="Times New Roman" w:hAnsi="Times New Roman" w:cs="Times New Roman"/>
              </w:rPr>
              <w:t>1.3  Gaps</w:t>
            </w:r>
            <w:proofErr w:type="gramEnd"/>
            <w:r w:rsidRPr="00D865CA">
              <w:rPr>
                <w:rFonts w:ascii="Times New Roman" w:hAnsi="Times New Roman" w:cs="Times New Roman"/>
              </w:rPr>
              <w:t xml:space="preserve"> in current trends are identified in accordance with industry reports</w:t>
            </w:r>
          </w:p>
          <w:p w14:paraId="7D80A12C"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1.4 Channels of collecting consumer insight are identified in accordance with data collection procedures</w:t>
            </w:r>
          </w:p>
          <w:p w14:paraId="4AB41D47"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 xml:space="preserve">1.5 Consumer insight report is prepared in accordance with marketing procedures </w:t>
            </w:r>
          </w:p>
        </w:tc>
      </w:tr>
      <w:tr w:rsidR="00BB0BCF" w:rsidRPr="00D865CA" w14:paraId="2BE9BC84" w14:textId="77777777" w:rsidTr="00530115">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35652BA0" w14:textId="77777777" w:rsidR="00BB0BCF" w:rsidRPr="00D865CA" w:rsidRDefault="00BB0BCF">
            <w:pPr>
              <w:pStyle w:val="ListParagraph"/>
              <w:numPr>
                <w:ilvl w:val="0"/>
                <w:numId w:val="74"/>
              </w:numPr>
              <w:spacing w:after="0"/>
              <w:contextualSpacing w:val="0"/>
              <w:rPr>
                <w:rFonts w:ascii="Times New Roman" w:hAnsi="Times New Roman"/>
                <w:sz w:val="24"/>
                <w:szCs w:val="24"/>
              </w:rPr>
            </w:pPr>
            <w:r w:rsidRPr="00D865CA">
              <w:rPr>
                <w:rFonts w:ascii="Times New Roman" w:hAnsi="Times New Roman"/>
                <w:sz w:val="24"/>
                <w:szCs w:val="24"/>
              </w:rPr>
              <w:t>Determine engagement model</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0547657B"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2.1 Purpose of engagement model is identified in accordance with marketing strategy</w:t>
            </w:r>
          </w:p>
          <w:p w14:paraId="1F0CD6AF"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2.2 Target audience is identified in accordance with brand strategy</w:t>
            </w:r>
          </w:p>
          <w:p w14:paraId="4A94B77D"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2.3 Engagement channels are determined in accordance with consumer insight report</w:t>
            </w:r>
          </w:p>
          <w:p w14:paraId="46500DED"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2.4 Audience engagement is carried out in accordance with Consumer service excellence standards policy and procedure</w:t>
            </w:r>
          </w:p>
          <w:p w14:paraId="08331CEF"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2.5 Engagement channels are evaluated in accordance with customer service excellence standards policy and procedure</w:t>
            </w:r>
          </w:p>
        </w:tc>
      </w:tr>
      <w:tr w:rsidR="00BB0BCF" w:rsidRPr="00D865CA" w14:paraId="57FE8130" w14:textId="77777777" w:rsidTr="00530115">
        <w:tc>
          <w:tcPr>
            <w:tcW w:w="2970" w:type="dxa"/>
            <w:tcBorders>
              <w:top w:val="single" w:sz="4" w:space="0" w:color="000000"/>
              <w:left w:val="single" w:sz="4" w:space="0" w:color="000000"/>
              <w:bottom w:val="single" w:sz="4" w:space="0" w:color="000000"/>
              <w:right w:val="single" w:sz="4" w:space="0" w:color="000000"/>
            </w:tcBorders>
          </w:tcPr>
          <w:p w14:paraId="40F1D691" w14:textId="77777777" w:rsidR="00BB0BCF" w:rsidRPr="00D865CA" w:rsidRDefault="00BB0BCF">
            <w:pPr>
              <w:pStyle w:val="ListParagraph"/>
              <w:numPr>
                <w:ilvl w:val="0"/>
                <w:numId w:val="74"/>
              </w:numPr>
              <w:spacing w:after="0"/>
              <w:contextualSpacing w:val="0"/>
              <w:rPr>
                <w:rFonts w:ascii="Times New Roman" w:hAnsi="Times New Roman"/>
                <w:sz w:val="24"/>
                <w:szCs w:val="24"/>
              </w:rPr>
            </w:pPr>
            <w:r w:rsidRPr="00D865CA">
              <w:rPr>
                <w:rFonts w:ascii="Times New Roman" w:hAnsi="Times New Roman"/>
                <w:sz w:val="24"/>
                <w:szCs w:val="24"/>
              </w:rPr>
              <w:t>Test   engagement content</w:t>
            </w:r>
          </w:p>
        </w:tc>
        <w:tc>
          <w:tcPr>
            <w:tcW w:w="7290" w:type="dxa"/>
            <w:tcBorders>
              <w:top w:val="single" w:sz="4" w:space="0" w:color="000000"/>
              <w:left w:val="single" w:sz="4" w:space="0" w:color="000000"/>
              <w:bottom w:val="single" w:sz="4" w:space="0" w:color="000000"/>
              <w:right w:val="single" w:sz="4" w:space="0" w:color="000000"/>
            </w:tcBorders>
          </w:tcPr>
          <w:p w14:paraId="18C13E83"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3.1 Audience is identified in accordance with marketing strategy</w:t>
            </w:r>
          </w:p>
          <w:p w14:paraId="4887E628"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 xml:space="preserve">3.2 </w:t>
            </w:r>
            <w:r w:rsidRPr="00D865CA">
              <w:rPr>
                <w:rFonts w:ascii="Times New Roman" w:hAnsi="Times New Roman" w:cs="Times New Roman"/>
                <w:b/>
                <w:i/>
              </w:rPr>
              <w:t>Communication channel</w:t>
            </w:r>
            <w:r w:rsidRPr="00D865CA">
              <w:rPr>
                <w:rFonts w:ascii="Times New Roman" w:hAnsi="Times New Roman" w:cs="Times New Roman"/>
              </w:rPr>
              <w:t xml:space="preserve"> is identified in accordance with target audience</w:t>
            </w:r>
          </w:p>
          <w:p w14:paraId="209559B6"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3.3 Content is scheduled in the marketing channels in accordance with communication plan</w:t>
            </w:r>
          </w:p>
          <w:p w14:paraId="1C9F520B"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 xml:space="preserve">3.4 Content is sent to audience in accordance with communication schedule </w:t>
            </w:r>
          </w:p>
          <w:p w14:paraId="271B28F2"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 xml:space="preserve">3.5 Audience responses are </w:t>
            </w:r>
            <w:proofErr w:type="gramStart"/>
            <w:r w:rsidRPr="00D865CA">
              <w:rPr>
                <w:rFonts w:ascii="Times New Roman" w:hAnsi="Times New Roman" w:cs="Times New Roman"/>
              </w:rPr>
              <w:t>analyzed  in</w:t>
            </w:r>
            <w:proofErr w:type="gramEnd"/>
            <w:r w:rsidRPr="00D865CA">
              <w:rPr>
                <w:rFonts w:ascii="Times New Roman" w:hAnsi="Times New Roman" w:cs="Times New Roman"/>
              </w:rPr>
              <w:t xml:space="preserve"> accordance with data analysis procedure</w:t>
            </w:r>
          </w:p>
        </w:tc>
      </w:tr>
      <w:tr w:rsidR="00BB0BCF" w:rsidRPr="00D865CA" w14:paraId="5ACEFE14" w14:textId="77777777" w:rsidTr="00530115">
        <w:tc>
          <w:tcPr>
            <w:tcW w:w="2970" w:type="dxa"/>
            <w:tcBorders>
              <w:top w:val="single" w:sz="4" w:space="0" w:color="000000"/>
              <w:left w:val="single" w:sz="4" w:space="0" w:color="000000"/>
              <w:bottom w:val="single" w:sz="4" w:space="0" w:color="000000"/>
              <w:right w:val="single" w:sz="4" w:space="0" w:color="000000"/>
            </w:tcBorders>
          </w:tcPr>
          <w:p w14:paraId="59AEEDE5" w14:textId="77777777" w:rsidR="00BB0BCF" w:rsidRPr="00D865CA" w:rsidRDefault="00BB0BCF">
            <w:pPr>
              <w:pStyle w:val="ListParagraph"/>
              <w:numPr>
                <w:ilvl w:val="0"/>
                <w:numId w:val="74"/>
              </w:numPr>
              <w:spacing w:after="0"/>
              <w:contextualSpacing w:val="0"/>
              <w:rPr>
                <w:rFonts w:ascii="Times New Roman" w:hAnsi="Times New Roman"/>
                <w:sz w:val="24"/>
                <w:szCs w:val="24"/>
              </w:rPr>
            </w:pPr>
            <w:r w:rsidRPr="00D865CA">
              <w:rPr>
                <w:rFonts w:ascii="Times New Roman" w:hAnsi="Times New Roman"/>
                <w:sz w:val="24"/>
                <w:szCs w:val="24"/>
              </w:rPr>
              <w:t xml:space="preserve">Evaluate </w:t>
            </w:r>
            <w:proofErr w:type="gramStart"/>
            <w:r w:rsidRPr="00D865CA">
              <w:rPr>
                <w:rFonts w:ascii="Times New Roman" w:hAnsi="Times New Roman"/>
                <w:sz w:val="24"/>
                <w:szCs w:val="24"/>
              </w:rPr>
              <w:t>customer  experience</w:t>
            </w:r>
            <w:proofErr w:type="gramEnd"/>
          </w:p>
        </w:tc>
        <w:tc>
          <w:tcPr>
            <w:tcW w:w="7290" w:type="dxa"/>
            <w:tcBorders>
              <w:top w:val="single" w:sz="4" w:space="0" w:color="000000"/>
              <w:left w:val="single" w:sz="4" w:space="0" w:color="000000"/>
              <w:bottom w:val="single" w:sz="4" w:space="0" w:color="000000"/>
              <w:right w:val="single" w:sz="4" w:space="0" w:color="000000"/>
            </w:tcBorders>
          </w:tcPr>
          <w:p w14:paraId="26E953C4"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4.1 Target audience is selected in accordance with consumer data base</w:t>
            </w:r>
          </w:p>
          <w:p w14:paraId="603F5D6B"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 xml:space="preserve">4.2 </w:t>
            </w:r>
            <w:r w:rsidRPr="00D865CA">
              <w:rPr>
                <w:rFonts w:ascii="Times New Roman" w:hAnsi="Times New Roman" w:cs="Times New Roman"/>
                <w:b/>
                <w:i/>
              </w:rPr>
              <w:t>Customer experience</w:t>
            </w:r>
            <w:r w:rsidRPr="00D865CA">
              <w:rPr>
                <w:rFonts w:ascii="Times New Roman" w:hAnsi="Times New Roman" w:cs="Times New Roman"/>
              </w:rPr>
              <w:t xml:space="preserve"> to be measured is determined in accordance with marketing strategy</w:t>
            </w:r>
          </w:p>
          <w:p w14:paraId="79EFBC31"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lastRenderedPageBreak/>
              <w:t xml:space="preserve">4.3 </w:t>
            </w:r>
            <w:r w:rsidRPr="00D865CA">
              <w:rPr>
                <w:rFonts w:ascii="Times New Roman" w:hAnsi="Times New Roman" w:cs="Times New Roman"/>
                <w:b/>
                <w:i/>
              </w:rPr>
              <w:t>Data collection channels</w:t>
            </w:r>
            <w:r w:rsidRPr="00D865CA">
              <w:rPr>
                <w:rFonts w:ascii="Times New Roman" w:hAnsi="Times New Roman" w:cs="Times New Roman"/>
              </w:rPr>
              <w:t xml:space="preserve"> are designed in accordance with data collection procedures</w:t>
            </w:r>
          </w:p>
          <w:p w14:paraId="7D139A55"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4.4 Data collected is analyzed in accordance with data analysis procedure</w:t>
            </w:r>
          </w:p>
          <w:p w14:paraId="7414BCDD"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4.5 Customer experience gaps are identified in accordance with data analyzed</w:t>
            </w:r>
          </w:p>
          <w:p w14:paraId="5A9E7294"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4.6 Corrective measures are carried out in accordance with Customer service excellence standard procedures</w:t>
            </w:r>
          </w:p>
          <w:p w14:paraId="0B9E8131"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4.7 Customer experience report is prepared in accordance with Consumer service excellence standard procedures</w:t>
            </w:r>
          </w:p>
        </w:tc>
      </w:tr>
      <w:tr w:rsidR="00BB0BCF" w:rsidRPr="00D865CA" w14:paraId="3799C1C5" w14:textId="77777777" w:rsidTr="00530115">
        <w:tc>
          <w:tcPr>
            <w:tcW w:w="2970" w:type="dxa"/>
            <w:tcBorders>
              <w:top w:val="single" w:sz="4" w:space="0" w:color="000000"/>
              <w:left w:val="single" w:sz="4" w:space="0" w:color="000000"/>
              <w:bottom w:val="single" w:sz="4" w:space="0" w:color="000000"/>
              <w:right w:val="single" w:sz="4" w:space="0" w:color="000000"/>
            </w:tcBorders>
          </w:tcPr>
          <w:p w14:paraId="51F637D5" w14:textId="77777777" w:rsidR="00BB0BCF" w:rsidRPr="00D865CA" w:rsidRDefault="00BB0BCF">
            <w:pPr>
              <w:pStyle w:val="ListParagraph"/>
              <w:numPr>
                <w:ilvl w:val="0"/>
                <w:numId w:val="74"/>
              </w:numPr>
              <w:spacing w:after="0"/>
              <w:contextualSpacing w:val="0"/>
              <w:rPr>
                <w:rFonts w:ascii="Times New Roman" w:hAnsi="Times New Roman"/>
                <w:sz w:val="24"/>
                <w:szCs w:val="24"/>
              </w:rPr>
            </w:pPr>
            <w:r w:rsidRPr="00D865CA">
              <w:rPr>
                <w:rFonts w:ascii="Times New Roman" w:hAnsi="Times New Roman"/>
                <w:sz w:val="24"/>
                <w:szCs w:val="24"/>
              </w:rPr>
              <w:lastRenderedPageBreak/>
              <w:t>Innovate and renovate customer experience pipeline</w:t>
            </w:r>
          </w:p>
        </w:tc>
        <w:tc>
          <w:tcPr>
            <w:tcW w:w="7290" w:type="dxa"/>
            <w:tcBorders>
              <w:top w:val="single" w:sz="4" w:space="0" w:color="000000"/>
              <w:left w:val="single" w:sz="4" w:space="0" w:color="000000"/>
              <w:bottom w:val="single" w:sz="4" w:space="0" w:color="000000"/>
              <w:right w:val="single" w:sz="4" w:space="0" w:color="000000"/>
            </w:tcBorders>
          </w:tcPr>
          <w:p w14:paraId="6DC8B5CD"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5.1 Objectives are set in accordance with customer experience analysis reports</w:t>
            </w:r>
          </w:p>
          <w:p w14:paraId="47F367FE"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5.2 Target audience is identified in accordance with marketing strategy</w:t>
            </w:r>
          </w:p>
          <w:p w14:paraId="5FE9521D"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5.3 Customer insight data is collected in accordance with data collection procedures</w:t>
            </w:r>
          </w:p>
          <w:p w14:paraId="15001062"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5.4 Existing products are evaluated in accordance with marketing information</w:t>
            </w:r>
          </w:p>
          <w:p w14:paraId="3E813E04"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b/>
                <w:i/>
              </w:rPr>
              <w:t>5.5 Competitor activity</w:t>
            </w:r>
            <w:r w:rsidRPr="00D865CA">
              <w:rPr>
                <w:rFonts w:ascii="Times New Roman" w:hAnsi="Times New Roman" w:cs="Times New Roman"/>
              </w:rPr>
              <w:t xml:space="preserve"> is analyzed in accordance with data analysis procedure</w:t>
            </w:r>
          </w:p>
          <w:p w14:paraId="7F35050D"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5.6 New processes are created in accordance with innovation procedures</w:t>
            </w:r>
          </w:p>
          <w:p w14:paraId="300FCF9D"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5.7 Prototype is created in accordance with innovations procedures</w:t>
            </w:r>
          </w:p>
          <w:p w14:paraId="699C98AB"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5.8 New process is launched in accordance with marketing strategy</w:t>
            </w:r>
          </w:p>
        </w:tc>
      </w:tr>
      <w:tr w:rsidR="00BB0BCF" w:rsidRPr="00D865CA" w14:paraId="4CD662F3" w14:textId="77777777" w:rsidTr="00530115">
        <w:tc>
          <w:tcPr>
            <w:tcW w:w="2970" w:type="dxa"/>
            <w:tcBorders>
              <w:top w:val="single" w:sz="4" w:space="0" w:color="000000"/>
              <w:left w:val="single" w:sz="4" w:space="0" w:color="000000"/>
              <w:bottom w:val="single" w:sz="4" w:space="0" w:color="000000"/>
              <w:right w:val="single" w:sz="4" w:space="0" w:color="000000"/>
            </w:tcBorders>
          </w:tcPr>
          <w:p w14:paraId="20AB80C1" w14:textId="77777777" w:rsidR="00BB0BCF" w:rsidRPr="00D865CA" w:rsidRDefault="00BB0BCF">
            <w:pPr>
              <w:pStyle w:val="ListParagraph"/>
              <w:numPr>
                <w:ilvl w:val="0"/>
                <w:numId w:val="74"/>
              </w:numPr>
              <w:spacing w:after="0"/>
              <w:contextualSpacing w:val="0"/>
              <w:rPr>
                <w:rFonts w:ascii="Times New Roman" w:hAnsi="Times New Roman"/>
                <w:sz w:val="24"/>
                <w:szCs w:val="24"/>
              </w:rPr>
            </w:pPr>
            <w:r w:rsidRPr="00D865CA">
              <w:rPr>
                <w:rFonts w:ascii="Times New Roman" w:hAnsi="Times New Roman"/>
                <w:sz w:val="24"/>
                <w:szCs w:val="24"/>
              </w:rPr>
              <w:t>Prepare customer experience report</w:t>
            </w:r>
          </w:p>
        </w:tc>
        <w:tc>
          <w:tcPr>
            <w:tcW w:w="7290" w:type="dxa"/>
            <w:tcBorders>
              <w:top w:val="single" w:sz="4" w:space="0" w:color="000000"/>
              <w:left w:val="single" w:sz="4" w:space="0" w:color="000000"/>
              <w:bottom w:val="single" w:sz="4" w:space="0" w:color="000000"/>
              <w:right w:val="single" w:sz="4" w:space="0" w:color="000000"/>
            </w:tcBorders>
          </w:tcPr>
          <w:p w14:paraId="6E772BF3"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 xml:space="preserve">6.1 Customer experience data is analyzed in accordance with marketing strategy </w:t>
            </w:r>
          </w:p>
          <w:p w14:paraId="6CDE0030"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6.2 Customer experience recommendations are made in accordance with analyzed data</w:t>
            </w:r>
          </w:p>
          <w:p w14:paraId="1BBA1578" w14:textId="77777777" w:rsidR="00BB0BCF" w:rsidRPr="00D865CA" w:rsidRDefault="00BB0BCF" w:rsidP="00530115">
            <w:pPr>
              <w:spacing w:after="0"/>
              <w:rPr>
                <w:rFonts w:ascii="Times New Roman" w:hAnsi="Times New Roman" w:cs="Times New Roman"/>
              </w:rPr>
            </w:pPr>
            <w:r w:rsidRPr="00D865CA">
              <w:rPr>
                <w:rFonts w:ascii="Times New Roman" w:hAnsi="Times New Roman" w:cs="Times New Roman"/>
              </w:rPr>
              <w:t>6.3 Customer experience report is prepared and shared in accordance with marketing procedures</w:t>
            </w:r>
          </w:p>
        </w:tc>
      </w:tr>
    </w:tbl>
    <w:p w14:paraId="579EF39F" w14:textId="77777777" w:rsidR="00BB0BCF" w:rsidRPr="00D865CA" w:rsidRDefault="00BB0BCF" w:rsidP="00BB0BCF">
      <w:pPr>
        <w:pStyle w:val="Normal1"/>
        <w:spacing w:after="0" w:line="276" w:lineRule="auto"/>
        <w:rPr>
          <w:rFonts w:ascii="Times New Roman" w:eastAsia="Times New Roman" w:hAnsi="Times New Roman" w:cs="Times New Roman"/>
          <w:b/>
        </w:rPr>
      </w:pPr>
      <w:r w:rsidRPr="00D865CA">
        <w:rPr>
          <w:rFonts w:ascii="Times New Roman" w:eastAsia="Times New Roman" w:hAnsi="Times New Roman" w:cs="Times New Roman"/>
          <w:b/>
        </w:rPr>
        <w:t xml:space="preserve">RANGE </w:t>
      </w:r>
    </w:p>
    <w:p w14:paraId="07F4F175" w14:textId="77777777" w:rsidR="00BB0BCF" w:rsidRPr="00D865CA" w:rsidRDefault="00BB0BCF" w:rsidP="00BB0BCF">
      <w:pPr>
        <w:pStyle w:val="Normal1"/>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p w14:paraId="5ADFCF0C" w14:textId="77777777" w:rsidR="00BB0BCF" w:rsidRPr="00D865CA" w:rsidRDefault="00BB0BCF" w:rsidP="00BB0BCF">
      <w:pPr>
        <w:pStyle w:val="Normal1"/>
        <w:spacing w:after="0" w:line="276" w:lineRule="auto"/>
        <w:rPr>
          <w:rFonts w:ascii="Times New Roman" w:eastAsia="Times New Roman" w:hAnsi="Times New Roman" w:cs="Times New Roman"/>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BB0BCF" w:rsidRPr="00D865CA" w14:paraId="6796A0ED" w14:textId="77777777" w:rsidTr="00530115">
        <w:trPr>
          <w:tblHeader/>
        </w:trPr>
        <w:tc>
          <w:tcPr>
            <w:tcW w:w="2970" w:type="dxa"/>
            <w:tcBorders>
              <w:top w:val="single" w:sz="4" w:space="0" w:color="000000"/>
              <w:left w:val="single" w:sz="4" w:space="0" w:color="000000"/>
              <w:bottom w:val="single" w:sz="4" w:space="0" w:color="000000"/>
              <w:right w:val="single" w:sz="4" w:space="0" w:color="000000"/>
            </w:tcBorders>
            <w:hideMark/>
          </w:tcPr>
          <w:p w14:paraId="5716EC61" w14:textId="77777777" w:rsidR="00BB0BCF" w:rsidRPr="00D865CA" w:rsidRDefault="00BB0BCF" w:rsidP="00530115">
            <w:pPr>
              <w:pStyle w:val="ListParagraph"/>
              <w:spacing w:after="0"/>
              <w:ind w:left="0"/>
              <w:rPr>
                <w:rFonts w:ascii="Times New Roman" w:hAnsi="Times New Roman"/>
                <w:b/>
                <w:sz w:val="24"/>
                <w:szCs w:val="24"/>
              </w:rPr>
            </w:pPr>
            <w:r w:rsidRPr="00D865CA">
              <w:rPr>
                <w:rFonts w:ascii="Times New Roman" w:hAnsi="Times New Roman"/>
                <w:b/>
                <w:sz w:val="24"/>
                <w:szCs w:val="24"/>
              </w:rPr>
              <w:t>Variable</w:t>
            </w:r>
          </w:p>
        </w:tc>
        <w:tc>
          <w:tcPr>
            <w:tcW w:w="7290" w:type="dxa"/>
            <w:tcBorders>
              <w:top w:val="single" w:sz="4" w:space="0" w:color="000000"/>
              <w:left w:val="single" w:sz="4" w:space="0" w:color="000000"/>
              <w:bottom w:val="single" w:sz="4" w:space="0" w:color="000000"/>
              <w:right w:val="single" w:sz="4" w:space="0" w:color="000000"/>
            </w:tcBorders>
            <w:hideMark/>
          </w:tcPr>
          <w:p w14:paraId="25772A18" w14:textId="77777777" w:rsidR="00BB0BCF" w:rsidRPr="00D865CA" w:rsidRDefault="00BB0BCF" w:rsidP="00530115">
            <w:pPr>
              <w:pStyle w:val="ListParagraph"/>
              <w:spacing w:after="0"/>
              <w:ind w:left="0"/>
              <w:rPr>
                <w:rFonts w:ascii="Times New Roman" w:hAnsi="Times New Roman"/>
                <w:sz w:val="24"/>
                <w:szCs w:val="24"/>
              </w:rPr>
            </w:pPr>
            <w:r w:rsidRPr="00D865CA">
              <w:rPr>
                <w:rFonts w:ascii="Times New Roman" w:hAnsi="Times New Roman"/>
                <w:b/>
                <w:sz w:val="24"/>
                <w:szCs w:val="24"/>
              </w:rPr>
              <w:t xml:space="preserve">Range </w:t>
            </w:r>
          </w:p>
        </w:tc>
      </w:tr>
      <w:tr w:rsidR="00BB0BCF" w:rsidRPr="00D865CA" w14:paraId="63CECB53" w14:textId="77777777" w:rsidTr="00530115">
        <w:tc>
          <w:tcPr>
            <w:tcW w:w="2970" w:type="dxa"/>
            <w:tcBorders>
              <w:top w:val="single" w:sz="4" w:space="0" w:color="000000"/>
              <w:left w:val="single" w:sz="4" w:space="0" w:color="000000"/>
              <w:bottom w:val="single" w:sz="4" w:space="0" w:color="000000"/>
              <w:right w:val="single" w:sz="4" w:space="0" w:color="000000"/>
            </w:tcBorders>
            <w:hideMark/>
          </w:tcPr>
          <w:p w14:paraId="18A88582" w14:textId="77777777" w:rsidR="00BB0BCF" w:rsidRPr="00D865CA" w:rsidRDefault="00BB0BCF">
            <w:pPr>
              <w:pStyle w:val="ListParagraph"/>
              <w:numPr>
                <w:ilvl w:val="0"/>
                <w:numId w:val="78"/>
              </w:numPr>
              <w:spacing w:after="0"/>
              <w:contextualSpacing w:val="0"/>
              <w:rPr>
                <w:rFonts w:ascii="Times New Roman" w:hAnsi="Times New Roman"/>
                <w:bCs/>
                <w:sz w:val="24"/>
                <w:szCs w:val="24"/>
              </w:rPr>
            </w:pPr>
            <w:r w:rsidRPr="00D865CA">
              <w:rPr>
                <w:rFonts w:ascii="Times New Roman" w:hAnsi="Times New Roman"/>
                <w:bCs/>
                <w:sz w:val="24"/>
                <w:szCs w:val="24"/>
              </w:rPr>
              <w:t>Target audience includes but not limited to:</w:t>
            </w:r>
          </w:p>
        </w:tc>
        <w:tc>
          <w:tcPr>
            <w:tcW w:w="7290" w:type="dxa"/>
            <w:tcBorders>
              <w:top w:val="single" w:sz="4" w:space="0" w:color="000000"/>
              <w:left w:val="single" w:sz="4" w:space="0" w:color="000000"/>
              <w:bottom w:val="single" w:sz="4" w:space="0" w:color="000000"/>
              <w:right w:val="single" w:sz="4" w:space="0" w:color="000000"/>
            </w:tcBorders>
          </w:tcPr>
          <w:p w14:paraId="141684CD"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Age</w:t>
            </w:r>
          </w:p>
          <w:p w14:paraId="3EF16545"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Gender</w:t>
            </w:r>
          </w:p>
          <w:p w14:paraId="4DC6D5C4"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Ethnicity</w:t>
            </w:r>
          </w:p>
          <w:p w14:paraId="6003A7E7"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Location</w:t>
            </w:r>
          </w:p>
          <w:p w14:paraId="074D31BF"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Personalities</w:t>
            </w:r>
          </w:p>
          <w:p w14:paraId="377A2449"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Culture</w:t>
            </w:r>
          </w:p>
        </w:tc>
      </w:tr>
      <w:tr w:rsidR="00BB0BCF" w:rsidRPr="00D865CA" w14:paraId="36E6D800" w14:textId="77777777" w:rsidTr="00530115">
        <w:tc>
          <w:tcPr>
            <w:tcW w:w="2970" w:type="dxa"/>
            <w:tcBorders>
              <w:top w:val="single" w:sz="4" w:space="0" w:color="000000"/>
              <w:left w:val="single" w:sz="4" w:space="0" w:color="000000"/>
              <w:bottom w:val="single" w:sz="4" w:space="0" w:color="000000"/>
              <w:right w:val="single" w:sz="4" w:space="0" w:color="000000"/>
            </w:tcBorders>
            <w:hideMark/>
          </w:tcPr>
          <w:p w14:paraId="0F5B21F2" w14:textId="77777777" w:rsidR="00BB0BCF" w:rsidRPr="00D865CA" w:rsidRDefault="00BB0BCF">
            <w:pPr>
              <w:pStyle w:val="ListParagraph"/>
              <w:numPr>
                <w:ilvl w:val="0"/>
                <w:numId w:val="78"/>
              </w:numPr>
              <w:spacing w:after="0"/>
              <w:contextualSpacing w:val="0"/>
              <w:rPr>
                <w:rFonts w:ascii="Times New Roman" w:hAnsi="Times New Roman"/>
                <w:bCs/>
                <w:sz w:val="24"/>
                <w:szCs w:val="24"/>
              </w:rPr>
            </w:pPr>
            <w:r w:rsidRPr="00D865CA">
              <w:rPr>
                <w:rFonts w:ascii="Times New Roman" w:hAnsi="Times New Roman"/>
                <w:bCs/>
                <w:sz w:val="24"/>
                <w:szCs w:val="24"/>
              </w:rPr>
              <w:lastRenderedPageBreak/>
              <w:t xml:space="preserve">Consumer insights </w:t>
            </w:r>
            <w:proofErr w:type="gramStart"/>
            <w:r w:rsidRPr="00D865CA">
              <w:rPr>
                <w:rFonts w:ascii="Times New Roman" w:hAnsi="Times New Roman"/>
                <w:bCs/>
                <w:sz w:val="24"/>
                <w:szCs w:val="24"/>
              </w:rPr>
              <w:t>includes</w:t>
            </w:r>
            <w:proofErr w:type="gramEnd"/>
            <w:r w:rsidRPr="00D865CA">
              <w:rPr>
                <w:rFonts w:ascii="Times New Roman" w:hAnsi="Times New Roman"/>
                <w:bCs/>
                <w:sz w:val="24"/>
                <w:szCs w:val="24"/>
              </w:rPr>
              <w:t xml:space="preserv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3631FEE1"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 xml:space="preserve">Consumer behavior </w:t>
            </w:r>
          </w:p>
          <w:p w14:paraId="370BDFE5"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Purchasing power</w:t>
            </w:r>
          </w:p>
          <w:p w14:paraId="5D992C15"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Purchasing patterns</w:t>
            </w:r>
          </w:p>
          <w:p w14:paraId="583CFDF0" w14:textId="77777777" w:rsidR="00BB0BCF" w:rsidRPr="00D865CA" w:rsidRDefault="00BB0BCF" w:rsidP="00530115">
            <w:pPr>
              <w:spacing w:after="0"/>
              <w:ind w:left="720"/>
              <w:rPr>
                <w:rFonts w:ascii="Times New Roman" w:hAnsi="Times New Roman" w:cs="Times New Roman"/>
              </w:rPr>
            </w:pPr>
          </w:p>
        </w:tc>
      </w:tr>
      <w:tr w:rsidR="00BB0BCF" w:rsidRPr="00D865CA" w14:paraId="09930096" w14:textId="77777777" w:rsidTr="00530115">
        <w:tc>
          <w:tcPr>
            <w:tcW w:w="2970" w:type="dxa"/>
            <w:tcBorders>
              <w:top w:val="single" w:sz="4" w:space="0" w:color="000000"/>
              <w:left w:val="single" w:sz="4" w:space="0" w:color="000000"/>
              <w:bottom w:val="single" w:sz="4" w:space="0" w:color="000000"/>
              <w:right w:val="single" w:sz="4" w:space="0" w:color="000000"/>
            </w:tcBorders>
          </w:tcPr>
          <w:p w14:paraId="50F93C7C" w14:textId="77777777" w:rsidR="00BB0BCF" w:rsidRPr="00D865CA" w:rsidRDefault="00BB0BCF">
            <w:pPr>
              <w:pStyle w:val="ListParagraph"/>
              <w:numPr>
                <w:ilvl w:val="0"/>
                <w:numId w:val="78"/>
              </w:numPr>
              <w:spacing w:after="0"/>
              <w:contextualSpacing w:val="0"/>
              <w:rPr>
                <w:rFonts w:ascii="Times New Roman" w:hAnsi="Times New Roman"/>
                <w:bCs/>
                <w:sz w:val="24"/>
                <w:szCs w:val="24"/>
              </w:rPr>
            </w:pPr>
            <w:r w:rsidRPr="00D865CA">
              <w:rPr>
                <w:rFonts w:ascii="Times New Roman" w:hAnsi="Times New Roman"/>
                <w:bCs/>
                <w:sz w:val="24"/>
                <w:szCs w:val="24"/>
              </w:rPr>
              <w:t>Content aesthetics includes but not limited to:</w:t>
            </w:r>
          </w:p>
        </w:tc>
        <w:tc>
          <w:tcPr>
            <w:tcW w:w="7290" w:type="dxa"/>
            <w:tcBorders>
              <w:top w:val="single" w:sz="4" w:space="0" w:color="000000"/>
              <w:left w:val="single" w:sz="4" w:space="0" w:color="000000"/>
              <w:bottom w:val="single" w:sz="4" w:space="0" w:color="000000"/>
              <w:right w:val="single" w:sz="4" w:space="0" w:color="000000"/>
            </w:tcBorders>
          </w:tcPr>
          <w:p w14:paraId="04923BA4"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Font size</w:t>
            </w:r>
          </w:p>
          <w:p w14:paraId="7906A6D7" w14:textId="77777777" w:rsidR="00BB0BCF" w:rsidRPr="00D865CA" w:rsidRDefault="00BB0BCF">
            <w:pPr>
              <w:numPr>
                <w:ilvl w:val="0"/>
                <w:numId w:val="76"/>
              </w:numPr>
              <w:spacing w:after="0" w:line="276" w:lineRule="auto"/>
              <w:rPr>
                <w:rFonts w:ascii="Times New Roman" w:hAnsi="Times New Roman" w:cs="Times New Roman"/>
              </w:rPr>
            </w:pPr>
            <w:proofErr w:type="spellStart"/>
            <w:r w:rsidRPr="00D865CA">
              <w:rPr>
                <w:rFonts w:ascii="Times New Roman" w:hAnsi="Times New Roman" w:cs="Times New Roman"/>
              </w:rPr>
              <w:t>Colour</w:t>
            </w:r>
            <w:proofErr w:type="spellEnd"/>
            <w:r w:rsidRPr="00D865CA">
              <w:rPr>
                <w:rFonts w:ascii="Times New Roman" w:hAnsi="Times New Roman" w:cs="Times New Roman"/>
              </w:rPr>
              <w:t xml:space="preserve"> coordination</w:t>
            </w:r>
          </w:p>
          <w:p w14:paraId="0F3B8304"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MEMEs</w:t>
            </w:r>
          </w:p>
          <w:p w14:paraId="791DDC22"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Graphic Interchange Format (GIFs)</w:t>
            </w:r>
          </w:p>
        </w:tc>
      </w:tr>
      <w:tr w:rsidR="00BB0BCF" w:rsidRPr="00D865CA" w14:paraId="683C3279" w14:textId="77777777" w:rsidTr="00530115">
        <w:tc>
          <w:tcPr>
            <w:tcW w:w="2970" w:type="dxa"/>
            <w:tcBorders>
              <w:top w:val="single" w:sz="4" w:space="0" w:color="000000"/>
              <w:left w:val="single" w:sz="4" w:space="0" w:color="000000"/>
              <w:bottom w:val="single" w:sz="4" w:space="0" w:color="000000"/>
              <w:right w:val="single" w:sz="4" w:space="0" w:color="000000"/>
            </w:tcBorders>
            <w:hideMark/>
          </w:tcPr>
          <w:p w14:paraId="678A3443" w14:textId="77777777" w:rsidR="00BB0BCF" w:rsidRPr="00D865CA" w:rsidRDefault="00BB0BCF">
            <w:pPr>
              <w:pStyle w:val="ListParagraph"/>
              <w:numPr>
                <w:ilvl w:val="0"/>
                <w:numId w:val="78"/>
              </w:numPr>
              <w:spacing w:after="0"/>
              <w:contextualSpacing w:val="0"/>
              <w:rPr>
                <w:rFonts w:ascii="Times New Roman" w:hAnsi="Times New Roman"/>
                <w:bCs/>
                <w:sz w:val="24"/>
                <w:szCs w:val="24"/>
              </w:rPr>
            </w:pPr>
            <w:r w:rsidRPr="00D865CA">
              <w:rPr>
                <w:rFonts w:ascii="Times New Roman" w:hAnsi="Times New Roman"/>
                <w:bCs/>
                <w:sz w:val="24"/>
                <w:szCs w:val="24"/>
              </w:rPr>
              <w:t>Consumer experience includes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3C03C9E7" w14:textId="77777777" w:rsidR="00BB0BCF" w:rsidRPr="00D865CA" w:rsidRDefault="00BB0BCF">
            <w:pPr>
              <w:pStyle w:val="ListParagraph"/>
              <w:numPr>
                <w:ilvl w:val="0"/>
                <w:numId w:val="77"/>
              </w:numPr>
              <w:spacing w:after="0"/>
              <w:rPr>
                <w:rFonts w:ascii="Times New Roman" w:hAnsi="Times New Roman"/>
                <w:sz w:val="24"/>
                <w:szCs w:val="24"/>
              </w:rPr>
            </w:pPr>
            <w:r w:rsidRPr="00D865CA">
              <w:rPr>
                <w:rFonts w:ascii="Times New Roman" w:hAnsi="Times New Roman"/>
                <w:sz w:val="24"/>
                <w:szCs w:val="24"/>
              </w:rPr>
              <w:t>Touch points (website, digital pages)</w:t>
            </w:r>
          </w:p>
          <w:p w14:paraId="78657B68" w14:textId="77777777" w:rsidR="00BB0BCF" w:rsidRPr="00D865CA" w:rsidRDefault="00BB0BCF">
            <w:pPr>
              <w:pStyle w:val="ListParagraph"/>
              <w:numPr>
                <w:ilvl w:val="0"/>
                <w:numId w:val="77"/>
              </w:numPr>
              <w:spacing w:after="0"/>
              <w:rPr>
                <w:rFonts w:ascii="Times New Roman" w:hAnsi="Times New Roman"/>
                <w:sz w:val="24"/>
                <w:szCs w:val="24"/>
              </w:rPr>
            </w:pPr>
            <w:r w:rsidRPr="00D865CA">
              <w:rPr>
                <w:rFonts w:ascii="Times New Roman" w:hAnsi="Times New Roman"/>
                <w:sz w:val="24"/>
                <w:szCs w:val="24"/>
              </w:rPr>
              <w:t>Quality of service/product</w:t>
            </w:r>
          </w:p>
        </w:tc>
      </w:tr>
      <w:tr w:rsidR="00BB0BCF" w:rsidRPr="00D865CA" w14:paraId="54210ED8" w14:textId="77777777" w:rsidTr="00530115">
        <w:tc>
          <w:tcPr>
            <w:tcW w:w="2970" w:type="dxa"/>
            <w:tcBorders>
              <w:top w:val="single" w:sz="4" w:space="0" w:color="000000"/>
              <w:left w:val="single" w:sz="4" w:space="0" w:color="000000"/>
              <w:bottom w:val="single" w:sz="4" w:space="0" w:color="000000"/>
              <w:right w:val="single" w:sz="4" w:space="0" w:color="000000"/>
            </w:tcBorders>
          </w:tcPr>
          <w:p w14:paraId="68694929" w14:textId="77777777" w:rsidR="00BB0BCF" w:rsidRPr="00D865CA" w:rsidRDefault="00BB0BCF">
            <w:pPr>
              <w:pStyle w:val="ListParagraph"/>
              <w:numPr>
                <w:ilvl w:val="0"/>
                <w:numId w:val="78"/>
              </w:numPr>
              <w:spacing w:after="0"/>
              <w:contextualSpacing w:val="0"/>
              <w:rPr>
                <w:rFonts w:ascii="Times New Roman" w:hAnsi="Times New Roman"/>
                <w:bCs/>
                <w:sz w:val="24"/>
                <w:szCs w:val="24"/>
              </w:rPr>
            </w:pPr>
            <w:r w:rsidRPr="00D865CA">
              <w:rPr>
                <w:rFonts w:ascii="Times New Roman" w:hAnsi="Times New Roman"/>
                <w:bCs/>
                <w:sz w:val="24"/>
                <w:szCs w:val="24"/>
              </w:rPr>
              <w:t xml:space="preserve">Data collection channels </w:t>
            </w:r>
            <w:proofErr w:type="gramStart"/>
            <w:r w:rsidRPr="00D865CA">
              <w:rPr>
                <w:rFonts w:ascii="Times New Roman" w:hAnsi="Times New Roman"/>
                <w:bCs/>
                <w:sz w:val="24"/>
                <w:szCs w:val="24"/>
              </w:rPr>
              <w:t>includes</w:t>
            </w:r>
            <w:proofErr w:type="gramEnd"/>
            <w:r w:rsidRPr="00D865CA">
              <w:rPr>
                <w:rFonts w:ascii="Times New Roman" w:hAnsi="Times New Roman"/>
                <w:bCs/>
                <w:sz w:val="24"/>
                <w:szCs w:val="24"/>
              </w:rPr>
              <w:t xml:space="preserve"> but not limited to:</w:t>
            </w:r>
          </w:p>
        </w:tc>
        <w:tc>
          <w:tcPr>
            <w:tcW w:w="7290" w:type="dxa"/>
            <w:tcBorders>
              <w:top w:val="single" w:sz="4" w:space="0" w:color="000000"/>
              <w:left w:val="single" w:sz="4" w:space="0" w:color="000000"/>
              <w:bottom w:val="single" w:sz="4" w:space="0" w:color="000000"/>
              <w:right w:val="single" w:sz="4" w:space="0" w:color="000000"/>
            </w:tcBorders>
          </w:tcPr>
          <w:p w14:paraId="2A2897BE"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Surveys</w:t>
            </w:r>
          </w:p>
          <w:p w14:paraId="72521270"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Questionnaires</w:t>
            </w:r>
          </w:p>
          <w:p w14:paraId="519A384A"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Focus groups</w:t>
            </w:r>
          </w:p>
          <w:p w14:paraId="246E546A"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 xml:space="preserve">Journals </w:t>
            </w:r>
          </w:p>
          <w:p w14:paraId="37A91EB4"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Feedback forms</w:t>
            </w:r>
          </w:p>
          <w:p w14:paraId="6E0BC212" w14:textId="77777777" w:rsidR="00BB0BCF" w:rsidRPr="00D865CA" w:rsidRDefault="00BB0BCF">
            <w:pPr>
              <w:pStyle w:val="ListParagraph"/>
              <w:numPr>
                <w:ilvl w:val="0"/>
                <w:numId w:val="77"/>
              </w:numPr>
              <w:spacing w:after="0"/>
              <w:rPr>
                <w:rFonts w:ascii="Times New Roman" w:hAnsi="Times New Roman"/>
                <w:sz w:val="24"/>
                <w:szCs w:val="24"/>
              </w:rPr>
            </w:pPr>
            <w:r w:rsidRPr="00D865CA">
              <w:rPr>
                <w:rFonts w:ascii="Times New Roman" w:hAnsi="Times New Roman"/>
                <w:sz w:val="24"/>
                <w:szCs w:val="24"/>
              </w:rPr>
              <w:t>Statistical reports</w:t>
            </w:r>
          </w:p>
        </w:tc>
      </w:tr>
      <w:tr w:rsidR="00BB0BCF" w:rsidRPr="00D865CA" w14:paraId="6CAFA13B" w14:textId="77777777" w:rsidTr="00530115">
        <w:tc>
          <w:tcPr>
            <w:tcW w:w="2970" w:type="dxa"/>
            <w:tcBorders>
              <w:top w:val="single" w:sz="4" w:space="0" w:color="000000"/>
              <w:left w:val="single" w:sz="4" w:space="0" w:color="000000"/>
              <w:bottom w:val="single" w:sz="4" w:space="0" w:color="000000"/>
              <w:right w:val="single" w:sz="4" w:space="0" w:color="000000"/>
            </w:tcBorders>
            <w:hideMark/>
          </w:tcPr>
          <w:p w14:paraId="13435A4D" w14:textId="77777777" w:rsidR="00BB0BCF" w:rsidRPr="00D865CA" w:rsidRDefault="00BB0BCF">
            <w:pPr>
              <w:pStyle w:val="ListParagraph"/>
              <w:numPr>
                <w:ilvl w:val="0"/>
                <w:numId w:val="78"/>
              </w:numPr>
              <w:spacing w:after="0"/>
              <w:contextualSpacing w:val="0"/>
              <w:rPr>
                <w:rFonts w:ascii="Times New Roman" w:hAnsi="Times New Roman"/>
                <w:bCs/>
                <w:sz w:val="24"/>
                <w:szCs w:val="24"/>
              </w:rPr>
            </w:pPr>
            <w:r w:rsidRPr="00D865CA">
              <w:rPr>
                <w:rFonts w:ascii="Times New Roman" w:hAnsi="Times New Roman"/>
                <w:bCs/>
                <w:sz w:val="24"/>
                <w:szCs w:val="24"/>
              </w:rPr>
              <w:t xml:space="preserve">Competitor activities </w:t>
            </w:r>
            <w:proofErr w:type="gramStart"/>
            <w:r w:rsidRPr="00D865CA">
              <w:rPr>
                <w:rFonts w:ascii="Times New Roman" w:hAnsi="Times New Roman"/>
                <w:bCs/>
                <w:sz w:val="24"/>
                <w:szCs w:val="24"/>
              </w:rPr>
              <w:t>includes</w:t>
            </w:r>
            <w:proofErr w:type="gramEnd"/>
            <w:r w:rsidRPr="00D865CA">
              <w:rPr>
                <w:rFonts w:ascii="Times New Roman" w:hAnsi="Times New Roman"/>
                <w:bCs/>
                <w:sz w:val="24"/>
                <w:szCs w:val="24"/>
              </w:rPr>
              <w:t xml:space="preserv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19EBE9AE"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Price adjustment</w:t>
            </w:r>
          </w:p>
          <w:p w14:paraId="0A708A69"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Innovations/Renovations</w:t>
            </w:r>
          </w:p>
          <w:p w14:paraId="1A7A9B97" w14:textId="77777777" w:rsidR="00BB0BCF" w:rsidRPr="00D865CA" w:rsidRDefault="00BB0BCF">
            <w:pPr>
              <w:numPr>
                <w:ilvl w:val="0"/>
                <w:numId w:val="76"/>
              </w:numPr>
              <w:spacing w:after="0" w:line="276" w:lineRule="auto"/>
              <w:rPr>
                <w:rFonts w:ascii="Times New Roman" w:hAnsi="Times New Roman" w:cs="Times New Roman"/>
              </w:rPr>
            </w:pPr>
            <w:r w:rsidRPr="00D865CA">
              <w:rPr>
                <w:rFonts w:ascii="Times New Roman" w:hAnsi="Times New Roman" w:cs="Times New Roman"/>
              </w:rPr>
              <w:t>Content revision</w:t>
            </w:r>
          </w:p>
        </w:tc>
      </w:tr>
    </w:tbl>
    <w:p w14:paraId="28C9492C" w14:textId="77777777" w:rsidR="00BB0BCF" w:rsidRPr="00D865CA" w:rsidRDefault="00BB0BCF" w:rsidP="00BB0BCF">
      <w:pPr>
        <w:pStyle w:val="Normal1"/>
        <w:spacing w:after="0" w:line="276" w:lineRule="auto"/>
        <w:rPr>
          <w:rFonts w:ascii="Times New Roman" w:eastAsia="Times New Roman" w:hAnsi="Times New Roman" w:cs="Times New Roman"/>
        </w:rPr>
      </w:pPr>
      <w:r w:rsidRPr="00D865CA">
        <w:rPr>
          <w:rFonts w:ascii="Times New Roman" w:eastAsia="Times New Roman" w:hAnsi="Times New Roman" w:cs="Times New Roman"/>
          <w:b/>
        </w:rPr>
        <w:t>ENABLERS</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728"/>
      </w:tblGrid>
      <w:tr w:rsidR="00BB0BCF" w:rsidRPr="00D865CA" w14:paraId="6BF1CE52" w14:textId="77777777" w:rsidTr="00530115">
        <w:trPr>
          <w:cantSplit/>
          <w:tblHeader/>
        </w:trPr>
        <w:tc>
          <w:tcPr>
            <w:tcW w:w="92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08F6D3" w14:textId="77777777" w:rsidR="00BB0BCF" w:rsidRPr="00D865CA" w:rsidRDefault="00BB0BCF" w:rsidP="00530115">
            <w:pPr>
              <w:pStyle w:val="Normal1"/>
              <w:rPr>
                <w:rFonts w:ascii="Times New Roman" w:eastAsia="Times New Roman" w:hAnsi="Times New Roman" w:cs="Times New Roman"/>
                <w:b/>
              </w:rPr>
            </w:pPr>
            <w:r w:rsidRPr="00D865CA">
              <w:rPr>
                <w:rFonts w:ascii="Times New Roman" w:eastAsia="Times New Roman" w:hAnsi="Times New Roman" w:cs="Times New Roman"/>
                <w:b/>
              </w:rPr>
              <w:lastRenderedPageBreak/>
              <w:t>REQUIRED SKILLS AND KNOWLEDGE</w:t>
            </w:r>
          </w:p>
        </w:tc>
      </w:tr>
      <w:tr w:rsidR="00BB0BCF" w:rsidRPr="00D865CA" w14:paraId="1D77B814" w14:textId="77777777" w:rsidTr="00530115">
        <w:trPr>
          <w:cantSplit/>
          <w:tblHeader/>
        </w:trPr>
        <w:tc>
          <w:tcPr>
            <w:tcW w:w="4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51F8B" w14:textId="77777777" w:rsidR="00BB0BCF" w:rsidRPr="00D865CA" w:rsidRDefault="00BB0BCF"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b/>
              </w:rPr>
              <w:t>Required skills</w:t>
            </w:r>
            <w:r w:rsidRPr="00D865CA">
              <w:rPr>
                <w:rFonts w:ascii="Times New Roman" w:eastAsia="Times New Roman" w:hAnsi="Times New Roman" w:cs="Times New Roman"/>
              </w:rPr>
              <w:t xml:space="preserve"> </w:t>
            </w:r>
          </w:p>
          <w:p w14:paraId="2C17E5CC" w14:textId="77777777" w:rsidR="00BB0BCF" w:rsidRPr="00D865CA" w:rsidRDefault="00BB0BCF">
            <w:pPr>
              <w:pStyle w:val="Normal1"/>
              <w:numPr>
                <w:ilvl w:val="0"/>
                <w:numId w:val="68"/>
              </w:numPr>
              <w:spacing w:after="0" w:line="276" w:lineRule="auto"/>
              <w:rPr>
                <w:rFonts w:ascii="Times New Roman" w:hAnsi="Times New Roman" w:cs="Times New Roman"/>
              </w:rPr>
            </w:pPr>
            <w:r w:rsidRPr="00D865CA">
              <w:rPr>
                <w:rFonts w:ascii="Times New Roman" w:eastAsia="Times New Roman" w:hAnsi="Times New Roman" w:cs="Times New Roman"/>
              </w:rPr>
              <w:t>Creativity</w:t>
            </w:r>
          </w:p>
          <w:p w14:paraId="2BD795D5" w14:textId="77777777" w:rsidR="00BB0BCF" w:rsidRPr="00D865CA" w:rsidRDefault="00BB0BCF">
            <w:pPr>
              <w:pStyle w:val="Normal1"/>
              <w:numPr>
                <w:ilvl w:val="0"/>
                <w:numId w:val="68"/>
              </w:numPr>
              <w:spacing w:after="0" w:line="276" w:lineRule="auto"/>
              <w:rPr>
                <w:rFonts w:ascii="Times New Roman" w:hAnsi="Times New Roman" w:cs="Times New Roman"/>
              </w:rPr>
            </w:pPr>
            <w:r w:rsidRPr="00D865CA">
              <w:rPr>
                <w:rFonts w:ascii="Times New Roman" w:eastAsia="Times New Roman" w:hAnsi="Times New Roman" w:cs="Times New Roman"/>
              </w:rPr>
              <w:t xml:space="preserve">Networking </w:t>
            </w:r>
          </w:p>
          <w:p w14:paraId="089BD43D" w14:textId="77777777" w:rsidR="00BB0BCF" w:rsidRPr="00D865CA" w:rsidRDefault="00BB0BCF">
            <w:pPr>
              <w:pStyle w:val="Normal1"/>
              <w:numPr>
                <w:ilvl w:val="0"/>
                <w:numId w:val="68"/>
              </w:numPr>
              <w:spacing w:after="0" w:line="276" w:lineRule="auto"/>
              <w:rPr>
                <w:rFonts w:ascii="Times New Roman" w:hAnsi="Times New Roman" w:cs="Times New Roman"/>
              </w:rPr>
            </w:pPr>
            <w:r w:rsidRPr="00D865CA">
              <w:rPr>
                <w:rFonts w:ascii="Times New Roman" w:eastAsia="Times New Roman" w:hAnsi="Times New Roman" w:cs="Times New Roman"/>
              </w:rPr>
              <w:t xml:space="preserve">Analytical </w:t>
            </w:r>
          </w:p>
          <w:p w14:paraId="5D29E30D" w14:textId="77777777" w:rsidR="00BB0BCF" w:rsidRPr="00D865CA" w:rsidRDefault="00BB0BCF">
            <w:pPr>
              <w:pStyle w:val="Normal1"/>
              <w:numPr>
                <w:ilvl w:val="0"/>
                <w:numId w:val="68"/>
              </w:numPr>
              <w:spacing w:after="0" w:line="276" w:lineRule="auto"/>
              <w:rPr>
                <w:rFonts w:ascii="Times New Roman" w:hAnsi="Times New Roman" w:cs="Times New Roman"/>
              </w:rPr>
            </w:pPr>
            <w:r w:rsidRPr="00D865CA">
              <w:rPr>
                <w:rFonts w:ascii="Times New Roman" w:eastAsia="Times New Roman" w:hAnsi="Times New Roman" w:cs="Times New Roman"/>
              </w:rPr>
              <w:t xml:space="preserve">Communication </w:t>
            </w:r>
          </w:p>
          <w:p w14:paraId="2AF86116" w14:textId="77777777" w:rsidR="00BB0BCF" w:rsidRPr="00D865CA" w:rsidRDefault="00BB0BCF">
            <w:pPr>
              <w:pStyle w:val="Normal1"/>
              <w:numPr>
                <w:ilvl w:val="0"/>
                <w:numId w:val="68"/>
              </w:numPr>
              <w:spacing w:after="0" w:line="276" w:lineRule="auto"/>
              <w:rPr>
                <w:rFonts w:ascii="Times New Roman" w:hAnsi="Times New Roman" w:cs="Times New Roman"/>
              </w:rPr>
            </w:pPr>
            <w:r w:rsidRPr="00D865CA">
              <w:rPr>
                <w:rFonts w:ascii="Times New Roman" w:eastAsia="Times New Roman" w:hAnsi="Times New Roman" w:cs="Times New Roman"/>
              </w:rPr>
              <w:t>Presentation</w:t>
            </w:r>
          </w:p>
          <w:p w14:paraId="15B14A08" w14:textId="77777777" w:rsidR="00BB0BCF" w:rsidRPr="00D865CA" w:rsidRDefault="00BB0BCF">
            <w:pPr>
              <w:pStyle w:val="Normal1"/>
              <w:numPr>
                <w:ilvl w:val="0"/>
                <w:numId w:val="68"/>
              </w:numPr>
              <w:spacing w:after="0" w:line="276" w:lineRule="auto"/>
              <w:rPr>
                <w:rFonts w:ascii="Times New Roman" w:hAnsi="Times New Roman" w:cs="Times New Roman"/>
              </w:rPr>
            </w:pPr>
            <w:r w:rsidRPr="00D865CA">
              <w:rPr>
                <w:rFonts w:ascii="Times New Roman" w:eastAsia="Times New Roman" w:hAnsi="Times New Roman" w:cs="Times New Roman"/>
              </w:rPr>
              <w:t>Reporting</w:t>
            </w:r>
          </w:p>
          <w:p w14:paraId="4D71E1DB" w14:textId="77777777" w:rsidR="00BB0BCF" w:rsidRPr="00D865CA" w:rsidRDefault="00BB0BCF">
            <w:pPr>
              <w:pStyle w:val="Normal1"/>
              <w:numPr>
                <w:ilvl w:val="0"/>
                <w:numId w:val="68"/>
              </w:numPr>
              <w:spacing w:after="0" w:line="276" w:lineRule="auto"/>
              <w:rPr>
                <w:rFonts w:ascii="Times New Roman" w:hAnsi="Times New Roman" w:cs="Times New Roman"/>
              </w:rPr>
            </w:pPr>
            <w:r w:rsidRPr="00D865CA">
              <w:rPr>
                <w:rFonts w:ascii="Times New Roman" w:eastAsia="Times New Roman" w:hAnsi="Times New Roman" w:cs="Times New Roman"/>
              </w:rPr>
              <w:t>Monitoring and evaluating</w:t>
            </w:r>
          </w:p>
          <w:p w14:paraId="24F27D4E" w14:textId="77777777" w:rsidR="00BB0BCF" w:rsidRPr="00D865CA" w:rsidRDefault="00BB0BCF">
            <w:pPr>
              <w:pStyle w:val="Normal1"/>
              <w:numPr>
                <w:ilvl w:val="0"/>
                <w:numId w:val="68"/>
              </w:numPr>
              <w:spacing w:after="0" w:line="276" w:lineRule="auto"/>
              <w:rPr>
                <w:rFonts w:ascii="Times New Roman" w:hAnsi="Times New Roman" w:cs="Times New Roman"/>
              </w:rPr>
            </w:pPr>
            <w:r w:rsidRPr="00D865CA">
              <w:rPr>
                <w:rFonts w:ascii="Times New Roman" w:eastAsia="Times New Roman" w:hAnsi="Times New Roman" w:cs="Times New Roman"/>
              </w:rPr>
              <w:t xml:space="preserve">Critical thinking </w:t>
            </w:r>
          </w:p>
          <w:p w14:paraId="05BDDEA6" w14:textId="77777777" w:rsidR="00BB0BCF" w:rsidRPr="00D865CA" w:rsidRDefault="00BB0BCF">
            <w:pPr>
              <w:pStyle w:val="Normal1"/>
              <w:numPr>
                <w:ilvl w:val="0"/>
                <w:numId w:val="68"/>
              </w:numPr>
              <w:spacing w:after="0" w:line="276" w:lineRule="auto"/>
              <w:rPr>
                <w:rFonts w:ascii="Times New Roman" w:hAnsi="Times New Roman" w:cs="Times New Roman"/>
              </w:rPr>
            </w:pPr>
            <w:r w:rsidRPr="00D865CA">
              <w:rPr>
                <w:rFonts w:ascii="Times New Roman" w:eastAsia="Times New Roman" w:hAnsi="Times New Roman" w:cs="Times New Roman"/>
              </w:rPr>
              <w:t>Resource utilization</w:t>
            </w:r>
          </w:p>
          <w:p w14:paraId="60133A74" w14:textId="77777777" w:rsidR="00BB0BCF" w:rsidRPr="00D865CA" w:rsidRDefault="00BB0BCF">
            <w:pPr>
              <w:pStyle w:val="Normal1"/>
              <w:numPr>
                <w:ilvl w:val="0"/>
                <w:numId w:val="68"/>
              </w:numPr>
              <w:spacing w:after="0" w:line="276" w:lineRule="auto"/>
              <w:rPr>
                <w:rFonts w:ascii="Times New Roman" w:hAnsi="Times New Roman" w:cs="Times New Roman"/>
              </w:rPr>
            </w:pPr>
            <w:r w:rsidRPr="00D865CA">
              <w:rPr>
                <w:rFonts w:ascii="Times New Roman" w:eastAsia="Times New Roman" w:hAnsi="Times New Roman" w:cs="Times New Roman"/>
              </w:rPr>
              <w:t xml:space="preserve"> Innovation</w:t>
            </w:r>
          </w:p>
          <w:p w14:paraId="5CB65E2A" w14:textId="77777777" w:rsidR="00BB0BCF" w:rsidRPr="00D865CA" w:rsidRDefault="00BB0BCF">
            <w:pPr>
              <w:pStyle w:val="Normal1"/>
              <w:numPr>
                <w:ilvl w:val="0"/>
                <w:numId w:val="68"/>
              </w:numPr>
              <w:spacing w:after="0" w:line="276" w:lineRule="auto"/>
              <w:rPr>
                <w:rFonts w:ascii="Times New Roman" w:hAnsi="Times New Roman" w:cs="Times New Roman"/>
              </w:rPr>
            </w:pPr>
            <w:r w:rsidRPr="00D865CA">
              <w:rPr>
                <w:rFonts w:ascii="Times New Roman" w:eastAsia="Times New Roman" w:hAnsi="Times New Roman" w:cs="Times New Roman"/>
              </w:rPr>
              <w:t xml:space="preserve">Writing </w:t>
            </w:r>
          </w:p>
          <w:p w14:paraId="5B474BEB" w14:textId="77777777" w:rsidR="00BB0BCF" w:rsidRPr="00D865CA" w:rsidRDefault="00BB0BCF" w:rsidP="00530115">
            <w:pPr>
              <w:pStyle w:val="Normal1"/>
              <w:spacing w:line="276" w:lineRule="auto"/>
              <w:ind w:left="360"/>
              <w:rPr>
                <w:rFonts w:ascii="Times New Roman" w:eastAsia="Times New Roman" w:hAnsi="Times New Roman" w:cs="Times New Roman"/>
              </w:rPr>
            </w:pPr>
          </w:p>
        </w:tc>
        <w:tc>
          <w:tcPr>
            <w:tcW w:w="4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86E54" w14:textId="77777777" w:rsidR="00BB0BCF" w:rsidRPr="00D865CA" w:rsidRDefault="00BB0BCF" w:rsidP="00530115">
            <w:pPr>
              <w:pStyle w:val="Normal1"/>
              <w:rPr>
                <w:rFonts w:ascii="Times New Roman" w:eastAsia="Times New Roman" w:hAnsi="Times New Roman" w:cs="Times New Roman"/>
              </w:rPr>
            </w:pPr>
            <w:r w:rsidRPr="00D865CA">
              <w:rPr>
                <w:rFonts w:ascii="Times New Roman" w:eastAsia="Times New Roman" w:hAnsi="Times New Roman" w:cs="Times New Roman"/>
                <w:b/>
              </w:rPr>
              <w:t>Required Knowledge</w:t>
            </w:r>
          </w:p>
          <w:p w14:paraId="64ED854C"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Consumer behavior</w:t>
            </w:r>
          </w:p>
          <w:p w14:paraId="071FAD53"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Data collection</w:t>
            </w:r>
          </w:p>
          <w:p w14:paraId="6548EE2A"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Engagement channels</w:t>
            </w:r>
          </w:p>
          <w:p w14:paraId="39E5B71F"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Communication channels</w:t>
            </w:r>
          </w:p>
          <w:p w14:paraId="3CAEEF63"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Content creation</w:t>
            </w:r>
          </w:p>
          <w:p w14:paraId="1E227B9D"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Customer service</w:t>
            </w:r>
          </w:p>
          <w:p w14:paraId="2BECF6ED"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Know Your Customer (KYC)</w:t>
            </w:r>
          </w:p>
          <w:p w14:paraId="3CC9A11D"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Policies and procedure</w:t>
            </w:r>
          </w:p>
          <w:p w14:paraId="1E36A629"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Balance Score card analysis</w:t>
            </w:r>
          </w:p>
          <w:p w14:paraId="31913775"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Basic procurement principles</w:t>
            </w:r>
          </w:p>
          <w:p w14:paraId="2B093EB3"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Goal setting</w:t>
            </w:r>
          </w:p>
          <w:p w14:paraId="1CB71F8A"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Organization vision, mission, goals objectives and values</w:t>
            </w:r>
          </w:p>
          <w:p w14:paraId="3841A1B0"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Monitoring and evaluating business operations</w:t>
            </w:r>
          </w:p>
          <w:p w14:paraId="48E4AB63" w14:textId="77777777" w:rsidR="00BB0BCF" w:rsidRPr="00D865CA" w:rsidRDefault="00BB0BCF">
            <w:pPr>
              <w:pStyle w:val="Normal1"/>
              <w:numPr>
                <w:ilvl w:val="0"/>
                <w:numId w:val="5"/>
              </w:numPr>
              <w:spacing w:after="0" w:line="276" w:lineRule="auto"/>
              <w:rPr>
                <w:rFonts w:ascii="Times New Roman" w:hAnsi="Times New Roman" w:cs="Times New Roman"/>
              </w:rPr>
            </w:pPr>
            <w:r w:rsidRPr="00D865CA">
              <w:rPr>
                <w:rFonts w:ascii="Times New Roman" w:eastAsia="Times New Roman" w:hAnsi="Times New Roman" w:cs="Times New Roman"/>
              </w:rPr>
              <w:t xml:space="preserve">Report writing </w:t>
            </w:r>
          </w:p>
          <w:p w14:paraId="078FD5A0" w14:textId="77777777" w:rsidR="00BB0BCF" w:rsidRPr="00D865CA" w:rsidRDefault="00BB0BCF" w:rsidP="00530115">
            <w:pPr>
              <w:pStyle w:val="Normal1"/>
              <w:ind w:left="480"/>
              <w:rPr>
                <w:rFonts w:ascii="Times New Roman" w:eastAsia="Times New Roman" w:hAnsi="Times New Roman" w:cs="Times New Roman"/>
              </w:rPr>
            </w:pPr>
          </w:p>
          <w:p w14:paraId="34031ABD" w14:textId="77777777" w:rsidR="00BB0BCF" w:rsidRPr="00D865CA" w:rsidRDefault="00BB0BCF" w:rsidP="00530115">
            <w:pPr>
              <w:pStyle w:val="Normal1"/>
              <w:ind w:left="480"/>
              <w:rPr>
                <w:rFonts w:ascii="Times New Roman" w:eastAsia="Times New Roman" w:hAnsi="Times New Roman" w:cs="Times New Roman"/>
              </w:rPr>
            </w:pPr>
            <w:r w:rsidRPr="00D865CA">
              <w:rPr>
                <w:rFonts w:ascii="Times New Roman" w:eastAsia="Times New Roman" w:hAnsi="Times New Roman" w:cs="Times New Roman"/>
              </w:rPr>
              <w:t xml:space="preserve"> </w:t>
            </w:r>
          </w:p>
          <w:p w14:paraId="7625A6AA" w14:textId="77777777" w:rsidR="00BB0BCF" w:rsidRPr="00D865CA" w:rsidRDefault="00BB0BCF" w:rsidP="00530115">
            <w:pPr>
              <w:pStyle w:val="Normal1"/>
              <w:spacing w:line="276" w:lineRule="auto"/>
              <w:ind w:left="360"/>
              <w:rPr>
                <w:rFonts w:ascii="Times New Roman" w:eastAsia="Times New Roman" w:hAnsi="Times New Roman" w:cs="Times New Roman"/>
              </w:rPr>
            </w:pPr>
          </w:p>
        </w:tc>
      </w:tr>
    </w:tbl>
    <w:p w14:paraId="14DD9589" w14:textId="77777777" w:rsidR="00BB0BCF" w:rsidRPr="00D865CA" w:rsidRDefault="00BB0BCF" w:rsidP="00BB0BCF">
      <w:pPr>
        <w:pStyle w:val="Normal1"/>
        <w:spacing w:after="0" w:line="276" w:lineRule="auto"/>
        <w:rPr>
          <w:rFonts w:ascii="Times New Roman" w:eastAsia="Times New Roman" w:hAnsi="Times New Roman" w:cs="Times New Roman"/>
          <w:b/>
        </w:rPr>
      </w:pPr>
      <w:r w:rsidRPr="00D865CA">
        <w:rPr>
          <w:rFonts w:ascii="Times New Roman" w:eastAsia="Times New Roman" w:hAnsi="Times New Roman" w:cs="Times New Roman"/>
          <w:b/>
        </w:rPr>
        <w:t>EVIDENCE GUIDE</w:t>
      </w:r>
    </w:p>
    <w:p w14:paraId="13BE5A13" w14:textId="77777777" w:rsidR="00BB0BCF" w:rsidRPr="00D865CA" w:rsidRDefault="00BB0BCF" w:rsidP="00BB0BCF">
      <w:pPr>
        <w:pStyle w:val="Normal1"/>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This provides guidance on assessment and must be read in conjunction with the performance criteria, required skills and knowledge and range.</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5"/>
        <w:gridCol w:w="6567"/>
      </w:tblGrid>
      <w:tr w:rsidR="00BB0BCF" w:rsidRPr="00D865CA" w14:paraId="5D1478DF" w14:textId="77777777" w:rsidTr="00530115">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925250" w14:textId="77777777" w:rsidR="00BB0BCF" w:rsidRPr="00D865CA" w:rsidRDefault="00BB0BCF">
            <w:pPr>
              <w:pStyle w:val="Normal1"/>
              <w:numPr>
                <w:ilvl w:val="0"/>
                <w:numId w:val="39"/>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lastRenderedPageBreak/>
              <w:t>Critical Aspects of Competency</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C7E82" w14:textId="77777777" w:rsidR="00BB0BCF" w:rsidRPr="00D865CA" w:rsidRDefault="00BB0BCF"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rPr>
              <w:t>Assessment requires evidence that the candidate:</w:t>
            </w:r>
          </w:p>
          <w:p w14:paraId="0D3E2AF4"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Identified target audience</w:t>
            </w:r>
          </w:p>
          <w:p w14:paraId="25029182"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Collected and analyzed customer insights</w:t>
            </w:r>
          </w:p>
          <w:p w14:paraId="6E94EAE9"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Prepared consumer insight report</w:t>
            </w:r>
          </w:p>
          <w:p w14:paraId="6204DFCF"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Determined engagement purpose and channel</w:t>
            </w:r>
          </w:p>
          <w:p w14:paraId="700AE914"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Selected tagline</w:t>
            </w:r>
          </w:p>
          <w:p w14:paraId="6D9C9F25"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Designed content aesthetics</w:t>
            </w:r>
          </w:p>
          <w:p w14:paraId="2C924A73"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Identified communication channel</w:t>
            </w:r>
          </w:p>
          <w:p w14:paraId="033EE8EF"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Delivered content to audience</w:t>
            </w:r>
          </w:p>
          <w:p w14:paraId="1F7AD36C"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Analyzed audience response</w:t>
            </w:r>
          </w:p>
          <w:p w14:paraId="460D8B5C"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Determined customer experience to be measured</w:t>
            </w:r>
          </w:p>
          <w:p w14:paraId="10A830F3"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Designed data collection channel</w:t>
            </w:r>
          </w:p>
          <w:p w14:paraId="1F6A9CAB"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proofErr w:type="spellStart"/>
            <w:r w:rsidRPr="00D865CA">
              <w:rPr>
                <w:rFonts w:ascii="Times New Roman" w:eastAsia="Times New Roman" w:hAnsi="Times New Roman" w:cs="Times New Roman"/>
              </w:rPr>
              <w:t>Analysed</w:t>
            </w:r>
            <w:proofErr w:type="spellEnd"/>
            <w:r w:rsidRPr="00D865CA">
              <w:rPr>
                <w:rFonts w:ascii="Times New Roman" w:eastAsia="Times New Roman" w:hAnsi="Times New Roman" w:cs="Times New Roman"/>
              </w:rPr>
              <w:t xml:space="preserve"> data collected</w:t>
            </w:r>
          </w:p>
          <w:p w14:paraId="5808FD0C"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Identified consumer experience gap</w:t>
            </w:r>
          </w:p>
          <w:p w14:paraId="6BE0A6A6"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Analyzed competitor activity</w:t>
            </w:r>
          </w:p>
          <w:p w14:paraId="246620B9"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Created new processes</w:t>
            </w:r>
          </w:p>
          <w:p w14:paraId="7D021AC4" w14:textId="77777777" w:rsidR="00BB0BCF" w:rsidRPr="00D865CA" w:rsidRDefault="00BB0BCF">
            <w:pPr>
              <w:pStyle w:val="Normal1"/>
              <w:numPr>
                <w:ilvl w:val="1"/>
                <w:numId w:val="37"/>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Prepared customer experience report</w:t>
            </w:r>
          </w:p>
          <w:p w14:paraId="54C9CEEF" w14:textId="77777777" w:rsidR="00BB0BCF" w:rsidRPr="00D865CA" w:rsidRDefault="00BB0BCF" w:rsidP="00530115">
            <w:pPr>
              <w:pStyle w:val="Normal1"/>
              <w:spacing w:line="276" w:lineRule="auto"/>
              <w:rPr>
                <w:rFonts w:ascii="Times New Roman" w:eastAsia="Times New Roman" w:hAnsi="Times New Roman" w:cs="Times New Roman"/>
              </w:rPr>
            </w:pPr>
          </w:p>
        </w:tc>
      </w:tr>
      <w:tr w:rsidR="00BB0BCF" w:rsidRPr="00D865CA" w14:paraId="3A1B2602" w14:textId="77777777" w:rsidTr="00530115">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DD8E0" w14:textId="77777777" w:rsidR="00BB0BCF" w:rsidRPr="00D865CA" w:rsidRDefault="00BB0BCF">
            <w:pPr>
              <w:pStyle w:val="Normal1"/>
              <w:numPr>
                <w:ilvl w:val="0"/>
                <w:numId w:val="39"/>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Resource Implications</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8560D9" w14:textId="77777777" w:rsidR="00C46DE7" w:rsidRPr="003E500A" w:rsidRDefault="00C46DE7" w:rsidP="00C46DE7">
            <w:pPr>
              <w:tabs>
                <w:tab w:val="left" w:pos="702"/>
              </w:tabs>
              <w:spacing w:line="360" w:lineRule="auto"/>
              <w:contextualSpacing/>
              <w:rPr>
                <w:rFonts w:ascii="Times New Roman" w:eastAsia="Times New Roman" w:hAnsi="Times New Roman" w:cs="Times New Roman"/>
              </w:rPr>
            </w:pPr>
            <w:r w:rsidRPr="003E500A">
              <w:rPr>
                <w:rFonts w:ascii="Times New Roman" w:eastAsia="Times New Roman" w:hAnsi="Times New Roman" w:cs="Times New Roman"/>
              </w:rPr>
              <w:t>The following resources should be provided:</w:t>
            </w:r>
          </w:p>
          <w:p w14:paraId="64E13D8C" w14:textId="77777777" w:rsidR="00C46DE7" w:rsidRPr="003E500A" w:rsidRDefault="00C46DE7">
            <w:pPr>
              <w:widowControl w:val="0"/>
              <w:numPr>
                <w:ilvl w:val="0"/>
                <w:numId w:val="159"/>
              </w:numPr>
              <w:tabs>
                <w:tab w:val="left" w:pos="702"/>
              </w:tabs>
              <w:spacing w:before="100" w:beforeAutospacing="1" w:after="0" w:line="360" w:lineRule="auto"/>
              <w:contextualSpacing/>
              <w:rPr>
                <w:rFonts w:ascii="Times New Roman" w:eastAsia="Times New Roman" w:hAnsi="Times New Roman" w:cs="Times New Roman"/>
              </w:rPr>
            </w:pPr>
            <w:r w:rsidRPr="003E500A">
              <w:rPr>
                <w:rFonts w:ascii="Times New Roman" w:eastAsia="Times New Roman" w:hAnsi="Times New Roman" w:cs="Times New Roman"/>
              </w:rPr>
              <w:t>Access to relevant workplace or appropriately simulated</w:t>
            </w:r>
          </w:p>
          <w:p w14:paraId="68EB5B46" w14:textId="77777777" w:rsidR="00C46DE7" w:rsidRDefault="00C46DE7">
            <w:pPr>
              <w:widowControl w:val="0"/>
              <w:numPr>
                <w:ilvl w:val="0"/>
                <w:numId w:val="159"/>
              </w:numPr>
              <w:tabs>
                <w:tab w:val="left" w:pos="702"/>
              </w:tabs>
              <w:spacing w:before="100" w:beforeAutospacing="1" w:after="0" w:line="360" w:lineRule="auto"/>
              <w:ind w:left="476" w:hanging="476"/>
              <w:contextualSpacing/>
              <w:rPr>
                <w:rFonts w:ascii="Times New Roman" w:eastAsia="Times New Roman" w:hAnsi="Times New Roman" w:cs="Times New Roman"/>
              </w:rPr>
            </w:pPr>
            <w:r w:rsidRPr="003E500A">
              <w:rPr>
                <w:rFonts w:ascii="Times New Roman" w:eastAsia="Times New Roman" w:hAnsi="Times New Roman" w:cs="Times New Roman"/>
              </w:rPr>
              <w:t>Environment where assessment can take place</w:t>
            </w:r>
          </w:p>
          <w:p w14:paraId="06C120FC" w14:textId="2036947E" w:rsidR="00BB0BCF" w:rsidRPr="00C46DE7" w:rsidRDefault="00C46DE7">
            <w:pPr>
              <w:widowControl w:val="0"/>
              <w:numPr>
                <w:ilvl w:val="0"/>
                <w:numId w:val="159"/>
              </w:numPr>
              <w:tabs>
                <w:tab w:val="left" w:pos="702"/>
              </w:tabs>
              <w:spacing w:before="100" w:beforeAutospacing="1" w:after="0" w:line="360" w:lineRule="auto"/>
              <w:ind w:left="476" w:hanging="476"/>
              <w:contextualSpacing/>
              <w:rPr>
                <w:rFonts w:ascii="Times New Roman" w:eastAsia="Times New Roman" w:hAnsi="Times New Roman" w:cs="Times New Roman"/>
              </w:rPr>
            </w:pPr>
            <w:r w:rsidRPr="00C46DE7">
              <w:rPr>
                <w:rFonts w:ascii="Times New Roman" w:eastAsia="Times New Roman" w:hAnsi="Times New Roman" w:cs="Times New Roman"/>
              </w:rPr>
              <w:t>Materials relevant to the proposed activity or tasks</w:t>
            </w:r>
          </w:p>
        </w:tc>
      </w:tr>
      <w:tr w:rsidR="00BB0BCF" w:rsidRPr="00D865CA" w14:paraId="38CF09F3" w14:textId="77777777" w:rsidTr="00530115">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DF8FD" w14:textId="77777777" w:rsidR="00BB0BCF" w:rsidRPr="00D865CA" w:rsidRDefault="00BB0BCF">
            <w:pPr>
              <w:pStyle w:val="Normal1"/>
              <w:numPr>
                <w:ilvl w:val="0"/>
                <w:numId w:val="39"/>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Methods of Assessment </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5C8B7" w14:textId="77777777" w:rsidR="00BB0BCF" w:rsidRPr="00D865CA" w:rsidRDefault="00BB0BCF" w:rsidP="00530115">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rPr>
              <w:t>Competency may be accessed through:</w:t>
            </w:r>
          </w:p>
          <w:p w14:paraId="181DC666" w14:textId="67763058" w:rsidR="00BB0BCF" w:rsidRPr="00C46DE7" w:rsidRDefault="00BB0BCF">
            <w:pPr>
              <w:pStyle w:val="Normal1"/>
              <w:numPr>
                <w:ilvl w:val="1"/>
                <w:numId w:val="36"/>
              </w:numPr>
              <w:pBdr>
                <w:top w:val="nil"/>
                <w:left w:val="nil"/>
                <w:bottom w:val="nil"/>
                <w:right w:val="nil"/>
                <w:between w:val="nil"/>
              </w:pBdr>
              <w:spacing w:after="0"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Written tests</w:t>
            </w:r>
          </w:p>
          <w:p w14:paraId="4950F2EC" w14:textId="77777777" w:rsidR="00BB0BCF" w:rsidRPr="00D865CA" w:rsidRDefault="00BB0BCF">
            <w:pPr>
              <w:pStyle w:val="Normal1"/>
              <w:numPr>
                <w:ilvl w:val="1"/>
                <w:numId w:val="36"/>
              </w:numPr>
              <w:pBdr>
                <w:top w:val="nil"/>
                <w:left w:val="nil"/>
                <w:bottom w:val="nil"/>
                <w:right w:val="nil"/>
                <w:between w:val="nil"/>
              </w:pBdr>
              <w:spacing w:after="0"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Portfolio Assessment</w:t>
            </w:r>
          </w:p>
          <w:p w14:paraId="41842698" w14:textId="77777777" w:rsidR="00BB0BCF" w:rsidRPr="00D865CA" w:rsidRDefault="00BB0BCF">
            <w:pPr>
              <w:pStyle w:val="Normal1"/>
              <w:numPr>
                <w:ilvl w:val="1"/>
                <w:numId w:val="36"/>
              </w:numPr>
              <w:pBdr>
                <w:top w:val="nil"/>
                <w:left w:val="nil"/>
                <w:bottom w:val="nil"/>
                <w:right w:val="nil"/>
                <w:between w:val="nil"/>
              </w:pBdr>
              <w:spacing w:after="0"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Practical assignments</w:t>
            </w:r>
          </w:p>
          <w:p w14:paraId="05C96D6A" w14:textId="77777777" w:rsidR="00BB0BCF" w:rsidRPr="00D865CA" w:rsidRDefault="00BB0BCF">
            <w:pPr>
              <w:pStyle w:val="Normal1"/>
              <w:numPr>
                <w:ilvl w:val="1"/>
                <w:numId w:val="36"/>
              </w:numPr>
              <w:pBdr>
                <w:top w:val="nil"/>
                <w:left w:val="nil"/>
                <w:bottom w:val="nil"/>
                <w:right w:val="nil"/>
                <w:between w:val="nil"/>
              </w:pBdr>
              <w:spacing w:after="0"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Role-play exercises</w:t>
            </w:r>
          </w:p>
          <w:p w14:paraId="1B7726F8" w14:textId="77777777" w:rsidR="00BB0BCF" w:rsidRPr="00D865CA" w:rsidRDefault="00BB0BCF">
            <w:pPr>
              <w:pStyle w:val="Normal1"/>
              <w:numPr>
                <w:ilvl w:val="1"/>
                <w:numId w:val="36"/>
              </w:numPr>
              <w:pBdr>
                <w:top w:val="nil"/>
                <w:left w:val="nil"/>
                <w:bottom w:val="nil"/>
                <w:right w:val="nil"/>
                <w:between w:val="nil"/>
              </w:pBdr>
              <w:spacing w:after="0"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Performance Evaluation</w:t>
            </w:r>
          </w:p>
          <w:p w14:paraId="451EB90E" w14:textId="77777777" w:rsidR="00BB0BCF" w:rsidRPr="00D865CA" w:rsidRDefault="00BB0BCF">
            <w:pPr>
              <w:pStyle w:val="Normal1"/>
              <w:numPr>
                <w:ilvl w:val="1"/>
                <w:numId w:val="36"/>
              </w:numPr>
              <w:pBdr>
                <w:top w:val="nil"/>
                <w:left w:val="nil"/>
                <w:bottom w:val="nil"/>
                <w:right w:val="nil"/>
                <w:between w:val="nil"/>
              </w:pBdr>
              <w:spacing w:after="0"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Third party reports</w:t>
            </w:r>
          </w:p>
          <w:p w14:paraId="46AE3A6F" w14:textId="77777777" w:rsidR="00BB0BCF" w:rsidRPr="00D865CA" w:rsidRDefault="00BB0BCF">
            <w:pPr>
              <w:pStyle w:val="Normal1"/>
              <w:numPr>
                <w:ilvl w:val="1"/>
                <w:numId w:val="36"/>
              </w:numPr>
              <w:pBdr>
                <w:top w:val="nil"/>
                <w:left w:val="nil"/>
                <w:bottom w:val="nil"/>
                <w:right w:val="nil"/>
                <w:between w:val="nil"/>
              </w:pBdr>
              <w:spacing w:after="0" w:line="276" w:lineRule="auto"/>
              <w:rPr>
                <w:rFonts w:ascii="Times New Roman" w:eastAsia="Times New Roman" w:hAnsi="Times New Roman" w:cs="Times New Roman"/>
                <w:color w:val="000000"/>
              </w:rPr>
            </w:pPr>
            <w:r w:rsidRPr="00D865CA">
              <w:rPr>
                <w:rFonts w:ascii="Times New Roman" w:eastAsia="Times New Roman" w:hAnsi="Times New Roman" w:cs="Times New Roman"/>
                <w:color w:val="000000"/>
              </w:rPr>
              <w:t>Case studies</w:t>
            </w:r>
          </w:p>
          <w:p w14:paraId="250480D4" w14:textId="77777777" w:rsidR="00BB0BCF" w:rsidRPr="00D865CA" w:rsidRDefault="00BB0BCF" w:rsidP="00530115">
            <w:pPr>
              <w:pStyle w:val="Normal1"/>
              <w:spacing w:line="276" w:lineRule="auto"/>
              <w:rPr>
                <w:rFonts w:ascii="Times New Roman" w:eastAsia="Times New Roman" w:hAnsi="Times New Roman" w:cs="Times New Roman"/>
              </w:rPr>
            </w:pPr>
          </w:p>
        </w:tc>
      </w:tr>
      <w:tr w:rsidR="00C46DE7" w:rsidRPr="00D865CA" w14:paraId="30719382" w14:textId="77777777" w:rsidTr="00CD17C9">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D8D4F" w14:textId="77777777" w:rsidR="00C46DE7" w:rsidRPr="00D865CA" w:rsidRDefault="00C46DE7">
            <w:pPr>
              <w:pStyle w:val="Normal1"/>
              <w:numPr>
                <w:ilvl w:val="0"/>
                <w:numId w:val="36"/>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Context of Assessment</w:t>
            </w:r>
          </w:p>
        </w:tc>
        <w:tc>
          <w:tcPr>
            <w:tcW w:w="65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279AFC" w14:textId="3E2F3607" w:rsidR="00C46DE7" w:rsidRPr="00D865CA" w:rsidRDefault="00C46DE7" w:rsidP="00C46DE7">
            <w:pPr>
              <w:pStyle w:val="Normal1"/>
              <w:spacing w:line="276" w:lineRule="auto"/>
              <w:ind w:left="18"/>
              <w:rPr>
                <w:rFonts w:ascii="Times New Roman" w:eastAsia="Times New Roman" w:hAnsi="Times New Roman" w:cs="Times New Roman"/>
              </w:rPr>
            </w:pPr>
            <w:r w:rsidRPr="003E500A">
              <w:rPr>
                <w:rFonts w:ascii="Times New Roman" w:eastAsia="Calibri" w:hAnsi="Times New Roman" w:cs="Times New Roman"/>
                <w:lang w:val="en-GB"/>
              </w:rPr>
              <w:t>Competency may be assessed individually in the actual workplace or simulated workplace environment</w:t>
            </w:r>
          </w:p>
        </w:tc>
      </w:tr>
      <w:tr w:rsidR="00C46DE7" w:rsidRPr="00D865CA" w14:paraId="08689BB1" w14:textId="77777777" w:rsidTr="00530115">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4B387" w14:textId="77777777" w:rsidR="00C46DE7" w:rsidRPr="00D865CA" w:rsidRDefault="00C46DE7">
            <w:pPr>
              <w:pStyle w:val="Normal1"/>
              <w:numPr>
                <w:ilvl w:val="0"/>
                <w:numId w:val="36"/>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Guidance information for assessment</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D7F897" w14:textId="77777777" w:rsidR="00C46DE7" w:rsidRPr="00D865CA" w:rsidRDefault="00C46DE7" w:rsidP="00C46DE7">
            <w:pPr>
              <w:pStyle w:val="Normal1"/>
              <w:spacing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Holistic assessment with other units relevant to the industry subsector, workplace and job roles is recommended. </w:t>
            </w:r>
          </w:p>
        </w:tc>
      </w:tr>
    </w:tbl>
    <w:p w14:paraId="5638DB84" w14:textId="77777777" w:rsidR="00BB0BCF" w:rsidRDefault="00BB0BCF" w:rsidP="00BB0BCF"/>
    <w:p w14:paraId="403B230C" w14:textId="77777777" w:rsidR="00C46DE7" w:rsidRDefault="00C46DE7" w:rsidP="00BB0BCF"/>
    <w:p w14:paraId="4D2B6369" w14:textId="77777777" w:rsidR="00C46DE7" w:rsidRDefault="00C46DE7" w:rsidP="00BB0BCF"/>
    <w:p w14:paraId="37F82315" w14:textId="4662C553" w:rsidR="006D3329" w:rsidRPr="00D865CA" w:rsidRDefault="006D3329" w:rsidP="006D3329">
      <w:pPr>
        <w:pStyle w:val="Heading1"/>
        <w:rPr>
          <w:rFonts w:ascii="Times New Roman" w:hAnsi="Times New Roman" w:cs="Times New Roman"/>
        </w:rPr>
      </w:pPr>
      <w:r w:rsidRPr="00D865CA">
        <w:rPr>
          <w:rFonts w:ascii="Times New Roman" w:hAnsi="Times New Roman" w:cs="Times New Roman"/>
        </w:rPr>
        <w:lastRenderedPageBreak/>
        <w:t>CONDUCT MARKETING COMMUNICATION ACTIVITIES</w:t>
      </w:r>
      <w:bookmarkEnd w:id="49"/>
    </w:p>
    <w:p w14:paraId="4566A1A3" w14:textId="77777777" w:rsidR="006D3329" w:rsidRPr="00D865CA" w:rsidRDefault="006D3329" w:rsidP="006D3329">
      <w:pPr>
        <w:spacing w:after="0"/>
        <w:rPr>
          <w:rFonts w:ascii="Times New Roman" w:hAnsi="Times New Roman" w:cs="Times New Roman"/>
          <w:b/>
        </w:rPr>
      </w:pPr>
    </w:p>
    <w:p w14:paraId="0D53CF39" w14:textId="4435FED6" w:rsidR="006D3329" w:rsidRPr="00D865CA" w:rsidRDefault="006D3329" w:rsidP="006D3329">
      <w:pPr>
        <w:spacing w:after="0"/>
        <w:rPr>
          <w:rFonts w:ascii="Times New Roman" w:hAnsi="Times New Roman" w:cs="Times New Roman"/>
          <w:b/>
        </w:rPr>
      </w:pPr>
      <w:r w:rsidRPr="00D865CA">
        <w:rPr>
          <w:rFonts w:ascii="Times New Roman" w:hAnsi="Times New Roman" w:cs="Times New Roman"/>
          <w:b/>
        </w:rPr>
        <w:t>UNIT CODE:</w:t>
      </w:r>
      <w:r w:rsidRPr="00D865CA">
        <w:rPr>
          <w:rFonts w:ascii="Times New Roman" w:hAnsi="Times New Roman" w:cs="Times New Roman"/>
          <w:b/>
          <w:lang w:val="en-ZA"/>
        </w:rPr>
        <w:t xml:space="preserve"> </w:t>
      </w:r>
      <w:r w:rsidR="00380380" w:rsidRPr="00C46A32">
        <w:rPr>
          <w:rFonts w:ascii="Times New Roman" w:hAnsi="Times New Roman"/>
        </w:rPr>
        <w:t xml:space="preserve">0414 </w:t>
      </w:r>
      <w:r w:rsidR="00380380">
        <w:rPr>
          <w:rFonts w:ascii="Times New Roman" w:hAnsi="Times New Roman"/>
        </w:rPr>
        <w:t>451</w:t>
      </w:r>
      <w:r w:rsidR="00380380" w:rsidRPr="00C46A32">
        <w:rPr>
          <w:rFonts w:ascii="Times New Roman" w:hAnsi="Times New Roman"/>
        </w:rPr>
        <w:t xml:space="preserve"> 1</w:t>
      </w:r>
      <w:r w:rsidR="00380380">
        <w:rPr>
          <w:rFonts w:ascii="Times New Roman" w:hAnsi="Times New Roman"/>
        </w:rPr>
        <w:t>4</w:t>
      </w:r>
      <w:r w:rsidR="00380380" w:rsidRPr="00C46A32">
        <w:rPr>
          <w:rFonts w:ascii="Times New Roman" w:hAnsi="Times New Roman"/>
        </w:rPr>
        <w:t>A</w:t>
      </w:r>
    </w:p>
    <w:p w14:paraId="63416B7D" w14:textId="77777777" w:rsidR="006D3329" w:rsidRPr="00D865CA" w:rsidRDefault="006D3329" w:rsidP="006D3329">
      <w:pPr>
        <w:spacing w:after="0"/>
        <w:rPr>
          <w:rFonts w:ascii="Times New Roman" w:hAnsi="Times New Roman" w:cs="Times New Roman"/>
          <w:b/>
        </w:rPr>
      </w:pPr>
    </w:p>
    <w:p w14:paraId="5FC57393" w14:textId="77777777" w:rsidR="006D3329" w:rsidRPr="00D865CA" w:rsidRDefault="006D3329" w:rsidP="006D3329">
      <w:pPr>
        <w:spacing w:after="0"/>
        <w:rPr>
          <w:rFonts w:ascii="Times New Roman" w:hAnsi="Times New Roman" w:cs="Times New Roman"/>
          <w:b/>
        </w:rPr>
      </w:pPr>
      <w:r w:rsidRPr="00D865CA">
        <w:rPr>
          <w:rFonts w:ascii="Times New Roman" w:hAnsi="Times New Roman" w:cs="Times New Roman"/>
          <w:b/>
        </w:rPr>
        <w:t>UNIT DESCRIPTION</w:t>
      </w:r>
    </w:p>
    <w:p w14:paraId="34EFAE16" w14:textId="77777777" w:rsidR="006D3329" w:rsidRPr="00D865CA" w:rsidRDefault="006D3329" w:rsidP="006D3329">
      <w:pPr>
        <w:spacing w:after="0"/>
        <w:jc w:val="both"/>
        <w:rPr>
          <w:rFonts w:ascii="Times New Roman" w:hAnsi="Times New Roman" w:cs="Times New Roman"/>
        </w:rPr>
      </w:pPr>
      <w:r w:rsidRPr="00D865CA">
        <w:rPr>
          <w:rFonts w:ascii="Times New Roman" w:hAnsi="Times New Roman" w:cs="Times New Roman"/>
        </w:rPr>
        <w:t xml:space="preserve">This unit specifies the competencies required to conduct marketing communication activities. </w:t>
      </w:r>
      <w:bookmarkStart w:id="50" w:name="_Hlk7507987"/>
      <w:r w:rsidRPr="00D865CA">
        <w:rPr>
          <w:rFonts w:ascii="Times New Roman" w:hAnsi="Times New Roman" w:cs="Times New Roman"/>
        </w:rPr>
        <w:t>It involves determining communication content, identifying brand essence, collecting consumer insight, designing communication content, carrying out marketing communication, analyzing marketing communication feedback and preparing marketing communications activities report.</w:t>
      </w:r>
    </w:p>
    <w:bookmarkEnd w:id="50"/>
    <w:p w14:paraId="69F65A1B" w14:textId="77777777" w:rsidR="006D3329" w:rsidRPr="00D865CA" w:rsidRDefault="006D3329" w:rsidP="006D3329">
      <w:pPr>
        <w:spacing w:after="0"/>
        <w:rPr>
          <w:rFonts w:ascii="Times New Roman" w:hAnsi="Times New Roman" w:cs="Times New Roman"/>
        </w:rPr>
      </w:pPr>
    </w:p>
    <w:p w14:paraId="2AEBAF07" w14:textId="77777777" w:rsidR="006D3329" w:rsidRPr="00D865CA" w:rsidRDefault="006D3329" w:rsidP="006D3329">
      <w:pPr>
        <w:tabs>
          <w:tab w:val="left" w:pos="8489"/>
        </w:tabs>
        <w:spacing w:after="0"/>
        <w:rPr>
          <w:rFonts w:ascii="Times New Roman" w:hAnsi="Times New Roman" w:cs="Times New Roman"/>
          <w:b/>
        </w:rPr>
      </w:pPr>
      <w:r w:rsidRPr="00D865CA">
        <w:rPr>
          <w:rFonts w:ascii="Times New Roman" w:hAnsi="Times New Roman" w:cs="Times New Roman"/>
          <w:b/>
        </w:rPr>
        <w:t>ELEMENTS AND PERFORMANCE CRITERIA</w:t>
      </w:r>
      <w:r w:rsidRPr="00D865CA">
        <w:rPr>
          <w:rFonts w:ascii="Times New Roman" w:hAnsi="Times New Roman" w:cs="Times New Roman"/>
          <w:b/>
        </w:rPr>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07"/>
      </w:tblGrid>
      <w:tr w:rsidR="006D3329" w:rsidRPr="00D865CA" w14:paraId="5A93E7A5" w14:textId="77777777" w:rsidTr="00656A7F">
        <w:trPr>
          <w:tblHeader/>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2EA664A1" w14:textId="77777777" w:rsidR="006D3329" w:rsidRPr="00D865CA" w:rsidRDefault="006D3329" w:rsidP="00656A7F">
            <w:pPr>
              <w:spacing w:after="0"/>
              <w:rPr>
                <w:rFonts w:ascii="Times New Roman" w:hAnsi="Times New Roman" w:cs="Times New Roman"/>
                <w:b/>
              </w:rPr>
            </w:pPr>
            <w:r w:rsidRPr="00D865CA">
              <w:rPr>
                <w:rFonts w:ascii="Times New Roman" w:hAnsi="Times New Roman" w:cs="Times New Roman"/>
                <w:b/>
              </w:rPr>
              <w:t>ELEMENT</w:t>
            </w:r>
          </w:p>
          <w:p w14:paraId="406F3A19" w14:textId="77777777" w:rsidR="006D3329" w:rsidRPr="00D865CA" w:rsidRDefault="006D3329" w:rsidP="00656A7F">
            <w:pPr>
              <w:spacing w:after="0"/>
              <w:rPr>
                <w:rFonts w:ascii="Times New Roman" w:hAnsi="Times New Roman" w:cs="Times New Roman"/>
              </w:rPr>
            </w:pPr>
            <w:r w:rsidRPr="00D865CA">
              <w:rPr>
                <w:rFonts w:ascii="Times New Roman" w:hAnsi="Times New Roman" w:cs="Times New Roman"/>
              </w:rPr>
              <w:t xml:space="preserve">These describe the </w:t>
            </w:r>
            <w:r w:rsidRPr="00D865CA">
              <w:rPr>
                <w:rFonts w:ascii="Times New Roman" w:hAnsi="Times New Roman" w:cs="Times New Roman"/>
                <w:b/>
              </w:rPr>
              <w:t>key outcomes</w:t>
            </w:r>
            <w:r w:rsidRPr="00D865CA">
              <w:rPr>
                <w:rFonts w:ascii="Times New Roman" w:hAnsi="Times New Roman" w:cs="Times New Roman"/>
              </w:rPr>
              <w:t xml:space="preserve"> which make up </w:t>
            </w:r>
            <w:r w:rsidRPr="00D865CA">
              <w:rPr>
                <w:rFonts w:ascii="Times New Roman" w:hAnsi="Times New Roman" w:cs="Times New Roman"/>
                <w:b/>
              </w:rPr>
              <w:t>workplace function</w:t>
            </w:r>
            <w:r w:rsidRPr="00D865CA">
              <w:rPr>
                <w:rFonts w:ascii="Times New Roman" w:hAnsi="Times New Roman" w:cs="Times New Roman"/>
              </w:rPr>
              <w:t>.</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0614A11C" w14:textId="77777777" w:rsidR="006D3329" w:rsidRPr="00D865CA" w:rsidRDefault="006D3329" w:rsidP="00656A7F">
            <w:pPr>
              <w:spacing w:after="0"/>
              <w:rPr>
                <w:rFonts w:ascii="Times New Roman" w:hAnsi="Times New Roman" w:cs="Times New Roman"/>
                <w:b/>
              </w:rPr>
            </w:pPr>
            <w:r w:rsidRPr="00D865CA">
              <w:rPr>
                <w:rFonts w:ascii="Times New Roman" w:hAnsi="Times New Roman" w:cs="Times New Roman"/>
                <w:b/>
              </w:rPr>
              <w:t>PERFORMANCE CRITERIA</w:t>
            </w:r>
          </w:p>
          <w:p w14:paraId="60756259" w14:textId="77777777" w:rsidR="006D3329" w:rsidRPr="00D865CA" w:rsidRDefault="006D3329" w:rsidP="00656A7F">
            <w:pPr>
              <w:spacing w:after="0"/>
              <w:rPr>
                <w:rFonts w:ascii="Times New Roman" w:hAnsi="Times New Roman" w:cs="Times New Roman"/>
              </w:rPr>
            </w:pPr>
            <w:r w:rsidRPr="00D865CA">
              <w:rPr>
                <w:rFonts w:ascii="Times New Roman" w:hAnsi="Times New Roman" w:cs="Times New Roman"/>
              </w:rPr>
              <w:t xml:space="preserve">These are </w:t>
            </w:r>
            <w:r w:rsidRPr="00D865CA">
              <w:rPr>
                <w:rFonts w:ascii="Times New Roman" w:hAnsi="Times New Roman" w:cs="Times New Roman"/>
                <w:b/>
              </w:rPr>
              <w:t>assessable</w:t>
            </w:r>
            <w:r w:rsidRPr="00D865CA">
              <w:rPr>
                <w:rFonts w:ascii="Times New Roman" w:hAnsi="Times New Roman" w:cs="Times New Roman"/>
              </w:rPr>
              <w:t xml:space="preserve"> statements which specify the required level of performance for each of the elements.</w:t>
            </w:r>
          </w:p>
          <w:p w14:paraId="124ACC7F" w14:textId="77777777" w:rsidR="006D3329" w:rsidRPr="00D865CA" w:rsidRDefault="006D3329" w:rsidP="00656A7F">
            <w:pPr>
              <w:spacing w:after="0"/>
              <w:rPr>
                <w:rFonts w:ascii="Times New Roman" w:hAnsi="Times New Roman" w:cs="Times New Roman"/>
                <w:b/>
                <w:i/>
              </w:rPr>
            </w:pPr>
            <w:r w:rsidRPr="00D865CA">
              <w:rPr>
                <w:rFonts w:ascii="Times New Roman" w:hAnsi="Times New Roman" w:cs="Times New Roman"/>
                <w:b/>
                <w:i/>
              </w:rPr>
              <w:t>Bold and italicized terms are elaborated in the range.</w:t>
            </w:r>
          </w:p>
        </w:tc>
      </w:tr>
      <w:tr w:rsidR="006D3329" w:rsidRPr="00D865CA" w14:paraId="7D6288FA" w14:textId="77777777" w:rsidTr="00656A7F">
        <w:trPr>
          <w:trHeight w:val="1340"/>
        </w:trPr>
        <w:tc>
          <w:tcPr>
            <w:tcW w:w="1447" w:type="pct"/>
            <w:tcBorders>
              <w:top w:val="single" w:sz="4" w:space="0" w:color="000000"/>
              <w:left w:val="single" w:sz="4" w:space="0" w:color="000000"/>
              <w:bottom w:val="single" w:sz="4" w:space="0" w:color="000000"/>
              <w:right w:val="single" w:sz="4" w:space="0" w:color="000000"/>
            </w:tcBorders>
            <w:shd w:val="clear" w:color="auto" w:fill="FFFFFF"/>
          </w:tcPr>
          <w:p w14:paraId="772A9807" w14:textId="77777777" w:rsidR="006D3329" w:rsidRPr="00D865CA" w:rsidRDefault="006D3329">
            <w:pPr>
              <w:pStyle w:val="ListParagraph"/>
              <w:numPr>
                <w:ilvl w:val="0"/>
                <w:numId w:val="131"/>
              </w:numPr>
              <w:spacing w:after="0"/>
              <w:rPr>
                <w:rFonts w:ascii="Times New Roman" w:hAnsi="Times New Roman"/>
                <w:sz w:val="24"/>
                <w:szCs w:val="24"/>
              </w:rPr>
            </w:pPr>
            <w:r w:rsidRPr="00D865CA">
              <w:rPr>
                <w:rFonts w:ascii="Times New Roman" w:hAnsi="Times New Roman"/>
                <w:sz w:val="24"/>
                <w:szCs w:val="24"/>
              </w:rPr>
              <w:t xml:space="preserve">Determine Communications Content </w:t>
            </w:r>
          </w:p>
        </w:tc>
        <w:tc>
          <w:tcPr>
            <w:tcW w:w="3553" w:type="pct"/>
            <w:tcBorders>
              <w:top w:val="single" w:sz="4" w:space="0" w:color="000000"/>
              <w:left w:val="single" w:sz="4" w:space="0" w:color="000000"/>
              <w:bottom w:val="single" w:sz="4" w:space="0" w:color="000000"/>
              <w:right w:val="single" w:sz="4" w:space="0" w:color="000000"/>
            </w:tcBorders>
            <w:shd w:val="clear" w:color="auto" w:fill="FFFFFF"/>
          </w:tcPr>
          <w:p w14:paraId="381744BF" w14:textId="77777777" w:rsidR="006D3329" w:rsidRPr="00D865CA" w:rsidRDefault="006D3329">
            <w:pPr>
              <w:pStyle w:val="ListParagraph"/>
              <w:numPr>
                <w:ilvl w:val="1"/>
                <w:numId w:val="128"/>
              </w:numPr>
              <w:spacing w:after="0"/>
              <w:rPr>
                <w:rFonts w:ascii="Times New Roman" w:hAnsi="Times New Roman"/>
                <w:sz w:val="24"/>
                <w:szCs w:val="24"/>
              </w:rPr>
            </w:pPr>
            <w:r w:rsidRPr="00D865CA">
              <w:rPr>
                <w:rFonts w:ascii="Times New Roman" w:hAnsi="Times New Roman"/>
                <w:sz w:val="24"/>
                <w:szCs w:val="24"/>
              </w:rPr>
              <w:t>Consumer behavior is surveyed as per the organization needs</w:t>
            </w:r>
          </w:p>
          <w:p w14:paraId="6FB52522" w14:textId="77777777" w:rsidR="006D3329" w:rsidRPr="00D865CA" w:rsidRDefault="006D3329">
            <w:pPr>
              <w:pStyle w:val="ListParagraph"/>
              <w:numPr>
                <w:ilvl w:val="1"/>
                <w:numId w:val="128"/>
              </w:numPr>
              <w:spacing w:after="0"/>
              <w:rPr>
                <w:rFonts w:ascii="Times New Roman" w:hAnsi="Times New Roman"/>
                <w:sz w:val="24"/>
                <w:szCs w:val="24"/>
              </w:rPr>
            </w:pPr>
            <w:r w:rsidRPr="00D865CA">
              <w:rPr>
                <w:rFonts w:ascii="Times New Roman" w:hAnsi="Times New Roman"/>
                <w:sz w:val="24"/>
                <w:szCs w:val="24"/>
              </w:rPr>
              <w:t xml:space="preserve">Consumer behavior report is prepared as per the consumer survey </w:t>
            </w:r>
          </w:p>
          <w:p w14:paraId="135E69B6" w14:textId="77777777" w:rsidR="006D3329" w:rsidRPr="00D865CA" w:rsidRDefault="006D3329">
            <w:pPr>
              <w:pStyle w:val="ListParagraph"/>
              <w:numPr>
                <w:ilvl w:val="1"/>
                <w:numId w:val="128"/>
              </w:numPr>
              <w:spacing w:after="0"/>
              <w:rPr>
                <w:rFonts w:ascii="Times New Roman" w:hAnsi="Times New Roman"/>
                <w:sz w:val="24"/>
                <w:szCs w:val="24"/>
              </w:rPr>
            </w:pPr>
            <w:r w:rsidRPr="00D865CA">
              <w:rPr>
                <w:rFonts w:ascii="Times New Roman" w:hAnsi="Times New Roman"/>
                <w:sz w:val="24"/>
                <w:szCs w:val="24"/>
              </w:rPr>
              <w:t>Communication channel behavior is analyzed as per organizational marketing policy</w:t>
            </w:r>
          </w:p>
          <w:p w14:paraId="280A355F" w14:textId="77777777" w:rsidR="006D3329" w:rsidRPr="00D865CA" w:rsidRDefault="006D3329">
            <w:pPr>
              <w:pStyle w:val="ListParagraph"/>
              <w:numPr>
                <w:ilvl w:val="1"/>
                <w:numId w:val="128"/>
              </w:numPr>
              <w:spacing w:after="0"/>
              <w:rPr>
                <w:rFonts w:ascii="Times New Roman" w:hAnsi="Times New Roman"/>
                <w:sz w:val="24"/>
                <w:szCs w:val="24"/>
              </w:rPr>
            </w:pPr>
            <w:r w:rsidRPr="00D865CA">
              <w:rPr>
                <w:rFonts w:ascii="Times New Roman" w:hAnsi="Times New Roman"/>
                <w:sz w:val="24"/>
                <w:szCs w:val="24"/>
              </w:rPr>
              <w:t xml:space="preserve">Business environment is analyzed as per business intelligence reports. </w:t>
            </w:r>
          </w:p>
          <w:p w14:paraId="2AAE5794" w14:textId="77777777" w:rsidR="006D3329" w:rsidRPr="00D865CA" w:rsidRDefault="006D3329">
            <w:pPr>
              <w:pStyle w:val="ListParagraph"/>
              <w:numPr>
                <w:ilvl w:val="1"/>
                <w:numId w:val="128"/>
              </w:numPr>
              <w:spacing w:after="0"/>
              <w:rPr>
                <w:rFonts w:ascii="Times New Roman" w:hAnsi="Times New Roman"/>
                <w:sz w:val="24"/>
                <w:szCs w:val="24"/>
              </w:rPr>
            </w:pPr>
            <w:r w:rsidRPr="00D865CA">
              <w:rPr>
                <w:rFonts w:ascii="Times New Roman" w:hAnsi="Times New Roman"/>
                <w:b/>
                <w:i/>
                <w:sz w:val="24"/>
                <w:szCs w:val="24"/>
              </w:rPr>
              <w:t>Communications content</w:t>
            </w:r>
            <w:r w:rsidRPr="00D865CA">
              <w:rPr>
                <w:rFonts w:ascii="Times New Roman" w:hAnsi="Times New Roman"/>
                <w:sz w:val="24"/>
                <w:szCs w:val="24"/>
              </w:rPr>
              <w:t xml:space="preserve"> is identified as per organizational marketing objectives and communication procedures.  </w:t>
            </w:r>
          </w:p>
        </w:tc>
      </w:tr>
      <w:tr w:rsidR="006D3329" w:rsidRPr="00D865CA" w14:paraId="6CC4556B" w14:textId="77777777" w:rsidTr="00656A7F">
        <w:trPr>
          <w:trHeight w:val="1340"/>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482DD236" w14:textId="77777777" w:rsidR="006D3329" w:rsidRPr="00D865CA" w:rsidRDefault="006D3329">
            <w:pPr>
              <w:pStyle w:val="ListParagraph"/>
              <w:numPr>
                <w:ilvl w:val="0"/>
                <w:numId w:val="131"/>
              </w:numPr>
              <w:spacing w:after="0"/>
              <w:rPr>
                <w:rFonts w:ascii="Times New Roman" w:hAnsi="Times New Roman"/>
                <w:sz w:val="24"/>
                <w:szCs w:val="24"/>
              </w:rPr>
            </w:pPr>
            <w:r w:rsidRPr="00D865CA">
              <w:rPr>
                <w:rFonts w:ascii="Times New Roman" w:hAnsi="Times New Roman"/>
                <w:sz w:val="24"/>
                <w:szCs w:val="24"/>
              </w:rPr>
              <w:t xml:space="preserve">Identify brand essence  </w:t>
            </w:r>
          </w:p>
          <w:p w14:paraId="20E630F8" w14:textId="77777777" w:rsidR="006D3329" w:rsidRPr="00D865CA" w:rsidRDefault="006D3329" w:rsidP="00656A7F">
            <w:pPr>
              <w:pStyle w:val="ListParagraph"/>
              <w:spacing w:after="0"/>
              <w:ind w:left="360"/>
              <w:rPr>
                <w:rFonts w:ascii="Times New Roman" w:hAnsi="Times New Roman"/>
                <w:sz w:val="24"/>
                <w:szCs w:val="24"/>
              </w:rPr>
            </w:pP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39F15B48" w14:textId="77777777" w:rsidR="006D3329" w:rsidRPr="00D865CA" w:rsidRDefault="006D3329">
            <w:pPr>
              <w:pStyle w:val="ListParagraph"/>
              <w:numPr>
                <w:ilvl w:val="1"/>
                <w:numId w:val="131"/>
              </w:numPr>
              <w:spacing w:after="0"/>
              <w:ind w:left="612" w:hanging="540"/>
              <w:rPr>
                <w:rFonts w:ascii="Times New Roman" w:hAnsi="Times New Roman"/>
                <w:sz w:val="24"/>
                <w:szCs w:val="24"/>
              </w:rPr>
            </w:pPr>
            <w:r w:rsidRPr="00D865CA">
              <w:rPr>
                <w:rFonts w:ascii="Times New Roman" w:hAnsi="Times New Roman"/>
                <w:sz w:val="24"/>
                <w:szCs w:val="24"/>
              </w:rPr>
              <w:t>Brand characteristics are identified as per organizational goals</w:t>
            </w:r>
          </w:p>
          <w:p w14:paraId="7B47B40A" w14:textId="77777777" w:rsidR="006D3329" w:rsidRPr="00D865CA" w:rsidRDefault="006D3329">
            <w:pPr>
              <w:pStyle w:val="ListParagraph"/>
              <w:numPr>
                <w:ilvl w:val="1"/>
                <w:numId w:val="131"/>
              </w:numPr>
              <w:spacing w:after="0"/>
              <w:ind w:left="612" w:hanging="540"/>
              <w:rPr>
                <w:rFonts w:ascii="Times New Roman" w:hAnsi="Times New Roman"/>
                <w:sz w:val="24"/>
                <w:szCs w:val="24"/>
              </w:rPr>
            </w:pPr>
            <w:r w:rsidRPr="00D865CA">
              <w:rPr>
                <w:rFonts w:ascii="Times New Roman" w:hAnsi="Times New Roman"/>
                <w:b/>
                <w:i/>
                <w:sz w:val="24"/>
                <w:szCs w:val="24"/>
              </w:rPr>
              <w:t>Brand benefits</w:t>
            </w:r>
            <w:r w:rsidRPr="00D865CA">
              <w:rPr>
                <w:rFonts w:ascii="Times New Roman" w:hAnsi="Times New Roman"/>
                <w:sz w:val="24"/>
                <w:szCs w:val="24"/>
              </w:rPr>
              <w:t xml:space="preserve"> are determined as per brand characteristics </w:t>
            </w:r>
          </w:p>
          <w:p w14:paraId="08D2F080" w14:textId="77777777" w:rsidR="006D3329" w:rsidRPr="00D865CA" w:rsidRDefault="006D3329">
            <w:pPr>
              <w:pStyle w:val="ListParagraph"/>
              <w:numPr>
                <w:ilvl w:val="1"/>
                <w:numId w:val="131"/>
              </w:numPr>
              <w:spacing w:after="0"/>
              <w:ind w:left="612" w:hanging="540"/>
              <w:rPr>
                <w:rFonts w:ascii="Times New Roman" w:hAnsi="Times New Roman"/>
                <w:sz w:val="24"/>
                <w:szCs w:val="24"/>
              </w:rPr>
            </w:pPr>
            <w:r w:rsidRPr="00D865CA">
              <w:rPr>
                <w:rFonts w:ascii="Times New Roman" w:hAnsi="Times New Roman"/>
                <w:sz w:val="24"/>
                <w:szCs w:val="24"/>
              </w:rPr>
              <w:t>Brand benefits are aligned with the marketing objectives as per marketing strategy</w:t>
            </w:r>
          </w:p>
          <w:p w14:paraId="1F61248F" w14:textId="77777777" w:rsidR="006D3329" w:rsidRPr="00D865CA" w:rsidRDefault="006D3329">
            <w:pPr>
              <w:pStyle w:val="ListParagraph"/>
              <w:numPr>
                <w:ilvl w:val="1"/>
                <w:numId w:val="131"/>
              </w:numPr>
              <w:spacing w:after="0"/>
              <w:ind w:left="612" w:hanging="540"/>
              <w:rPr>
                <w:rFonts w:ascii="Times New Roman" w:hAnsi="Times New Roman"/>
                <w:sz w:val="24"/>
                <w:szCs w:val="24"/>
              </w:rPr>
            </w:pPr>
            <w:r w:rsidRPr="00D865CA">
              <w:rPr>
                <w:rFonts w:ascii="Times New Roman" w:hAnsi="Times New Roman"/>
                <w:b/>
                <w:i/>
                <w:sz w:val="24"/>
                <w:szCs w:val="24"/>
              </w:rPr>
              <w:t>Brand essence</w:t>
            </w:r>
            <w:r w:rsidRPr="00D865CA">
              <w:rPr>
                <w:rFonts w:ascii="Times New Roman" w:hAnsi="Times New Roman"/>
                <w:sz w:val="24"/>
                <w:szCs w:val="24"/>
              </w:rPr>
              <w:t xml:space="preserve"> is determined as per organizational goals</w:t>
            </w:r>
          </w:p>
        </w:tc>
      </w:tr>
      <w:tr w:rsidR="006D3329" w:rsidRPr="00D865CA" w14:paraId="0D5A7F4E" w14:textId="77777777" w:rsidTr="00656A7F">
        <w:trPr>
          <w:trHeight w:val="512"/>
        </w:trPr>
        <w:tc>
          <w:tcPr>
            <w:tcW w:w="1447" w:type="pct"/>
            <w:tcBorders>
              <w:top w:val="single" w:sz="4" w:space="0" w:color="000000"/>
              <w:left w:val="single" w:sz="4" w:space="0" w:color="000000"/>
              <w:bottom w:val="single" w:sz="4" w:space="0" w:color="000000"/>
              <w:right w:val="single" w:sz="4" w:space="0" w:color="000000"/>
            </w:tcBorders>
            <w:shd w:val="clear" w:color="auto" w:fill="FFFFFF"/>
          </w:tcPr>
          <w:p w14:paraId="430DD10C" w14:textId="77777777" w:rsidR="006D3329" w:rsidRPr="00D865CA" w:rsidRDefault="006D3329">
            <w:pPr>
              <w:pStyle w:val="ListParagraph"/>
              <w:numPr>
                <w:ilvl w:val="0"/>
                <w:numId w:val="131"/>
              </w:numPr>
              <w:spacing w:after="0"/>
              <w:rPr>
                <w:rFonts w:ascii="Times New Roman" w:hAnsi="Times New Roman"/>
                <w:sz w:val="24"/>
                <w:szCs w:val="24"/>
              </w:rPr>
            </w:pPr>
            <w:r w:rsidRPr="00D865CA">
              <w:rPr>
                <w:rFonts w:ascii="Times New Roman" w:hAnsi="Times New Roman"/>
                <w:sz w:val="24"/>
                <w:szCs w:val="24"/>
              </w:rPr>
              <w:t>Collect consumer insights</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041997D9"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sz w:val="24"/>
                <w:szCs w:val="24"/>
              </w:rPr>
              <w:t>Consumer target group is determined as per marketing strategy</w:t>
            </w:r>
          </w:p>
          <w:p w14:paraId="64E3152E"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b/>
                <w:i/>
                <w:sz w:val="24"/>
                <w:szCs w:val="24"/>
              </w:rPr>
              <w:t>Data collection instruments</w:t>
            </w:r>
            <w:r w:rsidRPr="00D865CA">
              <w:rPr>
                <w:rFonts w:ascii="Times New Roman" w:hAnsi="Times New Roman"/>
                <w:sz w:val="24"/>
                <w:szCs w:val="24"/>
              </w:rPr>
              <w:t xml:space="preserve"> are identified as per data collection methods</w:t>
            </w:r>
          </w:p>
          <w:p w14:paraId="76B06C23"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sz w:val="24"/>
                <w:szCs w:val="24"/>
              </w:rPr>
              <w:t xml:space="preserve"> Budget for data collection is prepared as per budget procedures</w:t>
            </w:r>
          </w:p>
          <w:p w14:paraId="6931602A"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b/>
                <w:i/>
                <w:sz w:val="24"/>
                <w:szCs w:val="24"/>
              </w:rPr>
              <w:t>Consumer insight</w:t>
            </w:r>
            <w:r w:rsidRPr="00D865CA">
              <w:rPr>
                <w:rFonts w:ascii="Times New Roman" w:hAnsi="Times New Roman"/>
                <w:sz w:val="24"/>
                <w:szCs w:val="24"/>
              </w:rPr>
              <w:t xml:space="preserve"> data is collected as per data collection procedures</w:t>
            </w:r>
          </w:p>
          <w:p w14:paraId="2643295D"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sz w:val="24"/>
                <w:szCs w:val="24"/>
              </w:rPr>
              <w:t>Data collected is analyzed as per methods of data analysis</w:t>
            </w:r>
          </w:p>
          <w:p w14:paraId="7996A328"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sz w:val="24"/>
                <w:szCs w:val="24"/>
              </w:rPr>
              <w:lastRenderedPageBreak/>
              <w:t>Data collected is presented as per data presentation methods</w:t>
            </w:r>
          </w:p>
          <w:p w14:paraId="22FE3596" w14:textId="77777777" w:rsidR="006D3329" w:rsidRPr="00D865CA" w:rsidRDefault="006D3329" w:rsidP="00656A7F">
            <w:pPr>
              <w:spacing w:after="0"/>
              <w:rPr>
                <w:rFonts w:ascii="Times New Roman" w:hAnsi="Times New Roman" w:cs="Times New Roman"/>
              </w:rPr>
            </w:pPr>
          </w:p>
        </w:tc>
      </w:tr>
      <w:tr w:rsidR="006D3329" w:rsidRPr="00D865CA" w14:paraId="0A550024" w14:textId="77777777" w:rsidTr="00656A7F">
        <w:tc>
          <w:tcPr>
            <w:tcW w:w="1447" w:type="pct"/>
            <w:tcBorders>
              <w:top w:val="single" w:sz="4" w:space="0" w:color="000000"/>
              <w:left w:val="single" w:sz="4" w:space="0" w:color="000000"/>
              <w:bottom w:val="single" w:sz="4" w:space="0" w:color="000000"/>
              <w:right w:val="single" w:sz="4" w:space="0" w:color="000000"/>
            </w:tcBorders>
            <w:hideMark/>
          </w:tcPr>
          <w:p w14:paraId="63D29592" w14:textId="77777777" w:rsidR="006D3329" w:rsidRPr="00D865CA" w:rsidRDefault="006D3329">
            <w:pPr>
              <w:pStyle w:val="ListParagraph"/>
              <w:numPr>
                <w:ilvl w:val="0"/>
                <w:numId w:val="131"/>
              </w:numPr>
              <w:spacing w:after="0"/>
              <w:contextualSpacing w:val="0"/>
              <w:rPr>
                <w:rFonts w:ascii="Times New Roman" w:hAnsi="Times New Roman"/>
                <w:sz w:val="24"/>
                <w:szCs w:val="24"/>
              </w:rPr>
            </w:pPr>
            <w:r w:rsidRPr="00D865CA">
              <w:rPr>
                <w:rFonts w:ascii="Times New Roman" w:hAnsi="Times New Roman"/>
                <w:sz w:val="24"/>
                <w:szCs w:val="24"/>
              </w:rPr>
              <w:lastRenderedPageBreak/>
              <w:t>Design Communication content</w:t>
            </w:r>
          </w:p>
        </w:tc>
        <w:tc>
          <w:tcPr>
            <w:tcW w:w="3553" w:type="pct"/>
            <w:tcBorders>
              <w:top w:val="single" w:sz="4" w:space="0" w:color="000000"/>
              <w:left w:val="single" w:sz="4" w:space="0" w:color="000000"/>
              <w:bottom w:val="single" w:sz="4" w:space="0" w:color="000000"/>
              <w:right w:val="single" w:sz="4" w:space="0" w:color="000000"/>
            </w:tcBorders>
          </w:tcPr>
          <w:p w14:paraId="20C0F1C2"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b/>
                <w:i/>
                <w:sz w:val="24"/>
                <w:szCs w:val="24"/>
              </w:rPr>
              <w:t>Tag line</w:t>
            </w:r>
            <w:r w:rsidRPr="00D865CA">
              <w:rPr>
                <w:rFonts w:ascii="Times New Roman" w:hAnsi="Times New Roman"/>
                <w:sz w:val="24"/>
                <w:szCs w:val="24"/>
              </w:rPr>
              <w:t xml:space="preserve"> is selected as per the brand strategy</w:t>
            </w:r>
          </w:p>
          <w:p w14:paraId="250772A6"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sz w:val="24"/>
                <w:szCs w:val="24"/>
              </w:rPr>
              <w:t xml:space="preserve"> Communication channel is determined as per marketing strategy</w:t>
            </w:r>
          </w:p>
          <w:p w14:paraId="29C6159C"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b/>
                <w:i/>
                <w:sz w:val="24"/>
                <w:szCs w:val="24"/>
              </w:rPr>
              <w:t xml:space="preserve"> Content aesthetic</w:t>
            </w:r>
            <w:r w:rsidRPr="00D865CA">
              <w:rPr>
                <w:rFonts w:ascii="Times New Roman" w:hAnsi="Times New Roman"/>
                <w:sz w:val="24"/>
                <w:szCs w:val="24"/>
              </w:rPr>
              <w:t xml:space="preserve"> is designed as per marketing current trends</w:t>
            </w:r>
          </w:p>
          <w:p w14:paraId="2F37CA34"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sz w:val="24"/>
                <w:szCs w:val="24"/>
              </w:rPr>
              <w:t xml:space="preserve"> Communication content is created as per communication plan and legal requirements</w:t>
            </w:r>
          </w:p>
        </w:tc>
      </w:tr>
      <w:tr w:rsidR="006D3329" w:rsidRPr="00D865CA" w14:paraId="7D072628" w14:textId="77777777" w:rsidTr="00656A7F">
        <w:trPr>
          <w:trHeight w:val="1070"/>
        </w:trPr>
        <w:tc>
          <w:tcPr>
            <w:tcW w:w="1447" w:type="pct"/>
            <w:tcBorders>
              <w:top w:val="single" w:sz="4" w:space="0" w:color="000000"/>
              <w:left w:val="single" w:sz="4" w:space="0" w:color="000000"/>
              <w:bottom w:val="single" w:sz="4" w:space="0" w:color="000000"/>
              <w:right w:val="single" w:sz="4" w:space="0" w:color="000000"/>
            </w:tcBorders>
          </w:tcPr>
          <w:p w14:paraId="79F310FC" w14:textId="77777777" w:rsidR="006D3329" w:rsidRPr="00D865CA" w:rsidRDefault="006D3329">
            <w:pPr>
              <w:pStyle w:val="ListParagraph"/>
              <w:numPr>
                <w:ilvl w:val="0"/>
                <w:numId w:val="131"/>
              </w:numPr>
              <w:spacing w:after="0"/>
              <w:rPr>
                <w:rFonts w:ascii="Times New Roman" w:hAnsi="Times New Roman"/>
                <w:sz w:val="24"/>
                <w:szCs w:val="24"/>
              </w:rPr>
            </w:pPr>
            <w:r w:rsidRPr="00D865CA">
              <w:rPr>
                <w:rFonts w:ascii="Times New Roman" w:hAnsi="Times New Roman"/>
                <w:sz w:val="24"/>
                <w:szCs w:val="24"/>
              </w:rPr>
              <w:t xml:space="preserve">Carry out marketing communication </w:t>
            </w:r>
          </w:p>
        </w:tc>
        <w:tc>
          <w:tcPr>
            <w:tcW w:w="3553" w:type="pct"/>
            <w:tcBorders>
              <w:top w:val="single" w:sz="4" w:space="0" w:color="000000"/>
              <w:left w:val="single" w:sz="4" w:space="0" w:color="000000"/>
              <w:bottom w:val="single" w:sz="4" w:space="0" w:color="000000"/>
              <w:right w:val="single" w:sz="4" w:space="0" w:color="000000"/>
            </w:tcBorders>
          </w:tcPr>
          <w:p w14:paraId="7CDF7E51"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sz w:val="24"/>
                <w:szCs w:val="24"/>
              </w:rPr>
              <w:t>Target audience is identified as per organization marketing strategy</w:t>
            </w:r>
          </w:p>
          <w:p w14:paraId="24FDE37C"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b/>
                <w:i/>
                <w:sz w:val="24"/>
                <w:szCs w:val="24"/>
              </w:rPr>
              <w:t>Communication channel</w:t>
            </w:r>
            <w:r w:rsidRPr="00D865CA">
              <w:rPr>
                <w:rFonts w:ascii="Times New Roman" w:hAnsi="Times New Roman"/>
                <w:sz w:val="24"/>
                <w:szCs w:val="24"/>
              </w:rPr>
              <w:t xml:space="preserve"> is identified as per target audience</w:t>
            </w:r>
          </w:p>
          <w:p w14:paraId="3B0CE1D7"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sz w:val="24"/>
                <w:szCs w:val="24"/>
              </w:rPr>
              <w:t>Communication content is scheduled as per communication plan</w:t>
            </w:r>
          </w:p>
          <w:p w14:paraId="7840CE1E"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sz w:val="24"/>
                <w:szCs w:val="24"/>
              </w:rPr>
              <w:t xml:space="preserve">Communication content is sent to audience as per communication schedule </w:t>
            </w:r>
          </w:p>
          <w:p w14:paraId="69304D02" w14:textId="77777777" w:rsidR="006D3329" w:rsidRPr="00D865CA" w:rsidRDefault="006D3329" w:rsidP="00656A7F">
            <w:pPr>
              <w:spacing w:after="0"/>
              <w:rPr>
                <w:rFonts w:ascii="Times New Roman" w:hAnsi="Times New Roman" w:cs="Times New Roman"/>
              </w:rPr>
            </w:pPr>
          </w:p>
        </w:tc>
      </w:tr>
      <w:tr w:rsidR="006D3329" w:rsidRPr="00D865CA" w14:paraId="07704A6B" w14:textId="77777777" w:rsidTr="00656A7F">
        <w:trPr>
          <w:trHeight w:val="1070"/>
        </w:trPr>
        <w:tc>
          <w:tcPr>
            <w:tcW w:w="1447" w:type="pct"/>
            <w:tcBorders>
              <w:top w:val="single" w:sz="4" w:space="0" w:color="000000"/>
              <w:left w:val="single" w:sz="4" w:space="0" w:color="000000"/>
              <w:bottom w:val="single" w:sz="4" w:space="0" w:color="000000"/>
              <w:right w:val="single" w:sz="4" w:space="0" w:color="000000"/>
            </w:tcBorders>
          </w:tcPr>
          <w:p w14:paraId="164FC3F8" w14:textId="77777777" w:rsidR="006D3329" w:rsidRPr="00D865CA" w:rsidRDefault="006D3329">
            <w:pPr>
              <w:pStyle w:val="ListParagraph"/>
              <w:numPr>
                <w:ilvl w:val="0"/>
                <w:numId w:val="131"/>
              </w:numPr>
              <w:spacing w:after="0"/>
              <w:rPr>
                <w:rFonts w:ascii="Times New Roman" w:hAnsi="Times New Roman"/>
                <w:sz w:val="24"/>
                <w:szCs w:val="24"/>
              </w:rPr>
            </w:pPr>
            <w:r w:rsidRPr="00D865CA">
              <w:rPr>
                <w:rFonts w:ascii="Times New Roman" w:hAnsi="Times New Roman"/>
                <w:sz w:val="24"/>
                <w:szCs w:val="24"/>
              </w:rPr>
              <w:t>Analyze marketing communication feedback</w:t>
            </w:r>
          </w:p>
        </w:tc>
        <w:tc>
          <w:tcPr>
            <w:tcW w:w="3553" w:type="pct"/>
            <w:tcBorders>
              <w:top w:val="single" w:sz="4" w:space="0" w:color="000000"/>
              <w:left w:val="single" w:sz="4" w:space="0" w:color="000000"/>
              <w:bottom w:val="single" w:sz="4" w:space="0" w:color="000000"/>
              <w:right w:val="single" w:sz="4" w:space="0" w:color="000000"/>
            </w:tcBorders>
          </w:tcPr>
          <w:p w14:paraId="0D1DC941"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sz w:val="24"/>
                <w:szCs w:val="24"/>
              </w:rPr>
              <w:t>Methods of collecting marketing communication feedback are identified as per organization policy</w:t>
            </w:r>
          </w:p>
          <w:p w14:paraId="4ABE7304"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sz w:val="24"/>
                <w:szCs w:val="24"/>
              </w:rPr>
              <w:t>Marketing communication feedback is collected as per data collection methods</w:t>
            </w:r>
          </w:p>
          <w:p w14:paraId="074F4755" w14:textId="77777777" w:rsidR="006D3329" w:rsidRPr="00D865CA" w:rsidRDefault="006D3329">
            <w:pPr>
              <w:pStyle w:val="ListParagraph"/>
              <w:numPr>
                <w:ilvl w:val="1"/>
                <w:numId w:val="131"/>
              </w:numPr>
              <w:spacing w:after="0"/>
              <w:rPr>
                <w:rFonts w:ascii="Times New Roman" w:hAnsi="Times New Roman"/>
                <w:sz w:val="24"/>
                <w:szCs w:val="24"/>
              </w:rPr>
            </w:pPr>
            <w:r w:rsidRPr="00D865CA">
              <w:rPr>
                <w:rFonts w:ascii="Times New Roman" w:hAnsi="Times New Roman"/>
                <w:sz w:val="24"/>
                <w:szCs w:val="24"/>
              </w:rPr>
              <w:t>Target audience feedback is analyzed in as per data analysis methods</w:t>
            </w:r>
          </w:p>
        </w:tc>
      </w:tr>
      <w:tr w:rsidR="006D3329" w:rsidRPr="00D865CA" w14:paraId="1A330354" w14:textId="77777777" w:rsidTr="00656A7F">
        <w:tc>
          <w:tcPr>
            <w:tcW w:w="1447" w:type="pct"/>
            <w:tcBorders>
              <w:top w:val="single" w:sz="4" w:space="0" w:color="000000"/>
              <w:left w:val="single" w:sz="4" w:space="0" w:color="000000"/>
              <w:bottom w:val="single" w:sz="4" w:space="0" w:color="000000"/>
              <w:right w:val="single" w:sz="4" w:space="0" w:color="000000"/>
            </w:tcBorders>
          </w:tcPr>
          <w:p w14:paraId="79E3A9BC" w14:textId="77777777" w:rsidR="006D3329" w:rsidRPr="00D865CA" w:rsidRDefault="006D3329">
            <w:pPr>
              <w:pStyle w:val="ListParagraph"/>
              <w:numPr>
                <w:ilvl w:val="0"/>
                <w:numId w:val="131"/>
              </w:numPr>
              <w:spacing w:after="0"/>
              <w:rPr>
                <w:rFonts w:ascii="Times New Roman" w:hAnsi="Times New Roman"/>
                <w:sz w:val="24"/>
                <w:szCs w:val="24"/>
              </w:rPr>
            </w:pPr>
            <w:r w:rsidRPr="00D865CA">
              <w:rPr>
                <w:rFonts w:ascii="Times New Roman" w:hAnsi="Times New Roman"/>
                <w:sz w:val="24"/>
                <w:szCs w:val="24"/>
              </w:rPr>
              <w:t xml:space="preserve"> Prepare a marketing communication activity report</w:t>
            </w:r>
          </w:p>
        </w:tc>
        <w:tc>
          <w:tcPr>
            <w:tcW w:w="3553" w:type="pct"/>
            <w:tcBorders>
              <w:top w:val="single" w:sz="4" w:space="0" w:color="000000"/>
              <w:left w:val="single" w:sz="4" w:space="0" w:color="000000"/>
              <w:bottom w:val="single" w:sz="4" w:space="0" w:color="000000"/>
              <w:right w:val="single" w:sz="4" w:space="0" w:color="000000"/>
            </w:tcBorders>
          </w:tcPr>
          <w:p w14:paraId="2DF37A59" w14:textId="77777777" w:rsidR="006D3329" w:rsidRPr="00D865CA" w:rsidRDefault="006D3329">
            <w:pPr>
              <w:pStyle w:val="ListParagraph"/>
              <w:numPr>
                <w:ilvl w:val="0"/>
                <w:numId w:val="131"/>
              </w:numPr>
              <w:spacing w:after="0"/>
              <w:contextualSpacing w:val="0"/>
              <w:rPr>
                <w:rFonts w:ascii="Times New Roman" w:hAnsi="Times New Roman"/>
                <w:vanish/>
                <w:sz w:val="24"/>
                <w:szCs w:val="24"/>
              </w:rPr>
            </w:pPr>
          </w:p>
          <w:p w14:paraId="70A97548" w14:textId="77777777" w:rsidR="006D3329" w:rsidRPr="00D865CA" w:rsidRDefault="006D3329">
            <w:pPr>
              <w:pStyle w:val="ListParagraph"/>
              <w:numPr>
                <w:ilvl w:val="1"/>
                <w:numId w:val="133"/>
              </w:numPr>
              <w:spacing w:after="0"/>
              <w:rPr>
                <w:rFonts w:ascii="Times New Roman" w:eastAsia="Times New Roman" w:hAnsi="Times New Roman"/>
                <w:sz w:val="24"/>
                <w:szCs w:val="24"/>
              </w:rPr>
            </w:pPr>
            <w:r w:rsidRPr="00D865CA">
              <w:rPr>
                <w:rFonts w:ascii="Times New Roman" w:eastAsia="Times New Roman" w:hAnsi="Times New Roman"/>
                <w:sz w:val="24"/>
                <w:szCs w:val="24"/>
              </w:rPr>
              <w:t>Areas of concern are identified as per marketing communication objectives.</w:t>
            </w:r>
          </w:p>
          <w:p w14:paraId="300539E7" w14:textId="77777777" w:rsidR="006D3329" w:rsidRPr="00D865CA" w:rsidRDefault="006D3329">
            <w:pPr>
              <w:pStyle w:val="ListParagraph"/>
              <w:numPr>
                <w:ilvl w:val="1"/>
                <w:numId w:val="133"/>
              </w:numPr>
              <w:spacing w:after="0"/>
              <w:rPr>
                <w:rFonts w:ascii="Times New Roman" w:eastAsia="Times New Roman" w:hAnsi="Times New Roman"/>
                <w:sz w:val="24"/>
                <w:szCs w:val="24"/>
              </w:rPr>
            </w:pPr>
            <w:r w:rsidRPr="00D865CA">
              <w:rPr>
                <w:rFonts w:ascii="Times New Roman" w:eastAsia="Times New Roman" w:hAnsi="Times New Roman"/>
                <w:sz w:val="24"/>
                <w:szCs w:val="24"/>
              </w:rPr>
              <w:t>Marketing communication recommendations are communicated as per marketing communication policy and procedures</w:t>
            </w:r>
          </w:p>
          <w:p w14:paraId="538B1860" w14:textId="77777777" w:rsidR="006D3329" w:rsidRPr="00D865CA" w:rsidRDefault="006D3329" w:rsidP="00656A7F">
            <w:pPr>
              <w:spacing w:after="0"/>
              <w:rPr>
                <w:rFonts w:ascii="Times New Roman" w:hAnsi="Times New Roman" w:cs="Times New Roman"/>
              </w:rPr>
            </w:pPr>
          </w:p>
        </w:tc>
      </w:tr>
    </w:tbl>
    <w:p w14:paraId="725112B6" w14:textId="77777777" w:rsidR="006D3329" w:rsidRPr="00D865CA" w:rsidRDefault="006D3329" w:rsidP="006D3329">
      <w:pPr>
        <w:spacing w:after="0"/>
        <w:rPr>
          <w:rFonts w:ascii="Times New Roman" w:hAnsi="Times New Roman" w:cs="Times New Roman"/>
          <w:b/>
        </w:rPr>
      </w:pPr>
      <w:r w:rsidRPr="00D865CA">
        <w:rPr>
          <w:rFonts w:ascii="Times New Roman" w:hAnsi="Times New Roman" w:cs="Times New Roman"/>
          <w:b/>
        </w:rPr>
        <w:t xml:space="preserve">RANGE </w:t>
      </w:r>
    </w:p>
    <w:p w14:paraId="2B47C60E" w14:textId="77777777" w:rsidR="006D3329" w:rsidRPr="00D865CA" w:rsidRDefault="006D3329" w:rsidP="006D3329">
      <w:pPr>
        <w:spacing w:after="0"/>
        <w:rPr>
          <w:rFonts w:ascii="Times New Roman" w:hAnsi="Times New Roman" w:cs="Times New Roman"/>
        </w:rPr>
      </w:pPr>
      <w:r w:rsidRPr="00D865CA">
        <w:rPr>
          <w:rFonts w:ascii="Times New Roman" w:hAnsi="Times New Roman" w:cs="Times New Roman"/>
        </w:rPr>
        <w:t>This section provides work environments and conditions to which the performance criteria apply. It allows for different work environment and situations that will affect performance.</w:t>
      </w:r>
    </w:p>
    <w:p w14:paraId="7B85DD53" w14:textId="77777777" w:rsidR="006D3329" w:rsidRPr="00D865CA" w:rsidRDefault="006D3329" w:rsidP="006D3329">
      <w:pPr>
        <w:spacing w:after="0"/>
        <w:rPr>
          <w:rFonts w:ascii="Times New Roman" w:hAnsi="Times New Roman" w:cs="Times New Roman"/>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6D3329" w:rsidRPr="00D865CA" w14:paraId="38917E3D" w14:textId="77777777" w:rsidTr="00656A7F">
        <w:trPr>
          <w:tblHeader/>
        </w:trPr>
        <w:tc>
          <w:tcPr>
            <w:tcW w:w="2970" w:type="dxa"/>
            <w:tcBorders>
              <w:top w:val="single" w:sz="4" w:space="0" w:color="000000"/>
              <w:left w:val="single" w:sz="4" w:space="0" w:color="000000"/>
              <w:bottom w:val="single" w:sz="4" w:space="0" w:color="000000"/>
              <w:right w:val="single" w:sz="4" w:space="0" w:color="000000"/>
            </w:tcBorders>
            <w:hideMark/>
          </w:tcPr>
          <w:p w14:paraId="5988BBFA" w14:textId="77777777" w:rsidR="006D3329" w:rsidRPr="00D865CA" w:rsidRDefault="006D3329" w:rsidP="00656A7F">
            <w:pPr>
              <w:pStyle w:val="ListParagraph"/>
              <w:spacing w:after="0"/>
              <w:ind w:left="0"/>
              <w:rPr>
                <w:rFonts w:ascii="Times New Roman" w:hAnsi="Times New Roman"/>
                <w:b/>
                <w:sz w:val="24"/>
                <w:szCs w:val="24"/>
              </w:rPr>
            </w:pPr>
            <w:r w:rsidRPr="00D865CA">
              <w:rPr>
                <w:rFonts w:ascii="Times New Roman" w:hAnsi="Times New Roman"/>
                <w:b/>
                <w:sz w:val="24"/>
                <w:szCs w:val="24"/>
              </w:rPr>
              <w:t>Variable</w:t>
            </w:r>
          </w:p>
        </w:tc>
        <w:tc>
          <w:tcPr>
            <w:tcW w:w="7290" w:type="dxa"/>
            <w:tcBorders>
              <w:top w:val="single" w:sz="4" w:space="0" w:color="000000"/>
              <w:left w:val="single" w:sz="4" w:space="0" w:color="000000"/>
              <w:bottom w:val="single" w:sz="4" w:space="0" w:color="000000"/>
              <w:right w:val="single" w:sz="4" w:space="0" w:color="000000"/>
            </w:tcBorders>
            <w:hideMark/>
          </w:tcPr>
          <w:p w14:paraId="6DA0455A" w14:textId="77777777" w:rsidR="006D3329" w:rsidRPr="00D865CA" w:rsidRDefault="006D3329" w:rsidP="00656A7F">
            <w:pPr>
              <w:pStyle w:val="ListParagraph"/>
              <w:spacing w:after="0"/>
              <w:ind w:left="0"/>
              <w:rPr>
                <w:rFonts w:ascii="Times New Roman" w:hAnsi="Times New Roman"/>
                <w:sz w:val="24"/>
                <w:szCs w:val="24"/>
              </w:rPr>
            </w:pPr>
            <w:r w:rsidRPr="00D865CA">
              <w:rPr>
                <w:rFonts w:ascii="Times New Roman" w:hAnsi="Times New Roman"/>
                <w:b/>
                <w:sz w:val="24"/>
                <w:szCs w:val="24"/>
              </w:rPr>
              <w:t xml:space="preserve">Range </w:t>
            </w:r>
          </w:p>
        </w:tc>
      </w:tr>
      <w:tr w:rsidR="006D3329" w:rsidRPr="00D865CA" w14:paraId="60081EA7"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40A4BD68" w14:textId="77777777" w:rsidR="006D3329" w:rsidRPr="00D865CA" w:rsidRDefault="006D3329">
            <w:pPr>
              <w:pStyle w:val="ListParagraph"/>
              <w:numPr>
                <w:ilvl w:val="0"/>
                <w:numId w:val="134"/>
              </w:numPr>
              <w:spacing w:after="0"/>
              <w:rPr>
                <w:rFonts w:ascii="Times New Roman" w:hAnsi="Times New Roman"/>
                <w:bCs/>
                <w:iCs/>
                <w:sz w:val="24"/>
                <w:szCs w:val="24"/>
              </w:rPr>
            </w:pPr>
            <w:r w:rsidRPr="00D865CA">
              <w:rPr>
                <w:rFonts w:ascii="Times New Roman" w:hAnsi="Times New Roman"/>
                <w:bCs/>
                <w:iCs/>
                <w:sz w:val="24"/>
                <w:szCs w:val="24"/>
              </w:rPr>
              <w:t>Communication content may include but not limited to:</w:t>
            </w:r>
          </w:p>
        </w:tc>
        <w:tc>
          <w:tcPr>
            <w:tcW w:w="7290" w:type="dxa"/>
            <w:tcBorders>
              <w:top w:val="single" w:sz="4" w:space="0" w:color="000000"/>
              <w:left w:val="single" w:sz="4" w:space="0" w:color="000000"/>
              <w:bottom w:val="single" w:sz="4" w:space="0" w:color="000000"/>
              <w:right w:val="single" w:sz="4" w:space="0" w:color="000000"/>
            </w:tcBorders>
          </w:tcPr>
          <w:p w14:paraId="0B03110E"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Offers</w:t>
            </w:r>
          </w:p>
          <w:p w14:paraId="0FB20A80"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New products</w:t>
            </w:r>
          </w:p>
          <w:p w14:paraId="3C497DC2"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Working hours</w:t>
            </w:r>
          </w:p>
          <w:p w14:paraId="6A6A4A39"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Purchasing procedures</w:t>
            </w:r>
          </w:p>
          <w:p w14:paraId="0AAE693E"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lastRenderedPageBreak/>
              <w:t>Advertisements</w:t>
            </w:r>
          </w:p>
        </w:tc>
      </w:tr>
      <w:tr w:rsidR="006D3329" w:rsidRPr="00D865CA" w14:paraId="755AEA49"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328CD02D" w14:textId="77777777" w:rsidR="006D3329" w:rsidRPr="00D865CA" w:rsidRDefault="006D3329">
            <w:pPr>
              <w:pStyle w:val="ListParagraph"/>
              <w:numPr>
                <w:ilvl w:val="0"/>
                <w:numId w:val="134"/>
              </w:numPr>
              <w:spacing w:after="0"/>
              <w:rPr>
                <w:rFonts w:ascii="Times New Roman" w:hAnsi="Times New Roman"/>
                <w:bCs/>
                <w:iCs/>
                <w:sz w:val="24"/>
                <w:szCs w:val="24"/>
              </w:rPr>
            </w:pPr>
            <w:r w:rsidRPr="00D865CA">
              <w:rPr>
                <w:rFonts w:ascii="Times New Roman" w:hAnsi="Times New Roman"/>
                <w:bCs/>
                <w:iCs/>
                <w:sz w:val="24"/>
                <w:szCs w:val="24"/>
              </w:rPr>
              <w:lastRenderedPageBreak/>
              <w:t>Brand benefits may include but not limited to:</w:t>
            </w:r>
          </w:p>
        </w:tc>
        <w:tc>
          <w:tcPr>
            <w:tcW w:w="7290" w:type="dxa"/>
            <w:tcBorders>
              <w:top w:val="single" w:sz="4" w:space="0" w:color="000000"/>
              <w:left w:val="single" w:sz="4" w:space="0" w:color="000000"/>
              <w:bottom w:val="single" w:sz="4" w:space="0" w:color="000000"/>
              <w:right w:val="single" w:sz="4" w:space="0" w:color="000000"/>
            </w:tcBorders>
          </w:tcPr>
          <w:p w14:paraId="5F1B0A37"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Competitiveness</w:t>
            </w:r>
          </w:p>
          <w:p w14:paraId="2B63BED7"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Customer recognition</w:t>
            </w:r>
          </w:p>
          <w:p w14:paraId="2C9D164C"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Customer loyalty</w:t>
            </w:r>
          </w:p>
          <w:p w14:paraId="216D336F"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Brand credibility</w:t>
            </w:r>
          </w:p>
        </w:tc>
      </w:tr>
      <w:tr w:rsidR="006D3329" w:rsidRPr="00D865CA" w14:paraId="1F72F2CF"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3BDADEDE" w14:textId="77777777" w:rsidR="006D3329" w:rsidRPr="00D865CA" w:rsidRDefault="006D3329">
            <w:pPr>
              <w:pStyle w:val="ListParagraph"/>
              <w:numPr>
                <w:ilvl w:val="0"/>
                <w:numId w:val="134"/>
              </w:numPr>
              <w:spacing w:after="0"/>
              <w:rPr>
                <w:rFonts w:ascii="Times New Roman" w:hAnsi="Times New Roman"/>
                <w:bCs/>
                <w:iCs/>
                <w:sz w:val="24"/>
                <w:szCs w:val="24"/>
              </w:rPr>
            </w:pPr>
            <w:r w:rsidRPr="00D865CA">
              <w:rPr>
                <w:rFonts w:ascii="Times New Roman" w:hAnsi="Times New Roman"/>
                <w:bCs/>
                <w:iCs/>
                <w:sz w:val="24"/>
                <w:szCs w:val="24"/>
              </w:rPr>
              <w:t>Brand essence may include but not limited to:</w:t>
            </w:r>
          </w:p>
        </w:tc>
        <w:tc>
          <w:tcPr>
            <w:tcW w:w="7290" w:type="dxa"/>
            <w:tcBorders>
              <w:top w:val="single" w:sz="4" w:space="0" w:color="000000"/>
              <w:left w:val="single" w:sz="4" w:space="0" w:color="000000"/>
              <w:bottom w:val="single" w:sz="4" w:space="0" w:color="000000"/>
              <w:right w:val="single" w:sz="4" w:space="0" w:color="000000"/>
            </w:tcBorders>
          </w:tcPr>
          <w:p w14:paraId="56A4B74D"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Brand characteristics</w:t>
            </w:r>
          </w:p>
          <w:p w14:paraId="0818D7D9"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Brand benefits</w:t>
            </w:r>
          </w:p>
          <w:p w14:paraId="3C1D4F43"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Brand personality</w:t>
            </w:r>
          </w:p>
          <w:p w14:paraId="4B76965B" w14:textId="77777777" w:rsidR="006D3329" w:rsidRPr="00D865CA" w:rsidRDefault="006D3329" w:rsidP="00656A7F">
            <w:pPr>
              <w:spacing w:after="0"/>
              <w:ind w:left="360"/>
              <w:rPr>
                <w:rFonts w:ascii="Times New Roman" w:hAnsi="Times New Roman" w:cs="Times New Roman"/>
              </w:rPr>
            </w:pPr>
          </w:p>
        </w:tc>
      </w:tr>
      <w:tr w:rsidR="006D3329" w:rsidRPr="00D865CA" w14:paraId="76753277"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17D9A932" w14:textId="77777777" w:rsidR="006D3329" w:rsidRPr="00D865CA" w:rsidRDefault="006D3329">
            <w:pPr>
              <w:pStyle w:val="ListParagraph"/>
              <w:numPr>
                <w:ilvl w:val="0"/>
                <w:numId w:val="134"/>
              </w:numPr>
              <w:spacing w:after="0"/>
              <w:rPr>
                <w:rFonts w:ascii="Times New Roman" w:hAnsi="Times New Roman"/>
                <w:bCs/>
                <w:iCs/>
                <w:sz w:val="24"/>
                <w:szCs w:val="24"/>
              </w:rPr>
            </w:pPr>
            <w:r w:rsidRPr="00D865CA">
              <w:rPr>
                <w:rFonts w:ascii="Times New Roman" w:hAnsi="Times New Roman"/>
                <w:bCs/>
                <w:iCs/>
                <w:sz w:val="24"/>
                <w:szCs w:val="24"/>
              </w:rPr>
              <w:t xml:space="preserve">Data collection instruments may include but not limited to: </w:t>
            </w:r>
          </w:p>
        </w:tc>
        <w:tc>
          <w:tcPr>
            <w:tcW w:w="7290" w:type="dxa"/>
            <w:tcBorders>
              <w:top w:val="single" w:sz="4" w:space="0" w:color="000000"/>
              <w:left w:val="single" w:sz="4" w:space="0" w:color="000000"/>
              <w:bottom w:val="single" w:sz="4" w:space="0" w:color="000000"/>
              <w:right w:val="single" w:sz="4" w:space="0" w:color="000000"/>
            </w:tcBorders>
            <w:hideMark/>
          </w:tcPr>
          <w:p w14:paraId="143CAD45"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Questionnaires</w:t>
            </w:r>
          </w:p>
          <w:p w14:paraId="76CFFC31"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Interviews</w:t>
            </w:r>
          </w:p>
          <w:p w14:paraId="240AD29F"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Observations</w:t>
            </w:r>
          </w:p>
          <w:p w14:paraId="4E3EEA1D"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 xml:space="preserve">Focus group discussion </w:t>
            </w:r>
          </w:p>
          <w:p w14:paraId="5EA837E5"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Surveys</w:t>
            </w:r>
          </w:p>
        </w:tc>
      </w:tr>
      <w:tr w:rsidR="006D3329" w:rsidRPr="00D865CA" w14:paraId="3072E54C"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091DFD1D" w14:textId="77777777" w:rsidR="006D3329" w:rsidRPr="00D865CA" w:rsidRDefault="006D3329">
            <w:pPr>
              <w:pStyle w:val="ListParagraph"/>
              <w:numPr>
                <w:ilvl w:val="0"/>
                <w:numId w:val="134"/>
              </w:numPr>
              <w:spacing w:after="0"/>
              <w:rPr>
                <w:rFonts w:ascii="Times New Roman" w:hAnsi="Times New Roman"/>
                <w:bCs/>
                <w:iCs/>
                <w:sz w:val="24"/>
                <w:szCs w:val="24"/>
              </w:rPr>
            </w:pPr>
            <w:r w:rsidRPr="00D865CA">
              <w:rPr>
                <w:rFonts w:ascii="Times New Roman" w:hAnsi="Times New Roman"/>
                <w:bCs/>
                <w:iCs/>
                <w:sz w:val="24"/>
                <w:szCs w:val="24"/>
              </w:rPr>
              <w:t>Consumer insights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5E83FB01" w14:textId="77777777" w:rsidR="006D3329" w:rsidRPr="00D865CA" w:rsidRDefault="006D3329">
            <w:pPr>
              <w:pStyle w:val="ListParagraph"/>
              <w:numPr>
                <w:ilvl w:val="0"/>
                <w:numId w:val="125"/>
              </w:numPr>
              <w:spacing w:after="0"/>
              <w:rPr>
                <w:rFonts w:ascii="Times New Roman" w:hAnsi="Times New Roman"/>
                <w:sz w:val="24"/>
                <w:szCs w:val="24"/>
              </w:rPr>
            </w:pPr>
            <w:r w:rsidRPr="00D865CA">
              <w:rPr>
                <w:rFonts w:ascii="Times New Roman" w:hAnsi="Times New Roman"/>
                <w:sz w:val="24"/>
                <w:szCs w:val="24"/>
              </w:rPr>
              <w:t>Digital Media trends</w:t>
            </w:r>
          </w:p>
          <w:p w14:paraId="08413B6B" w14:textId="77777777" w:rsidR="006D3329" w:rsidRPr="00D865CA" w:rsidRDefault="006D3329">
            <w:pPr>
              <w:pStyle w:val="ListParagraph"/>
              <w:numPr>
                <w:ilvl w:val="0"/>
                <w:numId w:val="125"/>
              </w:numPr>
              <w:spacing w:after="0"/>
              <w:rPr>
                <w:rFonts w:ascii="Times New Roman" w:hAnsi="Times New Roman"/>
                <w:sz w:val="24"/>
                <w:szCs w:val="24"/>
              </w:rPr>
            </w:pPr>
            <w:r w:rsidRPr="00D865CA">
              <w:rPr>
                <w:rFonts w:ascii="Times New Roman" w:hAnsi="Times New Roman"/>
                <w:sz w:val="24"/>
                <w:szCs w:val="24"/>
              </w:rPr>
              <w:t>Suggestions</w:t>
            </w:r>
          </w:p>
          <w:p w14:paraId="49913A7B"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Complaints</w:t>
            </w:r>
          </w:p>
          <w:p w14:paraId="637D6CE1"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 xml:space="preserve">Complements/ compliments </w:t>
            </w:r>
          </w:p>
          <w:p w14:paraId="5DC6D8AA" w14:textId="77777777" w:rsidR="006D3329" w:rsidRPr="00D865CA" w:rsidRDefault="006D3329">
            <w:pPr>
              <w:numPr>
                <w:ilvl w:val="0"/>
                <w:numId w:val="76"/>
              </w:numPr>
              <w:spacing w:after="0" w:line="276" w:lineRule="auto"/>
              <w:rPr>
                <w:rFonts w:ascii="Times New Roman" w:hAnsi="Times New Roman" w:cs="Times New Roman"/>
              </w:rPr>
            </w:pPr>
            <w:r w:rsidRPr="00D865CA">
              <w:rPr>
                <w:rFonts w:ascii="Times New Roman" w:hAnsi="Times New Roman" w:cs="Times New Roman"/>
              </w:rPr>
              <w:t>Trends in human behavior</w:t>
            </w:r>
          </w:p>
        </w:tc>
      </w:tr>
      <w:tr w:rsidR="006D3329" w:rsidRPr="00D865CA" w14:paraId="4128728F"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42D371E5" w14:textId="77777777" w:rsidR="006D3329" w:rsidRPr="00D865CA" w:rsidRDefault="006D3329">
            <w:pPr>
              <w:pStyle w:val="ListParagraph"/>
              <w:numPr>
                <w:ilvl w:val="0"/>
                <w:numId w:val="134"/>
              </w:numPr>
              <w:spacing w:after="0"/>
              <w:rPr>
                <w:rFonts w:ascii="Times New Roman" w:hAnsi="Times New Roman"/>
                <w:bCs/>
                <w:iCs/>
                <w:sz w:val="24"/>
                <w:szCs w:val="24"/>
              </w:rPr>
            </w:pPr>
            <w:r w:rsidRPr="00D865CA">
              <w:rPr>
                <w:rFonts w:ascii="Times New Roman" w:hAnsi="Times New Roman"/>
                <w:bCs/>
                <w:iCs/>
                <w:sz w:val="24"/>
                <w:szCs w:val="24"/>
              </w:rPr>
              <w:t>Tag line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44C53D80" w14:textId="77777777" w:rsidR="006D3329" w:rsidRPr="00D865CA" w:rsidRDefault="006D3329">
            <w:pPr>
              <w:pStyle w:val="ListParagraph"/>
              <w:numPr>
                <w:ilvl w:val="0"/>
                <w:numId w:val="125"/>
              </w:numPr>
              <w:spacing w:after="0"/>
              <w:rPr>
                <w:rFonts w:ascii="Times New Roman" w:hAnsi="Times New Roman"/>
                <w:sz w:val="24"/>
                <w:szCs w:val="24"/>
              </w:rPr>
            </w:pPr>
            <w:r w:rsidRPr="00D865CA">
              <w:rPr>
                <w:rFonts w:ascii="Times New Roman" w:hAnsi="Times New Roman"/>
                <w:sz w:val="24"/>
                <w:szCs w:val="24"/>
              </w:rPr>
              <w:t>Slogan</w:t>
            </w:r>
          </w:p>
          <w:p w14:paraId="5DD53323" w14:textId="77777777" w:rsidR="006D3329" w:rsidRPr="00D865CA" w:rsidRDefault="006D3329">
            <w:pPr>
              <w:pStyle w:val="ListParagraph"/>
              <w:numPr>
                <w:ilvl w:val="0"/>
                <w:numId w:val="125"/>
              </w:numPr>
              <w:spacing w:after="0"/>
              <w:rPr>
                <w:rFonts w:ascii="Times New Roman" w:hAnsi="Times New Roman"/>
                <w:sz w:val="24"/>
                <w:szCs w:val="24"/>
              </w:rPr>
            </w:pPr>
            <w:r w:rsidRPr="00D865CA">
              <w:rPr>
                <w:rFonts w:ascii="Times New Roman" w:hAnsi="Times New Roman"/>
                <w:sz w:val="24"/>
                <w:szCs w:val="24"/>
              </w:rPr>
              <w:t>Catch phrase</w:t>
            </w:r>
          </w:p>
          <w:p w14:paraId="5717A52C" w14:textId="77777777" w:rsidR="006D3329" w:rsidRPr="00D865CA" w:rsidRDefault="006D3329">
            <w:pPr>
              <w:pStyle w:val="ListParagraph"/>
              <w:numPr>
                <w:ilvl w:val="0"/>
                <w:numId w:val="125"/>
              </w:numPr>
              <w:spacing w:after="0"/>
              <w:rPr>
                <w:rFonts w:ascii="Times New Roman" w:hAnsi="Times New Roman"/>
                <w:sz w:val="24"/>
                <w:szCs w:val="24"/>
              </w:rPr>
            </w:pPr>
            <w:r w:rsidRPr="00D865CA">
              <w:rPr>
                <w:rFonts w:ascii="Times New Roman" w:hAnsi="Times New Roman"/>
                <w:sz w:val="24"/>
                <w:szCs w:val="24"/>
              </w:rPr>
              <w:t>Punch line</w:t>
            </w:r>
          </w:p>
        </w:tc>
      </w:tr>
      <w:tr w:rsidR="006D3329" w:rsidRPr="00D865CA" w14:paraId="701B3FA3"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47BFAF2A" w14:textId="77777777" w:rsidR="006D3329" w:rsidRPr="00D865CA" w:rsidRDefault="006D3329">
            <w:pPr>
              <w:pStyle w:val="ListParagraph"/>
              <w:numPr>
                <w:ilvl w:val="0"/>
                <w:numId w:val="134"/>
              </w:numPr>
              <w:spacing w:after="0"/>
              <w:rPr>
                <w:rFonts w:ascii="Times New Roman" w:hAnsi="Times New Roman"/>
                <w:bCs/>
                <w:iCs/>
                <w:sz w:val="24"/>
                <w:szCs w:val="24"/>
              </w:rPr>
            </w:pPr>
            <w:r w:rsidRPr="00D865CA">
              <w:rPr>
                <w:rFonts w:ascii="Times New Roman" w:hAnsi="Times New Roman"/>
                <w:bCs/>
                <w:iCs/>
                <w:sz w:val="24"/>
                <w:szCs w:val="24"/>
              </w:rPr>
              <w:t>Content aesthetics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1FAFC895" w14:textId="77777777" w:rsidR="006D3329" w:rsidRPr="00D865CA" w:rsidRDefault="006D3329">
            <w:pPr>
              <w:pStyle w:val="ListParagraph"/>
              <w:numPr>
                <w:ilvl w:val="0"/>
                <w:numId w:val="126"/>
              </w:numPr>
              <w:spacing w:after="0"/>
              <w:rPr>
                <w:rFonts w:ascii="Times New Roman" w:hAnsi="Times New Roman"/>
                <w:sz w:val="24"/>
                <w:szCs w:val="24"/>
              </w:rPr>
            </w:pPr>
            <w:proofErr w:type="spellStart"/>
            <w:r w:rsidRPr="00D865CA">
              <w:rPr>
                <w:rFonts w:ascii="Times New Roman" w:hAnsi="Times New Roman"/>
                <w:sz w:val="24"/>
                <w:szCs w:val="24"/>
              </w:rPr>
              <w:t>Colour</w:t>
            </w:r>
            <w:proofErr w:type="spellEnd"/>
            <w:r w:rsidRPr="00D865CA">
              <w:rPr>
                <w:rFonts w:ascii="Times New Roman" w:hAnsi="Times New Roman"/>
                <w:sz w:val="24"/>
                <w:szCs w:val="24"/>
              </w:rPr>
              <w:t xml:space="preserve"> codes</w:t>
            </w:r>
          </w:p>
          <w:p w14:paraId="35AECC4E" w14:textId="77777777" w:rsidR="006D3329" w:rsidRPr="00D865CA" w:rsidRDefault="006D3329">
            <w:pPr>
              <w:pStyle w:val="ListParagraph"/>
              <w:numPr>
                <w:ilvl w:val="0"/>
                <w:numId w:val="126"/>
              </w:numPr>
              <w:spacing w:after="0"/>
              <w:rPr>
                <w:rFonts w:ascii="Times New Roman" w:hAnsi="Times New Roman"/>
                <w:sz w:val="24"/>
                <w:szCs w:val="24"/>
              </w:rPr>
            </w:pPr>
            <w:r w:rsidRPr="00D865CA">
              <w:rPr>
                <w:rFonts w:ascii="Times New Roman" w:hAnsi="Times New Roman"/>
                <w:sz w:val="24"/>
                <w:szCs w:val="24"/>
              </w:rPr>
              <w:t>Font type &amp; size</w:t>
            </w:r>
          </w:p>
          <w:p w14:paraId="0DE08D74" w14:textId="77777777" w:rsidR="006D3329" w:rsidRPr="00D865CA" w:rsidRDefault="006D3329">
            <w:pPr>
              <w:pStyle w:val="ListParagraph"/>
              <w:numPr>
                <w:ilvl w:val="0"/>
                <w:numId w:val="126"/>
              </w:numPr>
              <w:spacing w:after="0"/>
              <w:rPr>
                <w:rFonts w:ascii="Times New Roman" w:hAnsi="Times New Roman"/>
                <w:sz w:val="24"/>
                <w:szCs w:val="24"/>
              </w:rPr>
            </w:pPr>
            <w:r w:rsidRPr="00D865CA">
              <w:rPr>
                <w:rFonts w:ascii="Times New Roman" w:hAnsi="Times New Roman"/>
                <w:sz w:val="24"/>
                <w:szCs w:val="24"/>
              </w:rPr>
              <w:t>Memes</w:t>
            </w:r>
          </w:p>
          <w:p w14:paraId="7A9F48B2" w14:textId="77777777" w:rsidR="006D3329" w:rsidRPr="00D865CA" w:rsidRDefault="006D3329">
            <w:pPr>
              <w:pStyle w:val="ListParagraph"/>
              <w:numPr>
                <w:ilvl w:val="0"/>
                <w:numId w:val="126"/>
              </w:numPr>
              <w:spacing w:after="0"/>
              <w:rPr>
                <w:rFonts w:ascii="Times New Roman" w:hAnsi="Times New Roman"/>
                <w:sz w:val="24"/>
                <w:szCs w:val="24"/>
              </w:rPr>
            </w:pPr>
            <w:r w:rsidRPr="00D865CA">
              <w:rPr>
                <w:rFonts w:ascii="Times New Roman" w:hAnsi="Times New Roman"/>
                <w:sz w:val="24"/>
                <w:szCs w:val="24"/>
              </w:rPr>
              <w:t>Graphic Interchange Format (GIF)</w:t>
            </w:r>
          </w:p>
          <w:p w14:paraId="4BB4BF49" w14:textId="77777777" w:rsidR="006D3329" w:rsidRPr="00D865CA" w:rsidRDefault="006D3329" w:rsidP="00656A7F">
            <w:pPr>
              <w:pStyle w:val="ListParagraph"/>
              <w:spacing w:after="0"/>
              <w:rPr>
                <w:rFonts w:ascii="Times New Roman" w:hAnsi="Times New Roman"/>
                <w:sz w:val="24"/>
                <w:szCs w:val="24"/>
              </w:rPr>
            </w:pPr>
          </w:p>
        </w:tc>
      </w:tr>
      <w:tr w:rsidR="006D3329" w:rsidRPr="00D865CA" w14:paraId="546CE8C1"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60655489" w14:textId="77777777" w:rsidR="006D3329" w:rsidRPr="00D865CA" w:rsidRDefault="006D3329">
            <w:pPr>
              <w:pStyle w:val="ListParagraph"/>
              <w:numPr>
                <w:ilvl w:val="0"/>
                <w:numId w:val="134"/>
              </w:numPr>
              <w:spacing w:after="0"/>
              <w:rPr>
                <w:rFonts w:ascii="Times New Roman" w:hAnsi="Times New Roman"/>
                <w:bCs/>
                <w:iCs/>
                <w:sz w:val="24"/>
                <w:szCs w:val="24"/>
              </w:rPr>
            </w:pPr>
            <w:r w:rsidRPr="00D865CA">
              <w:rPr>
                <w:rFonts w:ascii="Times New Roman" w:hAnsi="Times New Roman"/>
                <w:bCs/>
                <w:iCs/>
                <w:sz w:val="24"/>
                <w:szCs w:val="24"/>
              </w:rPr>
              <w:t>Communication channel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2A690395" w14:textId="77777777" w:rsidR="006D3329" w:rsidRPr="00D865CA" w:rsidRDefault="006D3329">
            <w:pPr>
              <w:pStyle w:val="ListParagraph"/>
              <w:numPr>
                <w:ilvl w:val="0"/>
                <w:numId w:val="127"/>
              </w:numPr>
              <w:spacing w:after="0"/>
              <w:rPr>
                <w:rFonts w:ascii="Times New Roman" w:hAnsi="Times New Roman"/>
                <w:sz w:val="24"/>
                <w:szCs w:val="24"/>
              </w:rPr>
            </w:pPr>
            <w:r w:rsidRPr="00D865CA">
              <w:rPr>
                <w:rFonts w:ascii="Times New Roman" w:hAnsi="Times New Roman"/>
                <w:sz w:val="24"/>
                <w:szCs w:val="24"/>
              </w:rPr>
              <w:t>Digital Media</w:t>
            </w:r>
          </w:p>
          <w:p w14:paraId="19BB2F9E" w14:textId="77777777" w:rsidR="006D3329" w:rsidRPr="00D865CA" w:rsidRDefault="006D3329">
            <w:pPr>
              <w:pStyle w:val="ListParagraph"/>
              <w:numPr>
                <w:ilvl w:val="0"/>
                <w:numId w:val="127"/>
              </w:numPr>
              <w:spacing w:after="0"/>
              <w:rPr>
                <w:rFonts w:ascii="Times New Roman" w:hAnsi="Times New Roman"/>
                <w:sz w:val="24"/>
                <w:szCs w:val="24"/>
              </w:rPr>
            </w:pPr>
            <w:r w:rsidRPr="00D865CA">
              <w:rPr>
                <w:rFonts w:ascii="Times New Roman" w:hAnsi="Times New Roman"/>
                <w:sz w:val="24"/>
                <w:szCs w:val="24"/>
              </w:rPr>
              <w:t>Above the line communication (TV, Billboards, Radio)</w:t>
            </w:r>
          </w:p>
          <w:p w14:paraId="3D1E74A0" w14:textId="77777777" w:rsidR="006D3329" w:rsidRPr="00D865CA" w:rsidRDefault="006D3329">
            <w:pPr>
              <w:pStyle w:val="ListParagraph"/>
              <w:numPr>
                <w:ilvl w:val="0"/>
                <w:numId w:val="127"/>
              </w:numPr>
              <w:spacing w:after="0"/>
              <w:rPr>
                <w:rFonts w:ascii="Times New Roman" w:hAnsi="Times New Roman"/>
                <w:sz w:val="24"/>
                <w:szCs w:val="24"/>
              </w:rPr>
            </w:pPr>
            <w:r w:rsidRPr="00D865CA">
              <w:rPr>
                <w:rFonts w:ascii="Times New Roman" w:hAnsi="Times New Roman"/>
                <w:sz w:val="24"/>
                <w:szCs w:val="24"/>
              </w:rPr>
              <w:t>Below the line communication (fliers, road shows)</w:t>
            </w:r>
          </w:p>
        </w:tc>
      </w:tr>
    </w:tbl>
    <w:p w14:paraId="712A0AA7" w14:textId="77777777" w:rsidR="006D3329" w:rsidRPr="00D865CA" w:rsidRDefault="006D3329" w:rsidP="006D3329">
      <w:pPr>
        <w:spacing w:after="0"/>
        <w:rPr>
          <w:rFonts w:ascii="Times New Roman" w:hAnsi="Times New Roman" w:cs="Times New Roman"/>
          <w:b/>
        </w:rPr>
      </w:pPr>
    </w:p>
    <w:p w14:paraId="74E7A100" w14:textId="77777777" w:rsidR="006D3329" w:rsidRPr="00D865CA" w:rsidRDefault="006D3329" w:rsidP="006D3329">
      <w:pPr>
        <w:spacing w:after="0"/>
        <w:rPr>
          <w:rFonts w:ascii="Times New Roman" w:hAnsi="Times New Roman" w:cs="Times New Roman"/>
          <w:b/>
        </w:rPr>
      </w:pPr>
      <w:r w:rsidRPr="00D865CA">
        <w:rPr>
          <w:rFonts w:ascii="Times New Roman" w:hAnsi="Times New Roman" w:cs="Times New Roman"/>
          <w:b/>
        </w:rPr>
        <w:t>REQUIRED KNOWLEDGE AND UNDERSTANDING</w:t>
      </w:r>
    </w:p>
    <w:p w14:paraId="75187269" w14:textId="77777777" w:rsidR="006D3329" w:rsidRPr="00D865CA" w:rsidRDefault="006D3329" w:rsidP="006D3329">
      <w:pPr>
        <w:spacing w:after="0"/>
        <w:rPr>
          <w:rFonts w:ascii="Times New Roman" w:hAnsi="Times New Roman" w:cs="Times New Roman"/>
        </w:rPr>
      </w:pPr>
      <w:r w:rsidRPr="00D865CA">
        <w:rPr>
          <w:rFonts w:ascii="Times New Roman" w:hAnsi="Times New Roman" w:cs="Times New Roman"/>
        </w:rPr>
        <w:t>The individual needs to demonstrate knowledge of:</w:t>
      </w:r>
    </w:p>
    <w:p w14:paraId="45EA1843" w14:textId="77777777" w:rsidR="006D3329" w:rsidRPr="00D865CA" w:rsidRDefault="006D3329" w:rsidP="006D3329">
      <w:pPr>
        <w:spacing w:after="0"/>
        <w:rPr>
          <w:rFonts w:ascii="Times New Roman" w:hAnsi="Times New Roman" w:cs="Times New Roman"/>
        </w:rPr>
      </w:pPr>
    </w:p>
    <w:p w14:paraId="40B18E64" w14:textId="77777777" w:rsidR="006D3329" w:rsidRPr="00D865CA" w:rsidRDefault="006D3329">
      <w:pPr>
        <w:numPr>
          <w:ilvl w:val="0"/>
          <w:numId w:val="104"/>
        </w:numPr>
        <w:spacing w:after="0" w:line="276" w:lineRule="auto"/>
        <w:rPr>
          <w:rFonts w:ascii="Times New Roman" w:hAnsi="Times New Roman" w:cs="Times New Roman"/>
        </w:rPr>
      </w:pPr>
      <w:r w:rsidRPr="00D865CA">
        <w:rPr>
          <w:rFonts w:ascii="Times New Roman" w:hAnsi="Times New Roman" w:cs="Times New Roman"/>
        </w:rPr>
        <w:t>Communication channels</w:t>
      </w:r>
    </w:p>
    <w:p w14:paraId="76B07A2D" w14:textId="77777777" w:rsidR="006D3329" w:rsidRPr="00D865CA" w:rsidRDefault="006D3329">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Website</w:t>
      </w:r>
    </w:p>
    <w:p w14:paraId="6B4C071B" w14:textId="77777777" w:rsidR="006D3329" w:rsidRPr="00D865CA" w:rsidRDefault="006D3329">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Social media</w:t>
      </w:r>
    </w:p>
    <w:p w14:paraId="5EB99343" w14:textId="77777777" w:rsidR="006D3329" w:rsidRPr="00D865CA" w:rsidRDefault="006D3329">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Direct marketing</w:t>
      </w:r>
    </w:p>
    <w:p w14:paraId="1053664E" w14:textId="77777777" w:rsidR="006D3329" w:rsidRPr="00D865CA" w:rsidRDefault="006D3329">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Digital marketing</w:t>
      </w:r>
    </w:p>
    <w:p w14:paraId="6A888691" w14:textId="77777777" w:rsidR="006D3329" w:rsidRPr="00D865CA" w:rsidRDefault="006D3329">
      <w:pPr>
        <w:numPr>
          <w:ilvl w:val="0"/>
          <w:numId w:val="104"/>
        </w:numPr>
        <w:spacing w:after="0" w:line="276" w:lineRule="auto"/>
        <w:rPr>
          <w:rFonts w:ascii="Times New Roman" w:hAnsi="Times New Roman" w:cs="Times New Roman"/>
        </w:rPr>
      </w:pPr>
      <w:r w:rsidRPr="00D865CA">
        <w:rPr>
          <w:rFonts w:ascii="Times New Roman" w:hAnsi="Times New Roman" w:cs="Times New Roman"/>
        </w:rPr>
        <w:t>Consumer insights</w:t>
      </w:r>
    </w:p>
    <w:p w14:paraId="129F466A" w14:textId="77777777" w:rsidR="006D3329" w:rsidRPr="00D865CA" w:rsidRDefault="006D3329">
      <w:pPr>
        <w:numPr>
          <w:ilvl w:val="0"/>
          <w:numId w:val="104"/>
        </w:numPr>
        <w:spacing w:after="0" w:line="276" w:lineRule="auto"/>
        <w:rPr>
          <w:rFonts w:ascii="Times New Roman" w:hAnsi="Times New Roman" w:cs="Times New Roman"/>
        </w:rPr>
      </w:pPr>
      <w:r w:rsidRPr="00D865CA">
        <w:rPr>
          <w:rFonts w:ascii="Times New Roman" w:hAnsi="Times New Roman" w:cs="Times New Roman"/>
        </w:rPr>
        <w:t>Brand essence</w:t>
      </w:r>
    </w:p>
    <w:p w14:paraId="035D0CE7" w14:textId="77777777" w:rsidR="006D3329" w:rsidRPr="00D865CA" w:rsidRDefault="006D3329">
      <w:pPr>
        <w:numPr>
          <w:ilvl w:val="0"/>
          <w:numId w:val="104"/>
        </w:numPr>
        <w:spacing w:after="0" w:line="276" w:lineRule="auto"/>
        <w:rPr>
          <w:rFonts w:ascii="Times New Roman" w:hAnsi="Times New Roman" w:cs="Times New Roman"/>
        </w:rPr>
      </w:pPr>
      <w:r w:rsidRPr="00D865CA">
        <w:rPr>
          <w:rFonts w:ascii="Times New Roman" w:hAnsi="Times New Roman" w:cs="Times New Roman"/>
        </w:rPr>
        <w:t>Communication legal aspects</w:t>
      </w:r>
    </w:p>
    <w:p w14:paraId="23C4BCD5" w14:textId="77777777" w:rsidR="006D3329" w:rsidRPr="00D865CA" w:rsidRDefault="006D3329">
      <w:pPr>
        <w:numPr>
          <w:ilvl w:val="0"/>
          <w:numId w:val="104"/>
        </w:numPr>
        <w:spacing w:after="0" w:line="276" w:lineRule="auto"/>
        <w:rPr>
          <w:rFonts w:ascii="Times New Roman" w:hAnsi="Times New Roman" w:cs="Times New Roman"/>
        </w:rPr>
      </w:pPr>
      <w:r w:rsidRPr="00D865CA">
        <w:rPr>
          <w:rFonts w:ascii="Times New Roman" w:hAnsi="Times New Roman" w:cs="Times New Roman"/>
        </w:rPr>
        <w:lastRenderedPageBreak/>
        <w:t>Business operations</w:t>
      </w:r>
    </w:p>
    <w:p w14:paraId="4D8CF2B9" w14:textId="77777777" w:rsidR="006D3329" w:rsidRPr="00D865CA" w:rsidRDefault="006D3329">
      <w:pPr>
        <w:numPr>
          <w:ilvl w:val="0"/>
          <w:numId w:val="104"/>
        </w:numPr>
        <w:spacing w:after="0" w:line="276" w:lineRule="auto"/>
        <w:rPr>
          <w:rFonts w:ascii="Times New Roman" w:hAnsi="Times New Roman" w:cs="Times New Roman"/>
        </w:rPr>
      </w:pPr>
      <w:r w:rsidRPr="00D865CA">
        <w:rPr>
          <w:rFonts w:ascii="Times New Roman" w:hAnsi="Times New Roman" w:cs="Times New Roman"/>
        </w:rPr>
        <w:t>Basic procurement principles</w:t>
      </w:r>
    </w:p>
    <w:p w14:paraId="334877A7" w14:textId="77777777" w:rsidR="006D3329" w:rsidRPr="00D865CA" w:rsidRDefault="006D3329">
      <w:pPr>
        <w:numPr>
          <w:ilvl w:val="0"/>
          <w:numId w:val="104"/>
        </w:numPr>
        <w:spacing w:after="0" w:line="276" w:lineRule="auto"/>
        <w:rPr>
          <w:rFonts w:ascii="Times New Roman" w:hAnsi="Times New Roman" w:cs="Times New Roman"/>
        </w:rPr>
      </w:pPr>
      <w:r w:rsidRPr="00D865CA">
        <w:rPr>
          <w:rFonts w:ascii="Times New Roman" w:hAnsi="Times New Roman" w:cs="Times New Roman"/>
        </w:rPr>
        <w:t xml:space="preserve">Communication plans </w:t>
      </w:r>
    </w:p>
    <w:p w14:paraId="7E231057" w14:textId="77777777" w:rsidR="006D3329" w:rsidRPr="00D865CA" w:rsidRDefault="006D3329">
      <w:pPr>
        <w:numPr>
          <w:ilvl w:val="0"/>
          <w:numId w:val="104"/>
        </w:numPr>
        <w:spacing w:after="0" w:line="276" w:lineRule="auto"/>
        <w:rPr>
          <w:rFonts w:ascii="Times New Roman" w:hAnsi="Times New Roman" w:cs="Times New Roman"/>
        </w:rPr>
      </w:pPr>
      <w:r w:rsidRPr="00D865CA">
        <w:rPr>
          <w:rFonts w:ascii="Times New Roman" w:hAnsi="Times New Roman" w:cs="Times New Roman"/>
        </w:rPr>
        <w:t>Data analysis</w:t>
      </w:r>
    </w:p>
    <w:p w14:paraId="2236CF2C" w14:textId="77777777" w:rsidR="006D3329" w:rsidRPr="00D865CA" w:rsidRDefault="006D3329">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Corrective action plan</w:t>
      </w:r>
    </w:p>
    <w:p w14:paraId="2BB67E50" w14:textId="77777777" w:rsidR="006D3329" w:rsidRPr="00D865CA" w:rsidRDefault="006D3329">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Public Relation</w:t>
      </w:r>
    </w:p>
    <w:p w14:paraId="131886CD" w14:textId="77777777" w:rsidR="006D3329" w:rsidRPr="00D865CA" w:rsidRDefault="006D3329">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Organization vision, mission, goals objectives and values</w:t>
      </w:r>
    </w:p>
    <w:p w14:paraId="2EF821BE" w14:textId="77777777" w:rsidR="006D3329" w:rsidRPr="00D865CA" w:rsidRDefault="006D3329">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Monitoring and evaluating</w:t>
      </w:r>
    </w:p>
    <w:p w14:paraId="00334381" w14:textId="77777777" w:rsidR="006D3329" w:rsidRPr="00D865CA" w:rsidRDefault="006D3329">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Budgeting </w:t>
      </w:r>
    </w:p>
    <w:p w14:paraId="49B1584C" w14:textId="77777777" w:rsidR="006D3329" w:rsidRPr="00D865CA" w:rsidRDefault="006D3329">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Report writing </w:t>
      </w:r>
    </w:p>
    <w:p w14:paraId="33952A70" w14:textId="77777777" w:rsidR="006D3329" w:rsidRPr="00D865CA" w:rsidRDefault="006D3329" w:rsidP="006D3329">
      <w:pPr>
        <w:spacing w:after="0"/>
        <w:ind w:left="720"/>
        <w:rPr>
          <w:rFonts w:ascii="Times New Roman" w:hAnsi="Times New Roman" w:cs="Times New Roman"/>
        </w:rPr>
      </w:pPr>
    </w:p>
    <w:p w14:paraId="7C89CFD8" w14:textId="77777777" w:rsidR="006D3329" w:rsidRPr="00D865CA" w:rsidRDefault="006D3329" w:rsidP="006D3329">
      <w:pPr>
        <w:spacing w:after="0"/>
        <w:ind w:left="720"/>
        <w:rPr>
          <w:rFonts w:ascii="Times New Roman" w:hAnsi="Times New Roman" w:cs="Times New Roman"/>
        </w:rPr>
      </w:pPr>
    </w:p>
    <w:p w14:paraId="4DF78469" w14:textId="77777777" w:rsidR="006D3329" w:rsidRPr="00D865CA" w:rsidRDefault="006D3329" w:rsidP="006D3329">
      <w:pPr>
        <w:spacing w:after="0"/>
        <w:rPr>
          <w:rFonts w:ascii="Times New Roman" w:hAnsi="Times New Roman" w:cs="Times New Roman"/>
        </w:rPr>
      </w:pPr>
      <w:r w:rsidRPr="00D865CA">
        <w:rPr>
          <w:rFonts w:ascii="Times New Roman" w:hAnsi="Times New Roman" w:cs="Times New Roman"/>
          <w:b/>
        </w:rPr>
        <w:t>SKILLS</w:t>
      </w:r>
    </w:p>
    <w:p w14:paraId="2B9F7C33" w14:textId="77777777" w:rsidR="006D3329" w:rsidRPr="00D865CA" w:rsidRDefault="006D3329" w:rsidP="006D3329">
      <w:pPr>
        <w:spacing w:after="0"/>
        <w:rPr>
          <w:rFonts w:ascii="Times New Roman" w:hAnsi="Times New Roman" w:cs="Times New Roman"/>
        </w:rPr>
      </w:pPr>
      <w:r w:rsidRPr="00D865CA">
        <w:rPr>
          <w:rFonts w:ascii="Times New Roman" w:hAnsi="Times New Roman" w:cs="Times New Roman"/>
        </w:rPr>
        <w:t>The individual needs to demonstrate the following skills:</w:t>
      </w:r>
    </w:p>
    <w:p w14:paraId="206C7204" w14:textId="77777777" w:rsidR="006D3329" w:rsidRPr="00D865CA" w:rsidRDefault="006D3329">
      <w:pPr>
        <w:numPr>
          <w:ilvl w:val="0"/>
          <w:numId w:val="103"/>
        </w:numPr>
        <w:spacing w:after="0" w:line="276" w:lineRule="auto"/>
        <w:rPr>
          <w:rFonts w:ascii="Times New Roman" w:hAnsi="Times New Roman" w:cs="Times New Roman"/>
        </w:rPr>
      </w:pPr>
      <w:r w:rsidRPr="00D865CA">
        <w:rPr>
          <w:rFonts w:ascii="Times New Roman" w:hAnsi="Times New Roman" w:cs="Times New Roman"/>
        </w:rPr>
        <w:t xml:space="preserve">Data analysis </w:t>
      </w:r>
    </w:p>
    <w:p w14:paraId="7B5ED3D9" w14:textId="77777777" w:rsidR="006D3329" w:rsidRPr="00D865CA" w:rsidRDefault="006D3329">
      <w:pPr>
        <w:numPr>
          <w:ilvl w:val="0"/>
          <w:numId w:val="103"/>
        </w:numPr>
        <w:spacing w:after="0" w:line="276" w:lineRule="auto"/>
        <w:rPr>
          <w:rFonts w:ascii="Times New Roman" w:hAnsi="Times New Roman" w:cs="Times New Roman"/>
        </w:rPr>
      </w:pPr>
      <w:r w:rsidRPr="00D865CA">
        <w:rPr>
          <w:rFonts w:ascii="Times New Roman" w:hAnsi="Times New Roman" w:cs="Times New Roman"/>
        </w:rPr>
        <w:t>Planning</w:t>
      </w:r>
    </w:p>
    <w:p w14:paraId="7FF22836" w14:textId="77777777" w:rsidR="006D3329" w:rsidRPr="00D865CA" w:rsidRDefault="006D3329">
      <w:pPr>
        <w:numPr>
          <w:ilvl w:val="0"/>
          <w:numId w:val="103"/>
        </w:numPr>
        <w:spacing w:after="0" w:line="276" w:lineRule="auto"/>
        <w:rPr>
          <w:rFonts w:ascii="Times New Roman" w:hAnsi="Times New Roman" w:cs="Times New Roman"/>
        </w:rPr>
      </w:pPr>
      <w:r w:rsidRPr="00D865CA">
        <w:rPr>
          <w:rFonts w:ascii="Times New Roman" w:hAnsi="Times New Roman" w:cs="Times New Roman"/>
        </w:rPr>
        <w:t>Networking</w:t>
      </w:r>
    </w:p>
    <w:p w14:paraId="07FD8D8A" w14:textId="77777777" w:rsidR="006D3329" w:rsidRPr="00D865CA" w:rsidRDefault="006D3329">
      <w:pPr>
        <w:numPr>
          <w:ilvl w:val="0"/>
          <w:numId w:val="103"/>
        </w:numPr>
        <w:spacing w:after="0" w:line="276" w:lineRule="auto"/>
        <w:rPr>
          <w:rFonts w:ascii="Times New Roman" w:hAnsi="Times New Roman" w:cs="Times New Roman"/>
        </w:rPr>
      </w:pPr>
      <w:r w:rsidRPr="00D865CA">
        <w:rPr>
          <w:rFonts w:ascii="Times New Roman" w:hAnsi="Times New Roman" w:cs="Times New Roman"/>
        </w:rPr>
        <w:t xml:space="preserve">Communication </w:t>
      </w:r>
    </w:p>
    <w:p w14:paraId="252BAC98" w14:textId="77777777" w:rsidR="006D3329" w:rsidRPr="00D865CA" w:rsidRDefault="006D3329">
      <w:pPr>
        <w:numPr>
          <w:ilvl w:val="0"/>
          <w:numId w:val="103"/>
        </w:numPr>
        <w:spacing w:after="0" w:line="276" w:lineRule="auto"/>
        <w:rPr>
          <w:rFonts w:ascii="Times New Roman" w:hAnsi="Times New Roman" w:cs="Times New Roman"/>
        </w:rPr>
      </w:pPr>
      <w:r w:rsidRPr="00D865CA">
        <w:rPr>
          <w:rFonts w:ascii="Times New Roman" w:hAnsi="Times New Roman" w:cs="Times New Roman"/>
        </w:rPr>
        <w:t>Presentation</w:t>
      </w:r>
    </w:p>
    <w:p w14:paraId="1789054F" w14:textId="77777777" w:rsidR="006D3329" w:rsidRPr="00D865CA" w:rsidRDefault="006D3329">
      <w:pPr>
        <w:numPr>
          <w:ilvl w:val="0"/>
          <w:numId w:val="103"/>
        </w:numPr>
        <w:spacing w:after="0" w:line="276" w:lineRule="auto"/>
        <w:rPr>
          <w:rFonts w:ascii="Times New Roman" w:hAnsi="Times New Roman" w:cs="Times New Roman"/>
        </w:rPr>
      </w:pPr>
      <w:r w:rsidRPr="00D865CA">
        <w:rPr>
          <w:rFonts w:ascii="Times New Roman" w:hAnsi="Times New Roman" w:cs="Times New Roman"/>
        </w:rPr>
        <w:t>Reporting</w:t>
      </w:r>
    </w:p>
    <w:p w14:paraId="7E9D631D" w14:textId="77777777" w:rsidR="006D3329" w:rsidRPr="00D865CA" w:rsidRDefault="006D3329">
      <w:pPr>
        <w:numPr>
          <w:ilvl w:val="0"/>
          <w:numId w:val="103"/>
        </w:numPr>
        <w:spacing w:after="0" w:line="276" w:lineRule="auto"/>
        <w:rPr>
          <w:rFonts w:ascii="Times New Roman" w:hAnsi="Times New Roman" w:cs="Times New Roman"/>
        </w:rPr>
      </w:pPr>
      <w:r w:rsidRPr="00D865CA">
        <w:rPr>
          <w:rFonts w:ascii="Times New Roman" w:hAnsi="Times New Roman" w:cs="Times New Roman"/>
        </w:rPr>
        <w:t>Monitoring and evaluation</w:t>
      </w:r>
    </w:p>
    <w:p w14:paraId="76F0514F" w14:textId="77777777" w:rsidR="006D3329" w:rsidRPr="00D865CA" w:rsidRDefault="006D3329">
      <w:pPr>
        <w:numPr>
          <w:ilvl w:val="0"/>
          <w:numId w:val="103"/>
        </w:numPr>
        <w:spacing w:after="0" w:line="276" w:lineRule="auto"/>
        <w:rPr>
          <w:rFonts w:ascii="Times New Roman" w:hAnsi="Times New Roman" w:cs="Times New Roman"/>
        </w:rPr>
      </w:pPr>
      <w:r w:rsidRPr="00D865CA">
        <w:rPr>
          <w:rFonts w:ascii="Times New Roman" w:hAnsi="Times New Roman" w:cs="Times New Roman"/>
        </w:rPr>
        <w:t>Critical thinking</w:t>
      </w:r>
    </w:p>
    <w:p w14:paraId="5E2B610C" w14:textId="77777777" w:rsidR="006D3329" w:rsidRPr="00D865CA" w:rsidRDefault="006D3329" w:rsidP="006D3329">
      <w:pPr>
        <w:spacing w:after="0"/>
        <w:rPr>
          <w:rFonts w:ascii="Times New Roman" w:hAnsi="Times New Roman" w:cs="Times New Roman"/>
          <w:b/>
        </w:rPr>
      </w:pPr>
    </w:p>
    <w:p w14:paraId="4136E67F" w14:textId="77777777" w:rsidR="006D3329" w:rsidRPr="00D865CA" w:rsidRDefault="006D3329" w:rsidP="006D3329">
      <w:pPr>
        <w:spacing w:after="0"/>
        <w:rPr>
          <w:rFonts w:ascii="Times New Roman" w:hAnsi="Times New Roman" w:cs="Times New Roman"/>
          <w:b/>
        </w:rPr>
      </w:pPr>
      <w:r w:rsidRPr="00D865CA">
        <w:rPr>
          <w:rFonts w:ascii="Times New Roman" w:hAnsi="Times New Roman" w:cs="Times New Roman"/>
          <w:b/>
        </w:rPr>
        <w:t>EVIDENCE GUIDE</w:t>
      </w:r>
    </w:p>
    <w:p w14:paraId="72356782" w14:textId="77777777" w:rsidR="006D3329" w:rsidRPr="00D865CA" w:rsidRDefault="006D3329" w:rsidP="006D3329">
      <w:pPr>
        <w:spacing w:after="0"/>
        <w:rPr>
          <w:rFonts w:ascii="Times New Roman" w:hAnsi="Times New Roman" w:cs="Times New Roman"/>
        </w:rPr>
      </w:pPr>
      <w:r w:rsidRPr="00D865CA">
        <w:rPr>
          <w:rFonts w:ascii="Times New Roman" w:hAnsi="Times New Roman" w:cs="Times New Roman"/>
        </w:rPr>
        <w:t>This provides advice on assessment and must be read in conjunction with the performance criteria, required skills and knowledge and range.</w:t>
      </w:r>
    </w:p>
    <w:p w14:paraId="05D0CA1C" w14:textId="77777777" w:rsidR="006D3329" w:rsidRPr="00D865CA" w:rsidRDefault="006D3329" w:rsidP="006D3329">
      <w:pPr>
        <w:spacing w:after="0"/>
        <w:rPr>
          <w:rFonts w:ascii="Times New Roman" w:hAnsi="Times New Roman" w:cs="Times New Roman"/>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6D3329" w:rsidRPr="00D865CA" w14:paraId="5E3D374E"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35E64C98" w14:textId="77777777" w:rsidR="006D3329" w:rsidRPr="00D865CA" w:rsidRDefault="006D3329">
            <w:pPr>
              <w:pStyle w:val="ListParagraph"/>
              <w:numPr>
                <w:ilvl w:val="0"/>
                <w:numId w:val="129"/>
              </w:numPr>
              <w:spacing w:after="0"/>
              <w:rPr>
                <w:rFonts w:ascii="Times New Roman" w:hAnsi="Times New Roman"/>
                <w:sz w:val="24"/>
                <w:szCs w:val="24"/>
              </w:rPr>
            </w:pPr>
            <w:r w:rsidRPr="00D865CA">
              <w:rPr>
                <w:rFonts w:ascii="Times New Roman" w:hAnsi="Times New Roman"/>
                <w:sz w:val="24"/>
                <w:szCs w:val="24"/>
              </w:rPr>
              <w:t>Critical Aspects of Competency</w:t>
            </w:r>
          </w:p>
        </w:tc>
        <w:tc>
          <w:tcPr>
            <w:tcW w:w="7290" w:type="dxa"/>
            <w:tcBorders>
              <w:top w:val="single" w:sz="4" w:space="0" w:color="000000"/>
              <w:left w:val="single" w:sz="4" w:space="0" w:color="000000"/>
              <w:bottom w:val="single" w:sz="4" w:space="0" w:color="000000"/>
              <w:right w:val="single" w:sz="4" w:space="0" w:color="000000"/>
            </w:tcBorders>
            <w:hideMark/>
          </w:tcPr>
          <w:p w14:paraId="5F153470" w14:textId="77777777" w:rsidR="006D3329" w:rsidRPr="00D865CA" w:rsidRDefault="006D3329" w:rsidP="00656A7F">
            <w:pPr>
              <w:spacing w:after="0"/>
              <w:rPr>
                <w:rFonts w:ascii="Times New Roman" w:hAnsi="Times New Roman" w:cs="Times New Roman"/>
              </w:rPr>
            </w:pPr>
            <w:r w:rsidRPr="00D865CA">
              <w:rPr>
                <w:rFonts w:ascii="Times New Roman" w:hAnsi="Times New Roman" w:cs="Times New Roman"/>
              </w:rPr>
              <w:t>Assessment requires evidence that the candidate:</w:t>
            </w:r>
          </w:p>
          <w:p w14:paraId="4B89A8FE" w14:textId="77777777" w:rsidR="006D3329" w:rsidRPr="00D865CA" w:rsidRDefault="006D3329">
            <w:pPr>
              <w:pStyle w:val="ListParagraph"/>
              <w:numPr>
                <w:ilvl w:val="1"/>
                <w:numId w:val="130"/>
              </w:numPr>
              <w:spacing w:after="0"/>
              <w:rPr>
                <w:rFonts w:ascii="Times New Roman" w:hAnsi="Times New Roman"/>
                <w:sz w:val="24"/>
                <w:szCs w:val="24"/>
              </w:rPr>
            </w:pPr>
            <w:r w:rsidRPr="00D865CA">
              <w:rPr>
                <w:rFonts w:ascii="Times New Roman" w:hAnsi="Times New Roman"/>
                <w:sz w:val="24"/>
                <w:szCs w:val="24"/>
              </w:rPr>
              <w:t xml:space="preserve">Determined Communications Content </w:t>
            </w:r>
          </w:p>
          <w:p w14:paraId="7B24FF39" w14:textId="77777777" w:rsidR="006D3329" w:rsidRPr="00D865CA" w:rsidRDefault="006D3329">
            <w:pPr>
              <w:pStyle w:val="ListParagraph"/>
              <w:numPr>
                <w:ilvl w:val="1"/>
                <w:numId w:val="130"/>
              </w:numPr>
              <w:spacing w:after="0"/>
              <w:rPr>
                <w:rFonts w:ascii="Times New Roman" w:hAnsi="Times New Roman"/>
                <w:sz w:val="24"/>
                <w:szCs w:val="24"/>
              </w:rPr>
            </w:pPr>
            <w:r w:rsidRPr="00D865CA">
              <w:rPr>
                <w:rFonts w:ascii="Times New Roman" w:hAnsi="Times New Roman"/>
                <w:sz w:val="24"/>
                <w:szCs w:val="24"/>
              </w:rPr>
              <w:t>Identified brand characteristics</w:t>
            </w:r>
          </w:p>
          <w:p w14:paraId="55601D93" w14:textId="77777777" w:rsidR="006D3329" w:rsidRPr="00D865CA" w:rsidRDefault="006D3329">
            <w:pPr>
              <w:pStyle w:val="ListParagraph"/>
              <w:numPr>
                <w:ilvl w:val="1"/>
                <w:numId w:val="130"/>
              </w:numPr>
              <w:spacing w:after="0"/>
              <w:rPr>
                <w:rFonts w:ascii="Times New Roman" w:hAnsi="Times New Roman"/>
                <w:sz w:val="24"/>
                <w:szCs w:val="24"/>
              </w:rPr>
            </w:pPr>
            <w:r w:rsidRPr="00D865CA">
              <w:rPr>
                <w:rFonts w:ascii="Times New Roman" w:hAnsi="Times New Roman"/>
                <w:sz w:val="24"/>
                <w:szCs w:val="24"/>
              </w:rPr>
              <w:t>Aligned brand benefits with marketing objective</w:t>
            </w:r>
          </w:p>
          <w:p w14:paraId="635B7195" w14:textId="77777777" w:rsidR="006D3329" w:rsidRPr="00D865CA" w:rsidRDefault="006D3329">
            <w:pPr>
              <w:pStyle w:val="ListParagraph"/>
              <w:numPr>
                <w:ilvl w:val="1"/>
                <w:numId w:val="130"/>
              </w:numPr>
              <w:spacing w:after="0"/>
              <w:rPr>
                <w:rFonts w:ascii="Times New Roman" w:hAnsi="Times New Roman"/>
                <w:sz w:val="24"/>
                <w:szCs w:val="24"/>
              </w:rPr>
            </w:pPr>
            <w:r w:rsidRPr="00D865CA">
              <w:rPr>
                <w:rFonts w:ascii="Times New Roman" w:hAnsi="Times New Roman"/>
                <w:sz w:val="24"/>
                <w:szCs w:val="24"/>
              </w:rPr>
              <w:t>Analyzed consumer insight data</w:t>
            </w:r>
          </w:p>
          <w:p w14:paraId="46215185" w14:textId="77777777" w:rsidR="006D3329" w:rsidRPr="00D865CA" w:rsidRDefault="006D3329">
            <w:pPr>
              <w:pStyle w:val="ListParagraph"/>
              <w:numPr>
                <w:ilvl w:val="1"/>
                <w:numId w:val="130"/>
              </w:numPr>
              <w:spacing w:after="0"/>
              <w:rPr>
                <w:rFonts w:ascii="Times New Roman" w:hAnsi="Times New Roman"/>
                <w:sz w:val="24"/>
                <w:szCs w:val="24"/>
              </w:rPr>
            </w:pPr>
            <w:r w:rsidRPr="00D865CA">
              <w:rPr>
                <w:rFonts w:ascii="Times New Roman" w:hAnsi="Times New Roman"/>
                <w:sz w:val="24"/>
                <w:szCs w:val="24"/>
              </w:rPr>
              <w:t>Designed communication content</w:t>
            </w:r>
          </w:p>
          <w:p w14:paraId="074146D8" w14:textId="77777777" w:rsidR="006D3329" w:rsidRPr="00D865CA" w:rsidRDefault="006D3329">
            <w:pPr>
              <w:pStyle w:val="ListParagraph"/>
              <w:numPr>
                <w:ilvl w:val="1"/>
                <w:numId w:val="130"/>
              </w:numPr>
              <w:spacing w:after="0"/>
              <w:rPr>
                <w:rFonts w:ascii="Times New Roman" w:hAnsi="Times New Roman"/>
                <w:sz w:val="24"/>
                <w:szCs w:val="24"/>
              </w:rPr>
            </w:pPr>
            <w:r w:rsidRPr="00D865CA">
              <w:rPr>
                <w:rFonts w:ascii="Times New Roman" w:hAnsi="Times New Roman"/>
                <w:sz w:val="24"/>
                <w:szCs w:val="24"/>
              </w:rPr>
              <w:t xml:space="preserve">Carried out marketing communication </w:t>
            </w:r>
          </w:p>
          <w:p w14:paraId="6E4772AE" w14:textId="77777777" w:rsidR="006D3329" w:rsidRPr="00D865CA" w:rsidRDefault="006D3329">
            <w:pPr>
              <w:pStyle w:val="ListParagraph"/>
              <w:numPr>
                <w:ilvl w:val="1"/>
                <w:numId w:val="130"/>
              </w:numPr>
              <w:spacing w:after="0"/>
              <w:rPr>
                <w:rFonts w:ascii="Times New Roman" w:hAnsi="Times New Roman"/>
                <w:sz w:val="24"/>
                <w:szCs w:val="24"/>
              </w:rPr>
            </w:pPr>
            <w:r w:rsidRPr="00D865CA">
              <w:rPr>
                <w:rFonts w:ascii="Times New Roman" w:hAnsi="Times New Roman"/>
                <w:sz w:val="24"/>
                <w:szCs w:val="24"/>
              </w:rPr>
              <w:t>Analyzed marketing communication feedback</w:t>
            </w:r>
          </w:p>
          <w:p w14:paraId="46076F7A" w14:textId="77777777" w:rsidR="006D3329" w:rsidRPr="00D865CA" w:rsidRDefault="006D3329">
            <w:pPr>
              <w:pStyle w:val="ListParagraph"/>
              <w:numPr>
                <w:ilvl w:val="1"/>
                <w:numId w:val="130"/>
              </w:numPr>
              <w:spacing w:after="0"/>
              <w:rPr>
                <w:rFonts w:ascii="Times New Roman" w:hAnsi="Times New Roman"/>
                <w:sz w:val="24"/>
                <w:szCs w:val="24"/>
              </w:rPr>
            </w:pPr>
            <w:r w:rsidRPr="00D865CA">
              <w:rPr>
                <w:rFonts w:ascii="Times New Roman" w:hAnsi="Times New Roman"/>
                <w:sz w:val="24"/>
                <w:szCs w:val="24"/>
              </w:rPr>
              <w:t>Prepared a marketing communication activity report</w:t>
            </w:r>
          </w:p>
          <w:p w14:paraId="264C7550" w14:textId="77777777" w:rsidR="006D3329" w:rsidRPr="00D865CA" w:rsidRDefault="006D3329" w:rsidP="00656A7F">
            <w:pPr>
              <w:spacing w:after="0"/>
              <w:rPr>
                <w:rFonts w:ascii="Times New Roman" w:hAnsi="Times New Roman" w:cs="Times New Roman"/>
              </w:rPr>
            </w:pPr>
          </w:p>
        </w:tc>
      </w:tr>
      <w:tr w:rsidR="006D3329" w:rsidRPr="00D865CA" w14:paraId="657F1D56"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6D7FA2D8" w14:textId="77777777" w:rsidR="006D3329" w:rsidRPr="00D865CA" w:rsidRDefault="006D3329">
            <w:pPr>
              <w:pStyle w:val="ListParagraph"/>
              <w:numPr>
                <w:ilvl w:val="0"/>
                <w:numId w:val="129"/>
              </w:numPr>
              <w:spacing w:after="0"/>
              <w:rPr>
                <w:rFonts w:ascii="Times New Roman" w:hAnsi="Times New Roman"/>
                <w:sz w:val="24"/>
                <w:szCs w:val="24"/>
              </w:rPr>
            </w:pPr>
            <w:r w:rsidRPr="00D865CA">
              <w:rPr>
                <w:rFonts w:ascii="Times New Roman" w:hAnsi="Times New Roman"/>
                <w:sz w:val="24"/>
                <w:szCs w:val="24"/>
              </w:rPr>
              <w:t>Resource Implications</w:t>
            </w:r>
          </w:p>
        </w:tc>
        <w:tc>
          <w:tcPr>
            <w:tcW w:w="7290" w:type="dxa"/>
            <w:tcBorders>
              <w:top w:val="single" w:sz="4" w:space="0" w:color="000000"/>
              <w:left w:val="single" w:sz="4" w:space="0" w:color="000000"/>
              <w:bottom w:val="single" w:sz="4" w:space="0" w:color="000000"/>
              <w:right w:val="single" w:sz="4" w:space="0" w:color="000000"/>
            </w:tcBorders>
            <w:hideMark/>
          </w:tcPr>
          <w:p w14:paraId="78BD7402" w14:textId="77777777" w:rsidR="00817DE3" w:rsidRPr="003E500A" w:rsidRDefault="00817DE3" w:rsidP="00817DE3">
            <w:pPr>
              <w:tabs>
                <w:tab w:val="left" w:pos="702"/>
              </w:tabs>
              <w:spacing w:line="360" w:lineRule="auto"/>
              <w:contextualSpacing/>
              <w:rPr>
                <w:rFonts w:ascii="Times New Roman" w:eastAsia="Times New Roman" w:hAnsi="Times New Roman" w:cs="Times New Roman"/>
              </w:rPr>
            </w:pPr>
            <w:r w:rsidRPr="003E500A">
              <w:rPr>
                <w:rFonts w:ascii="Times New Roman" w:eastAsia="Times New Roman" w:hAnsi="Times New Roman" w:cs="Times New Roman"/>
              </w:rPr>
              <w:t>The following resources should be provided:</w:t>
            </w:r>
          </w:p>
          <w:p w14:paraId="00D94E2F" w14:textId="77777777" w:rsidR="00817DE3" w:rsidRDefault="00817DE3">
            <w:pPr>
              <w:pStyle w:val="ListParagraph"/>
              <w:widowControl w:val="0"/>
              <w:numPr>
                <w:ilvl w:val="1"/>
                <w:numId w:val="160"/>
              </w:numPr>
              <w:tabs>
                <w:tab w:val="left" w:pos="702"/>
              </w:tabs>
              <w:spacing w:before="100" w:beforeAutospacing="1" w:after="0" w:line="360" w:lineRule="auto"/>
              <w:rPr>
                <w:rFonts w:ascii="Times New Roman" w:eastAsia="Times New Roman" w:hAnsi="Times New Roman"/>
              </w:rPr>
            </w:pPr>
            <w:r w:rsidRPr="00817DE3">
              <w:rPr>
                <w:rFonts w:ascii="Times New Roman" w:eastAsia="Times New Roman" w:hAnsi="Times New Roman"/>
              </w:rPr>
              <w:t>Access to relevant workplace or appropriately simulated</w:t>
            </w:r>
          </w:p>
          <w:p w14:paraId="1CF94DF7" w14:textId="77777777" w:rsidR="00817DE3" w:rsidRDefault="00817DE3">
            <w:pPr>
              <w:pStyle w:val="ListParagraph"/>
              <w:widowControl w:val="0"/>
              <w:numPr>
                <w:ilvl w:val="1"/>
                <w:numId w:val="160"/>
              </w:numPr>
              <w:tabs>
                <w:tab w:val="left" w:pos="702"/>
              </w:tabs>
              <w:spacing w:before="100" w:beforeAutospacing="1" w:after="0" w:line="360" w:lineRule="auto"/>
              <w:rPr>
                <w:rFonts w:ascii="Times New Roman" w:eastAsia="Times New Roman" w:hAnsi="Times New Roman"/>
              </w:rPr>
            </w:pPr>
            <w:r w:rsidRPr="00817DE3">
              <w:rPr>
                <w:rFonts w:ascii="Times New Roman" w:eastAsia="Times New Roman" w:hAnsi="Times New Roman"/>
              </w:rPr>
              <w:t>Environment where assessment can take place</w:t>
            </w:r>
          </w:p>
          <w:p w14:paraId="13DECD85" w14:textId="381F1F1C" w:rsidR="006D3329" w:rsidRPr="00817DE3" w:rsidRDefault="00817DE3">
            <w:pPr>
              <w:pStyle w:val="ListParagraph"/>
              <w:widowControl w:val="0"/>
              <w:numPr>
                <w:ilvl w:val="1"/>
                <w:numId w:val="160"/>
              </w:numPr>
              <w:tabs>
                <w:tab w:val="left" w:pos="702"/>
              </w:tabs>
              <w:spacing w:before="100" w:beforeAutospacing="1" w:after="0" w:line="360" w:lineRule="auto"/>
              <w:rPr>
                <w:rFonts w:ascii="Times New Roman" w:eastAsia="Times New Roman" w:hAnsi="Times New Roman"/>
              </w:rPr>
            </w:pPr>
            <w:r w:rsidRPr="00817DE3">
              <w:rPr>
                <w:rFonts w:ascii="Times New Roman" w:eastAsia="Times New Roman" w:hAnsi="Times New Roman"/>
              </w:rPr>
              <w:t>Materials relevant to the proposed activity or tasks</w:t>
            </w:r>
          </w:p>
        </w:tc>
      </w:tr>
      <w:tr w:rsidR="006D3329" w:rsidRPr="00D865CA" w14:paraId="4DCF9CD9"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58956B05" w14:textId="77777777" w:rsidR="006D3329" w:rsidRPr="00D865CA" w:rsidRDefault="006D3329">
            <w:pPr>
              <w:pStyle w:val="ListParagraph"/>
              <w:numPr>
                <w:ilvl w:val="0"/>
                <w:numId w:val="129"/>
              </w:numPr>
              <w:spacing w:after="0"/>
              <w:rPr>
                <w:rFonts w:ascii="Times New Roman" w:hAnsi="Times New Roman"/>
                <w:sz w:val="24"/>
                <w:szCs w:val="24"/>
              </w:rPr>
            </w:pPr>
            <w:r w:rsidRPr="00D865CA">
              <w:rPr>
                <w:rFonts w:ascii="Times New Roman" w:hAnsi="Times New Roman"/>
                <w:sz w:val="24"/>
                <w:szCs w:val="24"/>
              </w:rPr>
              <w:lastRenderedPageBreak/>
              <w:t xml:space="preserve">Methods of Assessment </w:t>
            </w:r>
          </w:p>
        </w:tc>
        <w:tc>
          <w:tcPr>
            <w:tcW w:w="7290" w:type="dxa"/>
            <w:tcBorders>
              <w:top w:val="single" w:sz="4" w:space="0" w:color="000000"/>
              <w:left w:val="single" w:sz="4" w:space="0" w:color="000000"/>
              <w:bottom w:val="single" w:sz="4" w:space="0" w:color="000000"/>
              <w:right w:val="single" w:sz="4" w:space="0" w:color="000000"/>
            </w:tcBorders>
            <w:hideMark/>
          </w:tcPr>
          <w:p w14:paraId="7737858A" w14:textId="77777777" w:rsidR="006D3329" w:rsidRPr="00D865CA" w:rsidRDefault="006D3329" w:rsidP="00656A7F">
            <w:pPr>
              <w:spacing w:after="0"/>
              <w:rPr>
                <w:rFonts w:ascii="Times New Roman" w:hAnsi="Times New Roman" w:cs="Times New Roman"/>
              </w:rPr>
            </w:pPr>
            <w:r w:rsidRPr="00D865CA">
              <w:rPr>
                <w:rFonts w:ascii="Times New Roman" w:hAnsi="Times New Roman" w:cs="Times New Roman"/>
              </w:rPr>
              <w:t>Competency may be assessed through:</w:t>
            </w:r>
          </w:p>
          <w:p w14:paraId="280B0076" w14:textId="77777777" w:rsidR="006D3329" w:rsidRPr="00D865CA" w:rsidRDefault="006D3329">
            <w:pPr>
              <w:pStyle w:val="ListParagraph"/>
              <w:numPr>
                <w:ilvl w:val="1"/>
                <w:numId w:val="132"/>
              </w:numPr>
              <w:spacing w:after="0"/>
              <w:rPr>
                <w:rFonts w:ascii="Times New Roman" w:hAnsi="Times New Roman"/>
                <w:sz w:val="24"/>
                <w:szCs w:val="24"/>
              </w:rPr>
            </w:pPr>
            <w:r w:rsidRPr="00D865CA">
              <w:rPr>
                <w:rFonts w:ascii="Times New Roman" w:hAnsi="Times New Roman"/>
                <w:sz w:val="24"/>
                <w:szCs w:val="24"/>
              </w:rPr>
              <w:t>Written tests</w:t>
            </w:r>
          </w:p>
          <w:p w14:paraId="491D7620" w14:textId="77777777" w:rsidR="006D3329" w:rsidRPr="00D865CA" w:rsidRDefault="006D3329">
            <w:pPr>
              <w:pStyle w:val="ListParagraph"/>
              <w:numPr>
                <w:ilvl w:val="1"/>
                <w:numId w:val="132"/>
              </w:numPr>
              <w:spacing w:after="0"/>
              <w:rPr>
                <w:rFonts w:ascii="Times New Roman" w:hAnsi="Times New Roman"/>
                <w:sz w:val="24"/>
                <w:szCs w:val="24"/>
              </w:rPr>
            </w:pPr>
            <w:r w:rsidRPr="00D865CA">
              <w:rPr>
                <w:rFonts w:ascii="Times New Roman" w:hAnsi="Times New Roman"/>
                <w:sz w:val="24"/>
                <w:szCs w:val="24"/>
              </w:rPr>
              <w:t>Oral questioning</w:t>
            </w:r>
          </w:p>
          <w:p w14:paraId="0A497981" w14:textId="77777777" w:rsidR="006D3329" w:rsidRPr="00D865CA" w:rsidRDefault="006D3329">
            <w:pPr>
              <w:pStyle w:val="ListParagraph"/>
              <w:numPr>
                <w:ilvl w:val="1"/>
                <w:numId w:val="132"/>
              </w:numPr>
              <w:spacing w:after="0"/>
              <w:rPr>
                <w:rFonts w:ascii="Times New Roman" w:hAnsi="Times New Roman"/>
                <w:sz w:val="24"/>
                <w:szCs w:val="24"/>
              </w:rPr>
            </w:pPr>
            <w:r w:rsidRPr="00D865CA">
              <w:rPr>
                <w:rFonts w:ascii="Times New Roman" w:hAnsi="Times New Roman"/>
                <w:sz w:val="24"/>
                <w:szCs w:val="24"/>
              </w:rPr>
              <w:t>Third party reports</w:t>
            </w:r>
          </w:p>
          <w:p w14:paraId="3FC6EF1A" w14:textId="77777777" w:rsidR="006D3329" w:rsidRPr="00D865CA" w:rsidRDefault="006D3329">
            <w:pPr>
              <w:pStyle w:val="ListParagraph"/>
              <w:numPr>
                <w:ilvl w:val="1"/>
                <w:numId w:val="132"/>
              </w:numPr>
              <w:spacing w:after="0"/>
              <w:rPr>
                <w:rFonts w:ascii="Times New Roman" w:hAnsi="Times New Roman"/>
                <w:sz w:val="24"/>
                <w:szCs w:val="24"/>
              </w:rPr>
            </w:pPr>
            <w:r w:rsidRPr="00D865CA">
              <w:rPr>
                <w:rFonts w:ascii="Times New Roman" w:hAnsi="Times New Roman"/>
                <w:sz w:val="24"/>
                <w:szCs w:val="24"/>
              </w:rPr>
              <w:t>Case studies</w:t>
            </w:r>
          </w:p>
        </w:tc>
      </w:tr>
      <w:tr w:rsidR="006D3329" w:rsidRPr="00D865CA" w14:paraId="5094E10B"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30C119F5" w14:textId="77777777" w:rsidR="006D3329" w:rsidRPr="00D865CA" w:rsidRDefault="006D3329">
            <w:pPr>
              <w:pStyle w:val="ListParagraph"/>
              <w:numPr>
                <w:ilvl w:val="0"/>
                <w:numId w:val="129"/>
              </w:numPr>
              <w:spacing w:after="0"/>
              <w:rPr>
                <w:rFonts w:ascii="Times New Roman" w:hAnsi="Times New Roman"/>
                <w:sz w:val="24"/>
                <w:szCs w:val="24"/>
              </w:rPr>
            </w:pPr>
            <w:r w:rsidRPr="00D865CA">
              <w:rPr>
                <w:rFonts w:ascii="Times New Roman" w:hAnsi="Times New Roman"/>
                <w:sz w:val="24"/>
                <w:szCs w:val="24"/>
              </w:rPr>
              <w:t>Context of Assessment</w:t>
            </w:r>
          </w:p>
        </w:tc>
        <w:tc>
          <w:tcPr>
            <w:tcW w:w="7290" w:type="dxa"/>
            <w:tcBorders>
              <w:top w:val="single" w:sz="4" w:space="0" w:color="000000"/>
              <w:left w:val="single" w:sz="4" w:space="0" w:color="000000"/>
              <w:bottom w:val="single" w:sz="4" w:space="0" w:color="000000"/>
              <w:right w:val="single" w:sz="4" w:space="0" w:color="000000"/>
            </w:tcBorders>
            <w:hideMark/>
          </w:tcPr>
          <w:p w14:paraId="2CE7B844" w14:textId="7542F187" w:rsidR="006D3329" w:rsidRPr="00817DE3" w:rsidRDefault="00817DE3" w:rsidP="00817DE3">
            <w:pPr>
              <w:spacing w:after="0"/>
              <w:rPr>
                <w:rFonts w:ascii="Times New Roman" w:hAnsi="Times New Roman"/>
              </w:rPr>
            </w:pPr>
            <w:r w:rsidRPr="00817DE3">
              <w:rPr>
                <w:rFonts w:ascii="Times New Roman" w:hAnsi="Times New Roman"/>
                <w:lang w:val="en-GB"/>
              </w:rPr>
              <w:t>Competency may be assessed individually in the actual workplace or simulated workplace environment</w:t>
            </w:r>
          </w:p>
        </w:tc>
      </w:tr>
      <w:tr w:rsidR="006D3329" w:rsidRPr="00D865CA" w14:paraId="34ACFC56"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7A8A42C0" w14:textId="77777777" w:rsidR="006D3329" w:rsidRPr="00D865CA" w:rsidRDefault="006D3329">
            <w:pPr>
              <w:pStyle w:val="ListParagraph"/>
              <w:numPr>
                <w:ilvl w:val="0"/>
                <w:numId w:val="129"/>
              </w:numPr>
              <w:spacing w:after="0"/>
              <w:rPr>
                <w:rFonts w:ascii="Times New Roman" w:hAnsi="Times New Roman"/>
                <w:sz w:val="24"/>
                <w:szCs w:val="24"/>
              </w:rPr>
            </w:pPr>
            <w:r w:rsidRPr="00D865CA">
              <w:rPr>
                <w:rFonts w:ascii="Times New Roman" w:hAnsi="Times New Roman"/>
                <w:sz w:val="24"/>
                <w:szCs w:val="24"/>
              </w:rPr>
              <w:t>Guidance information for assessment</w:t>
            </w:r>
          </w:p>
        </w:tc>
        <w:tc>
          <w:tcPr>
            <w:tcW w:w="7290" w:type="dxa"/>
            <w:tcBorders>
              <w:top w:val="single" w:sz="4" w:space="0" w:color="000000"/>
              <w:left w:val="single" w:sz="4" w:space="0" w:color="000000"/>
              <w:bottom w:val="single" w:sz="4" w:space="0" w:color="000000"/>
              <w:right w:val="single" w:sz="4" w:space="0" w:color="000000"/>
            </w:tcBorders>
            <w:hideMark/>
          </w:tcPr>
          <w:p w14:paraId="252FC533" w14:textId="77777777" w:rsidR="006D3329" w:rsidRPr="00D865CA" w:rsidRDefault="006D3329" w:rsidP="00656A7F">
            <w:pPr>
              <w:spacing w:after="0"/>
              <w:rPr>
                <w:rFonts w:ascii="Times New Roman" w:hAnsi="Times New Roman" w:cs="Times New Roman"/>
              </w:rPr>
            </w:pPr>
            <w:r w:rsidRPr="00D865CA">
              <w:rPr>
                <w:rFonts w:ascii="Times New Roman" w:hAnsi="Times New Roman" w:cs="Times New Roman"/>
              </w:rPr>
              <w:t xml:space="preserve">Holistic assessment with other units relevant to the industry subsector, workplace and job roles is recommended. </w:t>
            </w:r>
          </w:p>
        </w:tc>
      </w:tr>
    </w:tbl>
    <w:p w14:paraId="2AFC767E" w14:textId="77777777" w:rsidR="00E1043F" w:rsidRPr="00D865CA" w:rsidRDefault="00E1043F">
      <w:pPr>
        <w:rPr>
          <w:rFonts w:ascii="Times New Roman" w:hAnsi="Times New Roman" w:cs="Times New Roman"/>
          <w:b/>
          <w:color w:val="000000"/>
        </w:rPr>
      </w:pPr>
      <w:r w:rsidRPr="00D865CA">
        <w:rPr>
          <w:rFonts w:ascii="Times New Roman" w:hAnsi="Times New Roman" w:cs="Times New Roman"/>
        </w:rPr>
        <w:br w:type="page"/>
      </w:r>
    </w:p>
    <w:p w14:paraId="57C13958" w14:textId="10DE9681" w:rsidR="00E1043F" w:rsidRPr="00D865CA" w:rsidRDefault="00E1043F" w:rsidP="001258F3">
      <w:bookmarkStart w:id="51" w:name="_Toc166158414"/>
      <w:bookmarkStart w:id="52" w:name="_Toc195640067"/>
    </w:p>
    <w:p w14:paraId="15293966" w14:textId="66223393" w:rsidR="00656A7F" w:rsidRPr="00D865CA" w:rsidRDefault="00656A7F" w:rsidP="00656A7F">
      <w:pPr>
        <w:pStyle w:val="Heading1"/>
        <w:rPr>
          <w:rFonts w:ascii="Times New Roman" w:eastAsia="Times New Roman" w:hAnsi="Times New Roman" w:cs="Times New Roman"/>
        </w:rPr>
      </w:pPr>
      <w:bookmarkStart w:id="53" w:name="_Toc196896679"/>
      <w:bookmarkEnd w:id="51"/>
      <w:bookmarkEnd w:id="52"/>
      <w:r w:rsidRPr="00D865CA">
        <w:rPr>
          <w:rFonts w:ascii="Times New Roman" w:eastAsia="Times New Roman" w:hAnsi="Times New Roman" w:cs="Times New Roman"/>
        </w:rPr>
        <w:t>MANAGE DIGITAL MARKETING</w:t>
      </w:r>
      <w:bookmarkEnd w:id="53"/>
    </w:p>
    <w:p w14:paraId="698BB041" w14:textId="77777777" w:rsidR="00656A7F" w:rsidRPr="00D865CA" w:rsidRDefault="00656A7F" w:rsidP="00656A7F">
      <w:pPr>
        <w:pStyle w:val="Normal1"/>
        <w:jc w:val="center"/>
        <w:rPr>
          <w:rFonts w:ascii="Times New Roman" w:eastAsia="Times New Roman" w:hAnsi="Times New Roman" w:cs="Times New Roman"/>
        </w:rPr>
      </w:pPr>
    </w:p>
    <w:p w14:paraId="4333D1A8" w14:textId="043391E9" w:rsidR="00A52C07" w:rsidRPr="00D865CA" w:rsidRDefault="00656A7F" w:rsidP="00656A7F">
      <w:pPr>
        <w:pStyle w:val="Normal1"/>
        <w:spacing w:after="0"/>
        <w:rPr>
          <w:rFonts w:ascii="Times New Roman" w:eastAsia="Times New Roman" w:hAnsi="Times New Roman" w:cs="Times New Roman"/>
          <w:b/>
        </w:rPr>
      </w:pPr>
      <w:r w:rsidRPr="00D865CA">
        <w:rPr>
          <w:rFonts w:ascii="Times New Roman" w:eastAsia="Times New Roman" w:hAnsi="Times New Roman" w:cs="Times New Roman"/>
          <w:b/>
        </w:rPr>
        <w:t xml:space="preserve">UNIT CODE: </w:t>
      </w:r>
      <w:r w:rsidR="00380380" w:rsidRPr="00C46A32">
        <w:rPr>
          <w:rFonts w:ascii="Times New Roman" w:eastAsia="Times New Roman" w:hAnsi="Times New Roman"/>
        </w:rPr>
        <w:t xml:space="preserve">0414 </w:t>
      </w:r>
      <w:r w:rsidR="00380380">
        <w:rPr>
          <w:rFonts w:ascii="Times New Roman" w:eastAsia="Times New Roman" w:hAnsi="Times New Roman"/>
        </w:rPr>
        <w:t>4</w:t>
      </w:r>
      <w:r w:rsidR="00380380" w:rsidRPr="00C46A32">
        <w:rPr>
          <w:rFonts w:ascii="Times New Roman" w:eastAsia="Times New Roman" w:hAnsi="Times New Roman"/>
        </w:rPr>
        <w:t>51 1</w:t>
      </w:r>
      <w:r w:rsidR="00380380">
        <w:rPr>
          <w:rFonts w:ascii="Times New Roman" w:eastAsia="Times New Roman" w:hAnsi="Times New Roman"/>
        </w:rPr>
        <w:t>5</w:t>
      </w:r>
      <w:r w:rsidR="00380380" w:rsidRPr="00C46A32">
        <w:rPr>
          <w:rFonts w:ascii="Times New Roman" w:eastAsia="Times New Roman" w:hAnsi="Times New Roman"/>
        </w:rPr>
        <w:t>A</w:t>
      </w:r>
    </w:p>
    <w:p w14:paraId="03A09FD0" w14:textId="77777777" w:rsidR="00656A7F" w:rsidRPr="00D865CA" w:rsidRDefault="00656A7F" w:rsidP="00656A7F">
      <w:pPr>
        <w:pStyle w:val="Normal1"/>
        <w:spacing w:after="0"/>
        <w:rPr>
          <w:rFonts w:ascii="Times New Roman" w:eastAsia="Times New Roman" w:hAnsi="Times New Roman" w:cs="Times New Roman"/>
          <w:b/>
        </w:rPr>
      </w:pPr>
      <w:r w:rsidRPr="00D865CA">
        <w:rPr>
          <w:rFonts w:ascii="Times New Roman" w:eastAsia="Times New Roman" w:hAnsi="Times New Roman" w:cs="Times New Roman"/>
          <w:b/>
        </w:rPr>
        <w:t>UNIT DESCRIPTION</w:t>
      </w:r>
    </w:p>
    <w:p w14:paraId="441FA975" w14:textId="77777777" w:rsidR="00656A7F" w:rsidRPr="00D865CA" w:rsidRDefault="00656A7F" w:rsidP="00656A7F">
      <w:pPr>
        <w:tabs>
          <w:tab w:val="left" w:pos="8489"/>
        </w:tabs>
        <w:spacing w:after="0"/>
        <w:rPr>
          <w:rFonts w:ascii="Times New Roman" w:hAnsi="Times New Roman" w:cs="Times New Roman"/>
        </w:rPr>
      </w:pPr>
      <w:r w:rsidRPr="00D865CA">
        <w:rPr>
          <w:rFonts w:ascii="Times New Roman" w:hAnsi="Times New Roman" w:cs="Times New Roman"/>
        </w:rPr>
        <w:t>This unit specifies the competencies required to manage digital marketing. It involves determine marketing objective, identify target audience, identifying digital marketing channel, managing content, monitoring and evaluating digital marketing plans.</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656A7F" w:rsidRPr="00D865CA" w14:paraId="46CA4A83" w14:textId="77777777" w:rsidTr="00656A7F">
        <w:trPr>
          <w:tblHeader/>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0DB4BE81" w14:textId="77777777" w:rsidR="00656A7F" w:rsidRPr="00D865CA" w:rsidRDefault="00656A7F" w:rsidP="00656A7F">
            <w:pPr>
              <w:spacing w:after="0"/>
              <w:rPr>
                <w:rFonts w:ascii="Times New Roman" w:hAnsi="Times New Roman" w:cs="Times New Roman"/>
                <w:b/>
              </w:rPr>
            </w:pPr>
            <w:r w:rsidRPr="00D865CA">
              <w:rPr>
                <w:rFonts w:ascii="Times New Roman" w:hAnsi="Times New Roman" w:cs="Times New Roman"/>
                <w:b/>
              </w:rPr>
              <w:t>ELEMENT</w:t>
            </w:r>
          </w:p>
          <w:p w14:paraId="69FD1BE6" w14:textId="77777777" w:rsidR="00656A7F" w:rsidRPr="00D865CA" w:rsidRDefault="00656A7F" w:rsidP="00656A7F">
            <w:pPr>
              <w:spacing w:after="0"/>
              <w:rPr>
                <w:rFonts w:ascii="Times New Roman" w:hAnsi="Times New Roman" w:cs="Times New Roman"/>
              </w:rPr>
            </w:pPr>
            <w:r w:rsidRPr="00D865CA">
              <w:rPr>
                <w:rFonts w:ascii="Times New Roman" w:hAnsi="Times New Roman" w:cs="Times New Roman"/>
              </w:rPr>
              <w:t xml:space="preserve">These describe the </w:t>
            </w:r>
            <w:r w:rsidRPr="00D865CA">
              <w:rPr>
                <w:rFonts w:ascii="Times New Roman" w:hAnsi="Times New Roman" w:cs="Times New Roman"/>
                <w:b/>
              </w:rPr>
              <w:t>key outcomes</w:t>
            </w:r>
            <w:r w:rsidRPr="00D865CA">
              <w:rPr>
                <w:rFonts w:ascii="Times New Roman" w:hAnsi="Times New Roman" w:cs="Times New Roman"/>
              </w:rPr>
              <w:t xml:space="preserve"> which make up </w:t>
            </w:r>
            <w:r w:rsidRPr="00D865CA">
              <w:rPr>
                <w:rFonts w:ascii="Times New Roman" w:hAnsi="Times New Roman" w:cs="Times New Roman"/>
                <w:b/>
              </w:rPr>
              <w:t>workplace function</w:t>
            </w:r>
            <w:r w:rsidRPr="00D865CA">
              <w:rPr>
                <w:rFonts w:ascii="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2E2439DF" w14:textId="77777777" w:rsidR="00656A7F" w:rsidRPr="00D865CA" w:rsidRDefault="00656A7F" w:rsidP="00656A7F">
            <w:pPr>
              <w:spacing w:after="0"/>
              <w:rPr>
                <w:rFonts w:ascii="Times New Roman" w:hAnsi="Times New Roman" w:cs="Times New Roman"/>
                <w:b/>
              </w:rPr>
            </w:pPr>
            <w:r w:rsidRPr="00D865CA">
              <w:rPr>
                <w:rFonts w:ascii="Times New Roman" w:hAnsi="Times New Roman" w:cs="Times New Roman"/>
                <w:b/>
              </w:rPr>
              <w:t>PERFORMANCE CRITERIA</w:t>
            </w:r>
          </w:p>
          <w:p w14:paraId="3ECCE865" w14:textId="77777777" w:rsidR="00656A7F" w:rsidRPr="00D865CA" w:rsidRDefault="00656A7F" w:rsidP="00656A7F">
            <w:pPr>
              <w:spacing w:after="0"/>
              <w:rPr>
                <w:rFonts w:ascii="Times New Roman" w:hAnsi="Times New Roman" w:cs="Times New Roman"/>
              </w:rPr>
            </w:pPr>
            <w:r w:rsidRPr="00D865CA">
              <w:rPr>
                <w:rFonts w:ascii="Times New Roman" w:hAnsi="Times New Roman" w:cs="Times New Roman"/>
              </w:rPr>
              <w:t xml:space="preserve">These are </w:t>
            </w:r>
            <w:r w:rsidRPr="00D865CA">
              <w:rPr>
                <w:rFonts w:ascii="Times New Roman" w:hAnsi="Times New Roman" w:cs="Times New Roman"/>
                <w:b/>
              </w:rPr>
              <w:t>assessable</w:t>
            </w:r>
            <w:r w:rsidRPr="00D865CA">
              <w:rPr>
                <w:rFonts w:ascii="Times New Roman" w:hAnsi="Times New Roman" w:cs="Times New Roman"/>
              </w:rPr>
              <w:t xml:space="preserve"> statements which specify the required level of performance for each of the elements.</w:t>
            </w:r>
          </w:p>
          <w:p w14:paraId="55FC3000" w14:textId="77777777" w:rsidR="00656A7F" w:rsidRPr="00D865CA" w:rsidRDefault="00656A7F" w:rsidP="00656A7F">
            <w:pPr>
              <w:spacing w:after="0"/>
              <w:rPr>
                <w:rFonts w:ascii="Times New Roman" w:hAnsi="Times New Roman" w:cs="Times New Roman"/>
                <w:b/>
                <w:i/>
              </w:rPr>
            </w:pPr>
            <w:r w:rsidRPr="00D865CA">
              <w:rPr>
                <w:rFonts w:ascii="Times New Roman" w:hAnsi="Times New Roman" w:cs="Times New Roman"/>
                <w:b/>
                <w:i/>
              </w:rPr>
              <w:t>Bold and italicized terms are elaborated in the range.</w:t>
            </w:r>
          </w:p>
        </w:tc>
      </w:tr>
      <w:tr w:rsidR="00656A7F" w:rsidRPr="00D865CA" w14:paraId="16AAF98E" w14:textId="77777777" w:rsidTr="00656A7F">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59996D9D" w14:textId="77777777" w:rsidR="00656A7F" w:rsidRPr="00D865CA" w:rsidRDefault="00656A7F">
            <w:pPr>
              <w:pStyle w:val="ListParagraph"/>
              <w:numPr>
                <w:ilvl w:val="0"/>
                <w:numId w:val="72"/>
              </w:numPr>
              <w:spacing w:after="0"/>
              <w:rPr>
                <w:rFonts w:ascii="Times New Roman" w:hAnsi="Times New Roman"/>
                <w:sz w:val="24"/>
                <w:szCs w:val="24"/>
              </w:rPr>
            </w:pPr>
            <w:r w:rsidRPr="00D865CA">
              <w:rPr>
                <w:rFonts w:ascii="Times New Roman" w:hAnsi="Times New Roman"/>
                <w:sz w:val="24"/>
                <w:szCs w:val="24"/>
              </w:rPr>
              <w:t>Determine marketing objective</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Pr>
          <w:p w14:paraId="6E0EFAB2" w14:textId="77777777" w:rsidR="00656A7F" w:rsidRPr="00D865CA" w:rsidRDefault="00656A7F">
            <w:pPr>
              <w:pStyle w:val="ListParagraph"/>
              <w:numPr>
                <w:ilvl w:val="1"/>
                <w:numId w:val="73"/>
              </w:numPr>
              <w:spacing w:after="0"/>
              <w:rPr>
                <w:rFonts w:ascii="Times New Roman" w:hAnsi="Times New Roman"/>
                <w:sz w:val="24"/>
                <w:szCs w:val="24"/>
              </w:rPr>
            </w:pPr>
            <w:r w:rsidRPr="00D865CA">
              <w:rPr>
                <w:rFonts w:ascii="Times New Roman" w:hAnsi="Times New Roman"/>
                <w:sz w:val="24"/>
                <w:szCs w:val="24"/>
              </w:rPr>
              <w:t>Conduct product/ service SWOT analysis as per marketing plan</w:t>
            </w:r>
          </w:p>
          <w:p w14:paraId="4FB476A0" w14:textId="77777777" w:rsidR="00656A7F" w:rsidRPr="00D865CA" w:rsidRDefault="00656A7F">
            <w:pPr>
              <w:pStyle w:val="ListParagraph"/>
              <w:numPr>
                <w:ilvl w:val="1"/>
                <w:numId w:val="73"/>
              </w:numPr>
              <w:spacing w:after="0"/>
              <w:rPr>
                <w:rFonts w:ascii="Times New Roman" w:hAnsi="Times New Roman"/>
                <w:sz w:val="24"/>
                <w:szCs w:val="24"/>
              </w:rPr>
            </w:pPr>
            <w:r w:rsidRPr="00D865CA">
              <w:rPr>
                <w:rFonts w:ascii="Times New Roman" w:hAnsi="Times New Roman"/>
                <w:sz w:val="24"/>
                <w:szCs w:val="24"/>
              </w:rPr>
              <w:t>Determine current product/service positioning as per marketing reports</w:t>
            </w:r>
          </w:p>
          <w:p w14:paraId="5937AA9F" w14:textId="77777777" w:rsidR="00656A7F" w:rsidRPr="00D865CA" w:rsidRDefault="00656A7F">
            <w:pPr>
              <w:pStyle w:val="ListParagraph"/>
              <w:numPr>
                <w:ilvl w:val="1"/>
                <w:numId w:val="73"/>
              </w:numPr>
              <w:spacing w:after="0"/>
              <w:rPr>
                <w:rFonts w:ascii="Times New Roman" w:hAnsi="Times New Roman"/>
                <w:sz w:val="24"/>
                <w:szCs w:val="24"/>
              </w:rPr>
            </w:pPr>
            <w:r w:rsidRPr="00D865CA">
              <w:rPr>
                <w:rFonts w:ascii="Times New Roman" w:hAnsi="Times New Roman"/>
                <w:sz w:val="24"/>
                <w:szCs w:val="24"/>
              </w:rPr>
              <w:t>Formulate strategy to market product/service based on marketing plan and the identified product/service strengths</w:t>
            </w:r>
          </w:p>
          <w:p w14:paraId="47996F13" w14:textId="77777777" w:rsidR="00656A7F" w:rsidRPr="00D865CA" w:rsidRDefault="00656A7F">
            <w:pPr>
              <w:pStyle w:val="ListParagraph"/>
              <w:numPr>
                <w:ilvl w:val="1"/>
                <w:numId w:val="73"/>
              </w:numPr>
              <w:spacing w:after="0"/>
              <w:rPr>
                <w:rFonts w:ascii="Times New Roman" w:hAnsi="Times New Roman"/>
                <w:sz w:val="24"/>
                <w:szCs w:val="24"/>
              </w:rPr>
            </w:pPr>
            <w:r w:rsidRPr="00D865CA">
              <w:rPr>
                <w:rFonts w:ascii="Times New Roman" w:hAnsi="Times New Roman"/>
                <w:sz w:val="24"/>
                <w:szCs w:val="24"/>
              </w:rPr>
              <w:t>Formulate improvement plan to address identified weaknesses as per organizational policies</w:t>
            </w:r>
          </w:p>
          <w:p w14:paraId="64471985" w14:textId="77777777" w:rsidR="00656A7F" w:rsidRPr="00D865CA" w:rsidRDefault="00656A7F">
            <w:pPr>
              <w:pStyle w:val="ListParagraph"/>
              <w:numPr>
                <w:ilvl w:val="1"/>
                <w:numId w:val="73"/>
              </w:numPr>
              <w:spacing w:after="0"/>
              <w:rPr>
                <w:rFonts w:ascii="Times New Roman" w:hAnsi="Times New Roman"/>
                <w:sz w:val="24"/>
                <w:szCs w:val="24"/>
              </w:rPr>
            </w:pPr>
            <w:r w:rsidRPr="00D865CA">
              <w:rPr>
                <w:rFonts w:ascii="Times New Roman" w:hAnsi="Times New Roman"/>
                <w:sz w:val="24"/>
                <w:szCs w:val="24"/>
              </w:rPr>
              <w:t xml:space="preserve">Share strategy and improvement plan with relevant stakeholders </w:t>
            </w:r>
          </w:p>
        </w:tc>
      </w:tr>
      <w:tr w:rsidR="00656A7F" w:rsidRPr="00D865CA" w14:paraId="33B39BB1" w14:textId="77777777" w:rsidTr="00656A7F">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38348830" w14:textId="77777777" w:rsidR="00656A7F" w:rsidRPr="00D865CA" w:rsidRDefault="00656A7F">
            <w:pPr>
              <w:pStyle w:val="ListParagraph"/>
              <w:numPr>
                <w:ilvl w:val="0"/>
                <w:numId w:val="72"/>
              </w:numPr>
              <w:spacing w:after="0"/>
              <w:contextualSpacing w:val="0"/>
              <w:rPr>
                <w:rFonts w:ascii="Times New Roman" w:hAnsi="Times New Roman"/>
                <w:sz w:val="24"/>
                <w:szCs w:val="24"/>
              </w:rPr>
            </w:pPr>
            <w:r w:rsidRPr="00D865CA">
              <w:rPr>
                <w:rFonts w:ascii="Times New Roman" w:hAnsi="Times New Roman"/>
                <w:sz w:val="24"/>
                <w:szCs w:val="24"/>
              </w:rPr>
              <w:t>Identify target audience</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Pr>
          <w:p w14:paraId="65B65CC9" w14:textId="77777777" w:rsidR="00AC4DDE" w:rsidRDefault="00656A7F">
            <w:pPr>
              <w:pStyle w:val="ListParagraph"/>
              <w:numPr>
                <w:ilvl w:val="1"/>
                <w:numId w:val="153"/>
              </w:numPr>
              <w:spacing w:after="0"/>
              <w:rPr>
                <w:rFonts w:ascii="Times New Roman" w:hAnsi="Times New Roman"/>
                <w:sz w:val="24"/>
                <w:szCs w:val="24"/>
              </w:rPr>
            </w:pPr>
            <w:r w:rsidRPr="00D865CA">
              <w:rPr>
                <w:rFonts w:ascii="Times New Roman" w:hAnsi="Times New Roman"/>
                <w:sz w:val="24"/>
                <w:szCs w:val="24"/>
              </w:rPr>
              <w:t>Consumer trends are assessed in accordance with market analysis report</w:t>
            </w:r>
          </w:p>
          <w:p w14:paraId="1D159C1D" w14:textId="77777777" w:rsidR="00AC4DDE" w:rsidRPr="00AC4DDE" w:rsidRDefault="00656A7F">
            <w:pPr>
              <w:pStyle w:val="ListParagraph"/>
              <w:numPr>
                <w:ilvl w:val="1"/>
                <w:numId w:val="153"/>
              </w:numPr>
              <w:spacing w:after="0"/>
              <w:rPr>
                <w:rFonts w:ascii="Times New Roman" w:hAnsi="Times New Roman"/>
                <w:sz w:val="24"/>
                <w:szCs w:val="24"/>
              </w:rPr>
            </w:pPr>
            <w:r w:rsidRPr="00AC4DDE">
              <w:rPr>
                <w:rFonts w:ascii="Times New Roman" w:hAnsi="Times New Roman"/>
              </w:rPr>
              <w:t xml:space="preserve">Consumer geographical realities are specified in accordance with national census reports </w:t>
            </w:r>
          </w:p>
          <w:p w14:paraId="56A5D396" w14:textId="77777777" w:rsidR="00AC4DDE" w:rsidRPr="00AC4DDE" w:rsidRDefault="00656A7F">
            <w:pPr>
              <w:pStyle w:val="ListParagraph"/>
              <w:numPr>
                <w:ilvl w:val="1"/>
                <w:numId w:val="153"/>
              </w:numPr>
              <w:spacing w:after="0"/>
              <w:rPr>
                <w:rFonts w:ascii="Times New Roman" w:hAnsi="Times New Roman"/>
                <w:sz w:val="24"/>
                <w:szCs w:val="24"/>
              </w:rPr>
            </w:pPr>
            <w:r w:rsidRPr="00AC4DDE">
              <w:rPr>
                <w:rFonts w:ascii="Times New Roman" w:hAnsi="Times New Roman"/>
              </w:rPr>
              <w:t>Trend landscape and purchasing power is analyzed in accordance with industry reports</w:t>
            </w:r>
          </w:p>
          <w:p w14:paraId="7C892093" w14:textId="30E830D3" w:rsidR="00656A7F" w:rsidRPr="00AC4DDE" w:rsidRDefault="00656A7F">
            <w:pPr>
              <w:pStyle w:val="ListParagraph"/>
              <w:numPr>
                <w:ilvl w:val="1"/>
                <w:numId w:val="153"/>
              </w:numPr>
              <w:spacing w:after="0"/>
              <w:rPr>
                <w:rFonts w:ascii="Times New Roman" w:hAnsi="Times New Roman"/>
                <w:sz w:val="24"/>
                <w:szCs w:val="24"/>
              </w:rPr>
            </w:pPr>
            <w:r w:rsidRPr="00AC4DDE">
              <w:rPr>
                <w:rFonts w:ascii="Times New Roman" w:hAnsi="Times New Roman"/>
              </w:rPr>
              <w:t>Key trade channels are identified in accordance with industry reports</w:t>
            </w:r>
          </w:p>
        </w:tc>
      </w:tr>
      <w:tr w:rsidR="00656A7F" w:rsidRPr="00D865CA" w14:paraId="0A295B80" w14:textId="77777777" w:rsidTr="00656A7F">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0C68AB8C" w14:textId="77777777" w:rsidR="00656A7F" w:rsidRPr="00D865CA" w:rsidRDefault="00656A7F">
            <w:pPr>
              <w:pStyle w:val="ListParagraph"/>
              <w:numPr>
                <w:ilvl w:val="0"/>
                <w:numId w:val="72"/>
              </w:numPr>
              <w:spacing w:after="0"/>
              <w:rPr>
                <w:rFonts w:ascii="Times New Roman" w:hAnsi="Times New Roman"/>
                <w:sz w:val="24"/>
                <w:szCs w:val="24"/>
              </w:rPr>
            </w:pPr>
            <w:r w:rsidRPr="00D865CA">
              <w:rPr>
                <w:rFonts w:ascii="Times New Roman" w:hAnsi="Times New Roman"/>
                <w:sz w:val="24"/>
                <w:szCs w:val="24"/>
              </w:rPr>
              <w:t xml:space="preserve">Identify </w:t>
            </w:r>
            <w:r w:rsidRPr="00D865CA">
              <w:rPr>
                <w:rFonts w:ascii="Times New Roman" w:hAnsi="Times New Roman"/>
                <w:bCs/>
                <w:sz w:val="24"/>
                <w:szCs w:val="24"/>
              </w:rPr>
              <w:t>digital marketing channel</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Pr>
          <w:p w14:paraId="75551441" w14:textId="77777777" w:rsidR="00AC4DDE" w:rsidRDefault="00656A7F">
            <w:pPr>
              <w:pStyle w:val="ListParagraph"/>
              <w:numPr>
                <w:ilvl w:val="1"/>
                <w:numId w:val="154"/>
              </w:numPr>
              <w:spacing w:after="0"/>
              <w:rPr>
                <w:rFonts w:ascii="Times New Roman" w:hAnsi="Times New Roman"/>
                <w:sz w:val="24"/>
                <w:szCs w:val="24"/>
              </w:rPr>
            </w:pPr>
            <w:r w:rsidRPr="00D865CA">
              <w:rPr>
                <w:rFonts w:ascii="Times New Roman" w:hAnsi="Times New Roman"/>
                <w:sz w:val="24"/>
                <w:szCs w:val="24"/>
              </w:rPr>
              <w:t>Available digital media are identified in accordance with marketing industry reports</w:t>
            </w:r>
          </w:p>
          <w:p w14:paraId="0ADC0502" w14:textId="77777777" w:rsidR="00AC4DDE" w:rsidRPr="00AC4DDE" w:rsidRDefault="00656A7F">
            <w:pPr>
              <w:pStyle w:val="ListParagraph"/>
              <w:numPr>
                <w:ilvl w:val="1"/>
                <w:numId w:val="154"/>
              </w:numPr>
              <w:spacing w:after="0"/>
              <w:rPr>
                <w:rFonts w:ascii="Times New Roman" w:hAnsi="Times New Roman"/>
                <w:sz w:val="24"/>
                <w:szCs w:val="24"/>
              </w:rPr>
            </w:pPr>
            <w:r w:rsidRPr="00AC4DDE">
              <w:rPr>
                <w:rFonts w:ascii="Times New Roman" w:hAnsi="Times New Roman"/>
              </w:rPr>
              <w:t>Goals/ objectives for using digital marketing channels are defined in accordance with market analysis reports</w:t>
            </w:r>
          </w:p>
          <w:p w14:paraId="21BF7B20" w14:textId="77777777" w:rsidR="00AC4DDE" w:rsidRPr="00AC4DDE" w:rsidRDefault="00656A7F">
            <w:pPr>
              <w:pStyle w:val="ListParagraph"/>
              <w:numPr>
                <w:ilvl w:val="1"/>
                <w:numId w:val="154"/>
              </w:numPr>
              <w:spacing w:after="0"/>
              <w:rPr>
                <w:rFonts w:ascii="Times New Roman" w:hAnsi="Times New Roman"/>
                <w:sz w:val="24"/>
                <w:szCs w:val="24"/>
              </w:rPr>
            </w:pPr>
            <w:r w:rsidRPr="00AC4DDE">
              <w:rPr>
                <w:rFonts w:ascii="Times New Roman" w:hAnsi="Times New Roman"/>
              </w:rPr>
              <w:t xml:space="preserve">Digital marketing budget is prepared in accordance with the marketing plan and finance policies </w:t>
            </w:r>
          </w:p>
          <w:p w14:paraId="6BD09353" w14:textId="77777777" w:rsidR="00AC4DDE" w:rsidRPr="00AC4DDE" w:rsidRDefault="00656A7F">
            <w:pPr>
              <w:pStyle w:val="ListParagraph"/>
              <w:numPr>
                <w:ilvl w:val="1"/>
                <w:numId w:val="154"/>
              </w:numPr>
              <w:spacing w:after="0"/>
              <w:rPr>
                <w:rFonts w:ascii="Times New Roman" w:hAnsi="Times New Roman"/>
                <w:sz w:val="24"/>
                <w:szCs w:val="24"/>
              </w:rPr>
            </w:pPr>
            <w:r w:rsidRPr="00AC4DDE">
              <w:rPr>
                <w:rFonts w:ascii="Times New Roman" w:hAnsi="Times New Roman"/>
              </w:rPr>
              <w:t>Available personnel talent is identified in accordance with HR policies</w:t>
            </w:r>
          </w:p>
          <w:p w14:paraId="562FFDD3" w14:textId="35E9F7B4" w:rsidR="00656A7F" w:rsidRPr="00AC4DDE" w:rsidRDefault="00656A7F">
            <w:pPr>
              <w:pStyle w:val="ListParagraph"/>
              <w:numPr>
                <w:ilvl w:val="1"/>
                <w:numId w:val="154"/>
              </w:numPr>
              <w:spacing w:after="0"/>
              <w:rPr>
                <w:rFonts w:ascii="Times New Roman" w:hAnsi="Times New Roman"/>
                <w:sz w:val="24"/>
                <w:szCs w:val="24"/>
              </w:rPr>
            </w:pPr>
            <w:r w:rsidRPr="00AC4DDE">
              <w:rPr>
                <w:rFonts w:ascii="Times New Roman" w:hAnsi="Times New Roman"/>
              </w:rPr>
              <w:t xml:space="preserve">Recommendations on the most suitable digital channel are made in accordance with marketing objectives </w:t>
            </w:r>
          </w:p>
        </w:tc>
      </w:tr>
      <w:tr w:rsidR="00656A7F" w:rsidRPr="00D865CA" w14:paraId="645A3165" w14:textId="77777777" w:rsidTr="00656A7F">
        <w:tc>
          <w:tcPr>
            <w:tcW w:w="2970" w:type="dxa"/>
            <w:tcBorders>
              <w:top w:val="single" w:sz="4" w:space="0" w:color="000000"/>
              <w:left w:val="single" w:sz="4" w:space="0" w:color="000000"/>
              <w:bottom w:val="single" w:sz="4" w:space="0" w:color="000000"/>
              <w:right w:val="single" w:sz="4" w:space="0" w:color="000000"/>
            </w:tcBorders>
          </w:tcPr>
          <w:p w14:paraId="6FA7FACA" w14:textId="77777777" w:rsidR="00656A7F" w:rsidRPr="00D865CA" w:rsidRDefault="00656A7F">
            <w:pPr>
              <w:pStyle w:val="ListParagraph"/>
              <w:numPr>
                <w:ilvl w:val="0"/>
                <w:numId w:val="72"/>
              </w:numPr>
              <w:spacing w:after="0"/>
              <w:rPr>
                <w:rFonts w:ascii="Times New Roman" w:hAnsi="Times New Roman"/>
                <w:sz w:val="24"/>
                <w:szCs w:val="24"/>
              </w:rPr>
            </w:pPr>
            <w:r w:rsidRPr="00D865CA">
              <w:rPr>
                <w:rFonts w:ascii="Times New Roman" w:hAnsi="Times New Roman"/>
                <w:sz w:val="24"/>
                <w:szCs w:val="24"/>
              </w:rPr>
              <w:t xml:space="preserve">Manage digital marketing content </w:t>
            </w:r>
          </w:p>
        </w:tc>
        <w:tc>
          <w:tcPr>
            <w:tcW w:w="7290" w:type="dxa"/>
            <w:tcBorders>
              <w:top w:val="single" w:sz="4" w:space="0" w:color="000000"/>
              <w:left w:val="single" w:sz="4" w:space="0" w:color="000000"/>
              <w:bottom w:val="single" w:sz="4" w:space="0" w:color="000000"/>
              <w:right w:val="single" w:sz="4" w:space="0" w:color="000000"/>
            </w:tcBorders>
          </w:tcPr>
          <w:p w14:paraId="6FDEB89E" w14:textId="77777777" w:rsidR="00AC4DDE" w:rsidRDefault="00656A7F">
            <w:pPr>
              <w:pStyle w:val="ListParagraph"/>
              <w:numPr>
                <w:ilvl w:val="1"/>
                <w:numId w:val="155"/>
              </w:numPr>
              <w:spacing w:after="0"/>
              <w:rPr>
                <w:rFonts w:ascii="Times New Roman" w:hAnsi="Times New Roman"/>
                <w:sz w:val="24"/>
                <w:szCs w:val="24"/>
              </w:rPr>
            </w:pPr>
            <w:r w:rsidRPr="00D865CA">
              <w:rPr>
                <w:rFonts w:ascii="Times New Roman" w:hAnsi="Times New Roman"/>
                <w:sz w:val="24"/>
                <w:szCs w:val="24"/>
              </w:rPr>
              <w:t>Develop digital marketing information based on marketing policies</w:t>
            </w:r>
          </w:p>
          <w:p w14:paraId="181DBA04" w14:textId="77777777" w:rsidR="00AC4DDE" w:rsidRPr="00AC4DDE" w:rsidRDefault="00656A7F">
            <w:pPr>
              <w:pStyle w:val="ListParagraph"/>
              <w:numPr>
                <w:ilvl w:val="1"/>
                <w:numId w:val="155"/>
              </w:numPr>
              <w:spacing w:after="0"/>
              <w:rPr>
                <w:rFonts w:ascii="Times New Roman" w:hAnsi="Times New Roman"/>
                <w:sz w:val="24"/>
                <w:szCs w:val="24"/>
              </w:rPr>
            </w:pPr>
            <w:r w:rsidRPr="00AC4DDE">
              <w:rPr>
                <w:rFonts w:ascii="Times New Roman" w:hAnsi="Times New Roman"/>
              </w:rPr>
              <w:t>Assign marketing roles and responsibilities in accordance with HR policies and marketing strategy</w:t>
            </w:r>
          </w:p>
          <w:p w14:paraId="3ED62AEB" w14:textId="5A5C0AF8" w:rsidR="00656A7F" w:rsidRPr="00AC4DDE" w:rsidRDefault="00656A7F">
            <w:pPr>
              <w:pStyle w:val="ListParagraph"/>
              <w:numPr>
                <w:ilvl w:val="1"/>
                <w:numId w:val="155"/>
              </w:numPr>
              <w:spacing w:after="0"/>
              <w:rPr>
                <w:rFonts w:ascii="Times New Roman" w:hAnsi="Times New Roman"/>
                <w:sz w:val="24"/>
                <w:szCs w:val="24"/>
              </w:rPr>
            </w:pPr>
            <w:r w:rsidRPr="00AC4DDE">
              <w:rPr>
                <w:rFonts w:ascii="Times New Roman" w:hAnsi="Times New Roman"/>
              </w:rPr>
              <w:t xml:space="preserve">Review </w:t>
            </w:r>
            <w:r w:rsidRPr="00AC4DDE">
              <w:rPr>
                <w:rFonts w:ascii="Times New Roman" w:hAnsi="Times New Roman"/>
                <w:b/>
                <w:bCs/>
              </w:rPr>
              <w:t>digital marketing information/content</w:t>
            </w:r>
            <w:r w:rsidRPr="00AC4DDE">
              <w:rPr>
                <w:rFonts w:ascii="Times New Roman" w:hAnsi="Times New Roman"/>
              </w:rPr>
              <w:t xml:space="preserve"> in accordance with digital marketing objectives and, applicable laws and regulations</w:t>
            </w:r>
          </w:p>
          <w:p w14:paraId="39394007" w14:textId="77777777" w:rsidR="00656A7F" w:rsidRPr="00D865CA" w:rsidRDefault="00656A7F" w:rsidP="00656A7F">
            <w:pPr>
              <w:pStyle w:val="ListParagraph"/>
              <w:spacing w:after="0"/>
              <w:ind w:left="432"/>
              <w:rPr>
                <w:rFonts w:ascii="Times New Roman" w:hAnsi="Times New Roman"/>
                <w:sz w:val="24"/>
                <w:szCs w:val="24"/>
              </w:rPr>
            </w:pPr>
          </w:p>
        </w:tc>
      </w:tr>
      <w:tr w:rsidR="00656A7F" w:rsidRPr="00D865CA" w14:paraId="6DA4BE85" w14:textId="77777777" w:rsidTr="00656A7F">
        <w:tc>
          <w:tcPr>
            <w:tcW w:w="2970" w:type="dxa"/>
            <w:tcBorders>
              <w:top w:val="single" w:sz="4" w:space="0" w:color="000000"/>
              <w:left w:val="single" w:sz="4" w:space="0" w:color="000000"/>
              <w:bottom w:val="single" w:sz="4" w:space="0" w:color="000000"/>
              <w:right w:val="single" w:sz="4" w:space="0" w:color="000000"/>
            </w:tcBorders>
          </w:tcPr>
          <w:p w14:paraId="7325DC42" w14:textId="77777777" w:rsidR="00656A7F" w:rsidRPr="00D865CA" w:rsidRDefault="00656A7F">
            <w:pPr>
              <w:pStyle w:val="ListParagraph"/>
              <w:numPr>
                <w:ilvl w:val="0"/>
                <w:numId w:val="72"/>
              </w:numPr>
              <w:spacing w:after="0"/>
              <w:rPr>
                <w:rFonts w:ascii="Times New Roman" w:hAnsi="Times New Roman"/>
                <w:sz w:val="24"/>
                <w:szCs w:val="24"/>
              </w:rPr>
            </w:pPr>
            <w:r w:rsidRPr="00D865CA">
              <w:rPr>
                <w:rFonts w:ascii="Times New Roman" w:hAnsi="Times New Roman"/>
                <w:sz w:val="24"/>
                <w:szCs w:val="24"/>
              </w:rPr>
              <w:lastRenderedPageBreak/>
              <w:t xml:space="preserve">Monitor and evaluate digital marketing plans </w:t>
            </w:r>
          </w:p>
        </w:tc>
        <w:tc>
          <w:tcPr>
            <w:tcW w:w="7290" w:type="dxa"/>
            <w:tcBorders>
              <w:top w:val="single" w:sz="4" w:space="0" w:color="000000"/>
              <w:left w:val="single" w:sz="4" w:space="0" w:color="000000"/>
              <w:bottom w:val="single" w:sz="4" w:space="0" w:color="000000"/>
              <w:right w:val="single" w:sz="4" w:space="0" w:color="000000"/>
            </w:tcBorders>
          </w:tcPr>
          <w:p w14:paraId="1CE3F379" w14:textId="77777777" w:rsidR="00AC4DDE" w:rsidRDefault="00656A7F">
            <w:pPr>
              <w:pStyle w:val="ListParagraph"/>
              <w:numPr>
                <w:ilvl w:val="1"/>
                <w:numId w:val="156"/>
              </w:numPr>
              <w:spacing w:after="0"/>
              <w:rPr>
                <w:rFonts w:ascii="Times New Roman" w:hAnsi="Times New Roman"/>
                <w:sz w:val="24"/>
                <w:szCs w:val="24"/>
              </w:rPr>
            </w:pPr>
            <w:r w:rsidRPr="00D865CA">
              <w:rPr>
                <w:rFonts w:ascii="Times New Roman" w:hAnsi="Times New Roman"/>
                <w:sz w:val="24"/>
                <w:szCs w:val="24"/>
              </w:rPr>
              <w:t>Data collection and assessment tools for evaluating digital marketing are developed in accordance with marketing procedures</w:t>
            </w:r>
          </w:p>
          <w:p w14:paraId="7BDCAB6A" w14:textId="77777777" w:rsidR="00AC4DDE" w:rsidRPr="00AC4DDE" w:rsidRDefault="00656A7F">
            <w:pPr>
              <w:pStyle w:val="ListParagraph"/>
              <w:numPr>
                <w:ilvl w:val="1"/>
                <w:numId w:val="156"/>
              </w:numPr>
              <w:spacing w:after="0"/>
              <w:rPr>
                <w:rFonts w:ascii="Times New Roman" w:hAnsi="Times New Roman"/>
                <w:sz w:val="24"/>
                <w:szCs w:val="24"/>
              </w:rPr>
            </w:pPr>
            <w:r w:rsidRPr="00AC4DDE">
              <w:rPr>
                <w:rFonts w:ascii="Times New Roman" w:hAnsi="Times New Roman"/>
              </w:rPr>
              <w:t xml:space="preserve">Data collection and analysis for digital marketing effectiveness is conducted based on marketing and evaluation procedures </w:t>
            </w:r>
          </w:p>
          <w:p w14:paraId="4B0ACE57" w14:textId="77777777" w:rsidR="00AC4DDE" w:rsidRPr="00AC4DDE" w:rsidRDefault="00656A7F">
            <w:pPr>
              <w:pStyle w:val="ListParagraph"/>
              <w:numPr>
                <w:ilvl w:val="1"/>
                <w:numId w:val="156"/>
              </w:numPr>
              <w:spacing w:after="0"/>
              <w:rPr>
                <w:rFonts w:ascii="Times New Roman" w:hAnsi="Times New Roman"/>
                <w:sz w:val="24"/>
                <w:szCs w:val="24"/>
              </w:rPr>
            </w:pPr>
            <w:r w:rsidRPr="00AC4DDE">
              <w:rPr>
                <w:rFonts w:ascii="Times New Roman" w:hAnsi="Times New Roman"/>
              </w:rPr>
              <w:t xml:space="preserve">Recommendations are made on improvements of digital marketing strategy in accordance with marketing procedures </w:t>
            </w:r>
          </w:p>
          <w:p w14:paraId="0455E0FB" w14:textId="58EB0424" w:rsidR="00656A7F" w:rsidRPr="00AC4DDE" w:rsidRDefault="00656A7F">
            <w:pPr>
              <w:pStyle w:val="ListParagraph"/>
              <w:numPr>
                <w:ilvl w:val="1"/>
                <w:numId w:val="156"/>
              </w:numPr>
              <w:spacing w:after="0"/>
              <w:rPr>
                <w:rFonts w:ascii="Times New Roman" w:hAnsi="Times New Roman"/>
                <w:sz w:val="24"/>
                <w:szCs w:val="24"/>
              </w:rPr>
            </w:pPr>
            <w:r w:rsidRPr="00AC4DDE">
              <w:rPr>
                <w:rFonts w:ascii="Times New Roman" w:hAnsi="Times New Roman"/>
              </w:rPr>
              <w:t xml:space="preserve">Recommendations are implemented and monitored as per organizational procedures </w:t>
            </w:r>
          </w:p>
        </w:tc>
      </w:tr>
    </w:tbl>
    <w:p w14:paraId="0DDC8C49" w14:textId="77777777" w:rsidR="00656A7F" w:rsidRPr="00D865CA" w:rsidRDefault="00656A7F" w:rsidP="00656A7F">
      <w:pPr>
        <w:pStyle w:val="Normal1"/>
        <w:spacing w:after="0" w:line="276" w:lineRule="auto"/>
        <w:rPr>
          <w:rFonts w:ascii="Times New Roman" w:eastAsia="Times New Roman" w:hAnsi="Times New Roman" w:cs="Times New Roman"/>
          <w:b/>
        </w:rPr>
      </w:pPr>
      <w:r w:rsidRPr="00D865CA">
        <w:rPr>
          <w:rFonts w:ascii="Times New Roman" w:eastAsia="Times New Roman" w:hAnsi="Times New Roman" w:cs="Times New Roman"/>
          <w:b/>
        </w:rPr>
        <w:t xml:space="preserve">RANGE </w:t>
      </w:r>
    </w:p>
    <w:p w14:paraId="60FE94D3" w14:textId="77777777" w:rsidR="00656A7F" w:rsidRPr="00D865CA" w:rsidRDefault="00656A7F" w:rsidP="00656A7F">
      <w:pPr>
        <w:pStyle w:val="Normal1"/>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This section provides work environments and conditions to which the performance criteria apply. It allows for different work environment and situations that will affect performance.</w:t>
      </w:r>
    </w:p>
    <w:p w14:paraId="21A0475C" w14:textId="77777777" w:rsidR="00656A7F" w:rsidRPr="00D865CA" w:rsidRDefault="00656A7F" w:rsidP="00656A7F">
      <w:pPr>
        <w:pStyle w:val="Normal1"/>
        <w:spacing w:after="0" w:line="276" w:lineRule="auto"/>
        <w:rPr>
          <w:rFonts w:ascii="Times New Roman" w:eastAsia="Times New Roman" w:hAnsi="Times New Roman" w:cs="Times New Roman"/>
        </w:rPr>
      </w:pPr>
    </w:p>
    <w:tbl>
      <w:tblPr>
        <w:tblStyle w:val="affff4"/>
        <w:tblW w:w="76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8"/>
        <w:gridCol w:w="5446"/>
      </w:tblGrid>
      <w:tr w:rsidR="00656A7F" w:rsidRPr="00D865CA" w14:paraId="4FA44776" w14:textId="77777777" w:rsidTr="00656A7F">
        <w:trPr>
          <w:cantSplit/>
          <w:trHeight w:val="308"/>
          <w:tblHeader/>
        </w:trPr>
        <w:tc>
          <w:tcPr>
            <w:tcW w:w="22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DE4CB2" w14:textId="77777777" w:rsidR="00656A7F" w:rsidRPr="00D865CA" w:rsidRDefault="00656A7F" w:rsidP="00656A7F">
            <w:pPr>
              <w:pStyle w:val="Normal1"/>
              <w:spacing w:line="276" w:lineRule="auto"/>
              <w:rPr>
                <w:rFonts w:ascii="Times New Roman" w:eastAsia="Times New Roman" w:hAnsi="Times New Roman" w:cs="Times New Roman"/>
                <w:b/>
                <w:sz w:val="24"/>
                <w:szCs w:val="24"/>
              </w:rPr>
            </w:pPr>
            <w:r w:rsidRPr="00D865CA">
              <w:rPr>
                <w:rFonts w:ascii="Times New Roman" w:eastAsia="Times New Roman" w:hAnsi="Times New Roman" w:cs="Times New Roman"/>
                <w:b/>
                <w:sz w:val="24"/>
                <w:szCs w:val="24"/>
              </w:rPr>
              <w:t>Variable</w:t>
            </w:r>
          </w:p>
        </w:tc>
        <w:tc>
          <w:tcPr>
            <w:tcW w:w="5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10BF4" w14:textId="77777777" w:rsidR="00656A7F" w:rsidRPr="00D865CA" w:rsidRDefault="00656A7F" w:rsidP="00656A7F">
            <w:pPr>
              <w:pStyle w:val="Normal1"/>
              <w:spacing w:line="276" w:lineRule="auto"/>
              <w:rPr>
                <w:rFonts w:ascii="Times New Roman" w:eastAsia="Times New Roman" w:hAnsi="Times New Roman" w:cs="Times New Roman"/>
                <w:sz w:val="24"/>
                <w:szCs w:val="24"/>
              </w:rPr>
            </w:pPr>
            <w:r w:rsidRPr="00D865CA">
              <w:rPr>
                <w:rFonts w:ascii="Times New Roman" w:eastAsia="Times New Roman" w:hAnsi="Times New Roman" w:cs="Times New Roman"/>
                <w:b/>
                <w:sz w:val="24"/>
                <w:szCs w:val="24"/>
              </w:rPr>
              <w:t xml:space="preserve">Range </w:t>
            </w:r>
          </w:p>
        </w:tc>
      </w:tr>
      <w:tr w:rsidR="00656A7F" w:rsidRPr="00D865CA" w14:paraId="449C42E1" w14:textId="77777777" w:rsidTr="00656A7F">
        <w:trPr>
          <w:cantSplit/>
          <w:trHeight w:val="3907"/>
          <w:tblHeader/>
        </w:trPr>
        <w:tc>
          <w:tcPr>
            <w:tcW w:w="22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66011" w14:textId="77777777" w:rsidR="00656A7F" w:rsidRPr="00D865CA" w:rsidRDefault="00656A7F" w:rsidP="00656A7F">
            <w:pPr>
              <w:pStyle w:val="Normal1"/>
              <w:spacing w:line="276" w:lineRule="auto"/>
              <w:rPr>
                <w:rFonts w:ascii="Times New Roman" w:eastAsia="Times New Roman" w:hAnsi="Times New Roman" w:cs="Times New Roman"/>
                <w:b/>
                <w:sz w:val="24"/>
                <w:szCs w:val="24"/>
                <w:highlight w:val="red"/>
              </w:rPr>
            </w:pPr>
            <w:r w:rsidRPr="00D865CA">
              <w:rPr>
                <w:rFonts w:ascii="Times New Roman" w:eastAsia="Times New Roman" w:hAnsi="Times New Roman" w:cs="Times New Roman"/>
                <w:sz w:val="24"/>
                <w:szCs w:val="24"/>
              </w:rPr>
              <w:t>Digital Marketing content may include but not limited to:</w:t>
            </w:r>
          </w:p>
        </w:tc>
        <w:tc>
          <w:tcPr>
            <w:tcW w:w="5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06316" w14:textId="77777777" w:rsidR="00656A7F" w:rsidRPr="00D865CA" w:rsidRDefault="00656A7F">
            <w:pPr>
              <w:pStyle w:val="Normal1"/>
              <w:numPr>
                <w:ilvl w:val="0"/>
                <w:numId w:val="69"/>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Social media posts</w:t>
            </w:r>
          </w:p>
          <w:p w14:paraId="31D62706" w14:textId="77777777" w:rsidR="00656A7F" w:rsidRPr="00D865CA" w:rsidRDefault="00656A7F">
            <w:pPr>
              <w:pStyle w:val="Normal1"/>
              <w:numPr>
                <w:ilvl w:val="0"/>
                <w:numId w:val="69"/>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Blog posts</w:t>
            </w:r>
          </w:p>
          <w:p w14:paraId="7FA3D775" w14:textId="77777777" w:rsidR="00656A7F" w:rsidRPr="00D865CA" w:rsidRDefault="00656A7F">
            <w:pPr>
              <w:pStyle w:val="Normal1"/>
              <w:numPr>
                <w:ilvl w:val="0"/>
                <w:numId w:val="69"/>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Infographics</w:t>
            </w:r>
          </w:p>
          <w:p w14:paraId="4B8DB23E" w14:textId="77777777" w:rsidR="00656A7F" w:rsidRPr="00D865CA" w:rsidRDefault="00656A7F">
            <w:pPr>
              <w:pStyle w:val="Normal1"/>
              <w:numPr>
                <w:ilvl w:val="0"/>
                <w:numId w:val="69"/>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Videos</w:t>
            </w:r>
          </w:p>
          <w:p w14:paraId="15FBCF6A" w14:textId="77777777" w:rsidR="00656A7F" w:rsidRPr="00D865CA" w:rsidRDefault="00656A7F">
            <w:pPr>
              <w:pStyle w:val="Normal1"/>
              <w:numPr>
                <w:ilvl w:val="0"/>
                <w:numId w:val="69"/>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Podcasts</w:t>
            </w:r>
          </w:p>
          <w:p w14:paraId="7850D5A5" w14:textId="77777777" w:rsidR="00656A7F" w:rsidRPr="00D865CA" w:rsidRDefault="00656A7F">
            <w:pPr>
              <w:pStyle w:val="Normal1"/>
              <w:numPr>
                <w:ilvl w:val="0"/>
                <w:numId w:val="69"/>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Email newsletters</w:t>
            </w:r>
          </w:p>
          <w:p w14:paraId="5021075D" w14:textId="77777777" w:rsidR="00656A7F" w:rsidRPr="00D865CA" w:rsidRDefault="00656A7F">
            <w:pPr>
              <w:pStyle w:val="Normal1"/>
              <w:numPr>
                <w:ilvl w:val="0"/>
                <w:numId w:val="69"/>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E-books and white papers</w:t>
            </w:r>
          </w:p>
          <w:p w14:paraId="1E244E55" w14:textId="77777777" w:rsidR="00656A7F" w:rsidRPr="00D865CA" w:rsidRDefault="00656A7F">
            <w:pPr>
              <w:pStyle w:val="Normal1"/>
              <w:numPr>
                <w:ilvl w:val="0"/>
                <w:numId w:val="69"/>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Webinars</w:t>
            </w:r>
          </w:p>
          <w:p w14:paraId="71DDDAA8" w14:textId="77777777" w:rsidR="00656A7F" w:rsidRPr="00D865CA" w:rsidRDefault="00656A7F">
            <w:pPr>
              <w:pStyle w:val="Normal1"/>
              <w:numPr>
                <w:ilvl w:val="0"/>
                <w:numId w:val="69"/>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Interactive content</w:t>
            </w:r>
          </w:p>
          <w:p w14:paraId="671A5FAE" w14:textId="77777777" w:rsidR="00656A7F" w:rsidRPr="00D865CA" w:rsidRDefault="00656A7F">
            <w:pPr>
              <w:pStyle w:val="Normal1"/>
              <w:numPr>
                <w:ilvl w:val="0"/>
                <w:numId w:val="69"/>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User-generated Content (UGC):</w:t>
            </w:r>
          </w:p>
          <w:p w14:paraId="79D591C4" w14:textId="77777777" w:rsidR="00656A7F" w:rsidRPr="00D865CA" w:rsidRDefault="00656A7F">
            <w:pPr>
              <w:pStyle w:val="Normal1"/>
              <w:numPr>
                <w:ilvl w:val="0"/>
                <w:numId w:val="69"/>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Case Studies/Testimonials</w:t>
            </w:r>
          </w:p>
          <w:p w14:paraId="1145FA33" w14:textId="77777777" w:rsidR="00656A7F" w:rsidRPr="00D865CA" w:rsidRDefault="00656A7F" w:rsidP="00656A7F">
            <w:pPr>
              <w:pStyle w:val="Normal1"/>
              <w:spacing w:line="276" w:lineRule="auto"/>
              <w:ind w:left="720"/>
              <w:rPr>
                <w:rFonts w:ascii="Times New Roman" w:eastAsia="Times New Roman" w:hAnsi="Times New Roman" w:cs="Times New Roman"/>
                <w:sz w:val="24"/>
                <w:szCs w:val="24"/>
                <w:highlight w:val="red"/>
              </w:rPr>
            </w:pPr>
          </w:p>
        </w:tc>
      </w:tr>
    </w:tbl>
    <w:p w14:paraId="25404987" w14:textId="77777777" w:rsidR="00656A7F" w:rsidRPr="00D865CA" w:rsidRDefault="00656A7F" w:rsidP="00656A7F">
      <w:pPr>
        <w:pStyle w:val="Normal1"/>
        <w:spacing w:after="0" w:line="276" w:lineRule="auto"/>
        <w:rPr>
          <w:rFonts w:ascii="Times New Roman" w:eastAsia="Times New Roman" w:hAnsi="Times New Roman" w:cs="Times New Roman"/>
          <w:b/>
        </w:rPr>
      </w:pPr>
    </w:p>
    <w:p w14:paraId="2E517505" w14:textId="796723D6" w:rsidR="00656A7F" w:rsidRPr="00D865CA" w:rsidRDefault="00656A7F" w:rsidP="00656A7F">
      <w:pPr>
        <w:pStyle w:val="Normal1"/>
        <w:rPr>
          <w:rFonts w:ascii="Times New Roman" w:eastAsia="Times New Roman" w:hAnsi="Times New Roman" w:cs="Times New Roman"/>
          <w:b/>
        </w:rPr>
      </w:pPr>
    </w:p>
    <w:tbl>
      <w:tblPr>
        <w:tblStyle w:val="affff5"/>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728"/>
      </w:tblGrid>
      <w:tr w:rsidR="00656A7F" w:rsidRPr="00D865CA" w14:paraId="3CCCB71D" w14:textId="77777777" w:rsidTr="00656A7F">
        <w:trPr>
          <w:cantSplit/>
          <w:tblHeader/>
        </w:trPr>
        <w:tc>
          <w:tcPr>
            <w:tcW w:w="924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030468" w14:textId="77777777" w:rsidR="00656A7F" w:rsidRPr="00D865CA" w:rsidRDefault="00656A7F" w:rsidP="00656A7F">
            <w:pPr>
              <w:pStyle w:val="Normal1"/>
              <w:rPr>
                <w:rFonts w:ascii="Times New Roman" w:eastAsia="Times New Roman" w:hAnsi="Times New Roman" w:cs="Times New Roman"/>
                <w:b/>
                <w:sz w:val="24"/>
                <w:szCs w:val="24"/>
              </w:rPr>
            </w:pPr>
            <w:r w:rsidRPr="00D865CA">
              <w:rPr>
                <w:rFonts w:ascii="Times New Roman" w:eastAsia="Times New Roman" w:hAnsi="Times New Roman" w:cs="Times New Roman"/>
                <w:b/>
                <w:sz w:val="24"/>
                <w:szCs w:val="24"/>
              </w:rPr>
              <w:lastRenderedPageBreak/>
              <w:t>REQUIRED SKILLS AND KNOWLEDGE</w:t>
            </w:r>
          </w:p>
        </w:tc>
      </w:tr>
      <w:tr w:rsidR="00656A7F" w:rsidRPr="00D865CA" w14:paraId="41379DA2" w14:textId="77777777" w:rsidTr="00656A7F">
        <w:trPr>
          <w:cantSplit/>
          <w:tblHeader/>
        </w:trPr>
        <w:tc>
          <w:tcPr>
            <w:tcW w:w="45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99A942" w14:textId="77777777" w:rsidR="00656A7F" w:rsidRPr="00D865CA" w:rsidRDefault="00656A7F" w:rsidP="00656A7F">
            <w:pPr>
              <w:pStyle w:val="Normal1"/>
              <w:spacing w:line="276" w:lineRule="auto"/>
              <w:rPr>
                <w:rFonts w:ascii="Times New Roman" w:eastAsia="Times New Roman" w:hAnsi="Times New Roman" w:cs="Times New Roman"/>
                <w:sz w:val="24"/>
                <w:szCs w:val="24"/>
              </w:rPr>
            </w:pPr>
            <w:r w:rsidRPr="00D865CA">
              <w:rPr>
                <w:rFonts w:ascii="Times New Roman" w:eastAsia="Times New Roman" w:hAnsi="Times New Roman" w:cs="Times New Roman"/>
                <w:b/>
                <w:sz w:val="24"/>
                <w:szCs w:val="24"/>
              </w:rPr>
              <w:t>Required skills</w:t>
            </w:r>
            <w:r w:rsidRPr="00D865CA">
              <w:rPr>
                <w:rFonts w:ascii="Times New Roman" w:eastAsia="Times New Roman" w:hAnsi="Times New Roman" w:cs="Times New Roman"/>
                <w:sz w:val="24"/>
                <w:szCs w:val="24"/>
              </w:rPr>
              <w:t xml:space="preserve"> </w:t>
            </w:r>
          </w:p>
          <w:p w14:paraId="65FEF4A8" w14:textId="77777777" w:rsidR="00656A7F" w:rsidRPr="00D865CA" w:rsidRDefault="00656A7F">
            <w:pPr>
              <w:pStyle w:val="Normal1"/>
              <w:numPr>
                <w:ilvl w:val="0"/>
                <w:numId w:val="68"/>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Creativity</w:t>
            </w:r>
          </w:p>
          <w:p w14:paraId="00FCCD44" w14:textId="77777777" w:rsidR="00656A7F" w:rsidRPr="00D865CA" w:rsidRDefault="00656A7F">
            <w:pPr>
              <w:pStyle w:val="Normal1"/>
              <w:numPr>
                <w:ilvl w:val="0"/>
                <w:numId w:val="68"/>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Innovative</w:t>
            </w:r>
          </w:p>
          <w:p w14:paraId="7D5B6352" w14:textId="77777777" w:rsidR="00656A7F" w:rsidRPr="00D865CA" w:rsidRDefault="00656A7F">
            <w:pPr>
              <w:pStyle w:val="Normal1"/>
              <w:numPr>
                <w:ilvl w:val="0"/>
                <w:numId w:val="68"/>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 xml:space="preserve">Analytical </w:t>
            </w:r>
          </w:p>
          <w:p w14:paraId="35FE34C8" w14:textId="77777777" w:rsidR="00656A7F" w:rsidRPr="00D865CA" w:rsidRDefault="00656A7F">
            <w:pPr>
              <w:pStyle w:val="Normal1"/>
              <w:numPr>
                <w:ilvl w:val="0"/>
                <w:numId w:val="68"/>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 xml:space="preserve">Communication </w:t>
            </w:r>
          </w:p>
          <w:p w14:paraId="743BA290" w14:textId="77777777" w:rsidR="00656A7F" w:rsidRPr="00D865CA" w:rsidRDefault="00656A7F">
            <w:pPr>
              <w:pStyle w:val="Normal1"/>
              <w:numPr>
                <w:ilvl w:val="0"/>
                <w:numId w:val="68"/>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Presentation</w:t>
            </w:r>
          </w:p>
          <w:p w14:paraId="2ED85A36" w14:textId="77777777" w:rsidR="00656A7F" w:rsidRPr="00D865CA" w:rsidRDefault="00656A7F">
            <w:pPr>
              <w:pStyle w:val="Normal1"/>
              <w:numPr>
                <w:ilvl w:val="0"/>
                <w:numId w:val="68"/>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Reporting</w:t>
            </w:r>
          </w:p>
          <w:p w14:paraId="3D0992AC" w14:textId="77777777" w:rsidR="00656A7F" w:rsidRPr="00D865CA" w:rsidRDefault="00656A7F">
            <w:pPr>
              <w:pStyle w:val="Normal1"/>
              <w:numPr>
                <w:ilvl w:val="0"/>
                <w:numId w:val="68"/>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Monitoring and evaluating</w:t>
            </w:r>
          </w:p>
          <w:p w14:paraId="334CAE25" w14:textId="77777777" w:rsidR="00656A7F" w:rsidRPr="00D865CA" w:rsidRDefault="00656A7F">
            <w:pPr>
              <w:pStyle w:val="Normal1"/>
              <w:numPr>
                <w:ilvl w:val="0"/>
                <w:numId w:val="68"/>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 xml:space="preserve">Critical thinking </w:t>
            </w:r>
          </w:p>
          <w:p w14:paraId="1FC19D3B" w14:textId="77777777" w:rsidR="00656A7F" w:rsidRPr="00D865CA" w:rsidRDefault="00656A7F">
            <w:pPr>
              <w:pStyle w:val="Normal1"/>
              <w:numPr>
                <w:ilvl w:val="0"/>
                <w:numId w:val="68"/>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 xml:space="preserve">Resource utilization </w:t>
            </w:r>
          </w:p>
          <w:p w14:paraId="61B9A777" w14:textId="77777777" w:rsidR="00656A7F" w:rsidRPr="00D865CA" w:rsidRDefault="00656A7F">
            <w:pPr>
              <w:pStyle w:val="Normal1"/>
              <w:numPr>
                <w:ilvl w:val="0"/>
                <w:numId w:val="68"/>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Technological</w:t>
            </w:r>
          </w:p>
          <w:p w14:paraId="2A5A6190" w14:textId="77777777" w:rsidR="00656A7F" w:rsidRPr="00D865CA" w:rsidRDefault="00656A7F">
            <w:pPr>
              <w:pStyle w:val="Normal1"/>
              <w:numPr>
                <w:ilvl w:val="0"/>
                <w:numId w:val="68"/>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Networking</w:t>
            </w:r>
          </w:p>
          <w:p w14:paraId="685DA947" w14:textId="77777777" w:rsidR="00656A7F" w:rsidRPr="00D865CA" w:rsidRDefault="00656A7F" w:rsidP="00656A7F">
            <w:pPr>
              <w:pStyle w:val="Normal1"/>
              <w:spacing w:line="276" w:lineRule="auto"/>
              <w:ind w:left="360"/>
              <w:rPr>
                <w:rFonts w:ascii="Times New Roman" w:eastAsia="Times New Roman" w:hAnsi="Times New Roman" w:cs="Times New Roman"/>
                <w:sz w:val="24"/>
                <w:szCs w:val="24"/>
              </w:rPr>
            </w:pPr>
          </w:p>
        </w:tc>
        <w:tc>
          <w:tcPr>
            <w:tcW w:w="47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3EC12" w14:textId="77777777" w:rsidR="00656A7F" w:rsidRPr="00D865CA" w:rsidRDefault="00656A7F" w:rsidP="00656A7F">
            <w:pPr>
              <w:pStyle w:val="Normal1"/>
              <w:rPr>
                <w:rFonts w:ascii="Times New Roman" w:eastAsia="Times New Roman" w:hAnsi="Times New Roman" w:cs="Times New Roman"/>
                <w:sz w:val="24"/>
                <w:szCs w:val="24"/>
              </w:rPr>
            </w:pPr>
            <w:r w:rsidRPr="00D865CA">
              <w:rPr>
                <w:rFonts w:ascii="Times New Roman" w:eastAsia="Times New Roman" w:hAnsi="Times New Roman" w:cs="Times New Roman"/>
                <w:b/>
                <w:sz w:val="24"/>
                <w:szCs w:val="24"/>
              </w:rPr>
              <w:t>Required Knowledge</w:t>
            </w:r>
          </w:p>
          <w:p w14:paraId="1EF4623B"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Technology Trends</w:t>
            </w:r>
          </w:p>
          <w:p w14:paraId="2069364C"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Patenting and licensing</w:t>
            </w:r>
          </w:p>
          <w:p w14:paraId="7F54B24F"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Collaborations and Partnerships</w:t>
            </w:r>
          </w:p>
          <w:p w14:paraId="6F498372"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Marketing Strategic Planning</w:t>
            </w:r>
          </w:p>
          <w:p w14:paraId="7244AB44"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Research and development</w:t>
            </w:r>
          </w:p>
          <w:p w14:paraId="4F6B3D79"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Policies and procedures</w:t>
            </w:r>
          </w:p>
          <w:p w14:paraId="602228D7"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Market needs and gaps</w:t>
            </w:r>
          </w:p>
          <w:p w14:paraId="1985B0CD"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Balance Score card analysis</w:t>
            </w:r>
          </w:p>
          <w:p w14:paraId="38DC6324"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Basic procurement principles</w:t>
            </w:r>
          </w:p>
          <w:p w14:paraId="79D43E88"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Tactical plans</w:t>
            </w:r>
          </w:p>
          <w:p w14:paraId="5E6FDB2B"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Corrective action plan</w:t>
            </w:r>
          </w:p>
          <w:p w14:paraId="0437F2E4"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Goal setting</w:t>
            </w:r>
          </w:p>
          <w:p w14:paraId="716DC860"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Organization vision, mission, goals objectives and values</w:t>
            </w:r>
          </w:p>
          <w:p w14:paraId="1BAD09E2"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Monitoring and evaluating business operations</w:t>
            </w:r>
          </w:p>
          <w:p w14:paraId="5860D215"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 xml:space="preserve">Report writing </w:t>
            </w:r>
          </w:p>
          <w:p w14:paraId="15684533" w14:textId="77777777" w:rsidR="00656A7F" w:rsidRPr="00D865CA" w:rsidRDefault="00656A7F">
            <w:pPr>
              <w:pStyle w:val="Normal1"/>
              <w:numPr>
                <w:ilvl w:val="0"/>
                <w:numId w:val="5"/>
              </w:numPr>
              <w:spacing w:line="276" w:lineRule="auto"/>
              <w:rPr>
                <w:rFonts w:ascii="Times New Roman" w:hAnsi="Times New Roman" w:cs="Times New Roman"/>
                <w:sz w:val="24"/>
                <w:szCs w:val="24"/>
              </w:rPr>
            </w:pPr>
            <w:r w:rsidRPr="00D865CA">
              <w:rPr>
                <w:rFonts w:ascii="Times New Roman" w:eastAsia="Times New Roman" w:hAnsi="Times New Roman" w:cs="Times New Roman"/>
                <w:sz w:val="24"/>
                <w:szCs w:val="24"/>
              </w:rPr>
              <w:t>Cost Benefit Analysis</w:t>
            </w:r>
          </w:p>
          <w:p w14:paraId="5C3379A3" w14:textId="77777777" w:rsidR="00656A7F" w:rsidRPr="00D865CA" w:rsidRDefault="00656A7F" w:rsidP="00656A7F">
            <w:pPr>
              <w:pStyle w:val="Normal1"/>
              <w:ind w:left="480"/>
              <w:rPr>
                <w:rFonts w:ascii="Times New Roman" w:eastAsia="Times New Roman" w:hAnsi="Times New Roman" w:cs="Times New Roman"/>
                <w:sz w:val="24"/>
                <w:szCs w:val="24"/>
              </w:rPr>
            </w:pPr>
          </w:p>
          <w:p w14:paraId="3DCE4053" w14:textId="77777777" w:rsidR="00656A7F" w:rsidRPr="00D865CA" w:rsidRDefault="00656A7F" w:rsidP="00656A7F">
            <w:pPr>
              <w:pStyle w:val="Normal1"/>
              <w:ind w:left="480"/>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 xml:space="preserve"> </w:t>
            </w:r>
          </w:p>
          <w:p w14:paraId="2C868F63" w14:textId="77777777" w:rsidR="00656A7F" w:rsidRPr="00D865CA" w:rsidRDefault="00656A7F" w:rsidP="00656A7F">
            <w:pPr>
              <w:pStyle w:val="Normal1"/>
              <w:spacing w:line="276" w:lineRule="auto"/>
              <w:ind w:left="360"/>
              <w:rPr>
                <w:rFonts w:ascii="Times New Roman" w:eastAsia="Times New Roman" w:hAnsi="Times New Roman" w:cs="Times New Roman"/>
                <w:sz w:val="24"/>
                <w:szCs w:val="24"/>
              </w:rPr>
            </w:pPr>
          </w:p>
        </w:tc>
      </w:tr>
    </w:tbl>
    <w:p w14:paraId="0DA7336F" w14:textId="77777777" w:rsidR="00656A7F" w:rsidRPr="00D865CA" w:rsidRDefault="00656A7F" w:rsidP="00656A7F">
      <w:pPr>
        <w:pStyle w:val="Normal1"/>
        <w:spacing w:after="0" w:line="276" w:lineRule="auto"/>
        <w:rPr>
          <w:rFonts w:ascii="Times New Roman" w:eastAsia="Times New Roman" w:hAnsi="Times New Roman" w:cs="Times New Roman"/>
          <w:b/>
        </w:rPr>
      </w:pPr>
    </w:p>
    <w:p w14:paraId="626CEC29" w14:textId="77777777" w:rsidR="00656A7F" w:rsidRPr="00D865CA" w:rsidRDefault="00656A7F" w:rsidP="00656A7F">
      <w:pPr>
        <w:pStyle w:val="Normal1"/>
        <w:spacing w:after="0" w:line="276" w:lineRule="auto"/>
        <w:rPr>
          <w:rFonts w:ascii="Times New Roman" w:eastAsia="Times New Roman" w:hAnsi="Times New Roman" w:cs="Times New Roman"/>
          <w:b/>
        </w:rPr>
      </w:pPr>
    </w:p>
    <w:p w14:paraId="07ACBBA3" w14:textId="77777777" w:rsidR="00656A7F" w:rsidRPr="00D865CA" w:rsidRDefault="00656A7F" w:rsidP="00656A7F">
      <w:pPr>
        <w:pStyle w:val="Normal1"/>
        <w:spacing w:after="0" w:line="276" w:lineRule="auto"/>
        <w:rPr>
          <w:rFonts w:ascii="Times New Roman" w:eastAsia="Times New Roman" w:hAnsi="Times New Roman" w:cs="Times New Roman"/>
          <w:b/>
        </w:rPr>
      </w:pPr>
      <w:r w:rsidRPr="00D865CA">
        <w:rPr>
          <w:rFonts w:ascii="Times New Roman" w:eastAsia="Times New Roman" w:hAnsi="Times New Roman" w:cs="Times New Roman"/>
          <w:b/>
        </w:rPr>
        <w:t>EVIDENCE GUIDE</w:t>
      </w:r>
    </w:p>
    <w:p w14:paraId="08A70E6C" w14:textId="77777777" w:rsidR="00656A7F" w:rsidRPr="00D865CA" w:rsidRDefault="00656A7F" w:rsidP="00656A7F">
      <w:pPr>
        <w:pStyle w:val="Normal1"/>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This provides guidance on assessment and must be read in conjunction with the performance criteria, required skills and knowledge and range.</w:t>
      </w:r>
    </w:p>
    <w:p w14:paraId="0BE0ED2D" w14:textId="77777777" w:rsidR="00656A7F" w:rsidRPr="00D865CA" w:rsidRDefault="00656A7F" w:rsidP="00656A7F">
      <w:pPr>
        <w:pStyle w:val="Normal1"/>
        <w:spacing w:after="0" w:line="276" w:lineRule="auto"/>
        <w:rPr>
          <w:rFonts w:ascii="Times New Roman" w:eastAsia="Times New Roman" w:hAnsi="Times New Roman" w:cs="Times New Roman"/>
        </w:rPr>
      </w:pPr>
    </w:p>
    <w:tbl>
      <w:tblPr>
        <w:tblStyle w:val="affff6"/>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5"/>
        <w:gridCol w:w="6567"/>
      </w:tblGrid>
      <w:tr w:rsidR="00656A7F" w:rsidRPr="00D865CA" w14:paraId="792A8489" w14:textId="77777777" w:rsidTr="00656A7F">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783B4" w14:textId="77777777" w:rsidR="00656A7F" w:rsidRPr="00D865CA" w:rsidRDefault="00656A7F">
            <w:pPr>
              <w:pStyle w:val="Normal1"/>
              <w:numPr>
                <w:ilvl w:val="0"/>
                <w:numId w:val="24"/>
              </w:numPr>
              <w:spacing w:line="276" w:lineRule="auto"/>
              <w:ind w:left="432" w:hanging="432"/>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lastRenderedPageBreak/>
              <w:t>Critical Aspects of Competency</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47E9D" w14:textId="77777777" w:rsidR="00656A7F" w:rsidRPr="00D865CA" w:rsidRDefault="00656A7F" w:rsidP="00656A7F">
            <w:pPr>
              <w:pStyle w:val="Normal1"/>
              <w:spacing w:line="276"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Assessment requires evidence that the candidate:</w:t>
            </w:r>
          </w:p>
          <w:p w14:paraId="2A69546B" w14:textId="77777777" w:rsidR="00AC4DDE" w:rsidRDefault="00656A7F">
            <w:pPr>
              <w:pStyle w:val="Normal1"/>
              <w:numPr>
                <w:ilvl w:val="1"/>
                <w:numId w:val="24"/>
              </w:numPr>
              <w:spacing w:line="276"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Digital marketing content is determined based as per marketing communication plan</w:t>
            </w:r>
          </w:p>
          <w:p w14:paraId="5EDCD47F" w14:textId="77777777" w:rsidR="00AC4DDE" w:rsidRDefault="00AC4DDE">
            <w:pPr>
              <w:pStyle w:val="ListParagraph"/>
              <w:numPr>
                <w:ilvl w:val="1"/>
                <w:numId w:val="24"/>
              </w:numPr>
              <w:spacing w:after="0"/>
              <w:rPr>
                <w:rFonts w:ascii="Times New Roman" w:hAnsi="Times New Roman"/>
                <w:sz w:val="24"/>
                <w:szCs w:val="24"/>
              </w:rPr>
            </w:pPr>
            <w:r w:rsidRPr="00D865CA">
              <w:rPr>
                <w:rFonts w:ascii="Times New Roman" w:hAnsi="Times New Roman"/>
                <w:sz w:val="24"/>
                <w:szCs w:val="24"/>
              </w:rPr>
              <w:t>Goals/ objectives for using digital marketing channels are defined in accordance with market analysis reports</w:t>
            </w:r>
          </w:p>
          <w:p w14:paraId="5EA0614A" w14:textId="587014DA" w:rsidR="00AC4DDE" w:rsidRPr="00AC4DDE" w:rsidRDefault="00AC4DDE">
            <w:pPr>
              <w:pStyle w:val="ListParagraph"/>
              <w:numPr>
                <w:ilvl w:val="1"/>
                <w:numId w:val="24"/>
              </w:numPr>
              <w:spacing w:after="0"/>
              <w:rPr>
                <w:rFonts w:ascii="Times New Roman" w:hAnsi="Times New Roman"/>
                <w:sz w:val="24"/>
                <w:szCs w:val="24"/>
              </w:rPr>
            </w:pPr>
            <w:r w:rsidRPr="00AC4DDE">
              <w:rPr>
                <w:rFonts w:ascii="Times New Roman" w:hAnsi="Times New Roman" w:cs="Calibri"/>
              </w:rPr>
              <w:t>Trend landscape and purchasing power is analyzed in accordance with industry reports</w:t>
            </w:r>
          </w:p>
          <w:p w14:paraId="330D2998" w14:textId="77777777" w:rsidR="00AC4DDE" w:rsidRPr="00D865CA" w:rsidRDefault="00AC4DDE">
            <w:pPr>
              <w:pStyle w:val="ListParagraph"/>
              <w:numPr>
                <w:ilvl w:val="1"/>
                <w:numId w:val="24"/>
              </w:numPr>
              <w:spacing w:after="0"/>
              <w:rPr>
                <w:rFonts w:ascii="Times New Roman" w:hAnsi="Times New Roman"/>
                <w:sz w:val="24"/>
                <w:szCs w:val="24"/>
              </w:rPr>
            </w:pPr>
            <w:r w:rsidRPr="00D865CA">
              <w:rPr>
                <w:rFonts w:ascii="Times New Roman" w:hAnsi="Times New Roman"/>
                <w:sz w:val="24"/>
                <w:szCs w:val="24"/>
              </w:rPr>
              <w:t>Conduct product/ service SWOT analysis as per marketing plan</w:t>
            </w:r>
          </w:p>
          <w:p w14:paraId="3ABCD455" w14:textId="0B1338DB" w:rsidR="00656A7F" w:rsidRPr="00AC4DDE" w:rsidRDefault="00AC4DDE">
            <w:pPr>
              <w:pStyle w:val="ListParagraph"/>
              <w:numPr>
                <w:ilvl w:val="1"/>
                <w:numId w:val="24"/>
              </w:numPr>
              <w:spacing w:after="0"/>
              <w:rPr>
                <w:rFonts w:ascii="Times New Roman" w:hAnsi="Times New Roman"/>
                <w:sz w:val="24"/>
                <w:szCs w:val="24"/>
              </w:rPr>
            </w:pPr>
            <w:r w:rsidRPr="00D865CA">
              <w:rPr>
                <w:rFonts w:ascii="Times New Roman" w:hAnsi="Times New Roman"/>
                <w:sz w:val="24"/>
                <w:szCs w:val="24"/>
              </w:rPr>
              <w:t>Formulate strategy to market product/service based on marketing plan and the identified product/service strengths</w:t>
            </w:r>
          </w:p>
        </w:tc>
      </w:tr>
      <w:tr w:rsidR="00656A7F" w:rsidRPr="00D865CA" w14:paraId="4F1FDF53" w14:textId="77777777" w:rsidTr="00656A7F">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2B7CCB" w14:textId="77777777" w:rsidR="00656A7F" w:rsidRPr="00D865CA" w:rsidRDefault="00656A7F">
            <w:pPr>
              <w:pStyle w:val="Normal1"/>
              <w:numPr>
                <w:ilvl w:val="0"/>
                <w:numId w:val="24"/>
              </w:numPr>
              <w:spacing w:line="276" w:lineRule="auto"/>
              <w:ind w:left="342" w:hanging="342"/>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Resource Implications</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B9A6F0" w14:textId="77777777" w:rsidR="00C7174F" w:rsidRPr="00817DE3" w:rsidRDefault="00C7174F" w:rsidP="00C7174F">
            <w:pPr>
              <w:spacing w:line="278" w:lineRule="auto"/>
              <w:rPr>
                <w:rFonts w:ascii="Times New Roman" w:hAnsi="Times New Roman" w:cs="Times New Roman"/>
                <w:sz w:val="24"/>
                <w:szCs w:val="24"/>
              </w:rPr>
            </w:pPr>
            <w:r w:rsidRPr="00817DE3">
              <w:rPr>
                <w:rFonts w:ascii="Times New Roman" w:hAnsi="Times New Roman" w:cs="Times New Roman"/>
                <w:sz w:val="24"/>
                <w:szCs w:val="24"/>
              </w:rPr>
              <w:t xml:space="preserve">The following resources should be provided: </w:t>
            </w:r>
          </w:p>
          <w:p w14:paraId="4C5305E0" w14:textId="77777777" w:rsidR="00817DE3" w:rsidRDefault="00C7174F">
            <w:pPr>
              <w:pStyle w:val="ListParagraph"/>
              <w:numPr>
                <w:ilvl w:val="1"/>
                <w:numId w:val="161"/>
              </w:numPr>
              <w:spacing w:after="160" w:line="278" w:lineRule="auto"/>
              <w:rPr>
                <w:rFonts w:ascii="Times New Roman" w:hAnsi="Times New Roman"/>
              </w:rPr>
            </w:pPr>
            <w:r w:rsidRPr="00817DE3">
              <w:rPr>
                <w:rFonts w:ascii="Times New Roman" w:hAnsi="Times New Roman"/>
              </w:rPr>
              <w:t xml:space="preserve">Appropriately simulated environment where assessment can take place. </w:t>
            </w:r>
          </w:p>
          <w:p w14:paraId="46A72B0B" w14:textId="77777777" w:rsidR="00817DE3" w:rsidRDefault="00C7174F">
            <w:pPr>
              <w:pStyle w:val="ListParagraph"/>
              <w:numPr>
                <w:ilvl w:val="1"/>
                <w:numId w:val="161"/>
              </w:numPr>
              <w:spacing w:after="160" w:line="278" w:lineRule="auto"/>
              <w:rPr>
                <w:rFonts w:ascii="Times New Roman" w:hAnsi="Times New Roman"/>
              </w:rPr>
            </w:pPr>
            <w:r w:rsidRPr="00817DE3">
              <w:rPr>
                <w:rFonts w:ascii="Times New Roman" w:hAnsi="Times New Roman"/>
              </w:rPr>
              <w:t>Access to relevant assessment environment.</w:t>
            </w:r>
          </w:p>
          <w:p w14:paraId="7320DF35" w14:textId="7EEF8AA7" w:rsidR="00656A7F" w:rsidRPr="00817DE3" w:rsidRDefault="00C7174F">
            <w:pPr>
              <w:pStyle w:val="ListParagraph"/>
              <w:numPr>
                <w:ilvl w:val="1"/>
                <w:numId w:val="161"/>
              </w:numPr>
              <w:spacing w:after="160" w:line="278" w:lineRule="auto"/>
              <w:rPr>
                <w:rFonts w:ascii="Times New Roman" w:hAnsi="Times New Roman"/>
              </w:rPr>
            </w:pPr>
            <w:r w:rsidRPr="00817DE3">
              <w:rPr>
                <w:rFonts w:ascii="Times New Roman" w:hAnsi="Times New Roman"/>
              </w:rPr>
              <w:t>Resources relevant to the proposed assessment activity or tasks.</w:t>
            </w:r>
          </w:p>
        </w:tc>
      </w:tr>
      <w:tr w:rsidR="00656A7F" w:rsidRPr="00D865CA" w14:paraId="1DFEA095" w14:textId="77777777" w:rsidTr="00656A7F">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762B9" w14:textId="77777777" w:rsidR="00656A7F" w:rsidRPr="00D865CA" w:rsidRDefault="00656A7F">
            <w:pPr>
              <w:pStyle w:val="Normal1"/>
              <w:numPr>
                <w:ilvl w:val="0"/>
                <w:numId w:val="24"/>
              </w:numPr>
              <w:spacing w:line="276" w:lineRule="auto"/>
              <w:ind w:left="342" w:hanging="342"/>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 xml:space="preserve">Methods of Assessment </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231871" w14:textId="77777777" w:rsidR="00656A7F" w:rsidRPr="00D865CA" w:rsidRDefault="00656A7F" w:rsidP="00656A7F">
            <w:pPr>
              <w:pStyle w:val="Normal1"/>
              <w:spacing w:line="276"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Competency may be assessed through:</w:t>
            </w:r>
          </w:p>
          <w:p w14:paraId="1D6D7A99" w14:textId="77777777" w:rsidR="00656A7F" w:rsidRPr="00D865CA" w:rsidRDefault="00656A7F">
            <w:pPr>
              <w:pStyle w:val="Normal1"/>
              <w:numPr>
                <w:ilvl w:val="1"/>
                <w:numId w:val="24"/>
              </w:numPr>
              <w:spacing w:line="276" w:lineRule="auto"/>
              <w:ind w:hanging="720"/>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Written tests</w:t>
            </w:r>
          </w:p>
          <w:p w14:paraId="4CE48F05" w14:textId="77777777" w:rsidR="00656A7F" w:rsidRPr="00D865CA" w:rsidRDefault="00656A7F">
            <w:pPr>
              <w:pStyle w:val="Normal1"/>
              <w:numPr>
                <w:ilvl w:val="1"/>
                <w:numId w:val="24"/>
              </w:numPr>
              <w:spacing w:line="276" w:lineRule="auto"/>
              <w:ind w:hanging="720"/>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Practical assignments</w:t>
            </w:r>
          </w:p>
          <w:p w14:paraId="43CDC3F1" w14:textId="77777777" w:rsidR="00656A7F" w:rsidRPr="00D865CA" w:rsidRDefault="00656A7F">
            <w:pPr>
              <w:pStyle w:val="Normal1"/>
              <w:numPr>
                <w:ilvl w:val="1"/>
                <w:numId w:val="24"/>
              </w:numPr>
              <w:spacing w:line="276" w:lineRule="auto"/>
              <w:ind w:hanging="720"/>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Performance Evaluation</w:t>
            </w:r>
          </w:p>
          <w:p w14:paraId="47E2D1B0" w14:textId="77777777" w:rsidR="00656A7F" w:rsidRPr="00D865CA" w:rsidRDefault="00656A7F">
            <w:pPr>
              <w:pStyle w:val="Normal1"/>
              <w:numPr>
                <w:ilvl w:val="1"/>
                <w:numId w:val="24"/>
              </w:numPr>
              <w:spacing w:line="276" w:lineRule="auto"/>
              <w:ind w:hanging="720"/>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Third party reports</w:t>
            </w:r>
          </w:p>
          <w:p w14:paraId="63931E4F" w14:textId="77777777" w:rsidR="00656A7F" w:rsidRPr="00D865CA" w:rsidRDefault="00656A7F">
            <w:pPr>
              <w:pStyle w:val="Normal1"/>
              <w:numPr>
                <w:ilvl w:val="1"/>
                <w:numId w:val="24"/>
              </w:numPr>
              <w:spacing w:line="276" w:lineRule="auto"/>
              <w:ind w:hanging="720"/>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Case studies</w:t>
            </w:r>
          </w:p>
        </w:tc>
      </w:tr>
      <w:tr w:rsidR="00656A7F" w:rsidRPr="00D865CA" w14:paraId="097BA06D" w14:textId="77777777" w:rsidTr="00656A7F">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32C79" w14:textId="77777777" w:rsidR="00656A7F" w:rsidRPr="00D865CA" w:rsidRDefault="00656A7F">
            <w:pPr>
              <w:pStyle w:val="Normal1"/>
              <w:numPr>
                <w:ilvl w:val="0"/>
                <w:numId w:val="24"/>
              </w:numPr>
              <w:spacing w:line="276" w:lineRule="auto"/>
              <w:ind w:left="342" w:hanging="342"/>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Context of Assessment</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E706C" w14:textId="2B7CED68" w:rsidR="00656A7F" w:rsidRPr="00D865CA" w:rsidRDefault="00C7174F" w:rsidP="00656A7F">
            <w:pPr>
              <w:pStyle w:val="Normal1"/>
              <w:spacing w:line="276" w:lineRule="auto"/>
              <w:ind w:left="18"/>
              <w:rPr>
                <w:rFonts w:ascii="Times New Roman" w:eastAsia="Times New Roman" w:hAnsi="Times New Roman" w:cs="Times New Roman"/>
                <w:sz w:val="24"/>
                <w:szCs w:val="24"/>
              </w:rPr>
            </w:pPr>
            <w:r w:rsidRPr="00E32881">
              <w:rPr>
                <w:rFonts w:cs="Times New Roman"/>
                <w:kern w:val="2"/>
                <w:sz w:val="24"/>
                <w:szCs w:val="24"/>
                <w14:ligatures w14:val="standardContextual"/>
              </w:rPr>
              <w:t>This competency may be assessed in a workplace or in a simulated workplace</w:t>
            </w:r>
            <w:r w:rsidRPr="00D865CA">
              <w:rPr>
                <w:rFonts w:ascii="Times New Roman" w:eastAsia="Times New Roman" w:hAnsi="Times New Roman" w:cs="Times New Roman"/>
                <w:sz w:val="24"/>
                <w:szCs w:val="24"/>
              </w:rPr>
              <w:t xml:space="preserve"> </w:t>
            </w:r>
          </w:p>
        </w:tc>
      </w:tr>
      <w:tr w:rsidR="00656A7F" w:rsidRPr="00D865CA" w14:paraId="5FC49E42" w14:textId="77777777" w:rsidTr="00656A7F">
        <w:trPr>
          <w:cantSplit/>
          <w:tblHeader/>
        </w:trPr>
        <w:tc>
          <w:tcPr>
            <w:tcW w:w="2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C62A1F" w14:textId="77777777" w:rsidR="00656A7F" w:rsidRPr="00D865CA" w:rsidRDefault="00656A7F">
            <w:pPr>
              <w:pStyle w:val="Normal1"/>
              <w:numPr>
                <w:ilvl w:val="0"/>
                <w:numId w:val="24"/>
              </w:numPr>
              <w:spacing w:line="276" w:lineRule="auto"/>
              <w:ind w:left="342" w:hanging="342"/>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Guidance information for assessment</w:t>
            </w:r>
          </w:p>
        </w:tc>
        <w:tc>
          <w:tcPr>
            <w:tcW w:w="6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ACDC3" w14:textId="77777777" w:rsidR="00656A7F" w:rsidRPr="00D865CA" w:rsidRDefault="00656A7F" w:rsidP="00656A7F">
            <w:pPr>
              <w:pStyle w:val="Normal1"/>
              <w:spacing w:line="276"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 xml:space="preserve">Holistic assessment with other units relevant to the industry subsector, workplace and job roles is recommended. </w:t>
            </w:r>
          </w:p>
        </w:tc>
      </w:tr>
    </w:tbl>
    <w:p w14:paraId="3647D1B4" w14:textId="77777777" w:rsidR="00A52C07" w:rsidRPr="00D865CA" w:rsidRDefault="00A52C07">
      <w:pPr>
        <w:rPr>
          <w:rFonts w:ascii="Times New Roman" w:hAnsi="Times New Roman" w:cs="Times New Roman"/>
          <w:b/>
          <w:color w:val="000000"/>
        </w:rPr>
      </w:pPr>
      <w:bookmarkStart w:id="54" w:name="_Hlk7527440"/>
      <w:bookmarkStart w:id="55" w:name="_Toc181533645"/>
      <w:r w:rsidRPr="00D865CA">
        <w:rPr>
          <w:rFonts w:ascii="Times New Roman" w:hAnsi="Times New Roman" w:cs="Times New Roman"/>
        </w:rPr>
        <w:br w:type="page"/>
      </w:r>
    </w:p>
    <w:p w14:paraId="5DE28EF9" w14:textId="1802962C" w:rsidR="00656A7F" w:rsidRPr="00D865CA" w:rsidRDefault="00656A7F" w:rsidP="00656A7F">
      <w:pPr>
        <w:pStyle w:val="Heading1"/>
        <w:rPr>
          <w:rFonts w:ascii="Times New Roman" w:hAnsi="Times New Roman" w:cs="Times New Roman"/>
        </w:rPr>
      </w:pPr>
      <w:bookmarkStart w:id="56" w:name="_Toc196896680"/>
      <w:r w:rsidRPr="00D865CA">
        <w:rPr>
          <w:rFonts w:ascii="Times New Roman" w:hAnsi="Times New Roman" w:cs="Times New Roman"/>
        </w:rPr>
        <w:lastRenderedPageBreak/>
        <w:t>CONDUCT MARKET INNOVATIONS/RENOVATIONS</w:t>
      </w:r>
      <w:bookmarkEnd w:id="54"/>
      <w:bookmarkEnd w:id="55"/>
      <w:bookmarkEnd w:id="56"/>
    </w:p>
    <w:p w14:paraId="5793C3E4" w14:textId="77777777" w:rsidR="00656A7F" w:rsidRPr="00D865CA" w:rsidRDefault="00656A7F" w:rsidP="00656A7F">
      <w:pPr>
        <w:spacing w:after="0"/>
        <w:rPr>
          <w:rFonts w:ascii="Times New Roman" w:hAnsi="Times New Roman" w:cs="Times New Roman"/>
          <w:b/>
        </w:rPr>
      </w:pPr>
    </w:p>
    <w:p w14:paraId="5ACEEF12" w14:textId="389C12EE" w:rsidR="00656A7F" w:rsidRPr="00D865CA" w:rsidRDefault="00656A7F" w:rsidP="00656A7F">
      <w:pPr>
        <w:spacing w:after="0"/>
        <w:rPr>
          <w:rFonts w:ascii="Times New Roman" w:hAnsi="Times New Roman" w:cs="Times New Roman"/>
        </w:rPr>
      </w:pPr>
      <w:r w:rsidRPr="00D865CA">
        <w:rPr>
          <w:rFonts w:ascii="Times New Roman" w:hAnsi="Times New Roman" w:cs="Times New Roman"/>
          <w:b/>
        </w:rPr>
        <w:t>UNIT CODE:</w:t>
      </w:r>
      <w:r w:rsidRPr="00D865CA">
        <w:rPr>
          <w:rFonts w:ascii="Times New Roman" w:hAnsi="Times New Roman" w:cs="Times New Roman"/>
          <w:b/>
          <w:lang w:val="en-ZA"/>
        </w:rPr>
        <w:t xml:space="preserve"> </w:t>
      </w:r>
      <w:r w:rsidR="00380380" w:rsidRPr="00C46A32">
        <w:rPr>
          <w:rFonts w:ascii="Times New Roman" w:hAnsi="Times New Roman"/>
        </w:rPr>
        <w:t xml:space="preserve">0414 </w:t>
      </w:r>
      <w:r w:rsidR="00380380">
        <w:rPr>
          <w:rFonts w:ascii="Times New Roman" w:hAnsi="Times New Roman"/>
        </w:rPr>
        <w:t>4</w:t>
      </w:r>
      <w:r w:rsidR="00380380" w:rsidRPr="00C46A32">
        <w:rPr>
          <w:rFonts w:ascii="Times New Roman" w:hAnsi="Times New Roman"/>
        </w:rPr>
        <w:t>5</w:t>
      </w:r>
      <w:r w:rsidR="00380380">
        <w:rPr>
          <w:rFonts w:ascii="Times New Roman" w:hAnsi="Times New Roman"/>
        </w:rPr>
        <w:t>1</w:t>
      </w:r>
      <w:r w:rsidR="00380380" w:rsidRPr="00C46A32">
        <w:rPr>
          <w:rFonts w:ascii="Times New Roman" w:hAnsi="Times New Roman"/>
        </w:rPr>
        <w:t xml:space="preserve"> 1</w:t>
      </w:r>
      <w:r w:rsidR="00380380">
        <w:rPr>
          <w:rFonts w:ascii="Times New Roman" w:hAnsi="Times New Roman"/>
        </w:rPr>
        <w:t>6</w:t>
      </w:r>
      <w:r w:rsidR="00380380" w:rsidRPr="00C46A32">
        <w:rPr>
          <w:rFonts w:ascii="Times New Roman" w:hAnsi="Times New Roman"/>
        </w:rPr>
        <w:t>A</w:t>
      </w:r>
    </w:p>
    <w:p w14:paraId="4FB67F4C" w14:textId="77777777" w:rsidR="00656A7F" w:rsidRPr="00D865CA" w:rsidRDefault="00656A7F" w:rsidP="00656A7F">
      <w:pPr>
        <w:spacing w:after="0"/>
        <w:rPr>
          <w:rFonts w:ascii="Times New Roman" w:hAnsi="Times New Roman" w:cs="Times New Roman"/>
          <w:b/>
        </w:rPr>
      </w:pPr>
    </w:p>
    <w:p w14:paraId="273E66D2" w14:textId="77777777" w:rsidR="00656A7F" w:rsidRPr="00D865CA" w:rsidRDefault="00656A7F" w:rsidP="00656A7F">
      <w:pPr>
        <w:spacing w:after="0"/>
        <w:rPr>
          <w:rFonts w:ascii="Times New Roman" w:hAnsi="Times New Roman" w:cs="Times New Roman"/>
          <w:b/>
        </w:rPr>
      </w:pPr>
      <w:r w:rsidRPr="00D865CA">
        <w:rPr>
          <w:rFonts w:ascii="Times New Roman" w:hAnsi="Times New Roman" w:cs="Times New Roman"/>
          <w:b/>
        </w:rPr>
        <w:t>UNIT DESCRIPTION</w:t>
      </w:r>
    </w:p>
    <w:p w14:paraId="1FFB4275" w14:textId="77777777" w:rsidR="00656A7F" w:rsidRPr="00D865CA" w:rsidRDefault="00656A7F" w:rsidP="00656A7F">
      <w:pPr>
        <w:spacing w:after="0"/>
        <w:jc w:val="both"/>
        <w:rPr>
          <w:rFonts w:ascii="Times New Roman" w:hAnsi="Times New Roman" w:cs="Times New Roman"/>
        </w:rPr>
      </w:pPr>
      <w:bookmarkStart w:id="57" w:name="_Hlk7527500"/>
      <w:r w:rsidRPr="00D865CA">
        <w:rPr>
          <w:rFonts w:ascii="Times New Roman" w:hAnsi="Times New Roman" w:cs="Times New Roman"/>
        </w:rPr>
        <w:t>This unit specifies the competencies required to conduct market innovations/renovations. It involves conducting market assessment, creating prototype, conducting final product launch and post-launch evaluation</w:t>
      </w:r>
      <w:bookmarkEnd w:id="57"/>
      <w:r w:rsidRPr="00D865CA">
        <w:rPr>
          <w:rFonts w:ascii="Times New Roman" w:hAnsi="Times New Roman" w:cs="Times New Roman"/>
        </w:rPr>
        <w:t>.</w:t>
      </w:r>
    </w:p>
    <w:p w14:paraId="053156E1" w14:textId="77777777" w:rsidR="00656A7F" w:rsidRPr="00D865CA" w:rsidRDefault="00656A7F" w:rsidP="00656A7F">
      <w:pPr>
        <w:tabs>
          <w:tab w:val="left" w:pos="8489"/>
        </w:tabs>
        <w:spacing w:after="0"/>
        <w:rPr>
          <w:rFonts w:ascii="Times New Roman" w:hAnsi="Times New Roman" w:cs="Times New Roman"/>
          <w:b/>
        </w:rPr>
      </w:pPr>
      <w:r w:rsidRPr="00D865CA">
        <w:rPr>
          <w:rFonts w:ascii="Times New Roman" w:hAnsi="Times New Roman" w:cs="Times New Roman"/>
          <w:b/>
        </w:rPr>
        <w:t>ELEMENTS AND PERFORMANCE CRITERIA</w:t>
      </w:r>
      <w:r w:rsidRPr="00D865CA">
        <w:rPr>
          <w:rFonts w:ascii="Times New Roman" w:hAnsi="Times New Roman" w:cs="Times New Roman"/>
          <w:b/>
        </w:rPr>
        <w:tab/>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656A7F" w:rsidRPr="00D865CA" w14:paraId="4979C190" w14:textId="77777777" w:rsidTr="00656A7F">
        <w:trPr>
          <w:tblHeader/>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50DE9715" w14:textId="77777777" w:rsidR="00656A7F" w:rsidRPr="00D865CA" w:rsidRDefault="00656A7F" w:rsidP="00656A7F">
            <w:pPr>
              <w:spacing w:after="0"/>
              <w:rPr>
                <w:rFonts w:ascii="Times New Roman" w:hAnsi="Times New Roman" w:cs="Times New Roman"/>
                <w:b/>
              </w:rPr>
            </w:pPr>
            <w:r w:rsidRPr="00D865CA">
              <w:rPr>
                <w:rFonts w:ascii="Times New Roman" w:hAnsi="Times New Roman" w:cs="Times New Roman"/>
                <w:b/>
              </w:rPr>
              <w:t>ELEMENT</w:t>
            </w:r>
          </w:p>
          <w:p w14:paraId="0656D3F4" w14:textId="77777777" w:rsidR="00656A7F" w:rsidRPr="00D865CA" w:rsidRDefault="00656A7F" w:rsidP="00656A7F">
            <w:pPr>
              <w:spacing w:after="0"/>
              <w:rPr>
                <w:rFonts w:ascii="Times New Roman" w:hAnsi="Times New Roman" w:cs="Times New Roman"/>
              </w:rPr>
            </w:pPr>
            <w:r w:rsidRPr="00D865CA">
              <w:rPr>
                <w:rFonts w:ascii="Times New Roman" w:hAnsi="Times New Roman" w:cs="Times New Roman"/>
              </w:rPr>
              <w:t xml:space="preserve">These describe the </w:t>
            </w:r>
            <w:r w:rsidRPr="00D865CA">
              <w:rPr>
                <w:rFonts w:ascii="Times New Roman" w:hAnsi="Times New Roman" w:cs="Times New Roman"/>
                <w:b/>
              </w:rPr>
              <w:t>key outcomes</w:t>
            </w:r>
            <w:r w:rsidRPr="00D865CA">
              <w:rPr>
                <w:rFonts w:ascii="Times New Roman" w:hAnsi="Times New Roman" w:cs="Times New Roman"/>
              </w:rPr>
              <w:t xml:space="preserve"> which make up </w:t>
            </w:r>
            <w:r w:rsidRPr="00D865CA">
              <w:rPr>
                <w:rFonts w:ascii="Times New Roman" w:hAnsi="Times New Roman" w:cs="Times New Roman"/>
                <w:b/>
              </w:rPr>
              <w:t>workplace function</w:t>
            </w:r>
            <w:r w:rsidRPr="00D865CA">
              <w:rPr>
                <w:rFonts w:ascii="Times New Roman" w:hAnsi="Times New Roman" w:cs="Times New Roman"/>
              </w:rPr>
              <w: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4C0DEA84" w14:textId="77777777" w:rsidR="00656A7F" w:rsidRPr="00D865CA" w:rsidRDefault="00656A7F" w:rsidP="00656A7F">
            <w:pPr>
              <w:spacing w:after="0"/>
              <w:rPr>
                <w:rFonts w:ascii="Times New Roman" w:hAnsi="Times New Roman" w:cs="Times New Roman"/>
                <w:b/>
              </w:rPr>
            </w:pPr>
            <w:r w:rsidRPr="00D865CA">
              <w:rPr>
                <w:rFonts w:ascii="Times New Roman" w:hAnsi="Times New Roman" w:cs="Times New Roman"/>
                <w:b/>
              </w:rPr>
              <w:t>PERFORMANCE CRITERIA</w:t>
            </w:r>
          </w:p>
          <w:p w14:paraId="4CEAB09B" w14:textId="77777777" w:rsidR="00656A7F" w:rsidRPr="00D865CA" w:rsidRDefault="00656A7F" w:rsidP="00656A7F">
            <w:pPr>
              <w:spacing w:after="0"/>
              <w:rPr>
                <w:rFonts w:ascii="Times New Roman" w:hAnsi="Times New Roman" w:cs="Times New Roman"/>
              </w:rPr>
            </w:pPr>
            <w:r w:rsidRPr="00D865CA">
              <w:rPr>
                <w:rFonts w:ascii="Times New Roman" w:hAnsi="Times New Roman" w:cs="Times New Roman"/>
              </w:rPr>
              <w:t xml:space="preserve">These are </w:t>
            </w:r>
            <w:r w:rsidRPr="00D865CA">
              <w:rPr>
                <w:rFonts w:ascii="Times New Roman" w:hAnsi="Times New Roman" w:cs="Times New Roman"/>
                <w:b/>
              </w:rPr>
              <w:t>assessable</w:t>
            </w:r>
            <w:r w:rsidRPr="00D865CA">
              <w:rPr>
                <w:rFonts w:ascii="Times New Roman" w:hAnsi="Times New Roman" w:cs="Times New Roman"/>
              </w:rPr>
              <w:t xml:space="preserve"> statements which specify the required level of performance for each of the elements.</w:t>
            </w:r>
          </w:p>
          <w:p w14:paraId="6285FE4D" w14:textId="77777777" w:rsidR="00656A7F" w:rsidRPr="00D865CA" w:rsidRDefault="00656A7F" w:rsidP="00656A7F">
            <w:pPr>
              <w:spacing w:after="0"/>
              <w:rPr>
                <w:rFonts w:ascii="Times New Roman" w:hAnsi="Times New Roman" w:cs="Times New Roman"/>
                <w:b/>
                <w:i/>
              </w:rPr>
            </w:pPr>
            <w:r w:rsidRPr="00D865CA">
              <w:rPr>
                <w:rFonts w:ascii="Times New Roman" w:hAnsi="Times New Roman" w:cs="Times New Roman"/>
                <w:b/>
                <w:i/>
              </w:rPr>
              <w:t>Bold and italicized terms are elaborated in the range.</w:t>
            </w:r>
          </w:p>
        </w:tc>
      </w:tr>
      <w:tr w:rsidR="00656A7F" w:rsidRPr="00D865CA" w14:paraId="146F8E86" w14:textId="77777777" w:rsidTr="00656A7F">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hideMark/>
          </w:tcPr>
          <w:p w14:paraId="5F03993D" w14:textId="77777777" w:rsidR="00656A7F" w:rsidRPr="00D865CA" w:rsidRDefault="00656A7F">
            <w:pPr>
              <w:pStyle w:val="ListParagraph"/>
              <w:numPr>
                <w:ilvl w:val="0"/>
                <w:numId w:val="144"/>
              </w:numPr>
              <w:spacing w:after="0"/>
              <w:rPr>
                <w:rFonts w:ascii="Times New Roman" w:hAnsi="Times New Roman"/>
                <w:sz w:val="24"/>
                <w:szCs w:val="24"/>
              </w:rPr>
            </w:pPr>
            <w:r w:rsidRPr="00D865CA">
              <w:rPr>
                <w:rFonts w:ascii="Times New Roman" w:hAnsi="Times New Roman"/>
                <w:sz w:val="24"/>
                <w:szCs w:val="24"/>
              </w:rPr>
              <w:t>Conduct market assessment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hideMark/>
          </w:tcPr>
          <w:p w14:paraId="281A9087" w14:textId="77777777" w:rsidR="00656A7F" w:rsidRPr="00D865CA" w:rsidRDefault="00656A7F">
            <w:pPr>
              <w:pStyle w:val="ListParagraph"/>
              <w:numPr>
                <w:ilvl w:val="1"/>
                <w:numId w:val="144"/>
              </w:numPr>
              <w:spacing w:after="0"/>
              <w:rPr>
                <w:rFonts w:ascii="Times New Roman" w:hAnsi="Times New Roman"/>
                <w:sz w:val="24"/>
                <w:szCs w:val="24"/>
              </w:rPr>
            </w:pPr>
            <w:r w:rsidRPr="00D865CA">
              <w:rPr>
                <w:rFonts w:ascii="Times New Roman" w:hAnsi="Times New Roman"/>
                <w:sz w:val="24"/>
                <w:szCs w:val="24"/>
              </w:rPr>
              <w:t>Market needs are identified as per industry.</w:t>
            </w:r>
          </w:p>
          <w:p w14:paraId="1E275CF1" w14:textId="77777777" w:rsidR="00656A7F" w:rsidRPr="00D865CA" w:rsidRDefault="00656A7F">
            <w:pPr>
              <w:pStyle w:val="ListParagraph"/>
              <w:numPr>
                <w:ilvl w:val="1"/>
                <w:numId w:val="144"/>
              </w:numPr>
              <w:spacing w:after="0"/>
              <w:rPr>
                <w:rFonts w:ascii="Times New Roman" w:hAnsi="Times New Roman"/>
                <w:sz w:val="24"/>
                <w:szCs w:val="24"/>
              </w:rPr>
            </w:pPr>
            <w:r w:rsidRPr="00D865CA">
              <w:rPr>
                <w:rFonts w:ascii="Times New Roman" w:hAnsi="Times New Roman"/>
                <w:sz w:val="24"/>
                <w:szCs w:val="24"/>
              </w:rPr>
              <w:t>Competition is assessed as per industry.</w:t>
            </w:r>
          </w:p>
          <w:p w14:paraId="6725517B" w14:textId="77777777" w:rsidR="00656A7F" w:rsidRPr="00D865CA" w:rsidRDefault="00656A7F">
            <w:pPr>
              <w:pStyle w:val="ListParagraph"/>
              <w:numPr>
                <w:ilvl w:val="1"/>
                <w:numId w:val="144"/>
              </w:numPr>
              <w:spacing w:after="0"/>
              <w:rPr>
                <w:rFonts w:ascii="Times New Roman" w:hAnsi="Times New Roman"/>
                <w:sz w:val="24"/>
                <w:szCs w:val="24"/>
              </w:rPr>
            </w:pPr>
            <w:r w:rsidRPr="00D865CA">
              <w:rPr>
                <w:rFonts w:ascii="Times New Roman" w:hAnsi="Times New Roman"/>
                <w:sz w:val="24"/>
                <w:szCs w:val="24"/>
              </w:rPr>
              <w:t>Target audience is analyzed as per marketing strategy</w:t>
            </w:r>
          </w:p>
          <w:p w14:paraId="1DB3C3E9" w14:textId="77777777" w:rsidR="00656A7F" w:rsidRPr="00D865CA" w:rsidRDefault="00656A7F">
            <w:pPr>
              <w:pStyle w:val="ListParagraph"/>
              <w:numPr>
                <w:ilvl w:val="1"/>
                <w:numId w:val="144"/>
              </w:numPr>
              <w:spacing w:after="0"/>
              <w:rPr>
                <w:rFonts w:ascii="Times New Roman" w:hAnsi="Times New Roman"/>
                <w:sz w:val="24"/>
                <w:szCs w:val="24"/>
              </w:rPr>
            </w:pPr>
            <w:r w:rsidRPr="00D865CA">
              <w:rPr>
                <w:rFonts w:ascii="Times New Roman" w:hAnsi="Times New Roman"/>
                <w:sz w:val="24"/>
                <w:szCs w:val="24"/>
              </w:rPr>
              <w:t>Market assessment report is prepared as per target audience feedback</w:t>
            </w:r>
          </w:p>
        </w:tc>
      </w:tr>
      <w:tr w:rsidR="00656A7F" w:rsidRPr="00D865CA" w14:paraId="0EC0E263" w14:textId="77777777" w:rsidTr="00656A7F">
        <w:trPr>
          <w:trHeight w:val="1340"/>
        </w:trPr>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16BB6C18" w14:textId="77777777" w:rsidR="00656A7F" w:rsidRPr="00D865CA" w:rsidRDefault="00656A7F">
            <w:pPr>
              <w:pStyle w:val="ListParagraph"/>
              <w:numPr>
                <w:ilvl w:val="0"/>
                <w:numId w:val="144"/>
              </w:numPr>
              <w:spacing w:after="0"/>
              <w:rPr>
                <w:rFonts w:ascii="Times New Roman" w:hAnsi="Times New Roman"/>
                <w:sz w:val="24"/>
                <w:szCs w:val="24"/>
              </w:rPr>
            </w:pPr>
            <w:r w:rsidRPr="00D865CA">
              <w:rPr>
                <w:rFonts w:ascii="Times New Roman" w:hAnsi="Times New Roman"/>
                <w:sz w:val="24"/>
                <w:szCs w:val="24"/>
              </w:rPr>
              <w:t>Create product prototype</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Pr>
          <w:p w14:paraId="2F2E9E26" w14:textId="77777777" w:rsidR="00656A7F" w:rsidRPr="00D865CA" w:rsidRDefault="00656A7F">
            <w:pPr>
              <w:pStyle w:val="ListParagraph"/>
              <w:numPr>
                <w:ilvl w:val="1"/>
                <w:numId w:val="145"/>
              </w:numPr>
              <w:spacing w:after="0"/>
              <w:rPr>
                <w:rFonts w:ascii="Times New Roman" w:hAnsi="Times New Roman"/>
                <w:sz w:val="24"/>
                <w:szCs w:val="24"/>
              </w:rPr>
            </w:pPr>
            <w:r w:rsidRPr="00D865CA">
              <w:rPr>
                <w:rFonts w:ascii="Times New Roman" w:hAnsi="Times New Roman"/>
                <w:sz w:val="24"/>
                <w:szCs w:val="24"/>
              </w:rPr>
              <w:t>Prototype objective is established as per marketing strategy.</w:t>
            </w:r>
          </w:p>
          <w:p w14:paraId="2A75F1F2" w14:textId="77777777" w:rsidR="00656A7F" w:rsidRPr="00D865CA" w:rsidRDefault="00656A7F">
            <w:pPr>
              <w:pStyle w:val="ListParagraph"/>
              <w:numPr>
                <w:ilvl w:val="1"/>
                <w:numId w:val="145"/>
              </w:numPr>
              <w:spacing w:after="0"/>
              <w:rPr>
                <w:rFonts w:ascii="Times New Roman" w:hAnsi="Times New Roman"/>
                <w:sz w:val="24"/>
                <w:szCs w:val="24"/>
              </w:rPr>
            </w:pPr>
            <w:r w:rsidRPr="00D865CA">
              <w:rPr>
                <w:rFonts w:ascii="Times New Roman" w:hAnsi="Times New Roman"/>
                <w:b/>
                <w:i/>
                <w:sz w:val="24"/>
                <w:szCs w:val="24"/>
              </w:rPr>
              <w:t>Prototype</w:t>
            </w:r>
            <w:r w:rsidRPr="00D865CA">
              <w:rPr>
                <w:rFonts w:ascii="Times New Roman" w:hAnsi="Times New Roman"/>
                <w:sz w:val="24"/>
                <w:szCs w:val="24"/>
              </w:rPr>
              <w:t xml:space="preserve"> views are gathered as per market report</w:t>
            </w:r>
          </w:p>
          <w:p w14:paraId="09CF9819" w14:textId="77777777" w:rsidR="00656A7F" w:rsidRPr="00D865CA" w:rsidRDefault="00656A7F">
            <w:pPr>
              <w:pStyle w:val="ListParagraph"/>
              <w:numPr>
                <w:ilvl w:val="1"/>
                <w:numId w:val="145"/>
              </w:numPr>
              <w:spacing w:after="0"/>
              <w:rPr>
                <w:rFonts w:ascii="Times New Roman" w:hAnsi="Times New Roman"/>
                <w:sz w:val="24"/>
                <w:szCs w:val="24"/>
              </w:rPr>
            </w:pPr>
            <w:r w:rsidRPr="00D865CA">
              <w:rPr>
                <w:rFonts w:ascii="Times New Roman" w:hAnsi="Times New Roman"/>
                <w:sz w:val="24"/>
                <w:szCs w:val="24"/>
              </w:rPr>
              <w:t>Prototype ideas are developed as per assessment report</w:t>
            </w:r>
          </w:p>
          <w:p w14:paraId="7C0ABFFC" w14:textId="77777777" w:rsidR="00656A7F" w:rsidRPr="00D865CA" w:rsidRDefault="00656A7F">
            <w:pPr>
              <w:pStyle w:val="ListParagraph"/>
              <w:numPr>
                <w:ilvl w:val="1"/>
                <w:numId w:val="145"/>
              </w:numPr>
              <w:spacing w:after="0"/>
              <w:rPr>
                <w:rFonts w:ascii="Times New Roman" w:hAnsi="Times New Roman"/>
                <w:sz w:val="24"/>
                <w:szCs w:val="24"/>
              </w:rPr>
            </w:pPr>
            <w:r w:rsidRPr="00D865CA">
              <w:rPr>
                <w:rFonts w:ascii="Times New Roman" w:hAnsi="Times New Roman"/>
                <w:sz w:val="24"/>
                <w:szCs w:val="24"/>
              </w:rPr>
              <w:t>Prototype feedback is analyzed as per consumer feedback</w:t>
            </w:r>
          </w:p>
          <w:p w14:paraId="43741CA2" w14:textId="77777777" w:rsidR="00656A7F" w:rsidRPr="00D865CA" w:rsidRDefault="00656A7F">
            <w:pPr>
              <w:pStyle w:val="ListParagraph"/>
              <w:numPr>
                <w:ilvl w:val="1"/>
                <w:numId w:val="145"/>
              </w:numPr>
              <w:spacing w:after="0"/>
              <w:rPr>
                <w:rFonts w:ascii="Times New Roman" w:hAnsi="Times New Roman"/>
                <w:sz w:val="24"/>
                <w:szCs w:val="24"/>
              </w:rPr>
            </w:pPr>
            <w:r w:rsidRPr="00D865CA">
              <w:rPr>
                <w:rFonts w:ascii="Times New Roman" w:hAnsi="Times New Roman"/>
                <w:sz w:val="24"/>
                <w:szCs w:val="24"/>
              </w:rPr>
              <w:t>Prototype report is prepared as per consumer feedback</w:t>
            </w:r>
          </w:p>
          <w:p w14:paraId="587B56E1" w14:textId="77777777" w:rsidR="00656A7F" w:rsidRPr="00D865CA" w:rsidRDefault="00656A7F" w:rsidP="00656A7F">
            <w:pPr>
              <w:spacing w:after="0"/>
              <w:rPr>
                <w:rFonts w:ascii="Times New Roman" w:hAnsi="Times New Roman" w:cs="Times New Roman"/>
              </w:rPr>
            </w:pPr>
          </w:p>
        </w:tc>
      </w:tr>
      <w:tr w:rsidR="00656A7F" w:rsidRPr="00D865CA" w14:paraId="5DFB7FC2" w14:textId="77777777" w:rsidTr="00656A7F">
        <w:tc>
          <w:tcPr>
            <w:tcW w:w="2970" w:type="dxa"/>
            <w:tcBorders>
              <w:top w:val="single" w:sz="4" w:space="0" w:color="000000"/>
              <w:left w:val="single" w:sz="4" w:space="0" w:color="000000"/>
              <w:bottom w:val="single" w:sz="4" w:space="0" w:color="000000"/>
              <w:right w:val="single" w:sz="4" w:space="0" w:color="000000"/>
            </w:tcBorders>
          </w:tcPr>
          <w:p w14:paraId="18B9B1FB" w14:textId="77777777" w:rsidR="00656A7F" w:rsidRPr="00D865CA" w:rsidRDefault="00656A7F">
            <w:pPr>
              <w:pStyle w:val="ListParagraph"/>
              <w:numPr>
                <w:ilvl w:val="0"/>
                <w:numId w:val="144"/>
              </w:numPr>
              <w:spacing w:after="0"/>
              <w:rPr>
                <w:rFonts w:ascii="Times New Roman" w:hAnsi="Times New Roman"/>
                <w:sz w:val="24"/>
                <w:szCs w:val="24"/>
              </w:rPr>
            </w:pPr>
            <w:r w:rsidRPr="00D865CA">
              <w:rPr>
                <w:rFonts w:ascii="Times New Roman" w:hAnsi="Times New Roman"/>
                <w:sz w:val="24"/>
                <w:szCs w:val="24"/>
              </w:rPr>
              <w:t>Conduct final Product launching</w:t>
            </w:r>
          </w:p>
          <w:p w14:paraId="26ED9EA3" w14:textId="77777777" w:rsidR="00656A7F" w:rsidRPr="00D865CA" w:rsidRDefault="00656A7F" w:rsidP="00656A7F">
            <w:pPr>
              <w:pStyle w:val="ListParagraph"/>
              <w:spacing w:after="0"/>
              <w:ind w:left="0"/>
              <w:rPr>
                <w:rFonts w:ascii="Times New Roman" w:hAnsi="Times New Roman"/>
                <w:sz w:val="24"/>
                <w:szCs w:val="24"/>
              </w:rPr>
            </w:pPr>
          </w:p>
        </w:tc>
        <w:tc>
          <w:tcPr>
            <w:tcW w:w="7290" w:type="dxa"/>
            <w:tcBorders>
              <w:top w:val="single" w:sz="4" w:space="0" w:color="000000"/>
              <w:left w:val="single" w:sz="4" w:space="0" w:color="000000"/>
              <w:bottom w:val="single" w:sz="4" w:space="0" w:color="000000"/>
              <w:right w:val="single" w:sz="4" w:space="0" w:color="000000"/>
            </w:tcBorders>
          </w:tcPr>
          <w:p w14:paraId="04EB8C64" w14:textId="77777777" w:rsidR="00656A7F" w:rsidRPr="00D865CA" w:rsidRDefault="00656A7F">
            <w:pPr>
              <w:pStyle w:val="ListParagraph"/>
              <w:numPr>
                <w:ilvl w:val="1"/>
                <w:numId w:val="146"/>
              </w:numPr>
              <w:spacing w:after="0"/>
              <w:rPr>
                <w:rFonts w:ascii="Times New Roman" w:hAnsi="Times New Roman"/>
                <w:sz w:val="24"/>
                <w:szCs w:val="24"/>
              </w:rPr>
            </w:pPr>
            <w:r w:rsidRPr="00D865CA">
              <w:rPr>
                <w:rFonts w:ascii="Times New Roman" w:hAnsi="Times New Roman"/>
                <w:sz w:val="24"/>
                <w:szCs w:val="24"/>
              </w:rPr>
              <w:t>Prototype is tested as per innovations procedure</w:t>
            </w:r>
          </w:p>
          <w:p w14:paraId="5B757C24" w14:textId="77777777" w:rsidR="00656A7F" w:rsidRPr="00D865CA" w:rsidRDefault="00656A7F">
            <w:pPr>
              <w:pStyle w:val="ListParagraph"/>
              <w:numPr>
                <w:ilvl w:val="1"/>
                <w:numId w:val="146"/>
              </w:numPr>
              <w:spacing w:after="0"/>
              <w:rPr>
                <w:rFonts w:ascii="Times New Roman" w:hAnsi="Times New Roman"/>
                <w:sz w:val="24"/>
                <w:szCs w:val="24"/>
              </w:rPr>
            </w:pPr>
            <w:r w:rsidRPr="00D865CA">
              <w:rPr>
                <w:rFonts w:ascii="Times New Roman" w:hAnsi="Times New Roman"/>
                <w:sz w:val="24"/>
                <w:szCs w:val="24"/>
              </w:rPr>
              <w:t>Final prototype is approved as per innovations policy.</w:t>
            </w:r>
          </w:p>
          <w:p w14:paraId="45286A89" w14:textId="77777777" w:rsidR="00656A7F" w:rsidRPr="00D865CA" w:rsidRDefault="00656A7F">
            <w:pPr>
              <w:pStyle w:val="ListParagraph"/>
              <w:numPr>
                <w:ilvl w:val="1"/>
                <w:numId w:val="146"/>
              </w:numPr>
              <w:spacing w:after="0"/>
              <w:rPr>
                <w:rFonts w:ascii="Times New Roman" w:hAnsi="Times New Roman"/>
                <w:sz w:val="24"/>
                <w:szCs w:val="24"/>
              </w:rPr>
            </w:pPr>
            <w:r w:rsidRPr="00D865CA">
              <w:rPr>
                <w:rFonts w:ascii="Times New Roman" w:hAnsi="Times New Roman"/>
                <w:sz w:val="24"/>
                <w:szCs w:val="24"/>
              </w:rPr>
              <w:t xml:space="preserve"> </w:t>
            </w:r>
            <w:r w:rsidRPr="00D865CA">
              <w:rPr>
                <w:rFonts w:ascii="Times New Roman" w:hAnsi="Times New Roman"/>
                <w:b/>
                <w:sz w:val="24"/>
                <w:szCs w:val="24"/>
              </w:rPr>
              <w:t>Roll out plan</w:t>
            </w:r>
            <w:r w:rsidRPr="00D865CA">
              <w:rPr>
                <w:rFonts w:ascii="Times New Roman" w:hAnsi="Times New Roman"/>
                <w:sz w:val="24"/>
                <w:szCs w:val="24"/>
              </w:rPr>
              <w:t xml:space="preserve"> is adopted as per innovations procedure.</w:t>
            </w:r>
          </w:p>
          <w:p w14:paraId="3A8BF478" w14:textId="77777777" w:rsidR="00656A7F" w:rsidRPr="00D865CA" w:rsidRDefault="00656A7F">
            <w:pPr>
              <w:pStyle w:val="ListParagraph"/>
              <w:numPr>
                <w:ilvl w:val="1"/>
                <w:numId w:val="146"/>
              </w:numPr>
              <w:spacing w:after="0"/>
              <w:rPr>
                <w:rFonts w:ascii="Times New Roman" w:hAnsi="Times New Roman"/>
                <w:sz w:val="24"/>
                <w:szCs w:val="24"/>
              </w:rPr>
            </w:pPr>
            <w:r w:rsidRPr="00D865CA">
              <w:rPr>
                <w:rFonts w:ascii="Times New Roman" w:hAnsi="Times New Roman"/>
                <w:sz w:val="24"/>
                <w:szCs w:val="24"/>
              </w:rPr>
              <w:t>Roll out budget is adopted and approved as per budgetary procedures.</w:t>
            </w:r>
          </w:p>
          <w:p w14:paraId="262E6C3F" w14:textId="77777777" w:rsidR="00656A7F" w:rsidRPr="00D865CA" w:rsidRDefault="00656A7F">
            <w:pPr>
              <w:pStyle w:val="ListParagraph"/>
              <w:numPr>
                <w:ilvl w:val="1"/>
                <w:numId w:val="146"/>
              </w:numPr>
              <w:spacing w:after="0"/>
              <w:rPr>
                <w:rFonts w:ascii="Times New Roman" w:hAnsi="Times New Roman"/>
                <w:sz w:val="24"/>
                <w:szCs w:val="24"/>
              </w:rPr>
            </w:pPr>
            <w:r w:rsidRPr="00D865CA">
              <w:rPr>
                <w:rFonts w:ascii="Times New Roman" w:hAnsi="Times New Roman"/>
                <w:sz w:val="24"/>
                <w:szCs w:val="24"/>
              </w:rPr>
              <w:t xml:space="preserve"> Final product is launched in accordance with Roll out plan.</w:t>
            </w:r>
          </w:p>
        </w:tc>
      </w:tr>
      <w:tr w:rsidR="00656A7F" w:rsidRPr="00D865CA" w14:paraId="45D1F434" w14:textId="77777777" w:rsidTr="00656A7F">
        <w:tc>
          <w:tcPr>
            <w:tcW w:w="2970" w:type="dxa"/>
            <w:tcBorders>
              <w:top w:val="single" w:sz="4" w:space="0" w:color="000000"/>
              <w:left w:val="single" w:sz="4" w:space="0" w:color="000000"/>
              <w:bottom w:val="single" w:sz="4" w:space="0" w:color="000000"/>
              <w:right w:val="single" w:sz="4" w:space="0" w:color="000000"/>
            </w:tcBorders>
          </w:tcPr>
          <w:p w14:paraId="14610B46" w14:textId="77777777" w:rsidR="00656A7F" w:rsidRPr="00D865CA" w:rsidRDefault="00656A7F">
            <w:pPr>
              <w:pStyle w:val="ListParagraph"/>
              <w:numPr>
                <w:ilvl w:val="0"/>
                <w:numId w:val="144"/>
              </w:numPr>
              <w:spacing w:after="0"/>
              <w:contextualSpacing w:val="0"/>
              <w:rPr>
                <w:rFonts w:ascii="Times New Roman" w:hAnsi="Times New Roman"/>
                <w:sz w:val="24"/>
                <w:szCs w:val="24"/>
              </w:rPr>
            </w:pPr>
            <w:r w:rsidRPr="00D865CA">
              <w:rPr>
                <w:rFonts w:ascii="Times New Roman" w:hAnsi="Times New Roman"/>
                <w:sz w:val="24"/>
                <w:szCs w:val="24"/>
              </w:rPr>
              <w:t xml:space="preserve">Conduct post Launch Evaluation </w:t>
            </w:r>
          </w:p>
          <w:p w14:paraId="69FA2F14" w14:textId="77777777" w:rsidR="00656A7F" w:rsidRPr="00D865CA" w:rsidRDefault="00656A7F" w:rsidP="00656A7F">
            <w:pPr>
              <w:spacing w:after="0"/>
              <w:ind w:left="402"/>
              <w:rPr>
                <w:rFonts w:ascii="Times New Roman" w:hAnsi="Times New Roman" w:cs="Times New Roman"/>
              </w:rPr>
            </w:pPr>
          </w:p>
        </w:tc>
        <w:tc>
          <w:tcPr>
            <w:tcW w:w="7290" w:type="dxa"/>
            <w:tcBorders>
              <w:top w:val="single" w:sz="4" w:space="0" w:color="000000"/>
              <w:left w:val="single" w:sz="4" w:space="0" w:color="000000"/>
              <w:bottom w:val="single" w:sz="4" w:space="0" w:color="000000"/>
              <w:right w:val="single" w:sz="4" w:space="0" w:color="000000"/>
            </w:tcBorders>
          </w:tcPr>
          <w:p w14:paraId="3DED0A60" w14:textId="77777777" w:rsidR="00656A7F" w:rsidRPr="00D865CA" w:rsidRDefault="00656A7F">
            <w:pPr>
              <w:pStyle w:val="ListParagraph"/>
              <w:numPr>
                <w:ilvl w:val="1"/>
                <w:numId w:val="147"/>
              </w:numPr>
              <w:spacing w:after="0"/>
              <w:rPr>
                <w:rFonts w:ascii="Times New Roman" w:hAnsi="Times New Roman"/>
                <w:sz w:val="24"/>
                <w:szCs w:val="24"/>
              </w:rPr>
            </w:pPr>
            <w:r w:rsidRPr="00D865CA">
              <w:rPr>
                <w:rFonts w:ascii="Times New Roman" w:hAnsi="Times New Roman"/>
                <w:sz w:val="24"/>
                <w:szCs w:val="24"/>
              </w:rPr>
              <w:t>Product feedback is gathered as per innovations procedures.</w:t>
            </w:r>
          </w:p>
          <w:p w14:paraId="49B3E53C" w14:textId="77777777" w:rsidR="00656A7F" w:rsidRPr="00D865CA" w:rsidRDefault="00656A7F">
            <w:pPr>
              <w:pStyle w:val="ListParagraph"/>
              <w:numPr>
                <w:ilvl w:val="1"/>
                <w:numId w:val="147"/>
              </w:numPr>
              <w:spacing w:after="0"/>
              <w:rPr>
                <w:rFonts w:ascii="Times New Roman" w:hAnsi="Times New Roman"/>
                <w:sz w:val="24"/>
                <w:szCs w:val="24"/>
              </w:rPr>
            </w:pPr>
            <w:r w:rsidRPr="00D865CA">
              <w:rPr>
                <w:rFonts w:ascii="Times New Roman" w:hAnsi="Times New Roman"/>
                <w:sz w:val="24"/>
                <w:szCs w:val="24"/>
              </w:rPr>
              <w:t>Product feedback is evaluated as per innovations procedures</w:t>
            </w:r>
          </w:p>
          <w:p w14:paraId="156DF8E7" w14:textId="77777777" w:rsidR="00656A7F" w:rsidRPr="00D865CA" w:rsidRDefault="00656A7F">
            <w:pPr>
              <w:pStyle w:val="ListParagraph"/>
              <w:numPr>
                <w:ilvl w:val="1"/>
                <w:numId w:val="147"/>
              </w:numPr>
              <w:spacing w:after="0"/>
              <w:rPr>
                <w:rFonts w:ascii="Times New Roman" w:hAnsi="Times New Roman"/>
                <w:sz w:val="24"/>
                <w:szCs w:val="24"/>
              </w:rPr>
            </w:pPr>
            <w:r w:rsidRPr="00D865CA">
              <w:rPr>
                <w:rFonts w:ascii="Times New Roman" w:hAnsi="Times New Roman"/>
                <w:sz w:val="24"/>
                <w:szCs w:val="24"/>
              </w:rPr>
              <w:t xml:space="preserve"> </w:t>
            </w:r>
            <w:r w:rsidRPr="00D865CA">
              <w:rPr>
                <w:rFonts w:ascii="Times New Roman" w:hAnsi="Times New Roman"/>
                <w:b/>
                <w:sz w:val="24"/>
                <w:szCs w:val="24"/>
              </w:rPr>
              <w:t>Product renovation</w:t>
            </w:r>
            <w:r w:rsidRPr="00D865CA">
              <w:rPr>
                <w:rFonts w:ascii="Times New Roman" w:hAnsi="Times New Roman"/>
                <w:sz w:val="24"/>
                <w:szCs w:val="24"/>
              </w:rPr>
              <w:t xml:space="preserve"> is adopted as per feedback report.</w:t>
            </w:r>
          </w:p>
          <w:p w14:paraId="36F2820C" w14:textId="77777777" w:rsidR="00656A7F" w:rsidRPr="00D865CA" w:rsidRDefault="00656A7F">
            <w:pPr>
              <w:pStyle w:val="ListParagraph"/>
              <w:numPr>
                <w:ilvl w:val="1"/>
                <w:numId w:val="147"/>
              </w:numPr>
              <w:spacing w:after="0"/>
              <w:rPr>
                <w:rFonts w:ascii="Times New Roman" w:hAnsi="Times New Roman"/>
                <w:sz w:val="24"/>
                <w:szCs w:val="24"/>
              </w:rPr>
            </w:pPr>
            <w:r w:rsidRPr="00D865CA">
              <w:rPr>
                <w:rFonts w:ascii="Times New Roman" w:hAnsi="Times New Roman"/>
                <w:sz w:val="24"/>
                <w:szCs w:val="24"/>
              </w:rPr>
              <w:t>Renovated product is redeployed to the market as per roll out plan</w:t>
            </w:r>
          </w:p>
          <w:p w14:paraId="1073CED1" w14:textId="77777777" w:rsidR="00656A7F" w:rsidRPr="00D865CA" w:rsidRDefault="00656A7F">
            <w:pPr>
              <w:pStyle w:val="ListParagraph"/>
              <w:numPr>
                <w:ilvl w:val="1"/>
                <w:numId w:val="147"/>
              </w:numPr>
              <w:spacing w:after="0"/>
              <w:rPr>
                <w:rFonts w:ascii="Times New Roman" w:hAnsi="Times New Roman"/>
                <w:sz w:val="24"/>
                <w:szCs w:val="24"/>
              </w:rPr>
            </w:pPr>
            <w:r w:rsidRPr="00D865CA">
              <w:rPr>
                <w:rFonts w:ascii="Times New Roman" w:hAnsi="Times New Roman"/>
                <w:sz w:val="24"/>
                <w:szCs w:val="24"/>
              </w:rPr>
              <w:t>Product optimization is maintained as per renovation strategy.</w:t>
            </w:r>
          </w:p>
        </w:tc>
      </w:tr>
    </w:tbl>
    <w:p w14:paraId="22924549" w14:textId="77777777" w:rsidR="00656A7F" w:rsidRPr="00D865CA" w:rsidRDefault="00656A7F" w:rsidP="00656A7F">
      <w:pPr>
        <w:spacing w:after="0"/>
        <w:rPr>
          <w:rFonts w:ascii="Times New Roman" w:hAnsi="Times New Roman" w:cs="Times New Roman"/>
          <w:b/>
        </w:rPr>
      </w:pPr>
    </w:p>
    <w:p w14:paraId="6078C58E" w14:textId="77777777" w:rsidR="00656A7F" w:rsidRPr="00D865CA" w:rsidRDefault="00656A7F" w:rsidP="00656A7F">
      <w:pPr>
        <w:spacing w:after="0"/>
        <w:rPr>
          <w:rFonts w:ascii="Times New Roman" w:hAnsi="Times New Roman" w:cs="Times New Roman"/>
          <w:b/>
        </w:rPr>
      </w:pPr>
      <w:r w:rsidRPr="00D865CA">
        <w:rPr>
          <w:rFonts w:ascii="Times New Roman" w:hAnsi="Times New Roman" w:cs="Times New Roman"/>
          <w:b/>
        </w:rPr>
        <w:t xml:space="preserve">RANGE </w:t>
      </w:r>
    </w:p>
    <w:p w14:paraId="143FAFBB" w14:textId="77777777" w:rsidR="00656A7F" w:rsidRPr="00D865CA" w:rsidRDefault="00656A7F" w:rsidP="00656A7F">
      <w:pPr>
        <w:spacing w:after="0"/>
        <w:rPr>
          <w:rFonts w:ascii="Times New Roman" w:hAnsi="Times New Roman" w:cs="Times New Roman"/>
        </w:rPr>
      </w:pPr>
      <w:r w:rsidRPr="00D865CA">
        <w:rPr>
          <w:rFonts w:ascii="Times New Roman" w:hAnsi="Times New Roman" w:cs="Times New Roman"/>
        </w:rPr>
        <w:t>This section provides work environments and conditions to which the performance criteria apply. It allows for different work environment and situations that will affect performance.</w:t>
      </w:r>
    </w:p>
    <w:p w14:paraId="6A4555EC" w14:textId="77777777" w:rsidR="00656A7F" w:rsidRPr="00D865CA" w:rsidRDefault="00656A7F" w:rsidP="00656A7F">
      <w:pPr>
        <w:spacing w:after="0"/>
        <w:rPr>
          <w:rFonts w:ascii="Times New Roman" w:hAnsi="Times New Roman" w:cs="Times New Roman"/>
        </w:rPr>
      </w:pPr>
    </w:p>
    <w:p w14:paraId="00FE3965" w14:textId="77777777" w:rsidR="00656A7F" w:rsidRPr="00D865CA" w:rsidRDefault="00656A7F" w:rsidP="00656A7F">
      <w:pPr>
        <w:spacing w:after="0"/>
        <w:rPr>
          <w:rFonts w:ascii="Times New Roman" w:hAnsi="Times New Roman" w:cs="Times New Roman"/>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656A7F" w:rsidRPr="00D865CA" w14:paraId="2810D2C9" w14:textId="77777777" w:rsidTr="00656A7F">
        <w:trPr>
          <w:tblHeader/>
        </w:trPr>
        <w:tc>
          <w:tcPr>
            <w:tcW w:w="2970" w:type="dxa"/>
            <w:tcBorders>
              <w:top w:val="single" w:sz="4" w:space="0" w:color="000000"/>
              <w:left w:val="single" w:sz="4" w:space="0" w:color="000000"/>
              <w:bottom w:val="single" w:sz="4" w:space="0" w:color="000000"/>
              <w:right w:val="single" w:sz="4" w:space="0" w:color="000000"/>
            </w:tcBorders>
            <w:hideMark/>
          </w:tcPr>
          <w:p w14:paraId="33EC986E" w14:textId="77777777" w:rsidR="00656A7F" w:rsidRPr="00D865CA" w:rsidRDefault="00656A7F" w:rsidP="00656A7F">
            <w:pPr>
              <w:pStyle w:val="ListParagraph"/>
              <w:spacing w:after="0"/>
              <w:ind w:left="0"/>
              <w:rPr>
                <w:rFonts w:ascii="Times New Roman" w:hAnsi="Times New Roman"/>
                <w:b/>
                <w:sz w:val="24"/>
                <w:szCs w:val="24"/>
              </w:rPr>
            </w:pPr>
            <w:r w:rsidRPr="00D865CA">
              <w:rPr>
                <w:rFonts w:ascii="Times New Roman" w:hAnsi="Times New Roman"/>
                <w:b/>
                <w:sz w:val="24"/>
                <w:szCs w:val="24"/>
              </w:rPr>
              <w:t>Variable</w:t>
            </w:r>
          </w:p>
        </w:tc>
        <w:tc>
          <w:tcPr>
            <w:tcW w:w="7290" w:type="dxa"/>
            <w:tcBorders>
              <w:top w:val="single" w:sz="4" w:space="0" w:color="000000"/>
              <w:left w:val="single" w:sz="4" w:space="0" w:color="000000"/>
              <w:bottom w:val="single" w:sz="4" w:space="0" w:color="000000"/>
              <w:right w:val="single" w:sz="4" w:space="0" w:color="000000"/>
            </w:tcBorders>
            <w:hideMark/>
          </w:tcPr>
          <w:p w14:paraId="16A08B68" w14:textId="77777777" w:rsidR="00656A7F" w:rsidRPr="00D865CA" w:rsidRDefault="00656A7F" w:rsidP="00656A7F">
            <w:pPr>
              <w:pStyle w:val="ListParagraph"/>
              <w:spacing w:after="0"/>
              <w:ind w:left="0"/>
              <w:rPr>
                <w:rFonts w:ascii="Times New Roman" w:hAnsi="Times New Roman"/>
                <w:sz w:val="24"/>
                <w:szCs w:val="24"/>
              </w:rPr>
            </w:pPr>
            <w:r w:rsidRPr="00D865CA">
              <w:rPr>
                <w:rFonts w:ascii="Times New Roman" w:hAnsi="Times New Roman"/>
                <w:b/>
                <w:sz w:val="24"/>
                <w:szCs w:val="24"/>
              </w:rPr>
              <w:t xml:space="preserve">Range </w:t>
            </w:r>
          </w:p>
        </w:tc>
      </w:tr>
      <w:tr w:rsidR="00656A7F" w:rsidRPr="00D865CA" w14:paraId="62F2FA65"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28733B7B" w14:textId="77777777" w:rsidR="00656A7F" w:rsidRPr="00D865CA" w:rsidRDefault="00656A7F">
            <w:pPr>
              <w:pStyle w:val="ListParagraph"/>
              <w:numPr>
                <w:ilvl w:val="0"/>
                <w:numId w:val="148"/>
              </w:numPr>
              <w:spacing w:after="0"/>
              <w:rPr>
                <w:rFonts w:ascii="Times New Roman" w:hAnsi="Times New Roman"/>
                <w:bCs/>
                <w:iCs/>
                <w:sz w:val="24"/>
                <w:szCs w:val="24"/>
              </w:rPr>
            </w:pPr>
            <w:r w:rsidRPr="00D865CA">
              <w:rPr>
                <w:rFonts w:ascii="Times New Roman" w:hAnsi="Times New Roman"/>
                <w:bCs/>
                <w:iCs/>
                <w:sz w:val="24"/>
                <w:szCs w:val="24"/>
              </w:rPr>
              <w:t>Prototype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67BDA055" w14:textId="77777777" w:rsidR="00656A7F" w:rsidRPr="00D865CA" w:rsidRDefault="00656A7F">
            <w:pPr>
              <w:pStyle w:val="ListParagraph"/>
              <w:numPr>
                <w:ilvl w:val="0"/>
                <w:numId w:val="143"/>
              </w:numPr>
              <w:spacing w:after="0"/>
              <w:rPr>
                <w:rFonts w:ascii="Times New Roman" w:hAnsi="Times New Roman"/>
                <w:sz w:val="24"/>
                <w:szCs w:val="24"/>
              </w:rPr>
            </w:pPr>
            <w:r w:rsidRPr="00D865CA">
              <w:rPr>
                <w:rFonts w:ascii="Times New Roman" w:hAnsi="Times New Roman"/>
                <w:sz w:val="24"/>
                <w:szCs w:val="24"/>
              </w:rPr>
              <w:t xml:space="preserve">Product </w:t>
            </w:r>
          </w:p>
          <w:p w14:paraId="70BCB960" w14:textId="77777777" w:rsidR="00656A7F" w:rsidRPr="00D865CA" w:rsidRDefault="00656A7F">
            <w:pPr>
              <w:pStyle w:val="ListParagraph"/>
              <w:numPr>
                <w:ilvl w:val="0"/>
                <w:numId w:val="143"/>
              </w:numPr>
              <w:spacing w:after="0"/>
              <w:rPr>
                <w:rFonts w:ascii="Times New Roman" w:hAnsi="Times New Roman"/>
                <w:sz w:val="24"/>
                <w:szCs w:val="24"/>
              </w:rPr>
            </w:pPr>
            <w:r w:rsidRPr="00D865CA">
              <w:rPr>
                <w:rFonts w:ascii="Times New Roman" w:hAnsi="Times New Roman"/>
                <w:sz w:val="24"/>
                <w:szCs w:val="24"/>
              </w:rPr>
              <w:t xml:space="preserve">Service </w:t>
            </w:r>
          </w:p>
          <w:p w14:paraId="13208DF7" w14:textId="77777777" w:rsidR="00656A7F" w:rsidRPr="00D865CA" w:rsidRDefault="00656A7F">
            <w:pPr>
              <w:pStyle w:val="ListParagraph"/>
              <w:numPr>
                <w:ilvl w:val="0"/>
                <w:numId w:val="143"/>
              </w:numPr>
              <w:spacing w:after="0"/>
              <w:rPr>
                <w:rFonts w:ascii="Times New Roman" w:hAnsi="Times New Roman"/>
                <w:sz w:val="24"/>
                <w:szCs w:val="24"/>
              </w:rPr>
            </w:pPr>
            <w:r w:rsidRPr="00D865CA">
              <w:rPr>
                <w:rFonts w:ascii="Times New Roman" w:hAnsi="Times New Roman"/>
                <w:sz w:val="24"/>
                <w:szCs w:val="24"/>
              </w:rPr>
              <w:t>Process</w:t>
            </w:r>
          </w:p>
        </w:tc>
      </w:tr>
      <w:tr w:rsidR="00656A7F" w:rsidRPr="00D865CA" w14:paraId="2346A26E"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1E7CE157" w14:textId="77777777" w:rsidR="00656A7F" w:rsidRPr="00D865CA" w:rsidRDefault="00656A7F">
            <w:pPr>
              <w:pStyle w:val="ListParagraph"/>
              <w:numPr>
                <w:ilvl w:val="0"/>
                <w:numId w:val="148"/>
              </w:numPr>
              <w:spacing w:after="0"/>
              <w:rPr>
                <w:rFonts w:ascii="Times New Roman" w:hAnsi="Times New Roman"/>
                <w:bCs/>
                <w:iCs/>
                <w:sz w:val="24"/>
                <w:szCs w:val="24"/>
              </w:rPr>
            </w:pPr>
            <w:r w:rsidRPr="00D865CA">
              <w:rPr>
                <w:rFonts w:ascii="Times New Roman" w:hAnsi="Times New Roman"/>
                <w:bCs/>
                <w:iCs/>
                <w:sz w:val="24"/>
                <w:szCs w:val="24"/>
              </w:rPr>
              <w:lastRenderedPageBreak/>
              <w:t>Roll out plan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37DD889E" w14:textId="77777777" w:rsidR="00656A7F" w:rsidRPr="00D865CA" w:rsidRDefault="00656A7F">
            <w:pPr>
              <w:numPr>
                <w:ilvl w:val="0"/>
                <w:numId w:val="76"/>
              </w:numPr>
              <w:spacing w:after="0" w:line="276" w:lineRule="auto"/>
              <w:rPr>
                <w:rFonts w:ascii="Times New Roman" w:hAnsi="Times New Roman" w:cs="Times New Roman"/>
              </w:rPr>
            </w:pPr>
            <w:r w:rsidRPr="00D865CA">
              <w:rPr>
                <w:rFonts w:ascii="Times New Roman" w:hAnsi="Times New Roman" w:cs="Times New Roman"/>
              </w:rPr>
              <w:t>Activity calendar</w:t>
            </w:r>
          </w:p>
          <w:p w14:paraId="48CEF036" w14:textId="77777777" w:rsidR="00656A7F" w:rsidRPr="00D865CA" w:rsidRDefault="00656A7F">
            <w:pPr>
              <w:numPr>
                <w:ilvl w:val="0"/>
                <w:numId w:val="76"/>
              </w:numPr>
              <w:spacing w:after="0" w:line="276" w:lineRule="auto"/>
              <w:rPr>
                <w:rFonts w:ascii="Times New Roman" w:hAnsi="Times New Roman" w:cs="Times New Roman"/>
              </w:rPr>
            </w:pPr>
            <w:r w:rsidRPr="00D865CA">
              <w:rPr>
                <w:rFonts w:ascii="Times New Roman" w:hAnsi="Times New Roman" w:cs="Times New Roman"/>
              </w:rPr>
              <w:t>Promotions</w:t>
            </w:r>
          </w:p>
          <w:p w14:paraId="45E22727" w14:textId="77777777" w:rsidR="00656A7F" w:rsidRPr="00D865CA" w:rsidRDefault="00656A7F">
            <w:pPr>
              <w:numPr>
                <w:ilvl w:val="0"/>
                <w:numId w:val="76"/>
              </w:numPr>
              <w:spacing w:after="0" w:line="276" w:lineRule="auto"/>
              <w:rPr>
                <w:rFonts w:ascii="Times New Roman" w:hAnsi="Times New Roman" w:cs="Times New Roman"/>
              </w:rPr>
            </w:pPr>
            <w:r w:rsidRPr="00D865CA">
              <w:rPr>
                <w:rFonts w:ascii="Times New Roman" w:hAnsi="Times New Roman" w:cs="Times New Roman"/>
              </w:rPr>
              <w:t>Route to market plan</w:t>
            </w:r>
          </w:p>
          <w:p w14:paraId="1004CD5A" w14:textId="77777777" w:rsidR="00656A7F" w:rsidRPr="00D865CA" w:rsidRDefault="00656A7F">
            <w:pPr>
              <w:numPr>
                <w:ilvl w:val="0"/>
                <w:numId w:val="76"/>
              </w:numPr>
              <w:spacing w:after="0" w:line="276" w:lineRule="auto"/>
              <w:rPr>
                <w:rFonts w:ascii="Times New Roman" w:hAnsi="Times New Roman" w:cs="Times New Roman"/>
              </w:rPr>
            </w:pPr>
            <w:r w:rsidRPr="00D865CA">
              <w:rPr>
                <w:rFonts w:ascii="Times New Roman" w:hAnsi="Times New Roman" w:cs="Times New Roman"/>
              </w:rPr>
              <w:t>Allocated budget</w:t>
            </w:r>
          </w:p>
        </w:tc>
      </w:tr>
      <w:tr w:rsidR="00656A7F" w:rsidRPr="00D865CA" w14:paraId="393037F0" w14:textId="77777777" w:rsidTr="00656A7F">
        <w:tc>
          <w:tcPr>
            <w:tcW w:w="2970" w:type="dxa"/>
            <w:tcBorders>
              <w:top w:val="single" w:sz="4" w:space="0" w:color="000000"/>
              <w:left w:val="single" w:sz="4" w:space="0" w:color="000000"/>
              <w:bottom w:val="single" w:sz="4" w:space="0" w:color="000000"/>
              <w:right w:val="single" w:sz="4" w:space="0" w:color="000000"/>
            </w:tcBorders>
            <w:hideMark/>
          </w:tcPr>
          <w:p w14:paraId="67D21A4B" w14:textId="77777777" w:rsidR="00656A7F" w:rsidRPr="00D865CA" w:rsidRDefault="00656A7F">
            <w:pPr>
              <w:pStyle w:val="ListParagraph"/>
              <w:numPr>
                <w:ilvl w:val="0"/>
                <w:numId w:val="148"/>
              </w:numPr>
              <w:spacing w:after="0"/>
              <w:rPr>
                <w:rFonts w:ascii="Times New Roman" w:hAnsi="Times New Roman"/>
                <w:bCs/>
                <w:iCs/>
                <w:sz w:val="24"/>
                <w:szCs w:val="24"/>
              </w:rPr>
            </w:pPr>
            <w:r w:rsidRPr="00D865CA">
              <w:rPr>
                <w:rFonts w:ascii="Times New Roman" w:hAnsi="Times New Roman"/>
                <w:bCs/>
                <w:iCs/>
                <w:sz w:val="24"/>
                <w:szCs w:val="24"/>
              </w:rPr>
              <w:t>Product renovation may include but not limited to:</w:t>
            </w:r>
          </w:p>
        </w:tc>
        <w:tc>
          <w:tcPr>
            <w:tcW w:w="7290" w:type="dxa"/>
            <w:tcBorders>
              <w:top w:val="single" w:sz="4" w:space="0" w:color="000000"/>
              <w:left w:val="single" w:sz="4" w:space="0" w:color="000000"/>
              <w:bottom w:val="single" w:sz="4" w:space="0" w:color="000000"/>
              <w:right w:val="single" w:sz="4" w:space="0" w:color="000000"/>
            </w:tcBorders>
            <w:hideMark/>
          </w:tcPr>
          <w:p w14:paraId="0247A244" w14:textId="77777777" w:rsidR="00656A7F" w:rsidRPr="00D865CA" w:rsidRDefault="00656A7F">
            <w:pPr>
              <w:pStyle w:val="ListParagraph"/>
              <w:numPr>
                <w:ilvl w:val="0"/>
                <w:numId w:val="143"/>
              </w:numPr>
              <w:spacing w:after="0"/>
              <w:rPr>
                <w:rFonts w:ascii="Times New Roman" w:hAnsi="Times New Roman"/>
                <w:sz w:val="24"/>
                <w:szCs w:val="24"/>
              </w:rPr>
            </w:pPr>
            <w:r w:rsidRPr="00D865CA">
              <w:rPr>
                <w:rFonts w:ascii="Times New Roman" w:hAnsi="Times New Roman"/>
                <w:sz w:val="24"/>
                <w:szCs w:val="24"/>
              </w:rPr>
              <w:t xml:space="preserve">Product </w:t>
            </w:r>
          </w:p>
          <w:p w14:paraId="1128B737" w14:textId="77777777" w:rsidR="00656A7F" w:rsidRPr="00D865CA" w:rsidRDefault="00656A7F">
            <w:pPr>
              <w:pStyle w:val="ListParagraph"/>
              <w:numPr>
                <w:ilvl w:val="0"/>
                <w:numId w:val="143"/>
              </w:numPr>
              <w:spacing w:after="0"/>
              <w:rPr>
                <w:rFonts w:ascii="Times New Roman" w:hAnsi="Times New Roman"/>
                <w:sz w:val="24"/>
                <w:szCs w:val="24"/>
              </w:rPr>
            </w:pPr>
            <w:r w:rsidRPr="00D865CA">
              <w:rPr>
                <w:rFonts w:ascii="Times New Roman" w:hAnsi="Times New Roman"/>
                <w:sz w:val="24"/>
                <w:szCs w:val="24"/>
              </w:rPr>
              <w:t xml:space="preserve">Service </w:t>
            </w:r>
          </w:p>
          <w:p w14:paraId="62096869" w14:textId="77777777" w:rsidR="00656A7F" w:rsidRPr="00D865CA" w:rsidRDefault="00656A7F">
            <w:pPr>
              <w:numPr>
                <w:ilvl w:val="0"/>
                <w:numId w:val="76"/>
              </w:numPr>
              <w:spacing w:after="0" w:line="276" w:lineRule="auto"/>
              <w:rPr>
                <w:rFonts w:ascii="Times New Roman" w:hAnsi="Times New Roman" w:cs="Times New Roman"/>
              </w:rPr>
            </w:pPr>
            <w:r w:rsidRPr="00D865CA">
              <w:rPr>
                <w:rFonts w:ascii="Times New Roman" w:hAnsi="Times New Roman" w:cs="Times New Roman"/>
              </w:rPr>
              <w:t>Process</w:t>
            </w:r>
          </w:p>
          <w:p w14:paraId="1DF7742A" w14:textId="77777777" w:rsidR="00656A7F" w:rsidRPr="00D865CA" w:rsidRDefault="00656A7F" w:rsidP="00656A7F">
            <w:pPr>
              <w:spacing w:after="0"/>
              <w:rPr>
                <w:rFonts w:ascii="Times New Roman" w:hAnsi="Times New Roman" w:cs="Times New Roman"/>
              </w:rPr>
            </w:pPr>
            <w:r w:rsidRPr="00D865CA">
              <w:rPr>
                <w:rFonts w:ascii="Times New Roman" w:hAnsi="Times New Roman" w:cs="Times New Roman"/>
              </w:rPr>
              <w:t>(e.g. repackaging, distribution channels, rebranding)</w:t>
            </w:r>
          </w:p>
        </w:tc>
      </w:tr>
    </w:tbl>
    <w:p w14:paraId="09DED360" w14:textId="77777777" w:rsidR="00656A7F" w:rsidRPr="00D865CA" w:rsidRDefault="00656A7F" w:rsidP="00656A7F">
      <w:pPr>
        <w:spacing w:after="0"/>
        <w:rPr>
          <w:rFonts w:ascii="Times New Roman" w:hAnsi="Times New Roman" w:cs="Times New Roman"/>
          <w:b/>
        </w:rPr>
      </w:pPr>
    </w:p>
    <w:p w14:paraId="445FAD8A" w14:textId="77777777" w:rsidR="00656A7F" w:rsidRPr="00D865CA" w:rsidRDefault="00656A7F" w:rsidP="00656A7F">
      <w:pPr>
        <w:spacing w:after="0"/>
        <w:rPr>
          <w:rFonts w:ascii="Times New Roman" w:hAnsi="Times New Roman" w:cs="Times New Roman"/>
          <w:b/>
        </w:rPr>
      </w:pPr>
      <w:r w:rsidRPr="00D865CA">
        <w:rPr>
          <w:rFonts w:ascii="Times New Roman" w:hAnsi="Times New Roman" w:cs="Times New Roman"/>
          <w:b/>
        </w:rPr>
        <w:t>REQUIRED KNOWLEDGE AND UNDERSTANDING</w:t>
      </w:r>
    </w:p>
    <w:p w14:paraId="259172A8" w14:textId="77777777" w:rsidR="00656A7F" w:rsidRPr="00D865CA" w:rsidRDefault="00656A7F" w:rsidP="00656A7F">
      <w:pPr>
        <w:spacing w:after="0"/>
        <w:rPr>
          <w:rFonts w:ascii="Times New Roman" w:hAnsi="Times New Roman" w:cs="Times New Roman"/>
        </w:rPr>
      </w:pPr>
      <w:r w:rsidRPr="00D865CA">
        <w:rPr>
          <w:rFonts w:ascii="Times New Roman" w:hAnsi="Times New Roman" w:cs="Times New Roman"/>
        </w:rPr>
        <w:t>The individual needs to demonstrate knowledge of:</w:t>
      </w:r>
    </w:p>
    <w:p w14:paraId="57E8639B" w14:textId="77777777" w:rsidR="00656A7F" w:rsidRPr="00D865CA" w:rsidRDefault="00656A7F" w:rsidP="00656A7F">
      <w:pPr>
        <w:spacing w:after="0"/>
        <w:rPr>
          <w:rFonts w:ascii="Times New Roman" w:hAnsi="Times New Roman" w:cs="Times New Roman"/>
        </w:rPr>
      </w:pPr>
    </w:p>
    <w:p w14:paraId="09422394" w14:textId="77777777" w:rsidR="00656A7F" w:rsidRPr="00D865CA" w:rsidRDefault="00656A7F">
      <w:pPr>
        <w:numPr>
          <w:ilvl w:val="0"/>
          <w:numId w:val="104"/>
        </w:numPr>
        <w:spacing w:after="0" w:line="276" w:lineRule="auto"/>
        <w:rPr>
          <w:rFonts w:ascii="Times New Roman" w:hAnsi="Times New Roman" w:cs="Times New Roman"/>
        </w:rPr>
      </w:pPr>
      <w:r w:rsidRPr="00D865CA">
        <w:rPr>
          <w:rFonts w:ascii="Times New Roman" w:hAnsi="Times New Roman" w:cs="Times New Roman"/>
        </w:rPr>
        <w:t>Technology Trends</w:t>
      </w:r>
    </w:p>
    <w:p w14:paraId="495B9851" w14:textId="77777777" w:rsidR="00656A7F" w:rsidRPr="00D865CA" w:rsidRDefault="00656A7F">
      <w:pPr>
        <w:numPr>
          <w:ilvl w:val="0"/>
          <w:numId w:val="104"/>
        </w:numPr>
        <w:spacing w:after="0" w:line="276" w:lineRule="auto"/>
        <w:rPr>
          <w:rFonts w:ascii="Times New Roman" w:hAnsi="Times New Roman" w:cs="Times New Roman"/>
        </w:rPr>
      </w:pPr>
      <w:r w:rsidRPr="00D865CA">
        <w:rPr>
          <w:rFonts w:ascii="Times New Roman" w:hAnsi="Times New Roman" w:cs="Times New Roman"/>
        </w:rPr>
        <w:t>Patenting and licensing</w:t>
      </w:r>
    </w:p>
    <w:p w14:paraId="59EF3411" w14:textId="77777777" w:rsidR="00656A7F" w:rsidRPr="00D865CA" w:rsidRDefault="00656A7F">
      <w:pPr>
        <w:numPr>
          <w:ilvl w:val="0"/>
          <w:numId w:val="104"/>
        </w:numPr>
        <w:spacing w:after="0" w:line="276" w:lineRule="auto"/>
        <w:rPr>
          <w:rFonts w:ascii="Times New Roman" w:hAnsi="Times New Roman" w:cs="Times New Roman"/>
        </w:rPr>
      </w:pPr>
      <w:r w:rsidRPr="00D865CA">
        <w:rPr>
          <w:rFonts w:ascii="Times New Roman" w:hAnsi="Times New Roman" w:cs="Times New Roman"/>
        </w:rPr>
        <w:t>Collaborations and Partnerships</w:t>
      </w:r>
    </w:p>
    <w:p w14:paraId="48AD4572" w14:textId="77777777" w:rsidR="00656A7F" w:rsidRPr="00D865CA" w:rsidRDefault="00656A7F">
      <w:pPr>
        <w:numPr>
          <w:ilvl w:val="0"/>
          <w:numId w:val="104"/>
        </w:numPr>
        <w:spacing w:after="0" w:line="276" w:lineRule="auto"/>
        <w:rPr>
          <w:rFonts w:ascii="Times New Roman" w:hAnsi="Times New Roman" w:cs="Times New Roman"/>
        </w:rPr>
      </w:pPr>
      <w:r w:rsidRPr="00D865CA">
        <w:rPr>
          <w:rFonts w:ascii="Times New Roman" w:hAnsi="Times New Roman" w:cs="Times New Roman"/>
        </w:rPr>
        <w:t>Marketing Strategic Planning</w:t>
      </w:r>
    </w:p>
    <w:p w14:paraId="3A4DF504" w14:textId="77777777" w:rsidR="00656A7F" w:rsidRPr="00D865CA" w:rsidRDefault="00656A7F">
      <w:pPr>
        <w:numPr>
          <w:ilvl w:val="0"/>
          <w:numId w:val="104"/>
        </w:numPr>
        <w:spacing w:after="0" w:line="276" w:lineRule="auto"/>
        <w:rPr>
          <w:rFonts w:ascii="Times New Roman" w:hAnsi="Times New Roman" w:cs="Times New Roman"/>
        </w:rPr>
      </w:pPr>
      <w:r w:rsidRPr="00D865CA">
        <w:rPr>
          <w:rFonts w:ascii="Times New Roman" w:hAnsi="Times New Roman" w:cs="Times New Roman"/>
        </w:rPr>
        <w:t>Research and development</w:t>
      </w:r>
    </w:p>
    <w:p w14:paraId="5BBD62AF" w14:textId="77777777" w:rsidR="00656A7F" w:rsidRPr="00D865CA" w:rsidRDefault="00656A7F">
      <w:pPr>
        <w:numPr>
          <w:ilvl w:val="0"/>
          <w:numId w:val="104"/>
        </w:numPr>
        <w:spacing w:after="0" w:line="276" w:lineRule="auto"/>
        <w:rPr>
          <w:rFonts w:ascii="Times New Roman" w:hAnsi="Times New Roman" w:cs="Times New Roman"/>
        </w:rPr>
      </w:pPr>
      <w:r w:rsidRPr="00D865CA">
        <w:rPr>
          <w:rFonts w:ascii="Times New Roman" w:hAnsi="Times New Roman" w:cs="Times New Roman"/>
        </w:rPr>
        <w:t>Policies and procedures</w:t>
      </w:r>
    </w:p>
    <w:p w14:paraId="0B7FB150" w14:textId="77777777" w:rsidR="00656A7F" w:rsidRPr="00D865CA" w:rsidRDefault="00656A7F">
      <w:pPr>
        <w:numPr>
          <w:ilvl w:val="0"/>
          <w:numId w:val="104"/>
        </w:numPr>
        <w:spacing w:after="0" w:line="276" w:lineRule="auto"/>
        <w:rPr>
          <w:rFonts w:ascii="Times New Roman" w:hAnsi="Times New Roman" w:cs="Times New Roman"/>
        </w:rPr>
      </w:pPr>
      <w:r w:rsidRPr="00D865CA">
        <w:rPr>
          <w:rFonts w:ascii="Times New Roman" w:hAnsi="Times New Roman" w:cs="Times New Roman"/>
        </w:rPr>
        <w:t>Market needs and gaps</w:t>
      </w:r>
    </w:p>
    <w:p w14:paraId="3CC20675" w14:textId="77777777" w:rsidR="00656A7F" w:rsidRPr="00D865CA" w:rsidRDefault="00656A7F">
      <w:pPr>
        <w:numPr>
          <w:ilvl w:val="0"/>
          <w:numId w:val="104"/>
        </w:numPr>
        <w:spacing w:after="0" w:line="276" w:lineRule="auto"/>
        <w:rPr>
          <w:rFonts w:ascii="Times New Roman" w:hAnsi="Times New Roman" w:cs="Times New Roman"/>
        </w:rPr>
      </w:pPr>
      <w:r w:rsidRPr="00D865CA">
        <w:rPr>
          <w:rFonts w:ascii="Times New Roman" w:hAnsi="Times New Roman" w:cs="Times New Roman"/>
        </w:rPr>
        <w:t>Balance Score card analysis</w:t>
      </w:r>
    </w:p>
    <w:p w14:paraId="7A7E7969" w14:textId="77777777" w:rsidR="00656A7F" w:rsidRPr="00D865CA" w:rsidRDefault="00656A7F">
      <w:pPr>
        <w:numPr>
          <w:ilvl w:val="0"/>
          <w:numId w:val="104"/>
        </w:numPr>
        <w:spacing w:after="0" w:line="276" w:lineRule="auto"/>
        <w:rPr>
          <w:rFonts w:ascii="Times New Roman" w:hAnsi="Times New Roman" w:cs="Times New Roman"/>
        </w:rPr>
      </w:pPr>
      <w:r w:rsidRPr="00D865CA">
        <w:rPr>
          <w:rFonts w:ascii="Times New Roman" w:hAnsi="Times New Roman" w:cs="Times New Roman"/>
        </w:rPr>
        <w:t>Basic procurement principles</w:t>
      </w:r>
    </w:p>
    <w:p w14:paraId="6104B936" w14:textId="77777777" w:rsidR="00656A7F" w:rsidRPr="00D865CA" w:rsidRDefault="00656A7F">
      <w:pPr>
        <w:numPr>
          <w:ilvl w:val="0"/>
          <w:numId w:val="104"/>
        </w:numPr>
        <w:spacing w:after="0" w:line="276" w:lineRule="auto"/>
        <w:rPr>
          <w:rFonts w:ascii="Times New Roman" w:hAnsi="Times New Roman" w:cs="Times New Roman"/>
        </w:rPr>
      </w:pPr>
      <w:r w:rsidRPr="00D865CA">
        <w:rPr>
          <w:rFonts w:ascii="Times New Roman" w:hAnsi="Times New Roman" w:cs="Times New Roman"/>
        </w:rPr>
        <w:t>Tactical plans</w:t>
      </w:r>
    </w:p>
    <w:p w14:paraId="0D42476E" w14:textId="77777777" w:rsidR="00656A7F" w:rsidRPr="00D865CA" w:rsidRDefault="00656A7F">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Corrective action plan</w:t>
      </w:r>
    </w:p>
    <w:p w14:paraId="42BAEF46" w14:textId="77777777" w:rsidR="00656A7F" w:rsidRPr="00D865CA" w:rsidRDefault="00656A7F">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Goal setting</w:t>
      </w:r>
    </w:p>
    <w:p w14:paraId="187A1FA2" w14:textId="77777777" w:rsidR="00656A7F" w:rsidRPr="00D865CA" w:rsidRDefault="00656A7F">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Organization vision, mission, goals objectives and values</w:t>
      </w:r>
    </w:p>
    <w:p w14:paraId="201C3D1B" w14:textId="77777777" w:rsidR="00656A7F" w:rsidRPr="00D865CA" w:rsidRDefault="00656A7F">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Monitoring and evaluating business operations</w:t>
      </w:r>
    </w:p>
    <w:p w14:paraId="7660F193" w14:textId="77777777" w:rsidR="00656A7F" w:rsidRPr="00D865CA" w:rsidRDefault="00656A7F">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 xml:space="preserve">Report writing </w:t>
      </w:r>
    </w:p>
    <w:p w14:paraId="00207A29" w14:textId="77777777" w:rsidR="00656A7F" w:rsidRPr="00D865CA" w:rsidRDefault="00656A7F">
      <w:pPr>
        <w:numPr>
          <w:ilvl w:val="0"/>
          <w:numId w:val="104"/>
        </w:numPr>
        <w:spacing w:after="0" w:line="276" w:lineRule="auto"/>
        <w:rPr>
          <w:rFonts w:ascii="Times New Roman" w:eastAsia="Times New Roman" w:hAnsi="Times New Roman" w:cs="Times New Roman"/>
        </w:rPr>
      </w:pPr>
      <w:r w:rsidRPr="00D865CA">
        <w:rPr>
          <w:rFonts w:ascii="Times New Roman" w:eastAsia="Times New Roman" w:hAnsi="Times New Roman" w:cs="Times New Roman"/>
        </w:rPr>
        <w:t>Cost Benefit Analysis</w:t>
      </w:r>
    </w:p>
    <w:p w14:paraId="78FB1DC7" w14:textId="77777777" w:rsidR="00656A7F" w:rsidRPr="00D865CA" w:rsidRDefault="00656A7F" w:rsidP="00656A7F">
      <w:pPr>
        <w:spacing w:after="0"/>
        <w:ind w:left="720"/>
        <w:rPr>
          <w:rFonts w:ascii="Times New Roman" w:hAnsi="Times New Roman" w:cs="Times New Roman"/>
        </w:rPr>
      </w:pPr>
    </w:p>
    <w:p w14:paraId="54B265E9" w14:textId="77777777" w:rsidR="00656A7F" w:rsidRPr="00D865CA" w:rsidRDefault="00656A7F" w:rsidP="00656A7F">
      <w:pPr>
        <w:spacing w:after="0"/>
        <w:rPr>
          <w:rFonts w:ascii="Times New Roman" w:hAnsi="Times New Roman" w:cs="Times New Roman"/>
        </w:rPr>
      </w:pPr>
      <w:r w:rsidRPr="00D865CA">
        <w:rPr>
          <w:rFonts w:ascii="Times New Roman" w:hAnsi="Times New Roman" w:cs="Times New Roman"/>
          <w:b/>
        </w:rPr>
        <w:t>SKILLS</w:t>
      </w:r>
    </w:p>
    <w:p w14:paraId="5AFC8538" w14:textId="77777777" w:rsidR="00656A7F" w:rsidRPr="00D865CA" w:rsidRDefault="00656A7F" w:rsidP="00656A7F">
      <w:pPr>
        <w:spacing w:after="0"/>
        <w:rPr>
          <w:rFonts w:ascii="Times New Roman" w:hAnsi="Times New Roman" w:cs="Times New Roman"/>
        </w:rPr>
      </w:pPr>
      <w:r w:rsidRPr="00D865CA">
        <w:rPr>
          <w:rFonts w:ascii="Times New Roman" w:hAnsi="Times New Roman" w:cs="Times New Roman"/>
        </w:rPr>
        <w:t>The individual needs to demonstrate the following skills:</w:t>
      </w:r>
    </w:p>
    <w:p w14:paraId="248F8C90" w14:textId="77777777" w:rsidR="00656A7F" w:rsidRPr="00D865CA" w:rsidRDefault="00656A7F">
      <w:pPr>
        <w:numPr>
          <w:ilvl w:val="0"/>
          <w:numId w:val="103"/>
        </w:numPr>
        <w:spacing w:after="0" w:line="276" w:lineRule="auto"/>
        <w:rPr>
          <w:rFonts w:ascii="Times New Roman" w:hAnsi="Times New Roman" w:cs="Times New Roman"/>
        </w:rPr>
      </w:pPr>
      <w:r w:rsidRPr="00D865CA">
        <w:rPr>
          <w:rFonts w:ascii="Times New Roman" w:hAnsi="Times New Roman" w:cs="Times New Roman"/>
        </w:rPr>
        <w:t>Creativity</w:t>
      </w:r>
    </w:p>
    <w:p w14:paraId="32103446" w14:textId="77777777" w:rsidR="00656A7F" w:rsidRPr="00D865CA" w:rsidRDefault="00656A7F">
      <w:pPr>
        <w:numPr>
          <w:ilvl w:val="0"/>
          <w:numId w:val="103"/>
        </w:numPr>
        <w:spacing w:after="0" w:line="276" w:lineRule="auto"/>
        <w:rPr>
          <w:rFonts w:ascii="Times New Roman" w:hAnsi="Times New Roman" w:cs="Times New Roman"/>
        </w:rPr>
      </w:pPr>
      <w:r w:rsidRPr="00D865CA">
        <w:rPr>
          <w:rFonts w:ascii="Times New Roman" w:hAnsi="Times New Roman" w:cs="Times New Roman"/>
        </w:rPr>
        <w:t>Innovative</w:t>
      </w:r>
    </w:p>
    <w:p w14:paraId="32B2319B" w14:textId="77777777" w:rsidR="00656A7F" w:rsidRPr="00D865CA" w:rsidRDefault="00656A7F">
      <w:pPr>
        <w:numPr>
          <w:ilvl w:val="0"/>
          <w:numId w:val="103"/>
        </w:numPr>
        <w:spacing w:after="0" w:line="276" w:lineRule="auto"/>
        <w:rPr>
          <w:rFonts w:ascii="Times New Roman" w:hAnsi="Times New Roman" w:cs="Times New Roman"/>
        </w:rPr>
      </w:pPr>
      <w:r w:rsidRPr="00D865CA">
        <w:rPr>
          <w:rFonts w:ascii="Times New Roman" w:hAnsi="Times New Roman" w:cs="Times New Roman"/>
        </w:rPr>
        <w:t xml:space="preserve">Analytical </w:t>
      </w:r>
    </w:p>
    <w:p w14:paraId="7925C86B" w14:textId="77777777" w:rsidR="00656A7F" w:rsidRPr="00D865CA" w:rsidRDefault="00656A7F">
      <w:pPr>
        <w:numPr>
          <w:ilvl w:val="0"/>
          <w:numId w:val="103"/>
        </w:numPr>
        <w:spacing w:after="0" w:line="276" w:lineRule="auto"/>
        <w:rPr>
          <w:rFonts w:ascii="Times New Roman" w:hAnsi="Times New Roman" w:cs="Times New Roman"/>
        </w:rPr>
      </w:pPr>
      <w:r w:rsidRPr="00D865CA">
        <w:rPr>
          <w:rFonts w:ascii="Times New Roman" w:hAnsi="Times New Roman" w:cs="Times New Roman"/>
        </w:rPr>
        <w:t xml:space="preserve">Communication </w:t>
      </w:r>
    </w:p>
    <w:p w14:paraId="3986AB28" w14:textId="77777777" w:rsidR="00656A7F" w:rsidRPr="00D865CA" w:rsidRDefault="00656A7F">
      <w:pPr>
        <w:numPr>
          <w:ilvl w:val="0"/>
          <w:numId w:val="103"/>
        </w:numPr>
        <w:spacing w:after="0" w:line="276" w:lineRule="auto"/>
        <w:rPr>
          <w:rFonts w:ascii="Times New Roman" w:hAnsi="Times New Roman" w:cs="Times New Roman"/>
        </w:rPr>
      </w:pPr>
      <w:r w:rsidRPr="00D865CA">
        <w:rPr>
          <w:rFonts w:ascii="Times New Roman" w:hAnsi="Times New Roman" w:cs="Times New Roman"/>
        </w:rPr>
        <w:t>Presentation</w:t>
      </w:r>
    </w:p>
    <w:p w14:paraId="7E60E1CA" w14:textId="77777777" w:rsidR="00656A7F" w:rsidRPr="00D865CA" w:rsidRDefault="00656A7F">
      <w:pPr>
        <w:numPr>
          <w:ilvl w:val="0"/>
          <w:numId w:val="103"/>
        </w:numPr>
        <w:spacing w:after="0" w:line="276" w:lineRule="auto"/>
        <w:rPr>
          <w:rFonts w:ascii="Times New Roman" w:hAnsi="Times New Roman" w:cs="Times New Roman"/>
        </w:rPr>
      </w:pPr>
      <w:r w:rsidRPr="00D865CA">
        <w:rPr>
          <w:rFonts w:ascii="Times New Roman" w:hAnsi="Times New Roman" w:cs="Times New Roman"/>
        </w:rPr>
        <w:t>Reporting</w:t>
      </w:r>
    </w:p>
    <w:p w14:paraId="65C2EE6D" w14:textId="77777777" w:rsidR="00656A7F" w:rsidRPr="00D865CA" w:rsidRDefault="00656A7F">
      <w:pPr>
        <w:numPr>
          <w:ilvl w:val="0"/>
          <w:numId w:val="103"/>
        </w:numPr>
        <w:spacing w:after="0" w:line="276" w:lineRule="auto"/>
        <w:rPr>
          <w:rFonts w:ascii="Times New Roman" w:hAnsi="Times New Roman" w:cs="Times New Roman"/>
        </w:rPr>
      </w:pPr>
      <w:r w:rsidRPr="00D865CA">
        <w:rPr>
          <w:rFonts w:ascii="Times New Roman" w:hAnsi="Times New Roman" w:cs="Times New Roman"/>
        </w:rPr>
        <w:t>Monitoring and evaluating</w:t>
      </w:r>
    </w:p>
    <w:p w14:paraId="0241C91B" w14:textId="77777777" w:rsidR="00656A7F" w:rsidRPr="00D865CA" w:rsidRDefault="00656A7F">
      <w:pPr>
        <w:numPr>
          <w:ilvl w:val="0"/>
          <w:numId w:val="103"/>
        </w:numPr>
        <w:spacing w:after="0" w:line="276" w:lineRule="auto"/>
        <w:rPr>
          <w:rFonts w:ascii="Times New Roman" w:hAnsi="Times New Roman" w:cs="Times New Roman"/>
        </w:rPr>
      </w:pPr>
      <w:r w:rsidRPr="00D865CA">
        <w:rPr>
          <w:rFonts w:ascii="Times New Roman" w:hAnsi="Times New Roman" w:cs="Times New Roman"/>
        </w:rPr>
        <w:t xml:space="preserve">Critical thinking </w:t>
      </w:r>
    </w:p>
    <w:p w14:paraId="30CCCDCD" w14:textId="77777777" w:rsidR="00656A7F" w:rsidRPr="00D865CA" w:rsidRDefault="00656A7F">
      <w:pPr>
        <w:numPr>
          <w:ilvl w:val="0"/>
          <w:numId w:val="103"/>
        </w:numPr>
        <w:spacing w:after="0" w:line="276" w:lineRule="auto"/>
        <w:rPr>
          <w:rFonts w:ascii="Times New Roman" w:hAnsi="Times New Roman" w:cs="Times New Roman"/>
        </w:rPr>
      </w:pPr>
      <w:r w:rsidRPr="00D865CA">
        <w:rPr>
          <w:rFonts w:ascii="Times New Roman" w:hAnsi="Times New Roman" w:cs="Times New Roman"/>
        </w:rPr>
        <w:t xml:space="preserve">Resource utilization </w:t>
      </w:r>
    </w:p>
    <w:p w14:paraId="3C0005C5" w14:textId="77777777" w:rsidR="00656A7F" w:rsidRPr="00D865CA" w:rsidRDefault="00656A7F">
      <w:pPr>
        <w:numPr>
          <w:ilvl w:val="0"/>
          <w:numId w:val="103"/>
        </w:numPr>
        <w:spacing w:after="0" w:line="276" w:lineRule="auto"/>
        <w:rPr>
          <w:rFonts w:ascii="Times New Roman" w:hAnsi="Times New Roman" w:cs="Times New Roman"/>
        </w:rPr>
      </w:pPr>
      <w:r w:rsidRPr="00D865CA">
        <w:rPr>
          <w:rFonts w:ascii="Times New Roman" w:hAnsi="Times New Roman" w:cs="Times New Roman"/>
        </w:rPr>
        <w:t>Technological</w:t>
      </w:r>
    </w:p>
    <w:p w14:paraId="67EA2E4E" w14:textId="77777777" w:rsidR="00656A7F" w:rsidRPr="00D865CA" w:rsidRDefault="00656A7F">
      <w:pPr>
        <w:numPr>
          <w:ilvl w:val="0"/>
          <w:numId w:val="103"/>
        </w:numPr>
        <w:spacing w:after="0" w:line="276" w:lineRule="auto"/>
        <w:rPr>
          <w:rFonts w:ascii="Times New Roman" w:hAnsi="Times New Roman" w:cs="Times New Roman"/>
        </w:rPr>
      </w:pPr>
      <w:r w:rsidRPr="00D865CA">
        <w:rPr>
          <w:rFonts w:ascii="Times New Roman" w:hAnsi="Times New Roman" w:cs="Times New Roman"/>
        </w:rPr>
        <w:lastRenderedPageBreak/>
        <w:t>Networking</w:t>
      </w:r>
    </w:p>
    <w:p w14:paraId="1DFF5B14" w14:textId="77777777" w:rsidR="00656A7F" w:rsidRPr="00D865CA" w:rsidRDefault="00656A7F" w:rsidP="00656A7F">
      <w:pPr>
        <w:spacing w:after="0"/>
        <w:ind w:left="720"/>
        <w:rPr>
          <w:rFonts w:ascii="Times New Roman" w:hAnsi="Times New Roman" w:cs="Times New Roman"/>
        </w:rPr>
      </w:pPr>
    </w:p>
    <w:p w14:paraId="6855C197" w14:textId="77777777" w:rsidR="00656A7F" w:rsidRPr="00D865CA" w:rsidRDefault="00656A7F" w:rsidP="00656A7F">
      <w:pPr>
        <w:spacing w:after="0"/>
        <w:rPr>
          <w:rFonts w:ascii="Times New Roman" w:hAnsi="Times New Roman" w:cs="Times New Roman"/>
          <w:b/>
        </w:rPr>
      </w:pPr>
    </w:p>
    <w:p w14:paraId="3CF0A7F4" w14:textId="77777777" w:rsidR="00656A7F" w:rsidRPr="00D865CA" w:rsidRDefault="00656A7F" w:rsidP="00656A7F">
      <w:pPr>
        <w:spacing w:after="0"/>
        <w:rPr>
          <w:rFonts w:ascii="Times New Roman" w:hAnsi="Times New Roman" w:cs="Times New Roman"/>
          <w:b/>
        </w:rPr>
      </w:pPr>
      <w:r w:rsidRPr="00D865CA">
        <w:rPr>
          <w:rFonts w:ascii="Times New Roman" w:hAnsi="Times New Roman" w:cs="Times New Roman"/>
          <w:b/>
        </w:rPr>
        <w:t>EVIDENCE GUIDE</w:t>
      </w:r>
    </w:p>
    <w:p w14:paraId="77681D45" w14:textId="77777777" w:rsidR="00656A7F" w:rsidRPr="00D865CA" w:rsidRDefault="00656A7F" w:rsidP="00656A7F">
      <w:pPr>
        <w:spacing w:after="0"/>
        <w:rPr>
          <w:rFonts w:ascii="Times New Roman" w:hAnsi="Times New Roman" w:cs="Times New Roman"/>
        </w:rPr>
      </w:pPr>
      <w:r w:rsidRPr="00D865CA">
        <w:rPr>
          <w:rFonts w:ascii="Times New Roman" w:hAnsi="Times New Roman" w:cs="Times New Roman"/>
        </w:rPr>
        <w:t>This provides guidance on assessment and must be read in conjunction with the performance criteria, required skills and knowledge and range.</w:t>
      </w:r>
    </w:p>
    <w:p w14:paraId="7037D3E7" w14:textId="77777777" w:rsidR="00656A7F" w:rsidRPr="00D865CA" w:rsidRDefault="00656A7F" w:rsidP="00656A7F">
      <w:pPr>
        <w:spacing w:after="0"/>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07"/>
      </w:tblGrid>
      <w:tr w:rsidR="00656A7F" w:rsidRPr="00D865CA" w14:paraId="47F696DC" w14:textId="77777777" w:rsidTr="00656A7F">
        <w:tc>
          <w:tcPr>
            <w:tcW w:w="1447" w:type="pct"/>
            <w:tcBorders>
              <w:top w:val="single" w:sz="4" w:space="0" w:color="000000"/>
              <w:left w:val="single" w:sz="4" w:space="0" w:color="000000"/>
              <w:bottom w:val="single" w:sz="4" w:space="0" w:color="000000"/>
              <w:right w:val="single" w:sz="4" w:space="0" w:color="000000"/>
            </w:tcBorders>
            <w:hideMark/>
          </w:tcPr>
          <w:p w14:paraId="28C93E3B" w14:textId="77777777" w:rsidR="00656A7F" w:rsidRPr="00D865CA" w:rsidRDefault="00656A7F">
            <w:pPr>
              <w:pStyle w:val="ListParagraph"/>
              <w:numPr>
                <w:ilvl w:val="0"/>
                <w:numId w:val="71"/>
              </w:numPr>
              <w:spacing w:after="0"/>
              <w:rPr>
                <w:rFonts w:ascii="Times New Roman" w:hAnsi="Times New Roman"/>
                <w:sz w:val="24"/>
                <w:szCs w:val="24"/>
              </w:rPr>
            </w:pPr>
            <w:r w:rsidRPr="00D865CA">
              <w:rPr>
                <w:rFonts w:ascii="Times New Roman" w:hAnsi="Times New Roman"/>
                <w:sz w:val="24"/>
                <w:szCs w:val="24"/>
              </w:rPr>
              <w:t>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4B6513E8" w14:textId="77777777" w:rsidR="00656A7F" w:rsidRPr="00D865CA" w:rsidRDefault="00656A7F" w:rsidP="00656A7F">
            <w:pPr>
              <w:spacing w:after="0"/>
              <w:rPr>
                <w:rFonts w:ascii="Times New Roman" w:hAnsi="Times New Roman" w:cs="Times New Roman"/>
              </w:rPr>
            </w:pPr>
            <w:r w:rsidRPr="00D865CA">
              <w:rPr>
                <w:rFonts w:ascii="Times New Roman" w:hAnsi="Times New Roman" w:cs="Times New Roman"/>
              </w:rPr>
              <w:t>Assessment requires evidence that the candidate:</w:t>
            </w:r>
          </w:p>
          <w:p w14:paraId="7FB98724" w14:textId="77777777" w:rsidR="00656A7F" w:rsidRPr="00D865CA" w:rsidRDefault="00656A7F">
            <w:pPr>
              <w:pStyle w:val="ListParagraph"/>
              <w:numPr>
                <w:ilvl w:val="1"/>
                <w:numId w:val="71"/>
              </w:numPr>
              <w:spacing w:after="0"/>
              <w:rPr>
                <w:rFonts w:ascii="Times New Roman" w:hAnsi="Times New Roman"/>
                <w:sz w:val="24"/>
                <w:szCs w:val="24"/>
              </w:rPr>
            </w:pPr>
            <w:r w:rsidRPr="00D865CA">
              <w:rPr>
                <w:rFonts w:ascii="Times New Roman" w:hAnsi="Times New Roman"/>
                <w:sz w:val="24"/>
                <w:szCs w:val="24"/>
              </w:rPr>
              <w:t>Conducted market assessment</w:t>
            </w:r>
          </w:p>
          <w:p w14:paraId="0B826472" w14:textId="77777777" w:rsidR="00656A7F" w:rsidRPr="00D865CA" w:rsidRDefault="00656A7F">
            <w:pPr>
              <w:pStyle w:val="ListParagraph"/>
              <w:numPr>
                <w:ilvl w:val="1"/>
                <w:numId w:val="71"/>
              </w:numPr>
              <w:spacing w:after="0"/>
              <w:rPr>
                <w:rFonts w:ascii="Times New Roman" w:hAnsi="Times New Roman"/>
                <w:sz w:val="24"/>
                <w:szCs w:val="24"/>
              </w:rPr>
            </w:pPr>
            <w:r w:rsidRPr="00D865CA">
              <w:rPr>
                <w:rFonts w:ascii="Times New Roman" w:hAnsi="Times New Roman"/>
                <w:sz w:val="24"/>
                <w:szCs w:val="24"/>
              </w:rPr>
              <w:t>Created product prototype</w:t>
            </w:r>
          </w:p>
          <w:p w14:paraId="4A69628D" w14:textId="095FE700" w:rsidR="00656A7F" w:rsidRPr="00B36F6B" w:rsidRDefault="00656A7F">
            <w:pPr>
              <w:pStyle w:val="ListParagraph"/>
              <w:numPr>
                <w:ilvl w:val="1"/>
                <w:numId w:val="71"/>
              </w:numPr>
              <w:spacing w:after="0"/>
              <w:rPr>
                <w:rFonts w:ascii="Times New Roman" w:hAnsi="Times New Roman"/>
                <w:sz w:val="24"/>
                <w:szCs w:val="24"/>
              </w:rPr>
            </w:pPr>
            <w:r w:rsidRPr="00D865CA">
              <w:rPr>
                <w:rFonts w:ascii="Times New Roman" w:hAnsi="Times New Roman"/>
                <w:sz w:val="24"/>
                <w:szCs w:val="24"/>
              </w:rPr>
              <w:t>Conducted final product launching</w:t>
            </w:r>
          </w:p>
        </w:tc>
      </w:tr>
      <w:tr w:rsidR="00656A7F" w:rsidRPr="00D865CA" w14:paraId="3C91FA92" w14:textId="77777777" w:rsidTr="00656A7F">
        <w:tc>
          <w:tcPr>
            <w:tcW w:w="1447" w:type="pct"/>
            <w:tcBorders>
              <w:top w:val="single" w:sz="4" w:space="0" w:color="000000"/>
              <w:left w:val="single" w:sz="4" w:space="0" w:color="000000"/>
              <w:bottom w:val="single" w:sz="4" w:space="0" w:color="000000"/>
              <w:right w:val="single" w:sz="4" w:space="0" w:color="000000"/>
            </w:tcBorders>
            <w:hideMark/>
          </w:tcPr>
          <w:p w14:paraId="5A065561" w14:textId="77777777" w:rsidR="00656A7F" w:rsidRPr="00D865CA" w:rsidRDefault="00656A7F">
            <w:pPr>
              <w:pStyle w:val="ListParagraph"/>
              <w:numPr>
                <w:ilvl w:val="0"/>
                <w:numId w:val="71"/>
              </w:numPr>
              <w:spacing w:after="0"/>
              <w:rPr>
                <w:rFonts w:ascii="Times New Roman" w:hAnsi="Times New Roman"/>
                <w:sz w:val="24"/>
                <w:szCs w:val="24"/>
              </w:rPr>
            </w:pPr>
            <w:r w:rsidRPr="00D865CA">
              <w:rPr>
                <w:rFonts w:ascii="Times New Roman" w:hAnsi="Times New Roman"/>
                <w:sz w:val="24"/>
                <w:szCs w:val="24"/>
              </w:rPr>
              <w:t>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18CAE73E" w14:textId="77777777" w:rsidR="00817DE3" w:rsidRPr="003E500A" w:rsidRDefault="00817DE3" w:rsidP="00817DE3">
            <w:pPr>
              <w:tabs>
                <w:tab w:val="left" w:pos="702"/>
              </w:tabs>
              <w:spacing w:line="360" w:lineRule="auto"/>
              <w:contextualSpacing/>
              <w:rPr>
                <w:rFonts w:ascii="Times New Roman" w:eastAsia="Times New Roman" w:hAnsi="Times New Roman" w:cs="Times New Roman"/>
              </w:rPr>
            </w:pPr>
            <w:r w:rsidRPr="003E500A">
              <w:rPr>
                <w:rFonts w:ascii="Times New Roman" w:eastAsia="Times New Roman" w:hAnsi="Times New Roman" w:cs="Times New Roman"/>
              </w:rPr>
              <w:t>The following resources should be provided:</w:t>
            </w:r>
          </w:p>
          <w:p w14:paraId="736C2A3C" w14:textId="77777777" w:rsidR="00817DE3" w:rsidRDefault="00817DE3">
            <w:pPr>
              <w:pStyle w:val="ListParagraph"/>
              <w:widowControl w:val="0"/>
              <w:numPr>
                <w:ilvl w:val="1"/>
                <w:numId w:val="162"/>
              </w:numPr>
              <w:tabs>
                <w:tab w:val="left" w:pos="702"/>
              </w:tabs>
              <w:spacing w:before="100" w:beforeAutospacing="1" w:after="0" w:line="360" w:lineRule="auto"/>
              <w:rPr>
                <w:rFonts w:ascii="Times New Roman" w:eastAsia="Times New Roman" w:hAnsi="Times New Roman"/>
              </w:rPr>
            </w:pPr>
            <w:r w:rsidRPr="00817DE3">
              <w:rPr>
                <w:rFonts w:ascii="Times New Roman" w:eastAsia="Times New Roman" w:hAnsi="Times New Roman"/>
              </w:rPr>
              <w:t>Access to relevant workplace or appropriately simulated</w:t>
            </w:r>
          </w:p>
          <w:p w14:paraId="2B1DE08C" w14:textId="77777777" w:rsidR="00817DE3" w:rsidRDefault="00817DE3">
            <w:pPr>
              <w:pStyle w:val="ListParagraph"/>
              <w:widowControl w:val="0"/>
              <w:numPr>
                <w:ilvl w:val="1"/>
                <w:numId w:val="162"/>
              </w:numPr>
              <w:tabs>
                <w:tab w:val="left" w:pos="702"/>
              </w:tabs>
              <w:spacing w:before="100" w:beforeAutospacing="1" w:after="0" w:line="360" w:lineRule="auto"/>
              <w:rPr>
                <w:rFonts w:ascii="Times New Roman" w:eastAsia="Times New Roman" w:hAnsi="Times New Roman"/>
              </w:rPr>
            </w:pPr>
            <w:r w:rsidRPr="00817DE3">
              <w:rPr>
                <w:rFonts w:ascii="Times New Roman" w:eastAsia="Times New Roman" w:hAnsi="Times New Roman"/>
              </w:rPr>
              <w:t>Environment where assessment can take place</w:t>
            </w:r>
          </w:p>
          <w:p w14:paraId="5FB1A19D" w14:textId="5F9325CC" w:rsidR="00656A7F" w:rsidRPr="00817DE3" w:rsidRDefault="00817DE3">
            <w:pPr>
              <w:pStyle w:val="ListParagraph"/>
              <w:widowControl w:val="0"/>
              <w:numPr>
                <w:ilvl w:val="1"/>
                <w:numId w:val="162"/>
              </w:numPr>
              <w:tabs>
                <w:tab w:val="left" w:pos="702"/>
              </w:tabs>
              <w:spacing w:before="100" w:beforeAutospacing="1" w:after="0" w:line="360" w:lineRule="auto"/>
              <w:rPr>
                <w:rFonts w:ascii="Times New Roman" w:eastAsia="Times New Roman" w:hAnsi="Times New Roman"/>
              </w:rPr>
            </w:pPr>
            <w:r w:rsidRPr="00817DE3">
              <w:rPr>
                <w:rFonts w:ascii="Times New Roman" w:eastAsia="Times New Roman" w:hAnsi="Times New Roman"/>
              </w:rPr>
              <w:t>Materials relevant to the proposed activity or tasks</w:t>
            </w:r>
          </w:p>
        </w:tc>
      </w:tr>
      <w:tr w:rsidR="00656A7F" w:rsidRPr="00D865CA" w14:paraId="751F8687" w14:textId="77777777" w:rsidTr="00656A7F">
        <w:tc>
          <w:tcPr>
            <w:tcW w:w="1447" w:type="pct"/>
            <w:tcBorders>
              <w:top w:val="single" w:sz="4" w:space="0" w:color="000000"/>
              <w:left w:val="single" w:sz="4" w:space="0" w:color="000000"/>
              <w:bottom w:val="single" w:sz="4" w:space="0" w:color="000000"/>
              <w:right w:val="single" w:sz="4" w:space="0" w:color="000000"/>
            </w:tcBorders>
            <w:hideMark/>
          </w:tcPr>
          <w:p w14:paraId="47469A84" w14:textId="77777777" w:rsidR="00656A7F" w:rsidRPr="00D865CA" w:rsidRDefault="00656A7F">
            <w:pPr>
              <w:pStyle w:val="ListParagraph"/>
              <w:numPr>
                <w:ilvl w:val="0"/>
                <w:numId w:val="71"/>
              </w:numPr>
              <w:spacing w:after="0"/>
              <w:rPr>
                <w:rFonts w:ascii="Times New Roman" w:hAnsi="Times New Roman"/>
                <w:sz w:val="24"/>
                <w:szCs w:val="24"/>
              </w:rPr>
            </w:pPr>
            <w:r w:rsidRPr="00D865CA">
              <w:rPr>
                <w:rFonts w:ascii="Times New Roman" w:hAnsi="Times New Roman"/>
                <w:sz w:val="24"/>
                <w:szCs w:val="24"/>
              </w:rPr>
              <w:t xml:space="preserve">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7AA28DDF" w14:textId="77777777" w:rsidR="00656A7F" w:rsidRPr="00D865CA" w:rsidRDefault="00656A7F" w:rsidP="00656A7F">
            <w:pPr>
              <w:spacing w:after="0"/>
              <w:rPr>
                <w:rFonts w:ascii="Times New Roman" w:hAnsi="Times New Roman" w:cs="Times New Roman"/>
              </w:rPr>
            </w:pPr>
            <w:r w:rsidRPr="00D865CA">
              <w:rPr>
                <w:rFonts w:ascii="Times New Roman" w:hAnsi="Times New Roman" w:cs="Times New Roman"/>
              </w:rPr>
              <w:t>Competency may be assessed through:</w:t>
            </w:r>
          </w:p>
          <w:p w14:paraId="49298EA2" w14:textId="77777777" w:rsidR="00656A7F" w:rsidRPr="00D865CA" w:rsidRDefault="00656A7F">
            <w:pPr>
              <w:pStyle w:val="ListParagraph"/>
              <w:numPr>
                <w:ilvl w:val="1"/>
                <w:numId w:val="71"/>
              </w:numPr>
              <w:spacing w:after="0"/>
              <w:rPr>
                <w:rFonts w:ascii="Times New Roman" w:hAnsi="Times New Roman"/>
                <w:sz w:val="24"/>
                <w:szCs w:val="24"/>
              </w:rPr>
            </w:pPr>
            <w:r w:rsidRPr="00D865CA">
              <w:rPr>
                <w:rFonts w:ascii="Times New Roman" w:hAnsi="Times New Roman"/>
                <w:sz w:val="24"/>
                <w:szCs w:val="24"/>
              </w:rPr>
              <w:t>Written tests</w:t>
            </w:r>
          </w:p>
          <w:p w14:paraId="0E97D66C" w14:textId="77777777" w:rsidR="00656A7F" w:rsidRPr="00D865CA" w:rsidRDefault="00656A7F">
            <w:pPr>
              <w:numPr>
                <w:ilvl w:val="1"/>
                <w:numId w:val="71"/>
              </w:numPr>
              <w:spacing w:after="0" w:line="276" w:lineRule="auto"/>
              <w:rPr>
                <w:rFonts w:ascii="Times New Roman" w:hAnsi="Times New Roman" w:cs="Times New Roman"/>
              </w:rPr>
            </w:pPr>
            <w:r w:rsidRPr="00D865CA">
              <w:rPr>
                <w:rFonts w:ascii="Times New Roman" w:hAnsi="Times New Roman" w:cs="Times New Roman"/>
              </w:rPr>
              <w:t>Third party reports</w:t>
            </w:r>
          </w:p>
          <w:p w14:paraId="7209982A" w14:textId="320C371C" w:rsidR="00B36F6B" w:rsidRPr="00B36F6B" w:rsidRDefault="00656A7F">
            <w:pPr>
              <w:numPr>
                <w:ilvl w:val="1"/>
                <w:numId w:val="71"/>
              </w:numPr>
              <w:spacing w:after="0" w:line="276" w:lineRule="auto"/>
              <w:rPr>
                <w:rFonts w:ascii="Times New Roman" w:hAnsi="Times New Roman" w:cs="Times New Roman"/>
              </w:rPr>
            </w:pPr>
            <w:r w:rsidRPr="00D865CA">
              <w:rPr>
                <w:rFonts w:ascii="Times New Roman" w:hAnsi="Times New Roman" w:cs="Times New Roman"/>
              </w:rPr>
              <w:t>Case studies</w:t>
            </w:r>
          </w:p>
        </w:tc>
      </w:tr>
      <w:tr w:rsidR="00656A7F" w:rsidRPr="00D865CA" w14:paraId="1E0054D7" w14:textId="77777777" w:rsidTr="00656A7F">
        <w:tc>
          <w:tcPr>
            <w:tcW w:w="1447" w:type="pct"/>
            <w:tcBorders>
              <w:top w:val="single" w:sz="4" w:space="0" w:color="000000"/>
              <w:left w:val="single" w:sz="4" w:space="0" w:color="000000"/>
              <w:bottom w:val="single" w:sz="4" w:space="0" w:color="000000"/>
              <w:right w:val="single" w:sz="4" w:space="0" w:color="000000"/>
            </w:tcBorders>
            <w:hideMark/>
          </w:tcPr>
          <w:p w14:paraId="5578F23C" w14:textId="77777777" w:rsidR="00656A7F" w:rsidRPr="00D865CA" w:rsidRDefault="00656A7F">
            <w:pPr>
              <w:pStyle w:val="ListParagraph"/>
              <w:numPr>
                <w:ilvl w:val="0"/>
                <w:numId w:val="71"/>
              </w:numPr>
              <w:spacing w:after="0"/>
              <w:rPr>
                <w:rFonts w:ascii="Times New Roman" w:hAnsi="Times New Roman"/>
                <w:sz w:val="24"/>
                <w:szCs w:val="24"/>
              </w:rPr>
            </w:pPr>
            <w:r w:rsidRPr="00D865CA">
              <w:rPr>
                <w:rFonts w:ascii="Times New Roman" w:hAnsi="Times New Roman"/>
                <w:sz w:val="24"/>
                <w:szCs w:val="24"/>
              </w:rPr>
              <w:t>Context of Assessment</w:t>
            </w:r>
          </w:p>
        </w:tc>
        <w:tc>
          <w:tcPr>
            <w:tcW w:w="3553" w:type="pct"/>
            <w:tcBorders>
              <w:top w:val="single" w:sz="4" w:space="0" w:color="000000"/>
              <w:left w:val="single" w:sz="4" w:space="0" w:color="000000"/>
              <w:bottom w:val="single" w:sz="4" w:space="0" w:color="000000"/>
              <w:right w:val="single" w:sz="4" w:space="0" w:color="000000"/>
            </w:tcBorders>
            <w:hideMark/>
          </w:tcPr>
          <w:p w14:paraId="47F85C78" w14:textId="2727E176" w:rsidR="00656A7F" w:rsidRPr="00D865CA" w:rsidRDefault="00B36F6B" w:rsidP="00656A7F">
            <w:pPr>
              <w:spacing w:after="0"/>
              <w:ind w:left="18"/>
              <w:rPr>
                <w:rFonts w:ascii="Times New Roman" w:hAnsi="Times New Roman" w:cs="Times New Roman"/>
              </w:rPr>
            </w:pPr>
            <w:r w:rsidRPr="00E32881">
              <w:rPr>
                <w:rFonts w:ascii="Calibri" w:eastAsia="Calibri" w:hAnsi="Calibri" w:cs="Times New Roman"/>
                <w:kern w:val="2"/>
                <w14:ligatures w14:val="standardContextual"/>
              </w:rPr>
              <w:t>This competency may be assessed in a workplace or in a simulated workplace.</w:t>
            </w:r>
          </w:p>
        </w:tc>
      </w:tr>
      <w:tr w:rsidR="00656A7F" w:rsidRPr="00D865CA" w14:paraId="17FF5F4A" w14:textId="77777777" w:rsidTr="00656A7F">
        <w:tc>
          <w:tcPr>
            <w:tcW w:w="1447" w:type="pct"/>
            <w:tcBorders>
              <w:top w:val="single" w:sz="4" w:space="0" w:color="000000"/>
              <w:left w:val="single" w:sz="4" w:space="0" w:color="000000"/>
              <w:bottom w:val="single" w:sz="4" w:space="0" w:color="000000"/>
              <w:right w:val="single" w:sz="4" w:space="0" w:color="000000"/>
            </w:tcBorders>
            <w:hideMark/>
          </w:tcPr>
          <w:p w14:paraId="0DC38F81" w14:textId="77777777" w:rsidR="00656A7F" w:rsidRPr="00D865CA" w:rsidRDefault="00656A7F">
            <w:pPr>
              <w:pStyle w:val="ListParagraph"/>
              <w:numPr>
                <w:ilvl w:val="0"/>
                <w:numId w:val="71"/>
              </w:numPr>
              <w:spacing w:after="0"/>
              <w:rPr>
                <w:rFonts w:ascii="Times New Roman" w:hAnsi="Times New Roman"/>
                <w:sz w:val="24"/>
                <w:szCs w:val="24"/>
              </w:rPr>
            </w:pPr>
            <w:r w:rsidRPr="00D865CA">
              <w:rPr>
                <w:rFonts w:ascii="Times New Roman" w:hAnsi="Times New Roman"/>
                <w:sz w:val="24"/>
                <w:szCs w:val="24"/>
              </w:rPr>
              <w:t>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226501B6" w14:textId="77777777" w:rsidR="00656A7F" w:rsidRPr="00D865CA" w:rsidRDefault="00656A7F" w:rsidP="00656A7F">
            <w:pPr>
              <w:spacing w:after="0"/>
              <w:rPr>
                <w:rFonts w:ascii="Times New Roman" w:hAnsi="Times New Roman" w:cs="Times New Roman"/>
              </w:rPr>
            </w:pPr>
            <w:r w:rsidRPr="00D865CA">
              <w:rPr>
                <w:rFonts w:ascii="Times New Roman" w:hAnsi="Times New Roman" w:cs="Times New Roman"/>
              </w:rPr>
              <w:t xml:space="preserve">Holistic assessment with other units relevant to the industry subsector, workplace and job roles is recommended. </w:t>
            </w:r>
          </w:p>
        </w:tc>
      </w:tr>
    </w:tbl>
    <w:p w14:paraId="3BFC23F1" w14:textId="77777777" w:rsidR="006D3329" w:rsidRPr="00D865CA" w:rsidRDefault="006D3329" w:rsidP="006D3329">
      <w:pPr>
        <w:pStyle w:val="Normal1"/>
        <w:rPr>
          <w:rFonts w:ascii="Times New Roman" w:hAnsi="Times New Roman" w:cs="Times New Roman"/>
        </w:rPr>
      </w:pPr>
    </w:p>
    <w:p w14:paraId="443228CB" w14:textId="77777777" w:rsidR="00A52C07" w:rsidRPr="00D865CA" w:rsidRDefault="00A52C07">
      <w:pPr>
        <w:rPr>
          <w:rFonts w:ascii="Times New Roman" w:eastAsia="Times New Roman" w:hAnsi="Times New Roman" w:cs="Times New Roman"/>
          <w:color w:val="000000"/>
        </w:rPr>
      </w:pPr>
      <w:r w:rsidRPr="00D865CA">
        <w:rPr>
          <w:rFonts w:ascii="Times New Roman" w:eastAsia="Times New Roman" w:hAnsi="Times New Roman" w:cs="Times New Roman"/>
          <w:b/>
        </w:rPr>
        <w:br w:type="page"/>
      </w:r>
    </w:p>
    <w:p w14:paraId="5260834F" w14:textId="5B535331" w:rsidR="005309D2" w:rsidRPr="00D865CA" w:rsidRDefault="005309D2" w:rsidP="00975D21">
      <w:pPr>
        <w:pStyle w:val="Normal1"/>
        <w:rPr>
          <w:rFonts w:ascii="Times New Roman" w:eastAsia="Times New Roman" w:hAnsi="Times New Roman" w:cs="Times New Roman"/>
          <w:b/>
          <w:color w:val="000000"/>
        </w:rPr>
      </w:pPr>
    </w:p>
    <w:sectPr w:rsidR="005309D2" w:rsidRPr="00D865CA" w:rsidSect="00975D21">
      <w:pgSz w:w="11906" w:h="16838"/>
      <w:pgMar w:top="1260" w:right="1440" w:bottom="1440" w:left="1440" w:header="288"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C0EEF" w14:textId="77777777" w:rsidR="00942CFD" w:rsidRDefault="00942CFD">
      <w:pPr>
        <w:spacing w:after="0" w:line="240" w:lineRule="auto"/>
      </w:pPr>
      <w:r>
        <w:separator/>
      </w:r>
    </w:p>
  </w:endnote>
  <w:endnote w:type="continuationSeparator" w:id="0">
    <w:p w14:paraId="0815D067" w14:textId="77777777" w:rsidR="00942CFD" w:rsidRDefault="0094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4400135"/>
      <w:docPartObj>
        <w:docPartGallery w:val="Page Numbers (Bottom of Page)"/>
        <w:docPartUnique/>
      </w:docPartObj>
    </w:sdtPr>
    <w:sdtEndPr>
      <w:rPr>
        <w:noProof/>
      </w:rPr>
    </w:sdtEndPr>
    <w:sdtContent>
      <w:p w14:paraId="6F433B75" w14:textId="0134E797" w:rsidR="00975D21" w:rsidRDefault="00975D21">
        <w:pPr>
          <w:pStyle w:val="Footer"/>
          <w:jc w:val="center"/>
        </w:pPr>
        <w:r>
          <w:fldChar w:fldCharType="begin"/>
        </w:r>
        <w:r>
          <w:instrText xml:space="preserve"> PAGE   \* MERGEFORMAT </w:instrText>
        </w:r>
        <w:r>
          <w:fldChar w:fldCharType="separate"/>
        </w:r>
        <w:r w:rsidR="006B5F2F">
          <w:rPr>
            <w:noProof/>
          </w:rPr>
          <w:t>10</w:t>
        </w:r>
        <w:r>
          <w:rPr>
            <w:noProof/>
          </w:rPr>
          <w:fldChar w:fldCharType="end"/>
        </w:r>
      </w:p>
    </w:sdtContent>
  </w:sdt>
  <w:p w14:paraId="26E21058" w14:textId="77777777" w:rsidR="00975D21" w:rsidRDefault="00975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5729668"/>
      <w:docPartObj>
        <w:docPartGallery w:val="Page Numbers (Bottom of Page)"/>
        <w:docPartUnique/>
      </w:docPartObj>
    </w:sdtPr>
    <w:sdtEndPr>
      <w:rPr>
        <w:noProof/>
      </w:rPr>
    </w:sdtEndPr>
    <w:sdtContent>
      <w:p w14:paraId="4D11298A" w14:textId="3365126F" w:rsidR="00975D21" w:rsidRDefault="00975D21">
        <w:pPr>
          <w:pStyle w:val="Footer"/>
          <w:jc w:val="center"/>
        </w:pPr>
        <w:r>
          <w:fldChar w:fldCharType="begin"/>
        </w:r>
        <w:r>
          <w:instrText xml:space="preserve"> PAGE   \* MERGEFORMAT </w:instrText>
        </w:r>
        <w:r>
          <w:fldChar w:fldCharType="separate"/>
        </w:r>
        <w:r w:rsidR="006B5F2F">
          <w:rPr>
            <w:noProof/>
          </w:rPr>
          <w:t>i</w:t>
        </w:r>
        <w:r>
          <w:rPr>
            <w:noProof/>
          </w:rPr>
          <w:fldChar w:fldCharType="end"/>
        </w:r>
      </w:p>
    </w:sdtContent>
  </w:sdt>
  <w:p w14:paraId="1463A081" w14:textId="77777777" w:rsidR="00975D21" w:rsidRDefault="0097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A54F7" w14:textId="77777777" w:rsidR="00942CFD" w:rsidRDefault="00942CFD">
      <w:pPr>
        <w:spacing w:after="0" w:line="240" w:lineRule="auto"/>
      </w:pPr>
      <w:r>
        <w:separator/>
      </w:r>
    </w:p>
  </w:footnote>
  <w:footnote w:type="continuationSeparator" w:id="0">
    <w:p w14:paraId="45157135" w14:textId="77777777" w:rsidR="00942CFD" w:rsidRDefault="00942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C0B6AC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262CB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3"/>
    <w:multiLevelType w:val="multilevel"/>
    <w:tmpl w:val="C400E026"/>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5"/>
    <w:multiLevelType w:val="multilevel"/>
    <w:tmpl w:val="1F401B2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0000006"/>
    <w:multiLevelType w:val="multilevel"/>
    <w:tmpl w:val="F40C0A80"/>
    <w:lvl w:ilvl="0">
      <w:start w:val="1"/>
      <w:numFmt w:val="bullet"/>
      <w:lvlText w:val="●"/>
      <w:lvlJc w:val="left"/>
      <w:pPr>
        <w:ind w:left="1620" w:hanging="360"/>
      </w:pPr>
      <w:rPr>
        <w:rFonts w:ascii="Noto Sans Symbols" w:eastAsia="Noto Sans Symbols" w:hAnsi="Noto Sans Symbols" w:cs="Noto Sans Symbols"/>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0000007"/>
    <w:multiLevelType w:val="multilevel"/>
    <w:tmpl w:val="4A5E48B6"/>
    <w:lvl w:ilvl="0">
      <w:start w:val="1"/>
      <w:numFmt w:val="decimal"/>
      <w:lvlText w:val="1.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0000008"/>
    <w:multiLevelType w:val="multilevel"/>
    <w:tmpl w:val="00C86F6C"/>
    <w:lvl w:ilvl="0">
      <w:start w:val="1"/>
      <w:numFmt w:val="bullet"/>
      <w:lvlText w:val=""/>
      <w:lvlJc w:val="left"/>
      <w:pPr>
        <w:ind w:left="360" w:hanging="360"/>
      </w:pPr>
      <w:rPr>
        <w:rFonts w:ascii="Symbol" w:hAnsi="Symbol" w:hint="default"/>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7" w15:restartNumberingAfterBreak="0">
    <w:nsid w:val="0000000A"/>
    <w:multiLevelType w:val="multilevel"/>
    <w:tmpl w:val="D958C4A2"/>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0000000C"/>
    <w:multiLevelType w:val="multilevel"/>
    <w:tmpl w:val="34B6A7D8"/>
    <w:lvl w:ilvl="0">
      <w:start w:val="1"/>
      <w:numFmt w:val="decimal"/>
      <w:lvlText w:val="%1."/>
      <w:lvlJc w:val="left"/>
      <w:pPr>
        <w:ind w:left="360" w:hanging="360"/>
      </w:pPr>
      <w:rPr>
        <w:rFonts w:ascii="Times New Roman" w:eastAsia="Times New Roman" w:hAnsi="Times New Roman" w:cs="Times New Roman"/>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0000000D"/>
    <w:multiLevelType w:val="multilevel"/>
    <w:tmpl w:val="E6863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000000E"/>
    <w:multiLevelType w:val="multilevel"/>
    <w:tmpl w:val="584CD23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00000011"/>
    <w:multiLevelType w:val="multilevel"/>
    <w:tmpl w:val="A15276A6"/>
    <w:lvl w:ilvl="0">
      <w:start w:val="1"/>
      <w:numFmt w:val="decimal"/>
      <w:lvlText w:val="%1"/>
      <w:lvlJc w:val="left"/>
      <w:pPr>
        <w:ind w:left="450" w:hanging="360"/>
      </w:pPr>
    </w:lvl>
    <w:lvl w:ilvl="1">
      <w:start w:val="1"/>
      <w:numFmt w:val="decimal"/>
      <w:lvlText w:val="%1.%2"/>
      <w:lvlJc w:val="left"/>
      <w:pPr>
        <w:ind w:left="450" w:hanging="360"/>
      </w:pPr>
    </w:lvl>
    <w:lvl w:ilvl="2">
      <w:start w:val="1"/>
      <w:numFmt w:val="decimal"/>
      <w:lvlText w:val="%1.%2.%3"/>
      <w:lvlJc w:val="left"/>
      <w:pPr>
        <w:ind w:left="810" w:hanging="720"/>
      </w:pPr>
    </w:lvl>
    <w:lvl w:ilvl="3">
      <w:start w:val="1"/>
      <w:numFmt w:val="decimal"/>
      <w:lvlText w:val="%1.%2.%3.%4"/>
      <w:lvlJc w:val="left"/>
      <w:pPr>
        <w:ind w:left="810" w:hanging="720"/>
      </w:p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12" w15:restartNumberingAfterBreak="0">
    <w:nsid w:val="00000013"/>
    <w:multiLevelType w:val="multilevel"/>
    <w:tmpl w:val="055623A2"/>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00000018"/>
    <w:multiLevelType w:val="multilevel"/>
    <w:tmpl w:val="6BDC48F4"/>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00000019"/>
    <w:multiLevelType w:val="multilevel"/>
    <w:tmpl w:val="07FE102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000001D"/>
    <w:multiLevelType w:val="multilevel"/>
    <w:tmpl w:val="7A4C2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0000001F"/>
    <w:multiLevelType w:val="multilevel"/>
    <w:tmpl w:val="6904217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00000020"/>
    <w:multiLevelType w:val="multilevel"/>
    <w:tmpl w:val="57EC65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00000023"/>
    <w:multiLevelType w:val="multilevel"/>
    <w:tmpl w:val="D83E5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00000029"/>
    <w:multiLevelType w:val="multilevel"/>
    <w:tmpl w:val="4DE48982"/>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000002A"/>
    <w:multiLevelType w:val="multilevel"/>
    <w:tmpl w:val="90E65D4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0000002D"/>
    <w:multiLevelType w:val="multilevel"/>
    <w:tmpl w:val="072A27B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0000002E"/>
    <w:multiLevelType w:val="multilevel"/>
    <w:tmpl w:val="7BD2B58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00000030"/>
    <w:multiLevelType w:val="multilevel"/>
    <w:tmpl w:val="58B44C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00000032"/>
    <w:multiLevelType w:val="multilevel"/>
    <w:tmpl w:val="B57A9DB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00000033"/>
    <w:multiLevelType w:val="multilevel"/>
    <w:tmpl w:val="2B5004E8"/>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00000034"/>
    <w:multiLevelType w:val="multilevel"/>
    <w:tmpl w:val="5A90BA50"/>
    <w:lvl w:ilvl="0">
      <w:start w:val="1"/>
      <w:numFmt w:val="decimal"/>
      <w:lvlText w:val="%1."/>
      <w:lvlJc w:val="left"/>
      <w:pPr>
        <w:ind w:left="576" w:hanging="360"/>
      </w:pPr>
      <w:rPr>
        <w:color w:val="000000"/>
        <w:sz w:val="24"/>
        <w:szCs w:val="24"/>
      </w:rPr>
    </w:lvl>
    <w:lvl w:ilvl="1">
      <w:start w:val="1"/>
      <w:numFmt w:val="decimal"/>
      <w:lvlText w:val="%1.%2"/>
      <w:lvlJc w:val="left"/>
      <w:pPr>
        <w:ind w:left="504" w:hanging="504"/>
      </w:pPr>
    </w:lvl>
    <w:lvl w:ilvl="2">
      <w:start w:val="1"/>
      <w:numFmt w:val="decimal"/>
      <w:lvlText w:val="%1.%2.%3."/>
      <w:lvlJc w:val="left"/>
      <w:pPr>
        <w:ind w:left="936" w:hanging="720"/>
      </w:pPr>
    </w:lvl>
    <w:lvl w:ilvl="3">
      <w:start w:val="1"/>
      <w:numFmt w:val="decimal"/>
      <w:lvlText w:val="%1.%2.%3.%4."/>
      <w:lvlJc w:val="left"/>
      <w:pPr>
        <w:ind w:left="936" w:hanging="720"/>
      </w:pPr>
    </w:lvl>
    <w:lvl w:ilvl="4">
      <w:start w:val="1"/>
      <w:numFmt w:val="decimal"/>
      <w:lvlText w:val="%1.%2.%3.%4.%5."/>
      <w:lvlJc w:val="left"/>
      <w:pPr>
        <w:ind w:left="1296" w:hanging="1080"/>
      </w:pPr>
    </w:lvl>
    <w:lvl w:ilvl="5">
      <w:start w:val="1"/>
      <w:numFmt w:val="decimal"/>
      <w:lvlText w:val="%1.%2.%3.%4.%5.%6."/>
      <w:lvlJc w:val="left"/>
      <w:pPr>
        <w:ind w:left="1296" w:hanging="1080"/>
      </w:pPr>
    </w:lvl>
    <w:lvl w:ilvl="6">
      <w:start w:val="1"/>
      <w:numFmt w:val="decimal"/>
      <w:lvlText w:val="%1.%2.%3.%4.%5.%6.%7."/>
      <w:lvlJc w:val="left"/>
      <w:pPr>
        <w:ind w:left="1656" w:hanging="1440"/>
      </w:pPr>
    </w:lvl>
    <w:lvl w:ilvl="7">
      <w:start w:val="1"/>
      <w:numFmt w:val="decimal"/>
      <w:lvlText w:val="%1.%2.%3.%4.%5.%6.%7.%8."/>
      <w:lvlJc w:val="left"/>
      <w:pPr>
        <w:ind w:left="1656" w:hanging="1440"/>
      </w:pPr>
    </w:lvl>
    <w:lvl w:ilvl="8">
      <w:start w:val="1"/>
      <w:numFmt w:val="decimal"/>
      <w:lvlText w:val="%1.%2.%3.%4.%5.%6.%7.%8.%9."/>
      <w:lvlJc w:val="left"/>
      <w:pPr>
        <w:ind w:left="2016" w:hanging="1800"/>
      </w:pPr>
    </w:lvl>
  </w:abstractNum>
  <w:abstractNum w:abstractNumId="27" w15:restartNumberingAfterBreak="0">
    <w:nsid w:val="00000035"/>
    <w:multiLevelType w:val="multilevel"/>
    <w:tmpl w:val="F088494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15:restartNumberingAfterBreak="0">
    <w:nsid w:val="00000036"/>
    <w:multiLevelType w:val="multilevel"/>
    <w:tmpl w:val="5F2C7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00000039"/>
    <w:multiLevelType w:val="multilevel"/>
    <w:tmpl w:val="FD926364"/>
    <w:lvl w:ilvl="0">
      <w:start w:val="1"/>
      <w:numFmt w:val="decimal"/>
      <w:lvlText w:val="2.%1"/>
      <w:lvlJc w:val="left"/>
      <w:pPr>
        <w:ind w:left="360" w:hanging="360"/>
      </w:pPr>
      <w:rPr>
        <w:b w:val="0"/>
        <w:i w:val="0"/>
        <w:smallCaps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0" w15:restartNumberingAfterBreak="0">
    <w:nsid w:val="0000003A"/>
    <w:multiLevelType w:val="multilevel"/>
    <w:tmpl w:val="8D92B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0000003B"/>
    <w:multiLevelType w:val="multilevel"/>
    <w:tmpl w:val="9306D754"/>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0000003E"/>
    <w:multiLevelType w:val="multilevel"/>
    <w:tmpl w:val="C0AADC4E"/>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3" w15:restartNumberingAfterBreak="0">
    <w:nsid w:val="00000042"/>
    <w:multiLevelType w:val="multilevel"/>
    <w:tmpl w:val="F74A8E2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4" w15:restartNumberingAfterBreak="0">
    <w:nsid w:val="00000045"/>
    <w:multiLevelType w:val="multilevel"/>
    <w:tmpl w:val="CB1A36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00000047"/>
    <w:multiLevelType w:val="multilevel"/>
    <w:tmpl w:val="208AD664"/>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0000004C"/>
    <w:multiLevelType w:val="multilevel"/>
    <w:tmpl w:val="EF648AB4"/>
    <w:lvl w:ilvl="0">
      <w:start w:val="1"/>
      <w:numFmt w:val="decimal"/>
      <w:lvlText w:val="2.%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00000052"/>
    <w:multiLevelType w:val="multilevel"/>
    <w:tmpl w:val="FE50E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00000053"/>
    <w:multiLevelType w:val="multilevel"/>
    <w:tmpl w:val="8FA29F76"/>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00000054"/>
    <w:multiLevelType w:val="multilevel"/>
    <w:tmpl w:val="3B98A9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00000055"/>
    <w:multiLevelType w:val="multilevel"/>
    <w:tmpl w:val="39FCFC00"/>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00000057"/>
    <w:multiLevelType w:val="multilevel"/>
    <w:tmpl w:val="08027FF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00000059"/>
    <w:multiLevelType w:val="multilevel"/>
    <w:tmpl w:val="D94E3984"/>
    <w:lvl w:ilvl="0">
      <w:start w:val="1"/>
      <w:numFmt w:val="decimal"/>
      <w:lvlText w:val="1.%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0000005B"/>
    <w:multiLevelType w:val="multilevel"/>
    <w:tmpl w:val="28466E7C"/>
    <w:lvl w:ilvl="0">
      <w:start w:val="1"/>
      <w:numFmt w:val="decimal"/>
      <w:lvlText w:val="1.%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0000005E"/>
    <w:multiLevelType w:val="multilevel"/>
    <w:tmpl w:val="FD6CC34C"/>
    <w:lvl w:ilvl="0">
      <w:start w:val="1"/>
      <w:numFmt w:val="decimal"/>
      <w:lvlText w:val="4.%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0000005F"/>
    <w:multiLevelType w:val="multilevel"/>
    <w:tmpl w:val="9DA40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00000065"/>
    <w:multiLevelType w:val="multilevel"/>
    <w:tmpl w:val="4FD61E3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00000066"/>
    <w:multiLevelType w:val="multilevel"/>
    <w:tmpl w:val="ED3C9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00000067"/>
    <w:multiLevelType w:val="multilevel"/>
    <w:tmpl w:val="FDBA747C"/>
    <w:lvl w:ilvl="0">
      <w:start w:val="1"/>
      <w:numFmt w:val="decimal"/>
      <w:lvlText w:val="%1."/>
      <w:lvlJc w:val="left"/>
      <w:pPr>
        <w:ind w:left="720" w:hanging="360"/>
      </w:pPr>
      <w:rPr>
        <w:color w:val="000000"/>
        <w:sz w:val="24"/>
        <w:szCs w:val="24"/>
      </w:rPr>
    </w:lvl>
    <w:lvl w:ilvl="1">
      <w:start w:val="1"/>
      <w:numFmt w:val="decimal"/>
      <w:lvlText w:val="%1.%2"/>
      <w:lvlJc w:val="left"/>
      <w:pPr>
        <w:ind w:left="720" w:hanging="360"/>
      </w:pPr>
      <w:rPr>
        <w:color w:val="00000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9" w15:restartNumberingAfterBreak="0">
    <w:nsid w:val="00000069"/>
    <w:multiLevelType w:val="multilevel"/>
    <w:tmpl w:val="CA18816C"/>
    <w:lvl w:ilvl="0">
      <w:start w:val="1"/>
      <w:numFmt w:val="decimal"/>
      <w:lvlText w:val="5.%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0000006B"/>
    <w:multiLevelType w:val="multilevel"/>
    <w:tmpl w:val="A148B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0000006C"/>
    <w:multiLevelType w:val="multilevel"/>
    <w:tmpl w:val="F3361A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0000006F"/>
    <w:multiLevelType w:val="multilevel"/>
    <w:tmpl w:val="7F7E8D7A"/>
    <w:lvl w:ilvl="0">
      <w:start w:val="1"/>
      <w:numFmt w:val="bullet"/>
      <w:lvlText w:val="●"/>
      <w:lvlJc w:val="left"/>
      <w:pPr>
        <w:ind w:left="576" w:hanging="360"/>
      </w:pPr>
      <w:rPr>
        <w:rFonts w:ascii="Noto Sans Symbols" w:eastAsia="Noto Sans Symbols" w:hAnsi="Noto Sans Symbols" w:cs="Noto Sans Symbols"/>
        <w:color w:val="000000"/>
        <w:sz w:val="24"/>
        <w:szCs w:val="24"/>
      </w:rPr>
    </w:lvl>
    <w:lvl w:ilvl="1">
      <w:start w:val="1"/>
      <w:numFmt w:val="bullet"/>
      <w:lvlText w:val="●"/>
      <w:lvlJc w:val="left"/>
      <w:pPr>
        <w:ind w:left="504" w:hanging="504"/>
      </w:pPr>
      <w:rPr>
        <w:rFonts w:ascii="Noto Sans Symbols" w:eastAsia="Noto Sans Symbols" w:hAnsi="Noto Sans Symbols" w:cs="Noto Sans Symbols"/>
      </w:rPr>
    </w:lvl>
    <w:lvl w:ilvl="2">
      <w:start w:val="1"/>
      <w:numFmt w:val="decimal"/>
      <w:lvlText w:val="●.●.%3."/>
      <w:lvlJc w:val="left"/>
      <w:pPr>
        <w:ind w:left="936" w:hanging="720"/>
      </w:pPr>
    </w:lvl>
    <w:lvl w:ilvl="3">
      <w:start w:val="1"/>
      <w:numFmt w:val="decimal"/>
      <w:lvlText w:val="●.●.%3.%4."/>
      <w:lvlJc w:val="left"/>
      <w:pPr>
        <w:ind w:left="936" w:hanging="720"/>
      </w:pPr>
    </w:lvl>
    <w:lvl w:ilvl="4">
      <w:start w:val="1"/>
      <w:numFmt w:val="decimal"/>
      <w:lvlText w:val="●.●.%3.%4.%5."/>
      <w:lvlJc w:val="left"/>
      <w:pPr>
        <w:ind w:left="1296" w:hanging="1080"/>
      </w:pPr>
    </w:lvl>
    <w:lvl w:ilvl="5">
      <w:start w:val="1"/>
      <w:numFmt w:val="decimal"/>
      <w:lvlText w:val="●.●.%3.%4.%5.%6."/>
      <w:lvlJc w:val="left"/>
      <w:pPr>
        <w:ind w:left="1296" w:hanging="1080"/>
      </w:pPr>
    </w:lvl>
    <w:lvl w:ilvl="6">
      <w:start w:val="1"/>
      <w:numFmt w:val="decimal"/>
      <w:lvlText w:val="●.●.%3.%4.%5.%6.%7."/>
      <w:lvlJc w:val="left"/>
      <w:pPr>
        <w:ind w:left="1656" w:hanging="1440"/>
      </w:pPr>
    </w:lvl>
    <w:lvl w:ilvl="7">
      <w:start w:val="1"/>
      <w:numFmt w:val="decimal"/>
      <w:lvlText w:val="●.●.%3.%4.%5.%6.%7.%8."/>
      <w:lvlJc w:val="left"/>
      <w:pPr>
        <w:ind w:left="1656" w:hanging="1440"/>
      </w:pPr>
    </w:lvl>
    <w:lvl w:ilvl="8">
      <w:start w:val="1"/>
      <w:numFmt w:val="decimal"/>
      <w:lvlText w:val="●.●.%3.%4.%5.%6.%7.%8.%9."/>
      <w:lvlJc w:val="left"/>
      <w:pPr>
        <w:ind w:left="2016" w:hanging="1800"/>
      </w:pPr>
    </w:lvl>
  </w:abstractNum>
  <w:abstractNum w:abstractNumId="53" w15:restartNumberingAfterBreak="0">
    <w:nsid w:val="00000071"/>
    <w:multiLevelType w:val="multilevel"/>
    <w:tmpl w:val="CF14CF7C"/>
    <w:lvl w:ilvl="0">
      <w:start w:val="1"/>
      <w:numFmt w:val="decimal"/>
      <w:lvlText w:val="3.%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00000074"/>
    <w:multiLevelType w:val="multilevel"/>
    <w:tmpl w:val="32C88F76"/>
    <w:lvl w:ilvl="0">
      <w:start w:val="2"/>
      <w:numFmt w:val="decimal"/>
      <w:lvlText w:val="%1."/>
      <w:lvlJc w:val="left"/>
      <w:pPr>
        <w:ind w:left="350" w:hanging="360"/>
      </w:pPr>
    </w:lvl>
    <w:lvl w:ilvl="1">
      <w:start w:val="3"/>
      <w:numFmt w:val="decimal"/>
      <w:lvlText w:val="%1.%2"/>
      <w:lvlJc w:val="left"/>
      <w:pPr>
        <w:ind w:left="360" w:hanging="360"/>
      </w:pPr>
    </w:lvl>
    <w:lvl w:ilvl="2">
      <w:start w:val="1"/>
      <w:numFmt w:val="decimal"/>
      <w:lvlText w:val="%1.%2.%3"/>
      <w:lvlJc w:val="left"/>
      <w:pPr>
        <w:ind w:left="730" w:hanging="720"/>
      </w:pPr>
    </w:lvl>
    <w:lvl w:ilvl="3">
      <w:start w:val="1"/>
      <w:numFmt w:val="decimal"/>
      <w:lvlText w:val="%1.%2.%3.%4"/>
      <w:lvlJc w:val="left"/>
      <w:pPr>
        <w:ind w:left="740" w:hanging="720"/>
      </w:pPr>
    </w:lvl>
    <w:lvl w:ilvl="4">
      <w:start w:val="1"/>
      <w:numFmt w:val="decimal"/>
      <w:lvlText w:val="%1.%2.%3.%4.%5"/>
      <w:lvlJc w:val="left"/>
      <w:pPr>
        <w:ind w:left="1110" w:hanging="1080"/>
      </w:pPr>
    </w:lvl>
    <w:lvl w:ilvl="5">
      <w:start w:val="1"/>
      <w:numFmt w:val="decimal"/>
      <w:lvlText w:val="%1.%2.%3.%4.%5.%6"/>
      <w:lvlJc w:val="left"/>
      <w:pPr>
        <w:ind w:left="1120" w:hanging="1080"/>
      </w:pPr>
    </w:lvl>
    <w:lvl w:ilvl="6">
      <w:start w:val="1"/>
      <w:numFmt w:val="decimal"/>
      <w:lvlText w:val="%1.%2.%3.%4.%5.%6.%7"/>
      <w:lvlJc w:val="left"/>
      <w:pPr>
        <w:ind w:left="1490" w:hanging="1440"/>
      </w:pPr>
    </w:lvl>
    <w:lvl w:ilvl="7">
      <w:start w:val="1"/>
      <w:numFmt w:val="decimal"/>
      <w:lvlText w:val="%1.%2.%3.%4.%5.%6.%7.%8"/>
      <w:lvlJc w:val="left"/>
      <w:pPr>
        <w:ind w:left="1500" w:hanging="1440"/>
      </w:pPr>
    </w:lvl>
    <w:lvl w:ilvl="8">
      <w:start w:val="1"/>
      <w:numFmt w:val="decimal"/>
      <w:lvlText w:val="%1.%2.%3.%4.%5.%6.%7.%8.%9"/>
      <w:lvlJc w:val="left"/>
      <w:pPr>
        <w:ind w:left="1870" w:hanging="1800"/>
      </w:pPr>
    </w:lvl>
  </w:abstractNum>
  <w:abstractNum w:abstractNumId="55" w15:restartNumberingAfterBreak="0">
    <w:nsid w:val="00000078"/>
    <w:multiLevelType w:val="multilevel"/>
    <w:tmpl w:val="00A06256"/>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0000007A"/>
    <w:multiLevelType w:val="multilevel"/>
    <w:tmpl w:val="FFACF450"/>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00000083"/>
    <w:multiLevelType w:val="multilevel"/>
    <w:tmpl w:val="CB2AA8C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8" w15:restartNumberingAfterBreak="0">
    <w:nsid w:val="0000008C"/>
    <w:multiLevelType w:val="multilevel"/>
    <w:tmpl w:val="4EF8D820"/>
    <w:lvl w:ilvl="0">
      <w:start w:val="1"/>
      <w:numFmt w:val="decimal"/>
      <w:lvlText w:val="1.%1"/>
      <w:lvlJc w:val="left"/>
      <w:pPr>
        <w:ind w:left="720" w:hanging="360"/>
      </w:pPr>
      <w:rPr>
        <w:rFonts w:ascii="Times New Roman" w:eastAsia="Times New Roman" w:hAnsi="Times New Roman" w:cs="Times New Roman"/>
        <w:b w:val="0"/>
        <w:i w:val="0"/>
        <w:smallCaps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15:restartNumberingAfterBreak="0">
    <w:nsid w:val="00000091"/>
    <w:multiLevelType w:val="multilevel"/>
    <w:tmpl w:val="34565502"/>
    <w:lvl w:ilvl="0">
      <w:start w:val="1"/>
      <w:numFmt w:val="decimal"/>
      <w:lvlText w:val="1.%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00000092"/>
    <w:multiLevelType w:val="multilevel"/>
    <w:tmpl w:val="8F9CF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00000093"/>
    <w:multiLevelType w:val="multilevel"/>
    <w:tmpl w:val="D3D8BC26"/>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2" w15:restartNumberingAfterBreak="0">
    <w:nsid w:val="00000095"/>
    <w:multiLevelType w:val="multilevel"/>
    <w:tmpl w:val="C5E45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00000098"/>
    <w:multiLevelType w:val="multilevel"/>
    <w:tmpl w:val="57AA7CA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0000009A"/>
    <w:multiLevelType w:val="multilevel"/>
    <w:tmpl w:val="B1DAA5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5" w15:restartNumberingAfterBreak="0">
    <w:nsid w:val="0000009B"/>
    <w:multiLevelType w:val="multilevel"/>
    <w:tmpl w:val="35A6A800"/>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0000009D"/>
    <w:multiLevelType w:val="multilevel"/>
    <w:tmpl w:val="180CC38C"/>
    <w:lvl w:ilvl="0">
      <w:start w:val="1"/>
      <w:numFmt w:val="decimal"/>
      <w:lvlText w:val="6.%1"/>
      <w:lvlJc w:val="left"/>
      <w:pPr>
        <w:ind w:left="968" w:hanging="360"/>
      </w:pPr>
      <w:rPr>
        <w:b w:val="0"/>
        <w:i w:val="0"/>
        <w:color w:val="000000"/>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67" w15:restartNumberingAfterBreak="0">
    <w:nsid w:val="0000009E"/>
    <w:multiLevelType w:val="multilevel"/>
    <w:tmpl w:val="99D28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0000009F"/>
    <w:multiLevelType w:val="multilevel"/>
    <w:tmpl w:val="DA465DFC"/>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000000A2"/>
    <w:multiLevelType w:val="multilevel"/>
    <w:tmpl w:val="1A686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0" w15:restartNumberingAfterBreak="0">
    <w:nsid w:val="000E5771"/>
    <w:multiLevelType w:val="multilevel"/>
    <w:tmpl w:val="86446F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1" w15:restartNumberingAfterBreak="0">
    <w:nsid w:val="03272DA2"/>
    <w:multiLevelType w:val="multilevel"/>
    <w:tmpl w:val="36E671A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72" w15:restartNumberingAfterBreak="0">
    <w:nsid w:val="040E4459"/>
    <w:multiLevelType w:val="hybridMultilevel"/>
    <w:tmpl w:val="7FE4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0561085F"/>
    <w:multiLevelType w:val="multilevel"/>
    <w:tmpl w:val="B53C60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067F6C91"/>
    <w:multiLevelType w:val="hybridMultilevel"/>
    <w:tmpl w:val="7A14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09692992"/>
    <w:multiLevelType w:val="multilevel"/>
    <w:tmpl w:val="1AC458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0C204781"/>
    <w:multiLevelType w:val="multilevel"/>
    <w:tmpl w:val="A6520C8C"/>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77" w15:restartNumberingAfterBreak="0">
    <w:nsid w:val="0D11787F"/>
    <w:multiLevelType w:val="multilevel"/>
    <w:tmpl w:val="FADA31C8"/>
    <w:lvl w:ilvl="0">
      <w:start w:val="1"/>
      <w:numFmt w:val="decimal"/>
      <w:lvlText w:val="%1."/>
      <w:lvlJc w:val="left"/>
      <w:pPr>
        <w:ind w:left="720" w:hanging="360"/>
      </w:pPr>
    </w:lvl>
    <w:lvl w:ilvl="1">
      <w:start w:val="1"/>
      <w:numFmt w:val="decimal"/>
      <w:lvlText w:val="3.%2"/>
      <w:lvlJc w:val="left"/>
      <w:pPr>
        <w:ind w:left="720" w:hanging="360"/>
      </w:pPr>
      <w:rPr>
        <w:rFonts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8" w15:restartNumberingAfterBreak="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11023041"/>
    <w:multiLevelType w:val="multilevel"/>
    <w:tmpl w:val="B1A20BEE"/>
    <w:lvl w:ilvl="0">
      <w:start w:val="8"/>
      <w:numFmt w:val="decimal"/>
      <w:lvlText w:val="%1"/>
      <w:lvlJc w:val="left"/>
      <w:pPr>
        <w:ind w:left="360" w:hanging="360"/>
      </w:pPr>
    </w:lvl>
    <w:lvl w:ilvl="1">
      <w:start w:val="1"/>
      <w:numFmt w:val="decimal"/>
      <w:lvlText w:val="9.%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0" w15:restartNumberingAfterBreak="0">
    <w:nsid w:val="127015A1"/>
    <w:multiLevelType w:val="hybridMultilevel"/>
    <w:tmpl w:val="0C6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504778F"/>
    <w:multiLevelType w:val="multilevel"/>
    <w:tmpl w:val="734C87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152030E1"/>
    <w:multiLevelType w:val="multilevel"/>
    <w:tmpl w:val="AA284C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174C770C"/>
    <w:multiLevelType w:val="multilevel"/>
    <w:tmpl w:val="4E904B5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194A4F04"/>
    <w:multiLevelType w:val="hybridMultilevel"/>
    <w:tmpl w:val="0C5ED9F8"/>
    <w:lvl w:ilvl="0" w:tplc="0409000F">
      <w:start w:val="1"/>
      <w:numFmt w:val="decimal"/>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5" w15:restartNumberingAfterBreak="0">
    <w:nsid w:val="1A961E71"/>
    <w:multiLevelType w:val="hybridMultilevel"/>
    <w:tmpl w:val="26E0D1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1B9678E5"/>
    <w:multiLevelType w:val="hybridMultilevel"/>
    <w:tmpl w:val="8088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1C441B9B"/>
    <w:multiLevelType w:val="multilevel"/>
    <w:tmpl w:val="1C441B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1D4C11FF"/>
    <w:multiLevelType w:val="multilevel"/>
    <w:tmpl w:val="467EBE36"/>
    <w:lvl w:ilvl="0">
      <w:start w:val="1"/>
      <w:numFmt w:val="decimal"/>
      <w:lvlText w:val="%1"/>
      <w:lvlJc w:val="left"/>
      <w:pPr>
        <w:ind w:left="-270" w:hanging="360"/>
      </w:pPr>
    </w:lvl>
    <w:lvl w:ilvl="1">
      <w:start w:val="1"/>
      <w:numFmt w:val="decimal"/>
      <w:lvlText w:val="%1.%2"/>
      <w:lvlJc w:val="left"/>
      <w:pPr>
        <w:ind w:left="-270" w:hanging="360"/>
      </w:pPr>
    </w:lvl>
    <w:lvl w:ilvl="2">
      <w:start w:val="1"/>
      <w:numFmt w:val="decimal"/>
      <w:lvlText w:val="%3."/>
      <w:lvlJc w:val="left"/>
      <w:pPr>
        <w:ind w:left="-270" w:hanging="360"/>
      </w:p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89" w15:restartNumberingAfterBreak="0">
    <w:nsid w:val="1F997804"/>
    <w:multiLevelType w:val="multilevel"/>
    <w:tmpl w:val="1C58BA50"/>
    <w:lvl w:ilvl="0">
      <w:start w:val="1"/>
      <w:numFmt w:val="decimal"/>
      <w:lvlText w:val="%1."/>
      <w:lvlJc w:val="left"/>
      <w:pPr>
        <w:ind w:left="720" w:hanging="360"/>
      </w:pPr>
      <w:rPr>
        <w:color w:val="000000"/>
        <w:sz w:val="26"/>
        <w:szCs w:val="26"/>
      </w:r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1.●.%3"/>
      <w:lvlJc w:val="left"/>
      <w:pPr>
        <w:ind w:left="1080" w:hanging="720"/>
      </w:pPr>
    </w:lvl>
    <w:lvl w:ilvl="3">
      <w:start w:val="1"/>
      <w:numFmt w:val="decimal"/>
      <w:lvlText w:val="%1.●.%3.%4"/>
      <w:lvlJc w:val="left"/>
      <w:pPr>
        <w:ind w:left="1080" w:hanging="720"/>
      </w:pPr>
    </w:lvl>
    <w:lvl w:ilvl="4">
      <w:start w:val="1"/>
      <w:numFmt w:val="decimal"/>
      <w:lvlText w:val="%1.●.%3.%4.%5"/>
      <w:lvlJc w:val="left"/>
      <w:pPr>
        <w:ind w:left="1440" w:hanging="1080"/>
      </w:pPr>
    </w:lvl>
    <w:lvl w:ilvl="5">
      <w:start w:val="1"/>
      <w:numFmt w:val="decimal"/>
      <w:lvlText w:val="%1.●.%3.%4.%5.%6"/>
      <w:lvlJc w:val="left"/>
      <w:pPr>
        <w:ind w:left="1440" w:hanging="1080"/>
      </w:pPr>
    </w:lvl>
    <w:lvl w:ilvl="6">
      <w:start w:val="1"/>
      <w:numFmt w:val="decimal"/>
      <w:lvlText w:val="%1.●.%3.%4.%5.%6.%7"/>
      <w:lvlJc w:val="left"/>
      <w:pPr>
        <w:ind w:left="1800" w:hanging="1440"/>
      </w:pPr>
    </w:lvl>
    <w:lvl w:ilvl="7">
      <w:start w:val="1"/>
      <w:numFmt w:val="decimal"/>
      <w:lvlText w:val="%1.●.%3.%4.%5.%6.%7.%8"/>
      <w:lvlJc w:val="left"/>
      <w:pPr>
        <w:ind w:left="1800" w:hanging="1440"/>
      </w:pPr>
    </w:lvl>
    <w:lvl w:ilvl="8">
      <w:start w:val="1"/>
      <w:numFmt w:val="decimal"/>
      <w:lvlText w:val="%1.●.%3.%4.%5.%6.%7.%8.%9"/>
      <w:lvlJc w:val="left"/>
      <w:pPr>
        <w:ind w:left="2160" w:hanging="1800"/>
      </w:pPr>
    </w:lvl>
  </w:abstractNum>
  <w:abstractNum w:abstractNumId="90" w15:restartNumberingAfterBreak="0">
    <w:nsid w:val="21317C53"/>
    <w:multiLevelType w:val="multilevel"/>
    <w:tmpl w:val="A6E05C6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15:restartNumberingAfterBreak="0">
    <w:nsid w:val="21671E34"/>
    <w:multiLevelType w:val="multilevel"/>
    <w:tmpl w:val="B76632A0"/>
    <w:lvl w:ilvl="0">
      <w:start w:val="1"/>
      <w:numFmt w:val="decimal"/>
      <w:lvlText w:val="%1."/>
      <w:lvlJc w:val="left"/>
      <w:pPr>
        <w:ind w:left="720" w:hanging="360"/>
      </w:pPr>
      <w:rPr>
        <w:color w:val="000000"/>
        <w:sz w:val="24"/>
        <w:szCs w:val="24"/>
      </w:rPr>
    </w:lvl>
    <w:lvl w:ilvl="1">
      <w:start w:val="1"/>
      <w:numFmt w:val="decimal"/>
      <w:lvlText w:val="%1.%2"/>
      <w:lvlJc w:val="left"/>
      <w:pPr>
        <w:ind w:left="720" w:hanging="360"/>
      </w:pPr>
      <w:rPr>
        <w:color w:val="00000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2" w15:restartNumberingAfterBreak="0">
    <w:nsid w:val="23041729"/>
    <w:multiLevelType w:val="multilevel"/>
    <w:tmpl w:val="8AC658C6"/>
    <w:lvl w:ilvl="0">
      <w:start w:val="2"/>
      <w:numFmt w:val="decimal"/>
      <w:lvlText w:val="%1."/>
      <w:lvlJc w:val="left"/>
      <w:pPr>
        <w:ind w:left="360" w:hanging="360"/>
      </w:pPr>
      <w:rPr>
        <w:rFonts w:hint="default"/>
      </w:rPr>
    </w:lvl>
    <w:lvl w:ilvl="1">
      <w:start w:val="1"/>
      <w:numFmt w:val="decimal"/>
      <w:lvlText w:val="%1.%2."/>
      <w:lvlJc w:val="left"/>
      <w:pPr>
        <w:ind w:left="836" w:hanging="360"/>
      </w:pPr>
      <w:rPr>
        <w:rFonts w:hint="default"/>
      </w:rPr>
    </w:lvl>
    <w:lvl w:ilvl="2">
      <w:start w:val="1"/>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93" w15:restartNumberingAfterBreak="0">
    <w:nsid w:val="237F0821"/>
    <w:multiLevelType w:val="hybridMultilevel"/>
    <w:tmpl w:val="1F3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238673BC"/>
    <w:multiLevelType w:val="multilevel"/>
    <w:tmpl w:val="8BDAAE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23BC127F"/>
    <w:multiLevelType w:val="multilevel"/>
    <w:tmpl w:val="6A444E2E"/>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6" w15:restartNumberingAfterBreak="0">
    <w:nsid w:val="23D14D4C"/>
    <w:multiLevelType w:val="multilevel"/>
    <w:tmpl w:val="3072E730"/>
    <w:lvl w:ilvl="0">
      <w:start w:val="6"/>
      <w:numFmt w:val="decimal"/>
      <w:lvlText w:val="%1"/>
      <w:lvlJc w:val="left"/>
      <w:pPr>
        <w:ind w:left="360" w:hanging="360"/>
      </w:pPr>
    </w:lvl>
    <w:lvl w:ilvl="1">
      <w:start w:val="1"/>
      <w:numFmt w:val="decimal"/>
      <w:lvlText w:val="%1.%2"/>
      <w:lvlJc w:val="left"/>
      <w:pPr>
        <w:ind w:left="720" w:hanging="360"/>
      </w:pPr>
      <w:rPr>
        <w:b w:val="0"/>
        <w:i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7" w15:restartNumberingAfterBreak="0">
    <w:nsid w:val="25195D65"/>
    <w:multiLevelType w:val="multilevel"/>
    <w:tmpl w:val="D228C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271F7C48"/>
    <w:multiLevelType w:val="multilevel"/>
    <w:tmpl w:val="463A7362"/>
    <w:lvl w:ilvl="0">
      <w:start w:val="1"/>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99" w15:restartNumberingAfterBreak="0">
    <w:nsid w:val="2AD44033"/>
    <w:multiLevelType w:val="hybridMultilevel"/>
    <w:tmpl w:val="52EEF096"/>
    <w:lvl w:ilvl="0" w:tplc="FCBEB4F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0D666A"/>
    <w:multiLevelType w:val="hybridMultilevel"/>
    <w:tmpl w:val="94D8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E691E2E"/>
    <w:multiLevelType w:val="multilevel"/>
    <w:tmpl w:val="1FD47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2" w15:restartNumberingAfterBreak="0">
    <w:nsid w:val="31E01D9A"/>
    <w:multiLevelType w:val="multilevel"/>
    <w:tmpl w:val="BB6475BE"/>
    <w:lvl w:ilvl="0">
      <w:start w:val="3"/>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03" w15:restartNumberingAfterBreak="0">
    <w:nsid w:val="326E6664"/>
    <w:multiLevelType w:val="multilevel"/>
    <w:tmpl w:val="9BBAC3F6"/>
    <w:lvl w:ilvl="0">
      <w:start w:val="1"/>
      <w:numFmt w:val="decimal"/>
      <w:lvlText w:val="%1."/>
      <w:lvlJc w:val="left"/>
      <w:pPr>
        <w:ind w:left="450" w:hanging="360"/>
      </w:pPr>
    </w:lvl>
    <w:lvl w:ilvl="1">
      <w:start w:val="1"/>
      <w:numFmt w:val="decimal"/>
      <w:lvlText w:val="%1.%2"/>
      <w:lvlJc w:val="left"/>
      <w:pPr>
        <w:ind w:left="450" w:hanging="360"/>
      </w:pPr>
      <w:rPr>
        <w:b w:val="0"/>
        <w:i w:val="0"/>
      </w:rPr>
    </w:lvl>
    <w:lvl w:ilvl="2">
      <w:start w:val="1"/>
      <w:numFmt w:val="decimal"/>
      <w:lvlText w:val="%1.%2.%3"/>
      <w:lvlJc w:val="left"/>
      <w:pPr>
        <w:ind w:left="1806" w:hanging="720"/>
      </w:pPr>
    </w:lvl>
    <w:lvl w:ilvl="3">
      <w:start w:val="1"/>
      <w:numFmt w:val="decimal"/>
      <w:lvlText w:val="%1.%2.%3.%4"/>
      <w:lvlJc w:val="left"/>
      <w:pPr>
        <w:ind w:left="2169" w:hanging="720"/>
      </w:pPr>
    </w:lvl>
    <w:lvl w:ilvl="4">
      <w:start w:val="1"/>
      <w:numFmt w:val="decimal"/>
      <w:lvlText w:val="%1.%2.%3.%4.%5"/>
      <w:lvlJc w:val="left"/>
      <w:pPr>
        <w:ind w:left="2892" w:hanging="1080"/>
      </w:pPr>
    </w:lvl>
    <w:lvl w:ilvl="5">
      <w:start w:val="1"/>
      <w:numFmt w:val="decimal"/>
      <w:lvlText w:val="%1.%2.%3.%4.%5.%6"/>
      <w:lvlJc w:val="left"/>
      <w:pPr>
        <w:ind w:left="3255" w:hanging="1080"/>
      </w:pPr>
    </w:lvl>
    <w:lvl w:ilvl="6">
      <w:start w:val="1"/>
      <w:numFmt w:val="decimal"/>
      <w:lvlText w:val="%1.%2.%3.%4.%5.%6.%7"/>
      <w:lvlJc w:val="left"/>
      <w:pPr>
        <w:ind w:left="3978" w:hanging="1440"/>
      </w:pPr>
    </w:lvl>
    <w:lvl w:ilvl="7">
      <w:start w:val="1"/>
      <w:numFmt w:val="decimal"/>
      <w:lvlText w:val="%1.%2.%3.%4.%5.%6.%7.%8"/>
      <w:lvlJc w:val="left"/>
      <w:pPr>
        <w:ind w:left="4341" w:hanging="1440"/>
      </w:pPr>
    </w:lvl>
    <w:lvl w:ilvl="8">
      <w:start w:val="1"/>
      <w:numFmt w:val="decimal"/>
      <w:lvlText w:val="%1.%2.%3.%4.%5.%6.%7.%8.%9"/>
      <w:lvlJc w:val="left"/>
      <w:pPr>
        <w:ind w:left="5064" w:hanging="1800"/>
      </w:pPr>
    </w:lvl>
  </w:abstractNum>
  <w:abstractNum w:abstractNumId="104" w15:restartNumberingAfterBreak="0">
    <w:nsid w:val="32743FCE"/>
    <w:multiLevelType w:val="hybridMultilevel"/>
    <w:tmpl w:val="C04A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4572307"/>
    <w:multiLevelType w:val="multilevel"/>
    <w:tmpl w:val="F67A6C9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6" w15:restartNumberingAfterBreak="0">
    <w:nsid w:val="349E4923"/>
    <w:multiLevelType w:val="multilevel"/>
    <w:tmpl w:val="F37460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367732BC"/>
    <w:multiLevelType w:val="multilevel"/>
    <w:tmpl w:val="4CB66DBA"/>
    <w:lvl w:ilvl="0">
      <w:start w:val="1"/>
      <w:numFmt w:val="decimal"/>
      <w:lvlText w:val="%1."/>
      <w:lvlJc w:val="left"/>
      <w:pPr>
        <w:ind w:left="720" w:hanging="360"/>
      </w:pPr>
      <w:rPr>
        <w:color w:val="000000"/>
        <w:sz w:val="24"/>
        <w:szCs w:val="24"/>
      </w:rPr>
    </w:lvl>
    <w:lvl w:ilvl="1">
      <w:start w:val="1"/>
      <w:numFmt w:val="decimal"/>
      <w:lvlText w:val="5.%2"/>
      <w:lvlJc w:val="center"/>
      <w:pPr>
        <w:ind w:left="720" w:hanging="360"/>
      </w:pPr>
      <w:rPr>
        <w:rFonts w:hint="default"/>
        <w:color w:val="00000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8" w15:restartNumberingAfterBreak="0">
    <w:nsid w:val="3AF75C2F"/>
    <w:multiLevelType w:val="multilevel"/>
    <w:tmpl w:val="756E766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09" w15:restartNumberingAfterBreak="0">
    <w:nsid w:val="3C96014B"/>
    <w:multiLevelType w:val="multilevel"/>
    <w:tmpl w:val="A4F4A08E"/>
    <w:lvl w:ilvl="0">
      <w:start w:val="2"/>
      <w:numFmt w:val="decimal"/>
      <w:lvlText w:val="%1"/>
      <w:lvlJc w:val="left"/>
      <w:pPr>
        <w:ind w:left="360" w:hanging="360"/>
      </w:pPr>
    </w:lvl>
    <w:lvl w:ilvl="1">
      <w:start w:val="1"/>
      <w:numFmt w:val="decimal"/>
      <w:lvlText w:val="%1.%2"/>
      <w:lvlJc w:val="left"/>
      <w:pPr>
        <w:ind w:left="339" w:hanging="360"/>
      </w:pPr>
    </w:lvl>
    <w:lvl w:ilvl="2">
      <w:start w:val="1"/>
      <w:numFmt w:val="decimal"/>
      <w:lvlText w:val="%1.%2.%3"/>
      <w:lvlJc w:val="left"/>
      <w:pPr>
        <w:ind w:left="678" w:hanging="720"/>
      </w:pPr>
    </w:lvl>
    <w:lvl w:ilvl="3">
      <w:start w:val="1"/>
      <w:numFmt w:val="decimal"/>
      <w:lvlText w:val="%1.%2.%3.%4"/>
      <w:lvlJc w:val="left"/>
      <w:pPr>
        <w:ind w:left="657" w:hanging="720"/>
      </w:pPr>
    </w:lvl>
    <w:lvl w:ilvl="4">
      <w:start w:val="1"/>
      <w:numFmt w:val="decimal"/>
      <w:lvlText w:val="%1.%2.%3.%4.%5"/>
      <w:lvlJc w:val="left"/>
      <w:pPr>
        <w:ind w:left="996" w:hanging="1080"/>
      </w:pPr>
    </w:lvl>
    <w:lvl w:ilvl="5">
      <w:start w:val="1"/>
      <w:numFmt w:val="decimal"/>
      <w:lvlText w:val="%1.%2.%3.%4.%5.%6"/>
      <w:lvlJc w:val="left"/>
      <w:pPr>
        <w:ind w:left="975" w:hanging="1080"/>
      </w:pPr>
    </w:lvl>
    <w:lvl w:ilvl="6">
      <w:start w:val="1"/>
      <w:numFmt w:val="decimal"/>
      <w:lvlText w:val="%1.%2.%3.%4.%5.%6.%7"/>
      <w:lvlJc w:val="left"/>
      <w:pPr>
        <w:ind w:left="1314" w:hanging="1440"/>
      </w:pPr>
    </w:lvl>
    <w:lvl w:ilvl="7">
      <w:start w:val="1"/>
      <w:numFmt w:val="decimal"/>
      <w:lvlText w:val="%1.%2.%3.%4.%5.%6.%7.%8"/>
      <w:lvlJc w:val="left"/>
      <w:pPr>
        <w:ind w:left="1293" w:hanging="1440"/>
      </w:pPr>
    </w:lvl>
    <w:lvl w:ilvl="8">
      <w:start w:val="1"/>
      <w:numFmt w:val="decimal"/>
      <w:lvlText w:val="%1.%2.%3.%4.%5.%6.%7.%8.%9"/>
      <w:lvlJc w:val="left"/>
      <w:pPr>
        <w:ind w:left="1632" w:hanging="1800"/>
      </w:pPr>
    </w:lvl>
  </w:abstractNum>
  <w:abstractNum w:abstractNumId="110" w15:restartNumberingAfterBreak="0">
    <w:nsid w:val="3D8E322C"/>
    <w:multiLevelType w:val="multilevel"/>
    <w:tmpl w:val="EF72A132"/>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11" w15:restartNumberingAfterBreak="0">
    <w:nsid w:val="3E2E3E9B"/>
    <w:multiLevelType w:val="hybridMultilevel"/>
    <w:tmpl w:val="F72C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ED2491B"/>
    <w:multiLevelType w:val="multilevel"/>
    <w:tmpl w:val="993CFC28"/>
    <w:lvl w:ilvl="0">
      <w:start w:val="4"/>
      <w:numFmt w:val="decimal"/>
      <w:lvlText w:val="%1"/>
      <w:lvlJc w:val="left"/>
      <w:pPr>
        <w:ind w:left="360" w:hanging="360"/>
      </w:pPr>
      <w:rPr>
        <w:b/>
        <w:i/>
      </w:rPr>
    </w:lvl>
    <w:lvl w:ilvl="1">
      <w:start w:val="1"/>
      <w:numFmt w:val="decimal"/>
      <w:lvlText w:val="%1.%2"/>
      <w:lvlJc w:val="left"/>
      <w:pPr>
        <w:ind w:left="720" w:hanging="360"/>
      </w:pPr>
      <w:rPr>
        <w:b w:val="0"/>
        <w:i w:val="0"/>
      </w:rPr>
    </w:lvl>
    <w:lvl w:ilvl="2">
      <w:start w:val="1"/>
      <w:numFmt w:val="decimal"/>
      <w:lvlText w:val="%1.%2.%3"/>
      <w:lvlJc w:val="left"/>
      <w:pPr>
        <w:ind w:left="1440" w:hanging="720"/>
      </w:pPr>
      <w:rPr>
        <w:b/>
        <w:i/>
      </w:rPr>
    </w:lvl>
    <w:lvl w:ilvl="3">
      <w:start w:val="1"/>
      <w:numFmt w:val="decimal"/>
      <w:lvlText w:val="%1.%2.%3.%4"/>
      <w:lvlJc w:val="left"/>
      <w:pPr>
        <w:ind w:left="1800" w:hanging="720"/>
      </w:pPr>
      <w:rPr>
        <w:b/>
        <w:i/>
      </w:rPr>
    </w:lvl>
    <w:lvl w:ilvl="4">
      <w:start w:val="1"/>
      <w:numFmt w:val="decimal"/>
      <w:lvlText w:val="%1.%2.%3.%4.%5"/>
      <w:lvlJc w:val="left"/>
      <w:pPr>
        <w:ind w:left="2520" w:hanging="1080"/>
      </w:pPr>
      <w:rPr>
        <w:b/>
        <w:i/>
      </w:rPr>
    </w:lvl>
    <w:lvl w:ilvl="5">
      <w:start w:val="1"/>
      <w:numFmt w:val="decimal"/>
      <w:lvlText w:val="%1.%2.%3.%4.%5.%6"/>
      <w:lvlJc w:val="left"/>
      <w:pPr>
        <w:ind w:left="2880" w:hanging="1080"/>
      </w:pPr>
      <w:rPr>
        <w:b/>
        <w:i/>
      </w:rPr>
    </w:lvl>
    <w:lvl w:ilvl="6">
      <w:start w:val="1"/>
      <w:numFmt w:val="decimal"/>
      <w:lvlText w:val="%1.%2.%3.%4.%5.%6.%7"/>
      <w:lvlJc w:val="left"/>
      <w:pPr>
        <w:ind w:left="3600" w:hanging="1440"/>
      </w:pPr>
      <w:rPr>
        <w:b/>
        <w:i/>
      </w:rPr>
    </w:lvl>
    <w:lvl w:ilvl="7">
      <w:start w:val="1"/>
      <w:numFmt w:val="decimal"/>
      <w:lvlText w:val="%1.%2.%3.%4.%5.%6.%7.%8"/>
      <w:lvlJc w:val="left"/>
      <w:pPr>
        <w:ind w:left="3960" w:hanging="1440"/>
      </w:pPr>
      <w:rPr>
        <w:b/>
        <w:i/>
      </w:rPr>
    </w:lvl>
    <w:lvl w:ilvl="8">
      <w:start w:val="1"/>
      <w:numFmt w:val="decimal"/>
      <w:lvlText w:val="%1.%2.%3.%4.%5.%6.%7.%8.%9"/>
      <w:lvlJc w:val="left"/>
      <w:pPr>
        <w:ind w:left="4680" w:hanging="1800"/>
      </w:pPr>
      <w:rPr>
        <w:b/>
        <w:i/>
      </w:rPr>
    </w:lvl>
  </w:abstractNum>
  <w:abstractNum w:abstractNumId="113" w15:restartNumberingAfterBreak="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41906685"/>
    <w:multiLevelType w:val="multilevel"/>
    <w:tmpl w:val="B3987F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44A07D4C"/>
    <w:multiLevelType w:val="hybridMultilevel"/>
    <w:tmpl w:val="246E1238"/>
    <w:lvl w:ilvl="0" w:tplc="0409000F">
      <w:start w:val="1"/>
      <w:numFmt w:val="decimal"/>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6" w15:restartNumberingAfterBreak="0">
    <w:nsid w:val="45C60304"/>
    <w:multiLevelType w:val="multilevel"/>
    <w:tmpl w:val="D2E898C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7" w15:restartNumberingAfterBreak="0">
    <w:nsid w:val="46E05123"/>
    <w:multiLevelType w:val="multilevel"/>
    <w:tmpl w:val="02CEDD12"/>
    <w:lvl w:ilvl="0">
      <w:start w:val="1"/>
      <w:numFmt w:val="decimal"/>
      <w:lvlText w:val="%1."/>
      <w:lvlJc w:val="left"/>
      <w:pPr>
        <w:ind w:left="1080" w:hanging="360"/>
      </w:pPr>
      <w:rPr>
        <w:rFonts w:hint="default"/>
      </w:rPr>
    </w:lvl>
    <w:lvl w:ilvl="1">
      <w:start w:val="1"/>
      <w:numFmt w:val="decimal"/>
      <w:lvlText w:val="1.%2"/>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18" w15:restartNumberingAfterBreak="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4867578B"/>
    <w:multiLevelType w:val="hybridMultilevel"/>
    <w:tmpl w:val="6CB0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8C74BD5"/>
    <w:multiLevelType w:val="multilevel"/>
    <w:tmpl w:val="ADA64348"/>
    <w:lvl w:ilvl="0">
      <w:start w:val="1"/>
      <w:numFmt w:val="decimal"/>
      <w:lvlText w:val="%1."/>
      <w:lvlJc w:val="left"/>
      <w:pPr>
        <w:ind w:left="720" w:hanging="360"/>
      </w:pPr>
      <w:rPr>
        <w:rFonts w:hint="default"/>
      </w:rPr>
    </w:lvl>
    <w:lvl w:ilvl="1">
      <w:start w:val="1"/>
      <w:numFmt w:val="decimal"/>
      <w:lvlText w:val="5.%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1" w15:restartNumberingAfterBreak="0">
    <w:nsid w:val="4AE73452"/>
    <w:multiLevelType w:val="multilevel"/>
    <w:tmpl w:val="CA6E60E6"/>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4BF1136D"/>
    <w:multiLevelType w:val="multilevel"/>
    <w:tmpl w:val="F72284B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3" w15:restartNumberingAfterBreak="0">
    <w:nsid w:val="4C2D1549"/>
    <w:multiLevelType w:val="hybridMultilevel"/>
    <w:tmpl w:val="A0A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D74281F"/>
    <w:multiLevelType w:val="multilevel"/>
    <w:tmpl w:val="CB864C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4FF81CD9"/>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515451CD"/>
    <w:multiLevelType w:val="multilevel"/>
    <w:tmpl w:val="E82C6D6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7" w15:restartNumberingAfterBreak="0">
    <w:nsid w:val="53855ECC"/>
    <w:multiLevelType w:val="hybridMultilevel"/>
    <w:tmpl w:val="B3CC3C9E"/>
    <w:lvl w:ilvl="0" w:tplc="9A3C931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8" w15:restartNumberingAfterBreak="0">
    <w:nsid w:val="53D14A14"/>
    <w:multiLevelType w:val="multilevel"/>
    <w:tmpl w:val="75FCDCD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auto"/>
        <w:sz w:val="24"/>
        <w:u w:val="none"/>
        <w:effect w:val="none"/>
        <w:vertAlign w:val="baseline"/>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29" w15:restartNumberingAfterBreak="0">
    <w:nsid w:val="55EF003A"/>
    <w:multiLevelType w:val="multilevel"/>
    <w:tmpl w:val="A2C257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0" w15:restartNumberingAfterBreak="0">
    <w:nsid w:val="58BA27B3"/>
    <w:multiLevelType w:val="multilevel"/>
    <w:tmpl w:val="58BA27B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5C5D2162"/>
    <w:multiLevelType w:val="multilevel"/>
    <w:tmpl w:val="C52481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33" w15:restartNumberingAfterBreak="0">
    <w:nsid w:val="602412A6"/>
    <w:multiLevelType w:val="multilevel"/>
    <w:tmpl w:val="46E6523C"/>
    <w:lvl w:ilvl="0">
      <w:start w:val="2"/>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34" w15:restartNumberingAfterBreak="0">
    <w:nsid w:val="60F730C1"/>
    <w:multiLevelType w:val="multilevel"/>
    <w:tmpl w:val="27429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5" w15:restartNumberingAfterBreak="0">
    <w:nsid w:val="610B3BB5"/>
    <w:multiLevelType w:val="multilevel"/>
    <w:tmpl w:val="98B6E8C6"/>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6" w15:restartNumberingAfterBreak="0">
    <w:nsid w:val="62CF5AB3"/>
    <w:multiLevelType w:val="multilevel"/>
    <w:tmpl w:val="B5BA4A5E"/>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7" w15:restartNumberingAfterBreak="0">
    <w:nsid w:val="64210725"/>
    <w:multiLevelType w:val="multilevel"/>
    <w:tmpl w:val="75FCDCD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auto"/>
        <w:sz w:val="24"/>
        <w:u w:val="none"/>
        <w:effect w:val="none"/>
        <w:vertAlign w:val="baseline"/>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38" w15:restartNumberingAfterBreak="0">
    <w:nsid w:val="64C10399"/>
    <w:multiLevelType w:val="multilevel"/>
    <w:tmpl w:val="72DA9BD4"/>
    <w:lvl w:ilvl="0">
      <w:start w:val="2"/>
      <w:numFmt w:val="decimal"/>
      <w:lvlText w:val="%1."/>
      <w:lvlJc w:val="left"/>
      <w:pPr>
        <w:ind w:left="360" w:hanging="360"/>
      </w:pPr>
      <w:rPr>
        <w:rFonts w:hint="default"/>
      </w:rPr>
    </w:lvl>
    <w:lvl w:ilvl="1">
      <w:start w:val="1"/>
      <w:numFmt w:val="decimal"/>
      <w:lvlText w:val="%1.%2."/>
      <w:lvlJc w:val="left"/>
      <w:pPr>
        <w:ind w:left="836" w:hanging="360"/>
      </w:pPr>
      <w:rPr>
        <w:rFonts w:hint="default"/>
      </w:rPr>
    </w:lvl>
    <w:lvl w:ilvl="2">
      <w:start w:val="1"/>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139" w15:restartNumberingAfterBreak="0">
    <w:nsid w:val="64C350B3"/>
    <w:multiLevelType w:val="hybridMultilevel"/>
    <w:tmpl w:val="52D416D2"/>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67D5363D"/>
    <w:multiLevelType w:val="hybridMultilevel"/>
    <w:tmpl w:val="DC901020"/>
    <w:lvl w:ilvl="0" w:tplc="FFFFFFFF">
      <w:start w:val="1"/>
      <w:numFmt w:val="decimal"/>
      <w:lvlText w:val="2.%1"/>
      <w:lvlJc w:val="left"/>
      <w:pPr>
        <w:ind w:left="360" w:hanging="360"/>
      </w:pPr>
      <w:rPr>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1" w15:restartNumberingAfterBreak="0">
    <w:nsid w:val="683C0F75"/>
    <w:multiLevelType w:val="multilevel"/>
    <w:tmpl w:val="9FF86B68"/>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42" w15:restartNumberingAfterBreak="0">
    <w:nsid w:val="6899140B"/>
    <w:multiLevelType w:val="multilevel"/>
    <w:tmpl w:val="59023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3" w15:restartNumberingAfterBreak="0">
    <w:nsid w:val="6ACC5916"/>
    <w:multiLevelType w:val="multilevel"/>
    <w:tmpl w:val="DBFE22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4" w15:restartNumberingAfterBreak="0">
    <w:nsid w:val="6BD64420"/>
    <w:multiLevelType w:val="multilevel"/>
    <w:tmpl w:val="751ADDCA"/>
    <w:lvl w:ilvl="0">
      <w:start w:val="4"/>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45" w15:restartNumberingAfterBreak="0">
    <w:nsid w:val="6F91571E"/>
    <w:multiLevelType w:val="hybridMultilevel"/>
    <w:tmpl w:val="54BC47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04D02E0"/>
    <w:multiLevelType w:val="multilevel"/>
    <w:tmpl w:val="D228C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71120AB0"/>
    <w:multiLevelType w:val="multilevel"/>
    <w:tmpl w:val="86F63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8" w15:restartNumberingAfterBreak="0">
    <w:nsid w:val="717F6545"/>
    <w:multiLevelType w:val="multilevel"/>
    <w:tmpl w:val="922AE9AA"/>
    <w:lvl w:ilvl="0">
      <w:start w:val="5"/>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49" w15:restartNumberingAfterBreak="0">
    <w:nsid w:val="72903E77"/>
    <w:multiLevelType w:val="hybridMultilevel"/>
    <w:tmpl w:val="2C26FB42"/>
    <w:lvl w:ilvl="0" w:tplc="FD346276">
      <w:start w:val="1"/>
      <w:numFmt w:val="decimal"/>
      <w:lvlText w:val="8.%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2E46F80"/>
    <w:multiLevelType w:val="hybridMultilevel"/>
    <w:tmpl w:val="87DE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3E44821"/>
    <w:multiLevelType w:val="multilevel"/>
    <w:tmpl w:val="A90EF18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74CD2E00"/>
    <w:multiLevelType w:val="multilevel"/>
    <w:tmpl w:val="EC40E6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750C187E"/>
    <w:multiLevelType w:val="multilevel"/>
    <w:tmpl w:val="97566B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75562E2A"/>
    <w:multiLevelType w:val="multilevel"/>
    <w:tmpl w:val="A052D4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778E493A"/>
    <w:multiLevelType w:val="hybridMultilevel"/>
    <w:tmpl w:val="DC901020"/>
    <w:lvl w:ilvl="0" w:tplc="959296D4">
      <w:start w:val="1"/>
      <w:numFmt w:val="decimal"/>
      <w:lvlText w:val="2.%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6" w15:restartNumberingAfterBreak="0">
    <w:nsid w:val="77FD7DDB"/>
    <w:multiLevelType w:val="multilevel"/>
    <w:tmpl w:val="05061926"/>
    <w:lvl w:ilvl="0">
      <w:start w:val="1"/>
      <w:numFmt w:val="decimal"/>
      <w:lvlText w:val="%1."/>
      <w:lvlJc w:val="left"/>
      <w:pPr>
        <w:ind w:left="720" w:hanging="360"/>
      </w:pPr>
    </w:lvl>
    <w:lvl w:ilvl="1">
      <w:start w:val="1"/>
      <w:numFmt w:val="decimal"/>
      <w:lvlText w:val="%1.%2"/>
      <w:lvlJc w:val="left"/>
      <w:pPr>
        <w:ind w:left="1083" w:hanging="360"/>
      </w:pPr>
      <w:rPr>
        <w:b w:val="0"/>
        <w:i w:val="0"/>
      </w:rPr>
    </w:lvl>
    <w:lvl w:ilvl="2">
      <w:start w:val="1"/>
      <w:numFmt w:val="decimal"/>
      <w:lvlText w:val="%1.%2.%3"/>
      <w:lvlJc w:val="left"/>
      <w:pPr>
        <w:ind w:left="1806" w:hanging="720"/>
      </w:pPr>
    </w:lvl>
    <w:lvl w:ilvl="3">
      <w:start w:val="1"/>
      <w:numFmt w:val="decimal"/>
      <w:lvlText w:val="%1.%2.%3.%4"/>
      <w:lvlJc w:val="left"/>
      <w:pPr>
        <w:ind w:left="2169" w:hanging="720"/>
      </w:pPr>
    </w:lvl>
    <w:lvl w:ilvl="4">
      <w:start w:val="1"/>
      <w:numFmt w:val="decimal"/>
      <w:lvlText w:val="%1.%2.%3.%4.%5"/>
      <w:lvlJc w:val="left"/>
      <w:pPr>
        <w:ind w:left="2892" w:hanging="1080"/>
      </w:pPr>
    </w:lvl>
    <w:lvl w:ilvl="5">
      <w:start w:val="1"/>
      <w:numFmt w:val="decimal"/>
      <w:lvlText w:val="%1.%2.%3.%4.%5.%6"/>
      <w:lvlJc w:val="left"/>
      <w:pPr>
        <w:ind w:left="3255" w:hanging="1080"/>
      </w:pPr>
    </w:lvl>
    <w:lvl w:ilvl="6">
      <w:start w:val="1"/>
      <w:numFmt w:val="decimal"/>
      <w:lvlText w:val="%1.%2.%3.%4.%5.%6.%7"/>
      <w:lvlJc w:val="left"/>
      <w:pPr>
        <w:ind w:left="3978" w:hanging="1440"/>
      </w:pPr>
    </w:lvl>
    <w:lvl w:ilvl="7">
      <w:start w:val="1"/>
      <w:numFmt w:val="decimal"/>
      <w:lvlText w:val="%1.%2.%3.%4.%5.%6.%7.%8"/>
      <w:lvlJc w:val="left"/>
      <w:pPr>
        <w:ind w:left="4341" w:hanging="1440"/>
      </w:pPr>
    </w:lvl>
    <w:lvl w:ilvl="8">
      <w:start w:val="1"/>
      <w:numFmt w:val="decimal"/>
      <w:lvlText w:val="%1.%2.%3.%4.%5.%6.%7.%8.%9"/>
      <w:lvlJc w:val="left"/>
      <w:pPr>
        <w:ind w:left="5064" w:hanging="1800"/>
      </w:pPr>
    </w:lvl>
  </w:abstractNum>
  <w:abstractNum w:abstractNumId="157" w15:restartNumberingAfterBreak="0">
    <w:nsid w:val="78082777"/>
    <w:multiLevelType w:val="multilevel"/>
    <w:tmpl w:val="94261A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7968538F"/>
    <w:multiLevelType w:val="hybridMultilevel"/>
    <w:tmpl w:val="AF2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97F609F"/>
    <w:multiLevelType w:val="hybridMultilevel"/>
    <w:tmpl w:val="F58CB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A236EDD"/>
    <w:multiLevelType w:val="multilevel"/>
    <w:tmpl w:val="7A236EDD"/>
    <w:lvl w:ilvl="0">
      <w:start w:val="1"/>
      <w:numFmt w:val="decimal"/>
      <w:lvlText w:val="%1."/>
      <w:lvlJc w:val="left"/>
      <w:pPr>
        <w:ind w:left="360" w:hanging="360"/>
      </w:pPr>
      <w:rPr>
        <w:rFonts w:hint="default"/>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2115250648">
    <w:abstractNumId w:val="61"/>
  </w:num>
  <w:num w:numId="2" w16cid:durableId="1130590831">
    <w:abstractNumId w:val="33"/>
  </w:num>
  <w:num w:numId="3" w16cid:durableId="1865366744">
    <w:abstractNumId w:val="3"/>
  </w:num>
  <w:num w:numId="4" w16cid:durableId="1978073820">
    <w:abstractNumId w:val="31"/>
  </w:num>
  <w:num w:numId="5" w16cid:durableId="1165171650">
    <w:abstractNumId w:val="35"/>
  </w:num>
  <w:num w:numId="6" w16cid:durableId="1543907304">
    <w:abstractNumId w:val="65"/>
  </w:num>
  <w:num w:numId="7" w16cid:durableId="2048866271">
    <w:abstractNumId w:val="56"/>
  </w:num>
  <w:num w:numId="8" w16cid:durableId="1196384173">
    <w:abstractNumId w:val="17"/>
  </w:num>
  <w:num w:numId="9" w16cid:durableId="516044961">
    <w:abstractNumId w:val="5"/>
  </w:num>
  <w:num w:numId="10" w16cid:durableId="1298687014">
    <w:abstractNumId w:val="69"/>
  </w:num>
  <w:num w:numId="11" w16cid:durableId="136068634">
    <w:abstractNumId w:val="23"/>
  </w:num>
  <w:num w:numId="12" w16cid:durableId="1772164793">
    <w:abstractNumId w:val="55"/>
  </w:num>
  <w:num w:numId="13" w16cid:durableId="970093623">
    <w:abstractNumId w:val="13"/>
  </w:num>
  <w:num w:numId="14" w16cid:durableId="1347244459">
    <w:abstractNumId w:val="43"/>
  </w:num>
  <w:num w:numId="15" w16cid:durableId="247202323">
    <w:abstractNumId w:val="36"/>
  </w:num>
  <w:num w:numId="16" w16cid:durableId="83112923">
    <w:abstractNumId w:val="53"/>
  </w:num>
  <w:num w:numId="17" w16cid:durableId="589899423">
    <w:abstractNumId w:val="30"/>
  </w:num>
  <w:num w:numId="18" w16cid:durableId="449083483">
    <w:abstractNumId w:val="28"/>
  </w:num>
  <w:num w:numId="19" w16cid:durableId="1658798589">
    <w:abstractNumId w:val="12"/>
  </w:num>
  <w:num w:numId="20" w16cid:durableId="959265371">
    <w:abstractNumId w:val="21"/>
  </w:num>
  <w:num w:numId="21" w16cid:durableId="1943879712">
    <w:abstractNumId w:val="4"/>
  </w:num>
  <w:num w:numId="22" w16cid:durableId="597830867">
    <w:abstractNumId w:val="10"/>
  </w:num>
  <w:num w:numId="23" w16cid:durableId="1733313062">
    <w:abstractNumId w:val="19"/>
  </w:num>
  <w:num w:numId="24" w16cid:durableId="1046565378">
    <w:abstractNumId w:val="24"/>
  </w:num>
  <w:num w:numId="25" w16cid:durableId="1775439026">
    <w:abstractNumId w:val="14"/>
  </w:num>
  <w:num w:numId="26" w16cid:durableId="1453749183">
    <w:abstractNumId w:val="58"/>
  </w:num>
  <w:num w:numId="27" w16cid:durableId="400830575">
    <w:abstractNumId w:val="1"/>
  </w:num>
  <w:num w:numId="28" w16cid:durableId="1508129579">
    <w:abstractNumId w:val="29"/>
  </w:num>
  <w:num w:numId="29" w16cid:durableId="211818241">
    <w:abstractNumId w:val="34"/>
  </w:num>
  <w:num w:numId="30" w16cid:durableId="2062512571">
    <w:abstractNumId w:val="39"/>
  </w:num>
  <w:num w:numId="31" w16cid:durableId="808089993">
    <w:abstractNumId w:val="64"/>
  </w:num>
  <w:num w:numId="32" w16cid:durableId="409697881">
    <w:abstractNumId w:val="44"/>
  </w:num>
  <w:num w:numId="33" w16cid:durableId="1488669182">
    <w:abstractNumId w:val="66"/>
  </w:num>
  <w:num w:numId="34" w16cid:durableId="1674334673">
    <w:abstractNumId w:val="37"/>
  </w:num>
  <w:num w:numId="35" w16cid:durableId="2038963708">
    <w:abstractNumId w:val="51"/>
  </w:num>
  <w:num w:numId="36" w16cid:durableId="572668743">
    <w:abstractNumId w:val="11"/>
  </w:num>
  <w:num w:numId="37" w16cid:durableId="1488328840">
    <w:abstractNumId w:val="27"/>
  </w:num>
  <w:num w:numId="38" w16cid:durableId="858397387">
    <w:abstractNumId w:val="42"/>
  </w:num>
  <w:num w:numId="39" w16cid:durableId="113913289">
    <w:abstractNumId w:val="60"/>
  </w:num>
  <w:num w:numId="40" w16cid:durableId="1045524660">
    <w:abstractNumId w:val="63"/>
  </w:num>
  <w:num w:numId="41" w16cid:durableId="703603774">
    <w:abstractNumId w:val="26"/>
  </w:num>
  <w:num w:numId="42" w16cid:durableId="1862085444">
    <w:abstractNumId w:val="8"/>
  </w:num>
  <w:num w:numId="43" w16cid:durableId="314379726">
    <w:abstractNumId w:val="49"/>
  </w:num>
  <w:num w:numId="44" w16cid:durableId="873662907">
    <w:abstractNumId w:val="46"/>
  </w:num>
  <w:num w:numId="45" w16cid:durableId="1450661572">
    <w:abstractNumId w:val="54"/>
  </w:num>
  <w:num w:numId="46" w16cid:durableId="561136281">
    <w:abstractNumId w:val="68"/>
  </w:num>
  <w:num w:numId="47" w16cid:durableId="1279294356">
    <w:abstractNumId w:val="9"/>
  </w:num>
  <w:num w:numId="48" w16cid:durableId="78334356">
    <w:abstractNumId w:val="15"/>
  </w:num>
  <w:num w:numId="49" w16cid:durableId="241377627">
    <w:abstractNumId w:val="59"/>
  </w:num>
  <w:num w:numId="50" w16cid:durableId="1630436064">
    <w:abstractNumId w:val="45"/>
  </w:num>
  <w:num w:numId="51" w16cid:durableId="2145463087">
    <w:abstractNumId w:val="41"/>
  </w:num>
  <w:num w:numId="52" w16cid:durableId="528298682">
    <w:abstractNumId w:val="48"/>
  </w:num>
  <w:num w:numId="53" w16cid:durableId="1687098382">
    <w:abstractNumId w:val="16"/>
  </w:num>
  <w:num w:numId="54" w16cid:durableId="1600943376">
    <w:abstractNumId w:val="50"/>
  </w:num>
  <w:num w:numId="55" w16cid:durableId="2137672679">
    <w:abstractNumId w:val="25"/>
  </w:num>
  <w:num w:numId="56" w16cid:durableId="1502546255">
    <w:abstractNumId w:val="47"/>
  </w:num>
  <w:num w:numId="57" w16cid:durableId="1994214836">
    <w:abstractNumId w:val="52"/>
  </w:num>
  <w:num w:numId="58" w16cid:durableId="794520800">
    <w:abstractNumId w:val="67"/>
  </w:num>
  <w:num w:numId="59" w16cid:durableId="1664427052">
    <w:abstractNumId w:val="62"/>
  </w:num>
  <w:num w:numId="60" w16cid:durableId="1507478050">
    <w:abstractNumId w:val="32"/>
  </w:num>
  <w:num w:numId="61" w16cid:durableId="1514879410">
    <w:abstractNumId w:val="22"/>
  </w:num>
  <w:num w:numId="62" w16cid:durableId="1028915703">
    <w:abstractNumId w:val="40"/>
  </w:num>
  <w:num w:numId="63" w16cid:durableId="916324418">
    <w:abstractNumId w:val="20"/>
  </w:num>
  <w:num w:numId="64" w16cid:durableId="702290873">
    <w:abstractNumId w:val="38"/>
  </w:num>
  <w:num w:numId="65" w16cid:durableId="1643194385">
    <w:abstractNumId w:val="7"/>
  </w:num>
  <w:num w:numId="66" w16cid:durableId="83770421">
    <w:abstractNumId w:val="2"/>
  </w:num>
  <w:num w:numId="67" w16cid:durableId="1216040521">
    <w:abstractNumId w:val="57"/>
  </w:num>
  <w:num w:numId="68" w16cid:durableId="877274655">
    <w:abstractNumId w:val="18"/>
  </w:num>
  <w:num w:numId="69" w16cid:durableId="1891116348">
    <w:abstractNumId w:val="0"/>
  </w:num>
  <w:num w:numId="70" w16cid:durableId="1111169522">
    <w:abstractNumId w:val="6"/>
  </w:num>
  <w:num w:numId="71" w16cid:durableId="603850620">
    <w:abstractNumId w:val="81"/>
  </w:num>
  <w:num w:numId="72" w16cid:durableId="614561657">
    <w:abstractNumId w:val="128"/>
  </w:num>
  <w:num w:numId="73" w16cid:durableId="1372875361">
    <w:abstractNumId w:val="152"/>
  </w:num>
  <w:num w:numId="74" w16cid:durableId="2008828847">
    <w:abstractNumId w:val="99"/>
  </w:num>
  <w:num w:numId="75" w16cid:durableId="102192317">
    <w:abstractNumId w:val="95"/>
  </w:num>
  <w:num w:numId="76" w16cid:durableId="683942631">
    <w:abstractNumId w:val="93"/>
  </w:num>
  <w:num w:numId="77" w16cid:durableId="1110196944">
    <w:abstractNumId w:val="150"/>
  </w:num>
  <w:num w:numId="78" w16cid:durableId="2119832728">
    <w:abstractNumId w:val="127"/>
  </w:num>
  <w:num w:numId="79" w16cid:durableId="389115944">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771508963">
    <w:abstractNumId w:val="132"/>
  </w:num>
  <w:num w:numId="81" w16cid:durableId="1009066698">
    <w:abstractNumId w:val="113"/>
  </w:num>
  <w:num w:numId="82" w16cid:durableId="1071007766">
    <w:abstractNumId w:val="160"/>
  </w:num>
  <w:num w:numId="83" w16cid:durableId="2142846826">
    <w:abstractNumId w:val="118"/>
  </w:num>
  <w:num w:numId="84" w16cid:durableId="701830747">
    <w:abstractNumId w:val="78"/>
  </w:num>
  <w:num w:numId="85" w16cid:durableId="1026718076">
    <w:abstractNumId w:val="87"/>
  </w:num>
  <w:num w:numId="86" w16cid:durableId="747459604">
    <w:abstractNumId w:val="125"/>
  </w:num>
  <w:num w:numId="87" w16cid:durableId="344206701">
    <w:abstractNumId w:val="130"/>
  </w:num>
  <w:num w:numId="88" w16cid:durableId="1958367058">
    <w:abstractNumId w:val="143"/>
  </w:num>
  <w:num w:numId="89" w16cid:durableId="1506050018">
    <w:abstractNumId w:val="134"/>
  </w:num>
  <w:num w:numId="90" w16cid:durableId="1497572492">
    <w:abstractNumId w:val="108"/>
  </w:num>
  <w:num w:numId="91" w16cid:durableId="595290529">
    <w:abstractNumId w:val="122"/>
  </w:num>
  <w:num w:numId="92" w16cid:durableId="2032947940">
    <w:abstractNumId w:val="88"/>
  </w:num>
  <w:num w:numId="93" w16cid:durableId="1644769379">
    <w:abstractNumId w:val="109"/>
  </w:num>
  <w:num w:numId="94" w16cid:durableId="399593948">
    <w:abstractNumId w:val="112"/>
  </w:num>
  <w:num w:numId="95" w16cid:durableId="216749495">
    <w:abstractNumId w:val="96"/>
  </w:num>
  <w:num w:numId="96" w16cid:durableId="1345474129">
    <w:abstractNumId w:val="116"/>
  </w:num>
  <w:num w:numId="97" w16cid:durableId="1403865492">
    <w:abstractNumId w:val="101"/>
  </w:num>
  <w:num w:numId="98" w16cid:durableId="289870083">
    <w:abstractNumId w:val="142"/>
  </w:num>
  <w:num w:numId="99" w16cid:durableId="1013146820">
    <w:abstractNumId w:val="77"/>
  </w:num>
  <w:num w:numId="100" w16cid:durableId="1063992267">
    <w:abstractNumId w:val="107"/>
  </w:num>
  <w:num w:numId="101" w16cid:durableId="75713389">
    <w:abstractNumId w:val="149"/>
  </w:num>
  <w:num w:numId="102" w16cid:durableId="1840735029">
    <w:abstractNumId w:val="79"/>
  </w:num>
  <w:num w:numId="103" w16cid:durableId="954215496">
    <w:abstractNumId w:val="123"/>
  </w:num>
  <w:num w:numId="104" w16cid:durableId="1840579506">
    <w:abstractNumId w:val="80"/>
  </w:num>
  <w:num w:numId="105" w16cid:durableId="63571542">
    <w:abstractNumId w:val="86"/>
  </w:num>
  <w:num w:numId="106" w16cid:durableId="568423190">
    <w:abstractNumId w:val="72"/>
  </w:num>
  <w:num w:numId="107" w16cid:durableId="123039950">
    <w:abstractNumId w:val="159"/>
  </w:num>
  <w:num w:numId="108" w16cid:durableId="1360936595">
    <w:abstractNumId w:val="154"/>
  </w:num>
  <w:num w:numId="109" w16cid:durableId="1601402764">
    <w:abstractNumId w:val="71"/>
  </w:num>
  <w:num w:numId="110" w16cid:durableId="814105871">
    <w:abstractNumId w:val="73"/>
  </w:num>
  <w:num w:numId="111" w16cid:durableId="900559447">
    <w:abstractNumId w:val="105"/>
  </w:num>
  <w:num w:numId="112" w16cid:durableId="490218501">
    <w:abstractNumId w:val="124"/>
  </w:num>
  <w:num w:numId="113" w16cid:durableId="2051297495">
    <w:abstractNumId w:val="141"/>
  </w:num>
  <w:num w:numId="114" w16cid:durableId="2018581017">
    <w:abstractNumId w:val="117"/>
  </w:num>
  <w:num w:numId="115" w16cid:durableId="560407843">
    <w:abstractNumId w:val="115"/>
  </w:num>
  <w:num w:numId="116" w16cid:durableId="633564145">
    <w:abstractNumId w:val="85"/>
  </w:num>
  <w:num w:numId="117" w16cid:durableId="752967160">
    <w:abstractNumId w:val="136"/>
  </w:num>
  <w:num w:numId="118" w16cid:durableId="600527331">
    <w:abstractNumId w:val="157"/>
  </w:num>
  <w:num w:numId="119" w16cid:durableId="1633094444">
    <w:abstractNumId w:val="111"/>
  </w:num>
  <w:num w:numId="120" w16cid:durableId="1796871290">
    <w:abstractNumId w:val="70"/>
  </w:num>
  <w:num w:numId="121" w16cid:durableId="2093695902">
    <w:abstractNumId w:val="120"/>
  </w:num>
  <w:num w:numId="122" w16cid:durableId="97794200">
    <w:abstractNumId w:val="75"/>
  </w:num>
  <w:num w:numId="123" w16cid:durableId="696810034">
    <w:abstractNumId w:val="114"/>
  </w:num>
  <w:num w:numId="124" w16cid:durableId="2086608713">
    <w:abstractNumId w:val="110"/>
  </w:num>
  <w:num w:numId="125" w16cid:durableId="1479224423">
    <w:abstractNumId w:val="119"/>
  </w:num>
  <w:num w:numId="126" w16cid:durableId="75591707">
    <w:abstractNumId w:val="74"/>
  </w:num>
  <w:num w:numId="127" w16cid:durableId="792216212">
    <w:abstractNumId w:val="158"/>
  </w:num>
  <w:num w:numId="128" w16cid:durableId="1741563051">
    <w:abstractNumId w:val="146"/>
  </w:num>
  <w:num w:numId="129" w16cid:durableId="2003586694">
    <w:abstractNumId w:val="145"/>
  </w:num>
  <w:num w:numId="130" w16cid:durableId="1648783747">
    <w:abstractNumId w:val="97"/>
  </w:num>
  <w:num w:numId="131" w16cid:durableId="391275595">
    <w:abstractNumId w:val="135"/>
  </w:num>
  <w:num w:numId="132" w16cid:durableId="1173372827">
    <w:abstractNumId w:val="153"/>
  </w:num>
  <w:num w:numId="133" w16cid:durableId="379062208">
    <w:abstractNumId w:val="151"/>
  </w:num>
  <w:num w:numId="134" w16cid:durableId="1835873422">
    <w:abstractNumId w:val="84"/>
  </w:num>
  <w:num w:numId="135" w16cid:durableId="99180744">
    <w:abstractNumId w:val="89"/>
  </w:num>
  <w:num w:numId="136" w16cid:durableId="280765845">
    <w:abstractNumId w:val="91"/>
  </w:num>
  <w:num w:numId="137" w16cid:durableId="160197228">
    <w:abstractNumId w:val="121"/>
  </w:num>
  <w:num w:numId="138" w16cid:durableId="942612578">
    <w:abstractNumId w:val="103"/>
  </w:num>
  <w:num w:numId="139" w16cid:durableId="673186835">
    <w:abstractNumId w:val="147"/>
  </w:num>
  <w:num w:numId="140" w16cid:durableId="1546329490">
    <w:abstractNumId w:val="129"/>
  </w:num>
  <w:num w:numId="141" w16cid:durableId="837230172">
    <w:abstractNumId w:val="82"/>
  </w:num>
  <w:num w:numId="142" w16cid:durableId="1739357180">
    <w:abstractNumId w:val="156"/>
  </w:num>
  <w:num w:numId="143" w16cid:durableId="81076630">
    <w:abstractNumId w:val="104"/>
  </w:num>
  <w:num w:numId="144" w16cid:durableId="1307973888">
    <w:abstractNumId w:val="137"/>
  </w:num>
  <w:num w:numId="145" w16cid:durableId="1994337705">
    <w:abstractNumId w:val="131"/>
  </w:num>
  <w:num w:numId="146" w16cid:durableId="771781706">
    <w:abstractNumId w:val="94"/>
  </w:num>
  <w:num w:numId="147" w16cid:durableId="1031342983">
    <w:abstractNumId w:val="106"/>
  </w:num>
  <w:num w:numId="148" w16cid:durableId="516847615">
    <w:abstractNumId w:val="139"/>
  </w:num>
  <w:num w:numId="149" w16cid:durableId="1714690074">
    <w:abstractNumId w:val="83"/>
  </w:num>
  <w:num w:numId="150" w16cid:durableId="1862887907">
    <w:abstractNumId w:val="98"/>
  </w:num>
  <w:num w:numId="151" w16cid:durableId="1172379590">
    <w:abstractNumId w:val="100"/>
  </w:num>
  <w:num w:numId="152" w16cid:durableId="1064527839">
    <w:abstractNumId w:val="76"/>
  </w:num>
  <w:num w:numId="153" w16cid:durableId="427778806">
    <w:abstractNumId w:val="133"/>
  </w:num>
  <w:num w:numId="154" w16cid:durableId="973481758">
    <w:abstractNumId w:val="102"/>
  </w:num>
  <w:num w:numId="155" w16cid:durableId="641933093">
    <w:abstractNumId w:val="144"/>
  </w:num>
  <w:num w:numId="156" w16cid:durableId="1704744542">
    <w:abstractNumId w:val="148"/>
  </w:num>
  <w:num w:numId="157" w16cid:durableId="2025865408">
    <w:abstractNumId w:val="90"/>
  </w:num>
  <w:num w:numId="158" w16cid:durableId="206294734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302581283">
    <w:abstractNumId w:val="140"/>
  </w:num>
  <w:num w:numId="160" w16cid:durableId="1621841039">
    <w:abstractNumId w:val="138"/>
  </w:num>
  <w:num w:numId="161" w16cid:durableId="72969764">
    <w:abstractNumId w:val="126"/>
  </w:num>
  <w:num w:numId="162" w16cid:durableId="336232372">
    <w:abstractNumId w:val="92"/>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9D2"/>
    <w:rsid w:val="00011DB3"/>
    <w:rsid w:val="00024237"/>
    <w:rsid w:val="000336B5"/>
    <w:rsid w:val="000343CA"/>
    <w:rsid w:val="0004112B"/>
    <w:rsid w:val="0005449D"/>
    <w:rsid w:val="00087F3A"/>
    <w:rsid w:val="00097765"/>
    <w:rsid w:val="000F6E8D"/>
    <w:rsid w:val="00107F67"/>
    <w:rsid w:val="00111430"/>
    <w:rsid w:val="001258F3"/>
    <w:rsid w:val="001417AB"/>
    <w:rsid w:val="00187D70"/>
    <w:rsid w:val="001A59D4"/>
    <w:rsid w:val="001B1063"/>
    <w:rsid w:val="001B5226"/>
    <w:rsid w:val="001C2D65"/>
    <w:rsid w:val="001C6D4F"/>
    <w:rsid w:val="001D1F9A"/>
    <w:rsid w:val="001D6BD6"/>
    <w:rsid w:val="001E1136"/>
    <w:rsid w:val="001F7C60"/>
    <w:rsid w:val="00206C97"/>
    <w:rsid w:val="0021012F"/>
    <w:rsid w:val="002302F1"/>
    <w:rsid w:val="00245836"/>
    <w:rsid w:val="00260607"/>
    <w:rsid w:val="00261C25"/>
    <w:rsid w:val="0027341C"/>
    <w:rsid w:val="00276C8F"/>
    <w:rsid w:val="002A2613"/>
    <w:rsid w:val="002C0BC3"/>
    <w:rsid w:val="002C59D4"/>
    <w:rsid w:val="002E4ECB"/>
    <w:rsid w:val="002E7E1A"/>
    <w:rsid w:val="002F05D2"/>
    <w:rsid w:val="00303396"/>
    <w:rsid w:val="003035B2"/>
    <w:rsid w:val="003035B5"/>
    <w:rsid w:val="00304093"/>
    <w:rsid w:val="00307F85"/>
    <w:rsid w:val="00312971"/>
    <w:rsid w:val="00312DDF"/>
    <w:rsid w:val="0037045B"/>
    <w:rsid w:val="00380380"/>
    <w:rsid w:val="003A6078"/>
    <w:rsid w:val="003B5445"/>
    <w:rsid w:val="003D063F"/>
    <w:rsid w:val="003D6406"/>
    <w:rsid w:val="003D6EFE"/>
    <w:rsid w:val="003E2F6B"/>
    <w:rsid w:val="003F5E14"/>
    <w:rsid w:val="00410856"/>
    <w:rsid w:val="00446AB4"/>
    <w:rsid w:val="0045718A"/>
    <w:rsid w:val="004779B9"/>
    <w:rsid w:val="004A546B"/>
    <w:rsid w:val="004C3856"/>
    <w:rsid w:val="004D6A9E"/>
    <w:rsid w:val="004F340F"/>
    <w:rsid w:val="00516D22"/>
    <w:rsid w:val="005309D2"/>
    <w:rsid w:val="00533804"/>
    <w:rsid w:val="00552D75"/>
    <w:rsid w:val="00556784"/>
    <w:rsid w:val="00565B09"/>
    <w:rsid w:val="005A25F1"/>
    <w:rsid w:val="005B7D1A"/>
    <w:rsid w:val="005F3B7A"/>
    <w:rsid w:val="00606A56"/>
    <w:rsid w:val="006125CD"/>
    <w:rsid w:val="006163A3"/>
    <w:rsid w:val="006166AD"/>
    <w:rsid w:val="006220B6"/>
    <w:rsid w:val="00635832"/>
    <w:rsid w:val="006527A9"/>
    <w:rsid w:val="00655D42"/>
    <w:rsid w:val="00656A7F"/>
    <w:rsid w:val="00672421"/>
    <w:rsid w:val="00692E30"/>
    <w:rsid w:val="006A2AE5"/>
    <w:rsid w:val="006B22D2"/>
    <w:rsid w:val="006B5F2F"/>
    <w:rsid w:val="006C5F9C"/>
    <w:rsid w:val="006D3329"/>
    <w:rsid w:val="006E55F7"/>
    <w:rsid w:val="006F76CF"/>
    <w:rsid w:val="007024C1"/>
    <w:rsid w:val="0072354B"/>
    <w:rsid w:val="00737604"/>
    <w:rsid w:val="00753057"/>
    <w:rsid w:val="00787440"/>
    <w:rsid w:val="007B7AC6"/>
    <w:rsid w:val="00806AC0"/>
    <w:rsid w:val="00817DE3"/>
    <w:rsid w:val="0082779B"/>
    <w:rsid w:val="0083294E"/>
    <w:rsid w:val="008949B4"/>
    <w:rsid w:val="008A00F5"/>
    <w:rsid w:val="008A7DC9"/>
    <w:rsid w:val="008C1F59"/>
    <w:rsid w:val="008C7385"/>
    <w:rsid w:val="00901BC1"/>
    <w:rsid w:val="00906706"/>
    <w:rsid w:val="009303F7"/>
    <w:rsid w:val="00942CFD"/>
    <w:rsid w:val="00950D98"/>
    <w:rsid w:val="00960E5F"/>
    <w:rsid w:val="009724FA"/>
    <w:rsid w:val="00975D21"/>
    <w:rsid w:val="009A098E"/>
    <w:rsid w:val="009C0015"/>
    <w:rsid w:val="009C3C29"/>
    <w:rsid w:val="009C6D7D"/>
    <w:rsid w:val="009D5917"/>
    <w:rsid w:val="00A134EF"/>
    <w:rsid w:val="00A15566"/>
    <w:rsid w:val="00A261B2"/>
    <w:rsid w:val="00A30B90"/>
    <w:rsid w:val="00A4348F"/>
    <w:rsid w:val="00A472E6"/>
    <w:rsid w:val="00A52C07"/>
    <w:rsid w:val="00A55300"/>
    <w:rsid w:val="00A636E9"/>
    <w:rsid w:val="00A6528E"/>
    <w:rsid w:val="00A729AA"/>
    <w:rsid w:val="00A86A85"/>
    <w:rsid w:val="00AA37CF"/>
    <w:rsid w:val="00AB3B59"/>
    <w:rsid w:val="00AC4DDE"/>
    <w:rsid w:val="00AE5E7D"/>
    <w:rsid w:val="00B35614"/>
    <w:rsid w:val="00B36F6B"/>
    <w:rsid w:val="00B44450"/>
    <w:rsid w:val="00B8266A"/>
    <w:rsid w:val="00BB0BCF"/>
    <w:rsid w:val="00BB4034"/>
    <w:rsid w:val="00BB4DAE"/>
    <w:rsid w:val="00BB6058"/>
    <w:rsid w:val="00BB7407"/>
    <w:rsid w:val="00BC3E74"/>
    <w:rsid w:val="00BC6A1F"/>
    <w:rsid w:val="00C00A89"/>
    <w:rsid w:val="00C1736B"/>
    <w:rsid w:val="00C46A32"/>
    <w:rsid w:val="00C46DE7"/>
    <w:rsid w:val="00C47EF4"/>
    <w:rsid w:val="00C50377"/>
    <w:rsid w:val="00C5121C"/>
    <w:rsid w:val="00C517EF"/>
    <w:rsid w:val="00C5532E"/>
    <w:rsid w:val="00C7174F"/>
    <w:rsid w:val="00C77452"/>
    <w:rsid w:val="00CB64F9"/>
    <w:rsid w:val="00CE4ACC"/>
    <w:rsid w:val="00D10C2B"/>
    <w:rsid w:val="00D60ACD"/>
    <w:rsid w:val="00D865CA"/>
    <w:rsid w:val="00D90F00"/>
    <w:rsid w:val="00DD6697"/>
    <w:rsid w:val="00DF638C"/>
    <w:rsid w:val="00E1043F"/>
    <w:rsid w:val="00E106E5"/>
    <w:rsid w:val="00E2535A"/>
    <w:rsid w:val="00E41496"/>
    <w:rsid w:val="00E54206"/>
    <w:rsid w:val="00E85A00"/>
    <w:rsid w:val="00E91697"/>
    <w:rsid w:val="00E920E6"/>
    <w:rsid w:val="00EB48B8"/>
    <w:rsid w:val="00EB6145"/>
    <w:rsid w:val="00EC4BE6"/>
    <w:rsid w:val="00EC62A3"/>
    <w:rsid w:val="00EE1F8D"/>
    <w:rsid w:val="00EE75A1"/>
    <w:rsid w:val="00F302D5"/>
    <w:rsid w:val="00F446DD"/>
    <w:rsid w:val="00F46797"/>
    <w:rsid w:val="00F5769E"/>
    <w:rsid w:val="00F725A5"/>
    <w:rsid w:val="00F75842"/>
    <w:rsid w:val="00F8016C"/>
    <w:rsid w:val="00F95E02"/>
    <w:rsid w:val="00FB5E8D"/>
    <w:rsid w:val="00FB65E5"/>
    <w:rsid w:val="00FE7787"/>
    <w:rsid w:val="00FF35C2"/>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D827"/>
  <w15:docId w15:val="{613F0E37-DA4C-40F2-87D7-3FB4EF59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12F"/>
  </w:style>
  <w:style w:type="paragraph" w:styleId="Heading1">
    <w:name w:val="heading 1"/>
    <w:basedOn w:val="Normal1"/>
    <w:next w:val="Normal1"/>
    <w:link w:val="Heading1Char"/>
    <w:uiPriority w:val="9"/>
    <w:qFormat/>
    <w:pPr>
      <w:keepNext/>
      <w:keepLines/>
      <w:spacing w:after="0" w:line="276" w:lineRule="auto"/>
      <w:ind w:left="180" w:hanging="90"/>
      <w:jc w:val="center"/>
      <w:outlineLvl w:val="0"/>
    </w:pPr>
    <w:rPr>
      <w:b/>
      <w:color w:val="000000"/>
    </w:rPr>
  </w:style>
  <w:style w:type="paragraph" w:styleId="Heading2">
    <w:name w:val="heading 2"/>
    <w:basedOn w:val="Normal1"/>
    <w:next w:val="Normal1"/>
    <w:link w:val="Heading2Char"/>
    <w:uiPriority w:val="9"/>
    <w:unhideWhenUsed/>
    <w:qFormat/>
    <w:pPr>
      <w:keepNext/>
      <w:keepLines/>
      <w:spacing w:after="0" w:line="240" w:lineRule="auto"/>
      <w:jc w:val="center"/>
      <w:outlineLvl w:val="1"/>
    </w:pPr>
    <w:rPr>
      <w:b/>
      <w:color w:val="000000"/>
    </w:rPr>
  </w:style>
  <w:style w:type="paragraph" w:styleId="Heading3">
    <w:name w:val="heading 3"/>
    <w:basedOn w:val="Normal1"/>
    <w:next w:val="Normal1"/>
    <w:uiPriority w:val="9"/>
    <w:unhideWhenUsed/>
    <w:qFormat/>
    <w:pPr>
      <w:keepNext/>
      <w:spacing w:before="240" w:after="60" w:line="276" w:lineRule="auto"/>
      <w:ind w:left="714" w:hanging="357"/>
      <w:outlineLvl w:val="2"/>
    </w:pPr>
    <w:rPr>
      <w:b/>
      <w:color w:val="000000"/>
      <w:sz w:val="26"/>
      <w:szCs w:val="26"/>
    </w:rPr>
  </w:style>
  <w:style w:type="paragraph" w:styleId="Heading4">
    <w:name w:val="heading 4"/>
    <w:basedOn w:val="Normal1"/>
    <w:next w:val="Normal1"/>
    <w:uiPriority w:val="9"/>
    <w:semiHidden/>
    <w:unhideWhenUsed/>
    <w:qFormat/>
    <w:pPr>
      <w:keepNext/>
      <w:keepLines/>
      <w:spacing w:before="240" w:after="40"/>
      <w:outlineLvl w:val="3"/>
    </w:pPr>
    <w:rPr>
      <w:b/>
    </w:rPr>
  </w:style>
  <w:style w:type="paragraph" w:styleId="Heading5">
    <w:name w:val="heading 5"/>
    <w:basedOn w:val="Normal1"/>
    <w:next w:val="Normal1"/>
    <w:uiPriority w:val="9"/>
    <w:semiHidden/>
    <w:unhideWhenUsed/>
    <w:qFormat/>
    <w:pPr>
      <w:keepNext/>
      <w:keepLines/>
      <w:spacing w:before="220" w:after="40"/>
      <w:outlineLvl w:val="4"/>
    </w:pPr>
    <w:rPr>
      <w:b/>
      <w:sz w:val="22"/>
      <w:szCs w:val="22"/>
    </w:rPr>
  </w:style>
  <w:style w:type="paragraph" w:styleId="Heading6">
    <w:name w:val="heading 6"/>
    <w:basedOn w:val="Normal1"/>
    <w:next w:val="Normal1"/>
    <w:uiPriority w:val="9"/>
    <w:semiHidden/>
    <w:unhideWhenUsed/>
    <w:qFormat/>
    <w:pPr>
      <w:keepNext/>
      <w:keepLines/>
      <w:spacing w:before="40" w:after="0" w:line="276" w:lineRule="auto"/>
      <w:ind w:left="714" w:hanging="357"/>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uiPriority w:val="10"/>
    <w:qFormat/>
    <w:pPr>
      <w:keepNext/>
      <w:keepLines/>
      <w:spacing w:before="48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4">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5">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6">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7">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8">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9">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b">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c">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d">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e">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0">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1">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2">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3">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4">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5">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6">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7">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9">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b">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c">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d">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e">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0">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1">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2">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3">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4">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5">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6">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7">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8">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9">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b">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c">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d">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e">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0">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1">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2">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3">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4">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5">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6">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7">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8">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9">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b">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c">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d">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e">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0">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1">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2">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3">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4">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5">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6">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7">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8">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9">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table" w:customStyle="1" w:styleId="affffa">
    <w:basedOn w:val="TableNormal"/>
    <w:pPr>
      <w:spacing w:after="0" w:line="240" w:lineRule="auto"/>
    </w:pPr>
    <w:rPr>
      <w:rFonts w:ascii="Calibri" w:eastAsia="Calibri" w:hAnsi="Calibri" w:cs="Calibri"/>
      <w:sz w:val="20"/>
      <w:szCs w:val="20"/>
    </w:rPr>
    <w:tblPr>
      <w:tblStyleRowBandSize w:val="1"/>
      <w:tblStyleColBandSize w:val="1"/>
      <w:tblCellMar>
        <w:top w:w="144" w:type="dxa"/>
        <w:left w:w="115" w:type="dxa"/>
        <w:bottom w:w="144" w:type="dxa"/>
        <w:right w:w="115"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C77452"/>
    <w:pPr>
      <w:spacing w:after="200" w:line="276" w:lineRule="auto"/>
      <w:ind w:left="720"/>
      <w:contextualSpacing/>
    </w:pPr>
    <w:rPr>
      <w:rFonts w:ascii="Calibri" w:eastAsia="Calibri" w:hAnsi="Calibri" w:cs="Times New Roman"/>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C77452"/>
    <w:rPr>
      <w:rFonts w:ascii="Calibri" w:eastAsia="Calibri" w:hAnsi="Calibri" w:cs="Times New Roman"/>
      <w:sz w:val="20"/>
      <w:szCs w:val="20"/>
    </w:rPr>
  </w:style>
  <w:style w:type="paragraph" w:styleId="TOC1">
    <w:name w:val="toc 1"/>
    <w:basedOn w:val="Normal"/>
    <w:next w:val="Normal"/>
    <w:autoRedefine/>
    <w:uiPriority w:val="39"/>
    <w:unhideWhenUsed/>
    <w:rsid w:val="006C5F9C"/>
    <w:pPr>
      <w:spacing w:after="100"/>
    </w:pPr>
  </w:style>
  <w:style w:type="character" w:styleId="Hyperlink">
    <w:name w:val="Hyperlink"/>
    <w:basedOn w:val="DefaultParagraphFont"/>
    <w:uiPriority w:val="99"/>
    <w:unhideWhenUsed/>
    <w:rsid w:val="006C5F9C"/>
    <w:rPr>
      <w:color w:val="0000FF" w:themeColor="hyperlink"/>
      <w:u w:val="single"/>
    </w:rPr>
  </w:style>
  <w:style w:type="paragraph" w:styleId="TOCHeading">
    <w:name w:val="TOC Heading"/>
    <w:basedOn w:val="Heading1"/>
    <w:next w:val="Normal"/>
    <w:uiPriority w:val="39"/>
    <w:unhideWhenUsed/>
    <w:qFormat/>
    <w:rsid w:val="006C5F9C"/>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EE75A1"/>
    <w:pPr>
      <w:spacing w:after="100"/>
      <w:ind w:left="240"/>
    </w:pPr>
  </w:style>
  <w:style w:type="paragraph" w:styleId="Header">
    <w:name w:val="header"/>
    <w:basedOn w:val="Normal"/>
    <w:link w:val="HeaderChar"/>
    <w:uiPriority w:val="99"/>
    <w:unhideWhenUsed/>
    <w:rsid w:val="009D5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917"/>
  </w:style>
  <w:style w:type="paragraph" w:styleId="Footer">
    <w:name w:val="footer"/>
    <w:basedOn w:val="Normal"/>
    <w:link w:val="FooterChar"/>
    <w:uiPriority w:val="99"/>
    <w:unhideWhenUsed/>
    <w:rsid w:val="009D5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917"/>
  </w:style>
  <w:style w:type="table" w:styleId="TableGrid">
    <w:name w:val="Table Grid"/>
    <w:basedOn w:val="TableNormal"/>
    <w:uiPriority w:val="39"/>
    <w:rsid w:val="009D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035B5"/>
    <w:pPr>
      <w:spacing w:after="0" w:line="240" w:lineRule="auto"/>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6A32"/>
    <w:rPr>
      <w:b/>
      <w:color w:val="000000"/>
    </w:rPr>
  </w:style>
  <w:style w:type="character" w:customStyle="1" w:styleId="Heading2Char">
    <w:name w:val="Heading 2 Char"/>
    <w:basedOn w:val="DefaultParagraphFont"/>
    <w:link w:val="Heading2"/>
    <w:uiPriority w:val="9"/>
    <w:rsid w:val="00C46A32"/>
    <w:rP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E81F2-B8EE-47D9-91E5-E08D86A85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83</Pages>
  <Words>14893</Words>
  <Characters>84896</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WPS Office</dc:creator>
  <cp:lastModifiedBy>titus wakaba</cp:lastModifiedBy>
  <cp:revision>148</cp:revision>
  <dcterms:created xsi:type="dcterms:W3CDTF">2024-10-16T08:14:00Z</dcterms:created>
  <dcterms:modified xsi:type="dcterms:W3CDTF">2025-05-01T15:40:00Z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a583c4e83c224ea293c5a47c47df1372</vt:lpwstr>
  </property>
</Properties>
</file>