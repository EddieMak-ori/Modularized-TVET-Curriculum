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AEF7E" w14:textId="77777777" w:rsidR="00645D1B" w:rsidRPr="00B23D94" w:rsidRDefault="00EB20C1">
      <w:pPr>
        <w:spacing w:after="0" w:line="360" w:lineRule="auto"/>
        <w:jc w:val="center"/>
        <w:rPr>
          <w:rFonts w:ascii="Times New Roman" w:hAnsi="Times New Roman"/>
          <w:sz w:val="24"/>
          <w:szCs w:val="24"/>
        </w:rPr>
      </w:pPr>
      <w:bookmarkStart w:id="0" w:name="_Hlk195690747"/>
      <w:r w:rsidRPr="00B23D94">
        <w:rPr>
          <w:rFonts w:ascii="Times New Roman" w:hAnsi="Times New Roman"/>
          <w:sz w:val="24"/>
          <w:szCs w:val="24"/>
        </w:rPr>
        <w:t xml:space="preserve">  </w:t>
      </w:r>
      <w:r w:rsidRPr="00B23D94">
        <w:rPr>
          <w:rFonts w:ascii="Times New Roman" w:hAnsi="Times New Roman"/>
          <w:noProof/>
          <w:sz w:val="24"/>
          <w:szCs w:val="24"/>
          <w:lang w:val="en-US"/>
        </w:rPr>
        <w:drawing>
          <wp:inline distT="0" distB="0" distL="0" distR="0" wp14:anchorId="26A2F063" wp14:editId="53ECBBB0">
            <wp:extent cx="1375410" cy="112903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9"/>
                    <a:srcRect/>
                    <a:stretch>
                      <a:fillRect/>
                    </a:stretch>
                  </pic:blipFill>
                  <pic:spPr>
                    <a:xfrm>
                      <a:off x="0" y="0"/>
                      <a:ext cx="1375410" cy="1129030"/>
                    </a:xfrm>
                    <a:prstGeom prst="rect">
                      <a:avLst/>
                    </a:prstGeom>
                    <a:noFill/>
                    <a:ln w="9525">
                      <a:noFill/>
                      <a:miter lim="800000"/>
                      <a:headEnd/>
                      <a:tailEnd/>
                    </a:ln>
                  </pic:spPr>
                </pic:pic>
              </a:graphicData>
            </a:graphic>
          </wp:inline>
        </w:drawing>
      </w:r>
    </w:p>
    <w:p w14:paraId="00A271D8" w14:textId="77777777" w:rsidR="00645D1B" w:rsidRPr="00B23D94" w:rsidRDefault="00EB20C1">
      <w:pPr>
        <w:spacing w:after="0" w:line="360" w:lineRule="auto"/>
        <w:jc w:val="center"/>
        <w:rPr>
          <w:rFonts w:ascii="Times New Roman" w:hAnsi="Times New Roman"/>
          <w:b/>
          <w:sz w:val="24"/>
          <w:szCs w:val="24"/>
        </w:rPr>
      </w:pPr>
      <w:r w:rsidRPr="00B23D94">
        <w:rPr>
          <w:rFonts w:ascii="Times New Roman" w:hAnsi="Times New Roman"/>
          <w:b/>
          <w:sz w:val="24"/>
          <w:szCs w:val="24"/>
        </w:rPr>
        <w:t>REPUBLIC OF KENYA</w:t>
      </w:r>
    </w:p>
    <w:p w14:paraId="72F6205E" w14:textId="77777777" w:rsidR="00645D1B" w:rsidRPr="00B23D94" w:rsidRDefault="00645D1B">
      <w:pPr>
        <w:spacing w:after="0" w:line="360" w:lineRule="auto"/>
        <w:jc w:val="center"/>
        <w:rPr>
          <w:rFonts w:ascii="Times New Roman" w:hAnsi="Times New Roman"/>
          <w:sz w:val="24"/>
          <w:szCs w:val="24"/>
        </w:rPr>
      </w:pPr>
    </w:p>
    <w:p w14:paraId="67449921" w14:textId="77777777" w:rsidR="00645D1B" w:rsidRPr="00B23D94" w:rsidRDefault="00645D1B">
      <w:pPr>
        <w:spacing w:after="0" w:line="360" w:lineRule="auto"/>
        <w:jc w:val="center"/>
        <w:rPr>
          <w:rFonts w:ascii="Times New Roman" w:hAnsi="Times New Roman"/>
          <w:sz w:val="24"/>
          <w:szCs w:val="24"/>
        </w:rPr>
      </w:pPr>
    </w:p>
    <w:p w14:paraId="4DB36A6B" w14:textId="77777777" w:rsidR="00645D1B" w:rsidRPr="00B23D94" w:rsidRDefault="00EB20C1">
      <w:pPr>
        <w:spacing w:after="0" w:line="360" w:lineRule="auto"/>
        <w:ind w:right="-514"/>
        <w:jc w:val="center"/>
        <w:rPr>
          <w:rFonts w:ascii="Times New Roman" w:hAnsi="Times New Roman"/>
          <w:b/>
          <w:sz w:val="24"/>
          <w:szCs w:val="24"/>
        </w:rPr>
      </w:pPr>
      <w:r w:rsidRPr="00B23D94">
        <w:rPr>
          <w:rFonts w:ascii="Times New Roman" w:hAnsi="Times New Roman"/>
          <w:b/>
          <w:sz w:val="24"/>
          <w:szCs w:val="24"/>
        </w:rPr>
        <w:t>NATIONAL OCCUPATIONAL STANDARD</w:t>
      </w:r>
    </w:p>
    <w:p w14:paraId="77066621" w14:textId="77777777" w:rsidR="00645D1B" w:rsidRPr="00B23D94" w:rsidRDefault="00645D1B">
      <w:pPr>
        <w:spacing w:after="0" w:line="360" w:lineRule="auto"/>
        <w:ind w:right="-514"/>
        <w:rPr>
          <w:rFonts w:ascii="Times New Roman" w:hAnsi="Times New Roman"/>
          <w:b/>
          <w:sz w:val="24"/>
          <w:szCs w:val="24"/>
        </w:rPr>
      </w:pPr>
    </w:p>
    <w:p w14:paraId="4B890955" w14:textId="77777777" w:rsidR="00645D1B" w:rsidRPr="00B23D94" w:rsidRDefault="00EB20C1">
      <w:pPr>
        <w:spacing w:after="0" w:line="360" w:lineRule="auto"/>
        <w:ind w:right="-514"/>
        <w:jc w:val="center"/>
        <w:rPr>
          <w:rFonts w:ascii="Times New Roman" w:hAnsi="Times New Roman"/>
          <w:b/>
          <w:sz w:val="24"/>
          <w:szCs w:val="24"/>
        </w:rPr>
      </w:pPr>
      <w:r w:rsidRPr="00B23D94">
        <w:rPr>
          <w:rFonts w:ascii="Times New Roman" w:hAnsi="Times New Roman"/>
          <w:b/>
          <w:sz w:val="24"/>
          <w:szCs w:val="24"/>
        </w:rPr>
        <w:t>FOR</w:t>
      </w:r>
    </w:p>
    <w:p w14:paraId="6337D9C5" w14:textId="77777777" w:rsidR="00645D1B" w:rsidRPr="00B23D94" w:rsidRDefault="00645D1B">
      <w:pPr>
        <w:spacing w:after="0" w:line="360" w:lineRule="auto"/>
        <w:ind w:right="-514"/>
        <w:jc w:val="center"/>
        <w:rPr>
          <w:rFonts w:ascii="Times New Roman" w:hAnsi="Times New Roman"/>
          <w:b/>
          <w:sz w:val="24"/>
          <w:szCs w:val="24"/>
        </w:rPr>
      </w:pPr>
    </w:p>
    <w:p w14:paraId="70AA36E0" w14:textId="77777777" w:rsidR="00645D1B" w:rsidRPr="00B23D94" w:rsidRDefault="00EB20C1">
      <w:pPr>
        <w:spacing w:after="0" w:line="360" w:lineRule="auto"/>
        <w:jc w:val="center"/>
        <w:rPr>
          <w:rFonts w:ascii="Times New Roman" w:eastAsia="Times New Roman" w:hAnsi="Times New Roman"/>
          <w:b/>
          <w:sz w:val="24"/>
          <w:szCs w:val="24"/>
        </w:rPr>
      </w:pPr>
      <w:r w:rsidRPr="00B23D94">
        <w:rPr>
          <w:rFonts w:ascii="Times New Roman" w:eastAsia="Times New Roman" w:hAnsi="Times New Roman"/>
          <w:b/>
          <w:sz w:val="24"/>
          <w:szCs w:val="24"/>
        </w:rPr>
        <w:t xml:space="preserve">            SOCIAL WORKER</w:t>
      </w:r>
    </w:p>
    <w:p w14:paraId="4D08272F" w14:textId="77777777" w:rsidR="00645D1B" w:rsidRPr="00B23D94" w:rsidRDefault="00645D1B">
      <w:pPr>
        <w:spacing w:after="0" w:line="360" w:lineRule="auto"/>
        <w:ind w:right="-514"/>
        <w:rPr>
          <w:rFonts w:ascii="Times New Roman" w:hAnsi="Times New Roman"/>
          <w:b/>
          <w:sz w:val="24"/>
          <w:szCs w:val="24"/>
        </w:rPr>
      </w:pPr>
    </w:p>
    <w:p w14:paraId="4CD420FF" w14:textId="2AFFD74E" w:rsidR="00645D1B" w:rsidRPr="00B23D94" w:rsidRDefault="00BC6C1F">
      <w:pPr>
        <w:spacing w:after="0" w:line="360" w:lineRule="auto"/>
        <w:ind w:right="-514"/>
        <w:jc w:val="center"/>
        <w:rPr>
          <w:rFonts w:ascii="Times New Roman" w:hAnsi="Times New Roman"/>
          <w:b/>
          <w:sz w:val="24"/>
          <w:szCs w:val="24"/>
        </w:rPr>
      </w:pPr>
      <w:r w:rsidRPr="00B23D94">
        <w:rPr>
          <w:rFonts w:ascii="Times New Roman" w:hAnsi="Times New Roman"/>
          <w:b/>
          <w:sz w:val="24"/>
          <w:szCs w:val="24"/>
        </w:rPr>
        <w:t>LEVEL 5</w:t>
      </w:r>
    </w:p>
    <w:p w14:paraId="0102B833" w14:textId="77777777" w:rsidR="00645D1B" w:rsidRPr="00B23D94" w:rsidRDefault="00645D1B">
      <w:pPr>
        <w:spacing w:after="0" w:line="360" w:lineRule="auto"/>
        <w:rPr>
          <w:rFonts w:ascii="Times New Roman" w:hAnsi="Times New Roman"/>
          <w:sz w:val="24"/>
          <w:szCs w:val="24"/>
        </w:rPr>
      </w:pPr>
    </w:p>
    <w:p w14:paraId="5159302F" w14:textId="13400AAE" w:rsidR="00D10CB2" w:rsidRPr="00B23D94" w:rsidRDefault="00EB20C1">
      <w:pPr>
        <w:spacing w:after="0" w:line="360" w:lineRule="auto"/>
        <w:jc w:val="center"/>
        <w:rPr>
          <w:rFonts w:ascii="Times New Roman" w:hAnsi="Times New Roman"/>
          <w:b/>
          <w:sz w:val="24"/>
          <w:szCs w:val="24"/>
        </w:rPr>
        <w:sectPr w:rsidR="00D10CB2" w:rsidRPr="00B23D94" w:rsidSect="008D2F5A">
          <w:footerReference w:type="even" r:id="rId10"/>
          <w:footerReference w:type="default" r:id="rId11"/>
          <w:pgSz w:w="11920" w:h="16840"/>
          <w:pgMar w:top="1440" w:right="1440" w:bottom="1440" w:left="1440" w:header="0" w:footer="165" w:gutter="0"/>
          <w:pgNumType w:fmt="lowerRoman" w:start="1"/>
          <w:cols w:space="720"/>
          <w:docGrid w:linePitch="326"/>
        </w:sectPr>
      </w:pPr>
      <w:r w:rsidRPr="00B23D94">
        <w:rPr>
          <w:rFonts w:ascii="Times New Roman" w:hAnsi="Times New Roman"/>
          <w:b/>
          <w:sz w:val="24"/>
          <w:szCs w:val="24"/>
        </w:rPr>
        <w:t xml:space="preserve">0S ISCED CODE: </w:t>
      </w:r>
      <w:r w:rsidR="000510AA" w:rsidRPr="00B23D94">
        <w:rPr>
          <w:rFonts w:ascii="Times New Roman" w:hAnsi="Times New Roman"/>
          <w:b/>
          <w:sz w:val="24"/>
          <w:szCs w:val="24"/>
        </w:rPr>
        <w:t xml:space="preserve">0923 </w:t>
      </w:r>
      <w:r w:rsidR="00BC6C1F" w:rsidRPr="00B23D94">
        <w:rPr>
          <w:rFonts w:ascii="Times New Roman" w:hAnsi="Times New Roman"/>
          <w:b/>
          <w:sz w:val="24"/>
          <w:szCs w:val="24"/>
        </w:rPr>
        <w:t>454A</w:t>
      </w:r>
    </w:p>
    <w:p w14:paraId="30E7E67D" w14:textId="77777777" w:rsidR="004540FC" w:rsidRPr="00B23D94" w:rsidRDefault="004540FC" w:rsidP="004540FC">
      <w:pPr>
        <w:spacing w:after="25" w:line="259" w:lineRule="auto"/>
        <w:rPr>
          <w:rFonts w:ascii="Times New Roman" w:hAnsi="Times New Roman"/>
          <w:bCs/>
          <w:sz w:val="24"/>
          <w:szCs w:val="24"/>
        </w:rPr>
      </w:pPr>
      <w:r w:rsidRPr="00B23D94">
        <w:rPr>
          <w:rFonts w:ascii="Times New Roman" w:hAnsi="Times New Roman"/>
          <w:bCs/>
          <w:sz w:val="24"/>
          <w:szCs w:val="24"/>
        </w:rPr>
        <w:lastRenderedPageBreak/>
        <w:t>© 2025</w:t>
      </w:r>
    </w:p>
    <w:p w14:paraId="74FDF474" w14:textId="04C6B7BA" w:rsidR="00645D1B" w:rsidRPr="00B23D94" w:rsidRDefault="004540FC" w:rsidP="004540FC">
      <w:pPr>
        <w:spacing w:after="25" w:line="259" w:lineRule="auto"/>
        <w:rPr>
          <w:rFonts w:ascii="Times New Roman" w:hAnsi="Times New Roman"/>
          <w:bCs/>
          <w:sz w:val="24"/>
          <w:szCs w:val="24"/>
        </w:rPr>
      </w:pPr>
      <w:r w:rsidRPr="00B23D94">
        <w:rPr>
          <w:rFonts w:ascii="Times New Roman" w:hAnsi="Times New Roman"/>
          <w:bCs/>
          <w:sz w:val="24"/>
          <w:szCs w:val="24"/>
        </w:rPr>
        <w:tab/>
        <w:t xml:space="preserve"> </w:t>
      </w:r>
    </w:p>
    <w:p w14:paraId="4D97F5A2" w14:textId="3F9B8881" w:rsidR="00645D1B" w:rsidRPr="00B23D94" w:rsidRDefault="00EB20C1" w:rsidP="00652678">
      <w:pPr>
        <w:spacing w:after="0" w:line="360" w:lineRule="auto"/>
        <w:ind w:right="360"/>
        <w:jc w:val="both"/>
        <w:rPr>
          <w:rFonts w:ascii="Times New Roman" w:hAnsi="Times New Roman"/>
          <w:sz w:val="24"/>
          <w:szCs w:val="24"/>
        </w:rPr>
      </w:pPr>
      <w:r w:rsidRPr="00B23D94">
        <w:rPr>
          <w:rFonts w:ascii="Times New Roman" w:hAnsi="Times New Roman"/>
          <w:sz w:val="24"/>
          <w:szCs w:val="24"/>
        </w:rPr>
        <w:t xml:space="preserve">All rights reserved. No part of this curriculum may be reproduced, distributed, or transmitted in any form or by any means, including photocopying, recording, or other electronic or mechanical methods without the prior written permission of the NNP, except in the case of brief quotations embodied in critical reviews and certain other non-commercial uses permitted by copyright law. For permission requests, write to </w:t>
      </w:r>
      <w:r w:rsidR="00662617" w:rsidRPr="00B23D94">
        <w:rPr>
          <w:rFonts w:ascii="Times New Roman" w:hAnsi="Times New Roman"/>
          <w:sz w:val="24"/>
          <w:szCs w:val="24"/>
        </w:rPr>
        <w:t>…..</w:t>
      </w:r>
      <w:r w:rsidRPr="00B23D94">
        <w:rPr>
          <w:rFonts w:ascii="Times New Roman" w:hAnsi="Times New Roman"/>
          <w:sz w:val="24"/>
          <w:szCs w:val="24"/>
        </w:rPr>
        <w:t>, at the address below:</w:t>
      </w:r>
    </w:p>
    <w:p w14:paraId="4CD0A204" w14:textId="21EE8683" w:rsidR="00662617" w:rsidRPr="00B23D94" w:rsidRDefault="00662617" w:rsidP="00652678">
      <w:pPr>
        <w:spacing w:after="0" w:line="360" w:lineRule="auto"/>
        <w:ind w:right="360"/>
        <w:jc w:val="both"/>
        <w:rPr>
          <w:rFonts w:ascii="Times New Roman" w:hAnsi="Times New Roman"/>
          <w:sz w:val="24"/>
          <w:szCs w:val="24"/>
        </w:rPr>
      </w:pPr>
    </w:p>
    <w:p w14:paraId="56AB23E2" w14:textId="2C96BB96" w:rsidR="00662617" w:rsidRPr="00B23D94" w:rsidRDefault="00662617" w:rsidP="00652678">
      <w:pPr>
        <w:spacing w:after="0" w:line="360" w:lineRule="auto"/>
        <w:ind w:right="360"/>
        <w:jc w:val="both"/>
        <w:rPr>
          <w:rFonts w:ascii="Times New Roman" w:hAnsi="Times New Roman"/>
          <w:sz w:val="24"/>
          <w:szCs w:val="24"/>
        </w:rPr>
      </w:pPr>
      <w:r w:rsidRPr="00B23D94">
        <w:rPr>
          <w:rFonts w:ascii="Times New Roman" w:hAnsi="Times New Roman"/>
          <w:sz w:val="24"/>
          <w:szCs w:val="24"/>
        </w:rPr>
        <w:t>…………..</w:t>
      </w:r>
    </w:p>
    <w:p w14:paraId="59B72C7B" w14:textId="77777777" w:rsidR="00645D1B" w:rsidRPr="00B23D94" w:rsidRDefault="00645D1B">
      <w:pPr>
        <w:rPr>
          <w:rFonts w:ascii="Times New Roman" w:hAnsi="Times New Roman"/>
          <w:b/>
          <w:bCs/>
          <w:sz w:val="24"/>
          <w:szCs w:val="24"/>
        </w:rPr>
      </w:pPr>
    </w:p>
    <w:p w14:paraId="23B294AC" w14:textId="77777777" w:rsidR="00645D1B" w:rsidRPr="00B23D94" w:rsidRDefault="00645D1B">
      <w:pPr>
        <w:tabs>
          <w:tab w:val="left" w:pos="0"/>
        </w:tabs>
        <w:spacing w:after="0" w:line="360" w:lineRule="auto"/>
        <w:rPr>
          <w:rFonts w:ascii="Times New Roman" w:hAnsi="Times New Roman"/>
          <w:sz w:val="24"/>
          <w:szCs w:val="24"/>
        </w:rPr>
      </w:pPr>
    </w:p>
    <w:p w14:paraId="14FE4349" w14:textId="77777777" w:rsidR="00645D1B" w:rsidRPr="00B23D94" w:rsidRDefault="00645D1B">
      <w:pPr>
        <w:tabs>
          <w:tab w:val="left" w:pos="0"/>
        </w:tabs>
        <w:spacing w:after="0" w:line="360" w:lineRule="auto"/>
        <w:rPr>
          <w:rFonts w:ascii="Times New Roman" w:hAnsi="Times New Roman"/>
          <w:sz w:val="24"/>
          <w:szCs w:val="24"/>
        </w:rPr>
      </w:pPr>
    </w:p>
    <w:p w14:paraId="58D6C524" w14:textId="62EE0127" w:rsidR="00E426DF" w:rsidRPr="00B23D94" w:rsidRDefault="00EB20C1" w:rsidP="00652678">
      <w:pPr>
        <w:spacing w:after="0" w:line="360" w:lineRule="auto"/>
        <w:rPr>
          <w:rFonts w:ascii="Times New Roman" w:hAnsi="Times New Roman"/>
          <w:sz w:val="24"/>
          <w:szCs w:val="24"/>
        </w:rPr>
      </w:pPr>
      <w:r w:rsidRPr="00B23D94">
        <w:rPr>
          <w:rFonts w:ascii="Times New Roman" w:hAnsi="Times New Roman"/>
          <w:b/>
          <w:sz w:val="24"/>
          <w:szCs w:val="24"/>
        </w:rPr>
        <w:br w:type="page"/>
      </w:r>
    </w:p>
    <w:p w14:paraId="0DCD6368" w14:textId="0AB6FEF9" w:rsidR="00645D1B" w:rsidRPr="00B23D94" w:rsidRDefault="00EB20C1" w:rsidP="00D10CB2">
      <w:pPr>
        <w:pStyle w:val="Heading1"/>
      </w:pPr>
      <w:bookmarkStart w:id="1" w:name="_Toc195693679"/>
      <w:bookmarkStart w:id="2" w:name="_Toc195693723"/>
      <w:bookmarkStart w:id="3" w:name="_Toc195698684"/>
      <w:bookmarkStart w:id="4" w:name="_Toc195709161"/>
      <w:r w:rsidRPr="00B23D94">
        <w:lastRenderedPageBreak/>
        <w:t>FOREWARD</w:t>
      </w:r>
      <w:bookmarkEnd w:id="1"/>
      <w:bookmarkEnd w:id="2"/>
      <w:bookmarkEnd w:id="3"/>
      <w:bookmarkEnd w:id="4"/>
    </w:p>
    <w:p w14:paraId="7FCBB045" w14:textId="4DD1E587" w:rsidR="00645D1B" w:rsidRPr="00B23D94" w:rsidRDefault="00EB20C1" w:rsidP="003B3013">
      <w:pPr>
        <w:jc w:val="both"/>
        <w:rPr>
          <w:rFonts w:ascii="Times New Roman" w:hAnsi="Times New Roman"/>
          <w:sz w:val="24"/>
          <w:szCs w:val="24"/>
        </w:rPr>
      </w:pPr>
      <w:r w:rsidRPr="00B23D94">
        <w:rPr>
          <w:rFonts w:ascii="Times New Roman" w:hAnsi="Times New Roman"/>
          <w:sz w:val="24"/>
          <w:szCs w:val="24"/>
        </w:rPr>
        <w:t xml:space="preserve">Technical and Vocational Education and Training (TVET) is a priority sector in Kenya supporting the achievement of an educated, competent and competitive nation not only on a regional scale, but globally. Quality TVET, which is relevant, accessible and labour market oriented, creates welfare, employment opportunities, enhances labour productivity and improves the daily lives of all Kenyans. Quality education and training will contribute to achievement of Kenya’s development blueprint, Vision 2030 and sustainable development goals. </w:t>
      </w:r>
      <w:bookmarkStart w:id="5" w:name="_Hlk133313834"/>
      <w:r w:rsidRPr="00B23D94">
        <w:rPr>
          <w:rFonts w:ascii="Times New Roman" w:hAnsi="Times New Roman"/>
          <w:sz w:val="24"/>
          <w:szCs w:val="24"/>
        </w:rPr>
        <w:t xml:space="preserve">The Government of Kenya, in its commitment to transforming education, training and research, has instituted a number of measures based on findings of various commissions and task forces. One of the measures was the formulation of the Policy Reforming Education and Training for Sustainable Development in Kenya (Sessional Paper No. 1 of 2019). A key feature of this policy is the radical change in the design and delivery of the TVET training.  This policy document requires that training in TVET be competency based, curriculum development be industry led, certification be based on demonstration of competence and mode of delivery allows for multiple entry and exit in TVET programmes. </w:t>
      </w:r>
    </w:p>
    <w:p w14:paraId="44364519" w14:textId="77777777" w:rsidR="00645D1B" w:rsidRPr="00B23D94" w:rsidRDefault="00EB20C1" w:rsidP="003B3013">
      <w:pPr>
        <w:jc w:val="both"/>
        <w:rPr>
          <w:rFonts w:ascii="Times New Roman" w:hAnsi="Times New Roman"/>
          <w:sz w:val="24"/>
          <w:szCs w:val="24"/>
        </w:rPr>
      </w:pPr>
      <w:r w:rsidRPr="00B23D94">
        <w:rPr>
          <w:rFonts w:ascii="Times New Roman" w:hAnsi="Times New Roman"/>
          <w:sz w:val="24"/>
          <w:szCs w:val="24"/>
        </w:rPr>
        <w:t>TVET-industry linkages required to support the CBET programmes were found to be weak in a study conducted on the status of implementation of Competency Based Education and Training (TVETA, 2021). The Kenya Youth Development Policy (2019) notes that the weak linkage between education and training, and the labour market makes it difficult for the youth to transition into the labour market.</w:t>
      </w:r>
    </w:p>
    <w:p w14:paraId="7E9733F5" w14:textId="6F093045" w:rsidR="00645D1B" w:rsidRPr="00B23D94" w:rsidRDefault="00EB20C1" w:rsidP="003B3013">
      <w:pPr>
        <w:jc w:val="both"/>
        <w:rPr>
          <w:rFonts w:ascii="Times New Roman" w:hAnsi="Times New Roman"/>
          <w:sz w:val="24"/>
          <w:szCs w:val="24"/>
        </w:rPr>
      </w:pPr>
      <w:r w:rsidRPr="00B23D94">
        <w:rPr>
          <w:rFonts w:ascii="Times New Roman" w:hAnsi="Times New Roman"/>
          <w:sz w:val="24"/>
          <w:szCs w:val="24"/>
        </w:rPr>
        <w:t>This requires that that Industry takes a leading role in curriculum development to ensure the curriculum addresses its competence needs. It is against this background that</w:t>
      </w:r>
      <w:r w:rsidR="003C75B7" w:rsidRPr="00B23D94">
        <w:rPr>
          <w:rFonts w:ascii="Times New Roman" w:hAnsi="Times New Roman"/>
          <w:sz w:val="24"/>
          <w:szCs w:val="24"/>
        </w:rPr>
        <w:t xml:space="preserve"> </w:t>
      </w:r>
      <w:r w:rsidR="00EA4083">
        <w:rPr>
          <w:rFonts w:ascii="Times New Roman" w:hAnsi="Times New Roman"/>
          <w:sz w:val="24"/>
          <w:szCs w:val="24"/>
        </w:rPr>
        <w:t>……….</w:t>
      </w:r>
      <w:r w:rsidRPr="00B23D94">
        <w:rPr>
          <w:rFonts w:ascii="Times New Roman" w:hAnsi="Times New Roman"/>
          <w:sz w:val="24"/>
          <w:szCs w:val="24"/>
        </w:rPr>
        <w:t>developed these Occupational Standards with the involvement of the industry for the purpose of developing a competency-based curriculum for Social Worker.</w:t>
      </w:r>
      <w:r w:rsidRPr="00B23D94">
        <w:rPr>
          <w:rFonts w:ascii="Times New Roman" w:hAnsi="Times New Roman"/>
          <w:b/>
          <w:sz w:val="24"/>
          <w:szCs w:val="24"/>
        </w:rPr>
        <w:t xml:space="preserve"> </w:t>
      </w:r>
      <w:r w:rsidRPr="00B23D94">
        <w:rPr>
          <w:rFonts w:ascii="Times New Roman" w:hAnsi="Times New Roman"/>
          <w:sz w:val="24"/>
          <w:szCs w:val="24"/>
        </w:rPr>
        <w:t>These Occupational Standards will also be the basis for assessment of an individual for competence certification.</w:t>
      </w:r>
      <w:r w:rsidR="00E911CE" w:rsidRPr="00B23D94">
        <w:rPr>
          <w:rFonts w:ascii="Times New Roman" w:hAnsi="Times New Roman"/>
          <w:sz w:val="24"/>
          <w:szCs w:val="24"/>
        </w:rPr>
        <w:t xml:space="preserve"> </w:t>
      </w:r>
      <w:r w:rsidRPr="00B23D94">
        <w:rPr>
          <w:rFonts w:ascii="Times New Roman" w:hAnsi="Times New Roman"/>
          <w:sz w:val="24"/>
          <w:szCs w:val="24"/>
        </w:rPr>
        <w:t xml:space="preserve">These Occupational Standards will play a great role towards development of competent </w:t>
      </w:r>
      <w:r w:rsidR="00CB2CDA" w:rsidRPr="00B23D94">
        <w:rPr>
          <w:rFonts w:ascii="Times New Roman" w:hAnsi="Times New Roman"/>
          <w:sz w:val="24"/>
          <w:szCs w:val="24"/>
        </w:rPr>
        <w:t>social work</w:t>
      </w:r>
      <w:r w:rsidRPr="00B23D94">
        <w:rPr>
          <w:rFonts w:ascii="Times New Roman" w:hAnsi="Times New Roman"/>
          <w:sz w:val="24"/>
          <w:szCs w:val="24"/>
        </w:rPr>
        <w:t xml:space="preserve"> for the </w:t>
      </w:r>
      <w:r w:rsidR="00CB2CDA" w:rsidRPr="00B23D94">
        <w:rPr>
          <w:rFonts w:ascii="Times New Roman" w:hAnsi="Times New Roman"/>
          <w:sz w:val="24"/>
          <w:szCs w:val="24"/>
        </w:rPr>
        <w:t>social work</w:t>
      </w:r>
      <w:r w:rsidRPr="00B23D94">
        <w:rPr>
          <w:rFonts w:ascii="Times New Roman" w:hAnsi="Times New Roman"/>
          <w:sz w:val="24"/>
          <w:szCs w:val="24"/>
        </w:rPr>
        <w:t xml:space="preserve"> sector’s growth and development.</w:t>
      </w:r>
      <w:bookmarkStart w:id="6" w:name="_Hlk133313845"/>
      <w:bookmarkEnd w:id="5"/>
    </w:p>
    <w:p w14:paraId="27D4944D" w14:textId="77777777" w:rsidR="000D4ED8" w:rsidRPr="00B23D94" w:rsidRDefault="000D4ED8">
      <w:pPr>
        <w:spacing w:after="0" w:line="267" w:lineRule="auto"/>
        <w:ind w:left="-5"/>
        <w:rPr>
          <w:rFonts w:ascii="Times New Roman" w:eastAsia="Times New Roman" w:hAnsi="Times New Roman"/>
          <w:b/>
          <w:sz w:val="24"/>
          <w:szCs w:val="24"/>
        </w:rPr>
      </w:pPr>
    </w:p>
    <w:p w14:paraId="2CD7C2BB" w14:textId="77777777" w:rsidR="003B3013" w:rsidRPr="00B23D94" w:rsidRDefault="003B3013">
      <w:pPr>
        <w:spacing w:after="0" w:line="267" w:lineRule="auto"/>
        <w:ind w:left="-5"/>
        <w:rPr>
          <w:rFonts w:ascii="Times New Roman" w:hAnsi="Times New Roman"/>
          <w:b/>
          <w:sz w:val="24"/>
          <w:szCs w:val="24"/>
        </w:rPr>
      </w:pPr>
    </w:p>
    <w:p w14:paraId="44DEF3B6" w14:textId="77777777" w:rsidR="003B3013" w:rsidRPr="00B23D94" w:rsidRDefault="003B3013">
      <w:pPr>
        <w:spacing w:after="0" w:line="267" w:lineRule="auto"/>
        <w:ind w:left="-5"/>
        <w:rPr>
          <w:rFonts w:ascii="Times New Roman" w:hAnsi="Times New Roman"/>
          <w:b/>
          <w:sz w:val="24"/>
          <w:szCs w:val="24"/>
        </w:rPr>
      </w:pPr>
    </w:p>
    <w:bookmarkEnd w:id="6"/>
    <w:p w14:paraId="3467ADED" w14:textId="732CC6F2" w:rsidR="000D4ED8" w:rsidRPr="00B23D94" w:rsidRDefault="000D4ED8" w:rsidP="004540FC">
      <w:pPr>
        <w:spacing w:after="0" w:line="240" w:lineRule="auto"/>
        <w:rPr>
          <w:rFonts w:ascii="Times New Roman" w:eastAsia="Times New Roman" w:hAnsi="Times New Roman"/>
          <w:b/>
          <w:bCs/>
          <w:sz w:val="24"/>
          <w:szCs w:val="24"/>
          <w:lang w:val="fr-FR"/>
        </w:rPr>
      </w:pPr>
      <w:r w:rsidRPr="00B23D94">
        <w:rPr>
          <w:rFonts w:ascii="Times New Roman" w:hAnsi="Times New Roman"/>
          <w:sz w:val="24"/>
          <w:szCs w:val="24"/>
        </w:rPr>
        <w:br w:type="page"/>
      </w:r>
    </w:p>
    <w:p w14:paraId="7DA31ECB" w14:textId="214A2484" w:rsidR="00645D1B" w:rsidRPr="00B23D94" w:rsidRDefault="00EB20C1" w:rsidP="000D4ED8">
      <w:pPr>
        <w:pStyle w:val="Heading1"/>
      </w:pPr>
      <w:bookmarkStart w:id="7" w:name="_Toc195693680"/>
      <w:bookmarkStart w:id="8" w:name="_Toc195693724"/>
      <w:bookmarkStart w:id="9" w:name="_Toc195698685"/>
      <w:bookmarkStart w:id="10" w:name="_Toc195709162"/>
      <w:r w:rsidRPr="00B23D94">
        <w:lastRenderedPageBreak/>
        <w:t>PREFACE</w:t>
      </w:r>
      <w:bookmarkEnd w:id="7"/>
      <w:bookmarkEnd w:id="8"/>
      <w:bookmarkEnd w:id="9"/>
      <w:bookmarkEnd w:id="10"/>
    </w:p>
    <w:p w14:paraId="75E151A5" w14:textId="77777777" w:rsidR="00645D1B" w:rsidRPr="00B23D94" w:rsidRDefault="00EB20C1" w:rsidP="003B3013">
      <w:pPr>
        <w:jc w:val="both"/>
        <w:rPr>
          <w:rFonts w:ascii="Times New Roman" w:hAnsi="Times New Roman"/>
          <w:sz w:val="24"/>
          <w:szCs w:val="24"/>
        </w:rPr>
      </w:pPr>
      <w:r w:rsidRPr="00B23D94">
        <w:rPr>
          <w:rFonts w:ascii="Times New Roman" w:hAnsi="Times New Roman"/>
          <w:sz w:val="24"/>
          <w:szCs w:val="24"/>
        </w:rPr>
        <w:t xml:space="preserve">The Constitution of Kenya 2010 emphasized quality and relevance of education and training for the youth as a human right. Kenya Vision 2030 calls for the linkage between training and the labour market, creation of entrepreneurial skills and competencies and strong public private sector partnerships. It aims to transform the country into a newly industrialized “middle-income country in which all citizens have a high-quality life and engage in lifelong learning and training.  </w:t>
      </w:r>
    </w:p>
    <w:p w14:paraId="6006298A" w14:textId="77777777" w:rsidR="00645D1B" w:rsidRPr="00B23D94" w:rsidRDefault="00EB20C1" w:rsidP="003B3013">
      <w:pPr>
        <w:jc w:val="both"/>
        <w:rPr>
          <w:rFonts w:ascii="Times New Roman" w:hAnsi="Times New Roman"/>
          <w:sz w:val="24"/>
          <w:szCs w:val="24"/>
        </w:rPr>
      </w:pPr>
      <w:r w:rsidRPr="00B23D94">
        <w:rPr>
          <w:rFonts w:ascii="Times New Roman" w:hAnsi="Times New Roman"/>
          <w:sz w:val="24"/>
          <w:szCs w:val="24"/>
        </w:rPr>
        <w:t xml:space="preserve">Technical and Vocational Education and Training (TVET) sector has been identified as a key enabler in the delivery of skills and competencies required to deliver the governments transformation agenda. The sector has a responsibility of facilitating the process of inculcating knowledge, skills and attitudes necessary for catapulting the nation to a globally competitive country, hence the paradigm shift to embrace Competency Based Education and Training (CBET). </w:t>
      </w:r>
    </w:p>
    <w:p w14:paraId="6774840C" w14:textId="77777777" w:rsidR="00645D1B" w:rsidRPr="00B23D94" w:rsidRDefault="00EB20C1" w:rsidP="003B3013">
      <w:pPr>
        <w:adjustRightInd w:val="0"/>
        <w:jc w:val="both"/>
        <w:rPr>
          <w:rFonts w:ascii="Times New Roman" w:hAnsi="Times New Roman"/>
          <w:sz w:val="24"/>
          <w:szCs w:val="24"/>
        </w:rPr>
      </w:pPr>
      <w:r w:rsidRPr="00B23D94">
        <w:rPr>
          <w:rFonts w:ascii="Times New Roman" w:hAnsi="Times New Roman"/>
          <w:sz w:val="24"/>
          <w:szCs w:val="24"/>
        </w:rPr>
        <w:t>CBET focuses on the knowledge, skills, and abilities of trainees, which allow for self-paced progress and provides them with the support they need to succeed. It provides more specialized learning that allows one to progress as the trainees demonstrate mastery of the subject matter. It relies on training institutions for the development, articulation and assessment of specific knowledge, skills and abilities of which trainees must demonstrate mastery. CBET gives the labour market greater assurance that training institutions are equipping their graduates and future employees with the knowledge, skills and abilities needed for a productive workforce. The approach also allows for greater alignment to local workforce needs in order to address the mismatch between skills acquired through training and skills needed by industry as well as increase the global competitiveness of Kenyan labour force.</w:t>
      </w:r>
    </w:p>
    <w:p w14:paraId="48E89068" w14:textId="119B615B" w:rsidR="00D24C9F" w:rsidRPr="00B23D94" w:rsidRDefault="00EB20C1" w:rsidP="003B3013">
      <w:pPr>
        <w:jc w:val="both"/>
        <w:rPr>
          <w:rFonts w:ascii="Times New Roman" w:hAnsi="Times New Roman"/>
          <w:sz w:val="24"/>
          <w:szCs w:val="24"/>
        </w:rPr>
      </w:pPr>
      <w:r w:rsidRPr="00B23D94">
        <w:rPr>
          <w:rFonts w:ascii="Times New Roman" w:hAnsi="Times New Roman"/>
          <w:sz w:val="24"/>
          <w:szCs w:val="24"/>
        </w:rPr>
        <w:t xml:space="preserve">It is against this background that </w:t>
      </w:r>
      <w:r w:rsidR="008B4577">
        <w:rPr>
          <w:rFonts w:ascii="Times New Roman" w:hAnsi="Times New Roman"/>
          <w:sz w:val="24"/>
          <w:szCs w:val="24"/>
        </w:rPr>
        <w:t>………………..</w:t>
      </w:r>
      <w:r w:rsidRPr="00B23D94">
        <w:rPr>
          <w:rFonts w:ascii="Times New Roman" w:hAnsi="Times New Roman"/>
          <w:sz w:val="24"/>
          <w:szCs w:val="24"/>
        </w:rPr>
        <w:t xml:space="preserve">developed this Occupational Standard with the involvement of the industry for the purpose of developing a competency-based curriculum for </w:t>
      </w:r>
      <w:r w:rsidR="00FB4491" w:rsidRPr="00B23D94">
        <w:rPr>
          <w:rFonts w:ascii="Times New Roman" w:hAnsi="Times New Roman"/>
          <w:sz w:val="24"/>
          <w:szCs w:val="24"/>
        </w:rPr>
        <w:t>social worker</w:t>
      </w:r>
      <w:r w:rsidRPr="00B23D94">
        <w:rPr>
          <w:rFonts w:ascii="Times New Roman" w:hAnsi="Times New Roman"/>
          <w:sz w:val="24"/>
          <w:szCs w:val="24"/>
        </w:rPr>
        <w:t>. These Occupational Standards will also be the bases for assessment of an individual for competence certification.</w:t>
      </w:r>
    </w:p>
    <w:p w14:paraId="6B0CB9BD" w14:textId="77777777" w:rsidR="000D4ED8" w:rsidRPr="00B23D94" w:rsidRDefault="000D4ED8">
      <w:pPr>
        <w:spacing w:after="0" w:line="360" w:lineRule="auto"/>
        <w:rPr>
          <w:rFonts w:ascii="Times New Roman" w:eastAsia="Times New Roman" w:hAnsi="Times New Roman"/>
          <w:b/>
          <w:sz w:val="24"/>
          <w:szCs w:val="24"/>
        </w:rPr>
      </w:pPr>
    </w:p>
    <w:p w14:paraId="120C10C3" w14:textId="77777777" w:rsidR="000D4ED8" w:rsidRPr="00B23D94" w:rsidRDefault="000D4ED8">
      <w:pPr>
        <w:spacing w:after="0" w:line="240" w:lineRule="auto"/>
        <w:rPr>
          <w:rFonts w:ascii="Times New Roman" w:eastAsia="Times New Roman" w:hAnsi="Times New Roman"/>
          <w:b/>
          <w:bCs/>
          <w:sz w:val="24"/>
          <w:szCs w:val="24"/>
          <w:lang w:val="fr-FR"/>
        </w:rPr>
      </w:pPr>
      <w:bookmarkStart w:id="11" w:name="_Toc517263771"/>
      <w:bookmarkStart w:id="12" w:name="_Toc523300627"/>
      <w:bookmarkStart w:id="13" w:name="_Toc137203034"/>
      <w:bookmarkStart w:id="14" w:name="_Toc169971953"/>
      <w:bookmarkStart w:id="15" w:name="_Toc137202723"/>
      <w:bookmarkStart w:id="16" w:name="_Toc137205641"/>
      <w:r w:rsidRPr="00B23D94">
        <w:rPr>
          <w:rFonts w:ascii="Times New Roman" w:hAnsi="Times New Roman"/>
          <w:sz w:val="24"/>
          <w:szCs w:val="24"/>
        </w:rPr>
        <w:br w:type="page"/>
      </w:r>
    </w:p>
    <w:p w14:paraId="29320702" w14:textId="2F8322C0" w:rsidR="00645D1B" w:rsidRPr="00B23D94" w:rsidRDefault="00EB20C1" w:rsidP="00D10CB2">
      <w:pPr>
        <w:pStyle w:val="Heading1"/>
      </w:pPr>
      <w:bookmarkStart w:id="17" w:name="_Toc195693681"/>
      <w:bookmarkStart w:id="18" w:name="_Toc195693725"/>
      <w:bookmarkStart w:id="19" w:name="_Toc195698686"/>
      <w:bookmarkStart w:id="20" w:name="_Toc195709163"/>
      <w:r w:rsidRPr="00B23D94">
        <w:lastRenderedPageBreak/>
        <w:t>ACKNOWLEDGMENT</w:t>
      </w:r>
      <w:bookmarkEnd w:id="11"/>
      <w:bookmarkEnd w:id="12"/>
      <w:bookmarkEnd w:id="13"/>
      <w:bookmarkEnd w:id="14"/>
      <w:bookmarkEnd w:id="15"/>
      <w:bookmarkEnd w:id="16"/>
      <w:bookmarkEnd w:id="17"/>
      <w:bookmarkEnd w:id="18"/>
      <w:bookmarkEnd w:id="19"/>
      <w:bookmarkEnd w:id="20"/>
    </w:p>
    <w:p w14:paraId="7F43A25A" w14:textId="77777777" w:rsidR="00645D1B" w:rsidRPr="00B23D94" w:rsidRDefault="00EB20C1">
      <w:pPr>
        <w:jc w:val="both"/>
        <w:rPr>
          <w:rFonts w:ascii="Times New Roman" w:hAnsi="Times New Roman"/>
          <w:sz w:val="24"/>
          <w:szCs w:val="24"/>
        </w:rPr>
      </w:pPr>
      <w:r w:rsidRPr="00B23D94">
        <w:rPr>
          <w:rFonts w:ascii="Times New Roman" w:hAnsi="Times New Roman"/>
          <w:sz w:val="24"/>
          <w:szCs w:val="24"/>
        </w:rPr>
        <w:t>In developing this occupational standard, significant involvement and support was received from various organizations. We would like to thank the representatives from the social work who provided technical assistance in the identification of the duties and tasks for social worker and to thank the individual committee members who translated this information into a working document.</w:t>
      </w:r>
    </w:p>
    <w:p w14:paraId="60B85399" w14:textId="77777777" w:rsidR="00645D1B" w:rsidRPr="00B23D94" w:rsidRDefault="00EB20C1">
      <w:pPr>
        <w:shd w:val="clear" w:color="auto" w:fill="FFFFFF"/>
        <w:jc w:val="both"/>
        <w:textAlignment w:val="baseline"/>
        <w:rPr>
          <w:rFonts w:ascii="Times New Roman" w:hAnsi="Times New Roman"/>
          <w:sz w:val="24"/>
          <w:szCs w:val="24"/>
        </w:rPr>
      </w:pPr>
      <w:r w:rsidRPr="00B23D94">
        <w:rPr>
          <w:rFonts w:ascii="Times New Roman" w:hAnsi="Times New Roman"/>
          <w:sz w:val="24"/>
          <w:szCs w:val="24"/>
          <w:lang w:eastAsia="en-GB"/>
        </w:rPr>
        <w:t xml:space="preserve">This occupational standard contains the occupational profile, list of duties, and the knowledge, skills and behaviours needed for someone to be competent in the occupation’s duties. </w:t>
      </w:r>
    </w:p>
    <w:p w14:paraId="1A6C0CFF" w14:textId="77777777" w:rsidR="00645D1B" w:rsidRPr="00B23D94" w:rsidRDefault="00EB20C1">
      <w:pPr>
        <w:jc w:val="both"/>
        <w:rPr>
          <w:rFonts w:ascii="Times New Roman" w:hAnsi="Times New Roman"/>
          <w:sz w:val="24"/>
          <w:szCs w:val="24"/>
        </w:rPr>
      </w:pPr>
      <w:r w:rsidRPr="00B23D94">
        <w:rPr>
          <w:rFonts w:ascii="Times New Roman" w:hAnsi="Times New Roman"/>
          <w:sz w:val="24"/>
          <w:szCs w:val="24"/>
        </w:rPr>
        <w:t>Special thanks to the Board of Directors and management of TVETA, KNQA, CDACC for supporting the process of developing this occupational standard.</w:t>
      </w:r>
    </w:p>
    <w:p w14:paraId="3E3B4224" w14:textId="77777777" w:rsidR="00645D1B" w:rsidRPr="00B23D94" w:rsidRDefault="00EB20C1">
      <w:pPr>
        <w:spacing w:line="360" w:lineRule="auto"/>
        <w:jc w:val="both"/>
        <w:rPr>
          <w:rFonts w:ascii="Times New Roman" w:hAnsi="Times New Roman"/>
          <w:sz w:val="24"/>
          <w:szCs w:val="24"/>
        </w:rPr>
      </w:pPr>
      <w:r w:rsidRPr="00B23D94">
        <w:rPr>
          <w:rFonts w:ascii="Times New Roman" w:hAnsi="Times New Roman"/>
          <w:sz w:val="24"/>
          <w:szCs w:val="24"/>
        </w:rPr>
        <w:t>I am convinced that this curriculum will go a long way in ensuring that workers in Social Work acquire competencies that will enable them to perform their work more.</w:t>
      </w:r>
    </w:p>
    <w:p w14:paraId="02653F11" w14:textId="77777777" w:rsidR="00645D1B" w:rsidRPr="00B23D94" w:rsidRDefault="00645D1B">
      <w:pPr>
        <w:spacing w:line="360" w:lineRule="auto"/>
        <w:jc w:val="both"/>
        <w:rPr>
          <w:rFonts w:ascii="Times New Roman" w:hAnsi="Times New Roman"/>
          <w:sz w:val="24"/>
          <w:szCs w:val="24"/>
        </w:rPr>
      </w:pPr>
    </w:p>
    <w:p w14:paraId="2C2DE898" w14:textId="77777777" w:rsidR="00645D1B" w:rsidRPr="00B23D94" w:rsidRDefault="00645D1B">
      <w:pPr>
        <w:jc w:val="both"/>
        <w:rPr>
          <w:rFonts w:ascii="Times New Roman" w:hAnsi="Times New Roman"/>
          <w:b/>
          <w:sz w:val="24"/>
          <w:szCs w:val="24"/>
        </w:rPr>
      </w:pPr>
    </w:p>
    <w:p w14:paraId="7840DFD7" w14:textId="47AA61B7" w:rsidR="00645D1B" w:rsidRPr="00B23D94" w:rsidRDefault="00EB20C1">
      <w:pPr>
        <w:spacing w:after="0" w:line="240" w:lineRule="auto"/>
        <w:rPr>
          <w:rFonts w:ascii="Times New Roman" w:hAnsi="Times New Roman"/>
          <w:b/>
          <w:sz w:val="24"/>
          <w:szCs w:val="24"/>
        </w:rPr>
      </w:pPr>
      <w:r w:rsidRPr="00B23D94">
        <w:rPr>
          <w:rFonts w:ascii="Times New Roman" w:hAnsi="Times New Roman"/>
          <w:b/>
          <w:sz w:val="24"/>
          <w:szCs w:val="24"/>
        </w:rPr>
        <w:br w:type="page"/>
      </w:r>
    </w:p>
    <w:p w14:paraId="72DC9FFA" w14:textId="77777777" w:rsidR="00704DCB" w:rsidRPr="00B23D94" w:rsidRDefault="00704DCB" w:rsidP="00AB1C87">
      <w:pPr>
        <w:keepNext/>
        <w:keepLines/>
        <w:spacing w:after="80"/>
        <w:ind w:right="-64"/>
        <w:jc w:val="center"/>
        <w:outlineLvl w:val="0"/>
        <w:rPr>
          <w:rFonts w:ascii="Times New Roman" w:eastAsia="Times New Roman" w:hAnsi="Times New Roman"/>
          <w:b/>
          <w:bCs/>
          <w:color w:val="000000"/>
          <w:sz w:val="24"/>
          <w:szCs w:val="24"/>
          <w:lang w:val="en-US"/>
        </w:rPr>
      </w:pPr>
      <w:bookmarkStart w:id="21" w:name="_Toc195709164"/>
      <w:bookmarkStart w:id="22" w:name="_Toc29886792"/>
      <w:bookmarkStart w:id="23" w:name="_Toc534713482"/>
      <w:bookmarkStart w:id="24" w:name="_Toc525344841"/>
      <w:bookmarkStart w:id="25" w:name="_Toc534363921"/>
      <w:r w:rsidRPr="00B23D94">
        <w:rPr>
          <w:rFonts w:ascii="Times New Roman" w:eastAsia="Times New Roman" w:hAnsi="Times New Roman"/>
          <w:b/>
          <w:bCs/>
          <w:color w:val="000000"/>
          <w:sz w:val="24"/>
          <w:szCs w:val="24"/>
          <w:lang w:val="en-US"/>
        </w:rPr>
        <w:lastRenderedPageBreak/>
        <w:t>TABLE OF CONTENTS</w:t>
      </w:r>
      <w:bookmarkEnd w:id="21"/>
    </w:p>
    <w:bookmarkStart w:id="26" w:name="_Toc195693683" w:displacedByCustomXml="next"/>
    <w:bookmarkStart w:id="27" w:name="_Toc195693727" w:displacedByCustomXml="next"/>
    <w:bookmarkStart w:id="28" w:name="_Toc195698688" w:displacedByCustomXml="next"/>
    <w:sdt>
      <w:sdtPr>
        <w:rPr>
          <w:rFonts w:ascii="Calibri" w:hAnsi="Calibri"/>
          <w:b w:val="0"/>
          <w:bCs w:val="0"/>
          <w:noProof w:val="0"/>
          <w:sz w:val="22"/>
          <w:szCs w:val="22"/>
          <w:lang w:val="en-GB"/>
        </w:rPr>
        <w:id w:val="-1477441503"/>
        <w:docPartObj>
          <w:docPartGallery w:val="Table of Contents"/>
          <w:docPartUnique/>
        </w:docPartObj>
      </w:sdtPr>
      <w:sdtContent>
        <w:p w14:paraId="5C6B4E05" w14:textId="77777777" w:rsidR="00BC6C1F" w:rsidRPr="00B23D94" w:rsidRDefault="00704DCB">
          <w:pPr>
            <w:pStyle w:val="TOC1"/>
            <w:rPr>
              <w:rFonts w:eastAsiaTheme="minorEastAsia"/>
              <w:b w:val="0"/>
              <w:bCs w:val="0"/>
              <w:lang w:val="en-US"/>
            </w:rPr>
          </w:pPr>
          <w:r w:rsidRPr="00B23D94">
            <w:fldChar w:fldCharType="begin"/>
          </w:r>
          <w:r w:rsidRPr="00B23D94">
            <w:instrText xml:space="preserve"> TOC \o "1-3" \h \z \u </w:instrText>
          </w:r>
          <w:r w:rsidRPr="00B23D94">
            <w:fldChar w:fldCharType="separate"/>
          </w:r>
          <w:hyperlink w:anchor="_Toc195709161" w:history="1">
            <w:r w:rsidR="00BC6C1F" w:rsidRPr="00B23D94">
              <w:rPr>
                <w:rStyle w:val="Hyperlink"/>
              </w:rPr>
              <w:t>FOREWARD</w:t>
            </w:r>
            <w:r w:rsidR="00BC6C1F" w:rsidRPr="00B23D94">
              <w:rPr>
                <w:webHidden/>
              </w:rPr>
              <w:tab/>
            </w:r>
            <w:r w:rsidR="00BC6C1F" w:rsidRPr="00B23D94">
              <w:rPr>
                <w:webHidden/>
              </w:rPr>
              <w:fldChar w:fldCharType="begin"/>
            </w:r>
            <w:r w:rsidR="00BC6C1F" w:rsidRPr="00B23D94">
              <w:rPr>
                <w:webHidden/>
              </w:rPr>
              <w:instrText xml:space="preserve"> PAGEREF _Toc195709161 \h </w:instrText>
            </w:r>
            <w:r w:rsidR="00BC6C1F" w:rsidRPr="00B23D94">
              <w:rPr>
                <w:webHidden/>
              </w:rPr>
            </w:r>
            <w:r w:rsidR="00BC6C1F" w:rsidRPr="00B23D94">
              <w:rPr>
                <w:webHidden/>
              </w:rPr>
              <w:fldChar w:fldCharType="separate"/>
            </w:r>
            <w:r w:rsidR="00BC6C1F" w:rsidRPr="00B23D94">
              <w:rPr>
                <w:webHidden/>
              </w:rPr>
              <w:t>ii</w:t>
            </w:r>
            <w:r w:rsidR="00BC6C1F" w:rsidRPr="00B23D94">
              <w:rPr>
                <w:webHidden/>
              </w:rPr>
              <w:fldChar w:fldCharType="end"/>
            </w:r>
          </w:hyperlink>
        </w:p>
        <w:p w14:paraId="1B9CF8F3" w14:textId="77777777" w:rsidR="00BC6C1F" w:rsidRPr="00B23D94" w:rsidRDefault="00BC6C1F">
          <w:pPr>
            <w:pStyle w:val="TOC1"/>
            <w:rPr>
              <w:rFonts w:eastAsiaTheme="minorEastAsia"/>
              <w:b w:val="0"/>
              <w:bCs w:val="0"/>
              <w:lang w:val="en-US"/>
            </w:rPr>
          </w:pPr>
          <w:hyperlink w:anchor="_Toc195709162" w:history="1">
            <w:r w:rsidRPr="00B23D94">
              <w:rPr>
                <w:rStyle w:val="Hyperlink"/>
              </w:rPr>
              <w:t>PREFACE</w:t>
            </w:r>
            <w:r w:rsidRPr="00B23D94">
              <w:rPr>
                <w:webHidden/>
              </w:rPr>
              <w:tab/>
            </w:r>
            <w:r w:rsidRPr="00B23D94">
              <w:rPr>
                <w:webHidden/>
              </w:rPr>
              <w:fldChar w:fldCharType="begin"/>
            </w:r>
            <w:r w:rsidRPr="00B23D94">
              <w:rPr>
                <w:webHidden/>
              </w:rPr>
              <w:instrText xml:space="preserve"> PAGEREF _Toc195709162 \h </w:instrText>
            </w:r>
            <w:r w:rsidRPr="00B23D94">
              <w:rPr>
                <w:webHidden/>
              </w:rPr>
            </w:r>
            <w:r w:rsidRPr="00B23D94">
              <w:rPr>
                <w:webHidden/>
              </w:rPr>
              <w:fldChar w:fldCharType="separate"/>
            </w:r>
            <w:r w:rsidRPr="00B23D94">
              <w:rPr>
                <w:webHidden/>
              </w:rPr>
              <w:t>iii</w:t>
            </w:r>
            <w:r w:rsidRPr="00B23D94">
              <w:rPr>
                <w:webHidden/>
              </w:rPr>
              <w:fldChar w:fldCharType="end"/>
            </w:r>
          </w:hyperlink>
        </w:p>
        <w:p w14:paraId="700741AA" w14:textId="77777777" w:rsidR="00BC6C1F" w:rsidRPr="00B23D94" w:rsidRDefault="00BC6C1F">
          <w:pPr>
            <w:pStyle w:val="TOC1"/>
            <w:rPr>
              <w:rFonts w:eastAsiaTheme="minorEastAsia"/>
              <w:b w:val="0"/>
              <w:bCs w:val="0"/>
              <w:lang w:val="en-US"/>
            </w:rPr>
          </w:pPr>
          <w:hyperlink w:anchor="_Toc195709163" w:history="1">
            <w:r w:rsidRPr="00B23D94">
              <w:rPr>
                <w:rStyle w:val="Hyperlink"/>
              </w:rPr>
              <w:t>ACKNOWLEDGMENT</w:t>
            </w:r>
            <w:r w:rsidRPr="00B23D94">
              <w:rPr>
                <w:webHidden/>
              </w:rPr>
              <w:tab/>
            </w:r>
            <w:r w:rsidRPr="00B23D94">
              <w:rPr>
                <w:webHidden/>
              </w:rPr>
              <w:fldChar w:fldCharType="begin"/>
            </w:r>
            <w:r w:rsidRPr="00B23D94">
              <w:rPr>
                <w:webHidden/>
              </w:rPr>
              <w:instrText xml:space="preserve"> PAGEREF _Toc195709163 \h </w:instrText>
            </w:r>
            <w:r w:rsidRPr="00B23D94">
              <w:rPr>
                <w:webHidden/>
              </w:rPr>
            </w:r>
            <w:r w:rsidRPr="00B23D94">
              <w:rPr>
                <w:webHidden/>
              </w:rPr>
              <w:fldChar w:fldCharType="separate"/>
            </w:r>
            <w:r w:rsidRPr="00B23D94">
              <w:rPr>
                <w:webHidden/>
              </w:rPr>
              <w:t>iv</w:t>
            </w:r>
            <w:r w:rsidRPr="00B23D94">
              <w:rPr>
                <w:webHidden/>
              </w:rPr>
              <w:fldChar w:fldCharType="end"/>
            </w:r>
          </w:hyperlink>
        </w:p>
        <w:p w14:paraId="616F0A38" w14:textId="77777777" w:rsidR="00BC6C1F" w:rsidRPr="00B23D94" w:rsidRDefault="00BC6C1F">
          <w:pPr>
            <w:pStyle w:val="TOC1"/>
            <w:rPr>
              <w:rFonts w:eastAsiaTheme="minorEastAsia"/>
              <w:b w:val="0"/>
              <w:bCs w:val="0"/>
              <w:lang w:val="en-US"/>
            </w:rPr>
          </w:pPr>
          <w:hyperlink w:anchor="_Toc195709164" w:history="1">
            <w:r w:rsidRPr="00B23D94">
              <w:rPr>
                <w:rStyle w:val="Hyperlink"/>
                <w:rFonts w:eastAsia="Times New Roman"/>
                <w:lang w:val="en-US"/>
              </w:rPr>
              <w:t>TABLE OF CONTENTS</w:t>
            </w:r>
            <w:r w:rsidRPr="00B23D94">
              <w:rPr>
                <w:webHidden/>
              </w:rPr>
              <w:tab/>
            </w:r>
            <w:r w:rsidRPr="00B23D94">
              <w:rPr>
                <w:webHidden/>
              </w:rPr>
              <w:fldChar w:fldCharType="begin"/>
            </w:r>
            <w:r w:rsidRPr="00B23D94">
              <w:rPr>
                <w:webHidden/>
              </w:rPr>
              <w:instrText xml:space="preserve"> PAGEREF _Toc195709164 \h </w:instrText>
            </w:r>
            <w:r w:rsidRPr="00B23D94">
              <w:rPr>
                <w:webHidden/>
              </w:rPr>
            </w:r>
            <w:r w:rsidRPr="00B23D94">
              <w:rPr>
                <w:webHidden/>
              </w:rPr>
              <w:fldChar w:fldCharType="separate"/>
            </w:r>
            <w:r w:rsidRPr="00B23D94">
              <w:rPr>
                <w:webHidden/>
              </w:rPr>
              <w:t>v</w:t>
            </w:r>
            <w:r w:rsidRPr="00B23D94">
              <w:rPr>
                <w:webHidden/>
              </w:rPr>
              <w:fldChar w:fldCharType="end"/>
            </w:r>
          </w:hyperlink>
        </w:p>
        <w:p w14:paraId="7BE80319" w14:textId="77777777" w:rsidR="00BC6C1F" w:rsidRPr="00B23D94" w:rsidRDefault="00BC6C1F">
          <w:pPr>
            <w:pStyle w:val="TOC1"/>
            <w:rPr>
              <w:rFonts w:eastAsiaTheme="minorEastAsia"/>
              <w:b w:val="0"/>
              <w:bCs w:val="0"/>
              <w:lang w:val="en-US"/>
            </w:rPr>
          </w:pPr>
          <w:hyperlink w:anchor="_Toc195709165" w:history="1">
            <w:r w:rsidRPr="00B23D94">
              <w:rPr>
                <w:rStyle w:val="Hyperlink"/>
              </w:rPr>
              <w:t>ACRONYMS AND ABBREVIATIONS</w:t>
            </w:r>
            <w:r w:rsidRPr="00B23D94">
              <w:rPr>
                <w:webHidden/>
              </w:rPr>
              <w:tab/>
            </w:r>
            <w:r w:rsidRPr="00B23D94">
              <w:rPr>
                <w:webHidden/>
              </w:rPr>
              <w:fldChar w:fldCharType="begin"/>
            </w:r>
            <w:r w:rsidRPr="00B23D94">
              <w:rPr>
                <w:webHidden/>
              </w:rPr>
              <w:instrText xml:space="preserve"> PAGEREF _Toc195709165 \h </w:instrText>
            </w:r>
            <w:r w:rsidRPr="00B23D94">
              <w:rPr>
                <w:webHidden/>
              </w:rPr>
            </w:r>
            <w:r w:rsidRPr="00B23D94">
              <w:rPr>
                <w:webHidden/>
              </w:rPr>
              <w:fldChar w:fldCharType="separate"/>
            </w:r>
            <w:r w:rsidRPr="00B23D94">
              <w:rPr>
                <w:webHidden/>
              </w:rPr>
              <w:t>vi</w:t>
            </w:r>
            <w:r w:rsidRPr="00B23D94">
              <w:rPr>
                <w:webHidden/>
              </w:rPr>
              <w:fldChar w:fldCharType="end"/>
            </w:r>
          </w:hyperlink>
        </w:p>
        <w:p w14:paraId="0ECBC07C" w14:textId="77777777" w:rsidR="00BC6C1F" w:rsidRPr="00B23D94" w:rsidRDefault="00BC6C1F">
          <w:pPr>
            <w:pStyle w:val="TOC1"/>
            <w:rPr>
              <w:rFonts w:eastAsiaTheme="minorEastAsia"/>
              <w:b w:val="0"/>
              <w:bCs w:val="0"/>
              <w:lang w:val="en-US"/>
            </w:rPr>
          </w:pPr>
          <w:hyperlink w:anchor="_Toc195709166" w:history="1">
            <w:r w:rsidRPr="00B23D94">
              <w:rPr>
                <w:rStyle w:val="Hyperlink"/>
              </w:rPr>
              <w:t>KEY TO UNIT CODE</w:t>
            </w:r>
            <w:r w:rsidRPr="00B23D94">
              <w:rPr>
                <w:webHidden/>
              </w:rPr>
              <w:tab/>
            </w:r>
            <w:r w:rsidRPr="00B23D94">
              <w:rPr>
                <w:webHidden/>
              </w:rPr>
              <w:fldChar w:fldCharType="begin"/>
            </w:r>
            <w:r w:rsidRPr="00B23D94">
              <w:rPr>
                <w:webHidden/>
              </w:rPr>
              <w:instrText xml:space="preserve"> PAGEREF _Toc195709166 \h </w:instrText>
            </w:r>
            <w:r w:rsidRPr="00B23D94">
              <w:rPr>
                <w:webHidden/>
              </w:rPr>
            </w:r>
            <w:r w:rsidRPr="00B23D94">
              <w:rPr>
                <w:webHidden/>
              </w:rPr>
              <w:fldChar w:fldCharType="separate"/>
            </w:r>
            <w:r w:rsidRPr="00B23D94">
              <w:rPr>
                <w:webHidden/>
              </w:rPr>
              <w:t>vii</w:t>
            </w:r>
            <w:r w:rsidRPr="00B23D94">
              <w:rPr>
                <w:webHidden/>
              </w:rPr>
              <w:fldChar w:fldCharType="end"/>
            </w:r>
          </w:hyperlink>
        </w:p>
        <w:p w14:paraId="39A405D3" w14:textId="77777777" w:rsidR="00BC6C1F" w:rsidRPr="00B23D94" w:rsidRDefault="00BC6C1F">
          <w:pPr>
            <w:pStyle w:val="TOC1"/>
            <w:rPr>
              <w:rFonts w:eastAsiaTheme="minorEastAsia"/>
              <w:b w:val="0"/>
              <w:bCs w:val="0"/>
              <w:lang w:val="en-US"/>
            </w:rPr>
          </w:pPr>
          <w:hyperlink w:anchor="_Toc195709167" w:history="1">
            <w:r w:rsidRPr="00B23D94">
              <w:rPr>
                <w:rStyle w:val="Hyperlink"/>
              </w:rPr>
              <w:t>COURSE OVERVIEW</w:t>
            </w:r>
            <w:r w:rsidRPr="00B23D94">
              <w:rPr>
                <w:webHidden/>
              </w:rPr>
              <w:tab/>
            </w:r>
            <w:r w:rsidRPr="00B23D94">
              <w:rPr>
                <w:webHidden/>
              </w:rPr>
              <w:fldChar w:fldCharType="begin"/>
            </w:r>
            <w:r w:rsidRPr="00B23D94">
              <w:rPr>
                <w:webHidden/>
              </w:rPr>
              <w:instrText xml:space="preserve"> PAGEREF _Toc195709167 \h </w:instrText>
            </w:r>
            <w:r w:rsidRPr="00B23D94">
              <w:rPr>
                <w:webHidden/>
              </w:rPr>
            </w:r>
            <w:r w:rsidRPr="00B23D94">
              <w:rPr>
                <w:webHidden/>
              </w:rPr>
              <w:fldChar w:fldCharType="separate"/>
            </w:r>
            <w:r w:rsidRPr="00B23D94">
              <w:rPr>
                <w:webHidden/>
              </w:rPr>
              <w:t>viii</w:t>
            </w:r>
            <w:r w:rsidRPr="00B23D94">
              <w:rPr>
                <w:webHidden/>
              </w:rPr>
              <w:fldChar w:fldCharType="end"/>
            </w:r>
          </w:hyperlink>
        </w:p>
        <w:p w14:paraId="64805301" w14:textId="77777777" w:rsidR="00BC6C1F" w:rsidRPr="00B23D94" w:rsidRDefault="00BC6C1F">
          <w:pPr>
            <w:pStyle w:val="TOC1"/>
            <w:rPr>
              <w:rFonts w:eastAsiaTheme="minorEastAsia"/>
              <w:b w:val="0"/>
              <w:bCs w:val="0"/>
              <w:lang w:val="en-US"/>
            </w:rPr>
          </w:pPr>
          <w:hyperlink w:anchor="_Toc195709168" w:history="1">
            <w:r w:rsidRPr="00B23D94">
              <w:rPr>
                <w:rStyle w:val="Hyperlink"/>
              </w:rPr>
              <w:t>MODULE I</w:t>
            </w:r>
            <w:r w:rsidRPr="00B23D94">
              <w:rPr>
                <w:webHidden/>
              </w:rPr>
              <w:tab/>
            </w:r>
            <w:r w:rsidRPr="00B23D94">
              <w:rPr>
                <w:webHidden/>
              </w:rPr>
              <w:fldChar w:fldCharType="begin"/>
            </w:r>
            <w:r w:rsidRPr="00B23D94">
              <w:rPr>
                <w:webHidden/>
              </w:rPr>
              <w:instrText xml:space="preserve"> PAGEREF _Toc195709168 \h </w:instrText>
            </w:r>
            <w:r w:rsidRPr="00B23D94">
              <w:rPr>
                <w:webHidden/>
              </w:rPr>
            </w:r>
            <w:r w:rsidRPr="00B23D94">
              <w:rPr>
                <w:webHidden/>
              </w:rPr>
              <w:fldChar w:fldCharType="separate"/>
            </w:r>
            <w:r w:rsidRPr="00B23D94">
              <w:rPr>
                <w:webHidden/>
              </w:rPr>
              <w:t>1</w:t>
            </w:r>
            <w:r w:rsidRPr="00B23D94">
              <w:rPr>
                <w:webHidden/>
              </w:rPr>
              <w:fldChar w:fldCharType="end"/>
            </w:r>
          </w:hyperlink>
        </w:p>
        <w:p w14:paraId="29FD4806" w14:textId="77777777" w:rsidR="00BC6C1F" w:rsidRPr="00B23D94" w:rsidRDefault="00BC6C1F">
          <w:pPr>
            <w:pStyle w:val="TOC2"/>
            <w:rPr>
              <w:rFonts w:ascii="Times New Roman" w:eastAsiaTheme="minorEastAsia" w:hAnsi="Times New Roman"/>
              <w:b w:val="0"/>
              <w:bCs w:val="0"/>
              <w:noProof/>
              <w:sz w:val="24"/>
              <w:szCs w:val="24"/>
            </w:rPr>
          </w:pPr>
          <w:hyperlink w:anchor="_Toc195709169" w:history="1">
            <w:r w:rsidRPr="00B23D94">
              <w:rPr>
                <w:rStyle w:val="Hyperlink"/>
                <w:rFonts w:ascii="Times New Roman" w:eastAsia="Calibri" w:hAnsi="Times New Roman"/>
                <w:noProof/>
                <w:sz w:val="24"/>
                <w:szCs w:val="24"/>
              </w:rPr>
              <w:t>APPLY COMMUNICATION SKILLS</w:t>
            </w:r>
            <w:r w:rsidRPr="00B23D94">
              <w:rPr>
                <w:rFonts w:ascii="Times New Roman" w:hAnsi="Times New Roman"/>
                <w:noProof/>
                <w:webHidden/>
                <w:sz w:val="24"/>
                <w:szCs w:val="24"/>
              </w:rPr>
              <w:tab/>
            </w:r>
            <w:r w:rsidRPr="00B23D94">
              <w:rPr>
                <w:rFonts w:ascii="Times New Roman" w:hAnsi="Times New Roman"/>
                <w:noProof/>
                <w:webHidden/>
                <w:sz w:val="24"/>
                <w:szCs w:val="24"/>
              </w:rPr>
              <w:fldChar w:fldCharType="begin"/>
            </w:r>
            <w:r w:rsidRPr="00B23D94">
              <w:rPr>
                <w:rFonts w:ascii="Times New Roman" w:hAnsi="Times New Roman"/>
                <w:noProof/>
                <w:webHidden/>
                <w:sz w:val="24"/>
                <w:szCs w:val="24"/>
              </w:rPr>
              <w:instrText xml:space="preserve"> PAGEREF _Toc195709169 \h </w:instrText>
            </w:r>
            <w:r w:rsidRPr="00B23D94">
              <w:rPr>
                <w:rFonts w:ascii="Times New Roman" w:hAnsi="Times New Roman"/>
                <w:noProof/>
                <w:webHidden/>
                <w:sz w:val="24"/>
                <w:szCs w:val="24"/>
              </w:rPr>
            </w:r>
            <w:r w:rsidRPr="00B23D94">
              <w:rPr>
                <w:rFonts w:ascii="Times New Roman" w:hAnsi="Times New Roman"/>
                <w:noProof/>
                <w:webHidden/>
                <w:sz w:val="24"/>
                <w:szCs w:val="24"/>
              </w:rPr>
              <w:fldChar w:fldCharType="separate"/>
            </w:r>
            <w:r w:rsidRPr="00B23D94">
              <w:rPr>
                <w:rFonts w:ascii="Times New Roman" w:hAnsi="Times New Roman"/>
                <w:noProof/>
                <w:webHidden/>
                <w:sz w:val="24"/>
                <w:szCs w:val="24"/>
              </w:rPr>
              <w:t>2</w:t>
            </w:r>
            <w:r w:rsidRPr="00B23D94">
              <w:rPr>
                <w:rFonts w:ascii="Times New Roman" w:hAnsi="Times New Roman"/>
                <w:noProof/>
                <w:webHidden/>
                <w:sz w:val="24"/>
                <w:szCs w:val="24"/>
              </w:rPr>
              <w:fldChar w:fldCharType="end"/>
            </w:r>
          </w:hyperlink>
        </w:p>
        <w:p w14:paraId="74C0CEEA" w14:textId="77777777" w:rsidR="00BC6C1F" w:rsidRPr="00B23D94" w:rsidRDefault="00BC6C1F">
          <w:pPr>
            <w:pStyle w:val="TOC2"/>
            <w:rPr>
              <w:rFonts w:ascii="Times New Roman" w:eastAsiaTheme="minorEastAsia" w:hAnsi="Times New Roman"/>
              <w:b w:val="0"/>
              <w:bCs w:val="0"/>
              <w:noProof/>
              <w:sz w:val="24"/>
              <w:szCs w:val="24"/>
            </w:rPr>
          </w:pPr>
          <w:hyperlink w:anchor="_Toc195709170" w:history="1">
            <w:r w:rsidRPr="00B23D94">
              <w:rPr>
                <w:rStyle w:val="Hyperlink"/>
                <w:rFonts w:ascii="Times New Roman" w:eastAsia="Calibri" w:hAnsi="Times New Roman"/>
                <w:noProof/>
                <w:sz w:val="24"/>
                <w:szCs w:val="24"/>
              </w:rPr>
              <w:t>CONDUCT HOME BASED CARE</w:t>
            </w:r>
            <w:r w:rsidRPr="00B23D94">
              <w:rPr>
                <w:rFonts w:ascii="Times New Roman" w:hAnsi="Times New Roman"/>
                <w:noProof/>
                <w:webHidden/>
                <w:sz w:val="24"/>
                <w:szCs w:val="24"/>
              </w:rPr>
              <w:tab/>
            </w:r>
            <w:r w:rsidRPr="00B23D94">
              <w:rPr>
                <w:rFonts w:ascii="Times New Roman" w:hAnsi="Times New Roman"/>
                <w:noProof/>
                <w:webHidden/>
                <w:sz w:val="24"/>
                <w:szCs w:val="24"/>
              </w:rPr>
              <w:fldChar w:fldCharType="begin"/>
            </w:r>
            <w:r w:rsidRPr="00B23D94">
              <w:rPr>
                <w:rFonts w:ascii="Times New Roman" w:hAnsi="Times New Roman"/>
                <w:noProof/>
                <w:webHidden/>
                <w:sz w:val="24"/>
                <w:szCs w:val="24"/>
              </w:rPr>
              <w:instrText xml:space="preserve"> PAGEREF _Toc195709170 \h </w:instrText>
            </w:r>
            <w:r w:rsidRPr="00B23D94">
              <w:rPr>
                <w:rFonts w:ascii="Times New Roman" w:hAnsi="Times New Roman"/>
                <w:noProof/>
                <w:webHidden/>
                <w:sz w:val="24"/>
                <w:szCs w:val="24"/>
              </w:rPr>
            </w:r>
            <w:r w:rsidRPr="00B23D94">
              <w:rPr>
                <w:rFonts w:ascii="Times New Roman" w:hAnsi="Times New Roman"/>
                <w:noProof/>
                <w:webHidden/>
                <w:sz w:val="24"/>
                <w:szCs w:val="24"/>
              </w:rPr>
              <w:fldChar w:fldCharType="separate"/>
            </w:r>
            <w:r w:rsidRPr="00B23D94">
              <w:rPr>
                <w:rFonts w:ascii="Times New Roman" w:hAnsi="Times New Roman"/>
                <w:noProof/>
                <w:webHidden/>
                <w:sz w:val="24"/>
                <w:szCs w:val="24"/>
              </w:rPr>
              <w:t>7</w:t>
            </w:r>
            <w:r w:rsidRPr="00B23D94">
              <w:rPr>
                <w:rFonts w:ascii="Times New Roman" w:hAnsi="Times New Roman"/>
                <w:noProof/>
                <w:webHidden/>
                <w:sz w:val="24"/>
                <w:szCs w:val="24"/>
              </w:rPr>
              <w:fldChar w:fldCharType="end"/>
            </w:r>
          </w:hyperlink>
        </w:p>
        <w:p w14:paraId="23CEE4D1" w14:textId="77777777" w:rsidR="00BC6C1F" w:rsidRPr="00B23D94" w:rsidRDefault="00BC6C1F">
          <w:pPr>
            <w:pStyle w:val="TOC2"/>
            <w:rPr>
              <w:rFonts w:ascii="Times New Roman" w:eastAsiaTheme="minorEastAsia" w:hAnsi="Times New Roman"/>
              <w:b w:val="0"/>
              <w:bCs w:val="0"/>
              <w:noProof/>
              <w:sz w:val="24"/>
              <w:szCs w:val="24"/>
            </w:rPr>
          </w:pPr>
          <w:hyperlink w:anchor="_Toc195709171" w:history="1">
            <w:r w:rsidRPr="00B23D94">
              <w:rPr>
                <w:rStyle w:val="Hyperlink"/>
                <w:rFonts w:ascii="Times New Roman" w:eastAsia="Calibri" w:hAnsi="Times New Roman"/>
                <w:noProof/>
                <w:sz w:val="24"/>
                <w:szCs w:val="24"/>
              </w:rPr>
              <w:t>CONDUCT CHILD WELFARE PROGRAMMES</w:t>
            </w:r>
            <w:r w:rsidRPr="00B23D94">
              <w:rPr>
                <w:rFonts w:ascii="Times New Roman" w:hAnsi="Times New Roman"/>
                <w:noProof/>
                <w:webHidden/>
                <w:sz w:val="24"/>
                <w:szCs w:val="24"/>
              </w:rPr>
              <w:tab/>
            </w:r>
            <w:r w:rsidRPr="00B23D94">
              <w:rPr>
                <w:rFonts w:ascii="Times New Roman" w:hAnsi="Times New Roman"/>
                <w:noProof/>
                <w:webHidden/>
                <w:sz w:val="24"/>
                <w:szCs w:val="24"/>
              </w:rPr>
              <w:fldChar w:fldCharType="begin"/>
            </w:r>
            <w:r w:rsidRPr="00B23D94">
              <w:rPr>
                <w:rFonts w:ascii="Times New Roman" w:hAnsi="Times New Roman"/>
                <w:noProof/>
                <w:webHidden/>
                <w:sz w:val="24"/>
                <w:szCs w:val="24"/>
              </w:rPr>
              <w:instrText xml:space="preserve"> PAGEREF _Toc195709171 \h </w:instrText>
            </w:r>
            <w:r w:rsidRPr="00B23D94">
              <w:rPr>
                <w:rFonts w:ascii="Times New Roman" w:hAnsi="Times New Roman"/>
                <w:noProof/>
                <w:webHidden/>
                <w:sz w:val="24"/>
                <w:szCs w:val="24"/>
              </w:rPr>
            </w:r>
            <w:r w:rsidRPr="00B23D94">
              <w:rPr>
                <w:rFonts w:ascii="Times New Roman" w:hAnsi="Times New Roman"/>
                <w:noProof/>
                <w:webHidden/>
                <w:sz w:val="24"/>
                <w:szCs w:val="24"/>
              </w:rPr>
              <w:fldChar w:fldCharType="separate"/>
            </w:r>
            <w:r w:rsidRPr="00B23D94">
              <w:rPr>
                <w:rFonts w:ascii="Times New Roman" w:hAnsi="Times New Roman"/>
                <w:noProof/>
                <w:webHidden/>
                <w:sz w:val="24"/>
                <w:szCs w:val="24"/>
              </w:rPr>
              <w:t>12</w:t>
            </w:r>
            <w:r w:rsidRPr="00B23D94">
              <w:rPr>
                <w:rFonts w:ascii="Times New Roman" w:hAnsi="Times New Roman"/>
                <w:noProof/>
                <w:webHidden/>
                <w:sz w:val="24"/>
                <w:szCs w:val="24"/>
              </w:rPr>
              <w:fldChar w:fldCharType="end"/>
            </w:r>
          </w:hyperlink>
        </w:p>
        <w:p w14:paraId="532CD880" w14:textId="77777777" w:rsidR="00BC6C1F" w:rsidRPr="00B23D94" w:rsidRDefault="00BC6C1F">
          <w:pPr>
            <w:pStyle w:val="TOC2"/>
            <w:rPr>
              <w:rFonts w:ascii="Times New Roman" w:eastAsiaTheme="minorEastAsia" w:hAnsi="Times New Roman"/>
              <w:b w:val="0"/>
              <w:bCs w:val="0"/>
              <w:noProof/>
              <w:sz w:val="24"/>
              <w:szCs w:val="24"/>
            </w:rPr>
          </w:pPr>
          <w:hyperlink w:anchor="_Toc195709172" w:history="1">
            <w:r w:rsidRPr="00B23D94">
              <w:rPr>
                <w:rStyle w:val="Hyperlink"/>
                <w:rFonts w:ascii="Times New Roman" w:eastAsia="Calibri" w:hAnsi="Times New Roman"/>
                <w:noProof/>
                <w:sz w:val="24"/>
                <w:szCs w:val="24"/>
              </w:rPr>
              <w:t>MANAGE COMMUNITY-BASED GROUPS</w:t>
            </w:r>
            <w:r w:rsidRPr="00B23D94">
              <w:rPr>
                <w:rFonts w:ascii="Times New Roman" w:hAnsi="Times New Roman"/>
                <w:noProof/>
                <w:webHidden/>
                <w:sz w:val="24"/>
                <w:szCs w:val="24"/>
              </w:rPr>
              <w:tab/>
            </w:r>
            <w:r w:rsidRPr="00B23D94">
              <w:rPr>
                <w:rFonts w:ascii="Times New Roman" w:hAnsi="Times New Roman"/>
                <w:noProof/>
                <w:webHidden/>
                <w:sz w:val="24"/>
                <w:szCs w:val="24"/>
              </w:rPr>
              <w:fldChar w:fldCharType="begin"/>
            </w:r>
            <w:r w:rsidRPr="00B23D94">
              <w:rPr>
                <w:rFonts w:ascii="Times New Roman" w:hAnsi="Times New Roman"/>
                <w:noProof/>
                <w:webHidden/>
                <w:sz w:val="24"/>
                <w:szCs w:val="24"/>
              </w:rPr>
              <w:instrText xml:space="preserve"> PAGEREF _Toc195709172 \h </w:instrText>
            </w:r>
            <w:r w:rsidRPr="00B23D94">
              <w:rPr>
                <w:rFonts w:ascii="Times New Roman" w:hAnsi="Times New Roman"/>
                <w:noProof/>
                <w:webHidden/>
                <w:sz w:val="24"/>
                <w:szCs w:val="24"/>
              </w:rPr>
            </w:r>
            <w:r w:rsidRPr="00B23D94">
              <w:rPr>
                <w:rFonts w:ascii="Times New Roman" w:hAnsi="Times New Roman"/>
                <w:noProof/>
                <w:webHidden/>
                <w:sz w:val="24"/>
                <w:szCs w:val="24"/>
              </w:rPr>
              <w:fldChar w:fldCharType="separate"/>
            </w:r>
            <w:r w:rsidRPr="00B23D94">
              <w:rPr>
                <w:rFonts w:ascii="Times New Roman" w:hAnsi="Times New Roman"/>
                <w:noProof/>
                <w:webHidden/>
                <w:sz w:val="24"/>
                <w:szCs w:val="24"/>
              </w:rPr>
              <w:t>17</w:t>
            </w:r>
            <w:r w:rsidRPr="00B23D94">
              <w:rPr>
                <w:rFonts w:ascii="Times New Roman" w:hAnsi="Times New Roman"/>
                <w:noProof/>
                <w:webHidden/>
                <w:sz w:val="24"/>
                <w:szCs w:val="24"/>
              </w:rPr>
              <w:fldChar w:fldCharType="end"/>
            </w:r>
          </w:hyperlink>
        </w:p>
        <w:p w14:paraId="7A7A97A3" w14:textId="77777777" w:rsidR="00BC6C1F" w:rsidRPr="00B23D94" w:rsidRDefault="00BC6C1F">
          <w:pPr>
            <w:pStyle w:val="TOC1"/>
            <w:rPr>
              <w:rFonts w:eastAsiaTheme="minorEastAsia"/>
              <w:b w:val="0"/>
              <w:bCs w:val="0"/>
              <w:lang w:val="en-US"/>
            </w:rPr>
          </w:pPr>
          <w:hyperlink w:anchor="_Toc195709173" w:history="1">
            <w:r w:rsidRPr="00B23D94">
              <w:rPr>
                <w:rStyle w:val="Hyperlink"/>
              </w:rPr>
              <w:t>MODULE II</w:t>
            </w:r>
            <w:r w:rsidRPr="00B23D94">
              <w:rPr>
                <w:webHidden/>
              </w:rPr>
              <w:tab/>
            </w:r>
            <w:r w:rsidRPr="00B23D94">
              <w:rPr>
                <w:webHidden/>
              </w:rPr>
              <w:fldChar w:fldCharType="begin"/>
            </w:r>
            <w:r w:rsidRPr="00B23D94">
              <w:rPr>
                <w:webHidden/>
              </w:rPr>
              <w:instrText xml:space="preserve"> PAGEREF _Toc195709173 \h </w:instrText>
            </w:r>
            <w:r w:rsidRPr="00B23D94">
              <w:rPr>
                <w:webHidden/>
              </w:rPr>
            </w:r>
            <w:r w:rsidRPr="00B23D94">
              <w:rPr>
                <w:webHidden/>
              </w:rPr>
              <w:fldChar w:fldCharType="separate"/>
            </w:r>
            <w:r w:rsidRPr="00B23D94">
              <w:rPr>
                <w:webHidden/>
              </w:rPr>
              <w:t>23</w:t>
            </w:r>
            <w:r w:rsidRPr="00B23D94">
              <w:rPr>
                <w:webHidden/>
              </w:rPr>
              <w:fldChar w:fldCharType="end"/>
            </w:r>
          </w:hyperlink>
        </w:p>
        <w:p w14:paraId="4C18530E" w14:textId="77777777" w:rsidR="00BC6C1F" w:rsidRPr="00B23D94" w:rsidRDefault="00BC6C1F">
          <w:pPr>
            <w:pStyle w:val="TOC2"/>
            <w:rPr>
              <w:rFonts w:ascii="Times New Roman" w:eastAsiaTheme="minorEastAsia" w:hAnsi="Times New Roman"/>
              <w:b w:val="0"/>
              <w:bCs w:val="0"/>
              <w:noProof/>
              <w:sz w:val="24"/>
              <w:szCs w:val="24"/>
            </w:rPr>
          </w:pPr>
          <w:hyperlink w:anchor="_Toc195709174" w:history="1">
            <w:r w:rsidRPr="00B23D94">
              <w:rPr>
                <w:rStyle w:val="Hyperlink"/>
                <w:rFonts w:ascii="Times New Roman" w:eastAsia="Calibri" w:hAnsi="Times New Roman"/>
                <w:noProof/>
                <w:sz w:val="24"/>
                <w:szCs w:val="24"/>
              </w:rPr>
              <w:t>APPLY DIGITAL LITERACY</w:t>
            </w:r>
            <w:r w:rsidRPr="00B23D94">
              <w:rPr>
                <w:rFonts w:ascii="Times New Roman" w:hAnsi="Times New Roman"/>
                <w:noProof/>
                <w:webHidden/>
                <w:sz w:val="24"/>
                <w:szCs w:val="24"/>
              </w:rPr>
              <w:tab/>
            </w:r>
            <w:r w:rsidRPr="00B23D94">
              <w:rPr>
                <w:rFonts w:ascii="Times New Roman" w:hAnsi="Times New Roman"/>
                <w:noProof/>
                <w:webHidden/>
                <w:sz w:val="24"/>
                <w:szCs w:val="24"/>
              </w:rPr>
              <w:fldChar w:fldCharType="begin"/>
            </w:r>
            <w:r w:rsidRPr="00B23D94">
              <w:rPr>
                <w:rFonts w:ascii="Times New Roman" w:hAnsi="Times New Roman"/>
                <w:noProof/>
                <w:webHidden/>
                <w:sz w:val="24"/>
                <w:szCs w:val="24"/>
              </w:rPr>
              <w:instrText xml:space="preserve"> PAGEREF _Toc195709174 \h </w:instrText>
            </w:r>
            <w:r w:rsidRPr="00B23D94">
              <w:rPr>
                <w:rFonts w:ascii="Times New Roman" w:hAnsi="Times New Roman"/>
                <w:noProof/>
                <w:webHidden/>
                <w:sz w:val="24"/>
                <w:szCs w:val="24"/>
              </w:rPr>
            </w:r>
            <w:r w:rsidRPr="00B23D94">
              <w:rPr>
                <w:rFonts w:ascii="Times New Roman" w:hAnsi="Times New Roman"/>
                <w:noProof/>
                <w:webHidden/>
                <w:sz w:val="24"/>
                <w:szCs w:val="24"/>
              </w:rPr>
              <w:fldChar w:fldCharType="separate"/>
            </w:r>
            <w:r w:rsidRPr="00B23D94">
              <w:rPr>
                <w:rFonts w:ascii="Times New Roman" w:hAnsi="Times New Roman"/>
                <w:noProof/>
                <w:webHidden/>
                <w:sz w:val="24"/>
                <w:szCs w:val="24"/>
              </w:rPr>
              <w:t>24</w:t>
            </w:r>
            <w:r w:rsidRPr="00B23D94">
              <w:rPr>
                <w:rFonts w:ascii="Times New Roman" w:hAnsi="Times New Roman"/>
                <w:noProof/>
                <w:webHidden/>
                <w:sz w:val="24"/>
                <w:szCs w:val="24"/>
              </w:rPr>
              <w:fldChar w:fldCharType="end"/>
            </w:r>
          </w:hyperlink>
        </w:p>
        <w:p w14:paraId="5C373041" w14:textId="77777777" w:rsidR="00BC6C1F" w:rsidRPr="00B23D94" w:rsidRDefault="00BC6C1F">
          <w:pPr>
            <w:pStyle w:val="TOC2"/>
            <w:rPr>
              <w:rFonts w:ascii="Times New Roman" w:eastAsiaTheme="minorEastAsia" w:hAnsi="Times New Roman"/>
              <w:b w:val="0"/>
              <w:bCs w:val="0"/>
              <w:noProof/>
              <w:sz w:val="24"/>
              <w:szCs w:val="24"/>
            </w:rPr>
          </w:pPr>
          <w:hyperlink w:anchor="_Toc195709175" w:history="1">
            <w:r w:rsidRPr="00B23D94">
              <w:rPr>
                <w:rStyle w:val="Hyperlink"/>
                <w:rFonts w:ascii="Times New Roman" w:eastAsia="Calibri" w:hAnsi="Times New Roman"/>
                <w:noProof/>
                <w:sz w:val="24"/>
                <w:szCs w:val="24"/>
              </w:rPr>
              <w:t>PROVIDE PSYCHO-SOCIAL SUPPORT</w:t>
            </w:r>
            <w:r w:rsidRPr="00B23D94">
              <w:rPr>
                <w:rFonts w:ascii="Times New Roman" w:hAnsi="Times New Roman"/>
                <w:noProof/>
                <w:webHidden/>
                <w:sz w:val="24"/>
                <w:szCs w:val="24"/>
              </w:rPr>
              <w:tab/>
            </w:r>
            <w:r w:rsidRPr="00B23D94">
              <w:rPr>
                <w:rFonts w:ascii="Times New Roman" w:hAnsi="Times New Roman"/>
                <w:noProof/>
                <w:webHidden/>
                <w:sz w:val="24"/>
                <w:szCs w:val="24"/>
              </w:rPr>
              <w:fldChar w:fldCharType="begin"/>
            </w:r>
            <w:r w:rsidRPr="00B23D94">
              <w:rPr>
                <w:rFonts w:ascii="Times New Roman" w:hAnsi="Times New Roman"/>
                <w:noProof/>
                <w:webHidden/>
                <w:sz w:val="24"/>
                <w:szCs w:val="24"/>
              </w:rPr>
              <w:instrText xml:space="preserve"> PAGEREF _Toc195709175 \h </w:instrText>
            </w:r>
            <w:r w:rsidRPr="00B23D94">
              <w:rPr>
                <w:rFonts w:ascii="Times New Roman" w:hAnsi="Times New Roman"/>
                <w:noProof/>
                <w:webHidden/>
                <w:sz w:val="24"/>
                <w:szCs w:val="24"/>
              </w:rPr>
            </w:r>
            <w:r w:rsidRPr="00B23D94">
              <w:rPr>
                <w:rFonts w:ascii="Times New Roman" w:hAnsi="Times New Roman"/>
                <w:noProof/>
                <w:webHidden/>
                <w:sz w:val="24"/>
                <w:szCs w:val="24"/>
              </w:rPr>
              <w:fldChar w:fldCharType="separate"/>
            </w:r>
            <w:r w:rsidRPr="00B23D94">
              <w:rPr>
                <w:rFonts w:ascii="Times New Roman" w:hAnsi="Times New Roman"/>
                <w:noProof/>
                <w:webHidden/>
                <w:sz w:val="24"/>
                <w:szCs w:val="24"/>
              </w:rPr>
              <w:t>35</w:t>
            </w:r>
            <w:r w:rsidRPr="00B23D94">
              <w:rPr>
                <w:rFonts w:ascii="Times New Roman" w:hAnsi="Times New Roman"/>
                <w:noProof/>
                <w:webHidden/>
                <w:sz w:val="24"/>
                <w:szCs w:val="24"/>
              </w:rPr>
              <w:fldChar w:fldCharType="end"/>
            </w:r>
          </w:hyperlink>
        </w:p>
        <w:p w14:paraId="4C43043B" w14:textId="77777777" w:rsidR="00BC6C1F" w:rsidRPr="00B23D94" w:rsidRDefault="00BC6C1F">
          <w:pPr>
            <w:pStyle w:val="TOC2"/>
            <w:rPr>
              <w:rFonts w:ascii="Times New Roman" w:eastAsiaTheme="minorEastAsia" w:hAnsi="Times New Roman"/>
              <w:b w:val="0"/>
              <w:bCs w:val="0"/>
              <w:noProof/>
              <w:sz w:val="24"/>
              <w:szCs w:val="24"/>
            </w:rPr>
          </w:pPr>
          <w:hyperlink w:anchor="_Toc195709176" w:history="1">
            <w:r w:rsidRPr="00B23D94">
              <w:rPr>
                <w:rStyle w:val="Hyperlink"/>
                <w:rFonts w:ascii="Times New Roman" w:eastAsia="Calibri" w:hAnsi="Times New Roman"/>
                <w:noProof/>
                <w:sz w:val="24"/>
                <w:szCs w:val="24"/>
              </w:rPr>
              <w:t>CONDUCT COMMUNITY EMPOWERMENT</w:t>
            </w:r>
            <w:r w:rsidRPr="00B23D94">
              <w:rPr>
                <w:rFonts w:ascii="Times New Roman" w:hAnsi="Times New Roman"/>
                <w:noProof/>
                <w:webHidden/>
                <w:sz w:val="24"/>
                <w:szCs w:val="24"/>
              </w:rPr>
              <w:tab/>
            </w:r>
            <w:r w:rsidRPr="00B23D94">
              <w:rPr>
                <w:rFonts w:ascii="Times New Roman" w:hAnsi="Times New Roman"/>
                <w:noProof/>
                <w:webHidden/>
                <w:sz w:val="24"/>
                <w:szCs w:val="24"/>
              </w:rPr>
              <w:fldChar w:fldCharType="begin"/>
            </w:r>
            <w:r w:rsidRPr="00B23D94">
              <w:rPr>
                <w:rFonts w:ascii="Times New Roman" w:hAnsi="Times New Roman"/>
                <w:noProof/>
                <w:webHidden/>
                <w:sz w:val="24"/>
                <w:szCs w:val="24"/>
              </w:rPr>
              <w:instrText xml:space="preserve"> PAGEREF _Toc195709176 \h </w:instrText>
            </w:r>
            <w:r w:rsidRPr="00B23D94">
              <w:rPr>
                <w:rFonts w:ascii="Times New Roman" w:hAnsi="Times New Roman"/>
                <w:noProof/>
                <w:webHidden/>
                <w:sz w:val="24"/>
                <w:szCs w:val="24"/>
              </w:rPr>
            </w:r>
            <w:r w:rsidRPr="00B23D94">
              <w:rPr>
                <w:rFonts w:ascii="Times New Roman" w:hAnsi="Times New Roman"/>
                <w:noProof/>
                <w:webHidden/>
                <w:sz w:val="24"/>
                <w:szCs w:val="24"/>
              </w:rPr>
              <w:fldChar w:fldCharType="separate"/>
            </w:r>
            <w:r w:rsidRPr="00B23D94">
              <w:rPr>
                <w:rFonts w:ascii="Times New Roman" w:hAnsi="Times New Roman"/>
                <w:noProof/>
                <w:webHidden/>
                <w:sz w:val="24"/>
                <w:szCs w:val="24"/>
              </w:rPr>
              <w:t>40</w:t>
            </w:r>
            <w:r w:rsidRPr="00B23D94">
              <w:rPr>
                <w:rFonts w:ascii="Times New Roman" w:hAnsi="Times New Roman"/>
                <w:noProof/>
                <w:webHidden/>
                <w:sz w:val="24"/>
                <w:szCs w:val="24"/>
              </w:rPr>
              <w:fldChar w:fldCharType="end"/>
            </w:r>
          </w:hyperlink>
        </w:p>
        <w:p w14:paraId="42062460" w14:textId="77777777" w:rsidR="00BC6C1F" w:rsidRPr="00B23D94" w:rsidRDefault="00BC6C1F">
          <w:pPr>
            <w:pStyle w:val="TOC2"/>
            <w:rPr>
              <w:rFonts w:ascii="Times New Roman" w:eastAsiaTheme="minorEastAsia" w:hAnsi="Times New Roman"/>
              <w:b w:val="0"/>
              <w:bCs w:val="0"/>
              <w:noProof/>
              <w:sz w:val="24"/>
              <w:szCs w:val="24"/>
            </w:rPr>
          </w:pPr>
          <w:hyperlink w:anchor="_Toc195709177" w:history="1">
            <w:r w:rsidRPr="00B23D94">
              <w:rPr>
                <w:rStyle w:val="Hyperlink"/>
                <w:rFonts w:ascii="Times New Roman" w:eastAsia="Calibri" w:hAnsi="Times New Roman"/>
                <w:noProof/>
                <w:sz w:val="24"/>
                <w:szCs w:val="24"/>
              </w:rPr>
              <w:t>CONDUCT SOCIAL WORK CASE MANAGEMENT</w:t>
            </w:r>
            <w:r w:rsidRPr="00B23D94">
              <w:rPr>
                <w:rFonts w:ascii="Times New Roman" w:hAnsi="Times New Roman"/>
                <w:noProof/>
                <w:webHidden/>
                <w:sz w:val="24"/>
                <w:szCs w:val="24"/>
              </w:rPr>
              <w:tab/>
            </w:r>
            <w:r w:rsidRPr="00B23D94">
              <w:rPr>
                <w:rFonts w:ascii="Times New Roman" w:hAnsi="Times New Roman"/>
                <w:noProof/>
                <w:webHidden/>
                <w:sz w:val="24"/>
                <w:szCs w:val="24"/>
              </w:rPr>
              <w:fldChar w:fldCharType="begin"/>
            </w:r>
            <w:r w:rsidRPr="00B23D94">
              <w:rPr>
                <w:rFonts w:ascii="Times New Roman" w:hAnsi="Times New Roman"/>
                <w:noProof/>
                <w:webHidden/>
                <w:sz w:val="24"/>
                <w:szCs w:val="24"/>
              </w:rPr>
              <w:instrText xml:space="preserve"> PAGEREF _Toc195709177 \h </w:instrText>
            </w:r>
            <w:r w:rsidRPr="00B23D94">
              <w:rPr>
                <w:rFonts w:ascii="Times New Roman" w:hAnsi="Times New Roman"/>
                <w:noProof/>
                <w:webHidden/>
                <w:sz w:val="24"/>
                <w:szCs w:val="24"/>
              </w:rPr>
            </w:r>
            <w:r w:rsidRPr="00B23D94">
              <w:rPr>
                <w:rFonts w:ascii="Times New Roman" w:hAnsi="Times New Roman"/>
                <w:noProof/>
                <w:webHidden/>
                <w:sz w:val="24"/>
                <w:szCs w:val="24"/>
              </w:rPr>
              <w:fldChar w:fldCharType="separate"/>
            </w:r>
            <w:r w:rsidRPr="00B23D94">
              <w:rPr>
                <w:rFonts w:ascii="Times New Roman" w:hAnsi="Times New Roman"/>
                <w:noProof/>
                <w:webHidden/>
                <w:sz w:val="24"/>
                <w:szCs w:val="24"/>
              </w:rPr>
              <w:t>46</w:t>
            </w:r>
            <w:r w:rsidRPr="00B23D94">
              <w:rPr>
                <w:rFonts w:ascii="Times New Roman" w:hAnsi="Times New Roman"/>
                <w:noProof/>
                <w:webHidden/>
                <w:sz w:val="24"/>
                <w:szCs w:val="24"/>
              </w:rPr>
              <w:fldChar w:fldCharType="end"/>
            </w:r>
          </w:hyperlink>
        </w:p>
        <w:p w14:paraId="00AE41A8" w14:textId="77777777" w:rsidR="00BC6C1F" w:rsidRPr="00B23D94" w:rsidRDefault="00BC6C1F">
          <w:pPr>
            <w:pStyle w:val="TOC1"/>
            <w:rPr>
              <w:rFonts w:eastAsiaTheme="minorEastAsia"/>
              <w:b w:val="0"/>
              <w:bCs w:val="0"/>
              <w:lang w:val="en-US"/>
            </w:rPr>
          </w:pPr>
          <w:hyperlink w:anchor="_Toc195709178" w:history="1">
            <w:r w:rsidRPr="00B23D94">
              <w:rPr>
                <w:rStyle w:val="Hyperlink"/>
              </w:rPr>
              <w:t>MODULE III</w:t>
            </w:r>
            <w:r w:rsidRPr="00B23D94">
              <w:rPr>
                <w:webHidden/>
              </w:rPr>
              <w:tab/>
            </w:r>
            <w:r w:rsidRPr="00B23D94">
              <w:rPr>
                <w:webHidden/>
              </w:rPr>
              <w:fldChar w:fldCharType="begin"/>
            </w:r>
            <w:r w:rsidRPr="00B23D94">
              <w:rPr>
                <w:webHidden/>
              </w:rPr>
              <w:instrText xml:space="preserve"> PAGEREF _Toc195709178 \h </w:instrText>
            </w:r>
            <w:r w:rsidRPr="00B23D94">
              <w:rPr>
                <w:webHidden/>
              </w:rPr>
            </w:r>
            <w:r w:rsidRPr="00B23D94">
              <w:rPr>
                <w:webHidden/>
              </w:rPr>
              <w:fldChar w:fldCharType="separate"/>
            </w:r>
            <w:r w:rsidRPr="00B23D94">
              <w:rPr>
                <w:webHidden/>
              </w:rPr>
              <w:t>51</w:t>
            </w:r>
            <w:r w:rsidRPr="00B23D94">
              <w:rPr>
                <w:webHidden/>
              </w:rPr>
              <w:fldChar w:fldCharType="end"/>
            </w:r>
          </w:hyperlink>
        </w:p>
        <w:p w14:paraId="38198826" w14:textId="77777777" w:rsidR="00BC6C1F" w:rsidRPr="00B23D94" w:rsidRDefault="00BC6C1F">
          <w:pPr>
            <w:pStyle w:val="TOC2"/>
            <w:rPr>
              <w:rFonts w:ascii="Times New Roman" w:eastAsiaTheme="minorEastAsia" w:hAnsi="Times New Roman"/>
              <w:b w:val="0"/>
              <w:bCs w:val="0"/>
              <w:noProof/>
              <w:sz w:val="24"/>
              <w:szCs w:val="24"/>
            </w:rPr>
          </w:pPr>
          <w:hyperlink w:anchor="_Toc195709179" w:history="1">
            <w:r w:rsidRPr="00B23D94">
              <w:rPr>
                <w:rStyle w:val="Hyperlink"/>
                <w:rFonts w:ascii="Times New Roman" w:eastAsia="Calibri" w:hAnsi="Times New Roman"/>
                <w:noProof/>
                <w:sz w:val="24"/>
                <w:szCs w:val="24"/>
              </w:rPr>
              <w:t>APPLY WORK ETHICS AND PRACTICES</w:t>
            </w:r>
            <w:r w:rsidRPr="00B23D94">
              <w:rPr>
                <w:rFonts w:ascii="Times New Roman" w:hAnsi="Times New Roman"/>
                <w:noProof/>
                <w:webHidden/>
                <w:sz w:val="24"/>
                <w:szCs w:val="24"/>
              </w:rPr>
              <w:tab/>
            </w:r>
            <w:r w:rsidRPr="00B23D94">
              <w:rPr>
                <w:rFonts w:ascii="Times New Roman" w:hAnsi="Times New Roman"/>
                <w:noProof/>
                <w:webHidden/>
                <w:sz w:val="24"/>
                <w:szCs w:val="24"/>
              </w:rPr>
              <w:fldChar w:fldCharType="begin"/>
            </w:r>
            <w:r w:rsidRPr="00B23D94">
              <w:rPr>
                <w:rFonts w:ascii="Times New Roman" w:hAnsi="Times New Roman"/>
                <w:noProof/>
                <w:webHidden/>
                <w:sz w:val="24"/>
                <w:szCs w:val="24"/>
              </w:rPr>
              <w:instrText xml:space="preserve"> PAGEREF _Toc195709179 \h </w:instrText>
            </w:r>
            <w:r w:rsidRPr="00B23D94">
              <w:rPr>
                <w:rFonts w:ascii="Times New Roman" w:hAnsi="Times New Roman"/>
                <w:noProof/>
                <w:webHidden/>
                <w:sz w:val="24"/>
                <w:szCs w:val="24"/>
              </w:rPr>
            </w:r>
            <w:r w:rsidRPr="00B23D94">
              <w:rPr>
                <w:rFonts w:ascii="Times New Roman" w:hAnsi="Times New Roman"/>
                <w:noProof/>
                <w:webHidden/>
                <w:sz w:val="24"/>
                <w:szCs w:val="24"/>
              </w:rPr>
              <w:fldChar w:fldCharType="separate"/>
            </w:r>
            <w:r w:rsidRPr="00B23D94">
              <w:rPr>
                <w:rFonts w:ascii="Times New Roman" w:hAnsi="Times New Roman"/>
                <w:noProof/>
                <w:webHidden/>
                <w:sz w:val="24"/>
                <w:szCs w:val="24"/>
              </w:rPr>
              <w:t>52</w:t>
            </w:r>
            <w:r w:rsidRPr="00B23D94">
              <w:rPr>
                <w:rFonts w:ascii="Times New Roman" w:hAnsi="Times New Roman"/>
                <w:noProof/>
                <w:webHidden/>
                <w:sz w:val="24"/>
                <w:szCs w:val="24"/>
              </w:rPr>
              <w:fldChar w:fldCharType="end"/>
            </w:r>
          </w:hyperlink>
        </w:p>
        <w:p w14:paraId="4688E389" w14:textId="77777777" w:rsidR="00BC6C1F" w:rsidRPr="00B23D94" w:rsidRDefault="00BC6C1F">
          <w:pPr>
            <w:pStyle w:val="TOC2"/>
            <w:rPr>
              <w:rFonts w:ascii="Times New Roman" w:eastAsiaTheme="minorEastAsia" w:hAnsi="Times New Roman"/>
              <w:b w:val="0"/>
              <w:bCs w:val="0"/>
              <w:noProof/>
              <w:sz w:val="24"/>
              <w:szCs w:val="24"/>
            </w:rPr>
          </w:pPr>
          <w:hyperlink w:anchor="_Toc195709180" w:history="1">
            <w:r w:rsidRPr="00B23D94">
              <w:rPr>
                <w:rStyle w:val="Hyperlink"/>
                <w:rFonts w:ascii="Times New Roman" w:eastAsia="Calibri" w:hAnsi="Times New Roman"/>
                <w:noProof/>
                <w:sz w:val="24"/>
                <w:szCs w:val="24"/>
              </w:rPr>
              <w:t>CARRY OUT ADVOCACY AND LOBBYING ACTIVITIES</w:t>
            </w:r>
            <w:r w:rsidRPr="00B23D94">
              <w:rPr>
                <w:rFonts w:ascii="Times New Roman" w:hAnsi="Times New Roman"/>
                <w:noProof/>
                <w:webHidden/>
                <w:sz w:val="24"/>
                <w:szCs w:val="24"/>
              </w:rPr>
              <w:tab/>
            </w:r>
            <w:r w:rsidRPr="00B23D94">
              <w:rPr>
                <w:rFonts w:ascii="Times New Roman" w:hAnsi="Times New Roman"/>
                <w:noProof/>
                <w:webHidden/>
                <w:sz w:val="24"/>
                <w:szCs w:val="24"/>
              </w:rPr>
              <w:fldChar w:fldCharType="begin"/>
            </w:r>
            <w:r w:rsidRPr="00B23D94">
              <w:rPr>
                <w:rFonts w:ascii="Times New Roman" w:hAnsi="Times New Roman"/>
                <w:noProof/>
                <w:webHidden/>
                <w:sz w:val="24"/>
                <w:szCs w:val="24"/>
              </w:rPr>
              <w:instrText xml:space="preserve"> PAGEREF _Toc195709180 \h </w:instrText>
            </w:r>
            <w:r w:rsidRPr="00B23D94">
              <w:rPr>
                <w:rFonts w:ascii="Times New Roman" w:hAnsi="Times New Roman"/>
                <w:noProof/>
                <w:webHidden/>
                <w:sz w:val="24"/>
                <w:szCs w:val="24"/>
              </w:rPr>
            </w:r>
            <w:r w:rsidRPr="00B23D94">
              <w:rPr>
                <w:rFonts w:ascii="Times New Roman" w:hAnsi="Times New Roman"/>
                <w:noProof/>
                <w:webHidden/>
                <w:sz w:val="24"/>
                <w:szCs w:val="24"/>
              </w:rPr>
              <w:fldChar w:fldCharType="separate"/>
            </w:r>
            <w:r w:rsidRPr="00B23D94">
              <w:rPr>
                <w:rFonts w:ascii="Times New Roman" w:hAnsi="Times New Roman"/>
                <w:noProof/>
                <w:webHidden/>
                <w:sz w:val="24"/>
                <w:szCs w:val="24"/>
              </w:rPr>
              <w:t>59</w:t>
            </w:r>
            <w:r w:rsidRPr="00B23D94">
              <w:rPr>
                <w:rFonts w:ascii="Times New Roman" w:hAnsi="Times New Roman"/>
                <w:noProof/>
                <w:webHidden/>
                <w:sz w:val="24"/>
                <w:szCs w:val="24"/>
              </w:rPr>
              <w:fldChar w:fldCharType="end"/>
            </w:r>
          </w:hyperlink>
        </w:p>
        <w:p w14:paraId="0C8DD9E3" w14:textId="77777777" w:rsidR="00BC6C1F" w:rsidRPr="00B23D94" w:rsidRDefault="00BC6C1F">
          <w:pPr>
            <w:pStyle w:val="TOC2"/>
            <w:rPr>
              <w:rFonts w:ascii="Times New Roman" w:eastAsiaTheme="minorEastAsia" w:hAnsi="Times New Roman"/>
              <w:b w:val="0"/>
              <w:bCs w:val="0"/>
              <w:noProof/>
              <w:sz w:val="24"/>
              <w:szCs w:val="24"/>
            </w:rPr>
          </w:pPr>
          <w:hyperlink w:anchor="_Toc195709181" w:history="1">
            <w:r w:rsidRPr="00B23D94">
              <w:rPr>
                <w:rStyle w:val="Hyperlink"/>
                <w:rFonts w:ascii="Times New Roman" w:eastAsia="Calibri" w:hAnsi="Times New Roman"/>
                <w:noProof/>
                <w:sz w:val="24"/>
                <w:szCs w:val="24"/>
              </w:rPr>
              <w:t>COORDINATE DISASTER MANAGEMENT PROGRAMMES</w:t>
            </w:r>
            <w:r w:rsidRPr="00B23D94">
              <w:rPr>
                <w:rFonts w:ascii="Times New Roman" w:hAnsi="Times New Roman"/>
                <w:noProof/>
                <w:webHidden/>
                <w:sz w:val="24"/>
                <w:szCs w:val="24"/>
              </w:rPr>
              <w:tab/>
            </w:r>
            <w:r w:rsidRPr="00B23D94">
              <w:rPr>
                <w:rFonts w:ascii="Times New Roman" w:hAnsi="Times New Roman"/>
                <w:noProof/>
                <w:webHidden/>
                <w:sz w:val="24"/>
                <w:szCs w:val="24"/>
              </w:rPr>
              <w:fldChar w:fldCharType="begin"/>
            </w:r>
            <w:r w:rsidRPr="00B23D94">
              <w:rPr>
                <w:rFonts w:ascii="Times New Roman" w:hAnsi="Times New Roman"/>
                <w:noProof/>
                <w:webHidden/>
                <w:sz w:val="24"/>
                <w:szCs w:val="24"/>
              </w:rPr>
              <w:instrText xml:space="preserve"> PAGEREF _Toc195709181 \h </w:instrText>
            </w:r>
            <w:r w:rsidRPr="00B23D94">
              <w:rPr>
                <w:rFonts w:ascii="Times New Roman" w:hAnsi="Times New Roman"/>
                <w:noProof/>
                <w:webHidden/>
                <w:sz w:val="24"/>
                <w:szCs w:val="24"/>
              </w:rPr>
            </w:r>
            <w:r w:rsidRPr="00B23D94">
              <w:rPr>
                <w:rFonts w:ascii="Times New Roman" w:hAnsi="Times New Roman"/>
                <w:noProof/>
                <w:webHidden/>
                <w:sz w:val="24"/>
                <w:szCs w:val="24"/>
              </w:rPr>
              <w:fldChar w:fldCharType="separate"/>
            </w:r>
            <w:r w:rsidRPr="00B23D94">
              <w:rPr>
                <w:rFonts w:ascii="Times New Roman" w:hAnsi="Times New Roman"/>
                <w:noProof/>
                <w:webHidden/>
                <w:sz w:val="24"/>
                <w:szCs w:val="24"/>
              </w:rPr>
              <w:t>64</w:t>
            </w:r>
            <w:r w:rsidRPr="00B23D94">
              <w:rPr>
                <w:rFonts w:ascii="Times New Roman" w:hAnsi="Times New Roman"/>
                <w:noProof/>
                <w:webHidden/>
                <w:sz w:val="24"/>
                <w:szCs w:val="24"/>
              </w:rPr>
              <w:fldChar w:fldCharType="end"/>
            </w:r>
          </w:hyperlink>
        </w:p>
        <w:p w14:paraId="6FD7E91A" w14:textId="333149CA" w:rsidR="00704DCB" w:rsidRPr="00B23D94" w:rsidRDefault="00704DCB" w:rsidP="00AB1C87">
          <w:pPr>
            <w:rPr>
              <w:rFonts w:ascii="Times New Roman" w:hAnsi="Times New Roman"/>
              <w:sz w:val="24"/>
              <w:szCs w:val="24"/>
            </w:rPr>
          </w:pPr>
          <w:r w:rsidRPr="00B23D94">
            <w:rPr>
              <w:rFonts w:ascii="Times New Roman" w:hAnsi="Times New Roman"/>
              <w:b/>
              <w:bCs/>
              <w:noProof/>
              <w:sz w:val="24"/>
              <w:szCs w:val="24"/>
            </w:rPr>
            <w:fldChar w:fldCharType="end"/>
          </w:r>
        </w:p>
      </w:sdtContent>
    </w:sdt>
    <w:p w14:paraId="67353F71" w14:textId="77777777" w:rsidR="00704DCB" w:rsidRPr="00B23D94" w:rsidRDefault="00704DCB">
      <w:pPr>
        <w:spacing w:after="0" w:line="240" w:lineRule="auto"/>
        <w:rPr>
          <w:rFonts w:ascii="Times New Roman" w:eastAsia="Times New Roman" w:hAnsi="Times New Roman"/>
          <w:b/>
          <w:bCs/>
          <w:sz w:val="24"/>
          <w:szCs w:val="24"/>
          <w:lang w:val="fr-FR"/>
        </w:rPr>
      </w:pPr>
      <w:r w:rsidRPr="00B23D94">
        <w:rPr>
          <w:rFonts w:ascii="Times New Roman" w:hAnsi="Times New Roman"/>
          <w:sz w:val="24"/>
          <w:szCs w:val="24"/>
        </w:rPr>
        <w:br w:type="page"/>
      </w:r>
    </w:p>
    <w:p w14:paraId="5010CFA8" w14:textId="38D53A95" w:rsidR="00645D1B" w:rsidRPr="00B23D94" w:rsidRDefault="00EB20C1" w:rsidP="00D10CB2">
      <w:pPr>
        <w:pStyle w:val="Heading1"/>
      </w:pPr>
      <w:bookmarkStart w:id="29" w:name="_Toc195709165"/>
      <w:r w:rsidRPr="00B23D94">
        <w:lastRenderedPageBreak/>
        <w:t>ACRONYMS</w:t>
      </w:r>
      <w:bookmarkEnd w:id="22"/>
      <w:bookmarkEnd w:id="23"/>
      <w:bookmarkEnd w:id="24"/>
      <w:bookmarkEnd w:id="25"/>
      <w:r w:rsidRPr="00B23D94">
        <w:t xml:space="preserve"> AND ABBREVIATIONS</w:t>
      </w:r>
      <w:bookmarkEnd w:id="28"/>
      <w:bookmarkEnd w:id="27"/>
      <w:bookmarkEnd w:id="26"/>
      <w:bookmarkEnd w:id="29"/>
    </w:p>
    <w:tbl>
      <w:tblPr>
        <w:tblW w:w="8296" w:type="dxa"/>
        <w:tblLayout w:type="fixed"/>
        <w:tblLook w:val="04A0" w:firstRow="1" w:lastRow="0" w:firstColumn="1" w:lastColumn="0" w:noHBand="0" w:noVBand="1"/>
      </w:tblPr>
      <w:tblGrid>
        <w:gridCol w:w="1413"/>
        <w:gridCol w:w="6883"/>
      </w:tblGrid>
      <w:tr w:rsidR="00645D1B" w:rsidRPr="00B23D94" w14:paraId="0654BE3F" w14:textId="77777777">
        <w:tc>
          <w:tcPr>
            <w:tcW w:w="1413" w:type="dxa"/>
          </w:tcPr>
          <w:p w14:paraId="2FFB32D4" w14:textId="77777777" w:rsidR="00645D1B" w:rsidRPr="00B23D94" w:rsidRDefault="00EB20C1">
            <w:pPr>
              <w:spacing w:line="360" w:lineRule="auto"/>
              <w:rPr>
                <w:rFonts w:ascii="Times New Roman" w:hAnsi="Times New Roman"/>
                <w:sz w:val="24"/>
                <w:szCs w:val="24"/>
              </w:rPr>
            </w:pPr>
            <w:r w:rsidRPr="00B23D94">
              <w:rPr>
                <w:rFonts w:ascii="Times New Roman" w:hAnsi="Times New Roman"/>
                <w:sz w:val="24"/>
                <w:szCs w:val="24"/>
              </w:rPr>
              <w:t>ART</w:t>
            </w:r>
          </w:p>
        </w:tc>
        <w:tc>
          <w:tcPr>
            <w:tcW w:w="6883" w:type="dxa"/>
          </w:tcPr>
          <w:p w14:paraId="52D9BDD7" w14:textId="77777777" w:rsidR="00645D1B" w:rsidRPr="00B23D94" w:rsidRDefault="00EB20C1">
            <w:pPr>
              <w:spacing w:line="360" w:lineRule="auto"/>
              <w:rPr>
                <w:rFonts w:ascii="Times New Roman" w:hAnsi="Times New Roman"/>
                <w:sz w:val="24"/>
                <w:szCs w:val="24"/>
              </w:rPr>
            </w:pPr>
            <w:r w:rsidRPr="00B23D94">
              <w:rPr>
                <w:rFonts w:ascii="Times New Roman" w:hAnsi="Times New Roman"/>
                <w:sz w:val="24"/>
                <w:szCs w:val="24"/>
              </w:rPr>
              <w:t>Antiretroviral therapy</w:t>
            </w:r>
          </w:p>
        </w:tc>
      </w:tr>
      <w:tr w:rsidR="00645D1B" w:rsidRPr="00B23D94" w14:paraId="2675BB53" w14:textId="77777777">
        <w:tc>
          <w:tcPr>
            <w:tcW w:w="1413" w:type="dxa"/>
          </w:tcPr>
          <w:p w14:paraId="7C1321E4" w14:textId="77777777" w:rsidR="00645D1B" w:rsidRPr="00B23D94" w:rsidRDefault="00EB20C1">
            <w:pPr>
              <w:spacing w:line="360" w:lineRule="auto"/>
              <w:rPr>
                <w:rFonts w:ascii="Times New Roman" w:hAnsi="Times New Roman"/>
                <w:sz w:val="24"/>
                <w:szCs w:val="24"/>
              </w:rPr>
            </w:pPr>
            <w:r w:rsidRPr="00B23D94">
              <w:rPr>
                <w:rFonts w:ascii="Times New Roman" w:hAnsi="Times New Roman"/>
                <w:sz w:val="24"/>
                <w:szCs w:val="24"/>
              </w:rPr>
              <w:t>IGA</w:t>
            </w:r>
          </w:p>
        </w:tc>
        <w:tc>
          <w:tcPr>
            <w:tcW w:w="6883" w:type="dxa"/>
          </w:tcPr>
          <w:p w14:paraId="05083213" w14:textId="77777777" w:rsidR="00645D1B" w:rsidRPr="00B23D94" w:rsidRDefault="00EB20C1">
            <w:pPr>
              <w:spacing w:line="360" w:lineRule="auto"/>
              <w:rPr>
                <w:rFonts w:ascii="Times New Roman" w:hAnsi="Times New Roman"/>
                <w:sz w:val="24"/>
                <w:szCs w:val="24"/>
              </w:rPr>
            </w:pPr>
            <w:r w:rsidRPr="00B23D94">
              <w:rPr>
                <w:rFonts w:ascii="Times New Roman" w:hAnsi="Times New Roman"/>
                <w:sz w:val="24"/>
                <w:szCs w:val="24"/>
              </w:rPr>
              <w:t>Income Generating Activities</w:t>
            </w:r>
          </w:p>
        </w:tc>
      </w:tr>
      <w:tr w:rsidR="00645D1B" w:rsidRPr="00B23D94" w14:paraId="449540E1" w14:textId="77777777">
        <w:tc>
          <w:tcPr>
            <w:tcW w:w="1413" w:type="dxa"/>
          </w:tcPr>
          <w:p w14:paraId="0DA03061" w14:textId="77777777" w:rsidR="00645D1B" w:rsidRPr="00B23D94" w:rsidRDefault="00EB20C1">
            <w:pPr>
              <w:spacing w:line="360" w:lineRule="auto"/>
              <w:rPr>
                <w:rFonts w:ascii="Times New Roman" w:hAnsi="Times New Roman"/>
                <w:sz w:val="24"/>
                <w:szCs w:val="24"/>
              </w:rPr>
            </w:pPr>
            <w:r w:rsidRPr="00B23D94">
              <w:rPr>
                <w:rFonts w:ascii="Times New Roman" w:hAnsi="Times New Roman"/>
                <w:sz w:val="24"/>
                <w:szCs w:val="24"/>
              </w:rPr>
              <w:t>NDMA</w:t>
            </w:r>
          </w:p>
        </w:tc>
        <w:tc>
          <w:tcPr>
            <w:tcW w:w="6883" w:type="dxa"/>
          </w:tcPr>
          <w:p w14:paraId="556CA8D1" w14:textId="77777777" w:rsidR="00645D1B" w:rsidRPr="00B23D94" w:rsidRDefault="00EB20C1">
            <w:pPr>
              <w:spacing w:line="360" w:lineRule="auto"/>
              <w:rPr>
                <w:rFonts w:ascii="Times New Roman" w:hAnsi="Times New Roman"/>
                <w:sz w:val="24"/>
                <w:szCs w:val="24"/>
              </w:rPr>
            </w:pPr>
            <w:r w:rsidRPr="00B23D94">
              <w:rPr>
                <w:rFonts w:ascii="Times New Roman" w:hAnsi="Times New Roman"/>
                <w:sz w:val="24"/>
                <w:szCs w:val="24"/>
              </w:rPr>
              <w:t>National Disaster Management Authority</w:t>
            </w:r>
          </w:p>
        </w:tc>
      </w:tr>
      <w:tr w:rsidR="00645D1B" w:rsidRPr="00B23D94" w14:paraId="593F31E9" w14:textId="77777777">
        <w:tc>
          <w:tcPr>
            <w:tcW w:w="1413" w:type="dxa"/>
          </w:tcPr>
          <w:p w14:paraId="2CE6C13F" w14:textId="77777777" w:rsidR="00645D1B" w:rsidRPr="00B23D94" w:rsidRDefault="00EB20C1">
            <w:pPr>
              <w:spacing w:line="360" w:lineRule="auto"/>
              <w:rPr>
                <w:rFonts w:ascii="Times New Roman" w:hAnsi="Times New Roman"/>
                <w:sz w:val="24"/>
                <w:szCs w:val="24"/>
              </w:rPr>
            </w:pPr>
            <w:r w:rsidRPr="00B23D94">
              <w:rPr>
                <w:rFonts w:ascii="Times New Roman" w:hAnsi="Times New Roman"/>
                <w:sz w:val="24"/>
                <w:szCs w:val="24"/>
              </w:rPr>
              <w:t>OVC</w:t>
            </w:r>
          </w:p>
        </w:tc>
        <w:tc>
          <w:tcPr>
            <w:tcW w:w="6883" w:type="dxa"/>
          </w:tcPr>
          <w:p w14:paraId="2B9048A2" w14:textId="77777777" w:rsidR="00645D1B" w:rsidRPr="00B23D94" w:rsidRDefault="00EB20C1">
            <w:pPr>
              <w:spacing w:line="360" w:lineRule="auto"/>
              <w:rPr>
                <w:rFonts w:ascii="Times New Roman" w:hAnsi="Times New Roman"/>
                <w:sz w:val="24"/>
                <w:szCs w:val="24"/>
              </w:rPr>
            </w:pPr>
            <w:r w:rsidRPr="00B23D94">
              <w:rPr>
                <w:rFonts w:ascii="Times New Roman" w:hAnsi="Times New Roman"/>
                <w:sz w:val="24"/>
                <w:szCs w:val="24"/>
              </w:rPr>
              <w:t>Orphan and Vulnerable Children</w:t>
            </w:r>
          </w:p>
        </w:tc>
      </w:tr>
      <w:tr w:rsidR="00645D1B" w:rsidRPr="00B23D94" w14:paraId="5077B16A" w14:textId="77777777">
        <w:tc>
          <w:tcPr>
            <w:tcW w:w="1413" w:type="dxa"/>
          </w:tcPr>
          <w:p w14:paraId="686AA749" w14:textId="77777777" w:rsidR="00645D1B" w:rsidRPr="00B23D94" w:rsidRDefault="00EB20C1">
            <w:pPr>
              <w:rPr>
                <w:rFonts w:ascii="Times New Roman" w:hAnsi="Times New Roman"/>
                <w:sz w:val="24"/>
                <w:szCs w:val="24"/>
              </w:rPr>
            </w:pPr>
            <w:r w:rsidRPr="00B23D94">
              <w:rPr>
                <w:rFonts w:ascii="Times New Roman" w:hAnsi="Times New Roman"/>
                <w:sz w:val="24"/>
                <w:szCs w:val="24"/>
              </w:rPr>
              <w:t>PLHA</w:t>
            </w:r>
          </w:p>
        </w:tc>
        <w:tc>
          <w:tcPr>
            <w:tcW w:w="6883" w:type="dxa"/>
          </w:tcPr>
          <w:p w14:paraId="5EA08E15" w14:textId="77777777" w:rsidR="00645D1B" w:rsidRPr="00B23D94" w:rsidRDefault="00EB20C1">
            <w:pPr>
              <w:spacing w:line="360" w:lineRule="auto"/>
              <w:rPr>
                <w:rFonts w:ascii="Times New Roman" w:hAnsi="Times New Roman"/>
                <w:sz w:val="24"/>
                <w:szCs w:val="24"/>
              </w:rPr>
            </w:pPr>
            <w:r w:rsidRPr="00B23D94">
              <w:rPr>
                <w:rFonts w:ascii="Times New Roman" w:hAnsi="Times New Roman"/>
                <w:sz w:val="24"/>
                <w:szCs w:val="24"/>
              </w:rPr>
              <w:t>People living with HIV and AIDS</w:t>
            </w:r>
          </w:p>
        </w:tc>
      </w:tr>
      <w:tr w:rsidR="00645D1B" w:rsidRPr="00B23D94" w14:paraId="7561C293" w14:textId="77777777">
        <w:tc>
          <w:tcPr>
            <w:tcW w:w="1413" w:type="dxa"/>
          </w:tcPr>
          <w:p w14:paraId="1ADE1E08" w14:textId="77777777" w:rsidR="00645D1B" w:rsidRPr="00B23D94" w:rsidRDefault="00EB20C1">
            <w:pPr>
              <w:rPr>
                <w:rFonts w:ascii="Times New Roman" w:hAnsi="Times New Roman"/>
                <w:sz w:val="24"/>
                <w:szCs w:val="24"/>
              </w:rPr>
            </w:pPr>
            <w:r w:rsidRPr="00B23D94">
              <w:rPr>
                <w:rFonts w:ascii="Times New Roman" w:hAnsi="Times New Roman"/>
                <w:sz w:val="24"/>
                <w:szCs w:val="24"/>
              </w:rPr>
              <w:t>PWD</w:t>
            </w:r>
          </w:p>
        </w:tc>
        <w:tc>
          <w:tcPr>
            <w:tcW w:w="6883" w:type="dxa"/>
          </w:tcPr>
          <w:p w14:paraId="5632C94F" w14:textId="77777777" w:rsidR="00645D1B" w:rsidRPr="00B23D94" w:rsidRDefault="00EB20C1">
            <w:pPr>
              <w:spacing w:line="360" w:lineRule="auto"/>
              <w:rPr>
                <w:rFonts w:ascii="Times New Roman" w:hAnsi="Times New Roman"/>
                <w:sz w:val="24"/>
                <w:szCs w:val="24"/>
              </w:rPr>
            </w:pPr>
            <w:r w:rsidRPr="00B23D94">
              <w:rPr>
                <w:rFonts w:ascii="Times New Roman" w:hAnsi="Times New Roman"/>
                <w:sz w:val="24"/>
                <w:szCs w:val="24"/>
              </w:rPr>
              <w:t>Person with disability</w:t>
            </w:r>
          </w:p>
        </w:tc>
      </w:tr>
      <w:tr w:rsidR="00645D1B" w:rsidRPr="00B23D94" w14:paraId="4D861A94" w14:textId="77777777">
        <w:tc>
          <w:tcPr>
            <w:tcW w:w="1413" w:type="dxa"/>
          </w:tcPr>
          <w:p w14:paraId="42726A4D" w14:textId="77777777" w:rsidR="00645D1B" w:rsidRPr="00B23D94" w:rsidRDefault="00EB20C1">
            <w:pPr>
              <w:spacing w:line="360" w:lineRule="auto"/>
              <w:rPr>
                <w:rFonts w:ascii="Times New Roman" w:hAnsi="Times New Roman"/>
                <w:sz w:val="24"/>
                <w:szCs w:val="24"/>
              </w:rPr>
            </w:pPr>
            <w:r w:rsidRPr="00B23D94">
              <w:rPr>
                <w:rFonts w:ascii="Times New Roman" w:hAnsi="Times New Roman"/>
                <w:sz w:val="24"/>
                <w:szCs w:val="24"/>
              </w:rPr>
              <w:t>TVET</w:t>
            </w:r>
          </w:p>
        </w:tc>
        <w:tc>
          <w:tcPr>
            <w:tcW w:w="6883" w:type="dxa"/>
          </w:tcPr>
          <w:p w14:paraId="3A64F134" w14:textId="77777777" w:rsidR="00645D1B" w:rsidRPr="00B23D94" w:rsidRDefault="00EB20C1">
            <w:pPr>
              <w:spacing w:line="360" w:lineRule="auto"/>
              <w:rPr>
                <w:rFonts w:ascii="Times New Roman" w:hAnsi="Times New Roman"/>
                <w:sz w:val="24"/>
                <w:szCs w:val="24"/>
              </w:rPr>
            </w:pPr>
            <w:r w:rsidRPr="00B23D94">
              <w:rPr>
                <w:rFonts w:ascii="Times New Roman" w:hAnsi="Times New Roman"/>
                <w:sz w:val="24"/>
                <w:szCs w:val="24"/>
              </w:rPr>
              <w:t>Technical and Vocational Education and Training</w:t>
            </w:r>
          </w:p>
        </w:tc>
      </w:tr>
      <w:tr w:rsidR="00645D1B" w:rsidRPr="00B23D94" w14:paraId="76AA7D98" w14:textId="77777777">
        <w:tc>
          <w:tcPr>
            <w:tcW w:w="1413" w:type="dxa"/>
          </w:tcPr>
          <w:p w14:paraId="2CB66C92" w14:textId="77777777" w:rsidR="00645D1B" w:rsidRPr="00B23D94" w:rsidRDefault="00EB20C1">
            <w:pPr>
              <w:spacing w:line="360" w:lineRule="auto"/>
              <w:rPr>
                <w:rFonts w:ascii="Times New Roman" w:hAnsi="Times New Roman"/>
                <w:sz w:val="24"/>
                <w:szCs w:val="24"/>
              </w:rPr>
            </w:pPr>
            <w:r w:rsidRPr="00B23D94">
              <w:rPr>
                <w:rFonts w:ascii="Times New Roman" w:hAnsi="Times New Roman"/>
                <w:sz w:val="24"/>
                <w:szCs w:val="24"/>
              </w:rPr>
              <w:t>VCT</w:t>
            </w:r>
          </w:p>
        </w:tc>
        <w:tc>
          <w:tcPr>
            <w:tcW w:w="6883" w:type="dxa"/>
          </w:tcPr>
          <w:p w14:paraId="6D6FD77B" w14:textId="77777777" w:rsidR="00645D1B" w:rsidRPr="00B23D94" w:rsidRDefault="00EB20C1">
            <w:pPr>
              <w:spacing w:line="360" w:lineRule="auto"/>
              <w:rPr>
                <w:rFonts w:ascii="Times New Roman" w:hAnsi="Times New Roman"/>
                <w:sz w:val="24"/>
                <w:szCs w:val="24"/>
              </w:rPr>
            </w:pPr>
            <w:r w:rsidRPr="00B23D94">
              <w:rPr>
                <w:rFonts w:ascii="Times New Roman" w:hAnsi="Times New Roman"/>
                <w:sz w:val="24"/>
                <w:szCs w:val="24"/>
              </w:rPr>
              <w:t>Voluntary counselling and testing</w:t>
            </w:r>
          </w:p>
        </w:tc>
      </w:tr>
    </w:tbl>
    <w:p w14:paraId="13CB70FC" w14:textId="77777777" w:rsidR="00645D1B" w:rsidRPr="00B23D94" w:rsidRDefault="00645D1B">
      <w:pPr>
        <w:tabs>
          <w:tab w:val="left" w:pos="0"/>
        </w:tabs>
        <w:spacing w:after="0" w:line="360" w:lineRule="auto"/>
        <w:rPr>
          <w:rFonts w:ascii="Times New Roman" w:hAnsi="Times New Roman"/>
          <w:sz w:val="24"/>
          <w:szCs w:val="24"/>
          <w:lang w:val="en-ZW"/>
        </w:rPr>
      </w:pPr>
    </w:p>
    <w:p w14:paraId="7EBA2D8A" w14:textId="77777777" w:rsidR="00645D1B" w:rsidRPr="00B23D94" w:rsidRDefault="00645D1B">
      <w:pPr>
        <w:tabs>
          <w:tab w:val="left" w:pos="0"/>
        </w:tabs>
        <w:spacing w:after="0" w:line="360" w:lineRule="auto"/>
        <w:rPr>
          <w:rFonts w:ascii="Times New Roman" w:hAnsi="Times New Roman"/>
          <w:sz w:val="24"/>
          <w:szCs w:val="24"/>
          <w:lang w:val="en-ZW"/>
        </w:rPr>
      </w:pPr>
    </w:p>
    <w:p w14:paraId="4771F79A" w14:textId="77777777" w:rsidR="00645D1B" w:rsidRPr="00B23D94" w:rsidRDefault="00645D1B">
      <w:pPr>
        <w:tabs>
          <w:tab w:val="left" w:pos="0"/>
        </w:tabs>
        <w:spacing w:after="0" w:line="360" w:lineRule="auto"/>
        <w:rPr>
          <w:rFonts w:ascii="Times New Roman" w:hAnsi="Times New Roman"/>
          <w:b/>
          <w:sz w:val="24"/>
          <w:szCs w:val="24"/>
        </w:rPr>
      </w:pPr>
    </w:p>
    <w:p w14:paraId="7A349B25" w14:textId="77777777" w:rsidR="00645D1B" w:rsidRPr="00B23D94" w:rsidRDefault="00645D1B">
      <w:pPr>
        <w:tabs>
          <w:tab w:val="left" w:pos="0"/>
        </w:tabs>
        <w:spacing w:after="0" w:line="360" w:lineRule="auto"/>
        <w:rPr>
          <w:rFonts w:ascii="Times New Roman" w:hAnsi="Times New Roman"/>
          <w:b/>
          <w:sz w:val="24"/>
          <w:szCs w:val="24"/>
        </w:rPr>
      </w:pPr>
    </w:p>
    <w:p w14:paraId="4F30D03A" w14:textId="77777777" w:rsidR="00645D1B" w:rsidRPr="00B23D94" w:rsidRDefault="00645D1B">
      <w:pPr>
        <w:tabs>
          <w:tab w:val="left" w:pos="0"/>
        </w:tabs>
        <w:spacing w:after="0" w:line="360" w:lineRule="auto"/>
        <w:rPr>
          <w:rFonts w:ascii="Times New Roman" w:hAnsi="Times New Roman"/>
          <w:b/>
          <w:sz w:val="24"/>
          <w:szCs w:val="24"/>
        </w:rPr>
      </w:pPr>
    </w:p>
    <w:p w14:paraId="1EB12F98" w14:textId="77777777" w:rsidR="00645D1B" w:rsidRPr="00B23D94" w:rsidRDefault="00645D1B">
      <w:pPr>
        <w:tabs>
          <w:tab w:val="left" w:pos="0"/>
        </w:tabs>
        <w:spacing w:after="0" w:line="360" w:lineRule="auto"/>
        <w:rPr>
          <w:rFonts w:ascii="Times New Roman" w:hAnsi="Times New Roman"/>
          <w:b/>
          <w:sz w:val="24"/>
          <w:szCs w:val="24"/>
        </w:rPr>
      </w:pPr>
    </w:p>
    <w:p w14:paraId="0E7B8AA0" w14:textId="77777777" w:rsidR="00645D1B" w:rsidRPr="00B23D94" w:rsidRDefault="00645D1B">
      <w:pPr>
        <w:tabs>
          <w:tab w:val="left" w:pos="0"/>
        </w:tabs>
        <w:spacing w:after="0" w:line="360" w:lineRule="auto"/>
        <w:rPr>
          <w:rFonts w:ascii="Times New Roman" w:hAnsi="Times New Roman"/>
          <w:b/>
          <w:sz w:val="24"/>
          <w:szCs w:val="24"/>
        </w:rPr>
      </w:pPr>
    </w:p>
    <w:p w14:paraId="3481DCA4" w14:textId="77777777" w:rsidR="00645D1B" w:rsidRPr="00B23D94" w:rsidRDefault="00645D1B">
      <w:pPr>
        <w:tabs>
          <w:tab w:val="left" w:pos="0"/>
        </w:tabs>
        <w:spacing w:after="0" w:line="360" w:lineRule="auto"/>
        <w:rPr>
          <w:rFonts w:ascii="Times New Roman" w:hAnsi="Times New Roman"/>
          <w:b/>
          <w:sz w:val="24"/>
          <w:szCs w:val="24"/>
        </w:rPr>
      </w:pPr>
    </w:p>
    <w:p w14:paraId="74FA421D" w14:textId="43CECEA4" w:rsidR="00645D1B" w:rsidRPr="00B23D94" w:rsidRDefault="00EB20C1">
      <w:pPr>
        <w:spacing w:after="0" w:line="360" w:lineRule="auto"/>
        <w:rPr>
          <w:rFonts w:ascii="Times New Roman" w:hAnsi="Times New Roman"/>
          <w:b/>
          <w:sz w:val="24"/>
          <w:szCs w:val="24"/>
        </w:rPr>
      </w:pPr>
      <w:r w:rsidRPr="00B23D94">
        <w:rPr>
          <w:rFonts w:ascii="Times New Roman" w:hAnsi="Times New Roman"/>
          <w:b/>
          <w:sz w:val="24"/>
          <w:szCs w:val="24"/>
        </w:rPr>
        <w:br w:type="page"/>
      </w:r>
    </w:p>
    <w:p w14:paraId="3FC737C3" w14:textId="77777777" w:rsidR="00645D1B" w:rsidRPr="00B23D94" w:rsidRDefault="00EB20C1" w:rsidP="00D10CB2">
      <w:pPr>
        <w:pStyle w:val="Heading1"/>
      </w:pPr>
      <w:bookmarkStart w:id="30" w:name="_Toc157163574"/>
      <w:bookmarkStart w:id="31" w:name="_Toc195693684"/>
      <w:bookmarkStart w:id="32" w:name="_Toc195693728"/>
      <w:bookmarkStart w:id="33" w:name="_Toc195698689"/>
      <w:bookmarkStart w:id="34" w:name="_Toc195709166"/>
      <w:r w:rsidRPr="00B23D94">
        <w:lastRenderedPageBreak/>
        <w:t>KEY TO UNIT CODE</w:t>
      </w:r>
      <w:bookmarkEnd w:id="30"/>
      <w:bookmarkEnd w:id="31"/>
      <w:bookmarkEnd w:id="32"/>
      <w:bookmarkEnd w:id="33"/>
      <w:bookmarkEnd w:id="34"/>
    </w:p>
    <w:p w14:paraId="26722230" w14:textId="77777777" w:rsidR="00645D1B" w:rsidRPr="00B23D94" w:rsidRDefault="00EB20C1">
      <w:pPr>
        <w:spacing w:after="0" w:line="240" w:lineRule="auto"/>
        <w:rPr>
          <w:rFonts w:ascii="Times New Roman" w:eastAsia="Times New Roman" w:hAnsi="Times New Roman"/>
          <w:b/>
          <w:bCs/>
          <w:sz w:val="24"/>
          <w:szCs w:val="24"/>
          <w:lang w:val="fr-FR"/>
        </w:rPr>
      </w:pPr>
      <w:r w:rsidRPr="00B23D94">
        <w:rPr>
          <w:rFonts w:ascii="Times New Roman" w:hAnsi="Times New Roman"/>
          <w:b/>
          <w:bCs/>
          <w:sz w:val="24"/>
          <w:szCs w:val="24"/>
        </w:rPr>
        <w:br w:type="page"/>
      </w:r>
      <w:ins w:id="35" w:author="Paul M. Muriithi" w:date="2024-01-24T13:07:00Z">
        <w:r w:rsidRPr="00B23D94">
          <w:rPr>
            <w:rFonts w:ascii="Times New Roman" w:hAnsi="Times New Roman"/>
            <w:b/>
            <w:bCs/>
            <w:noProof/>
            <w:sz w:val="24"/>
            <w:szCs w:val="24"/>
            <w:lang w:val="en-US"/>
            <w:rPrChange w:id="36" w:author="Unknown">
              <w:rPr>
                <w:noProof/>
                <w:lang w:val="en-US"/>
              </w:rPr>
            </w:rPrChange>
          </w:rPr>
          <mc:AlternateContent>
            <mc:Choice Requires="wpg">
              <w:drawing>
                <wp:anchor distT="0" distB="0" distL="114300" distR="114300" simplePos="0" relativeHeight="251660288" behindDoc="0" locked="0" layoutInCell="1" allowOverlap="1" wp14:anchorId="71C188E3" wp14:editId="28AD682C">
                  <wp:simplePos x="0" y="0"/>
                  <wp:positionH relativeFrom="margin">
                    <wp:posOffset>0</wp:posOffset>
                  </wp:positionH>
                  <wp:positionV relativeFrom="paragraph">
                    <wp:posOffset>0</wp:posOffset>
                  </wp:positionV>
                  <wp:extent cx="6010910" cy="4047490"/>
                  <wp:effectExtent l="0" t="0" r="0" b="0"/>
                  <wp:wrapNone/>
                  <wp:docPr id="353312746" name="Group 2"/>
                  <wp:cNvGraphicFramePr/>
                  <a:graphic xmlns:a="http://schemas.openxmlformats.org/drawingml/2006/main">
                    <a:graphicData uri="http://schemas.microsoft.com/office/word/2010/wordprocessingGroup">
                      <wpg:wgp>
                        <wpg:cNvGrpSpPr/>
                        <wpg:grpSpPr>
                          <a:xfrm>
                            <a:off x="0" y="0"/>
                            <a:ext cx="6010910" cy="4047490"/>
                            <a:chOff x="1214" y="4470"/>
                            <a:chExt cx="9661" cy="3345"/>
                          </a:xfrm>
                        </wpg:grpSpPr>
                        <wps:wsp>
                          <wps:cNvPr id="2137677433" name="Rectangle 60"/>
                          <wps:cNvSpPr>
                            <a:spLocks noChangeArrowheads="1"/>
                          </wps:cNvSpPr>
                          <wps:spPr bwMode="auto">
                            <a:xfrm>
                              <a:off x="1214" y="5355"/>
                              <a:ext cx="2430" cy="690"/>
                            </a:xfrm>
                            <a:prstGeom prst="rect">
                              <a:avLst/>
                            </a:prstGeom>
                            <a:solidFill>
                              <a:srgbClr val="FFFFFF"/>
                            </a:solidFill>
                            <a:ln>
                              <a:noFill/>
                            </a:ln>
                          </wps:spPr>
                          <wps:txbx>
                            <w:txbxContent>
                              <w:p w14:paraId="6A5E5EF4" w14:textId="77777777" w:rsidR="00352966" w:rsidRDefault="00352966">
                                <w:pPr>
                                  <w:rPr>
                                    <w:rFonts w:ascii="Times New Roman" w:hAnsi="Times New Roman"/>
                                    <w:b/>
                                    <w:sz w:val="24"/>
                                    <w:szCs w:val="24"/>
                                  </w:rPr>
                                </w:pPr>
                                <w:r>
                                  <w:rPr>
                                    <w:rFonts w:ascii="Times New Roman" w:hAnsi="Times New Roman"/>
                                    <w:b/>
                                    <w:sz w:val="24"/>
                                    <w:szCs w:val="24"/>
                                  </w:rPr>
                                  <w:t>Sector / Industry</w:t>
                                </w:r>
                              </w:p>
                            </w:txbxContent>
                          </wps:txbx>
                          <wps:bodyPr rot="0" vert="horz" wrap="square" lIns="91440" tIns="45720" rIns="91440" bIns="45720" anchor="t" anchorCtr="0" upright="1">
                            <a:noAutofit/>
                          </wps:bodyPr>
                        </wps:wsp>
                        <wps:wsp>
                          <wps:cNvPr id="2000451460" name="Rectangle 61"/>
                          <wps:cNvSpPr>
                            <a:spLocks noChangeArrowheads="1"/>
                          </wps:cNvSpPr>
                          <wps:spPr bwMode="auto">
                            <a:xfrm>
                              <a:off x="1260" y="6148"/>
                              <a:ext cx="2430" cy="450"/>
                            </a:xfrm>
                            <a:prstGeom prst="rect">
                              <a:avLst/>
                            </a:prstGeom>
                            <a:solidFill>
                              <a:srgbClr val="FFFFFF"/>
                            </a:solidFill>
                            <a:ln>
                              <a:noFill/>
                            </a:ln>
                          </wps:spPr>
                          <wps:txbx>
                            <w:txbxContent>
                              <w:p w14:paraId="2557B8D2" w14:textId="77777777" w:rsidR="00352966" w:rsidRDefault="00352966">
                                <w:pPr>
                                  <w:rPr>
                                    <w:rFonts w:ascii="Times New Roman" w:hAnsi="Times New Roman"/>
                                    <w:b/>
                                    <w:sz w:val="24"/>
                                    <w:szCs w:val="24"/>
                                  </w:rPr>
                                </w:pPr>
                                <w:r>
                                  <w:rPr>
                                    <w:rFonts w:ascii="Times New Roman" w:hAnsi="Times New Roman"/>
                                    <w:b/>
                                    <w:sz w:val="24"/>
                                    <w:szCs w:val="24"/>
                                  </w:rPr>
                                  <w:t xml:space="preserve">Sub Sector </w:t>
                                </w:r>
                              </w:p>
                            </w:txbxContent>
                          </wps:txbx>
                          <wps:bodyPr rot="0" vert="horz" wrap="square" lIns="91440" tIns="45720" rIns="91440" bIns="45720" anchor="t" anchorCtr="0" upright="1">
                            <a:noAutofit/>
                          </wps:bodyPr>
                        </wps:wsp>
                        <wps:wsp>
                          <wps:cNvPr id="1838602203" name="Rectangle 62"/>
                          <wps:cNvSpPr>
                            <a:spLocks noChangeArrowheads="1"/>
                          </wps:cNvSpPr>
                          <wps:spPr bwMode="auto">
                            <a:xfrm>
                              <a:off x="1260" y="6897"/>
                              <a:ext cx="2430" cy="450"/>
                            </a:xfrm>
                            <a:prstGeom prst="rect">
                              <a:avLst/>
                            </a:prstGeom>
                            <a:solidFill>
                              <a:srgbClr val="FFFFFF"/>
                            </a:solidFill>
                            <a:ln>
                              <a:noFill/>
                            </a:ln>
                          </wps:spPr>
                          <wps:txbx>
                            <w:txbxContent>
                              <w:p w14:paraId="67D32AE7" w14:textId="77777777" w:rsidR="00352966" w:rsidRDefault="00352966">
                                <w:pPr>
                                  <w:rPr>
                                    <w:rFonts w:ascii="Times New Roman" w:hAnsi="Times New Roman"/>
                                    <w:b/>
                                    <w:sz w:val="24"/>
                                    <w:szCs w:val="24"/>
                                  </w:rPr>
                                </w:pPr>
                                <w:r>
                                  <w:rPr>
                                    <w:rFonts w:ascii="Times New Roman" w:hAnsi="Times New Roman"/>
                                    <w:b/>
                                    <w:sz w:val="24"/>
                                    <w:szCs w:val="24"/>
                                  </w:rPr>
                                  <w:t>Occupational Area</w:t>
                                </w:r>
                              </w:p>
                            </w:txbxContent>
                          </wps:txbx>
                          <wps:bodyPr rot="0" vert="horz" wrap="square" lIns="91440" tIns="45720" rIns="91440" bIns="45720" anchor="t" anchorCtr="0" upright="1">
                            <a:noAutofit/>
                          </wps:bodyPr>
                        </wps:wsp>
                        <wps:wsp>
                          <wps:cNvPr id="1687099926" name="Rectangle 63"/>
                          <wps:cNvSpPr>
                            <a:spLocks noChangeArrowheads="1"/>
                          </wps:cNvSpPr>
                          <wps:spPr bwMode="auto">
                            <a:xfrm>
                              <a:off x="7965" y="5355"/>
                              <a:ext cx="2430" cy="450"/>
                            </a:xfrm>
                            <a:prstGeom prst="rect">
                              <a:avLst/>
                            </a:prstGeom>
                            <a:solidFill>
                              <a:srgbClr val="FFFFFF"/>
                            </a:solidFill>
                            <a:ln>
                              <a:noFill/>
                            </a:ln>
                          </wps:spPr>
                          <wps:txbx>
                            <w:txbxContent>
                              <w:p w14:paraId="4D329BD9" w14:textId="77777777" w:rsidR="00352966" w:rsidRDefault="00352966">
                                <w:pPr>
                                  <w:rPr>
                                    <w:rFonts w:ascii="Times New Roman" w:hAnsi="Times New Roman"/>
                                    <w:b/>
                                    <w:sz w:val="24"/>
                                    <w:szCs w:val="24"/>
                                  </w:rPr>
                                </w:pPr>
                                <w:r>
                                  <w:rPr>
                                    <w:rFonts w:ascii="Times New Roman" w:hAnsi="Times New Roman"/>
                                    <w:b/>
                                    <w:sz w:val="24"/>
                                    <w:szCs w:val="24"/>
                                  </w:rPr>
                                  <w:t>Version Control</w:t>
                                </w:r>
                              </w:p>
                            </w:txbxContent>
                          </wps:txbx>
                          <wps:bodyPr rot="0" vert="horz" wrap="square" lIns="91440" tIns="45720" rIns="91440" bIns="45720" anchor="t" anchorCtr="0" upright="1">
                            <a:noAutofit/>
                          </wps:bodyPr>
                        </wps:wsp>
                        <wps:wsp>
                          <wps:cNvPr id="1502070042" name="Rectangle 64"/>
                          <wps:cNvSpPr>
                            <a:spLocks noChangeArrowheads="1"/>
                          </wps:cNvSpPr>
                          <wps:spPr bwMode="auto">
                            <a:xfrm>
                              <a:off x="7965" y="6120"/>
                              <a:ext cx="2430" cy="675"/>
                            </a:xfrm>
                            <a:prstGeom prst="rect">
                              <a:avLst/>
                            </a:prstGeom>
                            <a:solidFill>
                              <a:srgbClr val="FFFFFF"/>
                            </a:solidFill>
                            <a:ln>
                              <a:noFill/>
                            </a:ln>
                          </wps:spPr>
                          <wps:txbx>
                            <w:txbxContent>
                              <w:p w14:paraId="5527EC80" w14:textId="77777777" w:rsidR="00352966" w:rsidRDefault="00352966">
                                <w:pPr>
                                  <w:rPr>
                                    <w:rFonts w:ascii="Times New Roman" w:hAnsi="Times New Roman"/>
                                    <w:b/>
                                    <w:sz w:val="24"/>
                                    <w:szCs w:val="24"/>
                                  </w:rPr>
                                </w:pPr>
                                <w:r>
                                  <w:rPr>
                                    <w:rFonts w:ascii="Times New Roman" w:hAnsi="Times New Roman"/>
                                    <w:b/>
                                    <w:sz w:val="24"/>
                                    <w:szCs w:val="24"/>
                                  </w:rPr>
                                  <w:t xml:space="preserve">Unit of Competence </w:t>
                                </w:r>
                                <w:r>
                                  <w:rPr>
                                    <w:rFonts w:ascii="Times New Roman" w:hAnsi="Times New Roman"/>
                                    <w:sz w:val="24"/>
                                    <w:szCs w:val="24"/>
                                  </w:rPr>
                                  <w:t>Number</w:t>
                                </w:r>
                              </w:p>
                            </w:txbxContent>
                          </wps:txbx>
                          <wps:bodyPr rot="0" vert="horz" wrap="square" lIns="91440" tIns="45720" rIns="91440" bIns="45720" anchor="t" anchorCtr="0" upright="1">
                            <a:noAutofit/>
                          </wps:bodyPr>
                        </wps:wsp>
                        <wps:wsp>
                          <wps:cNvPr id="1797297238" name="Rectangle 65"/>
                          <wps:cNvSpPr>
                            <a:spLocks noChangeArrowheads="1"/>
                          </wps:cNvSpPr>
                          <wps:spPr bwMode="auto">
                            <a:xfrm>
                              <a:off x="7950" y="6735"/>
                              <a:ext cx="2925" cy="1080"/>
                            </a:xfrm>
                            <a:prstGeom prst="rect">
                              <a:avLst/>
                            </a:prstGeom>
                            <a:solidFill>
                              <a:srgbClr val="FFFFFF"/>
                            </a:solidFill>
                            <a:ln>
                              <a:noFill/>
                            </a:ln>
                          </wps:spPr>
                          <wps:txbx>
                            <w:txbxContent>
                              <w:p w14:paraId="21334743" w14:textId="77777777" w:rsidR="00352966" w:rsidRDefault="00352966">
                                <w:pPr>
                                  <w:rPr>
                                    <w:rFonts w:ascii="Times New Roman" w:hAnsi="Times New Roman"/>
                                    <w:sz w:val="24"/>
                                    <w:szCs w:val="24"/>
                                  </w:rPr>
                                </w:pPr>
                                <w:r>
                                  <w:rPr>
                                    <w:rFonts w:ascii="Times New Roman" w:hAnsi="Times New Roman"/>
                                    <w:sz w:val="24"/>
                                    <w:szCs w:val="24"/>
                                  </w:rPr>
                                  <w:t>ISCED level, Programme Orientation and Level of Completion</w:t>
                                </w:r>
                              </w:p>
                            </w:txbxContent>
                          </wps:txbx>
                          <wps:bodyPr rot="0" vert="horz" wrap="square" lIns="91440" tIns="45720" rIns="91440" bIns="45720" anchor="t" anchorCtr="0" upright="1">
                            <a:noAutofit/>
                          </wps:bodyPr>
                        </wps:wsp>
                        <wps:wsp>
                          <wps:cNvPr id="379557039" name="Rectangle 66"/>
                          <wps:cNvSpPr>
                            <a:spLocks noChangeArrowheads="1"/>
                          </wps:cNvSpPr>
                          <wps:spPr bwMode="auto">
                            <a:xfrm>
                              <a:off x="4380" y="4470"/>
                              <a:ext cx="615" cy="461"/>
                            </a:xfrm>
                            <a:prstGeom prst="rect">
                              <a:avLst/>
                            </a:prstGeom>
                            <a:solidFill>
                              <a:srgbClr val="FFFFFF"/>
                            </a:solidFill>
                            <a:ln w="9525">
                              <a:solidFill>
                                <a:srgbClr val="FFFFFF"/>
                              </a:solidFill>
                              <a:miter lim="800000"/>
                            </a:ln>
                          </wps:spPr>
                          <wps:txbx>
                            <w:txbxContent>
                              <w:p w14:paraId="3A0D75DF" w14:textId="77777777" w:rsidR="00352966" w:rsidRDefault="00352966">
                                <w:pPr>
                                  <w:rPr>
                                    <w:rFonts w:ascii="Times New Roman" w:hAnsi="Times New Roman"/>
                                  </w:rPr>
                                </w:pPr>
                                <w:r>
                                  <w:rPr>
                                    <w:rFonts w:ascii="Times New Roman" w:hAnsi="Times New Roman"/>
                                  </w:rPr>
                                  <w:t>xx</w:t>
                                </w:r>
                              </w:p>
                            </w:txbxContent>
                          </wps:txbx>
                          <wps:bodyPr rot="0" vert="horz" wrap="square" lIns="91440" tIns="45720" rIns="91440" bIns="45720" anchor="t" anchorCtr="0" upright="1">
                            <a:noAutofit/>
                          </wps:bodyPr>
                        </wps:wsp>
                        <wps:wsp>
                          <wps:cNvPr id="1769700361" name="Rectangle 67"/>
                          <wps:cNvSpPr>
                            <a:spLocks noChangeArrowheads="1"/>
                          </wps:cNvSpPr>
                          <wps:spPr bwMode="auto">
                            <a:xfrm>
                              <a:off x="4995" y="4470"/>
                              <a:ext cx="375" cy="461"/>
                            </a:xfrm>
                            <a:prstGeom prst="rect">
                              <a:avLst/>
                            </a:prstGeom>
                            <a:solidFill>
                              <a:srgbClr val="FFFFFF"/>
                            </a:solidFill>
                            <a:ln w="9525">
                              <a:solidFill>
                                <a:srgbClr val="FFFFFF"/>
                              </a:solidFill>
                              <a:miter lim="800000"/>
                            </a:ln>
                          </wps:spPr>
                          <wps:txbx>
                            <w:txbxContent>
                              <w:p w14:paraId="27AFD1C0" w14:textId="77777777" w:rsidR="00352966" w:rsidRDefault="00352966">
                                <w:pPr>
                                  <w:rPr>
                                    <w:rFonts w:ascii="Times New Roman" w:hAnsi="Times New Roman"/>
                                    <w:sz w:val="24"/>
                                    <w:szCs w:val="24"/>
                                  </w:rPr>
                                </w:pPr>
                                <w:r>
                                  <w:rPr>
                                    <w:rFonts w:ascii="Times New Roman" w:hAnsi="Times New Roman"/>
                                    <w:sz w:val="24"/>
                                    <w:szCs w:val="24"/>
                                  </w:rPr>
                                  <w:t>x</w:t>
                                </w:r>
                              </w:p>
                            </w:txbxContent>
                          </wps:txbx>
                          <wps:bodyPr rot="0" vert="horz" wrap="square" lIns="91440" tIns="45720" rIns="91440" bIns="45720" anchor="t" anchorCtr="0" upright="1">
                            <a:noAutofit/>
                          </wps:bodyPr>
                        </wps:wsp>
                        <wps:wsp>
                          <wps:cNvPr id="13925616" name="Rectangle 68"/>
                          <wps:cNvSpPr>
                            <a:spLocks noChangeArrowheads="1"/>
                          </wps:cNvSpPr>
                          <wps:spPr bwMode="auto">
                            <a:xfrm>
                              <a:off x="5730" y="4470"/>
                              <a:ext cx="690" cy="461"/>
                            </a:xfrm>
                            <a:prstGeom prst="rect">
                              <a:avLst/>
                            </a:prstGeom>
                            <a:solidFill>
                              <a:srgbClr val="FFFFFF"/>
                            </a:solidFill>
                            <a:ln w="9525">
                              <a:solidFill>
                                <a:srgbClr val="FFFFFF"/>
                              </a:solidFill>
                              <a:miter lim="800000"/>
                            </a:ln>
                          </wps:spPr>
                          <wps:txbx>
                            <w:txbxContent>
                              <w:p w14:paraId="07AB02C7" w14:textId="77777777" w:rsidR="00352966" w:rsidRDefault="00352966">
                                <w:pPr>
                                  <w:rPr>
                                    <w:rFonts w:ascii="Times New Roman" w:hAnsi="Times New Roman"/>
                                    <w:sz w:val="24"/>
                                    <w:szCs w:val="24"/>
                                  </w:rPr>
                                </w:pPr>
                                <w:r>
                                  <w:rPr>
                                    <w:rFonts w:ascii="Times New Roman" w:hAnsi="Times New Roman"/>
                                    <w:sz w:val="24"/>
                                    <w:szCs w:val="24"/>
                                  </w:rPr>
                                  <w:t>xxx</w:t>
                                </w:r>
                              </w:p>
                            </w:txbxContent>
                          </wps:txbx>
                          <wps:bodyPr rot="0" vert="horz" wrap="square" lIns="91440" tIns="45720" rIns="91440" bIns="45720" anchor="t" anchorCtr="0" upright="1">
                            <a:noAutofit/>
                          </wps:bodyPr>
                        </wps:wsp>
                        <wps:wsp>
                          <wps:cNvPr id="1285279764" name="Rectangle 69"/>
                          <wps:cNvSpPr>
                            <a:spLocks noChangeArrowheads="1"/>
                          </wps:cNvSpPr>
                          <wps:spPr bwMode="auto">
                            <a:xfrm>
                              <a:off x="5370" y="4470"/>
                              <a:ext cx="375" cy="461"/>
                            </a:xfrm>
                            <a:prstGeom prst="rect">
                              <a:avLst/>
                            </a:prstGeom>
                            <a:solidFill>
                              <a:srgbClr val="FFFFFF"/>
                            </a:solidFill>
                            <a:ln w="9525">
                              <a:solidFill>
                                <a:srgbClr val="FFFFFF"/>
                              </a:solidFill>
                              <a:miter lim="800000"/>
                            </a:ln>
                          </wps:spPr>
                          <wps:txbx>
                            <w:txbxContent>
                              <w:p w14:paraId="0F5260A3" w14:textId="77777777" w:rsidR="00352966" w:rsidRDefault="00352966">
                                <w:pPr>
                                  <w:rPr>
                                    <w:rFonts w:ascii="Times New Roman" w:hAnsi="Times New Roman"/>
                                    <w:sz w:val="24"/>
                                    <w:szCs w:val="24"/>
                                  </w:rPr>
                                </w:pPr>
                                <w:r>
                                  <w:rPr>
                                    <w:rFonts w:ascii="Times New Roman" w:hAnsi="Times New Roman"/>
                                    <w:sz w:val="24"/>
                                    <w:szCs w:val="24"/>
                                  </w:rPr>
                                  <w:t>x</w:t>
                                </w:r>
                              </w:p>
                            </w:txbxContent>
                          </wps:txbx>
                          <wps:bodyPr rot="0" vert="horz" wrap="square" lIns="91440" tIns="45720" rIns="91440" bIns="45720" anchor="t" anchorCtr="0" upright="1">
                            <a:noAutofit/>
                          </wps:bodyPr>
                        </wps:wsp>
                        <wps:wsp>
                          <wps:cNvPr id="512100639" name="Rectangle 70"/>
                          <wps:cNvSpPr>
                            <a:spLocks noChangeArrowheads="1"/>
                          </wps:cNvSpPr>
                          <wps:spPr bwMode="auto">
                            <a:xfrm>
                              <a:off x="6420" y="4470"/>
                              <a:ext cx="375" cy="461"/>
                            </a:xfrm>
                            <a:prstGeom prst="rect">
                              <a:avLst/>
                            </a:prstGeom>
                            <a:solidFill>
                              <a:srgbClr val="FFFFFF"/>
                            </a:solidFill>
                            <a:ln w="9525">
                              <a:solidFill>
                                <a:srgbClr val="FFFFFF"/>
                              </a:solidFill>
                              <a:miter lim="800000"/>
                            </a:ln>
                          </wps:spPr>
                          <wps:txbx>
                            <w:txbxContent>
                              <w:p w14:paraId="71536A98" w14:textId="77777777" w:rsidR="00352966" w:rsidRDefault="00352966">
                                <w:pPr>
                                  <w:rPr>
                                    <w:rFonts w:ascii="Times New Roman" w:hAnsi="Times New Roman"/>
                                    <w:sz w:val="24"/>
                                    <w:szCs w:val="24"/>
                                  </w:rPr>
                                </w:pPr>
                                <w:r>
                                  <w:rPr>
                                    <w:rFonts w:ascii="Times New Roman" w:hAnsi="Times New Roman"/>
                                    <w:sz w:val="24"/>
                                    <w:szCs w:val="24"/>
                                  </w:rPr>
                                  <w:t>x</w:t>
                                </w:r>
                              </w:p>
                            </w:txbxContent>
                          </wps:txbx>
                          <wps:bodyPr rot="0" vert="horz" wrap="square" lIns="91440" tIns="45720" rIns="91440" bIns="45720" anchor="t" anchorCtr="0" upright="1">
                            <a:noAutofit/>
                          </wps:bodyPr>
                        </wps:wsp>
                        <wps:wsp>
                          <wps:cNvPr id="715474629" name="Rectangle 71"/>
                          <wps:cNvSpPr>
                            <a:spLocks noChangeArrowheads="1"/>
                          </wps:cNvSpPr>
                          <wps:spPr bwMode="auto">
                            <a:xfrm>
                              <a:off x="6795" y="4470"/>
                              <a:ext cx="375" cy="461"/>
                            </a:xfrm>
                            <a:prstGeom prst="rect">
                              <a:avLst/>
                            </a:prstGeom>
                            <a:solidFill>
                              <a:srgbClr val="FFFFFF"/>
                            </a:solidFill>
                            <a:ln w="9525">
                              <a:solidFill>
                                <a:srgbClr val="FFFFFF"/>
                              </a:solidFill>
                              <a:miter lim="800000"/>
                            </a:ln>
                          </wps:spPr>
                          <wps:txbx>
                            <w:txbxContent>
                              <w:p w14:paraId="694769EE" w14:textId="77777777" w:rsidR="00352966" w:rsidRDefault="00352966">
                                <w:pPr>
                                  <w:rPr>
                                    <w:rFonts w:ascii="Times New Roman" w:hAnsi="Times New Roman"/>
                                    <w:sz w:val="24"/>
                                    <w:szCs w:val="24"/>
                                  </w:rPr>
                                </w:pPr>
                                <w:r>
                                  <w:rPr>
                                    <w:rFonts w:ascii="Times New Roman" w:hAnsi="Times New Roman"/>
                                    <w:sz w:val="24"/>
                                    <w:szCs w:val="24"/>
                                  </w:rPr>
                                  <w:t>x</w:t>
                                </w:r>
                              </w:p>
                            </w:txbxContent>
                          </wps:txbx>
                          <wps:bodyPr rot="0" vert="horz" wrap="square" lIns="91440" tIns="45720" rIns="91440" bIns="45720" anchor="t" anchorCtr="0" upright="1">
                            <a:noAutofit/>
                          </wps:bodyPr>
                        </wps:wsp>
                        <wpg:grpSp>
                          <wpg:cNvPr id="747417616" name="Group 73"/>
                          <wpg:cNvGrpSpPr/>
                          <wpg:grpSpPr>
                            <a:xfrm>
                              <a:off x="3360" y="4983"/>
                              <a:ext cx="2204" cy="2024"/>
                              <a:chOff x="3481" y="5132"/>
                              <a:chExt cx="2113" cy="1738"/>
                            </a:xfrm>
                          </wpg:grpSpPr>
                          <wps:wsp>
                            <wps:cNvPr id="1500429423" name="AutoShape 50"/>
                            <wps:cNvCnPr>
                              <a:cxnSpLocks noChangeShapeType="1"/>
                            </wps:cNvCnPr>
                            <wps:spPr bwMode="auto">
                              <a:xfrm>
                                <a:off x="5594" y="5132"/>
                                <a:ext cx="0" cy="1738"/>
                              </a:xfrm>
                              <a:prstGeom prst="straightConnector1">
                                <a:avLst/>
                              </a:prstGeom>
                              <a:noFill/>
                              <a:ln w="9525">
                                <a:solidFill>
                                  <a:srgbClr val="000000"/>
                                </a:solidFill>
                                <a:round/>
                              </a:ln>
                            </wps:spPr>
                            <wps:bodyPr/>
                          </wps:wsp>
                          <wps:wsp>
                            <wps:cNvPr id="93373927" name="AutoShape 72"/>
                            <wps:cNvCnPr>
                              <a:cxnSpLocks noChangeShapeType="1"/>
                            </wps:cNvCnPr>
                            <wps:spPr bwMode="auto">
                              <a:xfrm>
                                <a:off x="3481" y="6870"/>
                                <a:ext cx="2113" cy="0"/>
                              </a:xfrm>
                              <a:prstGeom prst="straightConnector1">
                                <a:avLst/>
                              </a:prstGeom>
                              <a:noFill/>
                              <a:ln w="9525">
                                <a:solidFill>
                                  <a:srgbClr val="000000"/>
                                </a:solidFill>
                                <a:round/>
                              </a:ln>
                            </wps:spPr>
                            <wps:bodyPr/>
                          </wps:wsp>
                        </wpg:grpSp>
                        <wpg:grpSp>
                          <wpg:cNvPr id="1472280395" name="Group 74"/>
                          <wpg:cNvGrpSpPr/>
                          <wpg:grpSpPr>
                            <a:xfrm>
                              <a:off x="2579" y="4983"/>
                              <a:ext cx="2640" cy="1287"/>
                              <a:chOff x="2576" y="5084"/>
                              <a:chExt cx="3040" cy="1700"/>
                            </a:xfrm>
                          </wpg:grpSpPr>
                          <wps:wsp>
                            <wps:cNvPr id="1952057824" name="AutoShape 75"/>
                            <wps:cNvCnPr>
                              <a:cxnSpLocks noChangeShapeType="1"/>
                            </wps:cNvCnPr>
                            <wps:spPr bwMode="auto">
                              <a:xfrm flipH="1">
                                <a:off x="5603" y="5084"/>
                                <a:ext cx="0" cy="1700"/>
                              </a:xfrm>
                              <a:prstGeom prst="straightConnector1">
                                <a:avLst/>
                              </a:prstGeom>
                              <a:noFill/>
                              <a:ln w="9525">
                                <a:solidFill>
                                  <a:srgbClr val="000000"/>
                                </a:solidFill>
                                <a:round/>
                              </a:ln>
                            </wps:spPr>
                            <wps:bodyPr/>
                          </wps:wsp>
                          <wps:wsp>
                            <wps:cNvPr id="1907322559" name="AutoShape 76"/>
                            <wps:cNvCnPr>
                              <a:cxnSpLocks noChangeShapeType="1"/>
                            </wps:cNvCnPr>
                            <wps:spPr bwMode="auto">
                              <a:xfrm>
                                <a:off x="2576" y="6773"/>
                                <a:ext cx="3040" cy="0"/>
                              </a:xfrm>
                              <a:prstGeom prst="straightConnector1">
                                <a:avLst/>
                              </a:prstGeom>
                              <a:noFill/>
                              <a:ln w="9525">
                                <a:solidFill>
                                  <a:srgbClr val="000000"/>
                                </a:solidFill>
                                <a:round/>
                              </a:ln>
                            </wps:spPr>
                            <wps:bodyPr/>
                          </wps:wsp>
                        </wpg:grpSp>
                        <wpg:grpSp>
                          <wpg:cNvPr id="450104963" name="Group 77"/>
                          <wpg:cNvGrpSpPr/>
                          <wpg:grpSpPr>
                            <a:xfrm>
                              <a:off x="3149" y="4981"/>
                              <a:ext cx="1506" cy="495"/>
                              <a:chOff x="3153" y="5249"/>
                              <a:chExt cx="2201" cy="1446"/>
                            </a:xfrm>
                          </wpg:grpSpPr>
                          <wps:wsp>
                            <wps:cNvPr id="680075415" name="AutoShape 78"/>
                            <wps:cNvCnPr>
                              <a:cxnSpLocks noChangeShapeType="1"/>
                            </wps:cNvCnPr>
                            <wps:spPr bwMode="auto">
                              <a:xfrm>
                                <a:off x="5354" y="5249"/>
                                <a:ext cx="0" cy="1446"/>
                              </a:xfrm>
                              <a:prstGeom prst="straightConnector1">
                                <a:avLst/>
                              </a:prstGeom>
                              <a:noFill/>
                              <a:ln w="9525">
                                <a:solidFill>
                                  <a:srgbClr val="000000"/>
                                </a:solidFill>
                                <a:round/>
                              </a:ln>
                            </wps:spPr>
                            <wps:bodyPr/>
                          </wps:wsp>
                          <wps:wsp>
                            <wps:cNvPr id="1247956052" name="AutoShape 79"/>
                            <wps:cNvCnPr>
                              <a:cxnSpLocks noChangeShapeType="1"/>
                            </wps:cNvCnPr>
                            <wps:spPr bwMode="auto">
                              <a:xfrm>
                                <a:off x="3153" y="6695"/>
                                <a:ext cx="2201" cy="0"/>
                              </a:xfrm>
                              <a:prstGeom prst="straightConnector1">
                                <a:avLst/>
                              </a:prstGeom>
                              <a:noFill/>
                              <a:ln w="9525">
                                <a:solidFill>
                                  <a:srgbClr val="000000"/>
                                </a:solidFill>
                                <a:round/>
                              </a:ln>
                            </wps:spPr>
                            <wps:bodyPr/>
                          </wps:wsp>
                        </wpg:grpSp>
                        <wpg:grpSp>
                          <wpg:cNvPr id="1937998349" name="Group 85"/>
                          <wpg:cNvGrpSpPr/>
                          <wpg:grpSpPr>
                            <a:xfrm>
                              <a:off x="6104" y="4980"/>
                              <a:ext cx="1846" cy="1995"/>
                              <a:chOff x="6105" y="5160"/>
                              <a:chExt cx="1125" cy="1830"/>
                            </a:xfrm>
                          </wpg:grpSpPr>
                          <wps:wsp>
                            <wps:cNvPr id="1704309390" name="AutoShape 83"/>
                            <wps:cNvCnPr>
                              <a:cxnSpLocks noChangeShapeType="1"/>
                            </wps:cNvCnPr>
                            <wps:spPr bwMode="auto">
                              <a:xfrm flipH="1">
                                <a:off x="6105" y="5160"/>
                                <a:ext cx="0" cy="1830"/>
                              </a:xfrm>
                              <a:prstGeom prst="straightConnector1">
                                <a:avLst/>
                              </a:prstGeom>
                              <a:noFill/>
                              <a:ln w="9525">
                                <a:solidFill>
                                  <a:srgbClr val="000000"/>
                                </a:solidFill>
                                <a:round/>
                              </a:ln>
                            </wps:spPr>
                            <wps:bodyPr/>
                          </wps:wsp>
                          <wps:wsp>
                            <wps:cNvPr id="1270951348" name="AutoShape 84"/>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219490429" name="Group 86"/>
                          <wpg:cNvGrpSpPr/>
                          <wpg:grpSpPr>
                            <a:xfrm>
                              <a:off x="6615" y="4984"/>
                              <a:ext cx="1350" cy="1257"/>
                              <a:chOff x="6105" y="5233"/>
                              <a:chExt cx="1125" cy="1757"/>
                            </a:xfrm>
                          </wpg:grpSpPr>
                          <wps:wsp>
                            <wps:cNvPr id="534221815" name="AutoShape 87"/>
                            <wps:cNvCnPr>
                              <a:cxnSpLocks noChangeShapeType="1"/>
                            </wps:cNvCnPr>
                            <wps:spPr bwMode="auto">
                              <a:xfrm>
                                <a:off x="6105" y="5233"/>
                                <a:ext cx="0" cy="1757"/>
                              </a:xfrm>
                              <a:prstGeom prst="straightConnector1">
                                <a:avLst/>
                              </a:prstGeom>
                              <a:noFill/>
                              <a:ln w="9525">
                                <a:solidFill>
                                  <a:srgbClr val="000000"/>
                                </a:solidFill>
                                <a:round/>
                              </a:ln>
                            </wps:spPr>
                            <wps:bodyPr/>
                          </wps:wsp>
                          <wps:wsp>
                            <wps:cNvPr id="13124007" name="AutoShape 88"/>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254657178" name="Group 89"/>
                          <wpg:cNvGrpSpPr/>
                          <wpg:grpSpPr>
                            <a:xfrm>
                              <a:off x="6974" y="4984"/>
                              <a:ext cx="962" cy="476"/>
                              <a:chOff x="6104" y="5282"/>
                              <a:chExt cx="1126" cy="1708"/>
                            </a:xfrm>
                          </wpg:grpSpPr>
                          <wps:wsp>
                            <wps:cNvPr id="1043679355" name="AutoShape 90"/>
                            <wps:cNvCnPr>
                              <a:cxnSpLocks noChangeShapeType="1"/>
                            </wps:cNvCnPr>
                            <wps:spPr bwMode="auto">
                              <a:xfrm>
                                <a:off x="6104" y="5282"/>
                                <a:ext cx="0" cy="1708"/>
                              </a:xfrm>
                              <a:prstGeom prst="straightConnector1">
                                <a:avLst/>
                              </a:prstGeom>
                              <a:noFill/>
                              <a:ln w="9525">
                                <a:solidFill>
                                  <a:srgbClr val="000000"/>
                                </a:solidFill>
                                <a:round/>
                              </a:ln>
                            </wps:spPr>
                            <wps:bodyPr/>
                          </wps:wsp>
                          <wps:wsp>
                            <wps:cNvPr id="1749818131" name="AutoShape 91"/>
                            <wps:cNvCnPr>
                              <a:cxnSpLocks noChangeShapeType="1"/>
                            </wps:cNvCnPr>
                            <wps:spPr bwMode="auto">
                              <a:xfrm>
                                <a:off x="6105" y="6990"/>
                                <a:ext cx="1125" cy="0"/>
                              </a:xfrm>
                              <a:prstGeom prst="straightConnector1">
                                <a:avLst/>
                              </a:prstGeom>
                              <a:noFill/>
                              <a:ln w="9525">
                                <a:solidFill>
                                  <a:srgbClr val="000000"/>
                                </a:solidFill>
                                <a:round/>
                              </a:ln>
                            </wps:spPr>
                            <wps:bodyPr/>
                          </wps:wsp>
                        </wpg:grpSp>
                      </wpg:wgp>
                    </a:graphicData>
                  </a:graphic>
                </wp:anchor>
              </w:drawing>
            </mc:Choice>
            <mc:Fallback>
              <w:pict>
                <v:group w14:anchorId="71C188E3" id="Group 2" o:spid="_x0000_s1026" style="position:absolute;margin-left:0;margin-top:0;width:473.3pt;height:318.7pt;z-index:251660288;mso-position-horizontal-relative:margin" coordorigin="1214,4470" coordsize="9661,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">
                  <v:rect id="Rectangle 60" o:spid="_x0000_s1027" style="position:absolute;left:1214;top:5355;width:2430;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" stroked="f">
                    <v:textbox>
                      <w:txbxContent>
                        <w:p w14:paraId="6A5E5EF4" w14:textId="77777777" w:rsidR="00352966" w:rsidRDefault="00352966">
                          <w:pPr>
                            <w:rPr>
                              <w:rFonts w:ascii="Times New Roman" w:hAnsi="Times New Roman"/>
                              <w:b/>
                              <w:sz w:val="24"/>
                              <w:szCs w:val="24"/>
                            </w:rPr>
                          </w:pPr>
                          <w:r>
                            <w:rPr>
                              <w:rFonts w:ascii="Times New Roman" w:hAnsi="Times New Roman"/>
                              <w:b/>
                              <w:sz w:val="24"/>
                              <w:szCs w:val="24"/>
                            </w:rPr>
                            <w:t>Sector / Industry</w:t>
                          </w:r>
                        </w:p>
                      </w:txbxContent>
                    </v:textbox>
                  </v:rect>
                  <v:rect id="Rectangle 61" o:spid="_x0000_s1028" style="position:absolute;left:1260;top:6148;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" stroked="f">
                    <v:textbox>
                      <w:txbxContent>
                        <w:p w14:paraId="2557B8D2" w14:textId="77777777" w:rsidR="00352966" w:rsidRDefault="00352966">
                          <w:pPr>
                            <w:rPr>
                              <w:rFonts w:ascii="Times New Roman" w:hAnsi="Times New Roman"/>
                              <w:b/>
                              <w:sz w:val="24"/>
                              <w:szCs w:val="24"/>
                            </w:rPr>
                          </w:pPr>
                          <w:r>
                            <w:rPr>
                              <w:rFonts w:ascii="Times New Roman" w:hAnsi="Times New Roman"/>
                              <w:b/>
                              <w:sz w:val="24"/>
                              <w:szCs w:val="24"/>
                            </w:rPr>
                            <w:t xml:space="preserve">Sub Sector </w:t>
                          </w:r>
                        </w:p>
                      </w:txbxContent>
                    </v:textbox>
                  </v:rect>
                  <v:rect id="Rectangle 62" o:spid="_x0000_s1029" style="position:absolute;left:1260;top:6897;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" stroked="f">
                    <v:textbox>
                      <w:txbxContent>
                        <w:p w14:paraId="67D32AE7" w14:textId="77777777" w:rsidR="00352966" w:rsidRDefault="00352966">
                          <w:pPr>
                            <w:rPr>
                              <w:rFonts w:ascii="Times New Roman" w:hAnsi="Times New Roman"/>
                              <w:b/>
                              <w:sz w:val="24"/>
                              <w:szCs w:val="24"/>
                            </w:rPr>
                          </w:pPr>
                          <w:r>
                            <w:rPr>
                              <w:rFonts w:ascii="Times New Roman" w:hAnsi="Times New Roman"/>
                              <w:b/>
                              <w:sz w:val="24"/>
                              <w:szCs w:val="24"/>
                            </w:rPr>
                            <w:t>Occupational Area</w:t>
                          </w:r>
                        </w:p>
                      </w:txbxContent>
                    </v:textbox>
                  </v:rect>
                  <v:rect id="Rectangle 63" o:spid="_x0000_s1030" style="position:absolute;left:7965;top:5355;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" stroked="f">
                    <v:textbox>
                      <w:txbxContent>
                        <w:p w14:paraId="4D329BD9" w14:textId="77777777" w:rsidR="00352966" w:rsidRDefault="00352966">
                          <w:pPr>
                            <w:rPr>
                              <w:rFonts w:ascii="Times New Roman" w:hAnsi="Times New Roman"/>
                              <w:b/>
                              <w:sz w:val="24"/>
                              <w:szCs w:val="24"/>
                            </w:rPr>
                          </w:pPr>
                          <w:r>
                            <w:rPr>
                              <w:rFonts w:ascii="Times New Roman" w:hAnsi="Times New Roman"/>
                              <w:b/>
                              <w:sz w:val="24"/>
                              <w:szCs w:val="24"/>
                            </w:rPr>
                            <w:t>Version Control</w:t>
                          </w:r>
                        </w:p>
                      </w:txbxContent>
                    </v:textbox>
                  </v:rect>
                  <v:rect id="Rectangle 64" o:spid="_x0000_s1031" style="position:absolute;left:7965;top:6120;width:243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" stroked="f">
                    <v:textbox>
                      <w:txbxContent>
                        <w:p w14:paraId="5527EC80" w14:textId="77777777" w:rsidR="00352966" w:rsidRDefault="00352966">
                          <w:pPr>
                            <w:rPr>
                              <w:rFonts w:ascii="Times New Roman" w:hAnsi="Times New Roman"/>
                              <w:b/>
                              <w:sz w:val="24"/>
                              <w:szCs w:val="24"/>
                            </w:rPr>
                          </w:pPr>
                          <w:r>
                            <w:rPr>
                              <w:rFonts w:ascii="Times New Roman" w:hAnsi="Times New Roman"/>
                              <w:b/>
                              <w:sz w:val="24"/>
                              <w:szCs w:val="24"/>
                            </w:rPr>
                            <w:t xml:space="preserve">Unit of Competence </w:t>
                          </w:r>
                          <w:r>
                            <w:rPr>
                              <w:rFonts w:ascii="Times New Roman" w:hAnsi="Times New Roman"/>
                              <w:sz w:val="24"/>
                              <w:szCs w:val="24"/>
                            </w:rPr>
                            <w:t>Number</w:t>
                          </w:r>
                        </w:p>
                      </w:txbxContent>
                    </v:textbox>
                  </v:rect>
                  <v:rect id="Rectangle 65" o:spid="_x0000_s1032" style="position:absolute;left:7950;top:6735;width:2925;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" stroked="f">
                    <v:textbox>
                      <w:txbxContent>
                        <w:p w14:paraId="21334743" w14:textId="77777777" w:rsidR="00352966" w:rsidRDefault="00352966">
                          <w:pPr>
                            <w:rPr>
                              <w:rFonts w:ascii="Times New Roman" w:hAnsi="Times New Roman"/>
                              <w:sz w:val="24"/>
                              <w:szCs w:val="24"/>
                            </w:rPr>
                          </w:pPr>
                          <w:r>
                            <w:rPr>
                              <w:rFonts w:ascii="Times New Roman" w:hAnsi="Times New Roman"/>
                              <w:sz w:val="24"/>
                              <w:szCs w:val="24"/>
                            </w:rPr>
                            <w:t>ISCED level, Programme Orientation and Level of Completion</w:t>
                          </w:r>
                        </w:p>
                      </w:txbxContent>
                    </v:textbox>
                  </v:rect>
                  <v:rect id="Rectangle 66" o:spid="_x0000_s1033" style="position:absolute;left:4380;top:4470;width:61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" strokecolor="white">
                    <v:textbox>
                      <w:txbxContent>
                        <w:p w14:paraId="3A0D75DF" w14:textId="77777777" w:rsidR="00352966" w:rsidRDefault="00352966">
                          <w:pPr>
                            <w:rPr>
                              <w:rFonts w:ascii="Times New Roman" w:hAnsi="Times New Roman"/>
                            </w:rPr>
                          </w:pPr>
                          <w:r>
                            <w:rPr>
                              <w:rFonts w:ascii="Times New Roman" w:hAnsi="Times New Roman"/>
                            </w:rPr>
                            <w:t>xx</w:t>
                          </w:r>
                        </w:p>
                      </w:txbxContent>
                    </v:textbox>
                  </v:rect>
                  <v:rect id="Rectangle 67" o:spid="_x0000_s1034" style="position:absolute;left:49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" strokecolor="white">
                    <v:textbox>
                      <w:txbxContent>
                        <w:p w14:paraId="27AFD1C0" w14:textId="77777777" w:rsidR="00352966" w:rsidRDefault="00352966">
                          <w:pPr>
                            <w:rPr>
                              <w:rFonts w:ascii="Times New Roman" w:hAnsi="Times New Roman"/>
                              <w:sz w:val="24"/>
                              <w:szCs w:val="24"/>
                            </w:rPr>
                          </w:pPr>
                          <w:r>
                            <w:rPr>
                              <w:rFonts w:ascii="Times New Roman" w:hAnsi="Times New Roman"/>
                              <w:sz w:val="24"/>
                              <w:szCs w:val="24"/>
                            </w:rPr>
                            <w:t>x</w:t>
                          </w:r>
                        </w:p>
                      </w:txbxContent>
                    </v:textbox>
                  </v:rect>
                  <v:rect id="Rectangle 68" o:spid="_x0000_s1035" style="position:absolute;left:5730;top:4470;width:690;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" strokecolor="white">
                    <v:textbox>
                      <w:txbxContent>
                        <w:p w14:paraId="07AB02C7" w14:textId="77777777" w:rsidR="00352966" w:rsidRDefault="00352966">
                          <w:pPr>
                            <w:rPr>
                              <w:rFonts w:ascii="Times New Roman" w:hAnsi="Times New Roman"/>
                              <w:sz w:val="24"/>
                              <w:szCs w:val="24"/>
                            </w:rPr>
                          </w:pPr>
                          <w:r>
                            <w:rPr>
                              <w:rFonts w:ascii="Times New Roman" w:hAnsi="Times New Roman"/>
                              <w:sz w:val="24"/>
                              <w:szCs w:val="24"/>
                            </w:rPr>
                            <w:t>xxx</w:t>
                          </w:r>
                        </w:p>
                      </w:txbxContent>
                    </v:textbox>
                  </v:rect>
                  <v:rect id="Rectangle 69" o:spid="_x0000_s1036" style="position:absolute;left:537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" strokecolor="white">
                    <v:textbox>
                      <w:txbxContent>
                        <w:p w14:paraId="0F5260A3" w14:textId="77777777" w:rsidR="00352966" w:rsidRDefault="00352966">
                          <w:pPr>
                            <w:rPr>
                              <w:rFonts w:ascii="Times New Roman" w:hAnsi="Times New Roman"/>
                              <w:sz w:val="24"/>
                              <w:szCs w:val="24"/>
                            </w:rPr>
                          </w:pPr>
                          <w:r>
                            <w:rPr>
                              <w:rFonts w:ascii="Times New Roman" w:hAnsi="Times New Roman"/>
                              <w:sz w:val="24"/>
                              <w:szCs w:val="24"/>
                            </w:rPr>
                            <w:t>x</w:t>
                          </w:r>
                        </w:p>
                      </w:txbxContent>
                    </v:textbox>
                  </v:rect>
                  <v:rect id="Rectangle 70" o:spid="_x0000_s1037" style="position:absolute;left:642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" strokecolor="white">
                    <v:textbox>
                      <w:txbxContent>
                        <w:p w14:paraId="71536A98" w14:textId="77777777" w:rsidR="00352966" w:rsidRDefault="00352966">
                          <w:pPr>
                            <w:rPr>
                              <w:rFonts w:ascii="Times New Roman" w:hAnsi="Times New Roman"/>
                              <w:sz w:val="24"/>
                              <w:szCs w:val="24"/>
                            </w:rPr>
                          </w:pPr>
                          <w:r>
                            <w:rPr>
                              <w:rFonts w:ascii="Times New Roman" w:hAnsi="Times New Roman"/>
                              <w:sz w:val="24"/>
                              <w:szCs w:val="24"/>
                            </w:rPr>
                            <w:t>x</w:t>
                          </w:r>
                        </w:p>
                      </w:txbxContent>
                    </v:textbox>
                  </v:rect>
                  <v:rect id="Rectangle 71" o:spid="_x0000_s1038" style="position:absolute;left:67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" strokecolor="white">
                    <v:textbox>
                      <w:txbxContent>
                        <w:p w14:paraId="694769EE" w14:textId="77777777" w:rsidR="00352966" w:rsidRDefault="00352966">
                          <w:pPr>
                            <w:rPr>
                              <w:rFonts w:ascii="Times New Roman" w:hAnsi="Times New Roman"/>
                              <w:sz w:val="24"/>
                              <w:szCs w:val="24"/>
                            </w:rPr>
                          </w:pPr>
                          <w:r>
                            <w:rPr>
                              <w:rFonts w:ascii="Times New Roman" w:hAnsi="Times New Roman"/>
                              <w:sz w:val="24"/>
                              <w:szCs w:val="24"/>
                            </w:rPr>
                            <w:t>x</w:t>
                          </w:r>
                        </w:p>
                      </w:txbxContent>
                    </v:textbox>
                  </v:rect>
                  <v:group id="Group 73" o:spid="_x0000_s1039" style="position:absolute;left:3360;top:4983;width:2204;height:2024" coordorigin="3481,5132" coordsize="2113,1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">
                    <v:shapetype id="_x0000_t32" coordsize="21600,21600" o:spt="32" o:oned="t" path="m,l21600,21600e" filled="f">
                      <v:path arrowok="t" fillok="f" o:connecttype="none"/>
                      <o:lock v:ext="edit" shapetype="t"/>
                    </v:shapetype>
                    <v:shape id="AutoShape 50" o:spid="_x0000_s1040" type="#_x0000_t32" style="position:absolute;left:5594;top:5132;width:0;height:17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"/>
                    <v:shape id="AutoShape 72" o:spid="_x0000_s1041" type="#_x0000_t32" style="position:absolute;left:3481;top:6870;width:21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"/>
                  </v:group>
                  <v:group id="Group 74" o:spid="_x0000_s1042" style="position:absolute;left:2579;top:4983;width:2640;height:1287" coordorigin="2576,5084" coordsize="3040,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">
                    <v:shape id="AutoShape 75" o:spid="_x0000_s1043" type="#_x0000_t32" style="position:absolute;left:5603;top:5084;width:0;height:17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"/>
                    <v:shape id="AutoShape 76" o:spid="_x0000_s1044" type="#_x0000_t32" style="position:absolute;left:2576;top:6773;width:30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"/>
                  </v:group>
                  <v:group id="Group 77" o:spid="_x0000_s1045" style="position:absolute;left:3149;top:4981;width:1506;height:495" coordorigin="3153,5249" coordsize="2201,1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">
                    <v:shape id="AutoShape 78" o:spid="_x0000_s1046" type="#_x0000_t32" style="position:absolute;left:5354;top:5249;width:0;height:1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"/>
                    <v:shape id="AutoShape 79" o:spid="_x0000_s1047" type="#_x0000_t32" style="position:absolute;left:3153;top:6695;width:22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"/>
                  </v:group>
                  <v:group id="Group 85" o:spid="_x0000_s1048" style="position:absolute;left:6104;top:4980;width:1846;height:1995" coordorigin="6105,5160" coordsize="1125,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">
                    <v:shape id="AutoShape 83" o:spid="_x0000_s1049" type="#_x0000_t32" style="position:absolute;left:6105;top:5160;width:0;height:18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"/>
                    <v:shape id="AutoShape 84" o:spid="_x0000_s1050"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"/>
                  </v:group>
                  <v:group id="Group 86" o:spid="_x0000_s1051" style="position:absolute;left:6615;top:4984;width:1350;height:1257" coordorigin="6105,5233" coordsize="1125,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">
                    <v:shape id="AutoShape 87" o:spid="_x0000_s1052" type="#_x0000_t32" style="position:absolute;left:6105;top:5233;width:0;height:17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"/>
                    <v:shape id="AutoShape 88" o:spid="_x0000_s1053"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"/>
                  </v:group>
                  <v:group id="Group 89" o:spid="_x0000_s1054" style="position:absolute;left:6974;top:4984;width:962;height:476" coordorigin="6104,5282" coordsize="1126,1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">
                    <v:shape id="AutoShape 90" o:spid="_x0000_s1055" type="#_x0000_t32" style="position:absolute;left:6104;top:5282;width:0;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"/>
                    <v:shape id="AutoShape 91" o:spid="_x0000_s1056"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"/>
                  </v:group>
                  <w10:wrap anchorx="margin"/>
                </v:group>
              </w:pict>
            </mc:Fallback>
          </mc:AlternateContent>
        </w:r>
      </w:ins>
    </w:p>
    <w:p w14:paraId="0396595E" w14:textId="09B866CA" w:rsidR="00645D1B" w:rsidRPr="00B23D94" w:rsidRDefault="00EB20C1" w:rsidP="000D4ED8">
      <w:pPr>
        <w:pStyle w:val="Heading1"/>
      </w:pPr>
      <w:bookmarkStart w:id="37" w:name="_Toc534713484"/>
      <w:bookmarkStart w:id="38" w:name="_Toc29886794"/>
      <w:bookmarkStart w:id="39" w:name="_Toc195693685"/>
      <w:bookmarkStart w:id="40" w:name="_Toc195693729"/>
      <w:bookmarkStart w:id="41" w:name="_Toc195698690"/>
      <w:bookmarkStart w:id="42" w:name="_Toc195709167"/>
      <w:bookmarkStart w:id="43" w:name="_Hlk195701756"/>
      <w:r w:rsidRPr="00B23D94">
        <w:lastRenderedPageBreak/>
        <w:t>OVERVIEW</w:t>
      </w:r>
      <w:bookmarkEnd w:id="37"/>
      <w:bookmarkEnd w:id="38"/>
      <w:bookmarkEnd w:id="39"/>
      <w:bookmarkEnd w:id="40"/>
      <w:bookmarkEnd w:id="41"/>
      <w:bookmarkEnd w:id="42"/>
    </w:p>
    <w:p w14:paraId="24ECB802" w14:textId="1F5FD2EF" w:rsidR="00645D1B" w:rsidRPr="00B23D94" w:rsidRDefault="00EB20C1" w:rsidP="000D4ED8">
      <w:pPr>
        <w:ind w:right="40"/>
        <w:jc w:val="both"/>
        <w:rPr>
          <w:rFonts w:ascii="Times New Roman" w:hAnsi="Times New Roman"/>
          <w:sz w:val="24"/>
          <w:szCs w:val="24"/>
        </w:rPr>
      </w:pPr>
      <w:r w:rsidRPr="00B23D94">
        <w:rPr>
          <w:rFonts w:ascii="Times New Roman" w:hAnsi="Times New Roman"/>
          <w:sz w:val="24"/>
          <w:szCs w:val="24"/>
        </w:rPr>
        <w:t xml:space="preserve">Social Worker </w:t>
      </w:r>
      <w:r w:rsidRPr="00B23D94">
        <w:rPr>
          <w:rFonts w:ascii="Times New Roman" w:hAnsi="Times New Roman"/>
          <w:spacing w:val="1"/>
          <w:sz w:val="24"/>
          <w:szCs w:val="24"/>
        </w:rPr>
        <w:t xml:space="preserve">Level </w:t>
      </w:r>
      <w:r w:rsidR="001D4828" w:rsidRPr="00B23D94">
        <w:rPr>
          <w:rFonts w:ascii="Times New Roman" w:hAnsi="Times New Roman"/>
          <w:sz w:val="24"/>
          <w:szCs w:val="24"/>
        </w:rPr>
        <w:t>5</w:t>
      </w:r>
      <w:r w:rsidRPr="00B23D94">
        <w:rPr>
          <w:rFonts w:ascii="Times New Roman" w:hAnsi="Times New Roman"/>
          <w:spacing w:val="1"/>
          <w:sz w:val="24"/>
          <w:szCs w:val="24"/>
        </w:rPr>
        <w:t xml:space="preserve"> occupational training standards contain </w:t>
      </w:r>
      <w:r w:rsidRPr="00B23D94">
        <w:rPr>
          <w:rFonts w:ascii="Times New Roman" w:hAnsi="Times New Roman"/>
          <w:sz w:val="24"/>
          <w:szCs w:val="24"/>
        </w:rPr>
        <w:t>competencies that a person must achieve to enable him/her to be certified as a Social</w:t>
      </w:r>
      <w:r w:rsidRPr="00B23D94">
        <w:rPr>
          <w:rFonts w:ascii="Times New Roman" w:hAnsi="Times New Roman"/>
          <w:spacing w:val="1"/>
          <w:sz w:val="24"/>
          <w:szCs w:val="24"/>
        </w:rPr>
        <w:t xml:space="preserve"> </w:t>
      </w:r>
      <w:r w:rsidRPr="00B23D94">
        <w:rPr>
          <w:rFonts w:ascii="Times New Roman" w:hAnsi="Times New Roman"/>
          <w:sz w:val="24"/>
          <w:szCs w:val="24"/>
        </w:rPr>
        <w:t>Worker. A</w:t>
      </w:r>
      <w:r w:rsidRPr="00B23D94">
        <w:rPr>
          <w:rFonts w:ascii="Times New Roman" w:hAnsi="Times New Roman"/>
          <w:spacing w:val="1"/>
          <w:sz w:val="24"/>
          <w:szCs w:val="24"/>
        </w:rPr>
        <w:t xml:space="preserve"> </w:t>
      </w:r>
      <w:r w:rsidRPr="00B23D94">
        <w:rPr>
          <w:rFonts w:ascii="Times New Roman" w:hAnsi="Times New Roman"/>
          <w:sz w:val="24"/>
          <w:szCs w:val="24"/>
        </w:rPr>
        <w:t>Social</w:t>
      </w:r>
      <w:r w:rsidRPr="00B23D94">
        <w:rPr>
          <w:rFonts w:ascii="Times New Roman" w:hAnsi="Times New Roman"/>
          <w:spacing w:val="1"/>
          <w:sz w:val="24"/>
          <w:szCs w:val="24"/>
        </w:rPr>
        <w:t xml:space="preserve"> </w:t>
      </w:r>
      <w:r w:rsidRPr="00B23D94">
        <w:rPr>
          <w:rFonts w:ascii="Times New Roman" w:hAnsi="Times New Roman"/>
          <w:sz w:val="24"/>
          <w:szCs w:val="24"/>
        </w:rPr>
        <w:t>Worker</w:t>
      </w:r>
      <w:r w:rsidRPr="00B23D94">
        <w:rPr>
          <w:rFonts w:ascii="Times New Roman" w:hAnsi="Times New Roman"/>
          <w:spacing w:val="1"/>
          <w:sz w:val="24"/>
          <w:szCs w:val="24"/>
        </w:rPr>
        <w:t xml:space="preserve"> </w:t>
      </w:r>
      <w:r w:rsidRPr="00B23D94">
        <w:rPr>
          <w:rFonts w:ascii="Times New Roman" w:hAnsi="Times New Roman"/>
          <w:sz w:val="24"/>
          <w:szCs w:val="24"/>
        </w:rPr>
        <w:t>is</w:t>
      </w:r>
      <w:r w:rsidRPr="00B23D94">
        <w:rPr>
          <w:rFonts w:ascii="Times New Roman" w:hAnsi="Times New Roman"/>
          <w:spacing w:val="1"/>
          <w:sz w:val="24"/>
          <w:szCs w:val="24"/>
        </w:rPr>
        <w:t xml:space="preserve"> </w:t>
      </w:r>
      <w:r w:rsidRPr="00B23D94">
        <w:rPr>
          <w:rFonts w:ascii="Times New Roman" w:hAnsi="Times New Roman"/>
          <w:sz w:val="24"/>
          <w:szCs w:val="24"/>
        </w:rPr>
        <w:t>a</w:t>
      </w:r>
      <w:r w:rsidRPr="00B23D94">
        <w:rPr>
          <w:rFonts w:ascii="Times New Roman" w:hAnsi="Times New Roman"/>
          <w:spacing w:val="1"/>
          <w:sz w:val="24"/>
          <w:szCs w:val="24"/>
        </w:rPr>
        <w:t xml:space="preserve"> </w:t>
      </w:r>
      <w:r w:rsidRPr="00B23D94">
        <w:rPr>
          <w:rFonts w:ascii="Times New Roman" w:hAnsi="Times New Roman"/>
          <w:sz w:val="24"/>
          <w:szCs w:val="24"/>
        </w:rPr>
        <w:t>person</w:t>
      </w:r>
      <w:r w:rsidRPr="00B23D94">
        <w:rPr>
          <w:rFonts w:ascii="Times New Roman" w:hAnsi="Times New Roman"/>
          <w:spacing w:val="1"/>
          <w:sz w:val="24"/>
          <w:szCs w:val="24"/>
        </w:rPr>
        <w:t xml:space="preserve"> </w:t>
      </w:r>
      <w:r w:rsidRPr="00B23D94">
        <w:rPr>
          <w:rFonts w:ascii="Times New Roman" w:hAnsi="Times New Roman"/>
          <w:sz w:val="24"/>
          <w:szCs w:val="24"/>
        </w:rPr>
        <w:t>who</w:t>
      </w:r>
      <w:r w:rsidRPr="00B23D94">
        <w:rPr>
          <w:rFonts w:ascii="Times New Roman" w:hAnsi="Times New Roman"/>
          <w:spacing w:val="1"/>
          <w:sz w:val="24"/>
          <w:szCs w:val="24"/>
        </w:rPr>
        <w:t xml:space="preserve"> </w:t>
      </w:r>
      <w:r w:rsidRPr="00B23D94">
        <w:rPr>
          <w:rFonts w:ascii="Times New Roman" w:hAnsi="Times New Roman"/>
          <w:sz w:val="24"/>
          <w:szCs w:val="24"/>
        </w:rPr>
        <w:t>can</w:t>
      </w:r>
      <w:r w:rsidRPr="00B23D94">
        <w:rPr>
          <w:rFonts w:ascii="Times New Roman" w:hAnsi="Times New Roman"/>
          <w:spacing w:val="1"/>
          <w:sz w:val="24"/>
          <w:szCs w:val="24"/>
        </w:rPr>
        <w:t xml:space="preserve"> </w:t>
      </w:r>
      <w:r w:rsidRPr="00B23D94">
        <w:rPr>
          <w:rFonts w:ascii="Times New Roman" w:hAnsi="Times New Roman"/>
          <w:sz w:val="24"/>
          <w:szCs w:val="24"/>
        </w:rPr>
        <w:t>demonstrate</w:t>
      </w:r>
      <w:r w:rsidRPr="00B23D94">
        <w:rPr>
          <w:rFonts w:ascii="Times New Roman" w:hAnsi="Times New Roman"/>
          <w:spacing w:val="1"/>
          <w:sz w:val="24"/>
          <w:szCs w:val="24"/>
        </w:rPr>
        <w:t xml:space="preserve"> </w:t>
      </w:r>
      <w:r w:rsidRPr="00B23D94">
        <w:rPr>
          <w:rFonts w:ascii="Times New Roman" w:hAnsi="Times New Roman"/>
          <w:sz w:val="24"/>
          <w:szCs w:val="24"/>
        </w:rPr>
        <w:t>underpinning knowledge</w:t>
      </w:r>
      <w:r w:rsidRPr="00B23D94">
        <w:rPr>
          <w:rFonts w:ascii="Times New Roman" w:hAnsi="Times New Roman"/>
          <w:spacing w:val="1"/>
          <w:sz w:val="24"/>
          <w:szCs w:val="24"/>
        </w:rPr>
        <w:t xml:space="preserve"> </w:t>
      </w:r>
      <w:r w:rsidRPr="00B23D94">
        <w:rPr>
          <w:rFonts w:ascii="Times New Roman" w:hAnsi="Times New Roman"/>
          <w:sz w:val="24"/>
          <w:szCs w:val="24"/>
        </w:rPr>
        <w:t>and</w:t>
      </w:r>
      <w:r w:rsidRPr="00B23D94">
        <w:rPr>
          <w:rFonts w:ascii="Times New Roman" w:hAnsi="Times New Roman"/>
          <w:spacing w:val="-57"/>
          <w:sz w:val="24"/>
          <w:szCs w:val="24"/>
        </w:rPr>
        <w:t xml:space="preserve">    </w:t>
      </w:r>
      <w:r w:rsidRPr="00B23D94">
        <w:rPr>
          <w:rFonts w:ascii="Times New Roman" w:hAnsi="Times New Roman"/>
          <w:sz w:val="24"/>
          <w:szCs w:val="24"/>
        </w:rPr>
        <w:t>competence in supporting or enabling the use of social work knowledge, equipment</w:t>
      </w:r>
      <w:r w:rsidRPr="00B23D94">
        <w:rPr>
          <w:rFonts w:ascii="Times New Roman" w:hAnsi="Times New Roman"/>
          <w:spacing w:val="1"/>
          <w:sz w:val="24"/>
          <w:szCs w:val="24"/>
        </w:rPr>
        <w:t xml:space="preserve"> </w:t>
      </w:r>
      <w:r w:rsidRPr="00B23D94">
        <w:rPr>
          <w:rFonts w:ascii="Times New Roman" w:hAnsi="Times New Roman"/>
          <w:sz w:val="24"/>
          <w:szCs w:val="24"/>
        </w:rPr>
        <w:t>and</w:t>
      </w:r>
      <w:r w:rsidRPr="00B23D94">
        <w:rPr>
          <w:rFonts w:ascii="Times New Roman" w:hAnsi="Times New Roman"/>
          <w:spacing w:val="1"/>
          <w:sz w:val="24"/>
          <w:szCs w:val="24"/>
        </w:rPr>
        <w:t xml:space="preserve"> </w:t>
      </w:r>
      <w:r w:rsidRPr="00B23D94">
        <w:rPr>
          <w:rFonts w:ascii="Times New Roman" w:hAnsi="Times New Roman"/>
          <w:sz w:val="24"/>
          <w:szCs w:val="24"/>
        </w:rPr>
        <w:t>applications,</w:t>
      </w:r>
      <w:r w:rsidRPr="00B23D94">
        <w:rPr>
          <w:rFonts w:ascii="Times New Roman" w:hAnsi="Times New Roman"/>
          <w:spacing w:val="1"/>
          <w:sz w:val="24"/>
          <w:szCs w:val="24"/>
        </w:rPr>
        <w:t xml:space="preserve"> </w:t>
      </w:r>
      <w:r w:rsidRPr="00B23D94">
        <w:rPr>
          <w:rFonts w:ascii="Times New Roman" w:hAnsi="Times New Roman"/>
          <w:sz w:val="24"/>
          <w:szCs w:val="24"/>
        </w:rPr>
        <w:t>selecting</w:t>
      </w:r>
      <w:r w:rsidRPr="00B23D94">
        <w:rPr>
          <w:rFonts w:ascii="Times New Roman" w:hAnsi="Times New Roman"/>
          <w:spacing w:val="1"/>
          <w:sz w:val="24"/>
          <w:szCs w:val="24"/>
        </w:rPr>
        <w:t xml:space="preserve"> </w:t>
      </w:r>
      <w:r w:rsidRPr="00B23D94">
        <w:rPr>
          <w:rFonts w:ascii="Times New Roman" w:hAnsi="Times New Roman"/>
          <w:sz w:val="24"/>
          <w:szCs w:val="24"/>
        </w:rPr>
        <w:t>appropriate</w:t>
      </w:r>
      <w:r w:rsidRPr="00B23D94">
        <w:rPr>
          <w:rFonts w:ascii="Times New Roman" w:hAnsi="Times New Roman"/>
          <w:spacing w:val="1"/>
          <w:sz w:val="24"/>
          <w:szCs w:val="24"/>
        </w:rPr>
        <w:t xml:space="preserve"> </w:t>
      </w:r>
      <w:r w:rsidRPr="00B23D94">
        <w:rPr>
          <w:rFonts w:ascii="Times New Roman" w:hAnsi="Times New Roman"/>
          <w:sz w:val="24"/>
          <w:szCs w:val="24"/>
        </w:rPr>
        <w:t>social</w:t>
      </w:r>
      <w:r w:rsidRPr="00B23D94">
        <w:rPr>
          <w:rFonts w:ascii="Times New Roman" w:hAnsi="Times New Roman"/>
          <w:spacing w:val="1"/>
          <w:sz w:val="24"/>
          <w:szCs w:val="24"/>
        </w:rPr>
        <w:t xml:space="preserve"> </w:t>
      </w:r>
      <w:r w:rsidRPr="00B23D94">
        <w:rPr>
          <w:rFonts w:ascii="Times New Roman" w:hAnsi="Times New Roman"/>
          <w:sz w:val="24"/>
          <w:szCs w:val="24"/>
        </w:rPr>
        <w:t>work</w:t>
      </w:r>
      <w:r w:rsidRPr="00B23D94">
        <w:rPr>
          <w:rFonts w:ascii="Times New Roman" w:hAnsi="Times New Roman"/>
          <w:spacing w:val="1"/>
          <w:sz w:val="24"/>
          <w:szCs w:val="24"/>
        </w:rPr>
        <w:t xml:space="preserve"> </w:t>
      </w:r>
      <w:r w:rsidRPr="00B23D94">
        <w:rPr>
          <w:rFonts w:ascii="Times New Roman" w:hAnsi="Times New Roman"/>
          <w:sz w:val="24"/>
          <w:szCs w:val="24"/>
        </w:rPr>
        <w:t>resources,</w:t>
      </w:r>
      <w:r w:rsidRPr="00B23D94">
        <w:rPr>
          <w:rFonts w:ascii="Times New Roman" w:hAnsi="Times New Roman"/>
          <w:spacing w:val="1"/>
          <w:sz w:val="24"/>
          <w:szCs w:val="24"/>
        </w:rPr>
        <w:t xml:space="preserve"> </w:t>
      </w:r>
      <w:r w:rsidRPr="00B23D94">
        <w:rPr>
          <w:rFonts w:ascii="Times New Roman" w:hAnsi="Times New Roman"/>
          <w:sz w:val="24"/>
          <w:szCs w:val="24"/>
        </w:rPr>
        <w:t>techniques,</w:t>
      </w:r>
      <w:r w:rsidRPr="00B23D94">
        <w:rPr>
          <w:rFonts w:ascii="Times New Roman" w:hAnsi="Times New Roman"/>
          <w:spacing w:val="-57"/>
          <w:sz w:val="24"/>
          <w:szCs w:val="24"/>
        </w:rPr>
        <w:t xml:space="preserve"> </w:t>
      </w:r>
      <w:r w:rsidRPr="00B23D94">
        <w:rPr>
          <w:rFonts w:ascii="Times New Roman" w:hAnsi="Times New Roman"/>
          <w:sz w:val="24"/>
          <w:szCs w:val="24"/>
        </w:rPr>
        <w:t>configurations, procedures and methods in performing social</w:t>
      </w:r>
      <w:r w:rsidRPr="00B23D94">
        <w:rPr>
          <w:rFonts w:ascii="Times New Roman" w:hAnsi="Times New Roman"/>
          <w:spacing w:val="1"/>
          <w:sz w:val="24"/>
          <w:szCs w:val="24"/>
        </w:rPr>
        <w:t xml:space="preserve"> </w:t>
      </w:r>
      <w:r w:rsidRPr="00B23D94">
        <w:rPr>
          <w:rFonts w:ascii="Times New Roman" w:hAnsi="Times New Roman"/>
          <w:sz w:val="24"/>
          <w:szCs w:val="24"/>
        </w:rPr>
        <w:t>work</w:t>
      </w:r>
      <w:r w:rsidRPr="00B23D94">
        <w:rPr>
          <w:rFonts w:ascii="Times New Roman" w:hAnsi="Times New Roman"/>
          <w:spacing w:val="-1"/>
          <w:sz w:val="24"/>
          <w:szCs w:val="24"/>
        </w:rPr>
        <w:t xml:space="preserve"> </w:t>
      </w:r>
      <w:r w:rsidRPr="00B23D94">
        <w:rPr>
          <w:rFonts w:ascii="Times New Roman" w:hAnsi="Times New Roman"/>
          <w:sz w:val="24"/>
          <w:szCs w:val="24"/>
        </w:rPr>
        <w:t>activities.</w:t>
      </w:r>
    </w:p>
    <w:p w14:paraId="2476DE35" w14:textId="3E22E064" w:rsidR="00AF3D44" w:rsidRPr="00B23D94" w:rsidRDefault="001D4828" w:rsidP="00BC6C1F">
      <w:pPr>
        <w:ind w:right="1359"/>
        <w:jc w:val="both"/>
        <w:rPr>
          <w:rFonts w:ascii="Times New Roman" w:hAnsi="Times New Roman"/>
          <w:b/>
          <w:sz w:val="24"/>
          <w:szCs w:val="24"/>
        </w:rPr>
      </w:pPr>
      <w:r w:rsidRPr="00B23D94">
        <w:rPr>
          <w:rFonts w:ascii="Times New Roman" w:hAnsi="Times New Roman"/>
          <w:sz w:val="24"/>
          <w:szCs w:val="24"/>
        </w:rPr>
        <w:t>Social Worker Level 5</w:t>
      </w:r>
      <w:r w:rsidR="00EB20C1" w:rsidRPr="00B23D94">
        <w:rPr>
          <w:rFonts w:ascii="Times New Roman" w:hAnsi="Times New Roman"/>
          <w:sz w:val="24"/>
          <w:szCs w:val="24"/>
        </w:rPr>
        <w:t xml:space="preserve"> comprises of </w:t>
      </w:r>
      <w:r w:rsidR="005B30C2">
        <w:rPr>
          <w:rFonts w:ascii="Times New Roman" w:hAnsi="Times New Roman"/>
          <w:sz w:val="24"/>
          <w:szCs w:val="24"/>
        </w:rPr>
        <w:t>three</w:t>
      </w:r>
      <w:r w:rsidR="000D4ED8" w:rsidRPr="00B23D94">
        <w:rPr>
          <w:rFonts w:ascii="Times New Roman" w:hAnsi="Times New Roman"/>
          <w:sz w:val="24"/>
          <w:szCs w:val="24"/>
        </w:rPr>
        <w:t xml:space="preserve"> modules of learning as indicated below</w:t>
      </w:r>
      <w:bookmarkStart w:id="44" w:name="_Toc166190114"/>
      <w:bookmarkStart w:id="45" w:name="_Toc534713493"/>
      <w:bookmarkStart w:id="46" w:name="_Toc29886803"/>
      <w:bookmarkStart w:id="47" w:name="_Toc534363930"/>
    </w:p>
    <w:tbl>
      <w:tblPr>
        <w:tblStyle w:val="TableGrid"/>
        <w:tblW w:w="0" w:type="auto"/>
        <w:tblInd w:w="283" w:type="dxa"/>
        <w:tblLook w:val="04A0" w:firstRow="1" w:lastRow="0" w:firstColumn="1" w:lastColumn="0" w:noHBand="0" w:noVBand="1"/>
      </w:tblPr>
      <w:tblGrid>
        <w:gridCol w:w="2689"/>
        <w:gridCol w:w="5324"/>
      </w:tblGrid>
      <w:tr w:rsidR="00CC449B" w:rsidRPr="00B23D94" w14:paraId="07CFB7C0" w14:textId="77777777" w:rsidTr="00CC449B">
        <w:tc>
          <w:tcPr>
            <w:tcW w:w="2689" w:type="dxa"/>
          </w:tcPr>
          <w:p w14:paraId="0FA9F254" w14:textId="74452DB6" w:rsidR="00CC449B" w:rsidRPr="00B23D94" w:rsidRDefault="00CC449B" w:rsidP="00CC449B">
            <w:pPr>
              <w:spacing w:after="16" w:line="360" w:lineRule="auto"/>
              <w:jc w:val="center"/>
              <w:rPr>
                <w:rFonts w:ascii="Times New Roman" w:hAnsi="Times New Roman"/>
                <w:b/>
                <w:sz w:val="24"/>
                <w:szCs w:val="24"/>
              </w:rPr>
            </w:pPr>
            <w:r w:rsidRPr="00B23D94">
              <w:rPr>
                <w:rFonts w:ascii="Times New Roman" w:hAnsi="Times New Roman"/>
                <w:b/>
                <w:sz w:val="24"/>
                <w:szCs w:val="24"/>
              </w:rPr>
              <w:t>Unit of Learning Code</w:t>
            </w:r>
          </w:p>
        </w:tc>
        <w:tc>
          <w:tcPr>
            <w:tcW w:w="5324" w:type="dxa"/>
          </w:tcPr>
          <w:p w14:paraId="05C23DF6" w14:textId="650014DC" w:rsidR="00CC449B" w:rsidRPr="00B23D94" w:rsidRDefault="00CC449B" w:rsidP="00CC449B">
            <w:pPr>
              <w:spacing w:after="16" w:line="360" w:lineRule="auto"/>
              <w:jc w:val="center"/>
              <w:rPr>
                <w:rFonts w:ascii="Times New Roman" w:hAnsi="Times New Roman"/>
                <w:b/>
                <w:sz w:val="24"/>
                <w:szCs w:val="24"/>
              </w:rPr>
            </w:pPr>
            <w:r w:rsidRPr="00B23D94">
              <w:rPr>
                <w:rFonts w:ascii="Times New Roman" w:hAnsi="Times New Roman"/>
                <w:b/>
                <w:sz w:val="24"/>
                <w:szCs w:val="24"/>
              </w:rPr>
              <w:t xml:space="preserve">Unit of Learning Title </w:t>
            </w:r>
          </w:p>
        </w:tc>
      </w:tr>
      <w:tr w:rsidR="00CC449B" w:rsidRPr="00B23D94" w14:paraId="371BD724" w14:textId="77777777" w:rsidTr="00CC449B">
        <w:tc>
          <w:tcPr>
            <w:tcW w:w="2689" w:type="dxa"/>
          </w:tcPr>
          <w:p w14:paraId="46C8E8C3" w14:textId="0B084C44" w:rsidR="00CC449B" w:rsidRPr="00B23D94" w:rsidRDefault="00CC449B" w:rsidP="00CC449B">
            <w:pPr>
              <w:spacing w:after="16" w:line="360" w:lineRule="auto"/>
              <w:jc w:val="center"/>
              <w:rPr>
                <w:rFonts w:ascii="Times New Roman" w:hAnsi="Times New Roman"/>
                <w:b/>
                <w:sz w:val="24"/>
                <w:szCs w:val="24"/>
              </w:rPr>
            </w:pPr>
            <w:r w:rsidRPr="00B23D94">
              <w:rPr>
                <w:rFonts w:ascii="Times New Roman" w:hAnsi="Times New Roman"/>
                <w:bCs/>
                <w:sz w:val="24"/>
                <w:szCs w:val="24"/>
              </w:rPr>
              <w:t>0031 441 01 A</w:t>
            </w:r>
          </w:p>
        </w:tc>
        <w:tc>
          <w:tcPr>
            <w:tcW w:w="5324" w:type="dxa"/>
          </w:tcPr>
          <w:p w14:paraId="24965A88" w14:textId="7991F2DD" w:rsidR="00CC449B" w:rsidRPr="00B23D94" w:rsidRDefault="00CC449B" w:rsidP="009760AA">
            <w:pPr>
              <w:spacing w:after="16" w:line="360" w:lineRule="auto"/>
              <w:rPr>
                <w:rFonts w:ascii="Times New Roman" w:hAnsi="Times New Roman"/>
                <w:b/>
                <w:sz w:val="24"/>
                <w:szCs w:val="24"/>
              </w:rPr>
            </w:pPr>
            <w:r w:rsidRPr="00B23D94">
              <w:rPr>
                <w:rFonts w:ascii="Times New Roman" w:hAnsi="Times New Roman"/>
                <w:sz w:val="24"/>
                <w:szCs w:val="24"/>
              </w:rPr>
              <w:t>APPLY COMMUNICATION SKILLS</w:t>
            </w:r>
          </w:p>
        </w:tc>
      </w:tr>
      <w:tr w:rsidR="00CC449B" w:rsidRPr="00B23D94" w14:paraId="6D0EAA03" w14:textId="77777777" w:rsidTr="00CC449B">
        <w:tc>
          <w:tcPr>
            <w:tcW w:w="2689" w:type="dxa"/>
          </w:tcPr>
          <w:p w14:paraId="421961B6" w14:textId="0B8DC72B" w:rsidR="00CC449B" w:rsidRPr="00B23D94" w:rsidRDefault="00CC449B" w:rsidP="00CC449B">
            <w:pPr>
              <w:spacing w:after="16" w:line="360" w:lineRule="auto"/>
              <w:jc w:val="center"/>
              <w:rPr>
                <w:rFonts w:ascii="Times New Roman" w:hAnsi="Times New Roman"/>
                <w:b/>
                <w:sz w:val="24"/>
                <w:szCs w:val="24"/>
              </w:rPr>
            </w:pPr>
            <w:r w:rsidRPr="00B23D94">
              <w:rPr>
                <w:rFonts w:ascii="Times New Roman" w:hAnsi="Times New Roman"/>
                <w:bCs/>
                <w:sz w:val="24"/>
                <w:szCs w:val="24"/>
              </w:rPr>
              <w:t>0923 451 01 A</w:t>
            </w:r>
          </w:p>
        </w:tc>
        <w:tc>
          <w:tcPr>
            <w:tcW w:w="5324" w:type="dxa"/>
          </w:tcPr>
          <w:p w14:paraId="62C65097" w14:textId="5AAB139E" w:rsidR="00CC449B" w:rsidRPr="00B23D94" w:rsidRDefault="00CC449B" w:rsidP="009760AA">
            <w:pPr>
              <w:spacing w:after="16" w:line="360" w:lineRule="auto"/>
              <w:rPr>
                <w:rFonts w:ascii="Times New Roman" w:hAnsi="Times New Roman"/>
                <w:b/>
                <w:sz w:val="24"/>
                <w:szCs w:val="24"/>
              </w:rPr>
            </w:pPr>
            <w:r w:rsidRPr="00B23D94">
              <w:rPr>
                <w:rFonts w:ascii="Times New Roman" w:hAnsi="Times New Roman"/>
                <w:sz w:val="24"/>
                <w:szCs w:val="24"/>
              </w:rPr>
              <w:t>CONDUCT HOME BASED CARE</w:t>
            </w:r>
          </w:p>
        </w:tc>
      </w:tr>
      <w:tr w:rsidR="00CC449B" w:rsidRPr="00B23D94" w14:paraId="5F21F5D5" w14:textId="77777777" w:rsidTr="00CC449B">
        <w:tc>
          <w:tcPr>
            <w:tcW w:w="2689" w:type="dxa"/>
          </w:tcPr>
          <w:p w14:paraId="669D2A47" w14:textId="470F1449" w:rsidR="00CC449B" w:rsidRPr="00B23D94" w:rsidRDefault="00CC449B" w:rsidP="00CC449B">
            <w:pPr>
              <w:spacing w:after="16" w:line="360" w:lineRule="auto"/>
              <w:jc w:val="center"/>
              <w:rPr>
                <w:rFonts w:ascii="Times New Roman" w:hAnsi="Times New Roman"/>
                <w:b/>
                <w:sz w:val="24"/>
                <w:szCs w:val="24"/>
              </w:rPr>
            </w:pPr>
            <w:r w:rsidRPr="00B23D94">
              <w:rPr>
                <w:rFonts w:ascii="Times New Roman" w:hAnsi="Times New Roman"/>
                <w:bCs/>
                <w:sz w:val="24"/>
                <w:szCs w:val="24"/>
              </w:rPr>
              <w:t>0923 451 02 A</w:t>
            </w:r>
          </w:p>
        </w:tc>
        <w:tc>
          <w:tcPr>
            <w:tcW w:w="5324" w:type="dxa"/>
          </w:tcPr>
          <w:p w14:paraId="366BC2EE" w14:textId="45567F44" w:rsidR="00CC449B" w:rsidRPr="00B23D94" w:rsidRDefault="00CC449B" w:rsidP="009760AA">
            <w:pPr>
              <w:spacing w:after="16" w:line="360" w:lineRule="auto"/>
              <w:rPr>
                <w:rFonts w:ascii="Times New Roman" w:hAnsi="Times New Roman"/>
                <w:b/>
                <w:sz w:val="24"/>
                <w:szCs w:val="24"/>
              </w:rPr>
            </w:pPr>
            <w:r w:rsidRPr="00B23D94">
              <w:rPr>
                <w:rFonts w:ascii="Times New Roman" w:hAnsi="Times New Roman"/>
                <w:sz w:val="24"/>
                <w:szCs w:val="24"/>
              </w:rPr>
              <w:t>CONDUCT CHILD WELFARE PROGRAMMES</w:t>
            </w:r>
          </w:p>
        </w:tc>
      </w:tr>
      <w:tr w:rsidR="00CC449B" w:rsidRPr="00B23D94" w14:paraId="2E3D9D8C" w14:textId="77777777" w:rsidTr="00CC449B">
        <w:tc>
          <w:tcPr>
            <w:tcW w:w="2689" w:type="dxa"/>
          </w:tcPr>
          <w:p w14:paraId="3C462C6A" w14:textId="3085C65B" w:rsidR="00CC449B" w:rsidRPr="00B23D94" w:rsidRDefault="00CC449B" w:rsidP="00CC449B">
            <w:pPr>
              <w:spacing w:after="16" w:line="360" w:lineRule="auto"/>
              <w:jc w:val="center"/>
              <w:rPr>
                <w:rFonts w:ascii="Times New Roman" w:hAnsi="Times New Roman"/>
                <w:bCs/>
                <w:sz w:val="24"/>
                <w:szCs w:val="24"/>
              </w:rPr>
            </w:pPr>
            <w:r w:rsidRPr="00B23D94">
              <w:rPr>
                <w:rFonts w:ascii="Times New Roman" w:hAnsi="Times New Roman"/>
                <w:bCs/>
                <w:sz w:val="24"/>
                <w:szCs w:val="24"/>
              </w:rPr>
              <w:t>0923 451 03 A</w:t>
            </w:r>
          </w:p>
        </w:tc>
        <w:tc>
          <w:tcPr>
            <w:tcW w:w="5324" w:type="dxa"/>
          </w:tcPr>
          <w:p w14:paraId="6B22B9C5" w14:textId="1D0E9198" w:rsidR="00CC449B" w:rsidRPr="00B23D94" w:rsidRDefault="00CC449B" w:rsidP="009760AA">
            <w:pPr>
              <w:spacing w:after="16" w:line="360" w:lineRule="auto"/>
              <w:rPr>
                <w:rFonts w:ascii="Times New Roman" w:hAnsi="Times New Roman"/>
                <w:sz w:val="24"/>
                <w:szCs w:val="24"/>
              </w:rPr>
            </w:pPr>
            <w:r w:rsidRPr="00B23D94">
              <w:rPr>
                <w:rFonts w:ascii="Times New Roman" w:hAnsi="Times New Roman"/>
                <w:sz w:val="24"/>
                <w:szCs w:val="24"/>
              </w:rPr>
              <w:t>MANAGE COMMUNITY- BASED GROUPS</w:t>
            </w:r>
          </w:p>
        </w:tc>
      </w:tr>
      <w:tr w:rsidR="00CC449B" w:rsidRPr="00B23D94" w14:paraId="2E12F37A" w14:textId="77777777" w:rsidTr="00CC449B">
        <w:tc>
          <w:tcPr>
            <w:tcW w:w="2689" w:type="dxa"/>
          </w:tcPr>
          <w:p w14:paraId="78C6EFC0" w14:textId="63E5BDE1" w:rsidR="00CC449B" w:rsidRPr="00B23D94" w:rsidRDefault="00CC449B" w:rsidP="00CC449B">
            <w:pPr>
              <w:spacing w:after="16" w:line="360" w:lineRule="auto"/>
              <w:jc w:val="center"/>
              <w:rPr>
                <w:rFonts w:ascii="Times New Roman" w:hAnsi="Times New Roman"/>
                <w:bCs/>
                <w:sz w:val="24"/>
                <w:szCs w:val="24"/>
              </w:rPr>
            </w:pPr>
            <w:r w:rsidRPr="00B23D94">
              <w:rPr>
                <w:rFonts w:ascii="Times New Roman" w:hAnsi="Times New Roman"/>
                <w:sz w:val="24"/>
                <w:szCs w:val="24"/>
              </w:rPr>
              <w:t>0611 541 01 A</w:t>
            </w:r>
          </w:p>
        </w:tc>
        <w:tc>
          <w:tcPr>
            <w:tcW w:w="5324" w:type="dxa"/>
          </w:tcPr>
          <w:p w14:paraId="02E88A6C" w14:textId="4B7AD17E" w:rsidR="00CC449B" w:rsidRPr="00B23D94" w:rsidRDefault="00CC449B" w:rsidP="009760AA">
            <w:pPr>
              <w:spacing w:after="16" w:line="360" w:lineRule="auto"/>
              <w:rPr>
                <w:rFonts w:ascii="Times New Roman" w:hAnsi="Times New Roman"/>
                <w:sz w:val="24"/>
                <w:szCs w:val="24"/>
              </w:rPr>
            </w:pPr>
            <w:r w:rsidRPr="00B23D94">
              <w:rPr>
                <w:rFonts w:ascii="Times New Roman" w:hAnsi="Times New Roman"/>
                <w:sz w:val="24"/>
                <w:szCs w:val="24"/>
              </w:rPr>
              <w:t>APPLY DIGITAL LITERACY</w:t>
            </w:r>
          </w:p>
        </w:tc>
      </w:tr>
      <w:tr w:rsidR="00CC449B" w:rsidRPr="00B23D94" w14:paraId="48D83E1C" w14:textId="77777777" w:rsidTr="00CC449B">
        <w:tc>
          <w:tcPr>
            <w:tcW w:w="2689" w:type="dxa"/>
          </w:tcPr>
          <w:p w14:paraId="1EB1F9D1" w14:textId="30D0D39C" w:rsidR="00CC449B" w:rsidRPr="00B23D94" w:rsidRDefault="00CC449B" w:rsidP="00CC449B">
            <w:pPr>
              <w:spacing w:after="16" w:line="360" w:lineRule="auto"/>
              <w:jc w:val="center"/>
              <w:rPr>
                <w:rFonts w:ascii="Times New Roman" w:hAnsi="Times New Roman"/>
                <w:bCs/>
                <w:sz w:val="24"/>
                <w:szCs w:val="24"/>
              </w:rPr>
            </w:pPr>
            <w:r w:rsidRPr="00B23D94">
              <w:rPr>
                <w:rFonts w:ascii="Times New Roman" w:hAnsi="Times New Roman"/>
                <w:bCs/>
                <w:sz w:val="24"/>
                <w:szCs w:val="24"/>
              </w:rPr>
              <w:t>0923 451 04 A</w:t>
            </w:r>
          </w:p>
        </w:tc>
        <w:tc>
          <w:tcPr>
            <w:tcW w:w="5324" w:type="dxa"/>
          </w:tcPr>
          <w:p w14:paraId="2CC97D4A" w14:textId="23239F34" w:rsidR="00CC449B" w:rsidRPr="00B23D94" w:rsidRDefault="00CC449B" w:rsidP="009760AA">
            <w:pPr>
              <w:spacing w:after="16" w:line="360" w:lineRule="auto"/>
              <w:rPr>
                <w:rFonts w:ascii="Times New Roman" w:hAnsi="Times New Roman"/>
                <w:sz w:val="24"/>
                <w:szCs w:val="24"/>
              </w:rPr>
            </w:pPr>
            <w:r w:rsidRPr="00B23D94">
              <w:rPr>
                <w:rFonts w:ascii="Times New Roman" w:hAnsi="Times New Roman"/>
                <w:sz w:val="24"/>
                <w:szCs w:val="24"/>
              </w:rPr>
              <w:t>PROVIDE PSYCHOSOCIAL SUPPORT</w:t>
            </w:r>
          </w:p>
        </w:tc>
      </w:tr>
      <w:tr w:rsidR="00CC449B" w:rsidRPr="00B23D94" w14:paraId="68BA6C39" w14:textId="77777777" w:rsidTr="00CC449B">
        <w:tc>
          <w:tcPr>
            <w:tcW w:w="2689" w:type="dxa"/>
          </w:tcPr>
          <w:p w14:paraId="2F4DA9F5" w14:textId="0FB8893E" w:rsidR="00CC449B" w:rsidRPr="00B23D94" w:rsidRDefault="00CC449B" w:rsidP="00CC449B">
            <w:pPr>
              <w:spacing w:after="16" w:line="360" w:lineRule="auto"/>
              <w:jc w:val="center"/>
              <w:rPr>
                <w:rFonts w:ascii="Times New Roman" w:hAnsi="Times New Roman"/>
                <w:bCs/>
                <w:sz w:val="24"/>
                <w:szCs w:val="24"/>
              </w:rPr>
            </w:pPr>
            <w:r w:rsidRPr="00B23D94">
              <w:rPr>
                <w:rFonts w:ascii="Times New Roman" w:hAnsi="Times New Roman"/>
                <w:bCs/>
                <w:sz w:val="24"/>
                <w:szCs w:val="24"/>
              </w:rPr>
              <w:t>0923 451 05 A</w:t>
            </w:r>
          </w:p>
        </w:tc>
        <w:tc>
          <w:tcPr>
            <w:tcW w:w="5324" w:type="dxa"/>
          </w:tcPr>
          <w:p w14:paraId="517DF8B1" w14:textId="0C70FCEB" w:rsidR="00CC449B" w:rsidRPr="00B23D94" w:rsidRDefault="00CC449B" w:rsidP="009760AA">
            <w:pPr>
              <w:spacing w:after="16" w:line="360" w:lineRule="auto"/>
              <w:rPr>
                <w:rFonts w:ascii="Times New Roman" w:hAnsi="Times New Roman"/>
                <w:sz w:val="24"/>
                <w:szCs w:val="24"/>
              </w:rPr>
            </w:pPr>
            <w:r w:rsidRPr="00B23D94">
              <w:rPr>
                <w:rFonts w:ascii="Times New Roman" w:hAnsi="Times New Roman"/>
                <w:sz w:val="24"/>
                <w:szCs w:val="24"/>
              </w:rPr>
              <w:t>CONDUCT COMMUNITY EMPOWERMENT</w:t>
            </w:r>
          </w:p>
        </w:tc>
      </w:tr>
      <w:tr w:rsidR="00CC449B" w:rsidRPr="00B23D94" w14:paraId="7E97169C" w14:textId="77777777" w:rsidTr="00CC449B">
        <w:tc>
          <w:tcPr>
            <w:tcW w:w="2689" w:type="dxa"/>
          </w:tcPr>
          <w:p w14:paraId="6CBC4993" w14:textId="2BAA41A2" w:rsidR="00CC449B" w:rsidRPr="00B23D94" w:rsidRDefault="00CC449B" w:rsidP="00CC449B">
            <w:pPr>
              <w:spacing w:after="16" w:line="360" w:lineRule="auto"/>
              <w:jc w:val="center"/>
              <w:rPr>
                <w:rFonts w:ascii="Times New Roman" w:hAnsi="Times New Roman"/>
                <w:bCs/>
                <w:sz w:val="24"/>
                <w:szCs w:val="24"/>
              </w:rPr>
            </w:pPr>
            <w:r w:rsidRPr="00B23D94">
              <w:rPr>
                <w:rFonts w:ascii="Times New Roman" w:hAnsi="Times New Roman"/>
                <w:bCs/>
                <w:sz w:val="24"/>
                <w:szCs w:val="24"/>
              </w:rPr>
              <w:t>0923 451 06 A</w:t>
            </w:r>
          </w:p>
        </w:tc>
        <w:tc>
          <w:tcPr>
            <w:tcW w:w="5324" w:type="dxa"/>
          </w:tcPr>
          <w:p w14:paraId="0E5F71A2" w14:textId="54D41D28" w:rsidR="00CC449B" w:rsidRPr="00B23D94" w:rsidRDefault="00CC449B" w:rsidP="009760AA">
            <w:pPr>
              <w:spacing w:after="16" w:line="360" w:lineRule="auto"/>
              <w:rPr>
                <w:rFonts w:ascii="Times New Roman" w:hAnsi="Times New Roman"/>
                <w:sz w:val="24"/>
                <w:szCs w:val="24"/>
              </w:rPr>
            </w:pPr>
            <w:r w:rsidRPr="00B23D94">
              <w:rPr>
                <w:rFonts w:ascii="Times New Roman" w:hAnsi="Times New Roman"/>
                <w:sz w:val="24"/>
                <w:szCs w:val="24"/>
              </w:rPr>
              <w:t>CONDUCT SOCIAL WORK CASE MANAGEMENT</w:t>
            </w:r>
          </w:p>
        </w:tc>
      </w:tr>
      <w:tr w:rsidR="00CC449B" w:rsidRPr="00B23D94" w14:paraId="609FE2B0" w14:textId="77777777" w:rsidTr="00CC449B">
        <w:tc>
          <w:tcPr>
            <w:tcW w:w="2689" w:type="dxa"/>
          </w:tcPr>
          <w:p w14:paraId="0E8F8277" w14:textId="2B2EAD22" w:rsidR="00CC449B" w:rsidRPr="00B23D94" w:rsidRDefault="009760AA" w:rsidP="00CC449B">
            <w:pPr>
              <w:spacing w:after="16" w:line="360" w:lineRule="auto"/>
              <w:jc w:val="center"/>
              <w:rPr>
                <w:rFonts w:ascii="Times New Roman" w:hAnsi="Times New Roman"/>
                <w:bCs/>
                <w:sz w:val="24"/>
                <w:szCs w:val="24"/>
              </w:rPr>
            </w:pPr>
            <w:r w:rsidRPr="00B23D94">
              <w:rPr>
                <w:rFonts w:ascii="Times New Roman" w:eastAsia="Tahoma" w:hAnsi="Times New Roman"/>
                <w:bCs/>
                <w:sz w:val="24"/>
                <w:szCs w:val="24"/>
              </w:rPr>
              <w:t>0417 441 03 A</w:t>
            </w:r>
          </w:p>
        </w:tc>
        <w:tc>
          <w:tcPr>
            <w:tcW w:w="5324" w:type="dxa"/>
          </w:tcPr>
          <w:p w14:paraId="328CDA4F" w14:textId="120695DE" w:rsidR="00CC449B" w:rsidRPr="00B23D94" w:rsidRDefault="00CC449B" w:rsidP="009760AA">
            <w:pPr>
              <w:spacing w:after="16" w:line="360" w:lineRule="auto"/>
              <w:rPr>
                <w:rFonts w:ascii="Times New Roman" w:hAnsi="Times New Roman"/>
                <w:sz w:val="24"/>
                <w:szCs w:val="24"/>
              </w:rPr>
            </w:pPr>
            <w:r w:rsidRPr="00B23D94">
              <w:rPr>
                <w:rFonts w:ascii="Times New Roman" w:hAnsi="Times New Roman"/>
                <w:sz w:val="24"/>
                <w:szCs w:val="24"/>
              </w:rPr>
              <w:t>APPLYWORK ETHICS AND PRACTICES</w:t>
            </w:r>
          </w:p>
        </w:tc>
      </w:tr>
      <w:tr w:rsidR="00CC449B" w:rsidRPr="00B23D94" w14:paraId="63AD62BF" w14:textId="77777777" w:rsidTr="00CC449B">
        <w:tc>
          <w:tcPr>
            <w:tcW w:w="2689" w:type="dxa"/>
          </w:tcPr>
          <w:p w14:paraId="312EA41D" w14:textId="55CA353A" w:rsidR="00CC449B" w:rsidRPr="00B23D94" w:rsidRDefault="009760AA" w:rsidP="00CC449B">
            <w:pPr>
              <w:spacing w:after="16" w:line="360" w:lineRule="auto"/>
              <w:jc w:val="center"/>
              <w:rPr>
                <w:rFonts w:ascii="Times New Roman" w:hAnsi="Times New Roman"/>
                <w:bCs/>
                <w:sz w:val="24"/>
                <w:szCs w:val="24"/>
              </w:rPr>
            </w:pPr>
            <w:r w:rsidRPr="00B23D94">
              <w:rPr>
                <w:rFonts w:ascii="Times New Roman" w:hAnsi="Times New Roman"/>
                <w:bCs/>
                <w:sz w:val="24"/>
                <w:szCs w:val="24"/>
              </w:rPr>
              <w:t>0923 451 07 A</w:t>
            </w:r>
          </w:p>
        </w:tc>
        <w:tc>
          <w:tcPr>
            <w:tcW w:w="5324" w:type="dxa"/>
          </w:tcPr>
          <w:p w14:paraId="655AB3B7" w14:textId="7B695A49" w:rsidR="00CC449B" w:rsidRPr="00B23D94" w:rsidRDefault="00CC449B" w:rsidP="009760AA">
            <w:pPr>
              <w:spacing w:after="16" w:line="360" w:lineRule="auto"/>
              <w:rPr>
                <w:rFonts w:ascii="Times New Roman" w:hAnsi="Times New Roman"/>
                <w:sz w:val="24"/>
                <w:szCs w:val="24"/>
              </w:rPr>
            </w:pPr>
            <w:r w:rsidRPr="00B23D94">
              <w:rPr>
                <w:rFonts w:ascii="Times New Roman" w:hAnsi="Times New Roman"/>
                <w:sz w:val="24"/>
                <w:szCs w:val="24"/>
              </w:rPr>
              <w:t>CARRY OUT ADVOCACY AND LOBBYING</w:t>
            </w:r>
          </w:p>
        </w:tc>
      </w:tr>
      <w:tr w:rsidR="00CC449B" w:rsidRPr="00B23D94" w14:paraId="286E11F7" w14:textId="77777777" w:rsidTr="00CC449B">
        <w:tc>
          <w:tcPr>
            <w:tcW w:w="2689" w:type="dxa"/>
          </w:tcPr>
          <w:p w14:paraId="2D6C737C" w14:textId="79BFA1B9" w:rsidR="00CC449B" w:rsidRPr="00B23D94" w:rsidRDefault="00CC449B" w:rsidP="00CC449B">
            <w:pPr>
              <w:spacing w:after="16" w:line="360" w:lineRule="auto"/>
              <w:jc w:val="center"/>
              <w:rPr>
                <w:rFonts w:ascii="Times New Roman" w:hAnsi="Times New Roman"/>
                <w:bCs/>
                <w:sz w:val="24"/>
                <w:szCs w:val="24"/>
              </w:rPr>
            </w:pPr>
            <w:r w:rsidRPr="00B23D94">
              <w:rPr>
                <w:rFonts w:ascii="Times New Roman" w:hAnsi="Times New Roman"/>
                <w:bCs/>
                <w:sz w:val="24"/>
                <w:szCs w:val="24"/>
              </w:rPr>
              <w:t>0923 451 08 A</w:t>
            </w:r>
          </w:p>
        </w:tc>
        <w:tc>
          <w:tcPr>
            <w:tcW w:w="5324" w:type="dxa"/>
          </w:tcPr>
          <w:p w14:paraId="349738E2" w14:textId="33197C95" w:rsidR="00CC449B" w:rsidRPr="00B23D94" w:rsidRDefault="00CC449B" w:rsidP="009760AA">
            <w:pPr>
              <w:spacing w:after="16" w:line="360" w:lineRule="auto"/>
              <w:rPr>
                <w:rFonts w:ascii="Times New Roman" w:hAnsi="Times New Roman"/>
                <w:sz w:val="24"/>
                <w:szCs w:val="24"/>
              </w:rPr>
            </w:pPr>
            <w:r w:rsidRPr="00B23D94">
              <w:rPr>
                <w:rFonts w:ascii="Times New Roman" w:hAnsi="Times New Roman"/>
                <w:sz w:val="24"/>
                <w:szCs w:val="24"/>
              </w:rPr>
              <w:t>COORDINATE DISASTER MANAGEMENT</w:t>
            </w:r>
          </w:p>
        </w:tc>
      </w:tr>
    </w:tbl>
    <w:p w14:paraId="668B4619" w14:textId="5659AB0F" w:rsidR="000D4ED8" w:rsidRPr="00B23D94" w:rsidRDefault="000D4ED8" w:rsidP="00AF3D44">
      <w:pPr>
        <w:spacing w:after="16" w:line="360" w:lineRule="auto"/>
        <w:ind w:left="283"/>
        <w:jc w:val="center"/>
        <w:rPr>
          <w:rFonts w:ascii="Times New Roman" w:hAnsi="Times New Roman"/>
          <w:b/>
          <w:sz w:val="24"/>
          <w:szCs w:val="24"/>
        </w:rPr>
      </w:pPr>
    </w:p>
    <w:p w14:paraId="49043957" w14:textId="3AB87649" w:rsidR="00352966" w:rsidRPr="00B23D94" w:rsidRDefault="00352966" w:rsidP="00AF3D44">
      <w:pPr>
        <w:spacing w:after="16" w:line="360" w:lineRule="auto"/>
        <w:ind w:left="283"/>
        <w:jc w:val="center"/>
        <w:rPr>
          <w:rFonts w:ascii="Times New Roman" w:hAnsi="Times New Roman"/>
          <w:b/>
          <w:sz w:val="24"/>
          <w:szCs w:val="24"/>
        </w:rPr>
      </w:pPr>
    </w:p>
    <w:p w14:paraId="519EB3BF" w14:textId="1013BEF0" w:rsidR="00352966" w:rsidRPr="00B23D94" w:rsidRDefault="00352966" w:rsidP="00AF3D44">
      <w:pPr>
        <w:spacing w:after="16" w:line="360" w:lineRule="auto"/>
        <w:ind w:left="283"/>
        <w:jc w:val="center"/>
        <w:rPr>
          <w:rFonts w:ascii="Times New Roman" w:hAnsi="Times New Roman"/>
          <w:b/>
          <w:sz w:val="24"/>
          <w:szCs w:val="24"/>
        </w:rPr>
      </w:pPr>
    </w:p>
    <w:p w14:paraId="6090C305" w14:textId="2C0E5CC8" w:rsidR="00352966" w:rsidRPr="00B23D94" w:rsidRDefault="00352966" w:rsidP="00AF3D44">
      <w:pPr>
        <w:spacing w:after="16" w:line="360" w:lineRule="auto"/>
        <w:ind w:left="283"/>
        <w:jc w:val="center"/>
        <w:rPr>
          <w:rFonts w:ascii="Times New Roman" w:hAnsi="Times New Roman"/>
          <w:b/>
          <w:sz w:val="24"/>
          <w:szCs w:val="24"/>
        </w:rPr>
      </w:pPr>
    </w:p>
    <w:p w14:paraId="3E0A1FB3" w14:textId="52611845" w:rsidR="00352966" w:rsidRPr="00B23D94" w:rsidRDefault="00352966" w:rsidP="00AF3D44">
      <w:pPr>
        <w:spacing w:after="16" w:line="360" w:lineRule="auto"/>
        <w:ind w:left="283"/>
        <w:jc w:val="center"/>
        <w:rPr>
          <w:rFonts w:ascii="Times New Roman" w:hAnsi="Times New Roman"/>
          <w:b/>
          <w:sz w:val="24"/>
          <w:szCs w:val="24"/>
        </w:rPr>
      </w:pPr>
    </w:p>
    <w:p w14:paraId="71ECEC6D" w14:textId="58FE0442" w:rsidR="00352966" w:rsidRPr="00B23D94" w:rsidRDefault="00352966" w:rsidP="00AF3D44">
      <w:pPr>
        <w:spacing w:after="16" w:line="360" w:lineRule="auto"/>
        <w:ind w:left="283"/>
        <w:jc w:val="center"/>
        <w:rPr>
          <w:rFonts w:ascii="Times New Roman" w:hAnsi="Times New Roman"/>
          <w:b/>
          <w:sz w:val="24"/>
          <w:szCs w:val="24"/>
        </w:rPr>
      </w:pPr>
    </w:p>
    <w:p w14:paraId="23F64560" w14:textId="3B30F4F9" w:rsidR="00352966" w:rsidRPr="00B23D94" w:rsidRDefault="00352966" w:rsidP="00AF3D44">
      <w:pPr>
        <w:spacing w:after="16" w:line="360" w:lineRule="auto"/>
        <w:ind w:left="283"/>
        <w:jc w:val="center"/>
        <w:rPr>
          <w:rFonts w:ascii="Times New Roman" w:hAnsi="Times New Roman"/>
          <w:b/>
          <w:sz w:val="24"/>
          <w:szCs w:val="24"/>
        </w:rPr>
      </w:pPr>
    </w:p>
    <w:p w14:paraId="6032B81E" w14:textId="77777777" w:rsidR="00352966" w:rsidRPr="00B23D94" w:rsidRDefault="00352966" w:rsidP="00AF3D44">
      <w:pPr>
        <w:spacing w:after="16" w:line="360" w:lineRule="auto"/>
        <w:ind w:left="283"/>
        <w:jc w:val="center"/>
        <w:rPr>
          <w:rFonts w:ascii="Times New Roman" w:hAnsi="Times New Roman"/>
          <w:b/>
          <w:sz w:val="24"/>
          <w:szCs w:val="24"/>
        </w:rPr>
      </w:pPr>
    </w:p>
    <w:p w14:paraId="61BFA6A4" w14:textId="77777777" w:rsidR="000D4ED8" w:rsidRPr="00B23D94" w:rsidRDefault="000D4ED8" w:rsidP="00AF3D44">
      <w:pPr>
        <w:spacing w:after="16" w:line="360" w:lineRule="auto"/>
        <w:rPr>
          <w:rFonts w:ascii="Times New Roman" w:hAnsi="Times New Roman"/>
          <w:bCs/>
          <w:sz w:val="24"/>
          <w:szCs w:val="24"/>
        </w:rPr>
      </w:pPr>
      <w:r w:rsidRPr="00B23D94">
        <w:rPr>
          <w:rFonts w:ascii="Times New Roman" w:hAnsi="Times New Roman"/>
          <w:bCs/>
          <w:sz w:val="24"/>
          <w:szCs w:val="24"/>
        </w:rPr>
        <w:t xml:space="preserve"> </w:t>
      </w:r>
    </w:p>
    <w:p w14:paraId="1068C34A" w14:textId="5EA4471E" w:rsidR="000D4ED8" w:rsidRPr="00B23D94" w:rsidRDefault="000D4ED8" w:rsidP="00AF3D44">
      <w:pPr>
        <w:spacing w:after="16" w:line="360" w:lineRule="auto"/>
        <w:jc w:val="center"/>
        <w:rPr>
          <w:rFonts w:ascii="Times New Roman" w:hAnsi="Times New Roman"/>
          <w:b/>
          <w:sz w:val="24"/>
          <w:szCs w:val="24"/>
        </w:rPr>
      </w:pPr>
    </w:p>
    <w:p w14:paraId="4078B8C3" w14:textId="77777777" w:rsidR="000D4ED8" w:rsidRPr="00B23D94" w:rsidRDefault="000D4ED8" w:rsidP="00AF3D44">
      <w:pPr>
        <w:spacing w:after="16" w:line="360" w:lineRule="auto"/>
        <w:ind w:left="360"/>
        <w:jc w:val="center"/>
        <w:rPr>
          <w:rFonts w:ascii="Times New Roman" w:hAnsi="Times New Roman"/>
          <w:bCs/>
          <w:sz w:val="24"/>
          <w:szCs w:val="24"/>
        </w:rPr>
      </w:pPr>
    </w:p>
    <w:p w14:paraId="1FCCCEF1" w14:textId="05283199" w:rsidR="006C5214" w:rsidRPr="00B23D94" w:rsidRDefault="004655D1" w:rsidP="002518B9">
      <w:pPr>
        <w:spacing w:after="0" w:line="360" w:lineRule="auto"/>
        <w:rPr>
          <w:rFonts w:ascii="Times New Roman" w:hAnsi="Times New Roman"/>
          <w:b/>
          <w:sz w:val="24"/>
          <w:szCs w:val="24"/>
        </w:rPr>
      </w:pPr>
      <w:bookmarkStart w:id="48" w:name="_Toc195695413"/>
      <w:bookmarkStart w:id="49" w:name="_Toc195698692"/>
      <w:bookmarkStart w:id="50" w:name="_Toc195709169"/>
      <w:bookmarkStart w:id="51" w:name="_Toc195693686"/>
      <w:bookmarkStart w:id="52" w:name="_Toc195693730"/>
      <w:bookmarkEnd w:id="44"/>
      <w:r>
        <w:rPr>
          <w:rFonts w:ascii="Times New Roman" w:hAnsi="Times New Roman"/>
          <w:b/>
          <w:sz w:val="24"/>
          <w:szCs w:val="24"/>
        </w:rPr>
        <w:lastRenderedPageBreak/>
        <w:t xml:space="preserve">                                                    </w:t>
      </w:r>
      <w:r w:rsidR="006C5214" w:rsidRPr="00B23D94">
        <w:rPr>
          <w:rFonts w:ascii="Times New Roman" w:hAnsi="Times New Roman"/>
          <w:b/>
          <w:sz w:val="24"/>
          <w:szCs w:val="24"/>
        </w:rPr>
        <w:t>APPLY COMMUNICATION SKILLS</w:t>
      </w:r>
      <w:bookmarkEnd w:id="48"/>
      <w:bookmarkEnd w:id="49"/>
      <w:bookmarkEnd w:id="50"/>
    </w:p>
    <w:p w14:paraId="18A809BC" w14:textId="4A35DE17" w:rsidR="006C5214" w:rsidRPr="00B23D94" w:rsidRDefault="006C5214" w:rsidP="00652678">
      <w:pPr>
        <w:tabs>
          <w:tab w:val="left" w:pos="2880"/>
        </w:tabs>
        <w:spacing w:line="360" w:lineRule="auto"/>
        <w:jc w:val="both"/>
        <w:rPr>
          <w:rFonts w:ascii="Times New Roman" w:hAnsi="Times New Roman"/>
          <w:b/>
          <w:sz w:val="24"/>
          <w:szCs w:val="24"/>
        </w:rPr>
      </w:pPr>
      <w:r w:rsidRPr="00B23D94">
        <w:rPr>
          <w:rFonts w:ascii="Times New Roman" w:hAnsi="Times New Roman"/>
          <w:b/>
          <w:sz w:val="24"/>
          <w:szCs w:val="24"/>
        </w:rPr>
        <w:t xml:space="preserve">UNIT CODE:  </w:t>
      </w:r>
      <w:r w:rsidRPr="00B23D94">
        <w:rPr>
          <w:rFonts w:ascii="Times New Roman" w:hAnsi="Times New Roman"/>
          <w:b/>
          <w:bCs/>
          <w:sz w:val="24"/>
          <w:szCs w:val="24"/>
        </w:rPr>
        <w:t xml:space="preserve">0031 441 02A </w:t>
      </w:r>
    </w:p>
    <w:p w14:paraId="018A34D0" w14:textId="77777777" w:rsidR="006C5214" w:rsidRPr="00B23D94" w:rsidRDefault="006C5214" w:rsidP="00652678">
      <w:pPr>
        <w:tabs>
          <w:tab w:val="left" w:pos="2880"/>
        </w:tabs>
        <w:spacing w:line="360" w:lineRule="auto"/>
        <w:jc w:val="both"/>
        <w:rPr>
          <w:rFonts w:ascii="Times New Roman" w:hAnsi="Times New Roman"/>
          <w:sz w:val="24"/>
          <w:szCs w:val="24"/>
        </w:rPr>
      </w:pPr>
      <w:r w:rsidRPr="00B23D94">
        <w:rPr>
          <w:rFonts w:ascii="Times New Roman" w:hAnsi="Times New Roman"/>
          <w:b/>
          <w:sz w:val="24"/>
          <w:szCs w:val="24"/>
        </w:rPr>
        <w:t>UNIT DESCRIPTION</w:t>
      </w:r>
    </w:p>
    <w:p w14:paraId="05081EF1" w14:textId="73758BA1" w:rsidR="006C5214" w:rsidRPr="00B23D94" w:rsidRDefault="006C5214" w:rsidP="00EE2613">
      <w:pPr>
        <w:tabs>
          <w:tab w:val="left" w:pos="2880"/>
        </w:tabs>
        <w:spacing w:after="0" w:line="360" w:lineRule="auto"/>
        <w:jc w:val="both"/>
        <w:rPr>
          <w:rFonts w:ascii="Times New Roman" w:hAnsi="Times New Roman"/>
          <w:b/>
          <w:sz w:val="24"/>
          <w:szCs w:val="24"/>
        </w:rPr>
      </w:pPr>
      <w:r w:rsidRPr="00B23D94">
        <w:rPr>
          <w:rFonts w:ascii="Times New Roman" w:hAnsi="Times New Roman"/>
          <w:sz w:val="24"/>
          <w:szCs w:val="24"/>
        </w:rPr>
        <w:t xml:space="preserve">This unit covers the competencies required to demonstrate communication skills. It involves applying communication channels, written, non-verbal, oral, and group communication skills. </w:t>
      </w:r>
    </w:p>
    <w:p w14:paraId="2397BA5D" w14:textId="77777777" w:rsidR="006C5214" w:rsidRPr="00B23D94" w:rsidRDefault="006C5214" w:rsidP="00EE2613">
      <w:pPr>
        <w:spacing w:before="240" w:line="360" w:lineRule="auto"/>
        <w:rPr>
          <w:rFonts w:ascii="Times New Roman" w:hAnsi="Times New Roman"/>
          <w:sz w:val="24"/>
          <w:szCs w:val="24"/>
        </w:rPr>
      </w:pPr>
      <w:r w:rsidRPr="00B23D94">
        <w:rPr>
          <w:rFonts w:ascii="Times New Roman" w:hAnsi="Times New Roman"/>
          <w:b/>
          <w:sz w:val="24"/>
          <w:szCs w:val="24"/>
        </w:rPr>
        <w:t xml:space="preserve">ELEMENTS AND PERFORMANCE CRITERIA </w:t>
      </w:r>
    </w:p>
    <w:tbl>
      <w:tblPr>
        <w:tblStyle w:val="81"/>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09"/>
        <w:gridCol w:w="6621"/>
      </w:tblGrid>
      <w:tr w:rsidR="006C5214" w:rsidRPr="00B23D94" w14:paraId="7A17FEE9" w14:textId="77777777" w:rsidTr="00351247">
        <w:trPr>
          <w:tblHeader/>
        </w:trPr>
        <w:tc>
          <w:tcPr>
            <w:tcW w:w="240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ED54377" w14:textId="77777777" w:rsidR="006C5214" w:rsidRPr="00B23D94" w:rsidRDefault="006C5214" w:rsidP="00351247">
            <w:pPr>
              <w:spacing w:after="0" w:line="360" w:lineRule="auto"/>
              <w:rPr>
                <w:b/>
                <w:sz w:val="24"/>
                <w:szCs w:val="24"/>
              </w:rPr>
            </w:pPr>
            <w:r w:rsidRPr="00B23D94">
              <w:rPr>
                <w:b/>
                <w:sz w:val="24"/>
                <w:szCs w:val="24"/>
              </w:rPr>
              <w:t xml:space="preserve">ELEMENT </w:t>
            </w:r>
          </w:p>
          <w:p w14:paraId="2689D482" w14:textId="77777777" w:rsidR="006C5214" w:rsidRPr="00B23D94" w:rsidRDefault="006C5214" w:rsidP="00351247">
            <w:pPr>
              <w:spacing w:after="0" w:line="360" w:lineRule="auto"/>
              <w:rPr>
                <w:sz w:val="24"/>
                <w:szCs w:val="24"/>
              </w:rPr>
            </w:pPr>
            <w:r w:rsidRPr="00B23D94">
              <w:rPr>
                <w:sz w:val="24"/>
                <w:szCs w:val="24"/>
              </w:rPr>
              <w:t>These describe the key outcomes that make up workplace function</w:t>
            </w:r>
          </w:p>
        </w:tc>
        <w:tc>
          <w:tcPr>
            <w:tcW w:w="6621" w:type="dxa"/>
            <w:tcBorders>
              <w:top w:val="single" w:sz="4" w:space="0" w:color="000000"/>
              <w:left w:val="single" w:sz="4" w:space="0" w:color="000000"/>
              <w:bottom w:val="single" w:sz="4" w:space="0" w:color="000000"/>
              <w:right w:val="single" w:sz="4" w:space="0" w:color="000000"/>
            </w:tcBorders>
            <w:shd w:val="clear" w:color="auto" w:fill="FFFFFF"/>
          </w:tcPr>
          <w:p w14:paraId="10AA37C3" w14:textId="77777777" w:rsidR="006C5214" w:rsidRPr="00B23D94" w:rsidRDefault="006C5214" w:rsidP="00351247">
            <w:pPr>
              <w:spacing w:after="0" w:line="360" w:lineRule="auto"/>
              <w:rPr>
                <w:b/>
                <w:sz w:val="24"/>
                <w:szCs w:val="24"/>
              </w:rPr>
            </w:pPr>
            <w:r w:rsidRPr="00B23D94">
              <w:rPr>
                <w:b/>
                <w:sz w:val="24"/>
                <w:szCs w:val="24"/>
              </w:rPr>
              <w:t>PERFORMANCE CRITERIA</w:t>
            </w:r>
          </w:p>
          <w:p w14:paraId="6D29FC55" w14:textId="77777777" w:rsidR="006C5214" w:rsidRPr="00B23D94" w:rsidRDefault="006C5214" w:rsidP="00351247">
            <w:pPr>
              <w:spacing w:after="0" w:line="360" w:lineRule="auto"/>
              <w:rPr>
                <w:sz w:val="24"/>
                <w:szCs w:val="24"/>
              </w:rPr>
            </w:pPr>
            <w:r w:rsidRPr="00B23D94">
              <w:rPr>
                <w:sz w:val="24"/>
                <w:szCs w:val="24"/>
              </w:rPr>
              <w:t>These are assessable statements that specify the required level of performance for each of the elements.</w:t>
            </w:r>
          </w:p>
          <w:p w14:paraId="7EC22BD1" w14:textId="77777777" w:rsidR="006C5214" w:rsidRPr="00B23D94" w:rsidRDefault="006C5214" w:rsidP="00351247">
            <w:pPr>
              <w:spacing w:after="0" w:line="360" w:lineRule="auto"/>
              <w:rPr>
                <w:b/>
                <w:sz w:val="24"/>
                <w:szCs w:val="24"/>
              </w:rPr>
            </w:pPr>
            <w:r w:rsidRPr="00B23D94">
              <w:rPr>
                <w:b/>
                <w:i/>
                <w:sz w:val="24"/>
                <w:szCs w:val="24"/>
              </w:rPr>
              <w:t>Bold and italicized terms are elaborated in the Range</w:t>
            </w:r>
          </w:p>
        </w:tc>
      </w:tr>
      <w:tr w:rsidR="006C5214" w:rsidRPr="00B23D94" w14:paraId="5375AAE9" w14:textId="77777777" w:rsidTr="00351247">
        <w:tc>
          <w:tcPr>
            <w:tcW w:w="2409" w:type="dxa"/>
            <w:tcBorders>
              <w:top w:val="single" w:sz="4" w:space="0" w:color="000000"/>
              <w:left w:val="single" w:sz="4" w:space="0" w:color="000000"/>
              <w:bottom w:val="single" w:sz="4" w:space="0" w:color="000000"/>
              <w:right w:val="single" w:sz="4" w:space="0" w:color="000000"/>
            </w:tcBorders>
          </w:tcPr>
          <w:p w14:paraId="059B38F1" w14:textId="77777777" w:rsidR="006C5214" w:rsidRPr="00B23D94" w:rsidRDefault="006C5214" w:rsidP="006C5214">
            <w:pPr>
              <w:numPr>
                <w:ilvl w:val="0"/>
                <w:numId w:val="19"/>
              </w:numPr>
              <w:spacing w:after="0" w:line="360" w:lineRule="auto"/>
              <w:ind w:left="266" w:right="72" w:hanging="266"/>
              <w:rPr>
                <w:sz w:val="24"/>
                <w:szCs w:val="24"/>
              </w:rPr>
            </w:pPr>
            <w:r w:rsidRPr="00B23D94">
              <w:rPr>
                <w:sz w:val="24"/>
                <w:szCs w:val="24"/>
              </w:rPr>
              <w:t>Apply communication channels</w:t>
            </w:r>
          </w:p>
        </w:tc>
        <w:tc>
          <w:tcPr>
            <w:tcW w:w="6621" w:type="dxa"/>
            <w:tcBorders>
              <w:top w:val="single" w:sz="4" w:space="0" w:color="000000"/>
              <w:left w:val="single" w:sz="4" w:space="0" w:color="000000"/>
              <w:bottom w:val="single" w:sz="4" w:space="0" w:color="000000"/>
              <w:right w:val="single" w:sz="4" w:space="0" w:color="000000"/>
            </w:tcBorders>
          </w:tcPr>
          <w:p w14:paraId="2EE4389D" w14:textId="77777777" w:rsidR="006C5214" w:rsidRPr="00B23D94" w:rsidRDefault="006C5214" w:rsidP="006C5214">
            <w:pPr>
              <w:numPr>
                <w:ilvl w:val="0"/>
                <w:numId w:val="20"/>
              </w:numPr>
              <w:tabs>
                <w:tab w:val="left" w:pos="336"/>
              </w:tabs>
              <w:spacing w:after="0" w:line="360" w:lineRule="auto"/>
              <w:rPr>
                <w:sz w:val="24"/>
                <w:szCs w:val="24"/>
              </w:rPr>
            </w:pPr>
            <w:r w:rsidRPr="00B23D94">
              <w:rPr>
                <w:sz w:val="24"/>
                <w:szCs w:val="24"/>
              </w:rPr>
              <w:t xml:space="preserve">Specific communication channels are identified and applied based on workplace requirements. </w:t>
            </w:r>
          </w:p>
          <w:p w14:paraId="045CA852" w14:textId="77777777" w:rsidR="006C5214" w:rsidRPr="00B23D94" w:rsidRDefault="006C5214" w:rsidP="006C5214">
            <w:pPr>
              <w:numPr>
                <w:ilvl w:val="0"/>
                <w:numId w:val="20"/>
              </w:numPr>
              <w:tabs>
                <w:tab w:val="left" w:pos="336"/>
              </w:tabs>
              <w:spacing w:after="0" w:line="360" w:lineRule="auto"/>
              <w:rPr>
                <w:sz w:val="24"/>
                <w:szCs w:val="24"/>
              </w:rPr>
            </w:pPr>
            <w:r w:rsidRPr="00B23D94">
              <w:rPr>
                <w:sz w:val="24"/>
                <w:szCs w:val="24"/>
              </w:rPr>
              <w:t>Challenges are identified and addressed as per the operational standards of the organization.</w:t>
            </w:r>
          </w:p>
          <w:p w14:paraId="71B1F7A0" w14:textId="77777777" w:rsidR="006C5214" w:rsidRPr="00B23D94" w:rsidRDefault="006C5214" w:rsidP="006C5214">
            <w:pPr>
              <w:numPr>
                <w:ilvl w:val="0"/>
                <w:numId w:val="20"/>
              </w:numPr>
              <w:tabs>
                <w:tab w:val="left" w:pos="336"/>
              </w:tabs>
              <w:spacing w:after="0" w:line="360" w:lineRule="auto"/>
              <w:rPr>
                <w:sz w:val="24"/>
                <w:szCs w:val="24"/>
              </w:rPr>
            </w:pPr>
            <w:r w:rsidRPr="00B23D94">
              <w:rPr>
                <w:sz w:val="24"/>
                <w:szCs w:val="24"/>
              </w:rPr>
              <w:t>Communication channels are evaluated to meet workplace needs.</w:t>
            </w:r>
          </w:p>
        </w:tc>
      </w:tr>
      <w:tr w:rsidR="006C5214" w:rsidRPr="00B23D94" w14:paraId="56102FC6" w14:textId="77777777" w:rsidTr="00351247">
        <w:tc>
          <w:tcPr>
            <w:tcW w:w="2409" w:type="dxa"/>
            <w:tcBorders>
              <w:top w:val="single" w:sz="4" w:space="0" w:color="000000"/>
              <w:left w:val="single" w:sz="4" w:space="0" w:color="000000"/>
              <w:bottom w:val="single" w:sz="4" w:space="0" w:color="000000"/>
              <w:right w:val="single" w:sz="4" w:space="0" w:color="000000"/>
            </w:tcBorders>
          </w:tcPr>
          <w:p w14:paraId="642A9B29" w14:textId="77777777" w:rsidR="006C5214" w:rsidRPr="00B23D94" w:rsidRDefault="006C5214" w:rsidP="006C5214">
            <w:pPr>
              <w:numPr>
                <w:ilvl w:val="0"/>
                <w:numId w:val="19"/>
              </w:numPr>
              <w:spacing w:after="0" w:line="360" w:lineRule="auto"/>
              <w:ind w:left="266" w:right="72" w:hanging="266"/>
              <w:rPr>
                <w:sz w:val="24"/>
                <w:szCs w:val="24"/>
              </w:rPr>
            </w:pPr>
            <w:r w:rsidRPr="00B23D94">
              <w:rPr>
                <w:sz w:val="24"/>
                <w:szCs w:val="24"/>
              </w:rPr>
              <w:t>Apply written communication skills</w:t>
            </w:r>
          </w:p>
        </w:tc>
        <w:tc>
          <w:tcPr>
            <w:tcW w:w="6621" w:type="dxa"/>
            <w:tcBorders>
              <w:top w:val="single" w:sz="4" w:space="0" w:color="000000"/>
              <w:left w:val="single" w:sz="4" w:space="0" w:color="000000"/>
              <w:bottom w:val="single" w:sz="4" w:space="0" w:color="000000"/>
              <w:right w:val="single" w:sz="4" w:space="0" w:color="000000"/>
            </w:tcBorders>
          </w:tcPr>
          <w:p w14:paraId="518F7106" w14:textId="77777777" w:rsidR="006C5214" w:rsidRPr="00B23D94" w:rsidRDefault="006C5214" w:rsidP="006C5214">
            <w:pPr>
              <w:numPr>
                <w:ilvl w:val="1"/>
                <w:numId w:val="21"/>
              </w:numPr>
              <w:tabs>
                <w:tab w:val="left" w:pos="336"/>
              </w:tabs>
              <w:spacing w:after="0" w:line="360" w:lineRule="auto"/>
              <w:rPr>
                <w:sz w:val="24"/>
                <w:szCs w:val="24"/>
              </w:rPr>
            </w:pPr>
            <w:r w:rsidRPr="00B23D94">
              <w:rPr>
                <w:sz w:val="24"/>
                <w:szCs w:val="24"/>
              </w:rPr>
              <w:t xml:space="preserve">Types of written communication are identified and applied according to the workplace requirements.  </w:t>
            </w:r>
          </w:p>
          <w:p w14:paraId="06EFDA0F" w14:textId="77777777" w:rsidR="006C5214" w:rsidRPr="00B23D94" w:rsidRDefault="006C5214" w:rsidP="006C5214">
            <w:pPr>
              <w:numPr>
                <w:ilvl w:val="1"/>
                <w:numId w:val="21"/>
              </w:numPr>
              <w:tabs>
                <w:tab w:val="left" w:pos="336"/>
              </w:tabs>
              <w:spacing w:after="0" w:line="360" w:lineRule="auto"/>
              <w:rPr>
                <w:sz w:val="24"/>
                <w:szCs w:val="24"/>
              </w:rPr>
            </w:pPr>
            <w:r w:rsidRPr="00B23D94">
              <w:rPr>
                <w:sz w:val="24"/>
                <w:szCs w:val="24"/>
              </w:rPr>
              <w:t>Written communication needs are identified and implemented according to workplace procedures.</w:t>
            </w:r>
          </w:p>
          <w:p w14:paraId="3A8D33FC" w14:textId="3282109A" w:rsidR="006C5214" w:rsidRPr="00B23D94" w:rsidRDefault="006C5214" w:rsidP="006C5214">
            <w:pPr>
              <w:numPr>
                <w:ilvl w:val="1"/>
                <w:numId w:val="21"/>
              </w:numPr>
              <w:tabs>
                <w:tab w:val="left" w:pos="336"/>
              </w:tabs>
              <w:spacing w:after="0" w:line="360" w:lineRule="auto"/>
              <w:rPr>
                <w:sz w:val="24"/>
                <w:szCs w:val="24"/>
              </w:rPr>
            </w:pPr>
            <w:r w:rsidRPr="00B23D94">
              <w:rPr>
                <w:sz w:val="24"/>
                <w:szCs w:val="24"/>
              </w:rPr>
              <w:t xml:space="preserve">Written communication guidelines are </w:t>
            </w:r>
            <w:r w:rsidR="005F2E4C" w:rsidRPr="00B23D94">
              <w:rPr>
                <w:sz w:val="24"/>
                <w:szCs w:val="24"/>
              </w:rPr>
              <w:t>analysed</w:t>
            </w:r>
            <w:r w:rsidRPr="00B23D94">
              <w:rPr>
                <w:sz w:val="24"/>
                <w:szCs w:val="24"/>
              </w:rPr>
              <w:t xml:space="preserve">, evaluated, and revised based on workplace needs. </w:t>
            </w:r>
          </w:p>
        </w:tc>
      </w:tr>
      <w:tr w:rsidR="006C5214" w:rsidRPr="00B23D94" w14:paraId="5785B89C" w14:textId="77777777" w:rsidTr="00351247">
        <w:tc>
          <w:tcPr>
            <w:tcW w:w="2409" w:type="dxa"/>
            <w:tcBorders>
              <w:top w:val="single" w:sz="4" w:space="0" w:color="000000"/>
              <w:left w:val="single" w:sz="4" w:space="0" w:color="000000"/>
              <w:bottom w:val="single" w:sz="4" w:space="0" w:color="000000"/>
              <w:right w:val="single" w:sz="4" w:space="0" w:color="000000"/>
            </w:tcBorders>
          </w:tcPr>
          <w:p w14:paraId="4605A7FB" w14:textId="77777777" w:rsidR="006C5214" w:rsidRPr="00B23D94" w:rsidRDefault="006C5214" w:rsidP="006C5214">
            <w:pPr>
              <w:numPr>
                <w:ilvl w:val="0"/>
                <w:numId w:val="19"/>
              </w:numPr>
              <w:spacing w:after="0" w:line="360" w:lineRule="auto"/>
              <w:ind w:left="266" w:right="72" w:hanging="266"/>
              <w:rPr>
                <w:sz w:val="24"/>
                <w:szCs w:val="24"/>
              </w:rPr>
            </w:pPr>
            <w:r w:rsidRPr="00B23D94">
              <w:rPr>
                <w:sz w:val="24"/>
                <w:szCs w:val="24"/>
              </w:rPr>
              <w:t>Apply non-verbal communication skills</w:t>
            </w:r>
          </w:p>
        </w:tc>
        <w:tc>
          <w:tcPr>
            <w:tcW w:w="6621" w:type="dxa"/>
            <w:tcBorders>
              <w:top w:val="single" w:sz="4" w:space="0" w:color="000000"/>
              <w:left w:val="single" w:sz="4" w:space="0" w:color="000000"/>
              <w:bottom w:val="single" w:sz="4" w:space="0" w:color="000000"/>
              <w:right w:val="single" w:sz="4" w:space="0" w:color="000000"/>
            </w:tcBorders>
          </w:tcPr>
          <w:p w14:paraId="620A14FC" w14:textId="77777777" w:rsidR="006C5214" w:rsidRPr="00B23D94" w:rsidRDefault="006C5214" w:rsidP="00351247">
            <w:pPr>
              <w:tabs>
                <w:tab w:val="left" w:pos="336"/>
              </w:tabs>
              <w:spacing w:after="0" w:line="360" w:lineRule="auto"/>
              <w:rPr>
                <w:sz w:val="24"/>
                <w:szCs w:val="24"/>
              </w:rPr>
            </w:pPr>
            <w:r w:rsidRPr="00B23D94">
              <w:rPr>
                <w:sz w:val="24"/>
                <w:szCs w:val="24"/>
              </w:rPr>
              <w:t>3.1 Existing non-verbal communication techniques are identified and applied based on organization policy.</w:t>
            </w:r>
          </w:p>
          <w:p w14:paraId="37D3E85B" w14:textId="70D36BB8" w:rsidR="006C5214" w:rsidRPr="00B23D94" w:rsidRDefault="006C5214" w:rsidP="00351247">
            <w:pPr>
              <w:tabs>
                <w:tab w:val="left" w:pos="336"/>
              </w:tabs>
              <w:spacing w:after="0" w:line="360" w:lineRule="auto"/>
              <w:rPr>
                <w:sz w:val="24"/>
                <w:szCs w:val="24"/>
              </w:rPr>
            </w:pPr>
            <w:r w:rsidRPr="00B23D94">
              <w:rPr>
                <w:sz w:val="24"/>
                <w:szCs w:val="24"/>
              </w:rPr>
              <w:t xml:space="preserve">3.2 Non-verbal communication techniques are articulated and </w:t>
            </w:r>
            <w:r w:rsidR="005F2E4C" w:rsidRPr="00B23D94">
              <w:rPr>
                <w:sz w:val="24"/>
                <w:szCs w:val="24"/>
              </w:rPr>
              <w:t>modelled</w:t>
            </w:r>
            <w:r w:rsidRPr="00B23D94">
              <w:rPr>
                <w:sz w:val="24"/>
                <w:szCs w:val="24"/>
              </w:rPr>
              <w:t xml:space="preserve"> to enhance inclusivity according to workplace requirements.</w:t>
            </w:r>
          </w:p>
        </w:tc>
      </w:tr>
      <w:tr w:rsidR="006C5214" w:rsidRPr="00B23D94" w14:paraId="22112061" w14:textId="77777777" w:rsidTr="00351247">
        <w:tc>
          <w:tcPr>
            <w:tcW w:w="2409" w:type="dxa"/>
            <w:tcBorders>
              <w:top w:val="single" w:sz="4" w:space="0" w:color="000000"/>
              <w:left w:val="single" w:sz="4" w:space="0" w:color="000000"/>
              <w:bottom w:val="single" w:sz="4" w:space="0" w:color="000000"/>
              <w:right w:val="single" w:sz="4" w:space="0" w:color="000000"/>
            </w:tcBorders>
          </w:tcPr>
          <w:p w14:paraId="40081270" w14:textId="77777777" w:rsidR="006C5214" w:rsidRPr="00B23D94" w:rsidRDefault="006C5214" w:rsidP="006C5214">
            <w:pPr>
              <w:numPr>
                <w:ilvl w:val="0"/>
                <w:numId w:val="19"/>
              </w:numPr>
              <w:spacing w:after="0" w:line="360" w:lineRule="auto"/>
              <w:ind w:left="266" w:right="72" w:hanging="266"/>
              <w:rPr>
                <w:sz w:val="24"/>
                <w:szCs w:val="24"/>
              </w:rPr>
            </w:pPr>
            <w:r w:rsidRPr="00B23D94">
              <w:rPr>
                <w:sz w:val="24"/>
                <w:szCs w:val="24"/>
              </w:rPr>
              <w:lastRenderedPageBreak/>
              <w:t>Apply oral communication skills</w:t>
            </w:r>
          </w:p>
        </w:tc>
        <w:tc>
          <w:tcPr>
            <w:tcW w:w="6621" w:type="dxa"/>
            <w:tcBorders>
              <w:top w:val="single" w:sz="4" w:space="0" w:color="000000"/>
              <w:left w:val="single" w:sz="4" w:space="0" w:color="000000"/>
              <w:bottom w:val="single" w:sz="4" w:space="0" w:color="000000"/>
              <w:right w:val="single" w:sz="4" w:space="0" w:color="000000"/>
            </w:tcBorders>
          </w:tcPr>
          <w:p w14:paraId="10B81D65" w14:textId="77777777" w:rsidR="006C5214" w:rsidRPr="00B23D94" w:rsidRDefault="006C5214" w:rsidP="00351247">
            <w:pPr>
              <w:tabs>
                <w:tab w:val="left" w:pos="336"/>
              </w:tabs>
              <w:spacing w:after="0" w:line="360" w:lineRule="auto"/>
              <w:rPr>
                <w:sz w:val="24"/>
                <w:szCs w:val="24"/>
              </w:rPr>
            </w:pPr>
            <w:r w:rsidRPr="00B23D94">
              <w:rPr>
                <w:sz w:val="24"/>
                <w:szCs w:val="24"/>
              </w:rPr>
              <w:t>4.1 Types of oral communication are identified and established as per organization policy.</w:t>
            </w:r>
          </w:p>
          <w:p w14:paraId="024C62D8" w14:textId="77777777" w:rsidR="006C5214" w:rsidRPr="00B23D94" w:rsidRDefault="006C5214" w:rsidP="00351247">
            <w:pPr>
              <w:tabs>
                <w:tab w:val="left" w:pos="336"/>
              </w:tabs>
              <w:spacing w:after="0" w:line="360" w:lineRule="auto"/>
              <w:rPr>
                <w:sz w:val="24"/>
                <w:szCs w:val="24"/>
              </w:rPr>
            </w:pPr>
            <w:r w:rsidRPr="00B23D94">
              <w:rPr>
                <w:sz w:val="24"/>
                <w:szCs w:val="24"/>
              </w:rPr>
              <w:t>4.2 Pathways of oral communication are identified and established as per organization policy.</w:t>
            </w:r>
          </w:p>
          <w:p w14:paraId="47789FF5" w14:textId="77777777" w:rsidR="006C5214" w:rsidRPr="00B23D94" w:rsidRDefault="006C5214" w:rsidP="00351247">
            <w:pPr>
              <w:tabs>
                <w:tab w:val="left" w:pos="336"/>
              </w:tabs>
              <w:spacing w:after="0" w:line="360" w:lineRule="auto"/>
              <w:rPr>
                <w:sz w:val="24"/>
                <w:szCs w:val="24"/>
              </w:rPr>
            </w:pPr>
            <w:r w:rsidRPr="00B23D94">
              <w:rPr>
                <w:sz w:val="24"/>
                <w:szCs w:val="24"/>
              </w:rPr>
              <w:t>4.3 Pathways of oral communication are reviewed according to organization procedures.</w:t>
            </w:r>
          </w:p>
          <w:p w14:paraId="799D4947" w14:textId="77777777" w:rsidR="006C5214" w:rsidRPr="00B23D94" w:rsidRDefault="006C5214" w:rsidP="00351247">
            <w:pPr>
              <w:tabs>
                <w:tab w:val="left" w:pos="336"/>
              </w:tabs>
              <w:spacing w:after="0" w:line="360" w:lineRule="auto"/>
              <w:rPr>
                <w:sz w:val="24"/>
                <w:szCs w:val="24"/>
              </w:rPr>
            </w:pPr>
            <w:r w:rsidRPr="00B23D94">
              <w:rPr>
                <w:sz w:val="24"/>
                <w:szCs w:val="24"/>
              </w:rPr>
              <w:t>4.4 Pathways of oral communication are maintained according to the organization standards.</w:t>
            </w:r>
          </w:p>
        </w:tc>
      </w:tr>
      <w:tr w:rsidR="006C5214" w:rsidRPr="00B23D94" w14:paraId="26F7E763" w14:textId="77777777" w:rsidTr="00351247">
        <w:tc>
          <w:tcPr>
            <w:tcW w:w="2409" w:type="dxa"/>
            <w:tcBorders>
              <w:top w:val="single" w:sz="4" w:space="0" w:color="000000"/>
              <w:left w:val="single" w:sz="4" w:space="0" w:color="000000"/>
              <w:bottom w:val="single" w:sz="4" w:space="0" w:color="000000"/>
              <w:right w:val="single" w:sz="4" w:space="0" w:color="000000"/>
            </w:tcBorders>
          </w:tcPr>
          <w:p w14:paraId="0613FF2F" w14:textId="77777777" w:rsidR="006C5214" w:rsidRPr="00B23D94" w:rsidRDefault="006C5214" w:rsidP="006C5214">
            <w:pPr>
              <w:numPr>
                <w:ilvl w:val="0"/>
                <w:numId w:val="19"/>
              </w:numPr>
              <w:spacing w:after="0" w:line="360" w:lineRule="auto"/>
              <w:ind w:left="266" w:right="72" w:hanging="266"/>
              <w:rPr>
                <w:sz w:val="24"/>
                <w:szCs w:val="24"/>
              </w:rPr>
            </w:pPr>
            <w:r w:rsidRPr="00B23D94">
              <w:rPr>
                <w:sz w:val="24"/>
                <w:szCs w:val="24"/>
              </w:rPr>
              <w:t>Apply group communication skills</w:t>
            </w:r>
          </w:p>
        </w:tc>
        <w:tc>
          <w:tcPr>
            <w:tcW w:w="6621" w:type="dxa"/>
            <w:tcBorders>
              <w:top w:val="single" w:sz="4" w:space="0" w:color="000000"/>
              <w:left w:val="single" w:sz="4" w:space="0" w:color="000000"/>
              <w:bottom w:val="single" w:sz="4" w:space="0" w:color="000000"/>
              <w:right w:val="single" w:sz="4" w:space="0" w:color="000000"/>
            </w:tcBorders>
          </w:tcPr>
          <w:p w14:paraId="48316EAA" w14:textId="77777777" w:rsidR="006C5214" w:rsidRPr="00B23D94" w:rsidRDefault="006C5214" w:rsidP="006C5214">
            <w:pPr>
              <w:numPr>
                <w:ilvl w:val="0"/>
                <w:numId w:val="22"/>
              </w:numPr>
              <w:spacing w:after="0" w:line="360" w:lineRule="auto"/>
              <w:rPr>
                <w:sz w:val="24"/>
                <w:szCs w:val="24"/>
              </w:rPr>
            </w:pPr>
            <w:r w:rsidRPr="00B23D94">
              <w:rPr>
                <w:sz w:val="24"/>
                <w:szCs w:val="24"/>
              </w:rPr>
              <w:t>Group communication strategies are applied</w:t>
            </w:r>
            <w:r w:rsidRPr="00B23D94">
              <w:rPr>
                <w:b/>
                <w:i/>
                <w:sz w:val="24"/>
                <w:szCs w:val="24"/>
              </w:rPr>
              <w:t xml:space="preserve"> </w:t>
            </w:r>
            <w:r w:rsidRPr="00B23D94">
              <w:rPr>
                <w:sz w:val="24"/>
                <w:szCs w:val="24"/>
              </w:rPr>
              <w:t>based on the workplace needs.</w:t>
            </w:r>
          </w:p>
          <w:p w14:paraId="2B6F3944" w14:textId="77777777" w:rsidR="006C5214" w:rsidRPr="00B23D94" w:rsidRDefault="006C5214" w:rsidP="006C5214">
            <w:pPr>
              <w:numPr>
                <w:ilvl w:val="0"/>
                <w:numId w:val="22"/>
              </w:numPr>
              <w:spacing w:after="0" w:line="360" w:lineRule="auto"/>
              <w:rPr>
                <w:sz w:val="24"/>
                <w:szCs w:val="24"/>
              </w:rPr>
            </w:pPr>
            <w:r w:rsidRPr="00B23D94">
              <w:rPr>
                <w:sz w:val="24"/>
                <w:szCs w:val="24"/>
              </w:rPr>
              <w:t xml:space="preserve">Groups are organized in accordance with workplace procedures. </w:t>
            </w:r>
          </w:p>
          <w:p w14:paraId="64F4A072" w14:textId="77777777" w:rsidR="006C5214" w:rsidRPr="00B23D94" w:rsidRDefault="006C5214" w:rsidP="006C5214">
            <w:pPr>
              <w:numPr>
                <w:ilvl w:val="0"/>
                <w:numId w:val="22"/>
              </w:numPr>
              <w:spacing w:after="0" w:line="360" w:lineRule="auto"/>
              <w:rPr>
                <w:sz w:val="24"/>
                <w:szCs w:val="24"/>
              </w:rPr>
            </w:pPr>
            <w:r w:rsidRPr="00B23D94">
              <w:rPr>
                <w:sz w:val="24"/>
                <w:szCs w:val="24"/>
              </w:rPr>
              <w:t>Effective questioning, listening and non-verbal communication techniques are used as per needs.</w:t>
            </w:r>
          </w:p>
          <w:p w14:paraId="17BC1ED7" w14:textId="77777777" w:rsidR="006C5214" w:rsidRPr="00B23D94" w:rsidRDefault="006C5214" w:rsidP="00351247">
            <w:pPr>
              <w:spacing w:after="0" w:line="360" w:lineRule="auto"/>
              <w:rPr>
                <w:sz w:val="24"/>
                <w:szCs w:val="24"/>
              </w:rPr>
            </w:pPr>
            <w:r w:rsidRPr="00B23D94">
              <w:rPr>
                <w:sz w:val="24"/>
                <w:szCs w:val="24"/>
              </w:rPr>
              <w:t xml:space="preserve">5.4 Group communication challenges are identified and addressed according to the workplace needs.  </w:t>
            </w:r>
          </w:p>
        </w:tc>
      </w:tr>
    </w:tbl>
    <w:p w14:paraId="0F748D2C" w14:textId="77777777" w:rsidR="006C5214" w:rsidRPr="00B23D94" w:rsidRDefault="006C5214" w:rsidP="006C5214">
      <w:pPr>
        <w:spacing w:after="0" w:line="360" w:lineRule="auto"/>
        <w:rPr>
          <w:rFonts w:ascii="Times New Roman" w:hAnsi="Times New Roman"/>
          <w:b/>
          <w:sz w:val="24"/>
          <w:szCs w:val="24"/>
        </w:rPr>
      </w:pPr>
    </w:p>
    <w:p w14:paraId="3AB64068" w14:textId="77777777" w:rsidR="006C5214" w:rsidRPr="00B23D94" w:rsidRDefault="006C5214" w:rsidP="006C5214">
      <w:pPr>
        <w:spacing w:after="0" w:line="360" w:lineRule="auto"/>
        <w:rPr>
          <w:rFonts w:ascii="Times New Roman" w:hAnsi="Times New Roman"/>
          <w:b/>
          <w:sz w:val="24"/>
          <w:szCs w:val="24"/>
        </w:rPr>
      </w:pPr>
      <w:r w:rsidRPr="00B23D94">
        <w:rPr>
          <w:rFonts w:ascii="Times New Roman" w:hAnsi="Times New Roman"/>
          <w:b/>
          <w:sz w:val="24"/>
          <w:szCs w:val="24"/>
        </w:rPr>
        <w:t>RANGE</w:t>
      </w:r>
    </w:p>
    <w:p w14:paraId="7CD19B63" w14:textId="77777777" w:rsidR="006C5214" w:rsidRPr="00B23D94" w:rsidRDefault="006C5214" w:rsidP="006C5214">
      <w:pPr>
        <w:spacing w:after="0" w:line="360" w:lineRule="auto"/>
        <w:jc w:val="both"/>
        <w:rPr>
          <w:rFonts w:ascii="Times New Roman" w:hAnsi="Times New Roman"/>
          <w:sz w:val="24"/>
          <w:szCs w:val="24"/>
        </w:rPr>
      </w:pPr>
      <w:r w:rsidRPr="00B23D94">
        <w:rPr>
          <w:rFonts w:ascii="Times New Roman" w:hAnsi="Times New Roman"/>
          <w:sz w:val="24"/>
          <w:szCs w:val="24"/>
        </w:rPr>
        <w:t xml:space="preserve">This section provides the work environment and conditions to which the performance criteria apply. It allows for different work environments and situations that will affect performance. </w:t>
      </w:r>
    </w:p>
    <w:p w14:paraId="10431B5B" w14:textId="77777777" w:rsidR="006C5214" w:rsidRPr="00B23D94" w:rsidRDefault="006C5214" w:rsidP="006C5214">
      <w:pPr>
        <w:spacing w:after="0" w:line="360" w:lineRule="auto"/>
        <w:jc w:val="both"/>
        <w:rPr>
          <w:rFonts w:ascii="Times New Roman" w:hAnsi="Times New Roman"/>
          <w:sz w:val="24"/>
          <w:szCs w:val="24"/>
        </w:rPr>
      </w:pPr>
    </w:p>
    <w:tbl>
      <w:tblPr>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90"/>
        <w:gridCol w:w="5940"/>
      </w:tblGrid>
      <w:tr w:rsidR="006C5214" w:rsidRPr="00B23D94" w14:paraId="12EA8308" w14:textId="77777777" w:rsidTr="00351247">
        <w:trPr>
          <w:trHeight w:val="486"/>
          <w:tblHeader/>
        </w:trPr>
        <w:tc>
          <w:tcPr>
            <w:tcW w:w="3090" w:type="dxa"/>
            <w:tcBorders>
              <w:top w:val="single" w:sz="4" w:space="0" w:color="000000"/>
              <w:left w:val="single" w:sz="4" w:space="0" w:color="000000"/>
              <w:bottom w:val="single" w:sz="4" w:space="0" w:color="000000"/>
              <w:right w:val="single" w:sz="4" w:space="0" w:color="000000"/>
            </w:tcBorders>
            <w:vAlign w:val="center"/>
          </w:tcPr>
          <w:p w14:paraId="797D253B" w14:textId="77777777" w:rsidR="006C5214" w:rsidRPr="00B23D94" w:rsidRDefault="006C5214" w:rsidP="00351247">
            <w:pPr>
              <w:spacing w:after="0" w:line="360" w:lineRule="auto"/>
              <w:rPr>
                <w:rFonts w:ascii="Times New Roman" w:hAnsi="Times New Roman"/>
                <w:b/>
                <w:sz w:val="24"/>
                <w:szCs w:val="24"/>
              </w:rPr>
            </w:pPr>
            <w:r w:rsidRPr="00B23D94">
              <w:rPr>
                <w:rFonts w:ascii="Times New Roman" w:hAnsi="Times New Roman"/>
                <w:b/>
                <w:sz w:val="24"/>
                <w:szCs w:val="24"/>
              </w:rPr>
              <w:t>Variable</w:t>
            </w:r>
          </w:p>
        </w:tc>
        <w:tc>
          <w:tcPr>
            <w:tcW w:w="5940" w:type="dxa"/>
            <w:tcBorders>
              <w:top w:val="single" w:sz="4" w:space="0" w:color="000000"/>
              <w:left w:val="single" w:sz="4" w:space="0" w:color="000000"/>
              <w:bottom w:val="single" w:sz="4" w:space="0" w:color="000000"/>
              <w:right w:val="single" w:sz="4" w:space="0" w:color="000000"/>
            </w:tcBorders>
            <w:vAlign w:val="center"/>
          </w:tcPr>
          <w:p w14:paraId="510A4AF5" w14:textId="77777777" w:rsidR="006C5214" w:rsidRPr="00B23D94" w:rsidRDefault="006C5214" w:rsidP="00351247">
            <w:pPr>
              <w:spacing w:after="0" w:line="360" w:lineRule="auto"/>
              <w:rPr>
                <w:rFonts w:ascii="Times New Roman" w:hAnsi="Times New Roman"/>
                <w:b/>
                <w:sz w:val="24"/>
                <w:szCs w:val="24"/>
              </w:rPr>
            </w:pPr>
            <w:r w:rsidRPr="00B23D94">
              <w:rPr>
                <w:rFonts w:ascii="Times New Roman" w:hAnsi="Times New Roman"/>
                <w:b/>
                <w:sz w:val="24"/>
                <w:szCs w:val="24"/>
              </w:rPr>
              <w:t>Range</w:t>
            </w:r>
          </w:p>
        </w:tc>
      </w:tr>
      <w:tr w:rsidR="006C5214" w:rsidRPr="00B23D94" w14:paraId="3D5303EE" w14:textId="77777777" w:rsidTr="00351247">
        <w:trPr>
          <w:trHeight w:val="629"/>
        </w:trPr>
        <w:tc>
          <w:tcPr>
            <w:tcW w:w="3090" w:type="dxa"/>
            <w:tcBorders>
              <w:top w:val="single" w:sz="4" w:space="0" w:color="000000"/>
              <w:left w:val="single" w:sz="4" w:space="0" w:color="000000"/>
              <w:bottom w:val="single" w:sz="4" w:space="0" w:color="000000"/>
              <w:right w:val="single" w:sz="4" w:space="0" w:color="000000"/>
            </w:tcBorders>
          </w:tcPr>
          <w:p w14:paraId="49B17E35" w14:textId="77777777" w:rsidR="006C5214" w:rsidRPr="00B23D94" w:rsidRDefault="006C5214" w:rsidP="006C5214">
            <w:pPr>
              <w:numPr>
                <w:ilvl w:val="0"/>
                <w:numId w:val="23"/>
              </w:numPr>
              <w:spacing w:after="0" w:line="360" w:lineRule="auto"/>
              <w:rPr>
                <w:rFonts w:ascii="Times New Roman" w:hAnsi="Times New Roman"/>
                <w:b/>
                <w:i/>
                <w:sz w:val="24"/>
                <w:szCs w:val="24"/>
              </w:rPr>
            </w:pPr>
            <w:r w:rsidRPr="00B23D94">
              <w:rPr>
                <w:rFonts w:ascii="Times New Roman" w:hAnsi="Times New Roman"/>
                <w:sz w:val="24"/>
                <w:szCs w:val="24"/>
              </w:rPr>
              <w:t>Communication strategies may include but are not limited to:</w:t>
            </w:r>
          </w:p>
          <w:p w14:paraId="394388DA" w14:textId="77777777" w:rsidR="006C5214" w:rsidRPr="00B23D94" w:rsidRDefault="006C5214" w:rsidP="00351247">
            <w:pPr>
              <w:spacing w:after="0" w:line="360" w:lineRule="auto"/>
              <w:rPr>
                <w:rFonts w:ascii="Times New Roman" w:hAnsi="Times New Roman"/>
                <w:sz w:val="24"/>
                <w:szCs w:val="24"/>
              </w:rPr>
            </w:pPr>
          </w:p>
        </w:tc>
        <w:tc>
          <w:tcPr>
            <w:tcW w:w="5940" w:type="dxa"/>
            <w:tcBorders>
              <w:top w:val="single" w:sz="4" w:space="0" w:color="000000"/>
              <w:left w:val="single" w:sz="4" w:space="0" w:color="000000"/>
              <w:bottom w:val="single" w:sz="4" w:space="0" w:color="000000"/>
              <w:right w:val="single" w:sz="4" w:space="0" w:color="000000"/>
            </w:tcBorders>
          </w:tcPr>
          <w:p w14:paraId="6EE5E59D" w14:textId="77777777" w:rsidR="006C5214" w:rsidRPr="00B23D94" w:rsidRDefault="006C5214" w:rsidP="006C5214">
            <w:pPr>
              <w:numPr>
                <w:ilvl w:val="0"/>
                <w:numId w:val="24"/>
              </w:numPr>
              <w:spacing w:after="0" w:line="360" w:lineRule="auto"/>
              <w:ind w:left="364"/>
              <w:rPr>
                <w:rFonts w:ascii="Times New Roman" w:hAnsi="Times New Roman"/>
                <w:sz w:val="24"/>
                <w:szCs w:val="24"/>
              </w:rPr>
            </w:pPr>
            <w:r w:rsidRPr="00B23D94">
              <w:rPr>
                <w:rFonts w:ascii="Times New Roman" w:hAnsi="Times New Roman"/>
                <w:sz w:val="24"/>
                <w:szCs w:val="24"/>
              </w:rPr>
              <w:t xml:space="preserve">Language switch </w:t>
            </w:r>
          </w:p>
          <w:p w14:paraId="04A6B0C0" w14:textId="77777777" w:rsidR="006C5214" w:rsidRPr="00B23D94" w:rsidRDefault="006C5214" w:rsidP="006C5214">
            <w:pPr>
              <w:numPr>
                <w:ilvl w:val="0"/>
                <w:numId w:val="24"/>
              </w:numPr>
              <w:spacing w:after="0" w:line="360" w:lineRule="auto"/>
              <w:ind w:left="364"/>
              <w:rPr>
                <w:rFonts w:ascii="Times New Roman" w:hAnsi="Times New Roman"/>
                <w:sz w:val="24"/>
                <w:szCs w:val="24"/>
              </w:rPr>
            </w:pPr>
            <w:r w:rsidRPr="00B23D94">
              <w:rPr>
                <w:rFonts w:ascii="Times New Roman" w:hAnsi="Times New Roman"/>
                <w:sz w:val="24"/>
                <w:szCs w:val="24"/>
              </w:rPr>
              <w:t xml:space="preserve">Comprehension check </w:t>
            </w:r>
          </w:p>
          <w:p w14:paraId="09D75AD8" w14:textId="77777777" w:rsidR="006C5214" w:rsidRPr="00B23D94" w:rsidRDefault="006C5214" w:rsidP="006C5214">
            <w:pPr>
              <w:numPr>
                <w:ilvl w:val="0"/>
                <w:numId w:val="24"/>
              </w:numPr>
              <w:spacing w:after="0" w:line="360" w:lineRule="auto"/>
              <w:ind w:left="364"/>
              <w:rPr>
                <w:rFonts w:ascii="Times New Roman" w:hAnsi="Times New Roman"/>
                <w:sz w:val="24"/>
                <w:szCs w:val="24"/>
              </w:rPr>
            </w:pPr>
            <w:r w:rsidRPr="00B23D94">
              <w:rPr>
                <w:rFonts w:ascii="Times New Roman" w:hAnsi="Times New Roman"/>
                <w:sz w:val="24"/>
                <w:szCs w:val="24"/>
              </w:rPr>
              <w:t xml:space="preserve">Repetition </w:t>
            </w:r>
          </w:p>
          <w:p w14:paraId="25C4C093" w14:textId="77777777" w:rsidR="006C5214" w:rsidRPr="00B23D94" w:rsidRDefault="006C5214" w:rsidP="006C5214">
            <w:pPr>
              <w:numPr>
                <w:ilvl w:val="0"/>
                <w:numId w:val="24"/>
              </w:numPr>
              <w:spacing w:after="0" w:line="360" w:lineRule="auto"/>
              <w:ind w:left="364"/>
              <w:rPr>
                <w:rFonts w:ascii="Times New Roman" w:hAnsi="Times New Roman"/>
                <w:sz w:val="24"/>
                <w:szCs w:val="24"/>
              </w:rPr>
            </w:pPr>
            <w:r w:rsidRPr="00B23D94">
              <w:rPr>
                <w:rFonts w:ascii="Times New Roman" w:hAnsi="Times New Roman"/>
                <w:sz w:val="24"/>
                <w:szCs w:val="24"/>
              </w:rPr>
              <w:t xml:space="preserve">Asking confirmation </w:t>
            </w:r>
          </w:p>
          <w:p w14:paraId="081C9269" w14:textId="77777777" w:rsidR="006C5214" w:rsidRPr="00B23D94" w:rsidRDefault="006C5214" w:rsidP="006C5214">
            <w:pPr>
              <w:numPr>
                <w:ilvl w:val="0"/>
                <w:numId w:val="24"/>
              </w:numPr>
              <w:spacing w:after="0" w:line="360" w:lineRule="auto"/>
              <w:ind w:left="364"/>
              <w:rPr>
                <w:rFonts w:ascii="Times New Roman" w:hAnsi="Times New Roman"/>
                <w:sz w:val="24"/>
                <w:szCs w:val="24"/>
              </w:rPr>
            </w:pPr>
            <w:r w:rsidRPr="00B23D94">
              <w:rPr>
                <w:rFonts w:ascii="Times New Roman" w:hAnsi="Times New Roman"/>
                <w:sz w:val="24"/>
                <w:szCs w:val="24"/>
              </w:rPr>
              <w:lastRenderedPageBreak/>
              <w:t xml:space="preserve">Paraphrasing </w:t>
            </w:r>
          </w:p>
          <w:p w14:paraId="4B2972CD" w14:textId="77777777" w:rsidR="006C5214" w:rsidRPr="00B23D94" w:rsidRDefault="006C5214" w:rsidP="006C5214">
            <w:pPr>
              <w:numPr>
                <w:ilvl w:val="0"/>
                <w:numId w:val="24"/>
              </w:numPr>
              <w:spacing w:after="0" w:line="360" w:lineRule="auto"/>
              <w:ind w:left="364"/>
              <w:rPr>
                <w:rFonts w:ascii="Times New Roman" w:hAnsi="Times New Roman"/>
                <w:sz w:val="24"/>
                <w:szCs w:val="24"/>
              </w:rPr>
            </w:pPr>
            <w:r w:rsidRPr="00B23D94">
              <w:rPr>
                <w:rFonts w:ascii="Times New Roman" w:hAnsi="Times New Roman"/>
                <w:sz w:val="24"/>
                <w:szCs w:val="24"/>
              </w:rPr>
              <w:t>Clarification request</w:t>
            </w:r>
          </w:p>
          <w:p w14:paraId="10260635" w14:textId="77777777" w:rsidR="006C5214" w:rsidRPr="00B23D94" w:rsidRDefault="006C5214" w:rsidP="006C5214">
            <w:pPr>
              <w:numPr>
                <w:ilvl w:val="0"/>
                <w:numId w:val="24"/>
              </w:numPr>
              <w:spacing w:after="0" w:line="360" w:lineRule="auto"/>
              <w:ind w:left="364"/>
              <w:rPr>
                <w:rFonts w:ascii="Times New Roman" w:hAnsi="Times New Roman"/>
                <w:sz w:val="24"/>
                <w:szCs w:val="24"/>
              </w:rPr>
            </w:pPr>
            <w:r w:rsidRPr="00B23D94">
              <w:rPr>
                <w:rFonts w:ascii="Times New Roman" w:hAnsi="Times New Roman"/>
                <w:sz w:val="24"/>
                <w:szCs w:val="24"/>
              </w:rPr>
              <w:t xml:space="preserve">Translation </w:t>
            </w:r>
          </w:p>
          <w:p w14:paraId="1DC8C9AA" w14:textId="77777777" w:rsidR="006C5214" w:rsidRPr="00B23D94" w:rsidRDefault="006C5214" w:rsidP="006C5214">
            <w:pPr>
              <w:numPr>
                <w:ilvl w:val="0"/>
                <w:numId w:val="24"/>
              </w:numPr>
              <w:spacing w:after="0" w:line="360" w:lineRule="auto"/>
              <w:ind w:left="364"/>
              <w:rPr>
                <w:rFonts w:ascii="Times New Roman" w:hAnsi="Times New Roman"/>
                <w:sz w:val="24"/>
                <w:szCs w:val="24"/>
              </w:rPr>
            </w:pPr>
            <w:r w:rsidRPr="00B23D94">
              <w:rPr>
                <w:rFonts w:ascii="Times New Roman" w:hAnsi="Times New Roman"/>
                <w:sz w:val="24"/>
                <w:szCs w:val="24"/>
              </w:rPr>
              <w:t xml:space="preserve">Restructuring </w:t>
            </w:r>
          </w:p>
          <w:p w14:paraId="3AED5141" w14:textId="77777777" w:rsidR="006C5214" w:rsidRPr="00B23D94" w:rsidRDefault="006C5214" w:rsidP="006C5214">
            <w:pPr>
              <w:numPr>
                <w:ilvl w:val="0"/>
                <w:numId w:val="24"/>
              </w:numPr>
              <w:spacing w:after="0" w:line="360" w:lineRule="auto"/>
              <w:ind w:left="364"/>
              <w:rPr>
                <w:rFonts w:ascii="Times New Roman" w:hAnsi="Times New Roman"/>
                <w:sz w:val="24"/>
                <w:szCs w:val="24"/>
              </w:rPr>
            </w:pPr>
            <w:r w:rsidRPr="00B23D94">
              <w:rPr>
                <w:rFonts w:ascii="Times New Roman" w:hAnsi="Times New Roman"/>
                <w:sz w:val="24"/>
                <w:szCs w:val="24"/>
              </w:rPr>
              <w:t>Generalization</w:t>
            </w:r>
          </w:p>
        </w:tc>
      </w:tr>
      <w:tr w:rsidR="006C5214" w:rsidRPr="00B23D94" w14:paraId="4B48A9DC" w14:textId="77777777" w:rsidTr="00351247">
        <w:trPr>
          <w:trHeight w:val="629"/>
        </w:trPr>
        <w:tc>
          <w:tcPr>
            <w:tcW w:w="3090" w:type="dxa"/>
            <w:tcBorders>
              <w:top w:val="single" w:sz="4" w:space="0" w:color="000000"/>
              <w:left w:val="single" w:sz="4" w:space="0" w:color="000000"/>
              <w:bottom w:val="single" w:sz="4" w:space="0" w:color="000000"/>
              <w:right w:val="single" w:sz="4" w:space="0" w:color="000000"/>
            </w:tcBorders>
          </w:tcPr>
          <w:p w14:paraId="34CA88B8" w14:textId="77777777" w:rsidR="006C5214" w:rsidRPr="00B23D94" w:rsidRDefault="006C5214" w:rsidP="006C5214">
            <w:pPr>
              <w:numPr>
                <w:ilvl w:val="0"/>
                <w:numId w:val="23"/>
              </w:numPr>
              <w:spacing w:after="0" w:line="360" w:lineRule="auto"/>
              <w:rPr>
                <w:rFonts w:ascii="Times New Roman" w:hAnsi="Times New Roman"/>
                <w:sz w:val="24"/>
                <w:szCs w:val="24"/>
              </w:rPr>
            </w:pPr>
            <w:r w:rsidRPr="00B23D94">
              <w:rPr>
                <w:rFonts w:ascii="Times New Roman" w:hAnsi="Times New Roman"/>
                <w:sz w:val="24"/>
                <w:szCs w:val="24"/>
              </w:rPr>
              <w:lastRenderedPageBreak/>
              <w:t>Effective group interaction may include but not limited to:</w:t>
            </w:r>
          </w:p>
          <w:p w14:paraId="58EBCAB7" w14:textId="77777777" w:rsidR="006C5214" w:rsidRPr="00B23D94" w:rsidRDefault="006C5214" w:rsidP="00351247">
            <w:pPr>
              <w:spacing w:after="0" w:line="360" w:lineRule="auto"/>
              <w:rPr>
                <w:rFonts w:ascii="Times New Roman" w:hAnsi="Times New Roman"/>
                <w:b/>
                <w:sz w:val="24"/>
                <w:szCs w:val="24"/>
              </w:rPr>
            </w:pPr>
          </w:p>
        </w:tc>
        <w:tc>
          <w:tcPr>
            <w:tcW w:w="5940" w:type="dxa"/>
            <w:tcBorders>
              <w:top w:val="single" w:sz="4" w:space="0" w:color="000000"/>
              <w:left w:val="single" w:sz="4" w:space="0" w:color="000000"/>
              <w:bottom w:val="single" w:sz="4" w:space="0" w:color="000000"/>
              <w:right w:val="single" w:sz="4" w:space="0" w:color="000000"/>
            </w:tcBorders>
          </w:tcPr>
          <w:p w14:paraId="68CCC072" w14:textId="77777777" w:rsidR="006C5214" w:rsidRPr="00B23D94" w:rsidRDefault="006C5214" w:rsidP="006C5214">
            <w:pPr>
              <w:numPr>
                <w:ilvl w:val="0"/>
                <w:numId w:val="25"/>
              </w:numPr>
              <w:spacing w:after="0" w:line="360" w:lineRule="auto"/>
              <w:ind w:left="364"/>
              <w:rPr>
                <w:rFonts w:ascii="Times New Roman" w:hAnsi="Times New Roman"/>
                <w:sz w:val="24"/>
                <w:szCs w:val="24"/>
              </w:rPr>
            </w:pPr>
            <w:r w:rsidRPr="00B23D94">
              <w:rPr>
                <w:rFonts w:ascii="Times New Roman" w:hAnsi="Times New Roman"/>
                <w:sz w:val="24"/>
                <w:szCs w:val="24"/>
              </w:rPr>
              <w:t xml:space="preserve">Identifying and evaluating what is occurring within an interaction in a non-judgmental way. </w:t>
            </w:r>
          </w:p>
          <w:p w14:paraId="11FFB9D2" w14:textId="77777777" w:rsidR="006C5214" w:rsidRPr="00B23D94" w:rsidRDefault="006C5214" w:rsidP="006C5214">
            <w:pPr>
              <w:numPr>
                <w:ilvl w:val="0"/>
                <w:numId w:val="25"/>
              </w:numPr>
              <w:spacing w:after="0" w:line="360" w:lineRule="auto"/>
              <w:ind w:left="364"/>
              <w:rPr>
                <w:rFonts w:ascii="Times New Roman" w:hAnsi="Times New Roman"/>
                <w:sz w:val="24"/>
                <w:szCs w:val="24"/>
              </w:rPr>
            </w:pPr>
            <w:r w:rsidRPr="00B23D94">
              <w:rPr>
                <w:rFonts w:ascii="Times New Roman" w:hAnsi="Times New Roman"/>
                <w:sz w:val="24"/>
                <w:szCs w:val="24"/>
              </w:rPr>
              <w:t xml:space="preserve">Using active listening. </w:t>
            </w:r>
          </w:p>
          <w:p w14:paraId="1A88700E" w14:textId="77777777" w:rsidR="006C5214" w:rsidRPr="00B23D94" w:rsidRDefault="006C5214" w:rsidP="006C5214">
            <w:pPr>
              <w:numPr>
                <w:ilvl w:val="0"/>
                <w:numId w:val="25"/>
              </w:numPr>
              <w:spacing w:after="0" w:line="360" w:lineRule="auto"/>
              <w:ind w:left="364"/>
              <w:rPr>
                <w:rFonts w:ascii="Times New Roman" w:hAnsi="Times New Roman"/>
                <w:sz w:val="24"/>
                <w:szCs w:val="24"/>
              </w:rPr>
            </w:pPr>
            <w:r w:rsidRPr="00B23D94">
              <w:rPr>
                <w:rFonts w:ascii="Times New Roman" w:hAnsi="Times New Roman"/>
                <w:sz w:val="24"/>
                <w:szCs w:val="24"/>
              </w:rPr>
              <w:t xml:space="preserve">Making decision about appropriate words, behavior. </w:t>
            </w:r>
          </w:p>
          <w:p w14:paraId="7F3F767D" w14:textId="77777777" w:rsidR="006C5214" w:rsidRPr="00B23D94" w:rsidRDefault="006C5214" w:rsidP="006C5214">
            <w:pPr>
              <w:numPr>
                <w:ilvl w:val="0"/>
                <w:numId w:val="25"/>
              </w:numPr>
              <w:spacing w:after="0" w:line="360" w:lineRule="auto"/>
              <w:ind w:left="364"/>
              <w:rPr>
                <w:rFonts w:ascii="Times New Roman" w:hAnsi="Times New Roman"/>
                <w:sz w:val="24"/>
                <w:szCs w:val="24"/>
              </w:rPr>
            </w:pPr>
            <w:r w:rsidRPr="00B23D94">
              <w:rPr>
                <w:rFonts w:ascii="Times New Roman" w:hAnsi="Times New Roman"/>
                <w:sz w:val="24"/>
                <w:szCs w:val="24"/>
              </w:rPr>
              <w:t>Putting together response which is culturally appropriate.</w:t>
            </w:r>
          </w:p>
          <w:p w14:paraId="40B19C76" w14:textId="77777777" w:rsidR="006C5214" w:rsidRPr="00B23D94" w:rsidRDefault="006C5214" w:rsidP="006C5214">
            <w:pPr>
              <w:numPr>
                <w:ilvl w:val="0"/>
                <w:numId w:val="25"/>
              </w:numPr>
              <w:spacing w:after="0" w:line="360" w:lineRule="auto"/>
              <w:ind w:left="364"/>
              <w:rPr>
                <w:rFonts w:ascii="Times New Roman" w:hAnsi="Times New Roman"/>
                <w:sz w:val="24"/>
                <w:szCs w:val="24"/>
              </w:rPr>
            </w:pPr>
            <w:r w:rsidRPr="00B23D94">
              <w:rPr>
                <w:rFonts w:ascii="Times New Roman" w:hAnsi="Times New Roman"/>
                <w:sz w:val="24"/>
                <w:szCs w:val="24"/>
              </w:rPr>
              <w:t xml:space="preserve">Expressing an individual perspective. </w:t>
            </w:r>
          </w:p>
          <w:p w14:paraId="78CC28DD" w14:textId="77777777" w:rsidR="006C5214" w:rsidRPr="00B23D94" w:rsidRDefault="006C5214" w:rsidP="006C5214">
            <w:pPr>
              <w:numPr>
                <w:ilvl w:val="0"/>
                <w:numId w:val="25"/>
              </w:numPr>
              <w:spacing w:after="0" w:line="360" w:lineRule="auto"/>
              <w:ind w:left="364"/>
              <w:rPr>
                <w:rFonts w:ascii="Times New Roman" w:hAnsi="Times New Roman"/>
                <w:sz w:val="24"/>
                <w:szCs w:val="24"/>
              </w:rPr>
            </w:pPr>
            <w:r w:rsidRPr="00B23D94">
              <w:rPr>
                <w:rFonts w:ascii="Times New Roman" w:hAnsi="Times New Roman"/>
                <w:sz w:val="24"/>
                <w:szCs w:val="24"/>
              </w:rPr>
              <w:t xml:space="preserve">Expressing own philosophy, ideology and background and exploring impact with relevance to communication </w:t>
            </w:r>
          </w:p>
        </w:tc>
      </w:tr>
      <w:tr w:rsidR="006C5214" w:rsidRPr="00B23D94" w14:paraId="4AC7A167" w14:textId="77777777" w:rsidTr="00351247">
        <w:trPr>
          <w:trHeight w:val="629"/>
        </w:trPr>
        <w:tc>
          <w:tcPr>
            <w:tcW w:w="3090" w:type="dxa"/>
            <w:tcBorders>
              <w:top w:val="single" w:sz="4" w:space="0" w:color="000000"/>
              <w:left w:val="single" w:sz="4" w:space="0" w:color="000000"/>
              <w:bottom w:val="single" w:sz="4" w:space="0" w:color="000000"/>
              <w:right w:val="single" w:sz="4" w:space="0" w:color="000000"/>
            </w:tcBorders>
          </w:tcPr>
          <w:p w14:paraId="3DA93543" w14:textId="77777777" w:rsidR="006C5214" w:rsidRPr="00B23D94" w:rsidRDefault="006C5214" w:rsidP="006C5214">
            <w:pPr>
              <w:numPr>
                <w:ilvl w:val="0"/>
                <w:numId w:val="23"/>
              </w:numPr>
              <w:spacing w:after="0" w:line="360" w:lineRule="auto"/>
              <w:rPr>
                <w:rFonts w:ascii="Times New Roman" w:hAnsi="Times New Roman"/>
                <w:sz w:val="24"/>
                <w:szCs w:val="24"/>
              </w:rPr>
            </w:pPr>
            <w:r w:rsidRPr="00B23D94">
              <w:rPr>
                <w:rFonts w:ascii="Times New Roman" w:hAnsi="Times New Roman"/>
                <w:sz w:val="24"/>
                <w:szCs w:val="24"/>
              </w:rPr>
              <w:t>Situations may include but are not limited to:</w:t>
            </w:r>
          </w:p>
        </w:tc>
        <w:tc>
          <w:tcPr>
            <w:tcW w:w="5940" w:type="dxa"/>
            <w:tcBorders>
              <w:top w:val="single" w:sz="4" w:space="0" w:color="000000"/>
              <w:left w:val="single" w:sz="4" w:space="0" w:color="000000"/>
              <w:bottom w:val="single" w:sz="4" w:space="0" w:color="000000"/>
              <w:right w:val="single" w:sz="4" w:space="0" w:color="000000"/>
            </w:tcBorders>
          </w:tcPr>
          <w:p w14:paraId="1F6D2B1A" w14:textId="77777777" w:rsidR="006C5214" w:rsidRPr="00B23D94" w:rsidRDefault="006C5214" w:rsidP="006C5214">
            <w:pPr>
              <w:numPr>
                <w:ilvl w:val="0"/>
                <w:numId w:val="26"/>
              </w:numPr>
              <w:spacing w:after="0" w:line="360" w:lineRule="auto"/>
              <w:rPr>
                <w:rFonts w:ascii="Times New Roman" w:hAnsi="Times New Roman"/>
                <w:sz w:val="24"/>
                <w:szCs w:val="24"/>
              </w:rPr>
            </w:pPr>
            <w:r w:rsidRPr="00B23D94">
              <w:rPr>
                <w:rFonts w:ascii="Times New Roman" w:hAnsi="Times New Roman"/>
                <w:sz w:val="24"/>
                <w:szCs w:val="24"/>
              </w:rPr>
              <w:t xml:space="preserve">Establishing rapport </w:t>
            </w:r>
          </w:p>
          <w:p w14:paraId="3A1B3D2B" w14:textId="77777777" w:rsidR="006C5214" w:rsidRPr="00B23D94" w:rsidRDefault="006C5214" w:rsidP="006C5214">
            <w:pPr>
              <w:numPr>
                <w:ilvl w:val="0"/>
                <w:numId w:val="26"/>
              </w:numPr>
              <w:spacing w:after="0" w:line="360" w:lineRule="auto"/>
              <w:rPr>
                <w:rFonts w:ascii="Times New Roman" w:hAnsi="Times New Roman"/>
                <w:sz w:val="24"/>
                <w:szCs w:val="24"/>
              </w:rPr>
            </w:pPr>
            <w:r w:rsidRPr="00B23D94">
              <w:rPr>
                <w:rFonts w:ascii="Times New Roman" w:hAnsi="Times New Roman"/>
                <w:sz w:val="24"/>
                <w:szCs w:val="24"/>
              </w:rPr>
              <w:t xml:space="preserve">Eliciting facts and information </w:t>
            </w:r>
          </w:p>
          <w:p w14:paraId="4206615B" w14:textId="77777777" w:rsidR="006C5214" w:rsidRPr="00B23D94" w:rsidRDefault="006C5214" w:rsidP="006C5214">
            <w:pPr>
              <w:numPr>
                <w:ilvl w:val="0"/>
                <w:numId w:val="26"/>
              </w:numPr>
              <w:spacing w:after="0" w:line="360" w:lineRule="auto"/>
              <w:rPr>
                <w:rFonts w:ascii="Times New Roman" w:hAnsi="Times New Roman"/>
                <w:sz w:val="24"/>
                <w:szCs w:val="24"/>
              </w:rPr>
            </w:pPr>
            <w:r w:rsidRPr="00B23D94">
              <w:rPr>
                <w:rFonts w:ascii="Times New Roman" w:hAnsi="Times New Roman"/>
                <w:sz w:val="24"/>
                <w:szCs w:val="24"/>
              </w:rPr>
              <w:t xml:space="preserve">Facilitating resolution of issues </w:t>
            </w:r>
          </w:p>
          <w:p w14:paraId="09D1A585" w14:textId="77777777" w:rsidR="006C5214" w:rsidRPr="00B23D94" w:rsidRDefault="006C5214" w:rsidP="006C5214">
            <w:pPr>
              <w:numPr>
                <w:ilvl w:val="0"/>
                <w:numId w:val="26"/>
              </w:numPr>
              <w:spacing w:after="0" w:line="360" w:lineRule="auto"/>
              <w:rPr>
                <w:rFonts w:ascii="Times New Roman" w:hAnsi="Times New Roman"/>
                <w:sz w:val="24"/>
                <w:szCs w:val="24"/>
              </w:rPr>
            </w:pPr>
            <w:r w:rsidRPr="00B23D94">
              <w:rPr>
                <w:rFonts w:ascii="Times New Roman" w:hAnsi="Times New Roman"/>
                <w:sz w:val="24"/>
                <w:szCs w:val="24"/>
              </w:rPr>
              <w:t xml:space="preserve">Developing action plans </w:t>
            </w:r>
          </w:p>
        </w:tc>
      </w:tr>
    </w:tbl>
    <w:p w14:paraId="6787CE33" w14:textId="77777777" w:rsidR="006C5214" w:rsidRPr="00B23D94" w:rsidRDefault="006C5214" w:rsidP="006C5214">
      <w:pPr>
        <w:spacing w:after="0" w:line="360" w:lineRule="auto"/>
        <w:rPr>
          <w:rFonts w:ascii="Times New Roman" w:hAnsi="Times New Roman"/>
          <w:b/>
          <w:sz w:val="24"/>
          <w:szCs w:val="24"/>
        </w:rPr>
      </w:pPr>
    </w:p>
    <w:p w14:paraId="68DAAC30" w14:textId="77777777" w:rsidR="006C5214" w:rsidRPr="00B23D94" w:rsidRDefault="006C5214" w:rsidP="006C5214">
      <w:pPr>
        <w:spacing w:after="0" w:line="360" w:lineRule="auto"/>
        <w:rPr>
          <w:rFonts w:ascii="Times New Roman" w:hAnsi="Times New Roman"/>
          <w:sz w:val="24"/>
          <w:szCs w:val="24"/>
        </w:rPr>
      </w:pPr>
      <w:r w:rsidRPr="00B23D94">
        <w:rPr>
          <w:rFonts w:ascii="Times New Roman" w:hAnsi="Times New Roman"/>
          <w:b/>
          <w:sz w:val="24"/>
          <w:szCs w:val="24"/>
        </w:rPr>
        <w:t>REQUIRED SKILLS AND KNOWLEDGE</w:t>
      </w:r>
    </w:p>
    <w:p w14:paraId="280C9511" w14:textId="77777777" w:rsidR="006C5214" w:rsidRPr="00B23D94" w:rsidRDefault="006C5214" w:rsidP="006C5214">
      <w:pPr>
        <w:spacing w:after="0" w:line="360" w:lineRule="auto"/>
        <w:rPr>
          <w:rFonts w:ascii="Times New Roman" w:hAnsi="Times New Roman"/>
          <w:sz w:val="24"/>
          <w:szCs w:val="24"/>
        </w:rPr>
      </w:pPr>
      <w:r w:rsidRPr="00B23D94">
        <w:rPr>
          <w:rFonts w:ascii="Times New Roman" w:hAnsi="Times New Roman"/>
          <w:sz w:val="24"/>
          <w:szCs w:val="24"/>
        </w:rPr>
        <w:t>This section describes the skills and knowledge required for this unit of competency.</w:t>
      </w:r>
    </w:p>
    <w:p w14:paraId="05BF68AC" w14:textId="77777777" w:rsidR="006C5214" w:rsidRPr="00B23D94" w:rsidRDefault="006C5214" w:rsidP="006C5214">
      <w:pPr>
        <w:spacing w:after="0" w:line="360" w:lineRule="auto"/>
        <w:rPr>
          <w:rFonts w:ascii="Times New Roman" w:hAnsi="Times New Roman"/>
          <w:sz w:val="24"/>
          <w:szCs w:val="24"/>
        </w:rPr>
      </w:pPr>
      <w:r w:rsidRPr="00B23D94">
        <w:rPr>
          <w:rFonts w:ascii="Times New Roman" w:hAnsi="Times New Roman"/>
          <w:b/>
          <w:sz w:val="24"/>
          <w:szCs w:val="24"/>
        </w:rPr>
        <w:t>Required Skills</w:t>
      </w:r>
    </w:p>
    <w:p w14:paraId="1B1F4A81" w14:textId="77777777" w:rsidR="006C5214" w:rsidRPr="00B23D94" w:rsidRDefault="006C5214" w:rsidP="006C5214">
      <w:pPr>
        <w:spacing w:after="0" w:line="360" w:lineRule="auto"/>
        <w:rPr>
          <w:rFonts w:ascii="Times New Roman" w:hAnsi="Times New Roman"/>
          <w:sz w:val="24"/>
          <w:szCs w:val="24"/>
        </w:rPr>
      </w:pPr>
      <w:r w:rsidRPr="00B23D94">
        <w:rPr>
          <w:rFonts w:ascii="Times New Roman" w:hAnsi="Times New Roman"/>
          <w:sz w:val="24"/>
          <w:szCs w:val="24"/>
        </w:rPr>
        <w:t>The individual needs to demonstrate the following skills:</w:t>
      </w:r>
    </w:p>
    <w:p w14:paraId="1A79FD4C" w14:textId="77777777" w:rsidR="006C5214" w:rsidRPr="00B23D94" w:rsidRDefault="006C5214" w:rsidP="006C5214">
      <w:pPr>
        <w:numPr>
          <w:ilvl w:val="0"/>
          <w:numId w:val="27"/>
        </w:numPr>
        <w:spacing w:after="0" w:line="360" w:lineRule="auto"/>
        <w:ind w:left="720"/>
        <w:rPr>
          <w:rFonts w:ascii="Times New Roman" w:hAnsi="Times New Roman"/>
          <w:sz w:val="24"/>
          <w:szCs w:val="24"/>
        </w:rPr>
      </w:pPr>
      <w:r w:rsidRPr="00B23D94">
        <w:rPr>
          <w:rFonts w:ascii="Times New Roman" w:hAnsi="Times New Roman"/>
          <w:sz w:val="24"/>
          <w:szCs w:val="24"/>
        </w:rPr>
        <w:t xml:space="preserve">Active listening  </w:t>
      </w:r>
    </w:p>
    <w:p w14:paraId="54F71C8F" w14:textId="77777777" w:rsidR="006C5214" w:rsidRPr="00B23D94" w:rsidRDefault="006C5214" w:rsidP="006C5214">
      <w:pPr>
        <w:numPr>
          <w:ilvl w:val="0"/>
          <w:numId w:val="27"/>
        </w:numPr>
        <w:spacing w:after="0" w:line="360" w:lineRule="auto"/>
        <w:ind w:left="720"/>
        <w:rPr>
          <w:rFonts w:ascii="Times New Roman" w:hAnsi="Times New Roman"/>
          <w:sz w:val="24"/>
          <w:szCs w:val="24"/>
        </w:rPr>
      </w:pPr>
      <w:r w:rsidRPr="00B23D94">
        <w:rPr>
          <w:rFonts w:ascii="Times New Roman" w:hAnsi="Times New Roman"/>
          <w:sz w:val="24"/>
          <w:szCs w:val="24"/>
        </w:rPr>
        <w:t xml:space="preserve">Interpretation </w:t>
      </w:r>
    </w:p>
    <w:p w14:paraId="270F6C86" w14:textId="77777777" w:rsidR="006C5214" w:rsidRPr="00B23D94" w:rsidRDefault="006C5214" w:rsidP="006C5214">
      <w:pPr>
        <w:numPr>
          <w:ilvl w:val="0"/>
          <w:numId w:val="27"/>
        </w:numPr>
        <w:spacing w:after="0" w:line="360" w:lineRule="auto"/>
        <w:ind w:left="720"/>
        <w:rPr>
          <w:rFonts w:ascii="Times New Roman" w:hAnsi="Times New Roman"/>
          <w:sz w:val="24"/>
          <w:szCs w:val="24"/>
        </w:rPr>
      </w:pPr>
      <w:r w:rsidRPr="00B23D94">
        <w:rPr>
          <w:rFonts w:ascii="Times New Roman" w:hAnsi="Times New Roman"/>
          <w:sz w:val="24"/>
          <w:szCs w:val="24"/>
        </w:rPr>
        <w:t xml:space="preserve">Negotiation </w:t>
      </w:r>
    </w:p>
    <w:p w14:paraId="15C30A9A" w14:textId="77777777" w:rsidR="006C5214" w:rsidRPr="00B23D94" w:rsidRDefault="006C5214" w:rsidP="006C5214">
      <w:pPr>
        <w:numPr>
          <w:ilvl w:val="0"/>
          <w:numId w:val="27"/>
        </w:numPr>
        <w:spacing w:after="0" w:line="360" w:lineRule="auto"/>
        <w:ind w:left="720"/>
        <w:rPr>
          <w:rFonts w:ascii="Times New Roman" w:hAnsi="Times New Roman"/>
          <w:sz w:val="24"/>
          <w:szCs w:val="24"/>
        </w:rPr>
      </w:pPr>
      <w:r w:rsidRPr="00B23D94">
        <w:rPr>
          <w:rFonts w:ascii="Times New Roman" w:hAnsi="Times New Roman"/>
          <w:sz w:val="24"/>
          <w:szCs w:val="24"/>
        </w:rPr>
        <w:t xml:space="preserve">Writing </w:t>
      </w:r>
    </w:p>
    <w:p w14:paraId="767A7914" w14:textId="77777777" w:rsidR="006C5214" w:rsidRPr="00B23D94" w:rsidRDefault="006C5214" w:rsidP="006C5214">
      <w:pPr>
        <w:numPr>
          <w:ilvl w:val="0"/>
          <w:numId w:val="27"/>
        </w:numPr>
        <w:spacing w:after="0" w:line="360" w:lineRule="auto"/>
        <w:ind w:left="720"/>
        <w:rPr>
          <w:rFonts w:ascii="Times New Roman" w:hAnsi="Times New Roman"/>
          <w:sz w:val="24"/>
          <w:szCs w:val="24"/>
        </w:rPr>
      </w:pPr>
      <w:r w:rsidRPr="00B23D94">
        <w:rPr>
          <w:rFonts w:ascii="Times New Roman" w:hAnsi="Times New Roman"/>
          <w:sz w:val="24"/>
          <w:szCs w:val="24"/>
        </w:rPr>
        <w:t>Oral skills</w:t>
      </w:r>
    </w:p>
    <w:p w14:paraId="5383EAE0" w14:textId="77777777" w:rsidR="006C5214" w:rsidRPr="00B23D94" w:rsidRDefault="006C5214" w:rsidP="006C5214">
      <w:pPr>
        <w:numPr>
          <w:ilvl w:val="0"/>
          <w:numId w:val="27"/>
        </w:numPr>
        <w:spacing w:after="0" w:line="360" w:lineRule="auto"/>
        <w:ind w:left="720"/>
        <w:rPr>
          <w:rFonts w:ascii="Times New Roman" w:hAnsi="Times New Roman"/>
          <w:sz w:val="24"/>
          <w:szCs w:val="24"/>
        </w:rPr>
      </w:pPr>
      <w:r w:rsidRPr="00B23D94">
        <w:rPr>
          <w:rFonts w:ascii="Times New Roman" w:hAnsi="Times New Roman"/>
          <w:sz w:val="24"/>
          <w:szCs w:val="24"/>
        </w:rPr>
        <w:t>Creative thinking</w:t>
      </w:r>
    </w:p>
    <w:p w14:paraId="06D681E6" w14:textId="77777777" w:rsidR="006C5214" w:rsidRPr="00B23D94" w:rsidRDefault="006C5214" w:rsidP="006C5214">
      <w:pPr>
        <w:numPr>
          <w:ilvl w:val="0"/>
          <w:numId w:val="27"/>
        </w:numPr>
        <w:spacing w:after="0" w:line="360" w:lineRule="auto"/>
        <w:ind w:left="720"/>
        <w:rPr>
          <w:rFonts w:ascii="Times New Roman" w:hAnsi="Times New Roman"/>
          <w:sz w:val="24"/>
          <w:szCs w:val="24"/>
        </w:rPr>
      </w:pPr>
      <w:r w:rsidRPr="00B23D94">
        <w:rPr>
          <w:rFonts w:ascii="Times New Roman" w:hAnsi="Times New Roman"/>
          <w:sz w:val="24"/>
          <w:szCs w:val="24"/>
        </w:rPr>
        <w:t>Critical thinking</w:t>
      </w:r>
    </w:p>
    <w:p w14:paraId="6E4204F5" w14:textId="77777777" w:rsidR="006C5214" w:rsidRPr="00B23D94" w:rsidRDefault="006C5214" w:rsidP="006C5214">
      <w:pPr>
        <w:numPr>
          <w:ilvl w:val="0"/>
          <w:numId w:val="28"/>
        </w:numPr>
        <w:spacing w:after="0" w:line="360" w:lineRule="auto"/>
        <w:rPr>
          <w:rFonts w:ascii="Times New Roman" w:hAnsi="Times New Roman"/>
          <w:sz w:val="24"/>
          <w:szCs w:val="24"/>
        </w:rPr>
      </w:pPr>
      <w:r w:rsidRPr="00B23D94">
        <w:rPr>
          <w:rFonts w:ascii="Times New Roman" w:hAnsi="Times New Roman"/>
          <w:sz w:val="24"/>
          <w:szCs w:val="24"/>
        </w:rPr>
        <w:t>Decision making</w:t>
      </w:r>
    </w:p>
    <w:p w14:paraId="75C511E1" w14:textId="77777777" w:rsidR="006C5214" w:rsidRPr="00B23D94" w:rsidRDefault="006C5214" w:rsidP="006C5214">
      <w:pPr>
        <w:numPr>
          <w:ilvl w:val="0"/>
          <w:numId w:val="28"/>
        </w:numPr>
        <w:spacing w:after="0" w:line="360" w:lineRule="auto"/>
        <w:rPr>
          <w:rFonts w:ascii="Times New Roman" w:hAnsi="Times New Roman"/>
          <w:sz w:val="24"/>
          <w:szCs w:val="24"/>
        </w:rPr>
      </w:pPr>
      <w:r w:rsidRPr="00B23D94">
        <w:rPr>
          <w:rFonts w:ascii="Times New Roman" w:hAnsi="Times New Roman"/>
          <w:sz w:val="24"/>
          <w:szCs w:val="24"/>
        </w:rPr>
        <w:t>Analytical</w:t>
      </w:r>
    </w:p>
    <w:p w14:paraId="244BCDB7" w14:textId="77777777" w:rsidR="006C5214" w:rsidRPr="00B23D94" w:rsidRDefault="006C5214" w:rsidP="006C5214">
      <w:pPr>
        <w:numPr>
          <w:ilvl w:val="0"/>
          <w:numId w:val="28"/>
        </w:numPr>
        <w:spacing w:after="0" w:line="360" w:lineRule="auto"/>
        <w:rPr>
          <w:rFonts w:ascii="Times New Roman" w:hAnsi="Times New Roman"/>
          <w:sz w:val="24"/>
          <w:szCs w:val="24"/>
        </w:rPr>
      </w:pPr>
      <w:r w:rsidRPr="00B23D94">
        <w:rPr>
          <w:rFonts w:ascii="Times New Roman" w:hAnsi="Times New Roman"/>
          <w:sz w:val="24"/>
          <w:szCs w:val="24"/>
        </w:rPr>
        <w:lastRenderedPageBreak/>
        <w:t>Innovation</w:t>
      </w:r>
    </w:p>
    <w:p w14:paraId="0B1FAB64" w14:textId="77777777" w:rsidR="006C5214" w:rsidRPr="00B23D94" w:rsidRDefault="006C5214" w:rsidP="006C5214">
      <w:pPr>
        <w:numPr>
          <w:ilvl w:val="0"/>
          <w:numId w:val="28"/>
        </w:numPr>
        <w:spacing w:after="0" w:line="360" w:lineRule="auto"/>
        <w:rPr>
          <w:rFonts w:ascii="Times New Roman" w:hAnsi="Times New Roman"/>
          <w:sz w:val="24"/>
          <w:szCs w:val="24"/>
        </w:rPr>
      </w:pPr>
      <w:r w:rsidRPr="00B23D94">
        <w:rPr>
          <w:rFonts w:ascii="Times New Roman" w:hAnsi="Times New Roman"/>
          <w:sz w:val="24"/>
          <w:szCs w:val="24"/>
        </w:rPr>
        <w:t>Conflict skills</w:t>
      </w:r>
    </w:p>
    <w:p w14:paraId="58FEE0DC" w14:textId="77777777" w:rsidR="006C5214" w:rsidRPr="00B23D94" w:rsidRDefault="006C5214" w:rsidP="006C5214">
      <w:pPr>
        <w:numPr>
          <w:ilvl w:val="0"/>
          <w:numId w:val="28"/>
        </w:numPr>
        <w:spacing w:after="0" w:line="360" w:lineRule="auto"/>
        <w:rPr>
          <w:rFonts w:ascii="Times New Roman" w:hAnsi="Times New Roman"/>
          <w:sz w:val="24"/>
          <w:szCs w:val="24"/>
        </w:rPr>
      </w:pPr>
      <w:r w:rsidRPr="00B23D94">
        <w:rPr>
          <w:rFonts w:ascii="Times New Roman" w:hAnsi="Times New Roman"/>
          <w:sz w:val="24"/>
          <w:szCs w:val="24"/>
        </w:rPr>
        <w:t>Leadership</w:t>
      </w:r>
    </w:p>
    <w:p w14:paraId="45054757" w14:textId="77777777" w:rsidR="006C5214" w:rsidRPr="00B23D94" w:rsidRDefault="006C5214" w:rsidP="006C5214">
      <w:pPr>
        <w:numPr>
          <w:ilvl w:val="0"/>
          <w:numId w:val="28"/>
        </w:numPr>
        <w:spacing w:after="0" w:line="360" w:lineRule="auto"/>
        <w:rPr>
          <w:rFonts w:ascii="Times New Roman" w:hAnsi="Times New Roman"/>
          <w:sz w:val="24"/>
          <w:szCs w:val="24"/>
        </w:rPr>
      </w:pPr>
      <w:r w:rsidRPr="00B23D94">
        <w:rPr>
          <w:rFonts w:ascii="Times New Roman" w:hAnsi="Times New Roman"/>
          <w:sz w:val="24"/>
          <w:szCs w:val="24"/>
        </w:rPr>
        <w:t>Problem solving skills</w:t>
      </w:r>
    </w:p>
    <w:p w14:paraId="768EB243" w14:textId="77777777" w:rsidR="006C5214" w:rsidRPr="00B23D94" w:rsidRDefault="006C5214" w:rsidP="006C5214">
      <w:pPr>
        <w:numPr>
          <w:ilvl w:val="0"/>
          <w:numId w:val="28"/>
        </w:numPr>
        <w:spacing w:after="0" w:line="360" w:lineRule="auto"/>
        <w:rPr>
          <w:rFonts w:ascii="Times New Roman" w:hAnsi="Times New Roman"/>
          <w:sz w:val="24"/>
          <w:szCs w:val="24"/>
        </w:rPr>
      </w:pPr>
      <w:r w:rsidRPr="00B23D94">
        <w:rPr>
          <w:rFonts w:ascii="Times New Roman" w:hAnsi="Times New Roman"/>
          <w:sz w:val="24"/>
          <w:szCs w:val="24"/>
        </w:rPr>
        <w:t>Management</w:t>
      </w:r>
    </w:p>
    <w:p w14:paraId="5B59B67D" w14:textId="77777777" w:rsidR="006C5214" w:rsidRPr="00B23D94" w:rsidRDefault="006C5214" w:rsidP="006C5214">
      <w:pPr>
        <w:numPr>
          <w:ilvl w:val="0"/>
          <w:numId w:val="28"/>
        </w:numPr>
        <w:spacing w:after="0" w:line="360" w:lineRule="auto"/>
        <w:rPr>
          <w:rFonts w:ascii="Times New Roman" w:hAnsi="Times New Roman"/>
          <w:sz w:val="24"/>
          <w:szCs w:val="24"/>
        </w:rPr>
      </w:pPr>
      <w:r w:rsidRPr="00B23D94">
        <w:rPr>
          <w:rFonts w:ascii="Times New Roman" w:hAnsi="Times New Roman"/>
          <w:sz w:val="24"/>
          <w:szCs w:val="24"/>
        </w:rPr>
        <w:t>Organizational</w:t>
      </w:r>
    </w:p>
    <w:p w14:paraId="1BBAC6E2" w14:textId="77777777" w:rsidR="006C5214" w:rsidRPr="00B23D94" w:rsidRDefault="006C5214" w:rsidP="006C5214">
      <w:pPr>
        <w:numPr>
          <w:ilvl w:val="0"/>
          <w:numId w:val="28"/>
        </w:numPr>
        <w:spacing w:after="0" w:line="360" w:lineRule="auto"/>
        <w:rPr>
          <w:rFonts w:ascii="Times New Roman" w:hAnsi="Times New Roman"/>
          <w:sz w:val="24"/>
          <w:szCs w:val="24"/>
        </w:rPr>
      </w:pPr>
      <w:r w:rsidRPr="00B23D94">
        <w:rPr>
          <w:rFonts w:ascii="Times New Roman" w:hAnsi="Times New Roman"/>
          <w:sz w:val="24"/>
          <w:szCs w:val="24"/>
        </w:rPr>
        <w:t>Teamwork</w:t>
      </w:r>
    </w:p>
    <w:p w14:paraId="676C8E09" w14:textId="77777777" w:rsidR="006C5214" w:rsidRPr="00B23D94" w:rsidRDefault="006C5214" w:rsidP="006C5214">
      <w:pPr>
        <w:spacing w:after="0" w:line="360" w:lineRule="auto"/>
        <w:rPr>
          <w:rFonts w:ascii="Times New Roman" w:hAnsi="Times New Roman"/>
          <w:b/>
          <w:sz w:val="24"/>
          <w:szCs w:val="24"/>
        </w:rPr>
      </w:pPr>
      <w:r w:rsidRPr="00B23D94">
        <w:rPr>
          <w:rFonts w:ascii="Times New Roman" w:hAnsi="Times New Roman"/>
          <w:b/>
          <w:sz w:val="24"/>
          <w:szCs w:val="24"/>
        </w:rPr>
        <w:t>Required Knowledge</w:t>
      </w:r>
    </w:p>
    <w:p w14:paraId="4A91E97A" w14:textId="77777777" w:rsidR="006C5214" w:rsidRPr="00B23D94" w:rsidRDefault="006C5214" w:rsidP="006C5214">
      <w:pPr>
        <w:spacing w:after="0" w:line="360" w:lineRule="auto"/>
        <w:rPr>
          <w:rFonts w:ascii="Times New Roman" w:hAnsi="Times New Roman"/>
          <w:sz w:val="24"/>
          <w:szCs w:val="24"/>
        </w:rPr>
      </w:pPr>
      <w:r w:rsidRPr="00B23D94">
        <w:rPr>
          <w:rFonts w:ascii="Times New Roman" w:hAnsi="Times New Roman"/>
          <w:sz w:val="24"/>
          <w:szCs w:val="24"/>
        </w:rPr>
        <w:t>The individual needs to demonstrate knowledge of:</w:t>
      </w:r>
    </w:p>
    <w:p w14:paraId="5AB6D0F9" w14:textId="77777777" w:rsidR="006C5214" w:rsidRPr="00B23D94" w:rsidRDefault="006C5214" w:rsidP="006C5214">
      <w:pPr>
        <w:numPr>
          <w:ilvl w:val="0"/>
          <w:numId w:val="29"/>
        </w:numPr>
        <w:spacing w:after="0" w:line="360" w:lineRule="auto"/>
        <w:rPr>
          <w:rFonts w:ascii="Times New Roman" w:hAnsi="Times New Roman"/>
          <w:sz w:val="24"/>
          <w:szCs w:val="24"/>
        </w:rPr>
      </w:pPr>
      <w:r w:rsidRPr="00B23D94">
        <w:rPr>
          <w:rFonts w:ascii="Times New Roman" w:hAnsi="Times New Roman"/>
          <w:sz w:val="24"/>
          <w:szCs w:val="24"/>
        </w:rPr>
        <w:t xml:space="preserve">Communication process </w:t>
      </w:r>
    </w:p>
    <w:p w14:paraId="327BD0A0" w14:textId="77777777" w:rsidR="006C5214" w:rsidRPr="00B23D94" w:rsidRDefault="006C5214" w:rsidP="006C5214">
      <w:pPr>
        <w:numPr>
          <w:ilvl w:val="0"/>
          <w:numId w:val="29"/>
        </w:numPr>
        <w:spacing w:after="0" w:line="360" w:lineRule="auto"/>
        <w:rPr>
          <w:rFonts w:ascii="Times New Roman" w:hAnsi="Times New Roman"/>
          <w:sz w:val="24"/>
          <w:szCs w:val="24"/>
        </w:rPr>
      </w:pPr>
      <w:r w:rsidRPr="00B23D94">
        <w:rPr>
          <w:rFonts w:ascii="Times New Roman" w:hAnsi="Times New Roman"/>
          <w:sz w:val="24"/>
          <w:szCs w:val="24"/>
        </w:rPr>
        <w:t xml:space="preserve">Dynamics of groups </w:t>
      </w:r>
    </w:p>
    <w:p w14:paraId="52FF60BE" w14:textId="77777777" w:rsidR="006C5214" w:rsidRPr="00B23D94" w:rsidRDefault="006C5214" w:rsidP="006C5214">
      <w:pPr>
        <w:numPr>
          <w:ilvl w:val="0"/>
          <w:numId w:val="29"/>
        </w:numPr>
        <w:spacing w:after="0" w:line="360" w:lineRule="auto"/>
        <w:rPr>
          <w:rFonts w:ascii="Times New Roman" w:hAnsi="Times New Roman"/>
          <w:sz w:val="24"/>
          <w:szCs w:val="24"/>
        </w:rPr>
      </w:pPr>
      <w:r w:rsidRPr="00B23D94">
        <w:rPr>
          <w:rFonts w:ascii="Times New Roman" w:hAnsi="Times New Roman"/>
          <w:sz w:val="24"/>
          <w:szCs w:val="24"/>
        </w:rPr>
        <w:t xml:space="preserve">Styles of group leadership </w:t>
      </w:r>
    </w:p>
    <w:p w14:paraId="2A2F31F7" w14:textId="77777777" w:rsidR="006C5214" w:rsidRPr="00B23D94" w:rsidRDefault="006C5214" w:rsidP="006C5214">
      <w:pPr>
        <w:numPr>
          <w:ilvl w:val="0"/>
          <w:numId w:val="29"/>
        </w:numPr>
        <w:spacing w:after="0" w:line="360" w:lineRule="auto"/>
        <w:rPr>
          <w:rFonts w:ascii="Times New Roman" w:hAnsi="Times New Roman"/>
          <w:sz w:val="24"/>
          <w:szCs w:val="24"/>
        </w:rPr>
      </w:pPr>
      <w:r w:rsidRPr="00B23D94">
        <w:rPr>
          <w:rFonts w:ascii="Times New Roman" w:hAnsi="Times New Roman"/>
          <w:sz w:val="24"/>
          <w:szCs w:val="24"/>
        </w:rPr>
        <w:t>Key elements of communications strategy</w:t>
      </w:r>
    </w:p>
    <w:p w14:paraId="6F9C9B82" w14:textId="77777777" w:rsidR="006C5214" w:rsidRPr="00B23D94" w:rsidRDefault="006C5214" w:rsidP="006C5214">
      <w:pPr>
        <w:numPr>
          <w:ilvl w:val="0"/>
          <w:numId w:val="29"/>
        </w:numPr>
        <w:spacing w:after="0" w:line="360" w:lineRule="auto"/>
        <w:rPr>
          <w:rFonts w:ascii="Times New Roman" w:hAnsi="Times New Roman"/>
          <w:sz w:val="24"/>
          <w:szCs w:val="24"/>
        </w:rPr>
      </w:pPr>
      <w:r w:rsidRPr="00B23D94">
        <w:rPr>
          <w:rFonts w:ascii="Times New Roman" w:hAnsi="Times New Roman"/>
          <w:sz w:val="24"/>
          <w:szCs w:val="24"/>
        </w:rPr>
        <w:t>Principles of effective communication</w:t>
      </w:r>
    </w:p>
    <w:p w14:paraId="6606AEB4" w14:textId="77777777" w:rsidR="006C5214" w:rsidRPr="00B23D94" w:rsidRDefault="006C5214" w:rsidP="006C5214">
      <w:pPr>
        <w:numPr>
          <w:ilvl w:val="0"/>
          <w:numId w:val="29"/>
        </w:numPr>
        <w:spacing w:after="0" w:line="360" w:lineRule="auto"/>
        <w:rPr>
          <w:rFonts w:ascii="Times New Roman" w:hAnsi="Times New Roman"/>
          <w:sz w:val="24"/>
          <w:szCs w:val="24"/>
        </w:rPr>
      </w:pPr>
      <w:r w:rsidRPr="00B23D94">
        <w:rPr>
          <w:rFonts w:ascii="Times New Roman" w:hAnsi="Times New Roman"/>
          <w:sz w:val="24"/>
          <w:szCs w:val="24"/>
        </w:rPr>
        <w:t xml:space="preserve">Turn-taking techniques </w:t>
      </w:r>
    </w:p>
    <w:p w14:paraId="29691F8F" w14:textId="77777777" w:rsidR="006C5214" w:rsidRPr="00B23D94" w:rsidRDefault="006C5214" w:rsidP="006C5214">
      <w:pPr>
        <w:numPr>
          <w:ilvl w:val="0"/>
          <w:numId w:val="30"/>
        </w:numPr>
        <w:spacing w:after="0" w:line="360" w:lineRule="auto"/>
        <w:jc w:val="both"/>
        <w:rPr>
          <w:rFonts w:ascii="Times New Roman" w:hAnsi="Times New Roman"/>
          <w:sz w:val="24"/>
          <w:szCs w:val="24"/>
        </w:rPr>
      </w:pPr>
      <w:r w:rsidRPr="00B23D94">
        <w:rPr>
          <w:rFonts w:ascii="Times New Roman" w:hAnsi="Times New Roman"/>
          <w:sz w:val="24"/>
          <w:szCs w:val="24"/>
        </w:rPr>
        <w:t>Conflict resolution techniques</w:t>
      </w:r>
    </w:p>
    <w:p w14:paraId="40EC8791" w14:textId="77777777" w:rsidR="006C5214" w:rsidRPr="00B23D94" w:rsidRDefault="006C5214" w:rsidP="006C5214">
      <w:pPr>
        <w:numPr>
          <w:ilvl w:val="0"/>
          <w:numId w:val="30"/>
        </w:numPr>
        <w:spacing w:after="0" w:line="360" w:lineRule="auto"/>
        <w:jc w:val="both"/>
        <w:rPr>
          <w:rFonts w:ascii="Times New Roman" w:hAnsi="Times New Roman"/>
          <w:sz w:val="24"/>
          <w:szCs w:val="24"/>
        </w:rPr>
      </w:pPr>
      <w:r w:rsidRPr="00B23D94">
        <w:rPr>
          <w:rFonts w:ascii="Times New Roman" w:hAnsi="Times New Roman"/>
          <w:sz w:val="24"/>
          <w:szCs w:val="24"/>
        </w:rPr>
        <w:t>Work planning</w:t>
      </w:r>
    </w:p>
    <w:p w14:paraId="4D199E9D" w14:textId="77777777" w:rsidR="006C5214" w:rsidRPr="00B23D94" w:rsidRDefault="006C5214" w:rsidP="006C5214">
      <w:pPr>
        <w:numPr>
          <w:ilvl w:val="0"/>
          <w:numId w:val="30"/>
        </w:numPr>
        <w:spacing w:after="0" w:line="360" w:lineRule="auto"/>
        <w:jc w:val="both"/>
        <w:rPr>
          <w:rFonts w:ascii="Times New Roman" w:hAnsi="Times New Roman"/>
          <w:sz w:val="24"/>
          <w:szCs w:val="24"/>
        </w:rPr>
      </w:pPr>
      <w:r w:rsidRPr="00B23D94">
        <w:rPr>
          <w:rFonts w:ascii="Times New Roman" w:hAnsi="Times New Roman"/>
          <w:sz w:val="24"/>
          <w:szCs w:val="24"/>
        </w:rPr>
        <w:t>Work organization</w:t>
      </w:r>
    </w:p>
    <w:p w14:paraId="6AE6DE2D" w14:textId="77777777" w:rsidR="006C5214" w:rsidRPr="00B23D94" w:rsidRDefault="006C5214" w:rsidP="006C5214">
      <w:pPr>
        <w:numPr>
          <w:ilvl w:val="0"/>
          <w:numId w:val="30"/>
        </w:numPr>
        <w:spacing w:after="0" w:line="360" w:lineRule="auto"/>
        <w:jc w:val="both"/>
        <w:rPr>
          <w:rFonts w:ascii="Times New Roman" w:hAnsi="Times New Roman"/>
          <w:sz w:val="24"/>
          <w:szCs w:val="24"/>
        </w:rPr>
      </w:pPr>
      <w:r w:rsidRPr="00B23D94">
        <w:rPr>
          <w:rFonts w:ascii="Times New Roman" w:hAnsi="Times New Roman"/>
          <w:sz w:val="24"/>
          <w:szCs w:val="24"/>
        </w:rPr>
        <w:t>Company policies</w:t>
      </w:r>
    </w:p>
    <w:p w14:paraId="35E648D4" w14:textId="77777777" w:rsidR="006C5214" w:rsidRPr="00B23D94" w:rsidRDefault="006C5214" w:rsidP="006C5214">
      <w:pPr>
        <w:numPr>
          <w:ilvl w:val="0"/>
          <w:numId w:val="30"/>
        </w:numPr>
        <w:spacing w:after="0" w:line="360" w:lineRule="auto"/>
        <w:rPr>
          <w:rFonts w:ascii="Times New Roman" w:hAnsi="Times New Roman"/>
          <w:sz w:val="24"/>
          <w:szCs w:val="24"/>
        </w:rPr>
      </w:pPr>
      <w:r w:rsidRPr="00B23D94">
        <w:rPr>
          <w:rFonts w:ascii="Times New Roman" w:hAnsi="Times New Roman"/>
          <w:sz w:val="24"/>
          <w:szCs w:val="24"/>
        </w:rPr>
        <w:t>Company operations and procedure standards</w:t>
      </w:r>
    </w:p>
    <w:p w14:paraId="5E84B6D2" w14:textId="77777777" w:rsidR="006C5214" w:rsidRPr="00B23D94" w:rsidRDefault="006C5214" w:rsidP="006C5214">
      <w:pPr>
        <w:numPr>
          <w:ilvl w:val="0"/>
          <w:numId w:val="30"/>
        </w:numPr>
        <w:spacing w:after="0" w:line="360" w:lineRule="auto"/>
        <w:rPr>
          <w:rFonts w:ascii="Times New Roman" w:hAnsi="Times New Roman"/>
          <w:sz w:val="24"/>
          <w:szCs w:val="24"/>
        </w:rPr>
      </w:pPr>
      <w:r w:rsidRPr="00B23D94">
        <w:rPr>
          <w:rFonts w:ascii="Times New Roman" w:hAnsi="Times New Roman"/>
          <w:sz w:val="24"/>
          <w:szCs w:val="24"/>
        </w:rPr>
        <w:t>Fundamental rights at the workplace</w:t>
      </w:r>
    </w:p>
    <w:p w14:paraId="24666CE8" w14:textId="77777777" w:rsidR="006C5214" w:rsidRPr="00B23D94" w:rsidRDefault="006C5214" w:rsidP="006C5214">
      <w:pPr>
        <w:numPr>
          <w:ilvl w:val="0"/>
          <w:numId w:val="30"/>
        </w:numPr>
        <w:spacing w:after="0" w:line="360" w:lineRule="auto"/>
        <w:rPr>
          <w:rFonts w:ascii="Times New Roman" w:hAnsi="Times New Roman"/>
          <w:sz w:val="24"/>
          <w:szCs w:val="24"/>
        </w:rPr>
      </w:pPr>
      <w:r w:rsidRPr="00B23D94">
        <w:rPr>
          <w:rFonts w:ascii="Times New Roman" w:hAnsi="Times New Roman"/>
          <w:sz w:val="24"/>
          <w:szCs w:val="24"/>
        </w:rPr>
        <w:t>Personal hygiene</w:t>
      </w:r>
    </w:p>
    <w:p w14:paraId="086CD93A" w14:textId="77777777" w:rsidR="006C5214" w:rsidRPr="00B23D94" w:rsidRDefault="006C5214" w:rsidP="006C5214">
      <w:pPr>
        <w:numPr>
          <w:ilvl w:val="0"/>
          <w:numId w:val="30"/>
        </w:numPr>
        <w:spacing w:after="0" w:line="360" w:lineRule="auto"/>
        <w:rPr>
          <w:rFonts w:ascii="Times New Roman" w:hAnsi="Times New Roman"/>
          <w:sz w:val="24"/>
          <w:szCs w:val="24"/>
        </w:rPr>
      </w:pPr>
      <w:r w:rsidRPr="00B23D94">
        <w:rPr>
          <w:rFonts w:ascii="Times New Roman" w:hAnsi="Times New Roman"/>
          <w:sz w:val="24"/>
          <w:szCs w:val="24"/>
        </w:rPr>
        <w:t>Accountability</w:t>
      </w:r>
    </w:p>
    <w:p w14:paraId="52D62A7C" w14:textId="77777777" w:rsidR="006C5214" w:rsidRPr="00B23D94" w:rsidRDefault="006C5214" w:rsidP="006C5214">
      <w:pPr>
        <w:numPr>
          <w:ilvl w:val="0"/>
          <w:numId w:val="29"/>
        </w:numPr>
        <w:spacing w:after="0" w:line="360" w:lineRule="auto"/>
        <w:rPr>
          <w:rFonts w:ascii="Times New Roman" w:hAnsi="Times New Roman"/>
          <w:sz w:val="24"/>
          <w:szCs w:val="24"/>
        </w:rPr>
      </w:pPr>
      <w:r w:rsidRPr="00B23D94">
        <w:rPr>
          <w:rFonts w:ascii="Times New Roman" w:hAnsi="Times New Roman"/>
          <w:sz w:val="24"/>
          <w:szCs w:val="24"/>
        </w:rPr>
        <w:t>Workplace problems and how to deal with them</w:t>
      </w:r>
    </w:p>
    <w:p w14:paraId="7D28BB86" w14:textId="77777777" w:rsidR="006C5214" w:rsidRPr="00B23D94" w:rsidRDefault="006C5214" w:rsidP="006C5214">
      <w:pPr>
        <w:tabs>
          <w:tab w:val="left" w:pos="4055"/>
        </w:tabs>
        <w:spacing w:after="0" w:line="360" w:lineRule="auto"/>
        <w:rPr>
          <w:rFonts w:ascii="Times New Roman" w:hAnsi="Times New Roman"/>
          <w:sz w:val="24"/>
          <w:szCs w:val="24"/>
        </w:rPr>
      </w:pPr>
    </w:p>
    <w:p w14:paraId="1D9E2830" w14:textId="77777777" w:rsidR="00965042" w:rsidRPr="00B23D94" w:rsidRDefault="00965042">
      <w:pPr>
        <w:spacing w:after="0" w:line="240" w:lineRule="auto"/>
        <w:rPr>
          <w:rFonts w:ascii="Times New Roman" w:hAnsi="Times New Roman"/>
          <w:b/>
          <w:sz w:val="24"/>
          <w:szCs w:val="24"/>
        </w:rPr>
      </w:pPr>
      <w:r w:rsidRPr="00B23D94">
        <w:rPr>
          <w:rFonts w:ascii="Times New Roman" w:hAnsi="Times New Roman"/>
          <w:b/>
          <w:sz w:val="24"/>
          <w:szCs w:val="24"/>
        </w:rPr>
        <w:br w:type="page"/>
      </w:r>
    </w:p>
    <w:p w14:paraId="1EAEF3C6" w14:textId="45F686CC" w:rsidR="006C5214" w:rsidRPr="00B23D94" w:rsidRDefault="006C5214" w:rsidP="006C5214">
      <w:pPr>
        <w:tabs>
          <w:tab w:val="left" w:pos="4055"/>
        </w:tabs>
        <w:spacing w:after="0" w:line="360" w:lineRule="auto"/>
        <w:rPr>
          <w:rFonts w:ascii="Times New Roman" w:hAnsi="Times New Roman"/>
          <w:sz w:val="24"/>
          <w:szCs w:val="24"/>
        </w:rPr>
      </w:pPr>
      <w:r w:rsidRPr="00B23D94">
        <w:rPr>
          <w:rFonts w:ascii="Times New Roman" w:hAnsi="Times New Roman"/>
          <w:b/>
          <w:sz w:val="24"/>
          <w:szCs w:val="24"/>
        </w:rPr>
        <w:lastRenderedPageBreak/>
        <w:t>EVIDENCE GUIDE</w:t>
      </w:r>
    </w:p>
    <w:p w14:paraId="38CAC294" w14:textId="77777777" w:rsidR="006C5214" w:rsidRPr="00B23D94" w:rsidRDefault="006C5214" w:rsidP="006C5214">
      <w:pPr>
        <w:spacing w:after="0" w:line="360" w:lineRule="auto"/>
        <w:rPr>
          <w:rFonts w:ascii="Times New Roman" w:hAnsi="Times New Roman"/>
          <w:sz w:val="24"/>
          <w:szCs w:val="24"/>
        </w:rPr>
      </w:pPr>
      <w:r w:rsidRPr="00B23D94">
        <w:rPr>
          <w:rFonts w:ascii="Times New Roman" w:hAnsi="Times New Roman"/>
          <w:sz w:val="24"/>
          <w:szCs w:val="24"/>
        </w:rPr>
        <w:t>This provides advice on assessment and must be read in conjunction with the performance criteria, required skills, knowledge, and range.</w:t>
      </w:r>
    </w:p>
    <w:tbl>
      <w:tblPr>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02"/>
        <w:gridCol w:w="6628"/>
      </w:tblGrid>
      <w:tr w:rsidR="006C5214" w:rsidRPr="00B23D94" w14:paraId="5C7EAFD0" w14:textId="77777777" w:rsidTr="00351247">
        <w:tc>
          <w:tcPr>
            <w:tcW w:w="2402" w:type="dxa"/>
            <w:tcBorders>
              <w:top w:val="single" w:sz="4" w:space="0" w:color="000000"/>
              <w:left w:val="single" w:sz="4" w:space="0" w:color="000000"/>
              <w:bottom w:val="single" w:sz="4" w:space="0" w:color="000000"/>
              <w:right w:val="single" w:sz="4" w:space="0" w:color="000000"/>
            </w:tcBorders>
          </w:tcPr>
          <w:p w14:paraId="559784D3" w14:textId="77777777" w:rsidR="006C5214" w:rsidRPr="00B23D94" w:rsidRDefault="006C5214" w:rsidP="006C5214">
            <w:pPr>
              <w:numPr>
                <w:ilvl w:val="0"/>
                <w:numId w:val="31"/>
              </w:numPr>
              <w:spacing w:after="0" w:line="360" w:lineRule="auto"/>
              <w:rPr>
                <w:rFonts w:ascii="Times New Roman" w:hAnsi="Times New Roman"/>
                <w:sz w:val="24"/>
                <w:szCs w:val="24"/>
              </w:rPr>
            </w:pPr>
            <w:r w:rsidRPr="00B23D94">
              <w:rPr>
                <w:rFonts w:ascii="Times New Roman" w:hAnsi="Times New Roman"/>
                <w:sz w:val="24"/>
                <w:szCs w:val="24"/>
              </w:rPr>
              <w:t>Critical aspects of Competency.</w:t>
            </w:r>
          </w:p>
        </w:tc>
        <w:tc>
          <w:tcPr>
            <w:tcW w:w="6628" w:type="dxa"/>
            <w:tcBorders>
              <w:top w:val="single" w:sz="4" w:space="0" w:color="000000"/>
              <w:left w:val="single" w:sz="4" w:space="0" w:color="000000"/>
              <w:bottom w:val="single" w:sz="4" w:space="0" w:color="000000"/>
              <w:right w:val="single" w:sz="4" w:space="0" w:color="000000"/>
            </w:tcBorders>
          </w:tcPr>
          <w:p w14:paraId="30CF836C" w14:textId="77777777" w:rsidR="006C5214" w:rsidRPr="00B23D94" w:rsidRDefault="006C5214" w:rsidP="00351247">
            <w:pPr>
              <w:tabs>
                <w:tab w:val="left" w:pos="702"/>
              </w:tabs>
              <w:spacing w:after="0" w:line="360" w:lineRule="auto"/>
              <w:ind w:left="702" w:hanging="702"/>
              <w:rPr>
                <w:rFonts w:ascii="Times New Roman" w:hAnsi="Times New Roman"/>
                <w:sz w:val="24"/>
                <w:szCs w:val="24"/>
              </w:rPr>
            </w:pPr>
            <w:r w:rsidRPr="00B23D94">
              <w:rPr>
                <w:rFonts w:ascii="Times New Roman" w:hAnsi="Times New Roman"/>
                <w:sz w:val="24"/>
                <w:szCs w:val="24"/>
              </w:rPr>
              <w:t xml:space="preserve">Assessment requires evidence that the candidate: </w:t>
            </w:r>
          </w:p>
          <w:p w14:paraId="23F187E0" w14:textId="77777777" w:rsidR="006C5214" w:rsidRPr="00B23D94" w:rsidRDefault="006C5214" w:rsidP="006C5214">
            <w:pPr>
              <w:numPr>
                <w:ilvl w:val="1"/>
                <w:numId w:val="32"/>
              </w:numPr>
              <w:tabs>
                <w:tab w:val="left" w:pos="336"/>
              </w:tabs>
              <w:spacing w:after="0" w:line="360" w:lineRule="auto"/>
              <w:rPr>
                <w:rFonts w:ascii="Times New Roman" w:hAnsi="Times New Roman"/>
                <w:sz w:val="24"/>
                <w:szCs w:val="24"/>
              </w:rPr>
            </w:pPr>
            <w:r w:rsidRPr="00B23D94">
              <w:rPr>
                <w:rFonts w:ascii="Times New Roman" w:hAnsi="Times New Roman"/>
                <w:sz w:val="24"/>
                <w:szCs w:val="24"/>
              </w:rPr>
              <w:t>Identified and applied specific communication channels based on workplace requirements.</w:t>
            </w:r>
          </w:p>
          <w:p w14:paraId="03F6545A" w14:textId="77777777" w:rsidR="006C5214" w:rsidRPr="00B23D94" w:rsidRDefault="006C5214" w:rsidP="006C5214">
            <w:pPr>
              <w:numPr>
                <w:ilvl w:val="1"/>
                <w:numId w:val="32"/>
              </w:numPr>
              <w:tabs>
                <w:tab w:val="left" w:pos="336"/>
              </w:tabs>
              <w:spacing w:after="0" w:line="360" w:lineRule="auto"/>
              <w:rPr>
                <w:rFonts w:ascii="Times New Roman" w:hAnsi="Times New Roman"/>
                <w:sz w:val="24"/>
                <w:szCs w:val="24"/>
              </w:rPr>
            </w:pPr>
            <w:r w:rsidRPr="00B23D94">
              <w:rPr>
                <w:rFonts w:ascii="Times New Roman" w:hAnsi="Times New Roman"/>
                <w:sz w:val="24"/>
                <w:szCs w:val="24"/>
              </w:rPr>
              <w:t xml:space="preserve">Identified and applied specific written communication correspondence according to the workplace requirements.  </w:t>
            </w:r>
          </w:p>
          <w:p w14:paraId="1C0EA81C" w14:textId="77777777" w:rsidR="006C5214" w:rsidRPr="00B23D94" w:rsidRDefault="006C5214" w:rsidP="006C5214">
            <w:pPr>
              <w:numPr>
                <w:ilvl w:val="1"/>
                <w:numId w:val="32"/>
              </w:numPr>
              <w:tabs>
                <w:tab w:val="left" w:pos="336"/>
              </w:tabs>
              <w:spacing w:after="0" w:line="360" w:lineRule="auto"/>
              <w:rPr>
                <w:rFonts w:ascii="Times New Roman" w:hAnsi="Times New Roman"/>
                <w:sz w:val="24"/>
                <w:szCs w:val="24"/>
              </w:rPr>
            </w:pPr>
            <w:r w:rsidRPr="00B23D94">
              <w:rPr>
                <w:rFonts w:ascii="Times New Roman" w:hAnsi="Times New Roman"/>
                <w:sz w:val="24"/>
                <w:szCs w:val="24"/>
              </w:rPr>
              <w:t>Applied and developed non-verbal strategies to communicate in all areas of the workplace requirements.</w:t>
            </w:r>
          </w:p>
          <w:p w14:paraId="79540279" w14:textId="77777777" w:rsidR="006C5214" w:rsidRPr="00B23D94" w:rsidRDefault="006C5214" w:rsidP="006C5214">
            <w:pPr>
              <w:numPr>
                <w:ilvl w:val="1"/>
                <w:numId w:val="32"/>
              </w:numPr>
              <w:tabs>
                <w:tab w:val="left" w:pos="336"/>
              </w:tabs>
              <w:spacing w:after="0" w:line="360" w:lineRule="auto"/>
              <w:rPr>
                <w:rFonts w:ascii="Times New Roman" w:hAnsi="Times New Roman"/>
                <w:sz w:val="24"/>
                <w:szCs w:val="24"/>
              </w:rPr>
            </w:pPr>
            <w:r w:rsidRPr="00B23D94">
              <w:rPr>
                <w:rFonts w:ascii="Times New Roman" w:hAnsi="Times New Roman"/>
                <w:sz w:val="24"/>
                <w:szCs w:val="24"/>
              </w:rPr>
              <w:t xml:space="preserve"> Established pathways of oral communication as per workplace policy.</w:t>
            </w:r>
          </w:p>
          <w:p w14:paraId="26EFE707" w14:textId="77777777" w:rsidR="006C5214" w:rsidRPr="00B23D94" w:rsidRDefault="006C5214" w:rsidP="006C5214">
            <w:pPr>
              <w:numPr>
                <w:ilvl w:val="1"/>
                <w:numId w:val="32"/>
              </w:numPr>
              <w:tabs>
                <w:tab w:val="left" w:pos="336"/>
              </w:tabs>
              <w:spacing w:after="0" w:line="360" w:lineRule="auto"/>
              <w:rPr>
                <w:rFonts w:ascii="Times New Roman" w:hAnsi="Times New Roman"/>
                <w:sz w:val="24"/>
                <w:szCs w:val="24"/>
              </w:rPr>
            </w:pPr>
            <w:r w:rsidRPr="00B23D94">
              <w:rPr>
                <w:rFonts w:ascii="Times New Roman" w:hAnsi="Times New Roman"/>
                <w:sz w:val="24"/>
                <w:szCs w:val="24"/>
              </w:rPr>
              <w:t xml:space="preserve">  Applied group communication strategies based on workplace needs.</w:t>
            </w:r>
          </w:p>
        </w:tc>
      </w:tr>
      <w:tr w:rsidR="006C5214" w:rsidRPr="00B23D94" w14:paraId="785FD20D" w14:textId="77777777" w:rsidTr="00351247">
        <w:tc>
          <w:tcPr>
            <w:tcW w:w="2402" w:type="dxa"/>
            <w:tcBorders>
              <w:top w:val="single" w:sz="4" w:space="0" w:color="000000"/>
              <w:left w:val="single" w:sz="4" w:space="0" w:color="000000"/>
              <w:bottom w:val="single" w:sz="4" w:space="0" w:color="000000"/>
              <w:right w:val="single" w:sz="4" w:space="0" w:color="000000"/>
            </w:tcBorders>
          </w:tcPr>
          <w:p w14:paraId="032BA837" w14:textId="77777777" w:rsidR="006C5214" w:rsidRPr="00B23D94" w:rsidRDefault="006C5214" w:rsidP="006C5214">
            <w:pPr>
              <w:numPr>
                <w:ilvl w:val="0"/>
                <w:numId w:val="31"/>
              </w:numPr>
              <w:spacing w:after="0" w:line="360" w:lineRule="auto"/>
              <w:ind w:right="162"/>
              <w:rPr>
                <w:rFonts w:ascii="Times New Roman" w:hAnsi="Times New Roman"/>
                <w:sz w:val="24"/>
                <w:szCs w:val="24"/>
              </w:rPr>
            </w:pPr>
            <w:r w:rsidRPr="00B23D94">
              <w:rPr>
                <w:rFonts w:ascii="Times New Roman" w:hAnsi="Times New Roman"/>
                <w:sz w:val="24"/>
                <w:szCs w:val="24"/>
              </w:rPr>
              <w:t>Resource Implications</w:t>
            </w:r>
          </w:p>
        </w:tc>
        <w:tc>
          <w:tcPr>
            <w:tcW w:w="6628" w:type="dxa"/>
            <w:tcBorders>
              <w:top w:val="single" w:sz="4" w:space="0" w:color="000000"/>
              <w:left w:val="single" w:sz="4" w:space="0" w:color="000000"/>
              <w:bottom w:val="single" w:sz="4" w:space="0" w:color="000000"/>
              <w:right w:val="single" w:sz="4" w:space="0" w:color="000000"/>
            </w:tcBorders>
          </w:tcPr>
          <w:p w14:paraId="3CE0FDCD" w14:textId="77777777" w:rsidR="006C5214" w:rsidRPr="00B23D94" w:rsidRDefault="006C5214" w:rsidP="00351247">
            <w:pPr>
              <w:tabs>
                <w:tab w:val="left" w:pos="702"/>
              </w:tabs>
              <w:spacing w:after="0" w:line="360" w:lineRule="auto"/>
              <w:rPr>
                <w:rFonts w:ascii="Times New Roman" w:hAnsi="Times New Roman"/>
                <w:sz w:val="24"/>
                <w:szCs w:val="24"/>
              </w:rPr>
            </w:pPr>
            <w:r w:rsidRPr="00B23D94">
              <w:rPr>
                <w:rFonts w:ascii="Times New Roman" w:hAnsi="Times New Roman"/>
                <w:sz w:val="24"/>
                <w:szCs w:val="24"/>
              </w:rPr>
              <w:t xml:space="preserve">The following resources should be provided: </w:t>
            </w:r>
          </w:p>
          <w:p w14:paraId="1E7587AE" w14:textId="77777777" w:rsidR="006C5214" w:rsidRPr="00B23D94" w:rsidRDefault="006C5214" w:rsidP="006C5214">
            <w:pPr>
              <w:numPr>
                <w:ilvl w:val="0"/>
                <w:numId w:val="33"/>
              </w:numPr>
              <w:spacing w:after="0" w:line="360" w:lineRule="auto"/>
              <w:rPr>
                <w:rFonts w:ascii="Times New Roman" w:hAnsi="Times New Roman"/>
                <w:sz w:val="24"/>
                <w:szCs w:val="24"/>
              </w:rPr>
            </w:pPr>
            <w:r w:rsidRPr="00B23D94">
              <w:rPr>
                <w:rFonts w:ascii="Times New Roman" w:hAnsi="Times New Roman"/>
                <w:sz w:val="24"/>
                <w:szCs w:val="24"/>
              </w:rPr>
              <w:t>Access to relevant workplace where assessment can take place.</w:t>
            </w:r>
          </w:p>
          <w:p w14:paraId="1DE2DF67" w14:textId="77777777" w:rsidR="006C5214" w:rsidRPr="00B23D94" w:rsidRDefault="006C5214" w:rsidP="006C5214">
            <w:pPr>
              <w:numPr>
                <w:ilvl w:val="0"/>
                <w:numId w:val="33"/>
              </w:numPr>
              <w:spacing w:after="0" w:line="360" w:lineRule="auto"/>
              <w:rPr>
                <w:rFonts w:ascii="Times New Roman" w:hAnsi="Times New Roman"/>
                <w:sz w:val="24"/>
                <w:szCs w:val="24"/>
              </w:rPr>
            </w:pPr>
            <w:r w:rsidRPr="00B23D94">
              <w:rPr>
                <w:rFonts w:ascii="Times New Roman" w:hAnsi="Times New Roman"/>
                <w:sz w:val="24"/>
                <w:szCs w:val="24"/>
              </w:rPr>
              <w:t xml:space="preserve">Appropriately simulated environment where assessment can take place. </w:t>
            </w:r>
          </w:p>
          <w:p w14:paraId="23A126F2" w14:textId="77777777" w:rsidR="006C5214" w:rsidRPr="00B23D94" w:rsidRDefault="006C5214" w:rsidP="006C5214">
            <w:pPr>
              <w:numPr>
                <w:ilvl w:val="0"/>
                <w:numId w:val="33"/>
              </w:numPr>
              <w:spacing w:after="0" w:line="360" w:lineRule="auto"/>
              <w:rPr>
                <w:rFonts w:ascii="Times New Roman" w:hAnsi="Times New Roman"/>
                <w:sz w:val="24"/>
                <w:szCs w:val="24"/>
              </w:rPr>
            </w:pPr>
            <w:r w:rsidRPr="00B23D94">
              <w:rPr>
                <w:rFonts w:ascii="Times New Roman" w:hAnsi="Times New Roman"/>
                <w:sz w:val="24"/>
                <w:szCs w:val="24"/>
              </w:rPr>
              <w:t>Resources relevant to the proposed activity or tasks.</w:t>
            </w:r>
          </w:p>
        </w:tc>
      </w:tr>
      <w:tr w:rsidR="006C5214" w:rsidRPr="00B23D94" w14:paraId="5374A598" w14:textId="77777777" w:rsidTr="00351247">
        <w:tc>
          <w:tcPr>
            <w:tcW w:w="2402" w:type="dxa"/>
            <w:tcBorders>
              <w:top w:val="single" w:sz="4" w:space="0" w:color="000000"/>
              <w:left w:val="single" w:sz="4" w:space="0" w:color="000000"/>
              <w:bottom w:val="single" w:sz="4" w:space="0" w:color="000000"/>
              <w:right w:val="single" w:sz="4" w:space="0" w:color="000000"/>
            </w:tcBorders>
          </w:tcPr>
          <w:p w14:paraId="0F0A2926" w14:textId="77777777" w:rsidR="006C5214" w:rsidRPr="00B23D94" w:rsidRDefault="006C5214" w:rsidP="006C5214">
            <w:pPr>
              <w:numPr>
                <w:ilvl w:val="0"/>
                <w:numId w:val="31"/>
              </w:numPr>
              <w:tabs>
                <w:tab w:val="left" w:pos="0"/>
              </w:tabs>
              <w:spacing w:after="0" w:line="360" w:lineRule="auto"/>
              <w:ind w:right="252"/>
              <w:rPr>
                <w:rFonts w:ascii="Times New Roman" w:hAnsi="Times New Roman"/>
                <w:sz w:val="24"/>
                <w:szCs w:val="24"/>
              </w:rPr>
            </w:pPr>
            <w:r w:rsidRPr="00B23D94">
              <w:rPr>
                <w:rFonts w:ascii="Times New Roman" w:hAnsi="Times New Roman"/>
                <w:sz w:val="24"/>
                <w:szCs w:val="24"/>
              </w:rPr>
              <w:t>Methods of Assessment</w:t>
            </w:r>
          </w:p>
        </w:tc>
        <w:tc>
          <w:tcPr>
            <w:tcW w:w="6628" w:type="dxa"/>
            <w:tcBorders>
              <w:top w:val="single" w:sz="4" w:space="0" w:color="000000"/>
              <w:left w:val="single" w:sz="4" w:space="0" w:color="000000"/>
              <w:bottom w:val="single" w:sz="4" w:space="0" w:color="000000"/>
              <w:right w:val="single" w:sz="4" w:space="0" w:color="000000"/>
            </w:tcBorders>
          </w:tcPr>
          <w:p w14:paraId="13D943FD" w14:textId="77777777" w:rsidR="006C5214" w:rsidRPr="00B23D94" w:rsidRDefault="006C5214" w:rsidP="00351247">
            <w:pPr>
              <w:tabs>
                <w:tab w:val="left" w:pos="702"/>
              </w:tabs>
              <w:spacing w:after="0" w:line="360" w:lineRule="auto"/>
              <w:rPr>
                <w:rFonts w:ascii="Times New Roman" w:hAnsi="Times New Roman"/>
                <w:sz w:val="24"/>
                <w:szCs w:val="24"/>
              </w:rPr>
            </w:pPr>
            <w:r w:rsidRPr="00B23D94">
              <w:rPr>
                <w:rFonts w:ascii="Times New Roman" w:hAnsi="Times New Roman"/>
                <w:sz w:val="24"/>
                <w:szCs w:val="24"/>
              </w:rPr>
              <w:t xml:space="preserve">Competency in this unit may be assessed through: </w:t>
            </w:r>
          </w:p>
          <w:p w14:paraId="111208B2" w14:textId="77777777" w:rsidR="006C5214" w:rsidRPr="00B23D94" w:rsidRDefault="006C5214" w:rsidP="006C5214">
            <w:pPr>
              <w:numPr>
                <w:ilvl w:val="1"/>
                <w:numId w:val="230"/>
              </w:numPr>
              <w:spacing w:after="0" w:line="360" w:lineRule="auto"/>
              <w:rPr>
                <w:rFonts w:ascii="Times New Roman" w:hAnsi="Times New Roman"/>
                <w:sz w:val="24"/>
                <w:szCs w:val="24"/>
              </w:rPr>
            </w:pPr>
            <w:r w:rsidRPr="00B23D94">
              <w:rPr>
                <w:rFonts w:ascii="Times New Roman" w:hAnsi="Times New Roman"/>
                <w:sz w:val="24"/>
                <w:szCs w:val="24"/>
              </w:rPr>
              <w:t>Oral assessment</w:t>
            </w:r>
          </w:p>
          <w:p w14:paraId="7BE44896" w14:textId="77777777" w:rsidR="006C5214" w:rsidRPr="00B23D94" w:rsidRDefault="006C5214" w:rsidP="006C5214">
            <w:pPr>
              <w:numPr>
                <w:ilvl w:val="1"/>
                <w:numId w:val="230"/>
              </w:numPr>
              <w:spacing w:after="0" w:line="360" w:lineRule="auto"/>
              <w:rPr>
                <w:rFonts w:ascii="Times New Roman" w:hAnsi="Times New Roman"/>
                <w:sz w:val="24"/>
                <w:szCs w:val="24"/>
              </w:rPr>
            </w:pPr>
            <w:r w:rsidRPr="00B23D94">
              <w:rPr>
                <w:rFonts w:ascii="Times New Roman" w:hAnsi="Times New Roman"/>
                <w:sz w:val="24"/>
                <w:szCs w:val="24"/>
              </w:rPr>
              <w:t>Portfolio of evidence</w:t>
            </w:r>
          </w:p>
          <w:p w14:paraId="7FC19DF8" w14:textId="77777777" w:rsidR="006C5214" w:rsidRPr="00B23D94" w:rsidRDefault="006C5214" w:rsidP="006C5214">
            <w:pPr>
              <w:numPr>
                <w:ilvl w:val="1"/>
                <w:numId w:val="230"/>
              </w:numPr>
              <w:spacing w:after="0" w:line="360" w:lineRule="auto"/>
              <w:rPr>
                <w:rFonts w:ascii="Times New Roman" w:hAnsi="Times New Roman"/>
                <w:sz w:val="24"/>
                <w:szCs w:val="24"/>
              </w:rPr>
            </w:pPr>
            <w:r w:rsidRPr="00B23D94">
              <w:rPr>
                <w:rFonts w:ascii="Times New Roman" w:hAnsi="Times New Roman"/>
                <w:sz w:val="24"/>
                <w:szCs w:val="24"/>
              </w:rPr>
              <w:t>Third party report</w:t>
            </w:r>
          </w:p>
          <w:p w14:paraId="41D6407C" w14:textId="77777777" w:rsidR="006C5214" w:rsidRPr="00B23D94" w:rsidRDefault="006C5214" w:rsidP="006C5214">
            <w:pPr>
              <w:numPr>
                <w:ilvl w:val="1"/>
                <w:numId w:val="230"/>
              </w:numPr>
              <w:spacing w:after="0" w:line="360" w:lineRule="auto"/>
              <w:rPr>
                <w:rFonts w:ascii="Times New Roman" w:hAnsi="Times New Roman"/>
                <w:sz w:val="24"/>
                <w:szCs w:val="24"/>
              </w:rPr>
            </w:pPr>
            <w:r w:rsidRPr="00B23D94">
              <w:rPr>
                <w:rFonts w:ascii="Times New Roman" w:hAnsi="Times New Roman"/>
                <w:sz w:val="24"/>
                <w:szCs w:val="24"/>
              </w:rPr>
              <w:t>Written assessment</w:t>
            </w:r>
          </w:p>
        </w:tc>
      </w:tr>
      <w:tr w:rsidR="006C5214" w:rsidRPr="00B23D94" w14:paraId="40923FC3" w14:textId="77777777" w:rsidTr="00351247">
        <w:tc>
          <w:tcPr>
            <w:tcW w:w="2402" w:type="dxa"/>
            <w:tcBorders>
              <w:top w:val="single" w:sz="4" w:space="0" w:color="000000"/>
              <w:left w:val="single" w:sz="4" w:space="0" w:color="000000"/>
              <w:bottom w:val="single" w:sz="4" w:space="0" w:color="000000"/>
              <w:right w:val="single" w:sz="4" w:space="0" w:color="000000"/>
            </w:tcBorders>
          </w:tcPr>
          <w:p w14:paraId="3D019C2C" w14:textId="77777777" w:rsidR="006C5214" w:rsidRPr="00B23D94" w:rsidRDefault="006C5214" w:rsidP="006C5214">
            <w:pPr>
              <w:numPr>
                <w:ilvl w:val="0"/>
                <w:numId w:val="31"/>
              </w:numPr>
              <w:tabs>
                <w:tab w:val="left" w:pos="-5508"/>
              </w:tabs>
              <w:spacing w:after="0" w:line="360" w:lineRule="auto"/>
              <w:ind w:right="252"/>
              <w:rPr>
                <w:rFonts w:ascii="Times New Roman" w:hAnsi="Times New Roman"/>
                <w:sz w:val="24"/>
                <w:szCs w:val="24"/>
              </w:rPr>
            </w:pPr>
            <w:r w:rsidRPr="00B23D94">
              <w:rPr>
                <w:rFonts w:ascii="Times New Roman" w:hAnsi="Times New Roman"/>
                <w:sz w:val="24"/>
                <w:szCs w:val="24"/>
              </w:rPr>
              <w:t>Context of Assessment</w:t>
            </w:r>
          </w:p>
        </w:tc>
        <w:tc>
          <w:tcPr>
            <w:tcW w:w="6628" w:type="dxa"/>
            <w:tcBorders>
              <w:top w:val="single" w:sz="4" w:space="0" w:color="000000"/>
              <w:left w:val="single" w:sz="4" w:space="0" w:color="000000"/>
              <w:bottom w:val="single" w:sz="4" w:space="0" w:color="000000"/>
              <w:right w:val="single" w:sz="4" w:space="0" w:color="000000"/>
            </w:tcBorders>
          </w:tcPr>
          <w:p w14:paraId="01D129AB" w14:textId="77777777" w:rsidR="006C5214" w:rsidRPr="00B23D94" w:rsidRDefault="006C5214" w:rsidP="00351247">
            <w:pPr>
              <w:tabs>
                <w:tab w:val="left" w:pos="702"/>
              </w:tabs>
              <w:spacing w:after="0" w:line="360" w:lineRule="auto"/>
              <w:ind w:left="714" w:hanging="357"/>
              <w:rPr>
                <w:rFonts w:ascii="Times New Roman" w:hAnsi="Times New Roman"/>
                <w:sz w:val="24"/>
                <w:szCs w:val="24"/>
              </w:rPr>
            </w:pPr>
            <w:r w:rsidRPr="00B23D94">
              <w:rPr>
                <w:rFonts w:ascii="Times New Roman" w:hAnsi="Times New Roman"/>
                <w:sz w:val="24"/>
                <w:szCs w:val="24"/>
              </w:rPr>
              <w:t>Competency may be assessed:</w:t>
            </w:r>
          </w:p>
          <w:p w14:paraId="503824E4" w14:textId="77777777" w:rsidR="006C5214" w:rsidRPr="00B23D94" w:rsidRDefault="006C5214" w:rsidP="006C5214">
            <w:pPr>
              <w:numPr>
                <w:ilvl w:val="0"/>
                <w:numId w:val="35"/>
              </w:numPr>
              <w:spacing w:after="0" w:line="360" w:lineRule="auto"/>
              <w:ind w:left="376"/>
              <w:rPr>
                <w:rFonts w:ascii="Times New Roman" w:hAnsi="Times New Roman"/>
                <w:sz w:val="24"/>
                <w:szCs w:val="24"/>
              </w:rPr>
            </w:pPr>
            <w:r w:rsidRPr="00B23D94">
              <w:rPr>
                <w:rFonts w:ascii="Times New Roman" w:hAnsi="Times New Roman"/>
                <w:sz w:val="24"/>
                <w:szCs w:val="24"/>
              </w:rPr>
              <w:t>On-the-job</w:t>
            </w:r>
          </w:p>
          <w:p w14:paraId="14EC1946" w14:textId="77777777" w:rsidR="006C5214" w:rsidRPr="00B23D94" w:rsidRDefault="006C5214" w:rsidP="006C5214">
            <w:pPr>
              <w:numPr>
                <w:ilvl w:val="0"/>
                <w:numId w:val="35"/>
              </w:numPr>
              <w:spacing w:after="0" w:line="360" w:lineRule="auto"/>
              <w:ind w:left="376"/>
              <w:rPr>
                <w:rFonts w:ascii="Times New Roman" w:hAnsi="Times New Roman"/>
                <w:sz w:val="24"/>
                <w:szCs w:val="24"/>
              </w:rPr>
            </w:pPr>
            <w:r w:rsidRPr="00B23D94">
              <w:rPr>
                <w:rFonts w:ascii="Times New Roman" w:hAnsi="Times New Roman"/>
                <w:sz w:val="24"/>
                <w:szCs w:val="24"/>
              </w:rPr>
              <w:t>In a simulated work environment</w:t>
            </w:r>
          </w:p>
        </w:tc>
      </w:tr>
      <w:tr w:rsidR="006C5214" w:rsidRPr="00B23D94" w14:paraId="035ABCDA" w14:textId="77777777" w:rsidTr="00351247">
        <w:tc>
          <w:tcPr>
            <w:tcW w:w="2402" w:type="dxa"/>
            <w:tcBorders>
              <w:top w:val="single" w:sz="4" w:space="0" w:color="000000"/>
              <w:left w:val="single" w:sz="4" w:space="0" w:color="000000"/>
              <w:bottom w:val="single" w:sz="4" w:space="0" w:color="000000"/>
              <w:right w:val="single" w:sz="4" w:space="0" w:color="000000"/>
            </w:tcBorders>
          </w:tcPr>
          <w:p w14:paraId="45A4F18F" w14:textId="77777777" w:rsidR="006C5214" w:rsidRPr="00B23D94" w:rsidRDefault="006C5214" w:rsidP="006C5214">
            <w:pPr>
              <w:numPr>
                <w:ilvl w:val="0"/>
                <w:numId w:val="31"/>
              </w:numPr>
              <w:tabs>
                <w:tab w:val="left" w:pos="-5508"/>
              </w:tabs>
              <w:spacing w:after="0" w:line="360" w:lineRule="auto"/>
              <w:ind w:right="252"/>
              <w:rPr>
                <w:rFonts w:ascii="Times New Roman" w:hAnsi="Times New Roman"/>
                <w:sz w:val="24"/>
                <w:szCs w:val="24"/>
              </w:rPr>
            </w:pPr>
            <w:r w:rsidRPr="00B23D94">
              <w:rPr>
                <w:rFonts w:ascii="Times New Roman" w:hAnsi="Times New Roman"/>
                <w:sz w:val="24"/>
                <w:szCs w:val="24"/>
              </w:rPr>
              <w:t>Guidance information for assessment</w:t>
            </w:r>
          </w:p>
        </w:tc>
        <w:tc>
          <w:tcPr>
            <w:tcW w:w="6628" w:type="dxa"/>
            <w:tcBorders>
              <w:top w:val="single" w:sz="4" w:space="0" w:color="000000"/>
              <w:left w:val="single" w:sz="4" w:space="0" w:color="000000"/>
              <w:bottom w:val="single" w:sz="4" w:space="0" w:color="000000"/>
              <w:right w:val="single" w:sz="4" w:space="0" w:color="000000"/>
            </w:tcBorders>
          </w:tcPr>
          <w:p w14:paraId="63D3CCFE" w14:textId="77777777" w:rsidR="006C5214" w:rsidRPr="00B23D94" w:rsidRDefault="006C5214" w:rsidP="00351247">
            <w:pPr>
              <w:spacing w:after="0" w:line="360" w:lineRule="auto"/>
              <w:jc w:val="both"/>
              <w:rPr>
                <w:rFonts w:ascii="Times New Roman" w:hAnsi="Times New Roman"/>
                <w:sz w:val="24"/>
                <w:szCs w:val="24"/>
              </w:rPr>
            </w:pPr>
            <w:r w:rsidRPr="00B23D94">
              <w:rPr>
                <w:rFonts w:ascii="Times New Roman" w:hAnsi="Times New Roman"/>
                <w:sz w:val="24"/>
                <w:szCs w:val="24"/>
              </w:rPr>
              <w:t>Holistic assessment with other units relevant to the industry sector, workplace and job role is recommended.</w:t>
            </w:r>
          </w:p>
          <w:p w14:paraId="4F6C2881" w14:textId="77777777" w:rsidR="006C5214" w:rsidRPr="00B23D94" w:rsidRDefault="006C5214" w:rsidP="00351247">
            <w:pPr>
              <w:tabs>
                <w:tab w:val="left" w:pos="702"/>
              </w:tabs>
              <w:spacing w:after="0" w:line="360" w:lineRule="auto"/>
              <w:ind w:left="714" w:hanging="357"/>
              <w:rPr>
                <w:rFonts w:ascii="Times New Roman" w:hAnsi="Times New Roman"/>
                <w:sz w:val="24"/>
                <w:szCs w:val="24"/>
              </w:rPr>
            </w:pPr>
          </w:p>
        </w:tc>
      </w:tr>
    </w:tbl>
    <w:p w14:paraId="046C319A" w14:textId="57787860" w:rsidR="006C5214" w:rsidRPr="00B23D94" w:rsidRDefault="006C5214" w:rsidP="00965042">
      <w:pPr>
        <w:pStyle w:val="Heading2"/>
      </w:pPr>
      <w:bookmarkStart w:id="53" w:name="_Toc29886816"/>
      <w:bookmarkStart w:id="54" w:name="_Toc182132409"/>
      <w:bookmarkStart w:id="55" w:name="_Toc195695414"/>
      <w:bookmarkStart w:id="56" w:name="_Toc195698693"/>
      <w:bookmarkStart w:id="57" w:name="_Toc195709170"/>
      <w:r w:rsidRPr="00B23D94">
        <w:lastRenderedPageBreak/>
        <w:t>CONDUCT HOME BASED CARE</w:t>
      </w:r>
      <w:bookmarkEnd w:id="53"/>
      <w:bookmarkEnd w:id="54"/>
      <w:bookmarkEnd w:id="55"/>
      <w:bookmarkEnd w:id="56"/>
      <w:bookmarkEnd w:id="57"/>
    </w:p>
    <w:p w14:paraId="2EF0E2F8" w14:textId="57939B86" w:rsidR="006C5214" w:rsidRPr="00B23D94" w:rsidRDefault="00193807" w:rsidP="00965042">
      <w:pPr>
        <w:tabs>
          <w:tab w:val="left" w:pos="2880"/>
        </w:tabs>
        <w:spacing w:after="0" w:line="360" w:lineRule="auto"/>
        <w:ind w:left="3420" w:hanging="3420"/>
        <w:rPr>
          <w:rFonts w:ascii="Times New Roman" w:hAnsi="Times New Roman"/>
          <w:b/>
          <w:sz w:val="24"/>
          <w:szCs w:val="24"/>
        </w:rPr>
      </w:pPr>
      <w:bookmarkStart w:id="58" w:name="_Toc113025064"/>
      <w:bookmarkStart w:id="59" w:name="_Toc182132406"/>
      <w:r>
        <w:rPr>
          <w:rFonts w:ascii="Times New Roman" w:hAnsi="Times New Roman"/>
          <w:b/>
          <w:sz w:val="24"/>
          <w:szCs w:val="24"/>
        </w:rPr>
        <w:t>UNIT CODE: 0923 551</w:t>
      </w:r>
      <w:r w:rsidR="006C5214" w:rsidRPr="00B23D94">
        <w:rPr>
          <w:rFonts w:ascii="Times New Roman" w:hAnsi="Times New Roman"/>
          <w:b/>
          <w:sz w:val="24"/>
          <w:szCs w:val="24"/>
        </w:rPr>
        <w:t>17A</w:t>
      </w:r>
    </w:p>
    <w:p w14:paraId="6A400607" w14:textId="77777777" w:rsidR="006C5214" w:rsidRPr="00B23D94" w:rsidRDefault="006C5214" w:rsidP="006C5214">
      <w:pPr>
        <w:tabs>
          <w:tab w:val="left" w:pos="2880"/>
        </w:tabs>
        <w:spacing w:after="0" w:line="360" w:lineRule="auto"/>
        <w:ind w:left="3420" w:hanging="3420"/>
        <w:jc w:val="both"/>
        <w:rPr>
          <w:rFonts w:ascii="Times New Roman" w:hAnsi="Times New Roman"/>
          <w:b/>
          <w:sz w:val="24"/>
          <w:szCs w:val="24"/>
        </w:rPr>
      </w:pPr>
      <w:r w:rsidRPr="00B23D94">
        <w:rPr>
          <w:rFonts w:ascii="Times New Roman" w:hAnsi="Times New Roman"/>
          <w:b/>
          <w:sz w:val="24"/>
          <w:szCs w:val="24"/>
        </w:rPr>
        <w:t>UNIT DESCRIPTION</w:t>
      </w:r>
      <w:r w:rsidRPr="00B23D94">
        <w:rPr>
          <w:rFonts w:ascii="Times New Roman" w:hAnsi="Times New Roman"/>
          <w:b/>
          <w:sz w:val="24"/>
          <w:szCs w:val="24"/>
        </w:rPr>
        <w:tab/>
      </w:r>
    </w:p>
    <w:p w14:paraId="353434C1" w14:textId="77777777" w:rsidR="006C5214" w:rsidRPr="00B23D94" w:rsidRDefault="006C5214" w:rsidP="003246D5">
      <w:pPr>
        <w:spacing w:after="0" w:line="360" w:lineRule="auto"/>
        <w:jc w:val="both"/>
        <w:rPr>
          <w:rFonts w:ascii="Times New Roman" w:hAnsi="Times New Roman"/>
          <w:sz w:val="24"/>
          <w:szCs w:val="24"/>
        </w:rPr>
      </w:pPr>
      <w:r w:rsidRPr="00B23D94">
        <w:rPr>
          <w:rFonts w:ascii="Times New Roman" w:hAnsi="Times New Roman"/>
          <w:sz w:val="24"/>
          <w:szCs w:val="24"/>
        </w:rPr>
        <w:t>This unit describes the competencies required to perform home-based care. It involves assessing home based care needs, developing home based care plan, executing home based care plan, evaluating home-based care activities and documenting home based care activity outcomes.</w:t>
      </w:r>
    </w:p>
    <w:p w14:paraId="2ED88D68" w14:textId="77777777" w:rsidR="006C5214" w:rsidRPr="00B23D94" w:rsidRDefault="006C5214" w:rsidP="006C5214">
      <w:pPr>
        <w:tabs>
          <w:tab w:val="left" w:pos="2880"/>
        </w:tabs>
        <w:spacing w:after="0" w:line="360" w:lineRule="auto"/>
        <w:ind w:left="3420" w:hanging="3420"/>
        <w:rPr>
          <w:rFonts w:ascii="Times New Roman" w:hAnsi="Times New Roman"/>
          <w:b/>
          <w:sz w:val="24"/>
          <w:szCs w:val="24"/>
        </w:rPr>
      </w:pPr>
      <w:r w:rsidRPr="00B23D94">
        <w:rPr>
          <w:rFonts w:ascii="Times New Roman" w:hAnsi="Times New Roman"/>
          <w:b/>
          <w:sz w:val="24"/>
          <w:szCs w:val="24"/>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4"/>
        <w:gridCol w:w="5152"/>
      </w:tblGrid>
      <w:tr w:rsidR="006C5214" w:rsidRPr="00B23D94" w14:paraId="56F3E639" w14:textId="77777777" w:rsidTr="00351247">
        <w:tc>
          <w:tcPr>
            <w:tcW w:w="1895" w:type="pct"/>
          </w:tcPr>
          <w:p w14:paraId="44B59896" w14:textId="77777777" w:rsidR="006C5214" w:rsidRPr="00B23D94" w:rsidRDefault="006C5214" w:rsidP="00351247">
            <w:pPr>
              <w:spacing w:after="0" w:line="360" w:lineRule="auto"/>
              <w:rPr>
                <w:rFonts w:ascii="Times New Roman" w:hAnsi="Times New Roman"/>
                <w:b/>
                <w:sz w:val="24"/>
                <w:szCs w:val="24"/>
              </w:rPr>
            </w:pPr>
            <w:r w:rsidRPr="00B23D94">
              <w:rPr>
                <w:rFonts w:ascii="Times New Roman" w:hAnsi="Times New Roman"/>
                <w:b/>
                <w:sz w:val="24"/>
                <w:szCs w:val="24"/>
              </w:rPr>
              <w:t xml:space="preserve">ELEMENT </w:t>
            </w:r>
          </w:p>
          <w:p w14:paraId="05AB891D" w14:textId="77777777" w:rsidR="006C5214" w:rsidRPr="00B23D94" w:rsidRDefault="006C5214" w:rsidP="00351247">
            <w:pPr>
              <w:spacing w:after="0" w:line="360" w:lineRule="auto"/>
              <w:rPr>
                <w:rFonts w:ascii="Times New Roman" w:hAnsi="Times New Roman"/>
                <w:b/>
                <w:sz w:val="24"/>
                <w:szCs w:val="24"/>
              </w:rPr>
            </w:pPr>
            <w:r w:rsidRPr="00B23D94">
              <w:rPr>
                <w:rFonts w:ascii="Times New Roman" w:hAnsi="Times New Roman"/>
                <w:sz w:val="24"/>
                <w:szCs w:val="24"/>
              </w:rPr>
              <w:t>These describe the key outcomes, which make up workplace function.</w:t>
            </w:r>
          </w:p>
        </w:tc>
        <w:tc>
          <w:tcPr>
            <w:tcW w:w="3105" w:type="pct"/>
          </w:tcPr>
          <w:p w14:paraId="20B7D01D" w14:textId="77777777" w:rsidR="006C5214" w:rsidRPr="00B23D94" w:rsidRDefault="006C5214" w:rsidP="00351247">
            <w:pPr>
              <w:spacing w:after="0" w:line="360" w:lineRule="auto"/>
              <w:rPr>
                <w:rFonts w:ascii="Times New Roman" w:hAnsi="Times New Roman"/>
                <w:b/>
                <w:sz w:val="24"/>
                <w:szCs w:val="24"/>
              </w:rPr>
            </w:pPr>
            <w:r w:rsidRPr="00B23D94">
              <w:rPr>
                <w:rFonts w:ascii="Times New Roman" w:hAnsi="Times New Roman"/>
                <w:b/>
                <w:sz w:val="24"/>
                <w:szCs w:val="24"/>
              </w:rPr>
              <w:t>PERFORMANCE CRITERIA</w:t>
            </w:r>
          </w:p>
          <w:p w14:paraId="46B7B350"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These are assessable statements, which specify the required level of performance for each of the elements.</w:t>
            </w:r>
          </w:p>
          <w:p w14:paraId="1066E88B" w14:textId="77777777" w:rsidR="006C5214" w:rsidRPr="00B23D94" w:rsidRDefault="006C5214" w:rsidP="00351247">
            <w:pPr>
              <w:spacing w:after="0" w:line="360" w:lineRule="auto"/>
              <w:rPr>
                <w:rFonts w:ascii="Times New Roman" w:hAnsi="Times New Roman"/>
                <w:b/>
                <w:sz w:val="24"/>
                <w:szCs w:val="24"/>
              </w:rPr>
            </w:pPr>
            <w:r w:rsidRPr="00B23D94">
              <w:rPr>
                <w:rFonts w:ascii="Times New Roman" w:hAnsi="Times New Roman"/>
                <w:b/>
                <w:i/>
                <w:sz w:val="24"/>
                <w:szCs w:val="24"/>
              </w:rPr>
              <w:t>Bold and italicized terms</w:t>
            </w:r>
            <w:r w:rsidRPr="00B23D94">
              <w:rPr>
                <w:rFonts w:ascii="Times New Roman" w:hAnsi="Times New Roman"/>
                <w:sz w:val="24"/>
                <w:szCs w:val="24"/>
              </w:rPr>
              <w:t xml:space="preserve"> </w:t>
            </w:r>
            <w:r w:rsidRPr="00B23D94">
              <w:rPr>
                <w:rFonts w:ascii="Times New Roman" w:hAnsi="Times New Roman"/>
                <w:b/>
                <w:i/>
                <w:sz w:val="24"/>
                <w:szCs w:val="24"/>
              </w:rPr>
              <w:t>are elaborated in the Range.</w:t>
            </w:r>
          </w:p>
        </w:tc>
      </w:tr>
      <w:tr w:rsidR="006C5214" w:rsidRPr="00B23D94" w14:paraId="2BCDB225" w14:textId="77777777" w:rsidTr="00351247">
        <w:tc>
          <w:tcPr>
            <w:tcW w:w="1895" w:type="pct"/>
          </w:tcPr>
          <w:p w14:paraId="65D40EB8" w14:textId="77777777" w:rsidR="006C5214" w:rsidRPr="00B23D94" w:rsidRDefault="006C5214" w:rsidP="006C5214">
            <w:pPr>
              <w:numPr>
                <w:ilvl w:val="0"/>
                <w:numId w:val="205"/>
              </w:numPr>
              <w:tabs>
                <w:tab w:val="left" w:pos="2070"/>
              </w:tabs>
              <w:spacing w:after="0" w:line="360" w:lineRule="auto"/>
              <w:rPr>
                <w:rFonts w:ascii="Times New Roman" w:hAnsi="Times New Roman"/>
                <w:sz w:val="24"/>
                <w:szCs w:val="24"/>
                <w:lang w:val="en-US"/>
              </w:rPr>
            </w:pPr>
            <w:r w:rsidRPr="00B23D94">
              <w:rPr>
                <w:rFonts w:ascii="Times New Roman" w:hAnsi="Times New Roman"/>
                <w:sz w:val="24"/>
                <w:szCs w:val="24"/>
              </w:rPr>
              <w:t>Assess home based care needs</w:t>
            </w:r>
          </w:p>
        </w:tc>
        <w:tc>
          <w:tcPr>
            <w:tcW w:w="3105" w:type="pct"/>
          </w:tcPr>
          <w:p w14:paraId="134585E8" w14:textId="77777777" w:rsidR="006C5214" w:rsidRPr="00B23D94" w:rsidRDefault="006C5214" w:rsidP="006C5214">
            <w:pPr>
              <w:numPr>
                <w:ilvl w:val="1"/>
                <w:numId w:val="206"/>
              </w:numPr>
              <w:spacing w:after="0" w:line="360" w:lineRule="auto"/>
              <w:ind w:left="406"/>
              <w:rPr>
                <w:rFonts w:ascii="Times New Roman" w:hAnsi="Times New Roman"/>
                <w:sz w:val="24"/>
                <w:szCs w:val="24"/>
              </w:rPr>
            </w:pPr>
            <w:r w:rsidRPr="00B23D94">
              <w:rPr>
                <w:rFonts w:ascii="Times New Roman" w:hAnsi="Times New Roman"/>
                <w:sz w:val="24"/>
                <w:szCs w:val="24"/>
              </w:rPr>
              <w:t>Target beneficiaries are identified as per workplace procedures</w:t>
            </w:r>
          </w:p>
          <w:p w14:paraId="6D2EDFAF" w14:textId="77777777" w:rsidR="006C5214" w:rsidRPr="00B23D94" w:rsidRDefault="006C5214" w:rsidP="006C5214">
            <w:pPr>
              <w:numPr>
                <w:ilvl w:val="1"/>
                <w:numId w:val="206"/>
              </w:numPr>
              <w:spacing w:after="0" w:line="360" w:lineRule="auto"/>
              <w:ind w:left="406"/>
              <w:rPr>
                <w:rFonts w:ascii="Times New Roman" w:hAnsi="Times New Roman"/>
                <w:sz w:val="24"/>
                <w:szCs w:val="24"/>
              </w:rPr>
            </w:pPr>
            <w:r w:rsidRPr="00B23D94">
              <w:rPr>
                <w:rFonts w:ascii="Times New Roman" w:hAnsi="Times New Roman"/>
                <w:sz w:val="24"/>
                <w:szCs w:val="24"/>
              </w:rPr>
              <w:t>Assessment tools are developed as per identified need</w:t>
            </w:r>
          </w:p>
          <w:p w14:paraId="3A482493" w14:textId="77777777" w:rsidR="006C5214" w:rsidRPr="00B23D94" w:rsidRDefault="006C5214" w:rsidP="006C5214">
            <w:pPr>
              <w:numPr>
                <w:ilvl w:val="1"/>
                <w:numId w:val="206"/>
              </w:numPr>
              <w:spacing w:after="0" w:line="360" w:lineRule="auto"/>
              <w:ind w:left="406"/>
              <w:rPr>
                <w:rFonts w:ascii="Times New Roman" w:hAnsi="Times New Roman"/>
                <w:sz w:val="24"/>
                <w:szCs w:val="24"/>
              </w:rPr>
            </w:pPr>
            <w:r w:rsidRPr="00B23D94">
              <w:rPr>
                <w:rFonts w:ascii="Times New Roman" w:hAnsi="Times New Roman"/>
                <w:sz w:val="24"/>
                <w:szCs w:val="24"/>
              </w:rPr>
              <w:t>Assessment tools are administered as per identified need</w:t>
            </w:r>
          </w:p>
          <w:p w14:paraId="7CAFF9BC" w14:textId="77777777" w:rsidR="006C5214" w:rsidRPr="00B23D94" w:rsidRDefault="006C5214" w:rsidP="006C5214">
            <w:pPr>
              <w:numPr>
                <w:ilvl w:val="1"/>
                <w:numId w:val="206"/>
              </w:numPr>
              <w:spacing w:after="0" w:line="360" w:lineRule="auto"/>
              <w:ind w:left="406"/>
              <w:rPr>
                <w:rFonts w:ascii="Times New Roman" w:hAnsi="Times New Roman"/>
                <w:sz w:val="24"/>
                <w:szCs w:val="24"/>
              </w:rPr>
            </w:pPr>
            <w:r w:rsidRPr="00B23D94">
              <w:rPr>
                <w:rFonts w:ascii="Times New Roman" w:hAnsi="Times New Roman"/>
                <w:sz w:val="24"/>
                <w:szCs w:val="24"/>
              </w:rPr>
              <w:t>Data analysis and interpretation is carried out as per workplace procedures</w:t>
            </w:r>
          </w:p>
          <w:p w14:paraId="060C9571" w14:textId="77777777" w:rsidR="006C5214" w:rsidRPr="00B23D94" w:rsidRDefault="006C5214" w:rsidP="006C5214">
            <w:pPr>
              <w:numPr>
                <w:ilvl w:val="1"/>
                <w:numId w:val="206"/>
              </w:numPr>
              <w:spacing w:after="0" w:line="360" w:lineRule="auto"/>
              <w:ind w:left="406"/>
              <w:rPr>
                <w:rFonts w:ascii="Times New Roman" w:hAnsi="Times New Roman"/>
                <w:sz w:val="24"/>
                <w:szCs w:val="24"/>
              </w:rPr>
            </w:pPr>
            <w:r w:rsidRPr="00B23D94">
              <w:rPr>
                <w:rFonts w:ascii="Times New Roman" w:hAnsi="Times New Roman"/>
                <w:sz w:val="24"/>
                <w:szCs w:val="24"/>
              </w:rPr>
              <w:t>Needs assessment report is prepared and disseminated as per workplace procedures</w:t>
            </w:r>
          </w:p>
        </w:tc>
      </w:tr>
      <w:tr w:rsidR="006C5214" w:rsidRPr="00B23D94" w14:paraId="40208C77" w14:textId="77777777" w:rsidTr="00351247">
        <w:tc>
          <w:tcPr>
            <w:tcW w:w="1895" w:type="pct"/>
          </w:tcPr>
          <w:p w14:paraId="0D3801B9" w14:textId="77777777" w:rsidR="006C5214" w:rsidRPr="00B23D94" w:rsidRDefault="006C5214" w:rsidP="006C5214">
            <w:pPr>
              <w:numPr>
                <w:ilvl w:val="0"/>
                <w:numId w:val="205"/>
              </w:numPr>
              <w:tabs>
                <w:tab w:val="left" w:pos="2070"/>
              </w:tabs>
              <w:spacing w:after="0" w:line="360" w:lineRule="auto"/>
              <w:rPr>
                <w:rFonts w:ascii="Times New Roman" w:hAnsi="Times New Roman"/>
                <w:sz w:val="24"/>
                <w:szCs w:val="24"/>
                <w:lang w:val="en-US"/>
              </w:rPr>
            </w:pPr>
            <w:r w:rsidRPr="00B23D94">
              <w:rPr>
                <w:rFonts w:ascii="Times New Roman" w:hAnsi="Times New Roman"/>
                <w:sz w:val="24"/>
                <w:szCs w:val="24"/>
              </w:rPr>
              <w:t>Develop home based care plan</w:t>
            </w:r>
          </w:p>
        </w:tc>
        <w:tc>
          <w:tcPr>
            <w:tcW w:w="3105" w:type="pct"/>
          </w:tcPr>
          <w:p w14:paraId="38A6C63D" w14:textId="0475AA81" w:rsidR="006C5214" w:rsidRPr="00B23D94" w:rsidRDefault="00A83849" w:rsidP="00A83849">
            <w:pPr>
              <w:spacing w:after="0" w:line="360" w:lineRule="auto"/>
              <w:rPr>
                <w:rFonts w:ascii="Times New Roman" w:hAnsi="Times New Roman"/>
                <w:sz w:val="24"/>
                <w:szCs w:val="24"/>
              </w:rPr>
            </w:pPr>
            <w:r w:rsidRPr="00B23D94">
              <w:rPr>
                <w:rFonts w:ascii="Times New Roman" w:hAnsi="Times New Roman"/>
                <w:sz w:val="24"/>
                <w:szCs w:val="24"/>
              </w:rPr>
              <w:t xml:space="preserve">2.1 </w:t>
            </w:r>
            <w:r w:rsidR="006C5214" w:rsidRPr="00B23D94">
              <w:rPr>
                <w:rFonts w:ascii="Times New Roman" w:hAnsi="Times New Roman"/>
                <w:sz w:val="24"/>
                <w:szCs w:val="24"/>
              </w:rPr>
              <w:t>Resources are identified as per workplace procedures</w:t>
            </w:r>
          </w:p>
          <w:p w14:paraId="710FD631" w14:textId="147D7E22" w:rsidR="006C5214" w:rsidRPr="00B23D94" w:rsidRDefault="006C5214" w:rsidP="00A83849">
            <w:pPr>
              <w:pStyle w:val="ListParagraph"/>
              <w:numPr>
                <w:ilvl w:val="1"/>
                <w:numId w:val="232"/>
              </w:numPr>
              <w:spacing w:after="0" w:line="360" w:lineRule="auto"/>
              <w:rPr>
                <w:rFonts w:ascii="Times New Roman" w:hAnsi="Times New Roman"/>
                <w:sz w:val="24"/>
                <w:szCs w:val="24"/>
              </w:rPr>
            </w:pPr>
            <w:r w:rsidRPr="00B23D94">
              <w:rPr>
                <w:rFonts w:ascii="Times New Roman" w:hAnsi="Times New Roman"/>
                <w:b/>
                <w:bCs/>
                <w:i/>
                <w:iCs/>
                <w:sz w:val="24"/>
                <w:szCs w:val="24"/>
              </w:rPr>
              <w:t>Individual car</w:t>
            </w:r>
            <w:r w:rsidRPr="00B23D94">
              <w:rPr>
                <w:rFonts w:ascii="Times New Roman" w:hAnsi="Times New Roman"/>
                <w:b/>
                <w:i/>
                <w:sz w:val="24"/>
                <w:szCs w:val="24"/>
              </w:rPr>
              <w:t xml:space="preserve">e plan </w:t>
            </w:r>
            <w:r w:rsidRPr="00B23D94">
              <w:rPr>
                <w:rFonts w:ascii="Times New Roman" w:hAnsi="Times New Roman"/>
                <w:sz w:val="24"/>
                <w:szCs w:val="24"/>
              </w:rPr>
              <w:t>is developed as per client need</w:t>
            </w:r>
          </w:p>
          <w:p w14:paraId="0799134F" w14:textId="30AE2E81" w:rsidR="006C5214" w:rsidRPr="00B23D94" w:rsidRDefault="006C5214" w:rsidP="00A83849">
            <w:pPr>
              <w:pStyle w:val="ListParagraph"/>
              <w:numPr>
                <w:ilvl w:val="1"/>
                <w:numId w:val="232"/>
              </w:numPr>
              <w:spacing w:after="0" w:line="360" w:lineRule="auto"/>
              <w:rPr>
                <w:rFonts w:ascii="Times New Roman" w:hAnsi="Times New Roman"/>
                <w:sz w:val="24"/>
                <w:szCs w:val="24"/>
              </w:rPr>
            </w:pPr>
            <w:r w:rsidRPr="00B23D94">
              <w:rPr>
                <w:rFonts w:ascii="Times New Roman" w:hAnsi="Times New Roman"/>
                <w:sz w:val="24"/>
                <w:szCs w:val="24"/>
              </w:rPr>
              <w:t>Family linkages are established as per workplace procedures</w:t>
            </w:r>
          </w:p>
          <w:p w14:paraId="16867AC5" w14:textId="77777777" w:rsidR="006C5214" w:rsidRPr="00B23D94" w:rsidRDefault="006C5214" w:rsidP="00A83849">
            <w:pPr>
              <w:numPr>
                <w:ilvl w:val="1"/>
                <w:numId w:val="232"/>
              </w:numPr>
              <w:spacing w:after="0" w:line="360" w:lineRule="auto"/>
              <w:ind w:left="406"/>
              <w:rPr>
                <w:rFonts w:ascii="Times New Roman" w:hAnsi="Times New Roman"/>
                <w:sz w:val="24"/>
                <w:szCs w:val="24"/>
                <w:lang w:val="en-US"/>
              </w:rPr>
            </w:pPr>
            <w:r w:rsidRPr="00B23D94">
              <w:rPr>
                <w:rFonts w:ascii="Times New Roman" w:hAnsi="Times New Roman"/>
                <w:sz w:val="24"/>
                <w:szCs w:val="24"/>
              </w:rPr>
              <w:t>Relevant service providers are identified as per client need</w:t>
            </w:r>
          </w:p>
        </w:tc>
      </w:tr>
      <w:tr w:rsidR="006C5214" w:rsidRPr="00B23D94" w14:paraId="0230AFB9" w14:textId="77777777" w:rsidTr="00351247">
        <w:tc>
          <w:tcPr>
            <w:tcW w:w="1895" w:type="pct"/>
          </w:tcPr>
          <w:p w14:paraId="3BB99436" w14:textId="77777777" w:rsidR="006C5214" w:rsidRPr="00B23D94" w:rsidRDefault="006C5214" w:rsidP="00A83849">
            <w:pPr>
              <w:numPr>
                <w:ilvl w:val="0"/>
                <w:numId w:val="232"/>
              </w:numPr>
              <w:tabs>
                <w:tab w:val="left" w:pos="2070"/>
              </w:tabs>
              <w:spacing w:after="0" w:line="360" w:lineRule="auto"/>
              <w:rPr>
                <w:rFonts w:ascii="Times New Roman" w:hAnsi="Times New Roman"/>
                <w:sz w:val="24"/>
                <w:szCs w:val="24"/>
                <w:lang w:val="en-US"/>
              </w:rPr>
            </w:pPr>
            <w:r w:rsidRPr="00B23D94">
              <w:rPr>
                <w:rFonts w:ascii="Times New Roman" w:hAnsi="Times New Roman"/>
                <w:sz w:val="24"/>
                <w:szCs w:val="24"/>
              </w:rPr>
              <w:lastRenderedPageBreak/>
              <w:t>Execute home based care plan</w:t>
            </w:r>
          </w:p>
        </w:tc>
        <w:tc>
          <w:tcPr>
            <w:tcW w:w="3105" w:type="pct"/>
          </w:tcPr>
          <w:p w14:paraId="5977B36F" w14:textId="77777777" w:rsidR="006C5214" w:rsidRPr="00B23D94" w:rsidRDefault="006C5214" w:rsidP="00A83849">
            <w:pPr>
              <w:numPr>
                <w:ilvl w:val="1"/>
                <w:numId w:val="232"/>
              </w:numPr>
              <w:spacing w:after="0" w:line="360" w:lineRule="auto"/>
              <w:rPr>
                <w:rFonts w:ascii="Times New Roman" w:hAnsi="Times New Roman"/>
                <w:sz w:val="24"/>
                <w:szCs w:val="24"/>
              </w:rPr>
            </w:pPr>
            <w:r w:rsidRPr="00B23D94">
              <w:rPr>
                <w:rFonts w:ascii="Times New Roman" w:hAnsi="Times New Roman"/>
                <w:sz w:val="24"/>
                <w:szCs w:val="24"/>
              </w:rPr>
              <w:t>Home-based care resources are allocated as per the care plan.</w:t>
            </w:r>
          </w:p>
          <w:p w14:paraId="602B7EAA" w14:textId="77777777" w:rsidR="006C5214" w:rsidRPr="00B23D94" w:rsidRDefault="006C5214" w:rsidP="00A83849">
            <w:pPr>
              <w:numPr>
                <w:ilvl w:val="1"/>
                <w:numId w:val="232"/>
              </w:numPr>
              <w:spacing w:after="0" w:line="360" w:lineRule="auto"/>
              <w:rPr>
                <w:rFonts w:ascii="Times New Roman" w:hAnsi="Times New Roman"/>
                <w:sz w:val="24"/>
                <w:szCs w:val="24"/>
              </w:rPr>
            </w:pPr>
            <w:r w:rsidRPr="00B23D94">
              <w:rPr>
                <w:rFonts w:ascii="Times New Roman" w:hAnsi="Times New Roman"/>
                <w:sz w:val="24"/>
                <w:szCs w:val="24"/>
              </w:rPr>
              <w:t>Home-based care service providers are engaged as per client need.</w:t>
            </w:r>
          </w:p>
          <w:p w14:paraId="7FA73BB0" w14:textId="77777777" w:rsidR="006C5214" w:rsidRPr="00B23D94" w:rsidRDefault="006C5214" w:rsidP="00A83849">
            <w:pPr>
              <w:numPr>
                <w:ilvl w:val="1"/>
                <w:numId w:val="232"/>
              </w:numPr>
              <w:spacing w:after="0" w:line="360" w:lineRule="auto"/>
              <w:rPr>
                <w:rFonts w:ascii="Times New Roman" w:hAnsi="Times New Roman"/>
                <w:sz w:val="24"/>
                <w:szCs w:val="24"/>
              </w:rPr>
            </w:pPr>
            <w:r w:rsidRPr="00B23D94">
              <w:rPr>
                <w:rFonts w:ascii="Times New Roman" w:hAnsi="Times New Roman"/>
                <w:sz w:val="24"/>
                <w:szCs w:val="24"/>
              </w:rPr>
              <w:t>Family members are empowered based on client need.</w:t>
            </w:r>
          </w:p>
          <w:p w14:paraId="4DA9B969" w14:textId="77777777" w:rsidR="006C5214" w:rsidRPr="00B23D94" w:rsidRDefault="006C5214" w:rsidP="00A83849">
            <w:pPr>
              <w:numPr>
                <w:ilvl w:val="1"/>
                <w:numId w:val="232"/>
              </w:numPr>
              <w:spacing w:after="0" w:line="360" w:lineRule="auto"/>
              <w:rPr>
                <w:rFonts w:ascii="Times New Roman" w:hAnsi="Times New Roman"/>
                <w:sz w:val="24"/>
                <w:szCs w:val="24"/>
              </w:rPr>
            </w:pPr>
            <w:r w:rsidRPr="00B23D94">
              <w:rPr>
                <w:rFonts w:ascii="Times New Roman" w:hAnsi="Times New Roman"/>
                <w:sz w:val="24"/>
                <w:szCs w:val="24"/>
              </w:rPr>
              <w:t>Home-based care plan is implemented as per care plan.</w:t>
            </w:r>
          </w:p>
          <w:p w14:paraId="033ACF55" w14:textId="77777777" w:rsidR="006C5214" w:rsidRPr="00B23D94" w:rsidRDefault="006C5214" w:rsidP="00A83849">
            <w:pPr>
              <w:numPr>
                <w:ilvl w:val="1"/>
                <w:numId w:val="232"/>
              </w:numPr>
              <w:spacing w:after="0" w:line="360" w:lineRule="auto"/>
              <w:rPr>
                <w:rFonts w:ascii="Times New Roman" w:hAnsi="Times New Roman"/>
                <w:sz w:val="24"/>
                <w:szCs w:val="24"/>
              </w:rPr>
            </w:pPr>
            <w:r w:rsidRPr="00B23D94">
              <w:rPr>
                <w:rFonts w:ascii="Times New Roman" w:hAnsi="Times New Roman"/>
                <w:sz w:val="24"/>
                <w:szCs w:val="24"/>
              </w:rPr>
              <w:t>Home based care plan outcomes are documented as per workplace procedures.</w:t>
            </w:r>
          </w:p>
        </w:tc>
      </w:tr>
      <w:tr w:rsidR="006C5214" w:rsidRPr="00B23D94" w14:paraId="071536CB" w14:textId="77777777" w:rsidTr="00351247">
        <w:tc>
          <w:tcPr>
            <w:tcW w:w="1895" w:type="pct"/>
          </w:tcPr>
          <w:p w14:paraId="20D1F665" w14:textId="77777777" w:rsidR="006C5214" w:rsidRPr="00B23D94" w:rsidRDefault="006C5214" w:rsidP="00A83849">
            <w:pPr>
              <w:numPr>
                <w:ilvl w:val="0"/>
                <w:numId w:val="232"/>
              </w:numPr>
              <w:tabs>
                <w:tab w:val="left" w:pos="2070"/>
              </w:tabs>
              <w:spacing w:after="0" w:line="360" w:lineRule="auto"/>
              <w:rPr>
                <w:rFonts w:ascii="Times New Roman" w:hAnsi="Times New Roman"/>
                <w:sz w:val="24"/>
                <w:szCs w:val="24"/>
                <w:lang w:val="en-US"/>
              </w:rPr>
            </w:pPr>
            <w:r w:rsidRPr="00B23D94">
              <w:rPr>
                <w:rFonts w:ascii="Times New Roman" w:hAnsi="Times New Roman"/>
                <w:sz w:val="24"/>
                <w:szCs w:val="24"/>
              </w:rPr>
              <w:t>Evaluate home based care activities</w:t>
            </w:r>
          </w:p>
        </w:tc>
        <w:tc>
          <w:tcPr>
            <w:tcW w:w="3105" w:type="pct"/>
          </w:tcPr>
          <w:p w14:paraId="31E65548" w14:textId="77777777" w:rsidR="006C5214" w:rsidRPr="00B23D94" w:rsidRDefault="006C5214" w:rsidP="006C5214">
            <w:pPr>
              <w:numPr>
                <w:ilvl w:val="1"/>
                <w:numId w:val="208"/>
              </w:numPr>
              <w:spacing w:after="0" w:line="360" w:lineRule="auto"/>
              <w:ind w:left="360"/>
              <w:rPr>
                <w:rFonts w:ascii="Times New Roman" w:hAnsi="Times New Roman"/>
                <w:sz w:val="24"/>
                <w:szCs w:val="24"/>
              </w:rPr>
            </w:pPr>
            <w:r w:rsidRPr="00B23D94">
              <w:rPr>
                <w:rFonts w:ascii="Times New Roman" w:hAnsi="Times New Roman"/>
                <w:sz w:val="24"/>
                <w:szCs w:val="24"/>
              </w:rPr>
              <w:t>Key Indicators of home-based care activities are identified as per client care plan</w:t>
            </w:r>
          </w:p>
          <w:p w14:paraId="6C62801F" w14:textId="77777777" w:rsidR="006C5214" w:rsidRPr="00B23D94" w:rsidRDefault="006C5214" w:rsidP="006C5214">
            <w:pPr>
              <w:numPr>
                <w:ilvl w:val="1"/>
                <w:numId w:val="208"/>
              </w:numPr>
              <w:spacing w:after="0" w:line="360" w:lineRule="auto"/>
              <w:ind w:left="360"/>
              <w:rPr>
                <w:rFonts w:ascii="Times New Roman" w:hAnsi="Times New Roman"/>
                <w:sz w:val="24"/>
                <w:szCs w:val="24"/>
              </w:rPr>
            </w:pPr>
            <w:r w:rsidRPr="00B23D94">
              <w:rPr>
                <w:rFonts w:ascii="Times New Roman" w:hAnsi="Times New Roman"/>
                <w:sz w:val="24"/>
                <w:szCs w:val="24"/>
              </w:rPr>
              <w:t xml:space="preserve">Indicators are tracked based on the care plan </w:t>
            </w:r>
          </w:p>
          <w:p w14:paraId="19DA24B8" w14:textId="77777777" w:rsidR="006C5214" w:rsidRPr="00B23D94" w:rsidRDefault="006C5214" w:rsidP="006C5214">
            <w:pPr>
              <w:numPr>
                <w:ilvl w:val="1"/>
                <w:numId w:val="208"/>
              </w:numPr>
              <w:spacing w:after="0" w:line="360" w:lineRule="auto"/>
              <w:ind w:left="360"/>
              <w:rPr>
                <w:rFonts w:ascii="Times New Roman" w:hAnsi="Times New Roman"/>
                <w:sz w:val="24"/>
                <w:szCs w:val="24"/>
              </w:rPr>
            </w:pPr>
            <w:r w:rsidRPr="00B23D94">
              <w:rPr>
                <w:rFonts w:ascii="Times New Roman" w:hAnsi="Times New Roman"/>
                <w:sz w:val="24"/>
                <w:szCs w:val="24"/>
              </w:rPr>
              <w:t>Indicators are analysed based on the care plan</w:t>
            </w:r>
          </w:p>
          <w:p w14:paraId="60BF5945" w14:textId="77777777" w:rsidR="006C5214" w:rsidRPr="00B23D94" w:rsidRDefault="006C5214" w:rsidP="006C5214">
            <w:pPr>
              <w:numPr>
                <w:ilvl w:val="1"/>
                <w:numId w:val="208"/>
              </w:numPr>
              <w:spacing w:after="0" w:line="360" w:lineRule="auto"/>
              <w:ind w:left="360"/>
              <w:rPr>
                <w:rFonts w:ascii="Times New Roman" w:hAnsi="Times New Roman"/>
                <w:sz w:val="24"/>
                <w:szCs w:val="24"/>
              </w:rPr>
            </w:pPr>
            <w:r w:rsidRPr="00B23D94">
              <w:rPr>
                <w:rFonts w:ascii="Times New Roman" w:hAnsi="Times New Roman"/>
                <w:sz w:val="24"/>
                <w:szCs w:val="24"/>
              </w:rPr>
              <w:t>Report is prepared as per workplace procedures</w:t>
            </w:r>
          </w:p>
          <w:p w14:paraId="27D08F46" w14:textId="77777777" w:rsidR="006C5214" w:rsidRPr="00B23D94" w:rsidRDefault="006C5214" w:rsidP="006C5214">
            <w:pPr>
              <w:numPr>
                <w:ilvl w:val="1"/>
                <w:numId w:val="208"/>
              </w:numPr>
              <w:spacing w:after="0" w:line="360" w:lineRule="auto"/>
              <w:ind w:left="360"/>
              <w:rPr>
                <w:rFonts w:ascii="Times New Roman" w:hAnsi="Times New Roman"/>
                <w:sz w:val="24"/>
                <w:szCs w:val="24"/>
              </w:rPr>
            </w:pPr>
            <w:r w:rsidRPr="00B23D94">
              <w:rPr>
                <w:rFonts w:ascii="Times New Roman" w:hAnsi="Times New Roman"/>
                <w:sz w:val="24"/>
                <w:szCs w:val="24"/>
              </w:rPr>
              <w:t>Necessary referrals are executed as per workplace procedures</w:t>
            </w:r>
          </w:p>
        </w:tc>
      </w:tr>
      <w:tr w:rsidR="006C5214" w:rsidRPr="00B23D94" w14:paraId="3A0530D3" w14:textId="77777777" w:rsidTr="00351247">
        <w:trPr>
          <w:trHeight w:val="1440"/>
        </w:trPr>
        <w:tc>
          <w:tcPr>
            <w:tcW w:w="1895" w:type="pct"/>
          </w:tcPr>
          <w:p w14:paraId="53E3AC5D" w14:textId="77777777" w:rsidR="006C5214" w:rsidRPr="00B23D94" w:rsidRDefault="006C5214" w:rsidP="00A83849">
            <w:pPr>
              <w:numPr>
                <w:ilvl w:val="0"/>
                <w:numId w:val="232"/>
              </w:numPr>
              <w:tabs>
                <w:tab w:val="left" w:pos="2070"/>
              </w:tabs>
              <w:spacing w:after="0" w:line="360" w:lineRule="auto"/>
              <w:rPr>
                <w:rFonts w:ascii="Times New Roman" w:hAnsi="Times New Roman"/>
                <w:sz w:val="24"/>
                <w:szCs w:val="24"/>
                <w:lang w:val="en-US"/>
              </w:rPr>
            </w:pPr>
            <w:r w:rsidRPr="00B23D94">
              <w:rPr>
                <w:rFonts w:ascii="Times New Roman" w:hAnsi="Times New Roman"/>
                <w:bCs/>
                <w:sz w:val="24"/>
                <w:szCs w:val="24"/>
              </w:rPr>
              <w:t>Document home based care activity outcomes</w:t>
            </w:r>
          </w:p>
        </w:tc>
        <w:tc>
          <w:tcPr>
            <w:tcW w:w="3105" w:type="pct"/>
          </w:tcPr>
          <w:p w14:paraId="6058427A" w14:textId="77777777" w:rsidR="006C5214" w:rsidRPr="00B23D94" w:rsidRDefault="006C5214" w:rsidP="006C5214">
            <w:pPr>
              <w:numPr>
                <w:ilvl w:val="1"/>
                <w:numId w:val="141"/>
              </w:numPr>
              <w:autoSpaceDE w:val="0"/>
              <w:autoSpaceDN w:val="0"/>
              <w:adjustRightInd w:val="0"/>
              <w:spacing w:after="0" w:line="360" w:lineRule="auto"/>
              <w:rPr>
                <w:rFonts w:ascii="Times New Roman" w:hAnsi="Times New Roman"/>
                <w:sz w:val="24"/>
                <w:szCs w:val="24"/>
              </w:rPr>
            </w:pPr>
            <w:r w:rsidRPr="00B23D94">
              <w:rPr>
                <w:rFonts w:ascii="Times New Roman" w:hAnsi="Times New Roman"/>
                <w:bCs/>
                <w:iCs/>
                <w:sz w:val="24"/>
                <w:szCs w:val="24"/>
              </w:rPr>
              <w:t>Documentation</w:t>
            </w:r>
            <w:r w:rsidRPr="00B23D94">
              <w:rPr>
                <w:rFonts w:ascii="Times New Roman" w:hAnsi="Times New Roman"/>
                <w:b/>
                <w:bCs/>
                <w:i/>
                <w:iCs/>
                <w:sz w:val="24"/>
                <w:szCs w:val="24"/>
              </w:rPr>
              <w:t xml:space="preserve"> </w:t>
            </w:r>
            <w:r w:rsidRPr="00B23D94">
              <w:rPr>
                <w:rFonts w:ascii="Times New Roman" w:hAnsi="Times New Roman"/>
                <w:sz w:val="24"/>
                <w:szCs w:val="24"/>
              </w:rPr>
              <w:t>procedures are identified as per workplace procedures</w:t>
            </w:r>
          </w:p>
          <w:p w14:paraId="34FB223B" w14:textId="77777777" w:rsidR="006C5214" w:rsidRPr="00B23D94" w:rsidRDefault="006C5214" w:rsidP="006C5214">
            <w:pPr>
              <w:numPr>
                <w:ilvl w:val="1"/>
                <w:numId w:val="141"/>
              </w:numPr>
              <w:autoSpaceDE w:val="0"/>
              <w:autoSpaceDN w:val="0"/>
              <w:adjustRightInd w:val="0"/>
              <w:spacing w:after="0" w:line="360" w:lineRule="auto"/>
              <w:rPr>
                <w:rFonts w:ascii="Times New Roman" w:hAnsi="Times New Roman"/>
                <w:sz w:val="24"/>
                <w:szCs w:val="24"/>
              </w:rPr>
            </w:pPr>
            <w:r w:rsidRPr="00B23D94">
              <w:rPr>
                <w:rFonts w:ascii="Times New Roman" w:hAnsi="Times New Roman"/>
                <w:sz w:val="24"/>
                <w:szCs w:val="24"/>
              </w:rPr>
              <w:t>Home base care documentation tools</w:t>
            </w:r>
            <w:r w:rsidRPr="00B23D94">
              <w:rPr>
                <w:rFonts w:ascii="Times New Roman" w:hAnsi="Times New Roman"/>
                <w:b/>
                <w:i/>
                <w:sz w:val="24"/>
                <w:szCs w:val="24"/>
              </w:rPr>
              <w:t xml:space="preserve"> </w:t>
            </w:r>
            <w:r w:rsidRPr="00B23D94">
              <w:rPr>
                <w:rFonts w:ascii="Times New Roman" w:hAnsi="Times New Roman"/>
                <w:sz w:val="24"/>
                <w:szCs w:val="24"/>
              </w:rPr>
              <w:t>are prepared as per organization procedures.</w:t>
            </w:r>
          </w:p>
          <w:p w14:paraId="215CF818" w14:textId="77777777" w:rsidR="006C5214" w:rsidRPr="00B23D94" w:rsidRDefault="006C5214" w:rsidP="006C5214">
            <w:pPr>
              <w:numPr>
                <w:ilvl w:val="1"/>
                <w:numId w:val="141"/>
              </w:numPr>
              <w:autoSpaceDE w:val="0"/>
              <w:autoSpaceDN w:val="0"/>
              <w:adjustRightInd w:val="0"/>
              <w:spacing w:after="0" w:line="360" w:lineRule="auto"/>
              <w:rPr>
                <w:rFonts w:ascii="Times New Roman" w:hAnsi="Times New Roman"/>
                <w:sz w:val="24"/>
                <w:szCs w:val="24"/>
              </w:rPr>
            </w:pPr>
            <w:r w:rsidRPr="00B23D94">
              <w:rPr>
                <w:rFonts w:ascii="Times New Roman" w:hAnsi="Times New Roman"/>
                <w:sz w:val="24"/>
                <w:szCs w:val="24"/>
              </w:rPr>
              <w:t>Home-based care documentation is carried out as per organization procedures.</w:t>
            </w:r>
          </w:p>
          <w:p w14:paraId="06A66F36" w14:textId="77777777" w:rsidR="006C5214" w:rsidRPr="00B23D94" w:rsidRDefault="006C5214" w:rsidP="006C5214">
            <w:pPr>
              <w:numPr>
                <w:ilvl w:val="1"/>
                <w:numId w:val="141"/>
              </w:numPr>
              <w:autoSpaceDE w:val="0"/>
              <w:autoSpaceDN w:val="0"/>
              <w:adjustRightInd w:val="0"/>
              <w:spacing w:after="0" w:line="360" w:lineRule="auto"/>
              <w:rPr>
                <w:rFonts w:ascii="Times New Roman" w:hAnsi="Times New Roman"/>
                <w:sz w:val="24"/>
                <w:szCs w:val="24"/>
              </w:rPr>
            </w:pPr>
            <w:r w:rsidRPr="00B23D94">
              <w:rPr>
                <w:rFonts w:ascii="Times New Roman" w:hAnsi="Times New Roman"/>
                <w:sz w:val="24"/>
                <w:szCs w:val="24"/>
              </w:rPr>
              <w:t>Home-based care documents are stored as per organization procedures.</w:t>
            </w:r>
          </w:p>
        </w:tc>
      </w:tr>
    </w:tbl>
    <w:p w14:paraId="742EF00E" w14:textId="77777777" w:rsidR="006C5214" w:rsidRPr="00B23D94" w:rsidRDefault="006C5214" w:rsidP="006C5214">
      <w:pPr>
        <w:tabs>
          <w:tab w:val="left" w:pos="2880"/>
        </w:tabs>
        <w:spacing w:after="0" w:line="360" w:lineRule="auto"/>
        <w:ind w:left="3420" w:hanging="3420"/>
        <w:rPr>
          <w:rFonts w:ascii="Times New Roman" w:hAnsi="Times New Roman"/>
          <w:b/>
          <w:sz w:val="24"/>
          <w:szCs w:val="24"/>
        </w:rPr>
      </w:pPr>
    </w:p>
    <w:p w14:paraId="47BC4E62" w14:textId="77777777" w:rsidR="006C5214" w:rsidRPr="00B23D94" w:rsidRDefault="006C5214" w:rsidP="006C5214">
      <w:pPr>
        <w:tabs>
          <w:tab w:val="left" w:pos="2880"/>
        </w:tabs>
        <w:spacing w:after="0" w:line="360" w:lineRule="auto"/>
        <w:rPr>
          <w:rFonts w:ascii="Times New Roman" w:hAnsi="Times New Roman"/>
          <w:b/>
          <w:sz w:val="24"/>
          <w:szCs w:val="24"/>
        </w:rPr>
      </w:pPr>
      <w:r w:rsidRPr="00B23D94">
        <w:rPr>
          <w:rFonts w:ascii="Times New Roman" w:hAnsi="Times New Roman"/>
          <w:b/>
          <w:sz w:val="24"/>
          <w:szCs w:val="24"/>
        </w:rPr>
        <w:br w:type="column"/>
      </w:r>
      <w:r w:rsidRPr="00B23D94">
        <w:rPr>
          <w:rFonts w:ascii="Times New Roman" w:hAnsi="Times New Roman"/>
          <w:b/>
          <w:sz w:val="24"/>
          <w:szCs w:val="24"/>
        </w:rPr>
        <w:lastRenderedPageBreak/>
        <w:t xml:space="preserve">RANGE </w:t>
      </w:r>
    </w:p>
    <w:p w14:paraId="1E17E4D6" w14:textId="77777777" w:rsidR="006C5214" w:rsidRPr="00B23D94" w:rsidRDefault="006C5214" w:rsidP="006C5214">
      <w:pPr>
        <w:spacing w:after="0" w:line="360" w:lineRule="auto"/>
        <w:jc w:val="both"/>
        <w:rPr>
          <w:rFonts w:ascii="Times New Roman" w:hAnsi="Times New Roman"/>
          <w:sz w:val="24"/>
          <w:szCs w:val="24"/>
        </w:rPr>
      </w:pPr>
      <w:r w:rsidRPr="00B23D94">
        <w:rPr>
          <w:rFonts w:ascii="Times New Roman" w:hAnsi="Times New Roman"/>
          <w:sz w:val="24"/>
          <w:szCs w:val="24"/>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17"/>
        <w:gridCol w:w="4979"/>
      </w:tblGrid>
      <w:tr w:rsidR="006C5214" w:rsidRPr="00B23D94" w14:paraId="76CE6F67" w14:textId="77777777" w:rsidTr="00351247">
        <w:tc>
          <w:tcPr>
            <w:tcW w:w="1999" w:type="pct"/>
            <w:shd w:val="clear" w:color="auto" w:fill="auto"/>
          </w:tcPr>
          <w:p w14:paraId="15B2BA6A" w14:textId="77777777" w:rsidR="006C5214" w:rsidRPr="00B23D94" w:rsidRDefault="006C5214" w:rsidP="00351247">
            <w:pPr>
              <w:tabs>
                <w:tab w:val="left" w:pos="2070"/>
              </w:tabs>
              <w:spacing w:after="0" w:line="360" w:lineRule="auto"/>
              <w:jc w:val="center"/>
              <w:rPr>
                <w:rFonts w:ascii="Times New Roman" w:hAnsi="Times New Roman"/>
                <w:b/>
                <w:sz w:val="24"/>
                <w:szCs w:val="24"/>
              </w:rPr>
            </w:pPr>
            <w:r w:rsidRPr="00B23D94">
              <w:rPr>
                <w:rFonts w:ascii="Times New Roman" w:hAnsi="Times New Roman"/>
                <w:b/>
                <w:sz w:val="24"/>
                <w:szCs w:val="24"/>
              </w:rPr>
              <w:t>VARIABLE</w:t>
            </w:r>
          </w:p>
        </w:tc>
        <w:tc>
          <w:tcPr>
            <w:tcW w:w="3001" w:type="pct"/>
            <w:shd w:val="clear" w:color="auto" w:fill="auto"/>
          </w:tcPr>
          <w:p w14:paraId="04A631BA" w14:textId="77777777" w:rsidR="006C5214" w:rsidRPr="00B23D94" w:rsidRDefault="006C5214" w:rsidP="00351247">
            <w:pPr>
              <w:tabs>
                <w:tab w:val="left" w:pos="2070"/>
              </w:tabs>
              <w:spacing w:after="0" w:line="360" w:lineRule="auto"/>
              <w:jc w:val="center"/>
              <w:rPr>
                <w:rFonts w:ascii="Times New Roman" w:hAnsi="Times New Roman"/>
                <w:b/>
                <w:sz w:val="24"/>
                <w:szCs w:val="24"/>
              </w:rPr>
            </w:pPr>
            <w:r w:rsidRPr="00B23D94">
              <w:rPr>
                <w:rFonts w:ascii="Times New Roman" w:hAnsi="Times New Roman"/>
                <w:b/>
                <w:sz w:val="24"/>
                <w:szCs w:val="24"/>
              </w:rPr>
              <w:t>RANGE</w:t>
            </w:r>
          </w:p>
        </w:tc>
      </w:tr>
      <w:tr w:rsidR="006C5214" w:rsidRPr="00B23D94" w14:paraId="1C8410AF" w14:textId="77777777" w:rsidTr="00351247">
        <w:tc>
          <w:tcPr>
            <w:tcW w:w="1999" w:type="pct"/>
            <w:shd w:val="clear" w:color="auto" w:fill="auto"/>
          </w:tcPr>
          <w:p w14:paraId="6894C384" w14:textId="77777777" w:rsidR="006C5214" w:rsidRPr="00B23D94" w:rsidRDefault="006C5214" w:rsidP="006C5214">
            <w:pPr>
              <w:numPr>
                <w:ilvl w:val="0"/>
                <w:numId w:val="209"/>
              </w:numPr>
              <w:spacing w:after="0" w:line="360" w:lineRule="auto"/>
              <w:rPr>
                <w:rFonts w:ascii="Times New Roman" w:hAnsi="Times New Roman"/>
                <w:sz w:val="24"/>
                <w:szCs w:val="24"/>
              </w:rPr>
            </w:pPr>
            <w:r w:rsidRPr="00B23D94">
              <w:rPr>
                <w:rFonts w:ascii="Times New Roman" w:hAnsi="Times New Roman"/>
                <w:sz w:val="24"/>
                <w:szCs w:val="24"/>
              </w:rPr>
              <w:t>Target beneficiaries may include but are not limited to:</w:t>
            </w:r>
          </w:p>
          <w:p w14:paraId="2E1D9DF5" w14:textId="77777777" w:rsidR="006C5214" w:rsidRPr="00B23D94" w:rsidRDefault="006C5214" w:rsidP="00351247">
            <w:pPr>
              <w:tabs>
                <w:tab w:val="left" w:pos="2070"/>
              </w:tabs>
              <w:spacing w:after="0" w:line="360" w:lineRule="auto"/>
              <w:jc w:val="center"/>
              <w:rPr>
                <w:rFonts w:ascii="Times New Roman" w:hAnsi="Times New Roman"/>
                <w:sz w:val="24"/>
                <w:szCs w:val="24"/>
              </w:rPr>
            </w:pPr>
          </w:p>
        </w:tc>
        <w:tc>
          <w:tcPr>
            <w:tcW w:w="3001" w:type="pct"/>
            <w:shd w:val="clear" w:color="auto" w:fill="auto"/>
          </w:tcPr>
          <w:p w14:paraId="41419546" w14:textId="77777777" w:rsidR="006C5214" w:rsidRPr="00B23D94" w:rsidRDefault="006C5214" w:rsidP="006C5214">
            <w:pPr>
              <w:numPr>
                <w:ilvl w:val="0"/>
                <w:numId w:val="210"/>
              </w:numPr>
              <w:spacing w:after="0" w:line="360" w:lineRule="auto"/>
              <w:rPr>
                <w:rFonts w:ascii="Times New Roman" w:hAnsi="Times New Roman"/>
                <w:sz w:val="24"/>
                <w:szCs w:val="24"/>
              </w:rPr>
            </w:pPr>
            <w:r w:rsidRPr="00B23D94">
              <w:rPr>
                <w:rFonts w:ascii="Times New Roman" w:hAnsi="Times New Roman"/>
                <w:sz w:val="24"/>
                <w:szCs w:val="24"/>
              </w:rPr>
              <w:t>OVC</w:t>
            </w:r>
          </w:p>
          <w:p w14:paraId="0C086D08" w14:textId="77777777" w:rsidR="006C5214" w:rsidRPr="00B23D94" w:rsidRDefault="006C5214" w:rsidP="006C5214">
            <w:pPr>
              <w:numPr>
                <w:ilvl w:val="0"/>
                <w:numId w:val="210"/>
              </w:numPr>
              <w:spacing w:after="0" w:line="360" w:lineRule="auto"/>
              <w:rPr>
                <w:rFonts w:ascii="Times New Roman" w:hAnsi="Times New Roman"/>
                <w:sz w:val="24"/>
                <w:szCs w:val="24"/>
              </w:rPr>
            </w:pPr>
            <w:r w:rsidRPr="00B23D94">
              <w:rPr>
                <w:rFonts w:ascii="Times New Roman" w:hAnsi="Times New Roman"/>
                <w:sz w:val="24"/>
                <w:szCs w:val="24"/>
              </w:rPr>
              <w:t>PLHA</w:t>
            </w:r>
          </w:p>
          <w:p w14:paraId="3A4B9423" w14:textId="77777777" w:rsidR="006C5214" w:rsidRPr="00B23D94" w:rsidRDefault="006C5214" w:rsidP="006C5214">
            <w:pPr>
              <w:numPr>
                <w:ilvl w:val="0"/>
                <w:numId w:val="210"/>
              </w:numPr>
              <w:spacing w:after="0" w:line="360" w:lineRule="auto"/>
              <w:rPr>
                <w:rFonts w:ascii="Times New Roman" w:hAnsi="Times New Roman"/>
                <w:sz w:val="24"/>
                <w:szCs w:val="24"/>
              </w:rPr>
            </w:pPr>
            <w:r w:rsidRPr="00B23D94">
              <w:rPr>
                <w:rFonts w:ascii="Times New Roman" w:hAnsi="Times New Roman"/>
                <w:sz w:val="24"/>
                <w:szCs w:val="24"/>
              </w:rPr>
              <w:t>The elderly</w:t>
            </w:r>
          </w:p>
          <w:p w14:paraId="007EE074" w14:textId="77777777" w:rsidR="006C5214" w:rsidRPr="00B23D94" w:rsidRDefault="006C5214" w:rsidP="006C5214">
            <w:pPr>
              <w:numPr>
                <w:ilvl w:val="0"/>
                <w:numId w:val="210"/>
              </w:numPr>
              <w:spacing w:after="0" w:line="360" w:lineRule="auto"/>
              <w:rPr>
                <w:rFonts w:ascii="Times New Roman" w:hAnsi="Times New Roman"/>
                <w:sz w:val="24"/>
                <w:szCs w:val="24"/>
              </w:rPr>
            </w:pPr>
            <w:r w:rsidRPr="00B23D94">
              <w:rPr>
                <w:rFonts w:ascii="Times New Roman" w:hAnsi="Times New Roman"/>
                <w:sz w:val="24"/>
                <w:szCs w:val="24"/>
              </w:rPr>
              <w:t>Patients with terminal illness</w:t>
            </w:r>
          </w:p>
          <w:p w14:paraId="1E757E89" w14:textId="77777777" w:rsidR="006C5214" w:rsidRPr="00B23D94" w:rsidRDefault="006C5214" w:rsidP="006C5214">
            <w:pPr>
              <w:numPr>
                <w:ilvl w:val="0"/>
                <w:numId w:val="210"/>
              </w:numPr>
              <w:spacing w:after="0" w:line="360" w:lineRule="auto"/>
              <w:rPr>
                <w:rFonts w:ascii="Times New Roman" w:hAnsi="Times New Roman"/>
                <w:sz w:val="24"/>
                <w:szCs w:val="24"/>
              </w:rPr>
            </w:pPr>
            <w:r w:rsidRPr="00B23D94">
              <w:rPr>
                <w:rFonts w:ascii="Times New Roman" w:hAnsi="Times New Roman"/>
                <w:sz w:val="24"/>
                <w:szCs w:val="24"/>
              </w:rPr>
              <w:t>PWD</w:t>
            </w:r>
          </w:p>
        </w:tc>
      </w:tr>
      <w:tr w:rsidR="006C5214" w:rsidRPr="00B23D94" w14:paraId="6C50F732" w14:textId="77777777" w:rsidTr="00351247">
        <w:tc>
          <w:tcPr>
            <w:tcW w:w="1999" w:type="pct"/>
            <w:shd w:val="clear" w:color="auto" w:fill="auto"/>
          </w:tcPr>
          <w:p w14:paraId="1180D06C" w14:textId="77777777" w:rsidR="006C5214" w:rsidRPr="00B23D94" w:rsidRDefault="006C5214" w:rsidP="006C5214">
            <w:pPr>
              <w:numPr>
                <w:ilvl w:val="0"/>
                <w:numId w:val="209"/>
              </w:numPr>
              <w:spacing w:after="0" w:line="360" w:lineRule="auto"/>
              <w:rPr>
                <w:rFonts w:ascii="Times New Roman" w:hAnsi="Times New Roman"/>
                <w:sz w:val="24"/>
                <w:szCs w:val="24"/>
              </w:rPr>
            </w:pPr>
            <w:r w:rsidRPr="00B23D94">
              <w:rPr>
                <w:rFonts w:ascii="Times New Roman" w:hAnsi="Times New Roman"/>
                <w:sz w:val="24"/>
                <w:szCs w:val="24"/>
              </w:rPr>
              <w:t>Service providers may include but are not limited to:</w:t>
            </w:r>
          </w:p>
          <w:p w14:paraId="15C87BF7" w14:textId="77777777" w:rsidR="006C5214" w:rsidRPr="00B23D94" w:rsidRDefault="006C5214" w:rsidP="00351247">
            <w:pPr>
              <w:tabs>
                <w:tab w:val="left" w:pos="2070"/>
              </w:tabs>
              <w:spacing w:after="0" w:line="360" w:lineRule="auto"/>
              <w:jc w:val="center"/>
              <w:rPr>
                <w:rFonts w:ascii="Times New Roman" w:hAnsi="Times New Roman"/>
                <w:sz w:val="24"/>
                <w:szCs w:val="24"/>
              </w:rPr>
            </w:pPr>
          </w:p>
        </w:tc>
        <w:tc>
          <w:tcPr>
            <w:tcW w:w="3001" w:type="pct"/>
            <w:shd w:val="clear" w:color="auto" w:fill="auto"/>
          </w:tcPr>
          <w:p w14:paraId="474881D1" w14:textId="77777777" w:rsidR="006C5214" w:rsidRPr="00B23D94" w:rsidRDefault="006C5214" w:rsidP="006C5214">
            <w:pPr>
              <w:numPr>
                <w:ilvl w:val="0"/>
                <w:numId w:val="210"/>
              </w:numPr>
              <w:spacing w:after="0" w:line="360" w:lineRule="auto"/>
              <w:rPr>
                <w:rFonts w:ascii="Times New Roman" w:hAnsi="Times New Roman"/>
                <w:sz w:val="24"/>
                <w:szCs w:val="24"/>
              </w:rPr>
            </w:pPr>
            <w:r w:rsidRPr="00B23D94">
              <w:rPr>
                <w:rFonts w:ascii="Times New Roman" w:hAnsi="Times New Roman"/>
                <w:sz w:val="24"/>
                <w:szCs w:val="24"/>
              </w:rPr>
              <w:t>Nutritionists</w:t>
            </w:r>
          </w:p>
          <w:p w14:paraId="43A91145" w14:textId="77777777" w:rsidR="006C5214" w:rsidRPr="00B23D94" w:rsidRDefault="006C5214" w:rsidP="006C5214">
            <w:pPr>
              <w:numPr>
                <w:ilvl w:val="0"/>
                <w:numId w:val="210"/>
              </w:numPr>
              <w:spacing w:after="0" w:line="360" w:lineRule="auto"/>
              <w:rPr>
                <w:rFonts w:ascii="Times New Roman" w:hAnsi="Times New Roman"/>
                <w:sz w:val="24"/>
                <w:szCs w:val="24"/>
              </w:rPr>
            </w:pPr>
            <w:r w:rsidRPr="00B23D94">
              <w:rPr>
                <w:rFonts w:ascii="Times New Roman" w:hAnsi="Times New Roman"/>
                <w:sz w:val="24"/>
                <w:szCs w:val="24"/>
              </w:rPr>
              <w:t>Medical practitioners</w:t>
            </w:r>
          </w:p>
          <w:p w14:paraId="48085A3C" w14:textId="77777777" w:rsidR="006C5214" w:rsidRPr="00B23D94" w:rsidRDefault="006C5214" w:rsidP="006C5214">
            <w:pPr>
              <w:numPr>
                <w:ilvl w:val="0"/>
                <w:numId w:val="210"/>
              </w:numPr>
              <w:spacing w:after="0" w:line="360" w:lineRule="auto"/>
              <w:rPr>
                <w:rFonts w:ascii="Times New Roman" w:hAnsi="Times New Roman"/>
                <w:sz w:val="24"/>
                <w:szCs w:val="24"/>
              </w:rPr>
            </w:pPr>
            <w:r w:rsidRPr="00B23D94">
              <w:rPr>
                <w:rFonts w:ascii="Times New Roman" w:hAnsi="Times New Roman"/>
                <w:sz w:val="24"/>
                <w:szCs w:val="24"/>
              </w:rPr>
              <w:t>Professional counsellors</w:t>
            </w:r>
          </w:p>
          <w:p w14:paraId="037A854B" w14:textId="77777777" w:rsidR="006C5214" w:rsidRPr="00B23D94" w:rsidRDefault="006C5214" w:rsidP="006C5214">
            <w:pPr>
              <w:numPr>
                <w:ilvl w:val="0"/>
                <w:numId w:val="210"/>
              </w:numPr>
              <w:spacing w:after="0" w:line="360" w:lineRule="auto"/>
              <w:rPr>
                <w:rFonts w:ascii="Times New Roman" w:hAnsi="Times New Roman"/>
                <w:sz w:val="24"/>
                <w:szCs w:val="24"/>
              </w:rPr>
            </w:pPr>
            <w:r w:rsidRPr="00B23D94">
              <w:rPr>
                <w:rFonts w:ascii="Times New Roman" w:hAnsi="Times New Roman"/>
                <w:sz w:val="24"/>
                <w:szCs w:val="24"/>
              </w:rPr>
              <w:t>Spiritual leaders</w:t>
            </w:r>
          </w:p>
          <w:p w14:paraId="0E584B64" w14:textId="77777777" w:rsidR="006C5214" w:rsidRPr="00B23D94" w:rsidRDefault="006C5214" w:rsidP="006C5214">
            <w:pPr>
              <w:numPr>
                <w:ilvl w:val="0"/>
                <w:numId w:val="210"/>
              </w:numPr>
              <w:spacing w:after="0" w:line="360" w:lineRule="auto"/>
              <w:rPr>
                <w:rFonts w:ascii="Times New Roman" w:hAnsi="Times New Roman"/>
                <w:sz w:val="24"/>
                <w:szCs w:val="24"/>
              </w:rPr>
            </w:pPr>
            <w:r w:rsidRPr="00B23D94">
              <w:rPr>
                <w:rFonts w:ascii="Times New Roman" w:hAnsi="Times New Roman"/>
                <w:sz w:val="24"/>
                <w:szCs w:val="24"/>
              </w:rPr>
              <w:t>Care givers</w:t>
            </w:r>
          </w:p>
        </w:tc>
      </w:tr>
      <w:tr w:rsidR="006C5214" w:rsidRPr="00B23D94" w14:paraId="51B407E7" w14:textId="77777777" w:rsidTr="00351247">
        <w:tc>
          <w:tcPr>
            <w:tcW w:w="1999" w:type="pct"/>
            <w:shd w:val="clear" w:color="auto" w:fill="auto"/>
          </w:tcPr>
          <w:p w14:paraId="79281805" w14:textId="77777777" w:rsidR="006C5214" w:rsidRPr="00B23D94" w:rsidRDefault="006C5214" w:rsidP="006C5214">
            <w:pPr>
              <w:numPr>
                <w:ilvl w:val="0"/>
                <w:numId w:val="209"/>
              </w:numPr>
              <w:tabs>
                <w:tab w:val="left" w:pos="2070"/>
              </w:tabs>
              <w:spacing w:after="0" w:line="360" w:lineRule="auto"/>
              <w:rPr>
                <w:rFonts w:ascii="Times New Roman" w:eastAsia="Times New Roman" w:hAnsi="Times New Roman"/>
                <w:sz w:val="24"/>
                <w:szCs w:val="24"/>
                <w:lang w:val="en-US"/>
              </w:rPr>
            </w:pPr>
            <w:r w:rsidRPr="00B23D94">
              <w:rPr>
                <w:rFonts w:ascii="Times New Roman" w:hAnsi="Times New Roman"/>
                <w:sz w:val="24"/>
                <w:szCs w:val="24"/>
              </w:rPr>
              <w:t>Strategies may include but are not limited to:</w:t>
            </w:r>
          </w:p>
        </w:tc>
        <w:tc>
          <w:tcPr>
            <w:tcW w:w="3001" w:type="pct"/>
            <w:shd w:val="clear" w:color="auto" w:fill="auto"/>
          </w:tcPr>
          <w:p w14:paraId="122E7686" w14:textId="77777777" w:rsidR="006C5214" w:rsidRPr="00B23D94" w:rsidRDefault="006C5214" w:rsidP="006C5214">
            <w:pPr>
              <w:numPr>
                <w:ilvl w:val="0"/>
                <w:numId w:val="211"/>
              </w:numPr>
              <w:spacing w:after="0" w:line="360" w:lineRule="auto"/>
              <w:rPr>
                <w:rFonts w:ascii="Times New Roman" w:hAnsi="Times New Roman"/>
                <w:sz w:val="24"/>
                <w:szCs w:val="24"/>
              </w:rPr>
            </w:pPr>
            <w:r w:rsidRPr="00B23D94">
              <w:rPr>
                <w:rFonts w:ascii="Times New Roman" w:hAnsi="Times New Roman"/>
                <w:sz w:val="24"/>
                <w:szCs w:val="24"/>
              </w:rPr>
              <w:t>Education</w:t>
            </w:r>
          </w:p>
          <w:p w14:paraId="1B85AC27" w14:textId="77777777" w:rsidR="006C5214" w:rsidRPr="00B23D94" w:rsidRDefault="006C5214" w:rsidP="006C5214">
            <w:pPr>
              <w:numPr>
                <w:ilvl w:val="0"/>
                <w:numId w:val="211"/>
              </w:numPr>
              <w:spacing w:after="0" w:line="360" w:lineRule="auto"/>
              <w:rPr>
                <w:rFonts w:ascii="Times New Roman" w:hAnsi="Times New Roman"/>
                <w:sz w:val="24"/>
                <w:szCs w:val="24"/>
              </w:rPr>
            </w:pPr>
            <w:r w:rsidRPr="00B23D94">
              <w:rPr>
                <w:rFonts w:ascii="Times New Roman" w:hAnsi="Times New Roman"/>
                <w:sz w:val="24"/>
                <w:szCs w:val="24"/>
              </w:rPr>
              <w:t>Stigma reduction</w:t>
            </w:r>
          </w:p>
          <w:p w14:paraId="722A13DB" w14:textId="77777777" w:rsidR="006C5214" w:rsidRPr="00B23D94" w:rsidRDefault="006C5214" w:rsidP="006C5214">
            <w:pPr>
              <w:numPr>
                <w:ilvl w:val="0"/>
                <w:numId w:val="211"/>
              </w:numPr>
              <w:spacing w:after="0" w:line="360" w:lineRule="auto"/>
              <w:rPr>
                <w:rFonts w:ascii="Times New Roman" w:hAnsi="Times New Roman"/>
                <w:sz w:val="24"/>
                <w:szCs w:val="24"/>
              </w:rPr>
            </w:pPr>
            <w:r w:rsidRPr="00B23D94">
              <w:rPr>
                <w:rFonts w:ascii="Times New Roman" w:hAnsi="Times New Roman"/>
                <w:sz w:val="24"/>
                <w:szCs w:val="24"/>
              </w:rPr>
              <w:t>Counselling and social support</w:t>
            </w:r>
          </w:p>
          <w:p w14:paraId="5348A188" w14:textId="77777777" w:rsidR="006C5214" w:rsidRPr="00B23D94" w:rsidRDefault="006C5214" w:rsidP="006C5214">
            <w:pPr>
              <w:numPr>
                <w:ilvl w:val="0"/>
                <w:numId w:val="211"/>
              </w:numPr>
              <w:spacing w:after="0" w:line="360" w:lineRule="auto"/>
              <w:rPr>
                <w:rFonts w:ascii="Times New Roman" w:hAnsi="Times New Roman"/>
                <w:sz w:val="24"/>
                <w:szCs w:val="24"/>
              </w:rPr>
            </w:pPr>
            <w:r w:rsidRPr="00B23D94">
              <w:rPr>
                <w:rFonts w:ascii="Times New Roman" w:hAnsi="Times New Roman"/>
                <w:sz w:val="24"/>
                <w:szCs w:val="24"/>
              </w:rPr>
              <w:t>Community support mobilization</w:t>
            </w:r>
          </w:p>
          <w:p w14:paraId="2469CAAE" w14:textId="77777777" w:rsidR="006C5214" w:rsidRPr="00B23D94" w:rsidRDefault="006C5214" w:rsidP="006C5214">
            <w:pPr>
              <w:numPr>
                <w:ilvl w:val="0"/>
                <w:numId w:val="211"/>
              </w:numPr>
              <w:spacing w:after="0" w:line="360" w:lineRule="auto"/>
              <w:rPr>
                <w:rFonts w:ascii="Times New Roman" w:hAnsi="Times New Roman"/>
                <w:sz w:val="24"/>
                <w:szCs w:val="24"/>
              </w:rPr>
            </w:pPr>
            <w:r w:rsidRPr="00B23D94">
              <w:rPr>
                <w:rFonts w:ascii="Times New Roman" w:hAnsi="Times New Roman"/>
                <w:sz w:val="24"/>
                <w:szCs w:val="24"/>
              </w:rPr>
              <w:t>Referring clients</w:t>
            </w:r>
          </w:p>
          <w:p w14:paraId="09913ABF" w14:textId="77777777" w:rsidR="006C5214" w:rsidRPr="00B23D94" w:rsidRDefault="006C5214" w:rsidP="006C5214">
            <w:pPr>
              <w:numPr>
                <w:ilvl w:val="0"/>
                <w:numId w:val="211"/>
              </w:numPr>
              <w:spacing w:after="0" w:line="360" w:lineRule="auto"/>
              <w:rPr>
                <w:rFonts w:ascii="Times New Roman" w:hAnsi="Times New Roman"/>
                <w:sz w:val="24"/>
                <w:szCs w:val="24"/>
              </w:rPr>
            </w:pPr>
            <w:r w:rsidRPr="00B23D94">
              <w:rPr>
                <w:rFonts w:ascii="Times New Roman" w:hAnsi="Times New Roman"/>
                <w:sz w:val="24"/>
                <w:szCs w:val="24"/>
              </w:rPr>
              <w:t xml:space="preserve">Material support </w:t>
            </w:r>
          </w:p>
          <w:p w14:paraId="23877A72" w14:textId="77777777" w:rsidR="006C5214" w:rsidRPr="00B23D94" w:rsidRDefault="006C5214" w:rsidP="006C5214">
            <w:pPr>
              <w:numPr>
                <w:ilvl w:val="0"/>
                <w:numId w:val="211"/>
              </w:numPr>
              <w:spacing w:after="0" w:line="360" w:lineRule="auto"/>
              <w:rPr>
                <w:rFonts w:ascii="Times New Roman" w:hAnsi="Times New Roman"/>
                <w:sz w:val="24"/>
                <w:szCs w:val="24"/>
              </w:rPr>
            </w:pPr>
            <w:r w:rsidRPr="00B23D94">
              <w:rPr>
                <w:rFonts w:ascii="Times New Roman" w:hAnsi="Times New Roman"/>
                <w:sz w:val="24"/>
                <w:szCs w:val="24"/>
              </w:rPr>
              <w:t>IGAs</w:t>
            </w:r>
          </w:p>
          <w:p w14:paraId="1F711EB7" w14:textId="77777777" w:rsidR="006C5214" w:rsidRPr="00B23D94" w:rsidRDefault="006C5214" w:rsidP="006C5214">
            <w:pPr>
              <w:numPr>
                <w:ilvl w:val="0"/>
                <w:numId w:val="211"/>
              </w:numPr>
              <w:spacing w:after="0" w:line="360" w:lineRule="auto"/>
              <w:rPr>
                <w:rFonts w:ascii="Times New Roman" w:hAnsi="Times New Roman"/>
                <w:sz w:val="24"/>
                <w:szCs w:val="24"/>
              </w:rPr>
            </w:pPr>
            <w:r w:rsidRPr="00B23D94">
              <w:rPr>
                <w:rFonts w:ascii="Times New Roman" w:hAnsi="Times New Roman"/>
                <w:sz w:val="24"/>
                <w:szCs w:val="24"/>
              </w:rPr>
              <w:t>Legal services</w:t>
            </w:r>
          </w:p>
        </w:tc>
      </w:tr>
      <w:tr w:rsidR="006C5214" w:rsidRPr="00B23D94" w14:paraId="672703C0" w14:textId="77777777" w:rsidTr="00351247">
        <w:trPr>
          <w:trHeight w:val="2213"/>
        </w:trPr>
        <w:tc>
          <w:tcPr>
            <w:tcW w:w="1999" w:type="pct"/>
            <w:shd w:val="clear" w:color="auto" w:fill="auto"/>
          </w:tcPr>
          <w:p w14:paraId="02A01651" w14:textId="77777777" w:rsidR="006C5214" w:rsidRPr="00B23D94" w:rsidRDefault="006C5214" w:rsidP="006C5214">
            <w:pPr>
              <w:numPr>
                <w:ilvl w:val="0"/>
                <w:numId w:val="209"/>
              </w:numPr>
              <w:tabs>
                <w:tab w:val="left" w:pos="2070"/>
              </w:tabs>
              <w:spacing w:after="0" w:line="360" w:lineRule="auto"/>
              <w:rPr>
                <w:rFonts w:ascii="Times New Roman" w:hAnsi="Times New Roman"/>
                <w:sz w:val="24"/>
                <w:szCs w:val="24"/>
              </w:rPr>
            </w:pPr>
            <w:r w:rsidRPr="00B23D94">
              <w:rPr>
                <w:rFonts w:ascii="Times New Roman" w:hAnsi="Times New Roman"/>
                <w:sz w:val="24"/>
                <w:szCs w:val="24"/>
              </w:rPr>
              <w:t>Individual care plan (ICP) may include but are not limited to:</w:t>
            </w:r>
          </w:p>
        </w:tc>
        <w:tc>
          <w:tcPr>
            <w:tcW w:w="3001" w:type="pct"/>
            <w:shd w:val="clear" w:color="auto" w:fill="auto"/>
          </w:tcPr>
          <w:p w14:paraId="5284DC65" w14:textId="77777777" w:rsidR="006C5214" w:rsidRPr="00B23D94" w:rsidRDefault="006C5214" w:rsidP="006C5214">
            <w:pPr>
              <w:numPr>
                <w:ilvl w:val="0"/>
                <w:numId w:val="212"/>
              </w:numPr>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Assessment of the client/patient’s needs</w:t>
            </w:r>
          </w:p>
          <w:p w14:paraId="4E07E6A9" w14:textId="77777777" w:rsidR="006C5214" w:rsidRPr="00B23D94" w:rsidRDefault="006C5214" w:rsidP="006C5214">
            <w:pPr>
              <w:numPr>
                <w:ilvl w:val="0"/>
                <w:numId w:val="212"/>
              </w:numPr>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Identification of effective interventions</w:t>
            </w:r>
          </w:p>
          <w:p w14:paraId="2028B551" w14:textId="77777777" w:rsidR="006C5214" w:rsidRPr="00B23D94" w:rsidRDefault="006C5214" w:rsidP="006C5214">
            <w:pPr>
              <w:numPr>
                <w:ilvl w:val="0"/>
                <w:numId w:val="212"/>
              </w:numPr>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Identification of resources</w:t>
            </w:r>
          </w:p>
          <w:p w14:paraId="54C0A8AF" w14:textId="77777777" w:rsidR="006C5214" w:rsidRPr="00B23D94" w:rsidRDefault="006C5214" w:rsidP="006C5214">
            <w:pPr>
              <w:numPr>
                <w:ilvl w:val="0"/>
                <w:numId w:val="212"/>
              </w:numPr>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Resource allocation</w:t>
            </w:r>
          </w:p>
          <w:p w14:paraId="7E142D9E" w14:textId="77777777" w:rsidR="006C5214" w:rsidRPr="00B23D94" w:rsidRDefault="006C5214" w:rsidP="006C5214">
            <w:pPr>
              <w:numPr>
                <w:ilvl w:val="0"/>
                <w:numId w:val="212"/>
              </w:numPr>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Review of ICP</w:t>
            </w:r>
          </w:p>
        </w:tc>
      </w:tr>
    </w:tbl>
    <w:p w14:paraId="5EC7D89B" w14:textId="77777777" w:rsidR="006C5214" w:rsidRPr="00B23D94" w:rsidRDefault="006C5214" w:rsidP="006C5214">
      <w:pPr>
        <w:spacing w:after="0" w:line="360" w:lineRule="auto"/>
        <w:rPr>
          <w:rFonts w:ascii="Times New Roman" w:hAnsi="Times New Roman"/>
          <w:b/>
          <w:sz w:val="24"/>
          <w:szCs w:val="24"/>
        </w:rPr>
      </w:pPr>
    </w:p>
    <w:p w14:paraId="32D1F125" w14:textId="77777777" w:rsidR="00AD1F17" w:rsidRPr="00B23D94" w:rsidRDefault="00AD1F17" w:rsidP="006C5214">
      <w:pPr>
        <w:spacing w:after="0" w:line="360" w:lineRule="auto"/>
        <w:rPr>
          <w:rFonts w:ascii="Times New Roman" w:hAnsi="Times New Roman"/>
          <w:b/>
          <w:sz w:val="24"/>
          <w:szCs w:val="24"/>
        </w:rPr>
      </w:pPr>
    </w:p>
    <w:p w14:paraId="504CE046" w14:textId="77777777" w:rsidR="00351247" w:rsidRPr="00B23D94" w:rsidRDefault="00351247" w:rsidP="006C5214">
      <w:pPr>
        <w:spacing w:after="0" w:line="360" w:lineRule="auto"/>
        <w:rPr>
          <w:rFonts w:ascii="Times New Roman" w:hAnsi="Times New Roman"/>
          <w:b/>
          <w:sz w:val="24"/>
          <w:szCs w:val="24"/>
        </w:rPr>
      </w:pPr>
    </w:p>
    <w:p w14:paraId="5E993313" w14:textId="77777777" w:rsidR="00AD1F17" w:rsidRPr="00B23D94" w:rsidRDefault="00AD1F17" w:rsidP="006C5214">
      <w:pPr>
        <w:spacing w:after="0" w:line="360" w:lineRule="auto"/>
        <w:rPr>
          <w:rFonts w:ascii="Times New Roman" w:hAnsi="Times New Roman"/>
          <w:b/>
          <w:sz w:val="24"/>
          <w:szCs w:val="24"/>
        </w:rPr>
      </w:pPr>
    </w:p>
    <w:p w14:paraId="33CD95D0" w14:textId="3B1CE565" w:rsidR="006C5214" w:rsidRPr="00B23D94" w:rsidRDefault="006C5214" w:rsidP="006C5214">
      <w:pPr>
        <w:spacing w:after="0" w:line="360" w:lineRule="auto"/>
        <w:rPr>
          <w:rFonts w:ascii="Times New Roman" w:hAnsi="Times New Roman"/>
          <w:b/>
          <w:sz w:val="24"/>
          <w:szCs w:val="24"/>
        </w:rPr>
      </w:pPr>
      <w:r w:rsidRPr="00B23D94">
        <w:rPr>
          <w:rFonts w:ascii="Times New Roman" w:hAnsi="Times New Roman"/>
          <w:b/>
          <w:sz w:val="24"/>
          <w:szCs w:val="24"/>
        </w:rPr>
        <w:lastRenderedPageBreak/>
        <w:t>REQUIRED SKILLS AND KNOWLEDGE</w:t>
      </w:r>
    </w:p>
    <w:p w14:paraId="70F92ECA" w14:textId="77777777" w:rsidR="006C5214" w:rsidRPr="00B23D94" w:rsidRDefault="006C5214" w:rsidP="006C5214">
      <w:pPr>
        <w:spacing w:after="0" w:line="360" w:lineRule="auto"/>
        <w:rPr>
          <w:rFonts w:ascii="Times New Roman" w:hAnsi="Times New Roman"/>
          <w:sz w:val="24"/>
          <w:szCs w:val="24"/>
        </w:rPr>
      </w:pPr>
      <w:r w:rsidRPr="00B23D94">
        <w:rPr>
          <w:rFonts w:ascii="Times New Roman" w:hAnsi="Times New Roman"/>
          <w:sz w:val="24"/>
          <w:szCs w:val="24"/>
        </w:rPr>
        <w:t>This section describes the skills and knowledge required for this unit of competency.</w:t>
      </w:r>
    </w:p>
    <w:p w14:paraId="2285009C" w14:textId="77777777" w:rsidR="006C5214" w:rsidRPr="00B23D94" w:rsidRDefault="006C5214" w:rsidP="006C5214">
      <w:pPr>
        <w:spacing w:after="0" w:line="360" w:lineRule="auto"/>
        <w:rPr>
          <w:rFonts w:ascii="Times New Roman" w:hAnsi="Times New Roman"/>
          <w:b/>
          <w:sz w:val="24"/>
          <w:szCs w:val="24"/>
        </w:rPr>
      </w:pPr>
      <w:r w:rsidRPr="00B23D94">
        <w:rPr>
          <w:rFonts w:ascii="Times New Roman" w:hAnsi="Times New Roman"/>
          <w:b/>
          <w:sz w:val="24"/>
          <w:szCs w:val="24"/>
        </w:rPr>
        <w:t>Required Knowledge</w:t>
      </w:r>
    </w:p>
    <w:p w14:paraId="637512A6" w14:textId="77777777" w:rsidR="006C5214" w:rsidRPr="00B23D94" w:rsidRDefault="006C5214" w:rsidP="006C5214">
      <w:pPr>
        <w:spacing w:after="0" w:line="360" w:lineRule="auto"/>
        <w:rPr>
          <w:rFonts w:ascii="Times New Roman" w:hAnsi="Times New Roman"/>
          <w:sz w:val="24"/>
          <w:szCs w:val="24"/>
        </w:rPr>
      </w:pPr>
      <w:r w:rsidRPr="00B23D94">
        <w:rPr>
          <w:rFonts w:ascii="Times New Roman" w:hAnsi="Times New Roman"/>
          <w:sz w:val="24"/>
          <w:szCs w:val="24"/>
        </w:rPr>
        <w:t>The individual needs to demonstrate knowledge of:</w:t>
      </w:r>
    </w:p>
    <w:p w14:paraId="1D594A11" w14:textId="77777777" w:rsidR="006C5214" w:rsidRPr="00B23D94" w:rsidRDefault="006C5214" w:rsidP="006C5214">
      <w:pPr>
        <w:numPr>
          <w:ilvl w:val="1"/>
          <w:numId w:val="213"/>
        </w:numPr>
        <w:spacing w:after="0" w:line="360" w:lineRule="auto"/>
        <w:ind w:left="1191"/>
        <w:rPr>
          <w:rFonts w:ascii="Times New Roman" w:hAnsi="Times New Roman"/>
          <w:sz w:val="24"/>
          <w:szCs w:val="24"/>
        </w:rPr>
      </w:pPr>
      <w:r w:rsidRPr="00B23D94">
        <w:rPr>
          <w:rFonts w:ascii="Times New Roman" w:hAnsi="Times New Roman"/>
          <w:sz w:val="24"/>
          <w:szCs w:val="24"/>
        </w:rPr>
        <w:t>Social welfare policies</w:t>
      </w:r>
    </w:p>
    <w:p w14:paraId="057B26E7" w14:textId="77777777" w:rsidR="006C5214" w:rsidRPr="00B23D94" w:rsidRDefault="006C5214" w:rsidP="006C5214">
      <w:pPr>
        <w:numPr>
          <w:ilvl w:val="1"/>
          <w:numId w:val="213"/>
        </w:numPr>
        <w:spacing w:after="0" w:line="360" w:lineRule="auto"/>
        <w:ind w:left="1191"/>
        <w:rPr>
          <w:rFonts w:ascii="Times New Roman" w:hAnsi="Times New Roman"/>
          <w:sz w:val="24"/>
          <w:szCs w:val="24"/>
        </w:rPr>
      </w:pPr>
      <w:r w:rsidRPr="00B23D94">
        <w:rPr>
          <w:rFonts w:ascii="Times New Roman" w:hAnsi="Times New Roman"/>
          <w:sz w:val="24"/>
          <w:szCs w:val="24"/>
        </w:rPr>
        <w:t>Human behaviour and social environment</w:t>
      </w:r>
    </w:p>
    <w:p w14:paraId="60900C49" w14:textId="77777777" w:rsidR="006C5214" w:rsidRPr="00B23D94" w:rsidRDefault="006C5214" w:rsidP="006C5214">
      <w:pPr>
        <w:numPr>
          <w:ilvl w:val="1"/>
          <w:numId w:val="213"/>
        </w:numPr>
        <w:spacing w:after="0" w:line="360" w:lineRule="auto"/>
        <w:ind w:left="1191"/>
        <w:rPr>
          <w:rFonts w:ascii="Times New Roman" w:hAnsi="Times New Roman"/>
          <w:sz w:val="24"/>
          <w:szCs w:val="24"/>
        </w:rPr>
      </w:pPr>
      <w:r w:rsidRPr="00B23D94">
        <w:rPr>
          <w:rFonts w:ascii="Times New Roman" w:hAnsi="Times New Roman"/>
          <w:sz w:val="24"/>
          <w:szCs w:val="24"/>
        </w:rPr>
        <w:t>Social work practices and interventions</w:t>
      </w:r>
    </w:p>
    <w:p w14:paraId="11343858" w14:textId="77777777" w:rsidR="006C5214" w:rsidRPr="00B23D94" w:rsidRDefault="006C5214" w:rsidP="006C5214">
      <w:pPr>
        <w:numPr>
          <w:ilvl w:val="1"/>
          <w:numId w:val="213"/>
        </w:numPr>
        <w:spacing w:after="0" w:line="360" w:lineRule="auto"/>
        <w:ind w:left="1191"/>
        <w:rPr>
          <w:rFonts w:ascii="Times New Roman" w:hAnsi="Times New Roman"/>
          <w:sz w:val="24"/>
          <w:szCs w:val="24"/>
        </w:rPr>
      </w:pPr>
      <w:r w:rsidRPr="00B23D94">
        <w:rPr>
          <w:rFonts w:ascii="Times New Roman" w:hAnsi="Times New Roman"/>
          <w:sz w:val="24"/>
          <w:szCs w:val="24"/>
        </w:rPr>
        <w:t>Social research and research methods</w:t>
      </w:r>
    </w:p>
    <w:p w14:paraId="1B624A0F" w14:textId="77777777" w:rsidR="006C5214" w:rsidRPr="00B23D94" w:rsidRDefault="006C5214" w:rsidP="006C5214">
      <w:pPr>
        <w:numPr>
          <w:ilvl w:val="1"/>
          <w:numId w:val="213"/>
        </w:numPr>
        <w:spacing w:after="0" w:line="360" w:lineRule="auto"/>
        <w:ind w:left="1191"/>
        <w:rPr>
          <w:rFonts w:ascii="Times New Roman" w:hAnsi="Times New Roman"/>
          <w:sz w:val="24"/>
          <w:szCs w:val="24"/>
        </w:rPr>
      </w:pPr>
      <w:r w:rsidRPr="00B23D94">
        <w:rPr>
          <w:rFonts w:ascii="Times New Roman" w:hAnsi="Times New Roman"/>
          <w:sz w:val="24"/>
          <w:szCs w:val="24"/>
        </w:rPr>
        <w:t>Human growth and development</w:t>
      </w:r>
    </w:p>
    <w:p w14:paraId="24BFDCDF" w14:textId="77777777" w:rsidR="006C5214" w:rsidRPr="00B23D94" w:rsidRDefault="006C5214" w:rsidP="006C5214">
      <w:pPr>
        <w:numPr>
          <w:ilvl w:val="1"/>
          <w:numId w:val="213"/>
        </w:numPr>
        <w:spacing w:after="0" w:line="360" w:lineRule="auto"/>
        <w:ind w:left="1191"/>
        <w:rPr>
          <w:rFonts w:ascii="Times New Roman" w:hAnsi="Times New Roman"/>
          <w:sz w:val="24"/>
          <w:szCs w:val="24"/>
        </w:rPr>
      </w:pPr>
      <w:r w:rsidRPr="00B23D94">
        <w:rPr>
          <w:rFonts w:ascii="Times New Roman" w:hAnsi="Times New Roman"/>
          <w:sz w:val="24"/>
          <w:szCs w:val="24"/>
        </w:rPr>
        <w:t>Home based care programs</w:t>
      </w:r>
    </w:p>
    <w:p w14:paraId="6F890C0F" w14:textId="77777777" w:rsidR="006C5214" w:rsidRPr="00B23D94" w:rsidRDefault="006C5214" w:rsidP="006C5214">
      <w:pPr>
        <w:numPr>
          <w:ilvl w:val="1"/>
          <w:numId w:val="213"/>
        </w:numPr>
        <w:spacing w:after="0" w:line="360" w:lineRule="auto"/>
        <w:ind w:left="1191"/>
        <w:rPr>
          <w:rFonts w:ascii="Times New Roman" w:hAnsi="Times New Roman"/>
          <w:sz w:val="24"/>
          <w:szCs w:val="24"/>
        </w:rPr>
      </w:pPr>
      <w:r w:rsidRPr="00B23D94">
        <w:rPr>
          <w:rFonts w:ascii="Times New Roman" w:hAnsi="Times New Roman"/>
          <w:sz w:val="24"/>
          <w:szCs w:val="24"/>
        </w:rPr>
        <w:t>Digital literacy</w:t>
      </w:r>
    </w:p>
    <w:p w14:paraId="77A08C5D" w14:textId="77777777" w:rsidR="006C5214" w:rsidRPr="00B23D94" w:rsidRDefault="006C5214" w:rsidP="006C5214">
      <w:pPr>
        <w:spacing w:after="0" w:line="360" w:lineRule="auto"/>
        <w:rPr>
          <w:rFonts w:ascii="Times New Roman" w:hAnsi="Times New Roman"/>
          <w:b/>
          <w:sz w:val="24"/>
          <w:szCs w:val="24"/>
        </w:rPr>
      </w:pPr>
      <w:r w:rsidRPr="00B23D94">
        <w:rPr>
          <w:rFonts w:ascii="Times New Roman" w:hAnsi="Times New Roman"/>
          <w:b/>
          <w:sz w:val="24"/>
          <w:szCs w:val="24"/>
        </w:rPr>
        <w:t>Required Skills</w:t>
      </w:r>
    </w:p>
    <w:p w14:paraId="6535C1CC" w14:textId="77777777" w:rsidR="006C5214" w:rsidRPr="00B23D94" w:rsidRDefault="006C5214" w:rsidP="006C5214">
      <w:pPr>
        <w:spacing w:after="0" w:line="360" w:lineRule="auto"/>
        <w:rPr>
          <w:rFonts w:ascii="Times New Roman" w:hAnsi="Times New Roman"/>
          <w:sz w:val="24"/>
          <w:szCs w:val="24"/>
        </w:rPr>
      </w:pPr>
      <w:r w:rsidRPr="00B23D94">
        <w:rPr>
          <w:rFonts w:ascii="Times New Roman" w:hAnsi="Times New Roman"/>
          <w:sz w:val="24"/>
          <w:szCs w:val="24"/>
        </w:rPr>
        <w:t>The individual needs to demonstrate the following skills:</w:t>
      </w:r>
    </w:p>
    <w:p w14:paraId="5A588C3E" w14:textId="77777777" w:rsidR="006C5214" w:rsidRPr="00B23D94" w:rsidRDefault="006C5214" w:rsidP="006C5214">
      <w:pPr>
        <w:numPr>
          <w:ilvl w:val="1"/>
          <w:numId w:val="214"/>
        </w:numPr>
        <w:spacing w:after="0" w:line="360" w:lineRule="auto"/>
        <w:ind w:left="1191"/>
        <w:rPr>
          <w:rFonts w:ascii="Times New Roman" w:hAnsi="Times New Roman"/>
          <w:sz w:val="24"/>
          <w:szCs w:val="24"/>
        </w:rPr>
      </w:pPr>
      <w:r w:rsidRPr="00B23D94">
        <w:rPr>
          <w:rFonts w:ascii="Times New Roman" w:hAnsi="Times New Roman"/>
          <w:sz w:val="24"/>
          <w:szCs w:val="24"/>
        </w:rPr>
        <w:t>Basic counselling</w:t>
      </w:r>
    </w:p>
    <w:p w14:paraId="12091E43" w14:textId="77777777" w:rsidR="006C5214" w:rsidRPr="00B23D94" w:rsidRDefault="006C5214" w:rsidP="006C5214">
      <w:pPr>
        <w:numPr>
          <w:ilvl w:val="1"/>
          <w:numId w:val="214"/>
        </w:numPr>
        <w:spacing w:after="0" w:line="360" w:lineRule="auto"/>
        <w:ind w:left="1191"/>
        <w:rPr>
          <w:rFonts w:ascii="Times New Roman" w:hAnsi="Times New Roman"/>
          <w:sz w:val="24"/>
          <w:szCs w:val="24"/>
        </w:rPr>
      </w:pPr>
      <w:r w:rsidRPr="00B23D94">
        <w:rPr>
          <w:rFonts w:ascii="Times New Roman" w:hAnsi="Times New Roman"/>
          <w:sz w:val="24"/>
          <w:szCs w:val="24"/>
        </w:rPr>
        <w:t xml:space="preserve">Interpersonal </w:t>
      </w:r>
    </w:p>
    <w:p w14:paraId="02DAADDC" w14:textId="77777777" w:rsidR="006C5214" w:rsidRPr="00B23D94" w:rsidRDefault="006C5214" w:rsidP="006C5214">
      <w:pPr>
        <w:numPr>
          <w:ilvl w:val="1"/>
          <w:numId w:val="214"/>
        </w:numPr>
        <w:spacing w:after="0" w:line="360" w:lineRule="auto"/>
        <w:ind w:left="1191"/>
        <w:rPr>
          <w:rFonts w:ascii="Times New Roman" w:hAnsi="Times New Roman"/>
          <w:sz w:val="24"/>
          <w:szCs w:val="24"/>
        </w:rPr>
      </w:pPr>
      <w:r w:rsidRPr="00B23D94">
        <w:rPr>
          <w:rFonts w:ascii="Times New Roman" w:hAnsi="Times New Roman"/>
          <w:sz w:val="24"/>
          <w:szCs w:val="24"/>
        </w:rPr>
        <w:t xml:space="preserve">Planning </w:t>
      </w:r>
    </w:p>
    <w:p w14:paraId="1A4C8945" w14:textId="77777777" w:rsidR="006C5214" w:rsidRPr="00B23D94" w:rsidRDefault="006C5214" w:rsidP="006C5214">
      <w:pPr>
        <w:numPr>
          <w:ilvl w:val="1"/>
          <w:numId w:val="214"/>
        </w:numPr>
        <w:spacing w:after="0" w:line="360" w:lineRule="auto"/>
        <w:ind w:left="1191"/>
        <w:rPr>
          <w:rFonts w:ascii="Times New Roman" w:hAnsi="Times New Roman"/>
          <w:sz w:val="24"/>
          <w:szCs w:val="24"/>
        </w:rPr>
      </w:pPr>
      <w:r w:rsidRPr="00B23D94">
        <w:rPr>
          <w:rFonts w:ascii="Times New Roman" w:hAnsi="Times New Roman"/>
          <w:sz w:val="24"/>
          <w:szCs w:val="24"/>
        </w:rPr>
        <w:t>Self-awareness</w:t>
      </w:r>
    </w:p>
    <w:p w14:paraId="053AE654" w14:textId="77777777" w:rsidR="006C5214" w:rsidRPr="00B23D94" w:rsidRDefault="006C5214" w:rsidP="006C5214">
      <w:pPr>
        <w:numPr>
          <w:ilvl w:val="1"/>
          <w:numId w:val="214"/>
        </w:numPr>
        <w:spacing w:after="0" w:line="360" w:lineRule="auto"/>
        <w:ind w:left="1191"/>
        <w:rPr>
          <w:rFonts w:ascii="Times New Roman" w:hAnsi="Times New Roman"/>
          <w:sz w:val="24"/>
          <w:szCs w:val="24"/>
        </w:rPr>
      </w:pPr>
      <w:r w:rsidRPr="00B23D94">
        <w:rPr>
          <w:rFonts w:ascii="Times New Roman" w:hAnsi="Times New Roman"/>
          <w:sz w:val="24"/>
          <w:szCs w:val="24"/>
        </w:rPr>
        <w:t>First aid</w:t>
      </w:r>
    </w:p>
    <w:p w14:paraId="3FA2C8DB" w14:textId="77777777" w:rsidR="006C5214" w:rsidRPr="00B23D94" w:rsidRDefault="006C5214" w:rsidP="006C5214">
      <w:pPr>
        <w:numPr>
          <w:ilvl w:val="1"/>
          <w:numId w:val="214"/>
        </w:numPr>
        <w:spacing w:after="0" w:line="360" w:lineRule="auto"/>
        <w:ind w:left="1191"/>
        <w:rPr>
          <w:rFonts w:ascii="Times New Roman" w:hAnsi="Times New Roman"/>
          <w:sz w:val="24"/>
          <w:szCs w:val="24"/>
        </w:rPr>
      </w:pPr>
      <w:r w:rsidRPr="00B23D94">
        <w:rPr>
          <w:rFonts w:ascii="Times New Roman" w:hAnsi="Times New Roman"/>
          <w:sz w:val="24"/>
          <w:szCs w:val="24"/>
        </w:rPr>
        <w:t>Critical thinking</w:t>
      </w:r>
    </w:p>
    <w:p w14:paraId="63005711" w14:textId="77777777" w:rsidR="006C5214" w:rsidRPr="00B23D94" w:rsidRDefault="006C5214" w:rsidP="006C5214">
      <w:pPr>
        <w:numPr>
          <w:ilvl w:val="1"/>
          <w:numId w:val="214"/>
        </w:numPr>
        <w:spacing w:after="0" w:line="360" w:lineRule="auto"/>
        <w:ind w:left="1191"/>
        <w:rPr>
          <w:rFonts w:ascii="Times New Roman" w:hAnsi="Times New Roman"/>
          <w:sz w:val="24"/>
          <w:szCs w:val="24"/>
        </w:rPr>
      </w:pPr>
      <w:r w:rsidRPr="00B23D94">
        <w:rPr>
          <w:rFonts w:ascii="Times New Roman" w:hAnsi="Times New Roman"/>
          <w:sz w:val="24"/>
          <w:szCs w:val="24"/>
        </w:rPr>
        <w:t>Decision making</w:t>
      </w:r>
    </w:p>
    <w:p w14:paraId="1F191B64" w14:textId="77777777" w:rsidR="006C5214" w:rsidRPr="00B23D94" w:rsidRDefault="006C5214" w:rsidP="006C5214">
      <w:pPr>
        <w:numPr>
          <w:ilvl w:val="1"/>
          <w:numId w:val="214"/>
        </w:numPr>
        <w:spacing w:after="0" w:line="360" w:lineRule="auto"/>
        <w:ind w:left="1191"/>
        <w:rPr>
          <w:rFonts w:ascii="Times New Roman" w:hAnsi="Times New Roman"/>
          <w:sz w:val="24"/>
          <w:szCs w:val="24"/>
        </w:rPr>
      </w:pPr>
      <w:r w:rsidRPr="00B23D94">
        <w:rPr>
          <w:rFonts w:ascii="Times New Roman" w:hAnsi="Times New Roman"/>
          <w:sz w:val="24"/>
          <w:szCs w:val="24"/>
        </w:rPr>
        <w:t>Digital literacy</w:t>
      </w:r>
    </w:p>
    <w:p w14:paraId="213C9A9B" w14:textId="77777777" w:rsidR="006C5214" w:rsidRPr="00B23D94" w:rsidRDefault="006C5214" w:rsidP="006C5214">
      <w:pPr>
        <w:numPr>
          <w:ilvl w:val="1"/>
          <w:numId w:val="214"/>
        </w:numPr>
        <w:spacing w:after="0" w:line="360" w:lineRule="auto"/>
        <w:ind w:left="1191"/>
        <w:rPr>
          <w:rFonts w:ascii="Times New Roman" w:hAnsi="Times New Roman"/>
          <w:sz w:val="24"/>
          <w:szCs w:val="24"/>
        </w:rPr>
      </w:pPr>
      <w:r w:rsidRPr="00B23D94">
        <w:rPr>
          <w:rFonts w:ascii="Times New Roman" w:hAnsi="Times New Roman"/>
          <w:sz w:val="24"/>
          <w:szCs w:val="24"/>
        </w:rPr>
        <w:t>Effective communication</w:t>
      </w:r>
    </w:p>
    <w:p w14:paraId="2D03E688" w14:textId="77777777" w:rsidR="006C5214" w:rsidRPr="00B23D94" w:rsidRDefault="006C5214" w:rsidP="006C5214">
      <w:pPr>
        <w:spacing w:after="0" w:line="360" w:lineRule="auto"/>
        <w:rPr>
          <w:rFonts w:ascii="Times New Roman" w:hAnsi="Times New Roman"/>
          <w:b/>
          <w:sz w:val="24"/>
          <w:szCs w:val="24"/>
          <w:lang w:eastAsia="zh-CN"/>
        </w:rPr>
      </w:pPr>
    </w:p>
    <w:p w14:paraId="3E807B23" w14:textId="77777777" w:rsidR="00965042" w:rsidRPr="00B23D94" w:rsidRDefault="00965042">
      <w:pPr>
        <w:spacing w:after="0" w:line="240" w:lineRule="auto"/>
        <w:rPr>
          <w:rFonts w:ascii="Times New Roman" w:hAnsi="Times New Roman"/>
          <w:b/>
          <w:sz w:val="24"/>
          <w:szCs w:val="24"/>
          <w:lang w:eastAsia="zh-CN"/>
        </w:rPr>
      </w:pPr>
      <w:r w:rsidRPr="00B23D94">
        <w:rPr>
          <w:rFonts w:ascii="Times New Roman" w:hAnsi="Times New Roman"/>
          <w:b/>
          <w:sz w:val="24"/>
          <w:szCs w:val="24"/>
          <w:lang w:eastAsia="zh-CN"/>
        </w:rPr>
        <w:br w:type="page"/>
      </w:r>
    </w:p>
    <w:p w14:paraId="09AFA80E" w14:textId="1B0C3601" w:rsidR="006C5214" w:rsidRPr="00B23D94" w:rsidRDefault="006C5214" w:rsidP="006C5214">
      <w:pPr>
        <w:spacing w:after="0" w:line="360" w:lineRule="auto"/>
        <w:rPr>
          <w:rFonts w:ascii="Times New Roman" w:hAnsi="Times New Roman"/>
          <w:b/>
          <w:sz w:val="24"/>
          <w:szCs w:val="24"/>
          <w:lang w:eastAsia="zh-CN"/>
        </w:rPr>
      </w:pPr>
      <w:r w:rsidRPr="00B23D94">
        <w:rPr>
          <w:rFonts w:ascii="Times New Roman" w:hAnsi="Times New Roman"/>
          <w:b/>
          <w:sz w:val="24"/>
          <w:szCs w:val="24"/>
          <w:lang w:eastAsia="zh-CN"/>
        </w:rPr>
        <w:lastRenderedPageBreak/>
        <w:t>EVIDENCE GUIDE</w:t>
      </w:r>
    </w:p>
    <w:p w14:paraId="32CEE0DA" w14:textId="77777777" w:rsidR="006C5214" w:rsidRPr="00B23D94" w:rsidRDefault="006C5214" w:rsidP="006C5214">
      <w:pPr>
        <w:spacing w:after="0" w:line="360" w:lineRule="auto"/>
        <w:rPr>
          <w:rFonts w:ascii="Times New Roman" w:hAnsi="Times New Roman"/>
          <w:sz w:val="24"/>
          <w:szCs w:val="24"/>
          <w:lang w:eastAsia="zh-CN"/>
        </w:rPr>
      </w:pPr>
      <w:r w:rsidRPr="00B23D94">
        <w:rPr>
          <w:rFonts w:ascii="Times New Roman" w:hAnsi="Times New Roman"/>
          <w:sz w:val="24"/>
          <w:szCs w:val="24"/>
          <w:lang w:eastAsia="zh-CN"/>
        </w:rPr>
        <w:t>This provides advice on assessment and must be read in conjunction with the performance criteria, required skills and knowledge and range.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5607"/>
      </w:tblGrid>
      <w:tr w:rsidR="006C5214" w:rsidRPr="00B23D94" w14:paraId="314827C1" w14:textId="77777777" w:rsidTr="00351247">
        <w:trPr>
          <w:trHeight w:val="558"/>
        </w:trPr>
        <w:tc>
          <w:tcPr>
            <w:tcW w:w="0" w:type="auto"/>
          </w:tcPr>
          <w:p w14:paraId="4594D4C6" w14:textId="77777777" w:rsidR="006C5214" w:rsidRPr="00B23D94" w:rsidRDefault="006C5214" w:rsidP="00965042">
            <w:pPr>
              <w:tabs>
                <w:tab w:val="left" w:pos="2142"/>
              </w:tabs>
              <w:spacing w:after="0"/>
              <w:ind w:left="346" w:right="72" w:hanging="346"/>
              <w:rPr>
                <w:rFonts w:ascii="Times New Roman" w:hAnsi="Times New Roman"/>
                <w:sz w:val="24"/>
                <w:szCs w:val="24"/>
              </w:rPr>
            </w:pPr>
            <w:r w:rsidRPr="00B23D94">
              <w:rPr>
                <w:rFonts w:ascii="Times New Roman" w:hAnsi="Times New Roman"/>
                <w:sz w:val="24"/>
                <w:szCs w:val="24"/>
              </w:rPr>
              <w:t>1.  Critical aspects of Competency</w:t>
            </w:r>
          </w:p>
          <w:p w14:paraId="79B39800" w14:textId="77777777" w:rsidR="006C5214" w:rsidRPr="00B23D94" w:rsidRDefault="006C5214" w:rsidP="00965042">
            <w:pPr>
              <w:tabs>
                <w:tab w:val="left" w:pos="2070"/>
              </w:tabs>
              <w:spacing w:after="0"/>
              <w:rPr>
                <w:rFonts w:ascii="Times New Roman" w:hAnsi="Times New Roman"/>
                <w:sz w:val="24"/>
                <w:szCs w:val="24"/>
              </w:rPr>
            </w:pPr>
          </w:p>
        </w:tc>
        <w:tc>
          <w:tcPr>
            <w:tcW w:w="0" w:type="auto"/>
          </w:tcPr>
          <w:p w14:paraId="79DB43AA" w14:textId="77777777" w:rsidR="006C5214" w:rsidRPr="00B23D94" w:rsidRDefault="006C5214" w:rsidP="00965042">
            <w:pPr>
              <w:numPr>
                <w:ilvl w:val="0"/>
                <w:numId w:val="215"/>
              </w:numPr>
              <w:spacing w:after="0"/>
              <w:ind w:right="-331"/>
              <w:rPr>
                <w:rFonts w:ascii="Times New Roman" w:eastAsia="Times New Roman" w:hAnsi="Times New Roman"/>
                <w:sz w:val="24"/>
                <w:szCs w:val="24"/>
              </w:rPr>
            </w:pPr>
            <w:r w:rsidRPr="00B23D94">
              <w:rPr>
                <w:rFonts w:ascii="Times New Roman" w:eastAsia="Times New Roman" w:hAnsi="Times New Roman"/>
                <w:sz w:val="24"/>
                <w:szCs w:val="24"/>
              </w:rPr>
              <w:t>Assessment requires evidence that the candidate</w:t>
            </w:r>
          </w:p>
          <w:p w14:paraId="6BBFC0C6" w14:textId="77777777" w:rsidR="006C5214" w:rsidRPr="00B23D94" w:rsidRDefault="006C5214" w:rsidP="00965042">
            <w:pPr>
              <w:numPr>
                <w:ilvl w:val="0"/>
                <w:numId w:val="215"/>
              </w:numPr>
              <w:spacing w:after="0"/>
              <w:ind w:right="-331"/>
              <w:rPr>
                <w:rFonts w:ascii="Times New Roman" w:eastAsia="Times New Roman" w:hAnsi="Times New Roman"/>
                <w:sz w:val="24"/>
                <w:szCs w:val="24"/>
              </w:rPr>
            </w:pPr>
            <w:r w:rsidRPr="00B23D94">
              <w:rPr>
                <w:rFonts w:ascii="Times New Roman" w:hAnsi="Times New Roman"/>
                <w:sz w:val="24"/>
                <w:szCs w:val="24"/>
                <w:lang w:val="en-US"/>
              </w:rPr>
              <w:t>Identified target beneficiaries as per workplace procedures</w:t>
            </w:r>
          </w:p>
          <w:p w14:paraId="36535B0D" w14:textId="77777777" w:rsidR="006C5214" w:rsidRPr="00B23D94" w:rsidRDefault="006C5214" w:rsidP="00965042">
            <w:pPr>
              <w:numPr>
                <w:ilvl w:val="0"/>
                <w:numId w:val="215"/>
              </w:numPr>
              <w:spacing w:after="0"/>
              <w:ind w:right="-331"/>
              <w:rPr>
                <w:rFonts w:ascii="Times New Roman" w:eastAsia="Times New Roman" w:hAnsi="Times New Roman"/>
                <w:sz w:val="24"/>
                <w:szCs w:val="24"/>
              </w:rPr>
            </w:pPr>
            <w:r w:rsidRPr="00B23D94">
              <w:rPr>
                <w:rFonts w:ascii="Times New Roman" w:hAnsi="Times New Roman"/>
                <w:sz w:val="24"/>
                <w:szCs w:val="24"/>
                <w:lang w:val="en-US"/>
              </w:rPr>
              <w:t>Developed assessment tools as per identified need</w:t>
            </w:r>
          </w:p>
          <w:p w14:paraId="36D8C396" w14:textId="77777777" w:rsidR="006C5214" w:rsidRPr="00B23D94" w:rsidRDefault="006C5214" w:rsidP="00965042">
            <w:pPr>
              <w:numPr>
                <w:ilvl w:val="0"/>
                <w:numId w:val="215"/>
              </w:numPr>
              <w:spacing w:after="0"/>
              <w:ind w:right="-331"/>
              <w:rPr>
                <w:rFonts w:ascii="Times New Roman" w:eastAsia="Times New Roman" w:hAnsi="Times New Roman"/>
                <w:sz w:val="24"/>
                <w:szCs w:val="24"/>
              </w:rPr>
            </w:pPr>
            <w:r w:rsidRPr="00B23D94">
              <w:rPr>
                <w:rFonts w:ascii="Times New Roman" w:hAnsi="Times New Roman"/>
                <w:sz w:val="24"/>
                <w:szCs w:val="24"/>
                <w:lang w:val="en-US"/>
              </w:rPr>
              <w:t>Administered assessment tools per identified need</w:t>
            </w:r>
          </w:p>
          <w:p w14:paraId="34D41E5F" w14:textId="77777777" w:rsidR="006C5214" w:rsidRPr="00B23D94" w:rsidRDefault="006C5214" w:rsidP="00965042">
            <w:pPr>
              <w:numPr>
                <w:ilvl w:val="0"/>
                <w:numId w:val="215"/>
              </w:numPr>
              <w:spacing w:after="0"/>
              <w:ind w:right="-331"/>
              <w:rPr>
                <w:rFonts w:ascii="Times New Roman" w:eastAsia="Times New Roman" w:hAnsi="Times New Roman"/>
                <w:sz w:val="24"/>
                <w:szCs w:val="24"/>
              </w:rPr>
            </w:pPr>
            <w:r w:rsidRPr="00B23D94">
              <w:rPr>
                <w:rFonts w:ascii="Times New Roman" w:hAnsi="Times New Roman"/>
                <w:sz w:val="24"/>
                <w:szCs w:val="24"/>
                <w:lang w:val="en-US"/>
              </w:rPr>
              <w:t>Prepared a needs assessment report as per workplace procedures</w:t>
            </w:r>
          </w:p>
          <w:p w14:paraId="489DE3ED" w14:textId="77777777" w:rsidR="006C5214" w:rsidRPr="00B23D94" w:rsidRDefault="006C5214" w:rsidP="00965042">
            <w:pPr>
              <w:numPr>
                <w:ilvl w:val="0"/>
                <w:numId w:val="215"/>
              </w:numPr>
              <w:spacing w:after="0"/>
              <w:ind w:right="-331"/>
              <w:rPr>
                <w:rFonts w:ascii="Times New Roman" w:eastAsia="Times New Roman" w:hAnsi="Times New Roman"/>
                <w:sz w:val="24"/>
                <w:szCs w:val="24"/>
              </w:rPr>
            </w:pPr>
            <w:r w:rsidRPr="00B23D94">
              <w:rPr>
                <w:rFonts w:ascii="Times New Roman" w:hAnsi="Times New Roman"/>
                <w:sz w:val="24"/>
                <w:szCs w:val="24"/>
                <w:lang w:val="en-US"/>
              </w:rPr>
              <w:t>Developed an individual care plan as per client needs</w:t>
            </w:r>
          </w:p>
          <w:p w14:paraId="6C3DC486" w14:textId="77777777" w:rsidR="006C5214" w:rsidRPr="00B23D94" w:rsidRDefault="006C5214" w:rsidP="00965042">
            <w:pPr>
              <w:numPr>
                <w:ilvl w:val="0"/>
                <w:numId w:val="215"/>
              </w:numPr>
              <w:spacing w:after="0"/>
              <w:ind w:right="-331"/>
              <w:rPr>
                <w:rFonts w:ascii="Times New Roman" w:eastAsia="Times New Roman" w:hAnsi="Times New Roman"/>
                <w:sz w:val="24"/>
                <w:szCs w:val="24"/>
              </w:rPr>
            </w:pPr>
            <w:r w:rsidRPr="00B23D94">
              <w:rPr>
                <w:rFonts w:ascii="Times New Roman" w:hAnsi="Times New Roman"/>
                <w:sz w:val="24"/>
                <w:szCs w:val="24"/>
                <w:lang w:val="en-US"/>
              </w:rPr>
              <w:t>Documented home based care plan outcomes as per workplace procedures</w:t>
            </w:r>
          </w:p>
          <w:p w14:paraId="18A9492F" w14:textId="77777777" w:rsidR="006C5214" w:rsidRPr="00B23D94" w:rsidRDefault="006C5214" w:rsidP="00965042">
            <w:pPr>
              <w:numPr>
                <w:ilvl w:val="0"/>
                <w:numId w:val="215"/>
              </w:numPr>
              <w:spacing w:after="0"/>
              <w:ind w:right="-331"/>
              <w:rPr>
                <w:rFonts w:ascii="Times New Roman" w:eastAsia="Times New Roman" w:hAnsi="Times New Roman"/>
                <w:sz w:val="24"/>
                <w:szCs w:val="24"/>
              </w:rPr>
            </w:pPr>
            <w:r w:rsidRPr="00B23D94">
              <w:rPr>
                <w:rFonts w:ascii="Times New Roman" w:hAnsi="Times New Roman"/>
                <w:sz w:val="24"/>
                <w:szCs w:val="24"/>
                <w:lang w:val="en-US"/>
              </w:rPr>
              <w:t>Identified key indicators of home-based care activities as per client care plans</w:t>
            </w:r>
          </w:p>
          <w:p w14:paraId="31695755" w14:textId="77777777" w:rsidR="006C5214" w:rsidRPr="00B23D94" w:rsidRDefault="006C5214" w:rsidP="00965042">
            <w:pPr>
              <w:numPr>
                <w:ilvl w:val="0"/>
                <w:numId w:val="215"/>
              </w:numPr>
              <w:spacing w:after="0"/>
              <w:ind w:right="-331"/>
              <w:rPr>
                <w:rFonts w:ascii="Times New Roman" w:eastAsia="Times New Roman" w:hAnsi="Times New Roman"/>
                <w:sz w:val="24"/>
                <w:szCs w:val="24"/>
              </w:rPr>
            </w:pPr>
            <w:r w:rsidRPr="00B23D94">
              <w:rPr>
                <w:rFonts w:ascii="Times New Roman" w:hAnsi="Times New Roman"/>
                <w:sz w:val="24"/>
                <w:szCs w:val="24"/>
                <w:lang w:val="en-US"/>
              </w:rPr>
              <w:t>Prepared report as per workplace procedures</w:t>
            </w:r>
          </w:p>
        </w:tc>
      </w:tr>
      <w:tr w:rsidR="006C5214" w:rsidRPr="00B23D94" w14:paraId="27158EAC" w14:textId="77777777" w:rsidTr="00351247">
        <w:tc>
          <w:tcPr>
            <w:tcW w:w="0" w:type="auto"/>
          </w:tcPr>
          <w:p w14:paraId="3829E2B7" w14:textId="77777777" w:rsidR="006C5214" w:rsidRPr="00B23D94" w:rsidRDefault="006C5214" w:rsidP="00965042">
            <w:pPr>
              <w:tabs>
                <w:tab w:val="left" w:pos="2070"/>
              </w:tabs>
              <w:spacing w:after="0"/>
              <w:ind w:left="342" w:hanging="342"/>
              <w:rPr>
                <w:rFonts w:ascii="Times New Roman" w:hAnsi="Times New Roman"/>
                <w:sz w:val="24"/>
                <w:szCs w:val="24"/>
              </w:rPr>
            </w:pPr>
            <w:r w:rsidRPr="00B23D94">
              <w:rPr>
                <w:rFonts w:ascii="Times New Roman" w:hAnsi="Times New Roman"/>
                <w:sz w:val="24"/>
                <w:szCs w:val="24"/>
              </w:rPr>
              <w:t>2. Resource implications</w:t>
            </w:r>
          </w:p>
        </w:tc>
        <w:tc>
          <w:tcPr>
            <w:tcW w:w="0" w:type="auto"/>
          </w:tcPr>
          <w:p w14:paraId="39EB6AE3" w14:textId="77777777" w:rsidR="006C5214" w:rsidRPr="00B23D94" w:rsidRDefault="006C5214" w:rsidP="00965042">
            <w:pPr>
              <w:spacing w:after="0"/>
              <w:rPr>
                <w:rFonts w:ascii="Times New Roman" w:hAnsi="Times New Roman"/>
                <w:sz w:val="24"/>
                <w:szCs w:val="24"/>
              </w:rPr>
            </w:pPr>
            <w:r w:rsidRPr="00B23D94">
              <w:rPr>
                <w:rFonts w:ascii="Times New Roman" w:hAnsi="Times New Roman"/>
                <w:sz w:val="24"/>
                <w:szCs w:val="24"/>
              </w:rPr>
              <w:t>The following resources should be provided:</w:t>
            </w:r>
          </w:p>
          <w:p w14:paraId="1770493B" w14:textId="77777777" w:rsidR="006C5214" w:rsidRPr="00B23D94" w:rsidRDefault="006C5214" w:rsidP="00965042">
            <w:pPr>
              <w:numPr>
                <w:ilvl w:val="0"/>
                <w:numId w:val="216"/>
              </w:numPr>
              <w:spacing w:after="0"/>
              <w:ind w:left="360"/>
              <w:rPr>
                <w:rFonts w:ascii="Times New Roman" w:hAnsi="Times New Roman"/>
                <w:sz w:val="24"/>
                <w:szCs w:val="24"/>
              </w:rPr>
            </w:pPr>
            <w:r w:rsidRPr="00B23D94">
              <w:rPr>
                <w:rFonts w:ascii="Times New Roman" w:hAnsi="Times New Roman"/>
                <w:sz w:val="24"/>
                <w:szCs w:val="24"/>
              </w:rPr>
              <w:t>Appropriately simulated environment where assessment can take place.</w:t>
            </w:r>
          </w:p>
          <w:p w14:paraId="49B609D7" w14:textId="77777777" w:rsidR="006C5214" w:rsidRPr="00B23D94" w:rsidRDefault="006C5214" w:rsidP="00965042">
            <w:pPr>
              <w:numPr>
                <w:ilvl w:val="0"/>
                <w:numId w:val="216"/>
              </w:numPr>
              <w:spacing w:after="0"/>
              <w:ind w:left="360"/>
              <w:rPr>
                <w:rFonts w:ascii="Times New Roman" w:hAnsi="Times New Roman"/>
                <w:sz w:val="24"/>
                <w:szCs w:val="24"/>
              </w:rPr>
            </w:pPr>
            <w:r w:rsidRPr="00B23D94">
              <w:rPr>
                <w:rFonts w:ascii="Times New Roman" w:hAnsi="Times New Roman"/>
                <w:sz w:val="24"/>
                <w:szCs w:val="24"/>
              </w:rPr>
              <w:t>Access to relevant work environment.</w:t>
            </w:r>
          </w:p>
          <w:p w14:paraId="67A459CA" w14:textId="77777777" w:rsidR="006C5214" w:rsidRPr="00B23D94" w:rsidRDefault="006C5214" w:rsidP="00965042">
            <w:pPr>
              <w:numPr>
                <w:ilvl w:val="0"/>
                <w:numId w:val="216"/>
              </w:numPr>
              <w:spacing w:after="0"/>
              <w:ind w:left="360"/>
              <w:rPr>
                <w:rFonts w:ascii="Times New Roman" w:hAnsi="Times New Roman"/>
                <w:sz w:val="24"/>
                <w:szCs w:val="24"/>
              </w:rPr>
            </w:pPr>
            <w:r w:rsidRPr="00B23D94">
              <w:rPr>
                <w:rFonts w:ascii="Times New Roman" w:hAnsi="Times New Roman"/>
                <w:sz w:val="24"/>
                <w:szCs w:val="24"/>
              </w:rPr>
              <w:t>Resources relevant to the proposed activities or tasks.</w:t>
            </w:r>
          </w:p>
        </w:tc>
      </w:tr>
      <w:tr w:rsidR="006C5214" w:rsidRPr="00B23D94" w14:paraId="11FFDD04" w14:textId="77777777" w:rsidTr="00351247">
        <w:tc>
          <w:tcPr>
            <w:tcW w:w="0" w:type="auto"/>
          </w:tcPr>
          <w:p w14:paraId="010F32BB" w14:textId="77777777" w:rsidR="006C5214" w:rsidRPr="00B23D94" w:rsidRDefault="006C5214" w:rsidP="00965042">
            <w:pPr>
              <w:tabs>
                <w:tab w:val="left" w:pos="2070"/>
              </w:tabs>
              <w:spacing w:after="0"/>
              <w:ind w:left="342" w:hanging="342"/>
              <w:rPr>
                <w:rFonts w:ascii="Times New Roman" w:hAnsi="Times New Roman"/>
                <w:sz w:val="24"/>
                <w:szCs w:val="24"/>
              </w:rPr>
            </w:pPr>
            <w:r w:rsidRPr="00B23D94">
              <w:rPr>
                <w:rFonts w:ascii="Times New Roman" w:hAnsi="Times New Roman"/>
                <w:sz w:val="24"/>
                <w:szCs w:val="24"/>
              </w:rPr>
              <w:t>3.  Methods of assessment</w:t>
            </w:r>
          </w:p>
        </w:tc>
        <w:tc>
          <w:tcPr>
            <w:tcW w:w="0" w:type="auto"/>
          </w:tcPr>
          <w:p w14:paraId="3F19E608" w14:textId="77777777" w:rsidR="006C5214" w:rsidRPr="00B23D94" w:rsidRDefault="006C5214" w:rsidP="00965042">
            <w:pPr>
              <w:spacing w:after="0"/>
              <w:rPr>
                <w:rFonts w:ascii="Times New Roman" w:hAnsi="Times New Roman"/>
                <w:sz w:val="24"/>
                <w:szCs w:val="24"/>
              </w:rPr>
            </w:pPr>
            <w:r w:rsidRPr="00B23D94">
              <w:rPr>
                <w:rFonts w:ascii="Times New Roman" w:hAnsi="Times New Roman"/>
                <w:sz w:val="24"/>
                <w:szCs w:val="24"/>
              </w:rPr>
              <w:t xml:space="preserve">Competency in this unit may be assessed through: </w:t>
            </w:r>
          </w:p>
          <w:p w14:paraId="5F9AA04A" w14:textId="77777777" w:rsidR="006C5214" w:rsidRPr="00B23D94" w:rsidRDefault="006C5214" w:rsidP="00965042">
            <w:pPr>
              <w:numPr>
                <w:ilvl w:val="0"/>
                <w:numId w:val="217"/>
              </w:numPr>
              <w:spacing w:after="0"/>
              <w:rPr>
                <w:rFonts w:ascii="Times New Roman" w:hAnsi="Times New Roman"/>
                <w:sz w:val="24"/>
                <w:szCs w:val="24"/>
              </w:rPr>
            </w:pPr>
            <w:r w:rsidRPr="00B23D94">
              <w:rPr>
                <w:rFonts w:ascii="Times New Roman" w:hAnsi="Times New Roman"/>
                <w:sz w:val="24"/>
                <w:szCs w:val="24"/>
              </w:rPr>
              <w:t xml:space="preserve">Practical assessment </w:t>
            </w:r>
          </w:p>
          <w:p w14:paraId="4A0424F4" w14:textId="77777777" w:rsidR="006C5214" w:rsidRPr="00B23D94" w:rsidRDefault="006C5214" w:rsidP="00965042">
            <w:pPr>
              <w:numPr>
                <w:ilvl w:val="0"/>
                <w:numId w:val="217"/>
              </w:numPr>
              <w:spacing w:after="0"/>
              <w:rPr>
                <w:rFonts w:ascii="Times New Roman" w:hAnsi="Times New Roman"/>
                <w:sz w:val="24"/>
                <w:szCs w:val="24"/>
              </w:rPr>
            </w:pPr>
            <w:r w:rsidRPr="00B23D94">
              <w:rPr>
                <w:rFonts w:ascii="Times New Roman" w:hAnsi="Times New Roman"/>
                <w:sz w:val="24"/>
                <w:szCs w:val="24"/>
              </w:rPr>
              <w:t>Oral questioning</w:t>
            </w:r>
          </w:p>
          <w:p w14:paraId="1C0A77F7" w14:textId="77777777" w:rsidR="006C5214" w:rsidRPr="00B23D94" w:rsidRDefault="006C5214" w:rsidP="00965042">
            <w:pPr>
              <w:numPr>
                <w:ilvl w:val="0"/>
                <w:numId w:val="217"/>
              </w:numPr>
              <w:spacing w:after="0"/>
              <w:rPr>
                <w:rFonts w:ascii="Times New Roman" w:hAnsi="Times New Roman"/>
                <w:sz w:val="24"/>
                <w:szCs w:val="24"/>
              </w:rPr>
            </w:pPr>
            <w:r w:rsidRPr="00B23D94">
              <w:rPr>
                <w:rFonts w:ascii="Times New Roman" w:hAnsi="Times New Roman"/>
                <w:sz w:val="24"/>
                <w:szCs w:val="24"/>
              </w:rPr>
              <w:t>Written tests</w:t>
            </w:r>
          </w:p>
          <w:p w14:paraId="58A8F19B" w14:textId="77777777" w:rsidR="006C5214" w:rsidRPr="00B23D94" w:rsidRDefault="006C5214" w:rsidP="00965042">
            <w:pPr>
              <w:numPr>
                <w:ilvl w:val="0"/>
                <w:numId w:val="217"/>
              </w:numPr>
              <w:spacing w:after="0"/>
              <w:rPr>
                <w:rFonts w:ascii="Times New Roman" w:hAnsi="Times New Roman"/>
                <w:sz w:val="24"/>
                <w:szCs w:val="24"/>
              </w:rPr>
            </w:pPr>
            <w:r w:rsidRPr="00B23D94">
              <w:rPr>
                <w:rFonts w:ascii="Times New Roman" w:hAnsi="Times New Roman"/>
                <w:sz w:val="24"/>
                <w:szCs w:val="24"/>
              </w:rPr>
              <w:t>Portfolio of evidence</w:t>
            </w:r>
          </w:p>
          <w:p w14:paraId="6449ADF5" w14:textId="77777777" w:rsidR="006C5214" w:rsidRPr="00B23D94" w:rsidRDefault="006C5214" w:rsidP="00965042">
            <w:pPr>
              <w:numPr>
                <w:ilvl w:val="0"/>
                <w:numId w:val="217"/>
              </w:numPr>
              <w:spacing w:after="0"/>
              <w:rPr>
                <w:rFonts w:ascii="Times New Roman" w:hAnsi="Times New Roman"/>
                <w:sz w:val="24"/>
                <w:szCs w:val="24"/>
              </w:rPr>
            </w:pPr>
            <w:r w:rsidRPr="00B23D94">
              <w:rPr>
                <w:rFonts w:ascii="Times New Roman" w:hAnsi="Times New Roman"/>
                <w:sz w:val="24"/>
                <w:szCs w:val="24"/>
              </w:rPr>
              <w:t>Third party report</w:t>
            </w:r>
          </w:p>
          <w:p w14:paraId="79A38A5C" w14:textId="77777777" w:rsidR="006C5214" w:rsidRPr="00B23D94" w:rsidRDefault="006C5214" w:rsidP="00965042">
            <w:pPr>
              <w:numPr>
                <w:ilvl w:val="0"/>
                <w:numId w:val="217"/>
              </w:numPr>
              <w:tabs>
                <w:tab w:val="left" w:pos="612"/>
              </w:tabs>
              <w:spacing w:after="0"/>
              <w:rPr>
                <w:rFonts w:ascii="Times New Roman" w:eastAsia="Times New Roman" w:hAnsi="Times New Roman"/>
                <w:sz w:val="24"/>
                <w:szCs w:val="24"/>
                <w:lang w:val="en-US"/>
              </w:rPr>
            </w:pPr>
            <w:r w:rsidRPr="00B23D94">
              <w:rPr>
                <w:rFonts w:ascii="Times New Roman" w:hAnsi="Times New Roman"/>
                <w:sz w:val="24"/>
                <w:szCs w:val="24"/>
              </w:rPr>
              <w:t>Case study</w:t>
            </w:r>
          </w:p>
        </w:tc>
      </w:tr>
      <w:tr w:rsidR="006C5214" w:rsidRPr="00B23D94" w14:paraId="018CFF5F" w14:textId="77777777" w:rsidTr="00351247">
        <w:tc>
          <w:tcPr>
            <w:tcW w:w="0" w:type="auto"/>
          </w:tcPr>
          <w:p w14:paraId="1FCEA405" w14:textId="77777777" w:rsidR="006C5214" w:rsidRPr="00B23D94" w:rsidRDefault="006C5214" w:rsidP="00965042">
            <w:pPr>
              <w:tabs>
                <w:tab w:val="left" w:pos="2070"/>
              </w:tabs>
              <w:spacing w:after="0"/>
              <w:ind w:left="342" w:hanging="342"/>
              <w:rPr>
                <w:rFonts w:ascii="Times New Roman" w:hAnsi="Times New Roman"/>
                <w:sz w:val="24"/>
                <w:szCs w:val="24"/>
              </w:rPr>
            </w:pPr>
            <w:r w:rsidRPr="00B23D94">
              <w:rPr>
                <w:rFonts w:ascii="Times New Roman" w:hAnsi="Times New Roman"/>
                <w:sz w:val="24"/>
                <w:szCs w:val="24"/>
              </w:rPr>
              <w:t>4.  Context of assessment</w:t>
            </w:r>
          </w:p>
        </w:tc>
        <w:tc>
          <w:tcPr>
            <w:tcW w:w="0" w:type="auto"/>
          </w:tcPr>
          <w:p w14:paraId="557704D2" w14:textId="77777777" w:rsidR="006C5214" w:rsidRPr="00B23D94" w:rsidRDefault="006C5214" w:rsidP="00965042">
            <w:pPr>
              <w:spacing w:after="0"/>
              <w:rPr>
                <w:rFonts w:ascii="Times New Roman" w:hAnsi="Times New Roman"/>
                <w:sz w:val="24"/>
                <w:szCs w:val="24"/>
              </w:rPr>
            </w:pPr>
            <w:r w:rsidRPr="00B23D94">
              <w:rPr>
                <w:rFonts w:ascii="Times New Roman" w:hAnsi="Times New Roman"/>
                <w:sz w:val="24"/>
                <w:szCs w:val="24"/>
              </w:rPr>
              <w:t xml:space="preserve">Competency may be assessed in a: </w:t>
            </w:r>
          </w:p>
          <w:p w14:paraId="5200BE2F" w14:textId="77777777" w:rsidR="006C5214" w:rsidRPr="00B23D94" w:rsidRDefault="006C5214" w:rsidP="00965042">
            <w:pPr>
              <w:numPr>
                <w:ilvl w:val="0"/>
                <w:numId w:val="218"/>
              </w:numPr>
              <w:tabs>
                <w:tab w:val="left" w:pos="702"/>
              </w:tabs>
              <w:spacing w:after="0"/>
              <w:ind w:right="749"/>
              <w:rPr>
                <w:rFonts w:ascii="Times New Roman" w:hAnsi="Times New Roman"/>
                <w:sz w:val="24"/>
                <w:szCs w:val="24"/>
              </w:rPr>
            </w:pPr>
            <w:r w:rsidRPr="00B23D94">
              <w:rPr>
                <w:rFonts w:ascii="Times New Roman" w:hAnsi="Times New Roman"/>
                <w:sz w:val="24"/>
                <w:szCs w:val="24"/>
              </w:rPr>
              <w:t>Workplace or simulated workplace</w:t>
            </w:r>
          </w:p>
        </w:tc>
      </w:tr>
      <w:tr w:rsidR="006C5214" w:rsidRPr="00B23D94" w14:paraId="10B43508" w14:textId="77777777" w:rsidTr="00351247">
        <w:tc>
          <w:tcPr>
            <w:tcW w:w="0" w:type="auto"/>
          </w:tcPr>
          <w:p w14:paraId="192DA160" w14:textId="77777777" w:rsidR="006C5214" w:rsidRPr="00B23D94" w:rsidRDefault="006C5214" w:rsidP="00965042">
            <w:pPr>
              <w:spacing w:after="0"/>
              <w:ind w:left="296" w:hanging="296"/>
              <w:rPr>
                <w:rFonts w:ascii="Times New Roman" w:hAnsi="Times New Roman"/>
                <w:sz w:val="24"/>
                <w:szCs w:val="24"/>
              </w:rPr>
            </w:pPr>
            <w:r w:rsidRPr="00B23D94">
              <w:rPr>
                <w:rFonts w:ascii="Times New Roman" w:hAnsi="Times New Roman"/>
                <w:sz w:val="24"/>
                <w:szCs w:val="24"/>
              </w:rPr>
              <w:t>5. Guidance information for assessment</w:t>
            </w:r>
          </w:p>
        </w:tc>
        <w:tc>
          <w:tcPr>
            <w:tcW w:w="0" w:type="auto"/>
          </w:tcPr>
          <w:p w14:paraId="0694ACC2" w14:textId="77777777" w:rsidR="006C5214" w:rsidRPr="00B23D94" w:rsidRDefault="006C5214" w:rsidP="00965042">
            <w:pPr>
              <w:spacing w:after="0"/>
              <w:rPr>
                <w:rFonts w:ascii="Times New Roman" w:hAnsi="Times New Roman"/>
                <w:sz w:val="24"/>
                <w:szCs w:val="24"/>
              </w:rPr>
            </w:pPr>
            <w:r w:rsidRPr="00B23D94">
              <w:rPr>
                <w:rFonts w:ascii="Times New Roman" w:hAnsi="Times New Roman"/>
                <w:sz w:val="24"/>
                <w:szCs w:val="24"/>
              </w:rPr>
              <w:t>Holistic assessment with other units relevant to the industry sector and workplace job role is recommended.</w:t>
            </w:r>
          </w:p>
        </w:tc>
      </w:tr>
    </w:tbl>
    <w:p w14:paraId="6C63259E" w14:textId="77777777" w:rsidR="006C5214" w:rsidRPr="00B23D94" w:rsidRDefault="006C5214" w:rsidP="006C5214">
      <w:pPr>
        <w:rPr>
          <w:rFonts w:ascii="Times New Roman" w:hAnsi="Times New Roman"/>
          <w:sz w:val="24"/>
          <w:szCs w:val="24"/>
        </w:rPr>
      </w:pPr>
    </w:p>
    <w:p w14:paraId="32A71F50" w14:textId="77777777" w:rsidR="006C5214" w:rsidRPr="00B23D94" w:rsidRDefault="006C5214" w:rsidP="006C5214">
      <w:pPr>
        <w:spacing w:after="0" w:line="240" w:lineRule="auto"/>
        <w:rPr>
          <w:rFonts w:ascii="Times New Roman" w:hAnsi="Times New Roman"/>
          <w:b/>
          <w:sz w:val="24"/>
          <w:szCs w:val="24"/>
          <w:lang w:eastAsia="en-GB"/>
        </w:rPr>
      </w:pPr>
      <w:r w:rsidRPr="00B23D94">
        <w:rPr>
          <w:rFonts w:ascii="Times New Roman" w:hAnsi="Times New Roman"/>
          <w:sz w:val="24"/>
          <w:szCs w:val="24"/>
        </w:rPr>
        <w:br w:type="page"/>
      </w:r>
    </w:p>
    <w:p w14:paraId="6B2A838E" w14:textId="2D726D86" w:rsidR="006C5214" w:rsidRPr="00B23D94" w:rsidRDefault="006C5214" w:rsidP="00965042">
      <w:pPr>
        <w:pStyle w:val="Heading2"/>
      </w:pPr>
      <w:bookmarkStart w:id="60" w:name="_Toc195695415"/>
      <w:bookmarkStart w:id="61" w:name="_Toc195698694"/>
      <w:bookmarkStart w:id="62" w:name="_Toc195709171"/>
      <w:r w:rsidRPr="00B23D94">
        <w:lastRenderedPageBreak/>
        <w:t>CONDUCT CHILD WELFARE PROGRAMMES</w:t>
      </w:r>
      <w:bookmarkEnd w:id="58"/>
      <w:bookmarkEnd w:id="59"/>
      <w:bookmarkEnd w:id="60"/>
      <w:bookmarkEnd w:id="61"/>
      <w:bookmarkEnd w:id="62"/>
    </w:p>
    <w:p w14:paraId="4C3EB6CF" w14:textId="0D42BA55" w:rsidR="006C5214" w:rsidRPr="00B23D94" w:rsidRDefault="006C5214" w:rsidP="006C5214">
      <w:pPr>
        <w:spacing w:after="0" w:line="360" w:lineRule="auto"/>
        <w:rPr>
          <w:rFonts w:ascii="Times New Roman" w:hAnsi="Times New Roman"/>
          <w:b/>
          <w:sz w:val="24"/>
          <w:szCs w:val="24"/>
        </w:rPr>
      </w:pPr>
      <w:bookmarkStart w:id="63" w:name="_Toc182132402"/>
      <w:r w:rsidRPr="00B23D94">
        <w:rPr>
          <w:rFonts w:ascii="Times New Roman" w:hAnsi="Times New Roman"/>
          <w:b/>
          <w:sz w:val="24"/>
          <w:szCs w:val="24"/>
        </w:rPr>
        <w:t>UNIT CODE: 0923 551 14A</w:t>
      </w:r>
    </w:p>
    <w:p w14:paraId="1CF8001D" w14:textId="77777777" w:rsidR="006C5214" w:rsidRPr="00B23D94" w:rsidRDefault="006C5214" w:rsidP="006C5214">
      <w:pPr>
        <w:spacing w:after="0" w:line="360" w:lineRule="auto"/>
        <w:rPr>
          <w:rFonts w:ascii="Times New Roman" w:hAnsi="Times New Roman"/>
          <w:b/>
          <w:sz w:val="24"/>
          <w:szCs w:val="24"/>
        </w:rPr>
      </w:pPr>
      <w:r w:rsidRPr="00B23D94">
        <w:rPr>
          <w:rFonts w:ascii="Times New Roman" w:hAnsi="Times New Roman"/>
          <w:b/>
          <w:sz w:val="24"/>
          <w:szCs w:val="24"/>
        </w:rPr>
        <w:t>UNIT DESCRIPTION</w:t>
      </w:r>
    </w:p>
    <w:p w14:paraId="71291500" w14:textId="77777777" w:rsidR="006C5214" w:rsidRPr="00B23D94" w:rsidRDefault="006C5214" w:rsidP="006C5214">
      <w:pPr>
        <w:spacing w:after="0" w:line="360" w:lineRule="auto"/>
        <w:jc w:val="both"/>
        <w:rPr>
          <w:rFonts w:ascii="Times New Roman" w:hAnsi="Times New Roman"/>
          <w:sz w:val="24"/>
          <w:szCs w:val="24"/>
        </w:rPr>
      </w:pPr>
      <w:r w:rsidRPr="00B23D94">
        <w:rPr>
          <w:rFonts w:ascii="Times New Roman" w:hAnsi="Times New Roman"/>
          <w:sz w:val="24"/>
          <w:szCs w:val="24"/>
        </w:rPr>
        <w:t>This unit covers the competencies required to carry out child welfare programmes. It involves assessing child welfare issues, developing child welfare program plan, implementing child welfare program plan, evaluating child welfare intervention plan outcomes and documenting child welfare programs.</w:t>
      </w:r>
    </w:p>
    <w:p w14:paraId="5017913E" w14:textId="77777777" w:rsidR="006C5214" w:rsidRPr="00B23D94" w:rsidRDefault="006C5214" w:rsidP="006C5214">
      <w:pPr>
        <w:spacing w:after="0" w:line="360" w:lineRule="auto"/>
        <w:rPr>
          <w:rFonts w:ascii="Times New Roman" w:hAnsi="Times New Roman"/>
          <w:b/>
          <w:sz w:val="24"/>
          <w:szCs w:val="24"/>
        </w:rPr>
      </w:pPr>
    </w:p>
    <w:p w14:paraId="332BD543" w14:textId="77777777" w:rsidR="006C5214" w:rsidRPr="00B23D94" w:rsidRDefault="006C5214" w:rsidP="006C5214">
      <w:pPr>
        <w:spacing w:after="0" w:line="360" w:lineRule="auto"/>
        <w:rPr>
          <w:rFonts w:ascii="Times New Roman" w:hAnsi="Times New Roman"/>
          <w:b/>
          <w:sz w:val="24"/>
          <w:szCs w:val="24"/>
        </w:rPr>
      </w:pPr>
      <w:r w:rsidRPr="00B23D94">
        <w:rPr>
          <w:rFonts w:ascii="Times New Roman" w:hAnsi="Times New Roman"/>
          <w:b/>
          <w:sz w:val="24"/>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6462"/>
      </w:tblGrid>
      <w:tr w:rsidR="006C5214" w:rsidRPr="00B23D94" w14:paraId="26BE1283" w14:textId="77777777" w:rsidTr="00351247">
        <w:tc>
          <w:tcPr>
            <w:tcW w:w="3114" w:type="dxa"/>
          </w:tcPr>
          <w:p w14:paraId="33A127BC" w14:textId="77777777" w:rsidR="006C5214" w:rsidRPr="00B23D94" w:rsidRDefault="006C5214" w:rsidP="00351247">
            <w:pPr>
              <w:spacing w:after="0" w:line="360" w:lineRule="auto"/>
              <w:rPr>
                <w:rFonts w:ascii="Times New Roman" w:hAnsi="Times New Roman"/>
                <w:b/>
                <w:sz w:val="24"/>
                <w:szCs w:val="24"/>
              </w:rPr>
            </w:pPr>
            <w:r w:rsidRPr="00B23D94">
              <w:rPr>
                <w:rFonts w:ascii="Times New Roman" w:hAnsi="Times New Roman"/>
                <w:b/>
                <w:sz w:val="24"/>
                <w:szCs w:val="24"/>
              </w:rPr>
              <w:t xml:space="preserve">ELEMENT </w:t>
            </w:r>
          </w:p>
          <w:p w14:paraId="487E1A35"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These describe the key outcomes which make up workplace functions</w:t>
            </w:r>
          </w:p>
        </w:tc>
        <w:tc>
          <w:tcPr>
            <w:tcW w:w="6462" w:type="dxa"/>
          </w:tcPr>
          <w:p w14:paraId="28C044F6" w14:textId="77777777" w:rsidR="006C5214" w:rsidRPr="00B23D94" w:rsidRDefault="006C5214" w:rsidP="00351247">
            <w:pPr>
              <w:spacing w:after="0" w:line="360" w:lineRule="auto"/>
              <w:rPr>
                <w:rFonts w:ascii="Times New Roman" w:hAnsi="Times New Roman"/>
                <w:b/>
                <w:sz w:val="24"/>
                <w:szCs w:val="24"/>
              </w:rPr>
            </w:pPr>
            <w:r w:rsidRPr="00B23D94">
              <w:rPr>
                <w:rFonts w:ascii="Times New Roman" w:hAnsi="Times New Roman"/>
                <w:b/>
                <w:sz w:val="24"/>
                <w:szCs w:val="24"/>
              </w:rPr>
              <w:t>PERFORMANCE CRITERIA</w:t>
            </w:r>
          </w:p>
          <w:p w14:paraId="732265CF"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These are assessable statements which specify the required level of performance for each of the elements</w:t>
            </w:r>
          </w:p>
          <w:p w14:paraId="09A8AB3E" w14:textId="77777777" w:rsidR="006C5214" w:rsidRPr="00B23D94" w:rsidRDefault="006C5214" w:rsidP="00351247">
            <w:pPr>
              <w:spacing w:after="0" w:line="360" w:lineRule="auto"/>
              <w:rPr>
                <w:rFonts w:ascii="Times New Roman" w:hAnsi="Times New Roman"/>
                <w:b/>
                <w:i/>
                <w:sz w:val="24"/>
                <w:szCs w:val="24"/>
              </w:rPr>
            </w:pPr>
            <w:r w:rsidRPr="00B23D94">
              <w:rPr>
                <w:rFonts w:ascii="Times New Roman" w:hAnsi="Times New Roman"/>
                <w:b/>
                <w:i/>
                <w:sz w:val="24"/>
                <w:szCs w:val="24"/>
              </w:rPr>
              <w:t>(Bold and italicized terms are elaborated in the range)</w:t>
            </w:r>
          </w:p>
        </w:tc>
      </w:tr>
      <w:tr w:rsidR="006C5214" w:rsidRPr="00B23D94" w14:paraId="25E8FD40" w14:textId="77777777" w:rsidTr="00351247">
        <w:trPr>
          <w:trHeight w:val="1835"/>
        </w:trPr>
        <w:tc>
          <w:tcPr>
            <w:tcW w:w="3114" w:type="dxa"/>
          </w:tcPr>
          <w:p w14:paraId="64D8ECC7" w14:textId="77777777" w:rsidR="006C5214" w:rsidRPr="00B23D94" w:rsidRDefault="006C5214" w:rsidP="006C5214">
            <w:pPr>
              <w:numPr>
                <w:ilvl w:val="6"/>
                <w:numId w:val="158"/>
              </w:numPr>
              <w:spacing w:after="0" w:line="360" w:lineRule="auto"/>
              <w:rPr>
                <w:rFonts w:ascii="Times New Roman" w:hAnsi="Times New Roman"/>
                <w:bCs/>
                <w:sz w:val="24"/>
                <w:szCs w:val="24"/>
              </w:rPr>
            </w:pPr>
            <w:r w:rsidRPr="00B23D94">
              <w:rPr>
                <w:rFonts w:ascii="Times New Roman" w:hAnsi="Times New Roman"/>
                <w:bCs/>
                <w:sz w:val="24"/>
                <w:szCs w:val="24"/>
              </w:rPr>
              <w:t>Assess child welfare issues</w:t>
            </w:r>
          </w:p>
          <w:p w14:paraId="7100692E" w14:textId="77777777" w:rsidR="006C5214" w:rsidRPr="00B23D94" w:rsidRDefault="006C5214" w:rsidP="00351247">
            <w:pPr>
              <w:spacing w:after="0" w:line="360" w:lineRule="auto"/>
              <w:rPr>
                <w:rFonts w:ascii="Times New Roman" w:hAnsi="Times New Roman"/>
                <w:sz w:val="24"/>
                <w:szCs w:val="24"/>
              </w:rPr>
            </w:pPr>
          </w:p>
        </w:tc>
        <w:tc>
          <w:tcPr>
            <w:tcW w:w="6462" w:type="dxa"/>
          </w:tcPr>
          <w:p w14:paraId="37CFF037" w14:textId="77777777" w:rsidR="006C5214" w:rsidRPr="00B23D94" w:rsidRDefault="006C5214" w:rsidP="006C5214">
            <w:pPr>
              <w:numPr>
                <w:ilvl w:val="1"/>
                <w:numId w:val="177"/>
              </w:numPr>
              <w:spacing w:after="0" w:line="360" w:lineRule="auto"/>
              <w:rPr>
                <w:rFonts w:ascii="Times New Roman" w:hAnsi="Times New Roman"/>
                <w:sz w:val="24"/>
                <w:szCs w:val="24"/>
              </w:rPr>
            </w:pPr>
            <w:r w:rsidRPr="00B23D94">
              <w:rPr>
                <w:rFonts w:ascii="Times New Roman" w:hAnsi="Times New Roman"/>
                <w:b/>
                <w:i/>
                <w:sz w:val="24"/>
                <w:szCs w:val="24"/>
              </w:rPr>
              <w:t xml:space="preserve">Child welfare issues </w:t>
            </w:r>
            <w:r w:rsidRPr="00B23D94">
              <w:rPr>
                <w:rFonts w:ascii="Times New Roman" w:hAnsi="Times New Roman"/>
                <w:sz w:val="24"/>
                <w:szCs w:val="24"/>
              </w:rPr>
              <w:t>are identified as per workplace procedures</w:t>
            </w:r>
          </w:p>
          <w:p w14:paraId="3F3F340A" w14:textId="77777777" w:rsidR="006C5214" w:rsidRPr="00B23D94" w:rsidRDefault="006C5214" w:rsidP="006C5214">
            <w:pPr>
              <w:numPr>
                <w:ilvl w:val="1"/>
                <w:numId w:val="177"/>
              </w:numPr>
              <w:spacing w:after="0" w:line="360" w:lineRule="auto"/>
              <w:rPr>
                <w:rFonts w:ascii="Times New Roman" w:hAnsi="Times New Roman"/>
                <w:sz w:val="24"/>
                <w:szCs w:val="24"/>
              </w:rPr>
            </w:pPr>
            <w:r w:rsidRPr="00B23D94">
              <w:rPr>
                <w:rFonts w:ascii="Times New Roman" w:hAnsi="Times New Roman"/>
                <w:sz w:val="24"/>
                <w:szCs w:val="24"/>
              </w:rPr>
              <w:t>Child welfare assessment tools are developed based on the identified issue.</w:t>
            </w:r>
          </w:p>
          <w:p w14:paraId="76BC371A" w14:textId="77777777" w:rsidR="006C5214" w:rsidRPr="00B23D94" w:rsidRDefault="006C5214" w:rsidP="006C5214">
            <w:pPr>
              <w:numPr>
                <w:ilvl w:val="1"/>
                <w:numId w:val="177"/>
              </w:numPr>
              <w:spacing w:after="0" w:line="360" w:lineRule="auto"/>
              <w:rPr>
                <w:rFonts w:ascii="Times New Roman" w:hAnsi="Times New Roman"/>
                <w:sz w:val="24"/>
                <w:szCs w:val="24"/>
              </w:rPr>
            </w:pPr>
            <w:r w:rsidRPr="00B23D94">
              <w:rPr>
                <w:rFonts w:ascii="Times New Roman" w:hAnsi="Times New Roman"/>
                <w:sz w:val="24"/>
                <w:szCs w:val="24"/>
              </w:rPr>
              <w:t>Child welfare assessment tools are administered per workplace procedures.</w:t>
            </w:r>
          </w:p>
          <w:p w14:paraId="2D9AC79F" w14:textId="77777777" w:rsidR="006C5214" w:rsidRPr="00B23D94" w:rsidRDefault="006C5214" w:rsidP="006C5214">
            <w:pPr>
              <w:numPr>
                <w:ilvl w:val="1"/>
                <w:numId w:val="177"/>
              </w:numPr>
              <w:spacing w:after="0" w:line="360" w:lineRule="auto"/>
              <w:rPr>
                <w:rFonts w:ascii="Times New Roman" w:hAnsi="Times New Roman"/>
                <w:sz w:val="24"/>
                <w:szCs w:val="24"/>
              </w:rPr>
            </w:pPr>
            <w:r w:rsidRPr="00B23D94">
              <w:rPr>
                <w:rFonts w:ascii="Times New Roman" w:hAnsi="Times New Roman"/>
                <w:sz w:val="24"/>
                <w:szCs w:val="24"/>
              </w:rPr>
              <w:t>Child welfare assessment report is developed as per workplace procedures</w:t>
            </w:r>
          </w:p>
        </w:tc>
      </w:tr>
      <w:tr w:rsidR="006C5214" w:rsidRPr="00B23D94" w14:paraId="1651D1AB" w14:textId="77777777" w:rsidTr="00351247">
        <w:trPr>
          <w:trHeight w:val="278"/>
        </w:trPr>
        <w:tc>
          <w:tcPr>
            <w:tcW w:w="3114" w:type="dxa"/>
          </w:tcPr>
          <w:p w14:paraId="76483599"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2. Develop child welfare plan</w:t>
            </w:r>
          </w:p>
        </w:tc>
        <w:tc>
          <w:tcPr>
            <w:tcW w:w="6462" w:type="dxa"/>
          </w:tcPr>
          <w:p w14:paraId="4B3D1502" w14:textId="77777777" w:rsidR="006C5214" w:rsidRPr="00B23D94" w:rsidRDefault="006C5214" w:rsidP="006C5214">
            <w:pPr>
              <w:numPr>
                <w:ilvl w:val="1"/>
                <w:numId w:val="77"/>
              </w:numPr>
              <w:spacing w:after="0" w:line="360" w:lineRule="auto"/>
              <w:ind w:left="360"/>
              <w:rPr>
                <w:rFonts w:ascii="Times New Roman" w:hAnsi="Times New Roman"/>
                <w:sz w:val="24"/>
                <w:szCs w:val="24"/>
              </w:rPr>
            </w:pPr>
            <w:r w:rsidRPr="00B23D94">
              <w:rPr>
                <w:rFonts w:ascii="Times New Roman" w:hAnsi="Times New Roman"/>
                <w:sz w:val="24"/>
                <w:szCs w:val="24"/>
              </w:rPr>
              <w:t xml:space="preserve">Child welfare </w:t>
            </w:r>
            <w:r w:rsidRPr="00B23D94">
              <w:rPr>
                <w:rFonts w:ascii="Times New Roman" w:hAnsi="Times New Roman"/>
                <w:b/>
                <w:i/>
                <w:sz w:val="24"/>
                <w:szCs w:val="24"/>
              </w:rPr>
              <w:t xml:space="preserve">intervention plan </w:t>
            </w:r>
            <w:r w:rsidRPr="00B23D94">
              <w:rPr>
                <w:rFonts w:ascii="Times New Roman" w:hAnsi="Times New Roman"/>
                <w:sz w:val="24"/>
                <w:szCs w:val="24"/>
              </w:rPr>
              <w:t>is developed as per identified child welfare issues.</w:t>
            </w:r>
          </w:p>
          <w:p w14:paraId="015BD342" w14:textId="77777777" w:rsidR="006C5214" w:rsidRPr="00B23D94" w:rsidRDefault="006C5214" w:rsidP="006C5214">
            <w:pPr>
              <w:numPr>
                <w:ilvl w:val="1"/>
                <w:numId w:val="77"/>
              </w:numPr>
              <w:spacing w:after="0" w:line="360" w:lineRule="auto"/>
              <w:ind w:left="360"/>
              <w:rPr>
                <w:rFonts w:ascii="Times New Roman" w:hAnsi="Times New Roman"/>
                <w:sz w:val="24"/>
                <w:szCs w:val="24"/>
              </w:rPr>
            </w:pPr>
            <w:r w:rsidRPr="00B23D94">
              <w:rPr>
                <w:rFonts w:ascii="Times New Roman" w:hAnsi="Times New Roman"/>
                <w:sz w:val="24"/>
                <w:szCs w:val="24"/>
              </w:rPr>
              <w:t xml:space="preserve">Child welfare </w:t>
            </w:r>
            <w:r w:rsidRPr="00B23D94">
              <w:rPr>
                <w:rFonts w:ascii="Times New Roman" w:hAnsi="Times New Roman"/>
                <w:b/>
                <w:i/>
                <w:sz w:val="24"/>
                <w:szCs w:val="24"/>
              </w:rPr>
              <w:t xml:space="preserve">Resources </w:t>
            </w:r>
            <w:r w:rsidRPr="00B23D94">
              <w:rPr>
                <w:rFonts w:ascii="Times New Roman" w:hAnsi="Times New Roman"/>
                <w:sz w:val="24"/>
                <w:szCs w:val="24"/>
              </w:rPr>
              <w:t>are identified as per identified child welfare issues.</w:t>
            </w:r>
          </w:p>
          <w:p w14:paraId="3AC4432C" w14:textId="77777777" w:rsidR="006C5214" w:rsidRPr="00B23D94" w:rsidRDefault="006C5214" w:rsidP="006C5214">
            <w:pPr>
              <w:numPr>
                <w:ilvl w:val="1"/>
                <w:numId w:val="77"/>
              </w:numPr>
              <w:spacing w:after="0" w:line="360" w:lineRule="auto"/>
              <w:ind w:left="360"/>
              <w:rPr>
                <w:rFonts w:ascii="Times New Roman" w:hAnsi="Times New Roman"/>
                <w:sz w:val="24"/>
                <w:szCs w:val="24"/>
              </w:rPr>
            </w:pPr>
            <w:r w:rsidRPr="00B23D94">
              <w:rPr>
                <w:rFonts w:ascii="Times New Roman" w:hAnsi="Times New Roman"/>
                <w:sz w:val="24"/>
                <w:szCs w:val="24"/>
              </w:rPr>
              <w:t xml:space="preserve">Child welfare relevant </w:t>
            </w:r>
            <w:r w:rsidRPr="00B23D94">
              <w:rPr>
                <w:rFonts w:ascii="Times New Roman" w:hAnsi="Times New Roman"/>
                <w:b/>
                <w:i/>
                <w:sz w:val="24"/>
                <w:szCs w:val="24"/>
              </w:rPr>
              <w:t>stakeholders</w:t>
            </w:r>
            <w:r w:rsidRPr="00B23D94">
              <w:rPr>
                <w:rFonts w:ascii="Times New Roman" w:hAnsi="Times New Roman"/>
                <w:sz w:val="24"/>
                <w:szCs w:val="24"/>
              </w:rPr>
              <w:t xml:space="preserve"> are engaged as per identified issue.</w:t>
            </w:r>
          </w:p>
        </w:tc>
      </w:tr>
      <w:tr w:rsidR="006C5214" w:rsidRPr="00B23D94" w14:paraId="4C31C8A5" w14:textId="77777777" w:rsidTr="00351247">
        <w:trPr>
          <w:trHeight w:val="278"/>
        </w:trPr>
        <w:tc>
          <w:tcPr>
            <w:tcW w:w="3114" w:type="dxa"/>
          </w:tcPr>
          <w:p w14:paraId="5BE55487"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3. Implement child welfare plan</w:t>
            </w:r>
          </w:p>
        </w:tc>
        <w:tc>
          <w:tcPr>
            <w:tcW w:w="6462" w:type="dxa"/>
          </w:tcPr>
          <w:p w14:paraId="07E89CDB" w14:textId="77777777" w:rsidR="006C5214" w:rsidRPr="00B23D94" w:rsidRDefault="006C5214" w:rsidP="006C5214">
            <w:pPr>
              <w:numPr>
                <w:ilvl w:val="0"/>
                <w:numId w:val="178"/>
              </w:numPr>
              <w:spacing w:after="0" w:line="360" w:lineRule="auto"/>
              <w:ind w:left="360"/>
              <w:rPr>
                <w:rFonts w:ascii="Times New Roman" w:hAnsi="Times New Roman"/>
                <w:sz w:val="24"/>
                <w:szCs w:val="24"/>
              </w:rPr>
            </w:pPr>
            <w:r w:rsidRPr="00B23D94">
              <w:rPr>
                <w:rFonts w:ascii="Times New Roman" w:hAnsi="Times New Roman"/>
                <w:sz w:val="24"/>
                <w:szCs w:val="24"/>
              </w:rPr>
              <w:t>Care givers are empowered to give support based on the identified issues</w:t>
            </w:r>
          </w:p>
          <w:p w14:paraId="01D640EC" w14:textId="77777777" w:rsidR="006C5214" w:rsidRPr="00B23D94" w:rsidRDefault="006C5214" w:rsidP="006C5214">
            <w:pPr>
              <w:numPr>
                <w:ilvl w:val="0"/>
                <w:numId w:val="178"/>
              </w:numPr>
              <w:spacing w:after="0" w:line="360" w:lineRule="auto"/>
              <w:ind w:left="360"/>
              <w:rPr>
                <w:rFonts w:ascii="Times New Roman" w:hAnsi="Times New Roman"/>
                <w:sz w:val="24"/>
                <w:szCs w:val="24"/>
              </w:rPr>
            </w:pPr>
            <w:r w:rsidRPr="00B23D94">
              <w:rPr>
                <w:rFonts w:ascii="Times New Roman" w:hAnsi="Times New Roman"/>
                <w:sz w:val="24"/>
                <w:szCs w:val="24"/>
              </w:rPr>
              <w:t xml:space="preserve">Children are empowered with </w:t>
            </w:r>
            <w:r w:rsidRPr="00B23D94">
              <w:rPr>
                <w:rFonts w:ascii="Times New Roman" w:hAnsi="Times New Roman"/>
                <w:b/>
                <w:i/>
                <w:sz w:val="24"/>
                <w:szCs w:val="24"/>
              </w:rPr>
              <w:t>life skills</w:t>
            </w:r>
            <w:r w:rsidRPr="00B23D94">
              <w:rPr>
                <w:rFonts w:ascii="Times New Roman" w:hAnsi="Times New Roman"/>
                <w:sz w:val="24"/>
                <w:szCs w:val="24"/>
              </w:rPr>
              <w:t xml:space="preserve"> based on identified issue.</w:t>
            </w:r>
          </w:p>
          <w:p w14:paraId="13855C87" w14:textId="77777777" w:rsidR="006C5214" w:rsidRPr="00B23D94" w:rsidRDefault="006C5214" w:rsidP="006C5214">
            <w:pPr>
              <w:numPr>
                <w:ilvl w:val="0"/>
                <w:numId w:val="178"/>
              </w:numPr>
              <w:spacing w:after="0" w:line="360" w:lineRule="auto"/>
              <w:ind w:left="360"/>
              <w:rPr>
                <w:rFonts w:ascii="Times New Roman" w:hAnsi="Times New Roman"/>
                <w:sz w:val="24"/>
                <w:szCs w:val="24"/>
              </w:rPr>
            </w:pPr>
            <w:r w:rsidRPr="00B23D94">
              <w:rPr>
                <w:rFonts w:ascii="Times New Roman" w:hAnsi="Times New Roman"/>
                <w:sz w:val="24"/>
                <w:szCs w:val="24"/>
              </w:rPr>
              <w:t>Networking with child protection partners is carried as per identified child welfare issue.</w:t>
            </w:r>
          </w:p>
          <w:p w14:paraId="7E3B62C2" w14:textId="77777777" w:rsidR="006C5214" w:rsidRPr="00B23D94" w:rsidRDefault="006C5214" w:rsidP="006C5214">
            <w:pPr>
              <w:numPr>
                <w:ilvl w:val="0"/>
                <w:numId w:val="178"/>
              </w:numPr>
              <w:spacing w:after="0" w:line="360" w:lineRule="auto"/>
              <w:ind w:left="360"/>
              <w:rPr>
                <w:rFonts w:ascii="Times New Roman" w:hAnsi="Times New Roman"/>
                <w:sz w:val="24"/>
                <w:szCs w:val="24"/>
              </w:rPr>
            </w:pPr>
            <w:r w:rsidRPr="00B23D94">
              <w:rPr>
                <w:rFonts w:ascii="Times New Roman" w:hAnsi="Times New Roman"/>
                <w:sz w:val="24"/>
                <w:szCs w:val="24"/>
              </w:rPr>
              <w:lastRenderedPageBreak/>
              <w:t>Resources are allocated as per the workplace procedures.</w:t>
            </w:r>
          </w:p>
          <w:p w14:paraId="4748BAC4" w14:textId="77777777" w:rsidR="006C5214" w:rsidRPr="00B23D94" w:rsidRDefault="006C5214" w:rsidP="006C5214">
            <w:pPr>
              <w:numPr>
                <w:ilvl w:val="0"/>
                <w:numId w:val="178"/>
              </w:numPr>
              <w:spacing w:after="0" w:line="360" w:lineRule="auto"/>
              <w:ind w:left="360"/>
              <w:rPr>
                <w:rFonts w:ascii="Times New Roman" w:hAnsi="Times New Roman"/>
                <w:sz w:val="24"/>
                <w:szCs w:val="24"/>
              </w:rPr>
            </w:pPr>
            <w:r w:rsidRPr="00B23D94">
              <w:rPr>
                <w:rFonts w:ascii="Times New Roman" w:hAnsi="Times New Roman"/>
                <w:sz w:val="24"/>
                <w:szCs w:val="24"/>
              </w:rPr>
              <w:t>Referrals are made as the workplace procedures.</w:t>
            </w:r>
          </w:p>
        </w:tc>
      </w:tr>
      <w:tr w:rsidR="006C5214" w:rsidRPr="00B23D94" w14:paraId="5E3E5C82" w14:textId="77777777" w:rsidTr="00351247">
        <w:trPr>
          <w:trHeight w:val="3815"/>
        </w:trPr>
        <w:tc>
          <w:tcPr>
            <w:tcW w:w="3114" w:type="dxa"/>
          </w:tcPr>
          <w:p w14:paraId="2CEB3ACF"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lastRenderedPageBreak/>
              <w:t>4.Evaluate intervention plan outcomes</w:t>
            </w:r>
          </w:p>
        </w:tc>
        <w:tc>
          <w:tcPr>
            <w:tcW w:w="6462" w:type="dxa"/>
          </w:tcPr>
          <w:p w14:paraId="573BDB02" w14:textId="77777777" w:rsidR="006C5214" w:rsidRPr="00B23D94" w:rsidRDefault="006C5214" w:rsidP="006C5214">
            <w:pPr>
              <w:numPr>
                <w:ilvl w:val="0"/>
                <w:numId w:val="179"/>
              </w:numPr>
              <w:spacing w:after="0" w:line="360" w:lineRule="auto"/>
              <w:ind w:left="360"/>
              <w:rPr>
                <w:rFonts w:ascii="Times New Roman" w:hAnsi="Times New Roman"/>
                <w:sz w:val="24"/>
                <w:szCs w:val="24"/>
              </w:rPr>
            </w:pPr>
            <w:r w:rsidRPr="00B23D94">
              <w:rPr>
                <w:rFonts w:ascii="Times New Roman" w:hAnsi="Times New Roman"/>
                <w:sz w:val="24"/>
                <w:szCs w:val="24"/>
              </w:rPr>
              <w:t>Child welfare intervention plan outcomes are reviewed.</w:t>
            </w:r>
          </w:p>
          <w:p w14:paraId="2E4DC454" w14:textId="77777777" w:rsidR="006C5214" w:rsidRPr="00B23D94" w:rsidRDefault="006C5214" w:rsidP="006C5214">
            <w:pPr>
              <w:numPr>
                <w:ilvl w:val="0"/>
                <w:numId w:val="179"/>
              </w:numPr>
              <w:spacing w:after="0" w:line="360" w:lineRule="auto"/>
              <w:ind w:left="360"/>
              <w:rPr>
                <w:rFonts w:ascii="Times New Roman" w:hAnsi="Times New Roman"/>
                <w:sz w:val="24"/>
                <w:szCs w:val="24"/>
              </w:rPr>
            </w:pPr>
            <w:r w:rsidRPr="00B23D94">
              <w:rPr>
                <w:rFonts w:ascii="Times New Roman" w:hAnsi="Times New Roman"/>
                <w:sz w:val="24"/>
                <w:szCs w:val="24"/>
              </w:rPr>
              <w:t>Child welfare follow up activities are established as per workplace procedures.</w:t>
            </w:r>
          </w:p>
          <w:p w14:paraId="787193DE" w14:textId="77777777" w:rsidR="006C5214" w:rsidRPr="00B23D94" w:rsidRDefault="006C5214" w:rsidP="006C5214">
            <w:pPr>
              <w:numPr>
                <w:ilvl w:val="0"/>
                <w:numId w:val="179"/>
              </w:numPr>
              <w:spacing w:after="0" w:line="360" w:lineRule="auto"/>
              <w:ind w:left="360"/>
              <w:rPr>
                <w:rFonts w:ascii="Times New Roman" w:hAnsi="Times New Roman"/>
                <w:sz w:val="24"/>
                <w:szCs w:val="24"/>
              </w:rPr>
            </w:pPr>
            <w:r w:rsidRPr="00B23D94">
              <w:rPr>
                <w:rFonts w:ascii="Times New Roman" w:hAnsi="Times New Roman"/>
                <w:sz w:val="24"/>
                <w:szCs w:val="24"/>
              </w:rPr>
              <w:t>Child welfare referrals are made as per the workplace procedures.</w:t>
            </w:r>
          </w:p>
          <w:p w14:paraId="3842A52F" w14:textId="77777777" w:rsidR="006C5214" w:rsidRPr="00B23D94" w:rsidRDefault="006C5214" w:rsidP="006C5214">
            <w:pPr>
              <w:numPr>
                <w:ilvl w:val="0"/>
                <w:numId w:val="179"/>
              </w:numPr>
              <w:spacing w:after="0" w:line="360" w:lineRule="auto"/>
              <w:ind w:left="360"/>
              <w:rPr>
                <w:rFonts w:ascii="Times New Roman" w:hAnsi="Times New Roman"/>
                <w:sz w:val="24"/>
                <w:szCs w:val="24"/>
              </w:rPr>
            </w:pPr>
            <w:r w:rsidRPr="00B23D94">
              <w:rPr>
                <w:rFonts w:ascii="Times New Roman" w:hAnsi="Times New Roman"/>
                <w:sz w:val="24"/>
                <w:szCs w:val="24"/>
              </w:rPr>
              <w:t>Child welfare termination process is initiated as per workplace procedures.</w:t>
            </w:r>
          </w:p>
          <w:p w14:paraId="6FC7C786" w14:textId="77777777" w:rsidR="006C5214" w:rsidRPr="00B23D94" w:rsidRDefault="006C5214" w:rsidP="006C5214">
            <w:pPr>
              <w:numPr>
                <w:ilvl w:val="0"/>
                <w:numId w:val="179"/>
              </w:numPr>
              <w:spacing w:after="0" w:line="360" w:lineRule="auto"/>
              <w:ind w:left="360"/>
              <w:rPr>
                <w:rFonts w:ascii="Times New Roman" w:hAnsi="Times New Roman"/>
                <w:sz w:val="24"/>
                <w:szCs w:val="24"/>
              </w:rPr>
            </w:pPr>
            <w:r w:rsidRPr="00B23D94">
              <w:rPr>
                <w:rFonts w:ascii="Times New Roman" w:hAnsi="Times New Roman"/>
                <w:sz w:val="24"/>
                <w:szCs w:val="24"/>
              </w:rPr>
              <w:t>Child welfare intervention plan outcomes report is prepared and shared as per the workplace procedures.</w:t>
            </w:r>
          </w:p>
        </w:tc>
      </w:tr>
      <w:tr w:rsidR="006C5214" w:rsidRPr="00B23D94" w14:paraId="52A92E11" w14:textId="77777777" w:rsidTr="00351247">
        <w:trPr>
          <w:trHeight w:val="278"/>
        </w:trPr>
        <w:tc>
          <w:tcPr>
            <w:tcW w:w="3114" w:type="dxa"/>
          </w:tcPr>
          <w:p w14:paraId="196FD8BF"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5.Document child welfare programs</w:t>
            </w:r>
          </w:p>
        </w:tc>
        <w:tc>
          <w:tcPr>
            <w:tcW w:w="6462" w:type="dxa"/>
          </w:tcPr>
          <w:p w14:paraId="72DAD1FA" w14:textId="77777777" w:rsidR="006C5214" w:rsidRPr="00B23D94" w:rsidRDefault="006C5214" w:rsidP="006C5214">
            <w:pPr>
              <w:numPr>
                <w:ilvl w:val="1"/>
                <w:numId w:val="141"/>
              </w:numPr>
              <w:spacing w:after="0" w:line="360" w:lineRule="auto"/>
              <w:rPr>
                <w:rFonts w:ascii="Times New Roman" w:hAnsi="Times New Roman"/>
                <w:sz w:val="24"/>
                <w:szCs w:val="24"/>
              </w:rPr>
            </w:pPr>
            <w:r w:rsidRPr="00B23D94">
              <w:rPr>
                <w:rFonts w:ascii="Times New Roman" w:hAnsi="Times New Roman"/>
                <w:sz w:val="24"/>
                <w:szCs w:val="24"/>
              </w:rPr>
              <w:t>Child welfare documentation analysis is conducted as per the workplace procedures.</w:t>
            </w:r>
          </w:p>
          <w:p w14:paraId="4FB665AC" w14:textId="77777777" w:rsidR="006C5214" w:rsidRPr="00B23D94" w:rsidRDefault="006C5214" w:rsidP="006C5214">
            <w:pPr>
              <w:numPr>
                <w:ilvl w:val="1"/>
                <w:numId w:val="141"/>
              </w:numPr>
              <w:spacing w:after="0" w:line="360" w:lineRule="auto"/>
              <w:rPr>
                <w:rFonts w:ascii="Times New Roman" w:hAnsi="Times New Roman"/>
                <w:sz w:val="24"/>
                <w:szCs w:val="24"/>
              </w:rPr>
            </w:pPr>
            <w:r w:rsidRPr="00B23D94">
              <w:rPr>
                <w:rFonts w:ascii="Times New Roman" w:hAnsi="Times New Roman"/>
                <w:sz w:val="24"/>
                <w:szCs w:val="24"/>
              </w:rPr>
              <w:t>Child welfare documentation procedures are identified as per workplace procedures</w:t>
            </w:r>
          </w:p>
          <w:p w14:paraId="23674915" w14:textId="77777777" w:rsidR="006C5214" w:rsidRPr="00B23D94" w:rsidRDefault="006C5214" w:rsidP="006C5214">
            <w:pPr>
              <w:numPr>
                <w:ilvl w:val="1"/>
                <w:numId w:val="141"/>
              </w:numPr>
              <w:spacing w:after="0" w:line="360" w:lineRule="auto"/>
              <w:rPr>
                <w:rFonts w:ascii="Times New Roman" w:hAnsi="Times New Roman"/>
                <w:sz w:val="24"/>
                <w:szCs w:val="24"/>
              </w:rPr>
            </w:pPr>
            <w:r w:rsidRPr="00B23D94">
              <w:rPr>
                <w:rFonts w:ascii="Times New Roman" w:hAnsi="Times New Roman"/>
                <w:sz w:val="24"/>
                <w:szCs w:val="24"/>
              </w:rPr>
              <w:t>Child welfare documentation tools are prepared as per workplace procedures.</w:t>
            </w:r>
          </w:p>
          <w:p w14:paraId="4C6B7D0D" w14:textId="77777777" w:rsidR="006C5214" w:rsidRPr="00B23D94" w:rsidRDefault="006C5214" w:rsidP="006C5214">
            <w:pPr>
              <w:numPr>
                <w:ilvl w:val="1"/>
                <w:numId w:val="141"/>
              </w:numPr>
              <w:spacing w:after="0" w:line="360" w:lineRule="auto"/>
              <w:rPr>
                <w:rFonts w:ascii="Times New Roman" w:hAnsi="Times New Roman"/>
                <w:sz w:val="24"/>
                <w:szCs w:val="24"/>
              </w:rPr>
            </w:pPr>
            <w:r w:rsidRPr="00B23D94">
              <w:rPr>
                <w:rFonts w:ascii="Times New Roman" w:hAnsi="Times New Roman"/>
                <w:sz w:val="24"/>
                <w:szCs w:val="24"/>
              </w:rPr>
              <w:t>Child welfare documentation is carried out as per workplace procedures</w:t>
            </w:r>
          </w:p>
        </w:tc>
      </w:tr>
    </w:tbl>
    <w:p w14:paraId="3F5933EB" w14:textId="77777777" w:rsidR="006C5214" w:rsidRPr="00B23D94" w:rsidRDefault="006C5214" w:rsidP="006C5214">
      <w:pPr>
        <w:widowControl w:val="0"/>
        <w:autoSpaceDE w:val="0"/>
        <w:autoSpaceDN w:val="0"/>
        <w:adjustRightInd w:val="0"/>
        <w:spacing w:after="0" w:line="360" w:lineRule="auto"/>
        <w:ind w:left="140" w:right="7151"/>
        <w:jc w:val="both"/>
        <w:rPr>
          <w:rFonts w:ascii="Times New Roman" w:hAnsi="Times New Roman"/>
          <w:b/>
          <w:bCs/>
          <w:sz w:val="24"/>
          <w:szCs w:val="24"/>
        </w:rPr>
      </w:pPr>
    </w:p>
    <w:p w14:paraId="5C298DDE" w14:textId="77777777" w:rsidR="006C5214" w:rsidRPr="00B23D94" w:rsidRDefault="006C5214" w:rsidP="006C5214">
      <w:pPr>
        <w:widowControl w:val="0"/>
        <w:autoSpaceDE w:val="0"/>
        <w:autoSpaceDN w:val="0"/>
        <w:adjustRightInd w:val="0"/>
        <w:spacing w:after="0" w:line="360" w:lineRule="auto"/>
        <w:ind w:right="7151"/>
        <w:jc w:val="both"/>
        <w:rPr>
          <w:rFonts w:ascii="Times New Roman" w:hAnsi="Times New Roman"/>
          <w:b/>
          <w:bCs/>
          <w:sz w:val="24"/>
          <w:szCs w:val="24"/>
        </w:rPr>
      </w:pPr>
    </w:p>
    <w:p w14:paraId="2C4F5300" w14:textId="77777777" w:rsidR="00965042" w:rsidRPr="00B23D94" w:rsidRDefault="00965042">
      <w:pPr>
        <w:spacing w:after="0" w:line="240" w:lineRule="auto"/>
        <w:rPr>
          <w:rFonts w:ascii="Times New Roman" w:hAnsi="Times New Roman"/>
          <w:b/>
          <w:sz w:val="24"/>
          <w:szCs w:val="24"/>
        </w:rPr>
      </w:pPr>
      <w:r w:rsidRPr="00B23D94">
        <w:rPr>
          <w:rFonts w:ascii="Times New Roman" w:hAnsi="Times New Roman"/>
          <w:b/>
          <w:sz w:val="24"/>
          <w:szCs w:val="24"/>
        </w:rPr>
        <w:br w:type="page"/>
      </w:r>
    </w:p>
    <w:p w14:paraId="41347323" w14:textId="53F2FFE2" w:rsidR="006C5214" w:rsidRPr="00B23D94" w:rsidRDefault="006C5214" w:rsidP="006C5214">
      <w:pPr>
        <w:spacing w:after="0" w:line="360" w:lineRule="auto"/>
        <w:rPr>
          <w:rFonts w:ascii="Times New Roman" w:hAnsi="Times New Roman"/>
          <w:b/>
          <w:sz w:val="24"/>
          <w:szCs w:val="24"/>
        </w:rPr>
      </w:pPr>
      <w:r w:rsidRPr="00B23D94">
        <w:rPr>
          <w:rFonts w:ascii="Times New Roman" w:hAnsi="Times New Roman"/>
          <w:b/>
          <w:sz w:val="24"/>
          <w:szCs w:val="24"/>
        </w:rPr>
        <w:lastRenderedPageBreak/>
        <w:t>RANGE OF VARIABLES</w:t>
      </w:r>
    </w:p>
    <w:tbl>
      <w:tblPr>
        <w:tblpPr w:leftFromText="180" w:rightFromText="180" w:vertAnchor="text" w:horzAnchor="margin" w:tblpY="1675"/>
        <w:tblW w:w="8712" w:type="dxa"/>
        <w:tblLayout w:type="fixed"/>
        <w:tblCellMar>
          <w:left w:w="0" w:type="dxa"/>
          <w:right w:w="0" w:type="dxa"/>
        </w:tblCellMar>
        <w:tblLook w:val="04A0" w:firstRow="1" w:lastRow="0" w:firstColumn="1" w:lastColumn="0" w:noHBand="0" w:noVBand="1"/>
      </w:tblPr>
      <w:tblGrid>
        <w:gridCol w:w="2387"/>
        <w:gridCol w:w="6325"/>
      </w:tblGrid>
      <w:tr w:rsidR="006C5214" w:rsidRPr="00B23D94" w14:paraId="399333DD" w14:textId="77777777" w:rsidTr="00965042">
        <w:trPr>
          <w:trHeight w:hRule="exact" w:val="617"/>
        </w:trPr>
        <w:tc>
          <w:tcPr>
            <w:tcW w:w="2387" w:type="dxa"/>
            <w:tcBorders>
              <w:top w:val="single" w:sz="4" w:space="0" w:color="000000"/>
              <w:left w:val="single" w:sz="4" w:space="0" w:color="000000"/>
              <w:bottom w:val="single" w:sz="4" w:space="0" w:color="000000"/>
              <w:right w:val="single" w:sz="4" w:space="0" w:color="000000"/>
            </w:tcBorders>
          </w:tcPr>
          <w:p w14:paraId="1431D85D" w14:textId="77777777" w:rsidR="006C5214" w:rsidRPr="00B23D94" w:rsidRDefault="006C5214" w:rsidP="00965042">
            <w:pPr>
              <w:widowControl w:val="0"/>
              <w:autoSpaceDE w:val="0"/>
              <w:autoSpaceDN w:val="0"/>
              <w:adjustRightInd w:val="0"/>
              <w:spacing w:after="0" w:line="360" w:lineRule="auto"/>
              <w:rPr>
                <w:rFonts w:ascii="Times New Roman" w:hAnsi="Times New Roman"/>
                <w:sz w:val="24"/>
                <w:szCs w:val="24"/>
              </w:rPr>
            </w:pPr>
            <w:r w:rsidRPr="00B23D94">
              <w:rPr>
                <w:rFonts w:ascii="Times New Roman" w:hAnsi="Times New Roman"/>
                <w:b/>
                <w:bCs/>
                <w:sz w:val="24"/>
                <w:szCs w:val="24"/>
              </w:rPr>
              <w:t>V</w:t>
            </w:r>
            <w:r w:rsidRPr="00B23D94">
              <w:rPr>
                <w:rFonts w:ascii="Times New Roman" w:hAnsi="Times New Roman"/>
                <w:b/>
                <w:bCs/>
                <w:spacing w:val="-1"/>
                <w:sz w:val="24"/>
                <w:szCs w:val="24"/>
              </w:rPr>
              <w:t>A</w:t>
            </w:r>
            <w:r w:rsidRPr="00B23D94">
              <w:rPr>
                <w:rFonts w:ascii="Times New Roman" w:hAnsi="Times New Roman"/>
                <w:b/>
                <w:bCs/>
                <w:sz w:val="24"/>
                <w:szCs w:val="24"/>
              </w:rPr>
              <w:t>RI</w:t>
            </w:r>
            <w:r w:rsidRPr="00B23D94">
              <w:rPr>
                <w:rFonts w:ascii="Times New Roman" w:hAnsi="Times New Roman"/>
                <w:b/>
                <w:bCs/>
                <w:spacing w:val="-1"/>
                <w:sz w:val="24"/>
                <w:szCs w:val="24"/>
              </w:rPr>
              <w:t>A</w:t>
            </w:r>
            <w:r w:rsidRPr="00B23D94">
              <w:rPr>
                <w:rFonts w:ascii="Times New Roman" w:hAnsi="Times New Roman"/>
                <w:b/>
                <w:bCs/>
                <w:sz w:val="24"/>
                <w:szCs w:val="24"/>
              </w:rPr>
              <w:t>BLE</w:t>
            </w:r>
          </w:p>
        </w:tc>
        <w:tc>
          <w:tcPr>
            <w:tcW w:w="6325" w:type="dxa"/>
            <w:tcBorders>
              <w:top w:val="single" w:sz="4" w:space="0" w:color="000000"/>
              <w:left w:val="single" w:sz="4" w:space="0" w:color="000000"/>
              <w:bottom w:val="single" w:sz="4" w:space="0" w:color="000000"/>
              <w:right w:val="single" w:sz="4" w:space="0" w:color="000000"/>
            </w:tcBorders>
          </w:tcPr>
          <w:p w14:paraId="574628AC" w14:textId="77777777" w:rsidR="006C5214" w:rsidRPr="00B23D94" w:rsidRDefault="006C5214" w:rsidP="00965042">
            <w:pPr>
              <w:widowControl w:val="0"/>
              <w:autoSpaceDE w:val="0"/>
              <w:autoSpaceDN w:val="0"/>
              <w:adjustRightInd w:val="0"/>
              <w:spacing w:after="0" w:line="360" w:lineRule="auto"/>
              <w:ind w:left="2590" w:right="2767"/>
              <w:jc w:val="center"/>
              <w:rPr>
                <w:rFonts w:ascii="Times New Roman" w:hAnsi="Times New Roman"/>
                <w:sz w:val="24"/>
                <w:szCs w:val="24"/>
              </w:rPr>
            </w:pPr>
            <w:r w:rsidRPr="00B23D94">
              <w:rPr>
                <w:rFonts w:ascii="Times New Roman" w:hAnsi="Times New Roman"/>
                <w:b/>
                <w:bCs/>
                <w:sz w:val="24"/>
                <w:szCs w:val="24"/>
              </w:rPr>
              <w:t>R</w:t>
            </w:r>
            <w:r w:rsidRPr="00B23D94">
              <w:rPr>
                <w:rFonts w:ascii="Times New Roman" w:hAnsi="Times New Roman"/>
                <w:b/>
                <w:bCs/>
                <w:spacing w:val="-1"/>
                <w:sz w:val="24"/>
                <w:szCs w:val="24"/>
              </w:rPr>
              <w:t>A</w:t>
            </w:r>
            <w:r w:rsidRPr="00B23D94">
              <w:rPr>
                <w:rFonts w:ascii="Times New Roman" w:hAnsi="Times New Roman"/>
                <w:b/>
                <w:bCs/>
                <w:sz w:val="24"/>
                <w:szCs w:val="24"/>
              </w:rPr>
              <w:t>N</w:t>
            </w:r>
            <w:r w:rsidRPr="00B23D94">
              <w:rPr>
                <w:rFonts w:ascii="Times New Roman" w:hAnsi="Times New Roman"/>
                <w:b/>
                <w:bCs/>
                <w:spacing w:val="-2"/>
                <w:sz w:val="24"/>
                <w:szCs w:val="24"/>
              </w:rPr>
              <w:t>G</w:t>
            </w:r>
            <w:r w:rsidRPr="00B23D94">
              <w:rPr>
                <w:rFonts w:ascii="Times New Roman" w:hAnsi="Times New Roman"/>
                <w:b/>
                <w:bCs/>
                <w:sz w:val="24"/>
                <w:szCs w:val="24"/>
              </w:rPr>
              <w:t>E</w:t>
            </w:r>
          </w:p>
        </w:tc>
      </w:tr>
      <w:tr w:rsidR="006C5214" w:rsidRPr="00B23D94" w14:paraId="7D900022" w14:textId="77777777" w:rsidTr="00965042">
        <w:trPr>
          <w:trHeight w:hRule="exact" w:val="2011"/>
        </w:trPr>
        <w:tc>
          <w:tcPr>
            <w:tcW w:w="2387" w:type="dxa"/>
            <w:tcBorders>
              <w:top w:val="single" w:sz="4" w:space="0" w:color="000000"/>
              <w:left w:val="single" w:sz="4" w:space="0" w:color="000000"/>
              <w:bottom w:val="single" w:sz="4" w:space="0" w:color="000000"/>
              <w:right w:val="single" w:sz="4" w:space="0" w:color="000000"/>
            </w:tcBorders>
          </w:tcPr>
          <w:p w14:paraId="5F3975E8" w14:textId="77777777" w:rsidR="006C5214" w:rsidRPr="00B23D94" w:rsidRDefault="006C5214" w:rsidP="00965042">
            <w:pPr>
              <w:widowControl w:val="0"/>
              <w:autoSpaceDE w:val="0"/>
              <w:autoSpaceDN w:val="0"/>
              <w:adjustRightInd w:val="0"/>
              <w:spacing w:after="0" w:line="360" w:lineRule="auto"/>
              <w:ind w:left="109"/>
              <w:rPr>
                <w:rFonts w:ascii="Times New Roman" w:hAnsi="Times New Roman"/>
                <w:sz w:val="24"/>
                <w:szCs w:val="24"/>
              </w:rPr>
            </w:pPr>
            <w:r w:rsidRPr="00B23D94">
              <w:rPr>
                <w:rFonts w:ascii="Times New Roman" w:hAnsi="Times New Roman"/>
                <w:sz w:val="24"/>
                <w:szCs w:val="24"/>
              </w:rPr>
              <w:t>Empow</w:t>
            </w:r>
            <w:r w:rsidRPr="00B23D94">
              <w:rPr>
                <w:rFonts w:ascii="Times New Roman" w:hAnsi="Times New Roman"/>
                <w:spacing w:val="-1"/>
                <w:sz w:val="24"/>
                <w:szCs w:val="24"/>
              </w:rPr>
              <w:t>e</w:t>
            </w:r>
            <w:r w:rsidRPr="00B23D94">
              <w:rPr>
                <w:rFonts w:ascii="Times New Roman" w:hAnsi="Times New Roman"/>
                <w:sz w:val="24"/>
                <w:szCs w:val="24"/>
              </w:rPr>
              <w:t>red</w:t>
            </w:r>
          </w:p>
        </w:tc>
        <w:tc>
          <w:tcPr>
            <w:tcW w:w="6325" w:type="dxa"/>
            <w:tcBorders>
              <w:top w:val="single" w:sz="4" w:space="0" w:color="000000"/>
              <w:left w:val="single" w:sz="4" w:space="0" w:color="000000"/>
              <w:bottom w:val="single" w:sz="4" w:space="0" w:color="000000"/>
              <w:right w:val="single" w:sz="4" w:space="0" w:color="000000"/>
            </w:tcBorders>
          </w:tcPr>
          <w:p w14:paraId="3A6D3034" w14:textId="77777777" w:rsidR="006C5214" w:rsidRPr="00B23D94" w:rsidRDefault="006C5214" w:rsidP="00965042">
            <w:pPr>
              <w:widowControl w:val="0"/>
              <w:numPr>
                <w:ilvl w:val="0"/>
                <w:numId w:val="180"/>
              </w:numPr>
              <w:autoSpaceDE w:val="0"/>
              <w:autoSpaceDN w:val="0"/>
              <w:adjustRightInd w:val="0"/>
              <w:spacing w:after="0" w:line="360" w:lineRule="auto"/>
              <w:rPr>
                <w:rFonts w:ascii="Times New Roman" w:hAnsi="Times New Roman"/>
                <w:sz w:val="24"/>
                <w:szCs w:val="24"/>
              </w:rPr>
            </w:pPr>
            <w:r w:rsidRPr="00B23D94">
              <w:rPr>
                <w:rFonts w:ascii="Times New Roman" w:hAnsi="Times New Roman"/>
                <w:sz w:val="24"/>
                <w:szCs w:val="24"/>
              </w:rPr>
              <w:t>E</w:t>
            </w:r>
            <w:r w:rsidRPr="00B23D94">
              <w:rPr>
                <w:rFonts w:ascii="Times New Roman" w:hAnsi="Times New Roman"/>
                <w:spacing w:val="-1"/>
                <w:sz w:val="24"/>
                <w:szCs w:val="24"/>
              </w:rPr>
              <w:t>c</w:t>
            </w:r>
            <w:r w:rsidRPr="00B23D94">
              <w:rPr>
                <w:rFonts w:ascii="Times New Roman" w:hAnsi="Times New Roman"/>
                <w:sz w:val="24"/>
                <w:szCs w:val="24"/>
              </w:rPr>
              <w:t>onom</w:t>
            </w:r>
            <w:r w:rsidRPr="00B23D94">
              <w:rPr>
                <w:rFonts w:ascii="Times New Roman" w:hAnsi="Times New Roman"/>
                <w:spacing w:val="1"/>
                <w:sz w:val="24"/>
                <w:szCs w:val="24"/>
              </w:rPr>
              <w:t>i</w:t>
            </w:r>
            <w:r w:rsidRPr="00B23D94">
              <w:rPr>
                <w:rFonts w:ascii="Times New Roman" w:hAnsi="Times New Roman"/>
                <w:sz w:val="24"/>
                <w:szCs w:val="24"/>
              </w:rPr>
              <w:t>c</w:t>
            </w:r>
            <w:r w:rsidRPr="00B23D94">
              <w:rPr>
                <w:rFonts w:ascii="Times New Roman" w:hAnsi="Times New Roman"/>
                <w:spacing w:val="-1"/>
                <w:sz w:val="24"/>
                <w:szCs w:val="24"/>
              </w:rPr>
              <w:t xml:space="preserve"> e</w:t>
            </w:r>
            <w:r w:rsidRPr="00B23D94">
              <w:rPr>
                <w:rFonts w:ascii="Times New Roman" w:hAnsi="Times New Roman"/>
                <w:sz w:val="24"/>
                <w:szCs w:val="24"/>
              </w:rPr>
              <w:t>mpow</w:t>
            </w:r>
            <w:r w:rsidRPr="00B23D94">
              <w:rPr>
                <w:rFonts w:ascii="Times New Roman" w:hAnsi="Times New Roman"/>
                <w:spacing w:val="1"/>
                <w:sz w:val="24"/>
                <w:szCs w:val="24"/>
              </w:rPr>
              <w:t>e</w:t>
            </w:r>
            <w:r w:rsidRPr="00B23D94">
              <w:rPr>
                <w:rFonts w:ascii="Times New Roman" w:hAnsi="Times New Roman"/>
                <w:sz w:val="24"/>
                <w:szCs w:val="24"/>
              </w:rPr>
              <w:t>rm</w:t>
            </w:r>
            <w:r w:rsidRPr="00B23D94">
              <w:rPr>
                <w:rFonts w:ascii="Times New Roman" w:hAnsi="Times New Roman"/>
                <w:spacing w:val="-1"/>
                <w:sz w:val="24"/>
                <w:szCs w:val="24"/>
              </w:rPr>
              <w:t>e</w:t>
            </w:r>
            <w:r w:rsidRPr="00B23D94">
              <w:rPr>
                <w:rFonts w:ascii="Times New Roman" w:hAnsi="Times New Roman"/>
                <w:sz w:val="24"/>
                <w:szCs w:val="24"/>
              </w:rPr>
              <w:t>nt</w:t>
            </w:r>
          </w:p>
          <w:p w14:paraId="09DF1C73" w14:textId="77777777" w:rsidR="006C5214" w:rsidRPr="00B23D94" w:rsidRDefault="006C5214" w:rsidP="00965042">
            <w:pPr>
              <w:widowControl w:val="0"/>
              <w:numPr>
                <w:ilvl w:val="0"/>
                <w:numId w:val="180"/>
              </w:numPr>
              <w:autoSpaceDE w:val="0"/>
              <w:autoSpaceDN w:val="0"/>
              <w:adjustRightInd w:val="0"/>
              <w:spacing w:after="0" w:line="360" w:lineRule="auto"/>
              <w:rPr>
                <w:rFonts w:ascii="Times New Roman" w:hAnsi="Times New Roman"/>
                <w:sz w:val="24"/>
                <w:szCs w:val="24"/>
              </w:rPr>
            </w:pPr>
            <w:r w:rsidRPr="00B23D94">
              <w:rPr>
                <w:rFonts w:ascii="Times New Roman" w:hAnsi="Times New Roman"/>
                <w:spacing w:val="1"/>
                <w:sz w:val="24"/>
                <w:szCs w:val="24"/>
              </w:rPr>
              <w:t>P</w:t>
            </w:r>
            <w:r w:rsidRPr="00B23D94">
              <w:rPr>
                <w:rFonts w:ascii="Times New Roman" w:hAnsi="Times New Roman"/>
                <w:spacing w:val="-1"/>
                <w:sz w:val="24"/>
                <w:szCs w:val="24"/>
              </w:rPr>
              <w:t>a</w:t>
            </w:r>
            <w:r w:rsidRPr="00B23D94">
              <w:rPr>
                <w:rFonts w:ascii="Times New Roman" w:hAnsi="Times New Roman"/>
                <w:sz w:val="24"/>
                <w:szCs w:val="24"/>
              </w:rPr>
              <w:t>r</w:t>
            </w:r>
            <w:r w:rsidRPr="00B23D94">
              <w:rPr>
                <w:rFonts w:ascii="Times New Roman" w:hAnsi="Times New Roman"/>
                <w:spacing w:val="-2"/>
                <w:sz w:val="24"/>
                <w:szCs w:val="24"/>
              </w:rPr>
              <w:t>e</w:t>
            </w:r>
            <w:r w:rsidRPr="00B23D94">
              <w:rPr>
                <w:rFonts w:ascii="Times New Roman" w:hAnsi="Times New Roman"/>
                <w:sz w:val="24"/>
                <w:szCs w:val="24"/>
              </w:rPr>
              <w:t>nt</w:t>
            </w:r>
            <w:r w:rsidRPr="00B23D94">
              <w:rPr>
                <w:rFonts w:ascii="Times New Roman" w:hAnsi="Times New Roman"/>
                <w:spacing w:val="1"/>
                <w:sz w:val="24"/>
                <w:szCs w:val="24"/>
              </w:rPr>
              <w:t>i</w:t>
            </w:r>
            <w:r w:rsidRPr="00B23D94">
              <w:rPr>
                <w:rFonts w:ascii="Times New Roman" w:hAnsi="Times New Roman"/>
                <w:sz w:val="24"/>
                <w:szCs w:val="24"/>
              </w:rPr>
              <w:t xml:space="preserve">ng </w:t>
            </w:r>
            <w:r w:rsidRPr="00B23D94">
              <w:rPr>
                <w:rFonts w:ascii="Times New Roman" w:hAnsi="Times New Roman"/>
                <w:spacing w:val="-1"/>
                <w:sz w:val="24"/>
                <w:szCs w:val="24"/>
              </w:rPr>
              <w:t>e</w:t>
            </w:r>
            <w:r w:rsidRPr="00B23D94">
              <w:rPr>
                <w:rFonts w:ascii="Times New Roman" w:hAnsi="Times New Roman"/>
                <w:sz w:val="24"/>
                <w:szCs w:val="24"/>
              </w:rPr>
              <w:t>du</w:t>
            </w:r>
            <w:r w:rsidRPr="00B23D94">
              <w:rPr>
                <w:rFonts w:ascii="Times New Roman" w:hAnsi="Times New Roman"/>
                <w:spacing w:val="-1"/>
                <w:sz w:val="24"/>
                <w:szCs w:val="24"/>
              </w:rPr>
              <w:t>ca</w:t>
            </w:r>
            <w:r w:rsidRPr="00B23D94">
              <w:rPr>
                <w:rFonts w:ascii="Times New Roman" w:hAnsi="Times New Roman"/>
                <w:sz w:val="24"/>
                <w:szCs w:val="24"/>
              </w:rPr>
              <w:t>t</w:t>
            </w:r>
            <w:r w:rsidRPr="00B23D94">
              <w:rPr>
                <w:rFonts w:ascii="Times New Roman" w:hAnsi="Times New Roman"/>
                <w:spacing w:val="1"/>
                <w:sz w:val="24"/>
                <w:szCs w:val="24"/>
              </w:rPr>
              <w:t>i</w:t>
            </w:r>
            <w:r w:rsidRPr="00B23D94">
              <w:rPr>
                <w:rFonts w:ascii="Times New Roman" w:hAnsi="Times New Roman"/>
                <w:sz w:val="24"/>
                <w:szCs w:val="24"/>
              </w:rPr>
              <w:t>on</w:t>
            </w:r>
          </w:p>
          <w:p w14:paraId="4F532E49" w14:textId="77777777" w:rsidR="006C5214" w:rsidRPr="00B23D94" w:rsidRDefault="006C5214" w:rsidP="00965042">
            <w:pPr>
              <w:widowControl w:val="0"/>
              <w:numPr>
                <w:ilvl w:val="0"/>
                <w:numId w:val="180"/>
              </w:numPr>
              <w:autoSpaceDE w:val="0"/>
              <w:autoSpaceDN w:val="0"/>
              <w:adjustRightInd w:val="0"/>
              <w:spacing w:after="0" w:line="360" w:lineRule="auto"/>
              <w:rPr>
                <w:rFonts w:ascii="Times New Roman" w:hAnsi="Times New Roman"/>
                <w:sz w:val="24"/>
                <w:szCs w:val="24"/>
              </w:rPr>
            </w:pPr>
            <w:r w:rsidRPr="00B23D94">
              <w:rPr>
                <w:rFonts w:ascii="Times New Roman" w:hAnsi="Times New Roman"/>
                <w:spacing w:val="1"/>
                <w:sz w:val="24"/>
                <w:szCs w:val="24"/>
              </w:rPr>
              <w:t>P</w:t>
            </w:r>
            <w:r w:rsidRPr="00B23D94">
              <w:rPr>
                <w:rFonts w:ascii="Times New Roman" w:hAnsi="Times New Roman"/>
                <w:sz w:val="24"/>
                <w:szCs w:val="24"/>
              </w:rPr>
              <w:t>ubl</w:t>
            </w:r>
            <w:r w:rsidRPr="00B23D94">
              <w:rPr>
                <w:rFonts w:ascii="Times New Roman" w:hAnsi="Times New Roman"/>
                <w:spacing w:val="1"/>
                <w:sz w:val="24"/>
                <w:szCs w:val="24"/>
              </w:rPr>
              <w:t>i</w:t>
            </w:r>
            <w:r w:rsidRPr="00B23D94">
              <w:rPr>
                <w:rFonts w:ascii="Times New Roman" w:hAnsi="Times New Roman"/>
                <w:sz w:val="24"/>
                <w:szCs w:val="24"/>
              </w:rPr>
              <w:t>c</w:t>
            </w:r>
            <w:r w:rsidRPr="00B23D94">
              <w:rPr>
                <w:rFonts w:ascii="Times New Roman" w:hAnsi="Times New Roman"/>
                <w:spacing w:val="-1"/>
                <w:sz w:val="24"/>
                <w:szCs w:val="24"/>
              </w:rPr>
              <w:t xml:space="preserve"> e</w:t>
            </w:r>
            <w:r w:rsidRPr="00B23D94">
              <w:rPr>
                <w:rFonts w:ascii="Times New Roman" w:hAnsi="Times New Roman"/>
                <w:sz w:val="24"/>
                <w:szCs w:val="24"/>
              </w:rPr>
              <w:t>du</w:t>
            </w:r>
            <w:r w:rsidRPr="00B23D94">
              <w:rPr>
                <w:rFonts w:ascii="Times New Roman" w:hAnsi="Times New Roman"/>
                <w:spacing w:val="-1"/>
                <w:sz w:val="24"/>
                <w:szCs w:val="24"/>
              </w:rPr>
              <w:t>ca</w:t>
            </w:r>
            <w:r w:rsidRPr="00B23D94">
              <w:rPr>
                <w:rFonts w:ascii="Times New Roman" w:hAnsi="Times New Roman"/>
                <w:sz w:val="24"/>
                <w:szCs w:val="24"/>
              </w:rPr>
              <w:t>t</w:t>
            </w:r>
            <w:r w:rsidRPr="00B23D94">
              <w:rPr>
                <w:rFonts w:ascii="Times New Roman" w:hAnsi="Times New Roman"/>
                <w:spacing w:val="1"/>
                <w:sz w:val="24"/>
                <w:szCs w:val="24"/>
              </w:rPr>
              <w:t>i</w:t>
            </w:r>
            <w:r w:rsidRPr="00B23D94">
              <w:rPr>
                <w:rFonts w:ascii="Times New Roman" w:hAnsi="Times New Roman"/>
                <w:sz w:val="24"/>
                <w:szCs w:val="24"/>
              </w:rPr>
              <w:t>on p</w:t>
            </w:r>
            <w:r w:rsidRPr="00B23D94">
              <w:rPr>
                <w:rFonts w:ascii="Times New Roman" w:hAnsi="Times New Roman"/>
                <w:spacing w:val="-1"/>
                <w:sz w:val="24"/>
                <w:szCs w:val="24"/>
              </w:rPr>
              <w:t>r</w:t>
            </w:r>
            <w:r w:rsidRPr="00B23D94">
              <w:rPr>
                <w:rFonts w:ascii="Times New Roman" w:hAnsi="Times New Roman"/>
                <w:spacing w:val="2"/>
                <w:sz w:val="24"/>
                <w:szCs w:val="24"/>
              </w:rPr>
              <w:t>o</w:t>
            </w:r>
            <w:r w:rsidRPr="00B23D94">
              <w:rPr>
                <w:rFonts w:ascii="Times New Roman" w:hAnsi="Times New Roman"/>
                <w:spacing w:val="-2"/>
                <w:sz w:val="24"/>
                <w:szCs w:val="24"/>
              </w:rPr>
              <w:t>g</w:t>
            </w:r>
            <w:r w:rsidRPr="00B23D94">
              <w:rPr>
                <w:rFonts w:ascii="Times New Roman" w:hAnsi="Times New Roman"/>
                <w:sz w:val="24"/>
                <w:szCs w:val="24"/>
              </w:rPr>
              <w:t xml:space="preserve">rams on </w:t>
            </w:r>
            <w:r w:rsidRPr="00B23D94">
              <w:rPr>
                <w:rFonts w:ascii="Times New Roman" w:hAnsi="Times New Roman"/>
                <w:spacing w:val="-1"/>
                <w:sz w:val="24"/>
                <w:szCs w:val="24"/>
              </w:rPr>
              <w:t>c</w:t>
            </w:r>
            <w:r w:rsidRPr="00B23D94">
              <w:rPr>
                <w:rFonts w:ascii="Times New Roman" w:hAnsi="Times New Roman"/>
                <w:sz w:val="24"/>
                <w:szCs w:val="24"/>
              </w:rPr>
              <w:t>hi</w:t>
            </w:r>
            <w:r w:rsidRPr="00B23D94">
              <w:rPr>
                <w:rFonts w:ascii="Times New Roman" w:hAnsi="Times New Roman"/>
                <w:spacing w:val="1"/>
                <w:sz w:val="24"/>
                <w:szCs w:val="24"/>
              </w:rPr>
              <w:t>l</w:t>
            </w:r>
            <w:r w:rsidRPr="00B23D94">
              <w:rPr>
                <w:rFonts w:ascii="Times New Roman" w:hAnsi="Times New Roman"/>
                <w:sz w:val="24"/>
                <w:szCs w:val="24"/>
              </w:rPr>
              <w:t>d pr</w:t>
            </w:r>
            <w:r w:rsidRPr="00B23D94">
              <w:rPr>
                <w:rFonts w:ascii="Times New Roman" w:hAnsi="Times New Roman"/>
                <w:spacing w:val="-1"/>
                <w:sz w:val="24"/>
                <w:szCs w:val="24"/>
              </w:rPr>
              <w:t>o</w:t>
            </w:r>
            <w:r w:rsidRPr="00B23D94">
              <w:rPr>
                <w:rFonts w:ascii="Times New Roman" w:hAnsi="Times New Roman"/>
                <w:sz w:val="24"/>
                <w:szCs w:val="24"/>
              </w:rPr>
              <w:t>te</w:t>
            </w:r>
            <w:r w:rsidRPr="00B23D94">
              <w:rPr>
                <w:rFonts w:ascii="Times New Roman" w:hAnsi="Times New Roman"/>
                <w:spacing w:val="-1"/>
                <w:sz w:val="24"/>
                <w:szCs w:val="24"/>
              </w:rPr>
              <w:t>c</w:t>
            </w:r>
            <w:r w:rsidRPr="00B23D94">
              <w:rPr>
                <w:rFonts w:ascii="Times New Roman" w:hAnsi="Times New Roman"/>
                <w:sz w:val="24"/>
                <w:szCs w:val="24"/>
              </w:rPr>
              <w:t>t</w:t>
            </w:r>
            <w:r w:rsidRPr="00B23D94">
              <w:rPr>
                <w:rFonts w:ascii="Times New Roman" w:hAnsi="Times New Roman"/>
                <w:spacing w:val="1"/>
                <w:sz w:val="24"/>
                <w:szCs w:val="24"/>
              </w:rPr>
              <w:t>i</w:t>
            </w:r>
            <w:r w:rsidRPr="00B23D94">
              <w:rPr>
                <w:rFonts w:ascii="Times New Roman" w:hAnsi="Times New Roman"/>
                <w:sz w:val="24"/>
                <w:szCs w:val="24"/>
              </w:rPr>
              <w:t>on</w:t>
            </w:r>
          </w:p>
          <w:p w14:paraId="45237D70" w14:textId="77777777" w:rsidR="006C5214" w:rsidRPr="00B23D94" w:rsidRDefault="006C5214" w:rsidP="00965042">
            <w:pPr>
              <w:widowControl w:val="0"/>
              <w:numPr>
                <w:ilvl w:val="0"/>
                <w:numId w:val="181"/>
              </w:numPr>
              <w:tabs>
                <w:tab w:val="left" w:pos="440"/>
              </w:tabs>
              <w:autoSpaceDE w:val="0"/>
              <w:autoSpaceDN w:val="0"/>
              <w:adjustRightInd w:val="0"/>
              <w:spacing w:after="0" w:line="360" w:lineRule="auto"/>
              <w:ind w:right="315"/>
              <w:rPr>
                <w:rFonts w:ascii="Times New Roman" w:hAnsi="Times New Roman"/>
                <w:sz w:val="24"/>
                <w:szCs w:val="24"/>
              </w:rPr>
            </w:pPr>
            <w:r w:rsidRPr="00B23D94">
              <w:rPr>
                <w:rFonts w:ascii="Times New Roman" w:hAnsi="Times New Roman"/>
                <w:sz w:val="24"/>
                <w:szCs w:val="24"/>
              </w:rPr>
              <w:t>Establishment of</w:t>
            </w:r>
            <w:r w:rsidRPr="00B23D94">
              <w:rPr>
                <w:rFonts w:ascii="Times New Roman" w:hAnsi="Times New Roman"/>
                <w:spacing w:val="-1"/>
                <w:sz w:val="24"/>
                <w:szCs w:val="24"/>
              </w:rPr>
              <w:t xml:space="preserve"> c</w:t>
            </w:r>
            <w:r w:rsidRPr="00B23D94">
              <w:rPr>
                <w:rFonts w:ascii="Times New Roman" w:hAnsi="Times New Roman"/>
                <w:sz w:val="24"/>
                <w:szCs w:val="24"/>
              </w:rPr>
              <w:t>om</w:t>
            </w:r>
            <w:r w:rsidRPr="00B23D94">
              <w:rPr>
                <w:rFonts w:ascii="Times New Roman" w:hAnsi="Times New Roman"/>
                <w:spacing w:val="1"/>
                <w:sz w:val="24"/>
                <w:szCs w:val="24"/>
              </w:rPr>
              <w:t>m</w:t>
            </w:r>
            <w:r w:rsidRPr="00B23D94">
              <w:rPr>
                <w:rFonts w:ascii="Times New Roman" w:hAnsi="Times New Roman"/>
                <w:sz w:val="24"/>
                <w:szCs w:val="24"/>
              </w:rPr>
              <w:t>uni</w:t>
            </w:r>
            <w:r w:rsidRPr="00B23D94">
              <w:rPr>
                <w:rFonts w:ascii="Times New Roman" w:hAnsi="Times New Roman"/>
                <w:spacing w:val="3"/>
                <w:sz w:val="24"/>
                <w:szCs w:val="24"/>
              </w:rPr>
              <w:t>t</w:t>
            </w:r>
            <w:r w:rsidRPr="00B23D94">
              <w:rPr>
                <w:rFonts w:ascii="Times New Roman" w:hAnsi="Times New Roman"/>
                <w:spacing w:val="-4"/>
                <w:sz w:val="24"/>
                <w:szCs w:val="24"/>
              </w:rPr>
              <w:t>y</w:t>
            </w:r>
            <w:r w:rsidRPr="00B23D94">
              <w:rPr>
                <w:rFonts w:ascii="Times New Roman" w:hAnsi="Times New Roman"/>
                <w:spacing w:val="-1"/>
                <w:sz w:val="24"/>
                <w:szCs w:val="24"/>
              </w:rPr>
              <w:t>-</w:t>
            </w:r>
            <w:r w:rsidRPr="00B23D94">
              <w:rPr>
                <w:rFonts w:ascii="Times New Roman" w:hAnsi="Times New Roman"/>
                <w:sz w:val="24"/>
                <w:szCs w:val="24"/>
              </w:rPr>
              <w:t>b</w:t>
            </w:r>
            <w:r w:rsidRPr="00B23D94">
              <w:rPr>
                <w:rFonts w:ascii="Times New Roman" w:hAnsi="Times New Roman"/>
                <w:spacing w:val="-1"/>
                <w:sz w:val="24"/>
                <w:szCs w:val="24"/>
              </w:rPr>
              <w:t>a</w:t>
            </w:r>
            <w:r w:rsidRPr="00B23D94">
              <w:rPr>
                <w:rFonts w:ascii="Times New Roman" w:hAnsi="Times New Roman"/>
                <w:spacing w:val="2"/>
                <w:sz w:val="24"/>
                <w:szCs w:val="24"/>
              </w:rPr>
              <w:t>s</w:t>
            </w:r>
            <w:r w:rsidRPr="00B23D94">
              <w:rPr>
                <w:rFonts w:ascii="Times New Roman" w:hAnsi="Times New Roman"/>
                <w:spacing w:val="-1"/>
                <w:sz w:val="24"/>
                <w:szCs w:val="24"/>
              </w:rPr>
              <w:t>e</w:t>
            </w:r>
            <w:r w:rsidRPr="00B23D94">
              <w:rPr>
                <w:rFonts w:ascii="Times New Roman" w:hAnsi="Times New Roman"/>
                <w:sz w:val="24"/>
                <w:szCs w:val="24"/>
              </w:rPr>
              <w:t>d ref</w:t>
            </w:r>
            <w:r w:rsidRPr="00B23D94">
              <w:rPr>
                <w:rFonts w:ascii="Times New Roman" w:hAnsi="Times New Roman"/>
                <w:spacing w:val="-2"/>
                <w:sz w:val="24"/>
                <w:szCs w:val="24"/>
              </w:rPr>
              <w:t>e</w:t>
            </w:r>
            <w:r w:rsidRPr="00B23D94">
              <w:rPr>
                <w:rFonts w:ascii="Times New Roman" w:hAnsi="Times New Roman"/>
                <w:spacing w:val="1"/>
                <w:sz w:val="24"/>
                <w:szCs w:val="24"/>
              </w:rPr>
              <w:t>r</w:t>
            </w:r>
            <w:r w:rsidRPr="00B23D94">
              <w:rPr>
                <w:rFonts w:ascii="Times New Roman" w:hAnsi="Times New Roman"/>
                <w:sz w:val="24"/>
                <w:szCs w:val="24"/>
              </w:rPr>
              <w:t>r</w:t>
            </w:r>
            <w:r w:rsidRPr="00B23D94">
              <w:rPr>
                <w:rFonts w:ascii="Times New Roman" w:hAnsi="Times New Roman"/>
                <w:spacing w:val="-2"/>
                <w:sz w:val="24"/>
                <w:szCs w:val="24"/>
              </w:rPr>
              <w:t>a</w:t>
            </w:r>
            <w:r w:rsidRPr="00B23D94">
              <w:rPr>
                <w:rFonts w:ascii="Times New Roman" w:hAnsi="Times New Roman"/>
                <w:sz w:val="24"/>
                <w:szCs w:val="24"/>
              </w:rPr>
              <w:t xml:space="preserve">l and </w:t>
            </w:r>
            <w:r w:rsidRPr="00B23D94">
              <w:rPr>
                <w:rFonts w:ascii="Times New Roman" w:hAnsi="Times New Roman"/>
                <w:spacing w:val="1"/>
                <w:sz w:val="24"/>
                <w:szCs w:val="24"/>
              </w:rPr>
              <w:t>re</w:t>
            </w:r>
            <w:r w:rsidRPr="00B23D94">
              <w:rPr>
                <w:rFonts w:ascii="Times New Roman" w:hAnsi="Times New Roman"/>
                <w:sz w:val="24"/>
                <w:szCs w:val="24"/>
              </w:rPr>
              <w:t>porting me</w:t>
            </w:r>
            <w:r w:rsidRPr="00B23D94">
              <w:rPr>
                <w:rFonts w:ascii="Times New Roman" w:hAnsi="Times New Roman"/>
                <w:spacing w:val="-1"/>
                <w:sz w:val="24"/>
                <w:szCs w:val="24"/>
              </w:rPr>
              <w:t>c</w:t>
            </w:r>
            <w:r w:rsidRPr="00B23D94">
              <w:rPr>
                <w:rFonts w:ascii="Times New Roman" w:hAnsi="Times New Roman"/>
                <w:sz w:val="24"/>
                <w:szCs w:val="24"/>
              </w:rPr>
              <w:t>h</w:t>
            </w:r>
            <w:r w:rsidRPr="00B23D94">
              <w:rPr>
                <w:rFonts w:ascii="Times New Roman" w:hAnsi="Times New Roman"/>
                <w:spacing w:val="-1"/>
                <w:sz w:val="24"/>
                <w:szCs w:val="24"/>
              </w:rPr>
              <w:t>a</w:t>
            </w:r>
            <w:r w:rsidRPr="00B23D94">
              <w:rPr>
                <w:rFonts w:ascii="Times New Roman" w:hAnsi="Times New Roman"/>
                <w:sz w:val="24"/>
                <w:szCs w:val="24"/>
              </w:rPr>
              <w:t>ni</w:t>
            </w:r>
            <w:r w:rsidRPr="00B23D94">
              <w:rPr>
                <w:rFonts w:ascii="Times New Roman" w:hAnsi="Times New Roman"/>
                <w:spacing w:val="1"/>
                <w:sz w:val="24"/>
                <w:szCs w:val="24"/>
              </w:rPr>
              <w:t>s</w:t>
            </w:r>
            <w:r w:rsidRPr="00B23D94">
              <w:rPr>
                <w:rFonts w:ascii="Times New Roman" w:hAnsi="Times New Roman"/>
                <w:sz w:val="24"/>
                <w:szCs w:val="24"/>
              </w:rPr>
              <w:t>ms</w:t>
            </w:r>
          </w:p>
        </w:tc>
      </w:tr>
    </w:tbl>
    <w:p w14:paraId="7A5D3118" w14:textId="77777777" w:rsidR="00965042" w:rsidRPr="00B23D94" w:rsidRDefault="006C5214" w:rsidP="00965042">
      <w:pPr>
        <w:spacing w:after="0" w:line="360" w:lineRule="auto"/>
        <w:jc w:val="both"/>
        <w:rPr>
          <w:rFonts w:ascii="Times New Roman" w:hAnsi="Times New Roman"/>
          <w:sz w:val="24"/>
          <w:szCs w:val="24"/>
        </w:rPr>
      </w:pPr>
      <w:r w:rsidRPr="00B23D94">
        <w:rPr>
          <w:rFonts w:ascii="Times New Roman" w:hAnsi="Times New Roman"/>
          <w:sz w:val="24"/>
          <w:szCs w:val="24"/>
        </w:rPr>
        <w:t>This section provides work environments and conditions to which the performance criteria apply. It allows for different work environments and situations that will affect performance</w:t>
      </w:r>
    </w:p>
    <w:p w14:paraId="52402D2C" w14:textId="77777777" w:rsidR="00965042" w:rsidRPr="00B23D94" w:rsidRDefault="00965042" w:rsidP="00965042">
      <w:pPr>
        <w:spacing w:after="0" w:line="360" w:lineRule="auto"/>
        <w:jc w:val="both"/>
        <w:rPr>
          <w:rFonts w:ascii="Times New Roman" w:hAnsi="Times New Roman"/>
          <w:b/>
          <w:bCs/>
          <w:sz w:val="24"/>
          <w:szCs w:val="24"/>
        </w:rPr>
      </w:pPr>
    </w:p>
    <w:p w14:paraId="60FDFC9B" w14:textId="64314C12" w:rsidR="006C5214" w:rsidRPr="00B23D94" w:rsidRDefault="006C5214" w:rsidP="00965042">
      <w:pPr>
        <w:spacing w:after="0" w:line="360" w:lineRule="auto"/>
        <w:jc w:val="both"/>
        <w:rPr>
          <w:rFonts w:ascii="Times New Roman" w:hAnsi="Times New Roman"/>
          <w:sz w:val="24"/>
          <w:szCs w:val="24"/>
        </w:rPr>
      </w:pPr>
      <w:r w:rsidRPr="00B23D94">
        <w:rPr>
          <w:rFonts w:ascii="Times New Roman" w:hAnsi="Times New Roman"/>
          <w:b/>
          <w:bCs/>
          <w:sz w:val="24"/>
          <w:szCs w:val="24"/>
        </w:rPr>
        <w:t>REQUI</w:t>
      </w:r>
      <w:r w:rsidRPr="00B23D94">
        <w:rPr>
          <w:rFonts w:ascii="Times New Roman" w:hAnsi="Times New Roman"/>
          <w:b/>
          <w:bCs/>
          <w:spacing w:val="-1"/>
          <w:sz w:val="24"/>
          <w:szCs w:val="24"/>
        </w:rPr>
        <w:t>R</w:t>
      </w:r>
      <w:r w:rsidRPr="00B23D94">
        <w:rPr>
          <w:rFonts w:ascii="Times New Roman" w:hAnsi="Times New Roman"/>
          <w:b/>
          <w:bCs/>
          <w:sz w:val="24"/>
          <w:szCs w:val="24"/>
        </w:rPr>
        <w:t>ED S</w:t>
      </w:r>
      <w:r w:rsidRPr="00B23D94">
        <w:rPr>
          <w:rFonts w:ascii="Times New Roman" w:hAnsi="Times New Roman"/>
          <w:b/>
          <w:bCs/>
          <w:spacing w:val="-1"/>
          <w:sz w:val="24"/>
          <w:szCs w:val="24"/>
        </w:rPr>
        <w:t>K</w:t>
      </w:r>
      <w:r w:rsidRPr="00B23D94">
        <w:rPr>
          <w:rFonts w:ascii="Times New Roman" w:hAnsi="Times New Roman"/>
          <w:b/>
          <w:bCs/>
          <w:sz w:val="24"/>
          <w:szCs w:val="24"/>
        </w:rPr>
        <w:t>I</w:t>
      </w:r>
      <w:r w:rsidRPr="00B23D94">
        <w:rPr>
          <w:rFonts w:ascii="Times New Roman" w:hAnsi="Times New Roman"/>
          <w:b/>
          <w:bCs/>
          <w:spacing w:val="1"/>
          <w:sz w:val="24"/>
          <w:szCs w:val="24"/>
        </w:rPr>
        <w:t>L</w:t>
      </w:r>
      <w:r w:rsidRPr="00B23D94">
        <w:rPr>
          <w:rFonts w:ascii="Times New Roman" w:hAnsi="Times New Roman"/>
          <w:b/>
          <w:bCs/>
          <w:sz w:val="24"/>
          <w:szCs w:val="24"/>
        </w:rPr>
        <w:t>LS</w:t>
      </w:r>
      <w:r w:rsidRPr="00B23D94">
        <w:rPr>
          <w:rFonts w:ascii="Times New Roman" w:hAnsi="Times New Roman"/>
          <w:b/>
          <w:bCs/>
          <w:spacing w:val="1"/>
          <w:sz w:val="24"/>
          <w:szCs w:val="24"/>
        </w:rPr>
        <w:t xml:space="preserve"> </w:t>
      </w:r>
      <w:r w:rsidRPr="00B23D94">
        <w:rPr>
          <w:rFonts w:ascii="Times New Roman" w:hAnsi="Times New Roman"/>
          <w:b/>
          <w:bCs/>
          <w:sz w:val="24"/>
          <w:szCs w:val="24"/>
        </w:rPr>
        <w:t>A</w:t>
      </w:r>
      <w:r w:rsidRPr="00B23D94">
        <w:rPr>
          <w:rFonts w:ascii="Times New Roman" w:hAnsi="Times New Roman"/>
          <w:b/>
          <w:bCs/>
          <w:spacing w:val="-1"/>
          <w:sz w:val="24"/>
          <w:szCs w:val="24"/>
        </w:rPr>
        <w:t>N</w:t>
      </w:r>
      <w:r w:rsidRPr="00B23D94">
        <w:rPr>
          <w:rFonts w:ascii="Times New Roman" w:hAnsi="Times New Roman"/>
          <w:b/>
          <w:bCs/>
          <w:sz w:val="24"/>
          <w:szCs w:val="24"/>
        </w:rPr>
        <w:t xml:space="preserve">D </w:t>
      </w:r>
      <w:r w:rsidRPr="00B23D94">
        <w:rPr>
          <w:rFonts w:ascii="Times New Roman" w:hAnsi="Times New Roman"/>
          <w:b/>
          <w:bCs/>
          <w:spacing w:val="-2"/>
          <w:sz w:val="24"/>
          <w:szCs w:val="24"/>
        </w:rPr>
        <w:t>K</w:t>
      </w:r>
      <w:r w:rsidRPr="00B23D94">
        <w:rPr>
          <w:rFonts w:ascii="Times New Roman" w:hAnsi="Times New Roman"/>
          <w:b/>
          <w:bCs/>
          <w:sz w:val="24"/>
          <w:szCs w:val="24"/>
        </w:rPr>
        <w:t>NOWLE</w:t>
      </w:r>
      <w:r w:rsidRPr="00B23D94">
        <w:rPr>
          <w:rFonts w:ascii="Times New Roman" w:hAnsi="Times New Roman"/>
          <w:b/>
          <w:bCs/>
          <w:spacing w:val="2"/>
          <w:sz w:val="24"/>
          <w:szCs w:val="24"/>
        </w:rPr>
        <w:t>D</w:t>
      </w:r>
      <w:r w:rsidRPr="00B23D94">
        <w:rPr>
          <w:rFonts w:ascii="Times New Roman" w:hAnsi="Times New Roman"/>
          <w:b/>
          <w:bCs/>
          <w:spacing w:val="-2"/>
          <w:sz w:val="24"/>
          <w:szCs w:val="24"/>
        </w:rPr>
        <w:t>G</w:t>
      </w:r>
      <w:r w:rsidRPr="00B23D94">
        <w:rPr>
          <w:rFonts w:ascii="Times New Roman" w:hAnsi="Times New Roman"/>
          <w:b/>
          <w:bCs/>
          <w:sz w:val="24"/>
          <w:szCs w:val="24"/>
        </w:rPr>
        <w:t>E</w:t>
      </w:r>
    </w:p>
    <w:p w14:paraId="0AD0AB9D" w14:textId="77777777" w:rsidR="006C5214" w:rsidRPr="00B23D94" w:rsidRDefault="006C5214" w:rsidP="006C5214">
      <w:pPr>
        <w:widowControl w:val="0"/>
        <w:autoSpaceDE w:val="0"/>
        <w:autoSpaceDN w:val="0"/>
        <w:adjustRightInd w:val="0"/>
        <w:spacing w:after="0" w:line="360" w:lineRule="auto"/>
        <w:ind w:left="220"/>
        <w:rPr>
          <w:rFonts w:ascii="Times New Roman" w:hAnsi="Times New Roman"/>
          <w:sz w:val="24"/>
          <w:szCs w:val="24"/>
        </w:rPr>
      </w:pPr>
      <w:r w:rsidRPr="00B23D94">
        <w:rPr>
          <w:rFonts w:ascii="Times New Roman" w:hAnsi="Times New Roman"/>
          <w:sz w:val="24"/>
          <w:szCs w:val="24"/>
        </w:rPr>
        <w:t>This s</w:t>
      </w:r>
      <w:r w:rsidRPr="00B23D94">
        <w:rPr>
          <w:rFonts w:ascii="Times New Roman" w:hAnsi="Times New Roman"/>
          <w:spacing w:val="-1"/>
          <w:sz w:val="24"/>
          <w:szCs w:val="24"/>
        </w:rPr>
        <w:t>ec</w:t>
      </w:r>
      <w:r w:rsidRPr="00B23D94">
        <w:rPr>
          <w:rFonts w:ascii="Times New Roman" w:hAnsi="Times New Roman"/>
          <w:sz w:val="24"/>
          <w:szCs w:val="24"/>
        </w:rPr>
        <w:t>t</w:t>
      </w:r>
      <w:r w:rsidRPr="00B23D94">
        <w:rPr>
          <w:rFonts w:ascii="Times New Roman" w:hAnsi="Times New Roman"/>
          <w:spacing w:val="1"/>
          <w:sz w:val="24"/>
          <w:szCs w:val="24"/>
        </w:rPr>
        <w:t>i</w:t>
      </w:r>
      <w:r w:rsidRPr="00B23D94">
        <w:rPr>
          <w:rFonts w:ascii="Times New Roman" w:hAnsi="Times New Roman"/>
          <w:sz w:val="24"/>
          <w:szCs w:val="24"/>
        </w:rPr>
        <w:t>on d</w:t>
      </w:r>
      <w:r w:rsidRPr="00B23D94">
        <w:rPr>
          <w:rFonts w:ascii="Times New Roman" w:hAnsi="Times New Roman"/>
          <w:spacing w:val="-1"/>
          <w:sz w:val="24"/>
          <w:szCs w:val="24"/>
        </w:rPr>
        <w:t>e</w:t>
      </w:r>
      <w:r w:rsidRPr="00B23D94">
        <w:rPr>
          <w:rFonts w:ascii="Times New Roman" w:hAnsi="Times New Roman"/>
          <w:sz w:val="24"/>
          <w:szCs w:val="24"/>
        </w:rPr>
        <w:t>s</w:t>
      </w:r>
      <w:r w:rsidRPr="00B23D94">
        <w:rPr>
          <w:rFonts w:ascii="Times New Roman" w:hAnsi="Times New Roman"/>
          <w:spacing w:val="-1"/>
          <w:sz w:val="24"/>
          <w:szCs w:val="24"/>
        </w:rPr>
        <w:t>c</w:t>
      </w:r>
      <w:r w:rsidRPr="00B23D94">
        <w:rPr>
          <w:rFonts w:ascii="Times New Roman" w:hAnsi="Times New Roman"/>
          <w:sz w:val="24"/>
          <w:szCs w:val="24"/>
        </w:rPr>
        <w:t>rib</w:t>
      </w:r>
      <w:r w:rsidRPr="00B23D94">
        <w:rPr>
          <w:rFonts w:ascii="Times New Roman" w:hAnsi="Times New Roman"/>
          <w:spacing w:val="-1"/>
          <w:sz w:val="24"/>
          <w:szCs w:val="24"/>
        </w:rPr>
        <w:t>e</w:t>
      </w:r>
      <w:r w:rsidRPr="00B23D94">
        <w:rPr>
          <w:rFonts w:ascii="Times New Roman" w:hAnsi="Times New Roman"/>
          <w:sz w:val="24"/>
          <w:szCs w:val="24"/>
        </w:rPr>
        <w:t>s t</w:t>
      </w:r>
      <w:r w:rsidRPr="00B23D94">
        <w:rPr>
          <w:rFonts w:ascii="Times New Roman" w:hAnsi="Times New Roman"/>
          <w:spacing w:val="3"/>
          <w:sz w:val="24"/>
          <w:szCs w:val="24"/>
        </w:rPr>
        <w:t>h</w:t>
      </w:r>
      <w:r w:rsidRPr="00B23D94">
        <w:rPr>
          <w:rFonts w:ascii="Times New Roman" w:hAnsi="Times New Roman"/>
          <w:sz w:val="24"/>
          <w:szCs w:val="24"/>
        </w:rPr>
        <w:t>e</w:t>
      </w:r>
      <w:r w:rsidRPr="00B23D94">
        <w:rPr>
          <w:rFonts w:ascii="Times New Roman" w:hAnsi="Times New Roman"/>
          <w:spacing w:val="-1"/>
          <w:sz w:val="24"/>
          <w:szCs w:val="24"/>
        </w:rPr>
        <w:t xml:space="preserve"> </w:t>
      </w:r>
      <w:r w:rsidRPr="00B23D94">
        <w:rPr>
          <w:rFonts w:ascii="Times New Roman" w:hAnsi="Times New Roman"/>
          <w:sz w:val="24"/>
          <w:szCs w:val="24"/>
        </w:rPr>
        <w:t>skil</w:t>
      </w:r>
      <w:r w:rsidRPr="00B23D94">
        <w:rPr>
          <w:rFonts w:ascii="Times New Roman" w:hAnsi="Times New Roman"/>
          <w:spacing w:val="1"/>
          <w:sz w:val="24"/>
          <w:szCs w:val="24"/>
        </w:rPr>
        <w:t>l</w:t>
      </w:r>
      <w:r w:rsidRPr="00B23D94">
        <w:rPr>
          <w:rFonts w:ascii="Times New Roman" w:hAnsi="Times New Roman"/>
          <w:sz w:val="24"/>
          <w:szCs w:val="24"/>
        </w:rPr>
        <w:t>s and</w:t>
      </w:r>
      <w:r w:rsidRPr="00B23D94">
        <w:rPr>
          <w:rFonts w:ascii="Times New Roman" w:hAnsi="Times New Roman"/>
          <w:spacing w:val="-1"/>
          <w:sz w:val="24"/>
          <w:szCs w:val="24"/>
        </w:rPr>
        <w:t xml:space="preserve"> </w:t>
      </w:r>
      <w:r w:rsidRPr="00B23D94">
        <w:rPr>
          <w:rFonts w:ascii="Times New Roman" w:hAnsi="Times New Roman"/>
          <w:sz w:val="24"/>
          <w:szCs w:val="24"/>
        </w:rPr>
        <w:t>knowl</w:t>
      </w:r>
      <w:r w:rsidRPr="00B23D94">
        <w:rPr>
          <w:rFonts w:ascii="Times New Roman" w:hAnsi="Times New Roman"/>
          <w:spacing w:val="-1"/>
          <w:sz w:val="24"/>
          <w:szCs w:val="24"/>
        </w:rPr>
        <w:t>e</w:t>
      </w:r>
      <w:r w:rsidRPr="00B23D94">
        <w:rPr>
          <w:rFonts w:ascii="Times New Roman" w:hAnsi="Times New Roman"/>
          <w:sz w:val="24"/>
          <w:szCs w:val="24"/>
        </w:rPr>
        <w:t>dge</w:t>
      </w:r>
      <w:r w:rsidRPr="00B23D94">
        <w:rPr>
          <w:rFonts w:ascii="Times New Roman" w:hAnsi="Times New Roman"/>
          <w:spacing w:val="-1"/>
          <w:sz w:val="24"/>
          <w:szCs w:val="24"/>
        </w:rPr>
        <w:t xml:space="preserve"> r</w:t>
      </w:r>
      <w:r w:rsidRPr="00B23D94">
        <w:rPr>
          <w:rFonts w:ascii="Times New Roman" w:hAnsi="Times New Roman"/>
          <w:spacing w:val="1"/>
          <w:sz w:val="24"/>
          <w:szCs w:val="24"/>
        </w:rPr>
        <w:t>e</w:t>
      </w:r>
      <w:r w:rsidRPr="00B23D94">
        <w:rPr>
          <w:rFonts w:ascii="Times New Roman" w:hAnsi="Times New Roman"/>
          <w:sz w:val="24"/>
          <w:szCs w:val="24"/>
        </w:rPr>
        <w:t>quir</w:t>
      </w:r>
      <w:r w:rsidRPr="00B23D94">
        <w:rPr>
          <w:rFonts w:ascii="Times New Roman" w:hAnsi="Times New Roman"/>
          <w:spacing w:val="-1"/>
          <w:sz w:val="24"/>
          <w:szCs w:val="24"/>
        </w:rPr>
        <w:t>e</w:t>
      </w:r>
      <w:r w:rsidRPr="00B23D94">
        <w:rPr>
          <w:rFonts w:ascii="Times New Roman" w:hAnsi="Times New Roman"/>
          <w:sz w:val="24"/>
          <w:szCs w:val="24"/>
        </w:rPr>
        <w:t>d for</w:t>
      </w:r>
      <w:r w:rsidRPr="00B23D94">
        <w:rPr>
          <w:rFonts w:ascii="Times New Roman" w:hAnsi="Times New Roman"/>
          <w:spacing w:val="-1"/>
          <w:sz w:val="24"/>
          <w:szCs w:val="24"/>
        </w:rPr>
        <w:t xml:space="preserve"> </w:t>
      </w:r>
      <w:r w:rsidRPr="00B23D94">
        <w:rPr>
          <w:rFonts w:ascii="Times New Roman" w:hAnsi="Times New Roman"/>
          <w:sz w:val="24"/>
          <w:szCs w:val="24"/>
        </w:rPr>
        <w:t>th</w:t>
      </w:r>
      <w:r w:rsidRPr="00B23D94">
        <w:rPr>
          <w:rFonts w:ascii="Times New Roman" w:hAnsi="Times New Roman"/>
          <w:spacing w:val="1"/>
          <w:sz w:val="24"/>
          <w:szCs w:val="24"/>
        </w:rPr>
        <w:t>i</w:t>
      </w:r>
      <w:r w:rsidRPr="00B23D94">
        <w:rPr>
          <w:rFonts w:ascii="Times New Roman" w:hAnsi="Times New Roman"/>
          <w:sz w:val="24"/>
          <w:szCs w:val="24"/>
        </w:rPr>
        <w:t xml:space="preserve">s unit of </w:t>
      </w:r>
      <w:r w:rsidRPr="00B23D94">
        <w:rPr>
          <w:rFonts w:ascii="Times New Roman" w:hAnsi="Times New Roman"/>
          <w:spacing w:val="-1"/>
          <w:sz w:val="24"/>
          <w:szCs w:val="24"/>
        </w:rPr>
        <w:t>c</w:t>
      </w:r>
      <w:r w:rsidRPr="00B23D94">
        <w:rPr>
          <w:rFonts w:ascii="Times New Roman" w:hAnsi="Times New Roman"/>
          <w:spacing w:val="2"/>
          <w:sz w:val="24"/>
          <w:szCs w:val="24"/>
        </w:rPr>
        <w:t>o</w:t>
      </w:r>
      <w:r w:rsidRPr="00B23D94">
        <w:rPr>
          <w:rFonts w:ascii="Times New Roman" w:hAnsi="Times New Roman"/>
          <w:sz w:val="24"/>
          <w:szCs w:val="24"/>
        </w:rPr>
        <w:t>mpet</w:t>
      </w:r>
      <w:r w:rsidRPr="00B23D94">
        <w:rPr>
          <w:rFonts w:ascii="Times New Roman" w:hAnsi="Times New Roman"/>
          <w:spacing w:val="-1"/>
          <w:sz w:val="24"/>
          <w:szCs w:val="24"/>
        </w:rPr>
        <w:t>e</w:t>
      </w:r>
      <w:r w:rsidRPr="00B23D94">
        <w:rPr>
          <w:rFonts w:ascii="Times New Roman" w:hAnsi="Times New Roman"/>
          <w:sz w:val="24"/>
          <w:szCs w:val="24"/>
        </w:rPr>
        <w:t>n</w:t>
      </w:r>
      <w:r w:rsidRPr="00B23D94">
        <w:rPr>
          <w:rFonts w:ascii="Times New Roman" w:hAnsi="Times New Roman"/>
          <w:spacing w:val="4"/>
          <w:sz w:val="24"/>
          <w:szCs w:val="24"/>
        </w:rPr>
        <w:t>c</w:t>
      </w:r>
      <w:r w:rsidRPr="00B23D94">
        <w:rPr>
          <w:rFonts w:ascii="Times New Roman" w:hAnsi="Times New Roman"/>
          <w:spacing w:val="-5"/>
          <w:sz w:val="24"/>
          <w:szCs w:val="24"/>
        </w:rPr>
        <w:t>y</w:t>
      </w:r>
      <w:r w:rsidRPr="00B23D94">
        <w:rPr>
          <w:rFonts w:ascii="Times New Roman" w:hAnsi="Times New Roman"/>
          <w:sz w:val="24"/>
          <w:szCs w:val="24"/>
        </w:rPr>
        <w:t>.</w:t>
      </w:r>
    </w:p>
    <w:p w14:paraId="02546FB2" w14:textId="77777777" w:rsidR="006C5214" w:rsidRPr="00B23D94" w:rsidRDefault="006C5214" w:rsidP="006C5214">
      <w:pPr>
        <w:widowControl w:val="0"/>
        <w:autoSpaceDE w:val="0"/>
        <w:autoSpaceDN w:val="0"/>
        <w:adjustRightInd w:val="0"/>
        <w:spacing w:after="0" w:line="360" w:lineRule="auto"/>
        <w:ind w:left="220"/>
        <w:rPr>
          <w:rFonts w:ascii="Times New Roman" w:hAnsi="Times New Roman"/>
          <w:sz w:val="24"/>
          <w:szCs w:val="24"/>
        </w:rPr>
      </w:pPr>
      <w:r w:rsidRPr="00B23D94">
        <w:rPr>
          <w:rFonts w:ascii="Times New Roman" w:hAnsi="Times New Roman"/>
          <w:b/>
          <w:bCs/>
          <w:sz w:val="24"/>
          <w:szCs w:val="24"/>
        </w:rPr>
        <w:t>R</w:t>
      </w:r>
      <w:r w:rsidRPr="00B23D94">
        <w:rPr>
          <w:rFonts w:ascii="Times New Roman" w:hAnsi="Times New Roman"/>
          <w:b/>
          <w:bCs/>
          <w:spacing w:val="-1"/>
          <w:sz w:val="24"/>
          <w:szCs w:val="24"/>
        </w:rPr>
        <w:t>e</w:t>
      </w:r>
      <w:r w:rsidRPr="00B23D94">
        <w:rPr>
          <w:rFonts w:ascii="Times New Roman" w:hAnsi="Times New Roman"/>
          <w:b/>
          <w:bCs/>
          <w:spacing w:val="1"/>
          <w:sz w:val="24"/>
          <w:szCs w:val="24"/>
        </w:rPr>
        <w:t>qu</w:t>
      </w:r>
      <w:r w:rsidRPr="00B23D94">
        <w:rPr>
          <w:rFonts w:ascii="Times New Roman" w:hAnsi="Times New Roman"/>
          <w:b/>
          <w:bCs/>
          <w:sz w:val="24"/>
          <w:szCs w:val="24"/>
        </w:rPr>
        <w:t>ir</w:t>
      </w:r>
      <w:r w:rsidRPr="00B23D94">
        <w:rPr>
          <w:rFonts w:ascii="Times New Roman" w:hAnsi="Times New Roman"/>
          <w:b/>
          <w:bCs/>
          <w:spacing w:val="-1"/>
          <w:sz w:val="24"/>
          <w:szCs w:val="24"/>
        </w:rPr>
        <w:t>e</w:t>
      </w:r>
      <w:r w:rsidRPr="00B23D94">
        <w:rPr>
          <w:rFonts w:ascii="Times New Roman" w:hAnsi="Times New Roman"/>
          <w:b/>
          <w:bCs/>
          <w:sz w:val="24"/>
          <w:szCs w:val="24"/>
        </w:rPr>
        <w:t>d</w:t>
      </w:r>
      <w:r w:rsidRPr="00B23D94">
        <w:rPr>
          <w:rFonts w:ascii="Times New Roman" w:hAnsi="Times New Roman"/>
          <w:b/>
          <w:bCs/>
          <w:spacing w:val="1"/>
          <w:sz w:val="24"/>
          <w:szCs w:val="24"/>
        </w:rPr>
        <w:t xml:space="preserve"> Sk</w:t>
      </w:r>
      <w:r w:rsidRPr="00B23D94">
        <w:rPr>
          <w:rFonts w:ascii="Times New Roman" w:hAnsi="Times New Roman"/>
          <w:b/>
          <w:bCs/>
          <w:sz w:val="24"/>
          <w:szCs w:val="24"/>
        </w:rPr>
        <w:t>i</w:t>
      </w:r>
      <w:r w:rsidRPr="00B23D94">
        <w:rPr>
          <w:rFonts w:ascii="Times New Roman" w:hAnsi="Times New Roman"/>
          <w:b/>
          <w:bCs/>
          <w:spacing w:val="1"/>
          <w:sz w:val="24"/>
          <w:szCs w:val="24"/>
        </w:rPr>
        <w:t>l</w:t>
      </w:r>
      <w:r w:rsidRPr="00B23D94">
        <w:rPr>
          <w:rFonts w:ascii="Times New Roman" w:hAnsi="Times New Roman"/>
          <w:b/>
          <w:bCs/>
          <w:sz w:val="24"/>
          <w:szCs w:val="24"/>
        </w:rPr>
        <w:t>ls</w:t>
      </w:r>
    </w:p>
    <w:p w14:paraId="7C4DA1FA" w14:textId="77777777" w:rsidR="006C5214" w:rsidRPr="00B23D94" w:rsidRDefault="006C5214" w:rsidP="006C5214">
      <w:pPr>
        <w:widowControl w:val="0"/>
        <w:autoSpaceDE w:val="0"/>
        <w:autoSpaceDN w:val="0"/>
        <w:adjustRightInd w:val="0"/>
        <w:spacing w:after="0" w:line="360" w:lineRule="auto"/>
        <w:ind w:left="220"/>
        <w:rPr>
          <w:rFonts w:ascii="Times New Roman" w:hAnsi="Times New Roman"/>
          <w:sz w:val="24"/>
          <w:szCs w:val="24"/>
        </w:rPr>
      </w:pPr>
      <w:r w:rsidRPr="00B23D94">
        <w:rPr>
          <w:rFonts w:ascii="Times New Roman" w:hAnsi="Times New Roman"/>
          <w:sz w:val="24"/>
          <w:szCs w:val="24"/>
        </w:rPr>
        <w:t>The</w:t>
      </w:r>
      <w:r w:rsidRPr="00B23D94">
        <w:rPr>
          <w:rFonts w:ascii="Times New Roman" w:hAnsi="Times New Roman"/>
          <w:spacing w:val="-1"/>
          <w:sz w:val="24"/>
          <w:szCs w:val="24"/>
        </w:rPr>
        <w:t xml:space="preserve"> </w:t>
      </w:r>
      <w:r w:rsidRPr="00B23D94">
        <w:rPr>
          <w:rFonts w:ascii="Times New Roman" w:hAnsi="Times New Roman"/>
          <w:sz w:val="24"/>
          <w:szCs w:val="24"/>
        </w:rPr>
        <w:t>ind</w:t>
      </w:r>
      <w:r w:rsidRPr="00B23D94">
        <w:rPr>
          <w:rFonts w:ascii="Times New Roman" w:hAnsi="Times New Roman"/>
          <w:spacing w:val="1"/>
          <w:sz w:val="24"/>
          <w:szCs w:val="24"/>
        </w:rPr>
        <w:t>i</w:t>
      </w:r>
      <w:r w:rsidRPr="00B23D94">
        <w:rPr>
          <w:rFonts w:ascii="Times New Roman" w:hAnsi="Times New Roman"/>
          <w:sz w:val="24"/>
          <w:szCs w:val="24"/>
        </w:rPr>
        <w:t>vidual n</w:t>
      </w:r>
      <w:r w:rsidRPr="00B23D94">
        <w:rPr>
          <w:rFonts w:ascii="Times New Roman" w:hAnsi="Times New Roman"/>
          <w:spacing w:val="-1"/>
          <w:sz w:val="24"/>
          <w:szCs w:val="24"/>
        </w:rPr>
        <w:t>ee</w:t>
      </w:r>
      <w:r w:rsidRPr="00B23D94">
        <w:rPr>
          <w:rFonts w:ascii="Times New Roman" w:hAnsi="Times New Roman"/>
          <w:sz w:val="24"/>
          <w:szCs w:val="24"/>
        </w:rPr>
        <w:t xml:space="preserve">ds to </w:t>
      </w:r>
      <w:r w:rsidRPr="00B23D94">
        <w:rPr>
          <w:rFonts w:ascii="Times New Roman" w:hAnsi="Times New Roman"/>
          <w:spacing w:val="2"/>
          <w:sz w:val="24"/>
          <w:szCs w:val="24"/>
        </w:rPr>
        <w:t>d</w:t>
      </w:r>
      <w:r w:rsidRPr="00B23D94">
        <w:rPr>
          <w:rFonts w:ascii="Times New Roman" w:hAnsi="Times New Roman"/>
          <w:spacing w:val="-1"/>
          <w:sz w:val="24"/>
          <w:szCs w:val="24"/>
        </w:rPr>
        <w:t>e</w:t>
      </w:r>
      <w:r w:rsidRPr="00B23D94">
        <w:rPr>
          <w:rFonts w:ascii="Times New Roman" w:hAnsi="Times New Roman"/>
          <w:sz w:val="24"/>
          <w:szCs w:val="24"/>
        </w:rPr>
        <w:t>monstr</w:t>
      </w:r>
      <w:r w:rsidRPr="00B23D94">
        <w:rPr>
          <w:rFonts w:ascii="Times New Roman" w:hAnsi="Times New Roman"/>
          <w:spacing w:val="-1"/>
          <w:sz w:val="24"/>
          <w:szCs w:val="24"/>
        </w:rPr>
        <w:t>a</w:t>
      </w:r>
      <w:r w:rsidRPr="00B23D94">
        <w:rPr>
          <w:rFonts w:ascii="Times New Roman" w:hAnsi="Times New Roman"/>
          <w:sz w:val="24"/>
          <w:szCs w:val="24"/>
        </w:rPr>
        <w:t>te the</w:t>
      </w:r>
      <w:r w:rsidRPr="00B23D94">
        <w:rPr>
          <w:rFonts w:ascii="Times New Roman" w:hAnsi="Times New Roman"/>
          <w:spacing w:val="-1"/>
          <w:sz w:val="24"/>
          <w:szCs w:val="24"/>
        </w:rPr>
        <w:t xml:space="preserve"> f</w:t>
      </w:r>
      <w:r w:rsidRPr="00B23D94">
        <w:rPr>
          <w:rFonts w:ascii="Times New Roman" w:hAnsi="Times New Roman"/>
          <w:sz w:val="24"/>
          <w:szCs w:val="24"/>
        </w:rPr>
        <w:t>ol</w:t>
      </w:r>
      <w:r w:rsidRPr="00B23D94">
        <w:rPr>
          <w:rFonts w:ascii="Times New Roman" w:hAnsi="Times New Roman"/>
          <w:spacing w:val="1"/>
          <w:sz w:val="24"/>
          <w:szCs w:val="24"/>
        </w:rPr>
        <w:t>l</w:t>
      </w:r>
      <w:r w:rsidRPr="00B23D94">
        <w:rPr>
          <w:rFonts w:ascii="Times New Roman" w:hAnsi="Times New Roman"/>
          <w:sz w:val="24"/>
          <w:szCs w:val="24"/>
        </w:rPr>
        <w:t>owi</w:t>
      </w:r>
      <w:r w:rsidRPr="00B23D94">
        <w:rPr>
          <w:rFonts w:ascii="Times New Roman" w:hAnsi="Times New Roman"/>
          <w:spacing w:val="2"/>
          <w:sz w:val="24"/>
          <w:szCs w:val="24"/>
        </w:rPr>
        <w:t>n</w:t>
      </w:r>
      <w:r w:rsidRPr="00B23D94">
        <w:rPr>
          <w:rFonts w:ascii="Times New Roman" w:hAnsi="Times New Roman"/>
          <w:sz w:val="24"/>
          <w:szCs w:val="24"/>
        </w:rPr>
        <w:t>g skil</w:t>
      </w:r>
      <w:r w:rsidRPr="00B23D94">
        <w:rPr>
          <w:rFonts w:ascii="Times New Roman" w:hAnsi="Times New Roman"/>
          <w:spacing w:val="1"/>
          <w:sz w:val="24"/>
          <w:szCs w:val="24"/>
        </w:rPr>
        <w:t>l</w:t>
      </w:r>
      <w:r w:rsidRPr="00B23D94">
        <w:rPr>
          <w:rFonts w:ascii="Times New Roman" w:hAnsi="Times New Roman"/>
          <w:sz w:val="24"/>
          <w:szCs w:val="24"/>
        </w:rPr>
        <w:t>s:</w:t>
      </w:r>
    </w:p>
    <w:p w14:paraId="494BFB5E" w14:textId="77777777" w:rsidR="006C5214" w:rsidRPr="00B23D94" w:rsidRDefault="006C5214" w:rsidP="006C5214">
      <w:pPr>
        <w:widowControl w:val="0"/>
        <w:numPr>
          <w:ilvl w:val="0"/>
          <w:numId w:val="180"/>
        </w:numPr>
        <w:autoSpaceDE w:val="0"/>
        <w:autoSpaceDN w:val="0"/>
        <w:adjustRightInd w:val="0"/>
        <w:spacing w:after="0" w:line="360" w:lineRule="auto"/>
        <w:rPr>
          <w:rFonts w:ascii="Times New Roman" w:hAnsi="Times New Roman"/>
          <w:sz w:val="24"/>
          <w:szCs w:val="24"/>
        </w:rPr>
      </w:pPr>
      <w:r w:rsidRPr="00B23D94">
        <w:rPr>
          <w:rFonts w:ascii="Times New Roman" w:hAnsi="Times New Roman"/>
          <w:spacing w:val="1"/>
          <w:sz w:val="24"/>
          <w:szCs w:val="24"/>
        </w:rPr>
        <w:t>P</w:t>
      </w:r>
      <w:r w:rsidRPr="00B23D94">
        <w:rPr>
          <w:rFonts w:ascii="Times New Roman" w:hAnsi="Times New Roman"/>
          <w:sz w:val="24"/>
          <w:szCs w:val="24"/>
        </w:rPr>
        <w:t>r</w:t>
      </w:r>
      <w:r w:rsidRPr="00B23D94">
        <w:rPr>
          <w:rFonts w:ascii="Times New Roman" w:hAnsi="Times New Roman"/>
          <w:spacing w:val="-2"/>
          <w:sz w:val="24"/>
          <w:szCs w:val="24"/>
        </w:rPr>
        <w:t>e</w:t>
      </w:r>
      <w:r w:rsidRPr="00B23D94">
        <w:rPr>
          <w:rFonts w:ascii="Times New Roman" w:hAnsi="Times New Roman"/>
          <w:sz w:val="24"/>
          <w:szCs w:val="24"/>
        </w:rPr>
        <w:t>s</w:t>
      </w:r>
      <w:r w:rsidRPr="00B23D94">
        <w:rPr>
          <w:rFonts w:ascii="Times New Roman" w:hAnsi="Times New Roman"/>
          <w:spacing w:val="-1"/>
          <w:sz w:val="24"/>
          <w:szCs w:val="24"/>
        </w:rPr>
        <w:t>e</w:t>
      </w:r>
      <w:r w:rsidRPr="00B23D94">
        <w:rPr>
          <w:rFonts w:ascii="Times New Roman" w:hAnsi="Times New Roman"/>
          <w:sz w:val="24"/>
          <w:szCs w:val="24"/>
        </w:rPr>
        <w:t>ntation</w:t>
      </w:r>
    </w:p>
    <w:p w14:paraId="02F7262F" w14:textId="77777777" w:rsidR="006C5214" w:rsidRPr="00B23D94" w:rsidRDefault="006C5214" w:rsidP="006C5214">
      <w:pPr>
        <w:widowControl w:val="0"/>
        <w:numPr>
          <w:ilvl w:val="0"/>
          <w:numId w:val="180"/>
        </w:numPr>
        <w:autoSpaceDE w:val="0"/>
        <w:autoSpaceDN w:val="0"/>
        <w:adjustRightInd w:val="0"/>
        <w:spacing w:after="0" w:line="360" w:lineRule="auto"/>
        <w:rPr>
          <w:rFonts w:ascii="Times New Roman" w:hAnsi="Times New Roman"/>
          <w:sz w:val="24"/>
          <w:szCs w:val="24"/>
        </w:rPr>
      </w:pPr>
      <w:r w:rsidRPr="00B23D94">
        <w:rPr>
          <w:rFonts w:ascii="Times New Roman" w:hAnsi="Times New Roman"/>
          <w:spacing w:val="-3"/>
          <w:sz w:val="24"/>
          <w:szCs w:val="24"/>
        </w:rPr>
        <w:t>I</w:t>
      </w:r>
      <w:r w:rsidRPr="00B23D94">
        <w:rPr>
          <w:rFonts w:ascii="Times New Roman" w:hAnsi="Times New Roman"/>
          <w:sz w:val="24"/>
          <w:szCs w:val="24"/>
        </w:rPr>
        <w:t>nt</w:t>
      </w:r>
      <w:r w:rsidRPr="00B23D94">
        <w:rPr>
          <w:rFonts w:ascii="Times New Roman" w:hAnsi="Times New Roman"/>
          <w:spacing w:val="2"/>
          <w:sz w:val="24"/>
          <w:szCs w:val="24"/>
        </w:rPr>
        <w:t>e</w:t>
      </w:r>
      <w:r w:rsidRPr="00B23D94">
        <w:rPr>
          <w:rFonts w:ascii="Times New Roman" w:hAnsi="Times New Roman"/>
          <w:sz w:val="24"/>
          <w:szCs w:val="24"/>
        </w:rPr>
        <w:t>rp</w:t>
      </w:r>
      <w:r w:rsidRPr="00B23D94">
        <w:rPr>
          <w:rFonts w:ascii="Times New Roman" w:hAnsi="Times New Roman"/>
          <w:spacing w:val="-2"/>
          <w:sz w:val="24"/>
          <w:szCs w:val="24"/>
        </w:rPr>
        <w:t>e</w:t>
      </w:r>
      <w:r w:rsidRPr="00B23D94">
        <w:rPr>
          <w:rFonts w:ascii="Times New Roman" w:hAnsi="Times New Roman"/>
          <w:sz w:val="24"/>
          <w:szCs w:val="24"/>
        </w:rPr>
        <w:t>rso</w:t>
      </w:r>
      <w:r w:rsidRPr="00B23D94">
        <w:rPr>
          <w:rFonts w:ascii="Times New Roman" w:hAnsi="Times New Roman"/>
          <w:spacing w:val="2"/>
          <w:sz w:val="24"/>
          <w:szCs w:val="24"/>
        </w:rPr>
        <w:t>n</w:t>
      </w:r>
      <w:r w:rsidRPr="00B23D94">
        <w:rPr>
          <w:rFonts w:ascii="Times New Roman" w:hAnsi="Times New Roman"/>
          <w:spacing w:val="-1"/>
          <w:sz w:val="24"/>
          <w:szCs w:val="24"/>
        </w:rPr>
        <w:t>a</w:t>
      </w:r>
      <w:r w:rsidRPr="00B23D94">
        <w:rPr>
          <w:rFonts w:ascii="Times New Roman" w:hAnsi="Times New Roman"/>
          <w:sz w:val="24"/>
          <w:szCs w:val="24"/>
        </w:rPr>
        <w:t>l r</w:t>
      </w:r>
      <w:r w:rsidRPr="00B23D94">
        <w:rPr>
          <w:rFonts w:ascii="Times New Roman" w:hAnsi="Times New Roman"/>
          <w:spacing w:val="-1"/>
          <w:sz w:val="24"/>
          <w:szCs w:val="24"/>
        </w:rPr>
        <w:t>e</w:t>
      </w:r>
      <w:r w:rsidRPr="00B23D94">
        <w:rPr>
          <w:rFonts w:ascii="Times New Roman" w:hAnsi="Times New Roman"/>
          <w:sz w:val="24"/>
          <w:szCs w:val="24"/>
        </w:rPr>
        <w:t>lation</w:t>
      </w:r>
    </w:p>
    <w:p w14:paraId="5E80952A" w14:textId="77777777" w:rsidR="006C5214" w:rsidRPr="00B23D94" w:rsidRDefault="006C5214" w:rsidP="006C5214">
      <w:pPr>
        <w:widowControl w:val="0"/>
        <w:numPr>
          <w:ilvl w:val="0"/>
          <w:numId w:val="180"/>
        </w:numPr>
        <w:autoSpaceDE w:val="0"/>
        <w:autoSpaceDN w:val="0"/>
        <w:adjustRightInd w:val="0"/>
        <w:spacing w:after="0" w:line="360" w:lineRule="auto"/>
        <w:rPr>
          <w:rFonts w:ascii="Times New Roman" w:hAnsi="Times New Roman"/>
          <w:sz w:val="24"/>
          <w:szCs w:val="24"/>
        </w:rPr>
      </w:pPr>
      <w:r w:rsidRPr="00B23D94">
        <w:rPr>
          <w:rFonts w:ascii="Times New Roman" w:hAnsi="Times New Roman"/>
          <w:spacing w:val="1"/>
          <w:sz w:val="24"/>
          <w:szCs w:val="24"/>
        </w:rPr>
        <w:t>P</w:t>
      </w:r>
      <w:r w:rsidRPr="00B23D94">
        <w:rPr>
          <w:rFonts w:ascii="Times New Roman" w:hAnsi="Times New Roman"/>
          <w:sz w:val="24"/>
          <w:szCs w:val="24"/>
        </w:rPr>
        <w:t>lanning</w:t>
      </w:r>
      <w:r w:rsidRPr="00B23D94">
        <w:rPr>
          <w:rFonts w:ascii="Times New Roman" w:hAnsi="Times New Roman"/>
          <w:spacing w:val="-2"/>
          <w:sz w:val="24"/>
          <w:szCs w:val="24"/>
        </w:rPr>
        <w:t xml:space="preserve"> </w:t>
      </w:r>
      <w:r w:rsidRPr="00B23D94">
        <w:rPr>
          <w:rFonts w:ascii="Times New Roman" w:hAnsi="Times New Roman"/>
          <w:spacing w:val="-1"/>
          <w:sz w:val="24"/>
          <w:szCs w:val="24"/>
        </w:rPr>
        <w:t>a</w:t>
      </w:r>
      <w:r w:rsidRPr="00B23D94">
        <w:rPr>
          <w:rFonts w:ascii="Times New Roman" w:hAnsi="Times New Roman"/>
          <w:sz w:val="24"/>
          <w:szCs w:val="24"/>
        </w:rPr>
        <w:t>nd p</w:t>
      </w:r>
      <w:r w:rsidRPr="00B23D94">
        <w:rPr>
          <w:rFonts w:ascii="Times New Roman" w:hAnsi="Times New Roman"/>
          <w:spacing w:val="-1"/>
          <w:sz w:val="24"/>
          <w:szCs w:val="24"/>
        </w:rPr>
        <w:t>r</w:t>
      </w:r>
      <w:r w:rsidRPr="00B23D94">
        <w:rPr>
          <w:rFonts w:ascii="Times New Roman" w:hAnsi="Times New Roman"/>
          <w:sz w:val="24"/>
          <w:szCs w:val="24"/>
        </w:rPr>
        <w:t>iorit</w:t>
      </w:r>
      <w:r w:rsidRPr="00B23D94">
        <w:rPr>
          <w:rFonts w:ascii="Times New Roman" w:hAnsi="Times New Roman"/>
          <w:spacing w:val="1"/>
          <w:sz w:val="24"/>
          <w:szCs w:val="24"/>
        </w:rPr>
        <w:t>iz</w:t>
      </w:r>
      <w:r w:rsidRPr="00B23D94">
        <w:rPr>
          <w:rFonts w:ascii="Times New Roman" w:hAnsi="Times New Roman"/>
          <w:spacing w:val="-1"/>
          <w:sz w:val="24"/>
          <w:szCs w:val="24"/>
        </w:rPr>
        <w:t>a</w:t>
      </w:r>
      <w:r w:rsidRPr="00B23D94">
        <w:rPr>
          <w:rFonts w:ascii="Times New Roman" w:hAnsi="Times New Roman"/>
          <w:sz w:val="24"/>
          <w:szCs w:val="24"/>
        </w:rPr>
        <w:t>t</w:t>
      </w:r>
      <w:r w:rsidRPr="00B23D94">
        <w:rPr>
          <w:rFonts w:ascii="Times New Roman" w:hAnsi="Times New Roman"/>
          <w:spacing w:val="1"/>
          <w:sz w:val="24"/>
          <w:szCs w:val="24"/>
        </w:rPr>
        <w:t>i</w:t>
      </w:r>
      <w:r w:rsidRPr="00B23D94">
        <w:rPr>
          <w:rFonts w:ascii="Times New Roman" w:hAnsi="Times New Roman"/>
          <w:sz w:val="24"/>
          <w:szCs w:val="24"/>
        </w:rPr>
        <w:t>on</w:t>
      </w:r>
    </w:p>
    <w:p w14:paraId="05E76007" w14:textId="77777777" w:rsidR="006C5214" w:rsidRPr="00B23D94" w:rsidRDefault="006C5214" w:rsidP="006C5214">
      <w:pPr>
        <w:widowControl w:val="0"/>
        <w:numPr>
          <w:ilvl w:val="0"/>
          <w:numId w:val="180"/>
        </w:numPr>
        <w:autoSpaceDE w:val="0"/>
        <w:autoSpaceDN w:val="0"/>
        <w:adjustRightInd w:val="0"/>
        <w:spacing w:after="0" w:line="360" w:lineRule="auto"/>
        <w:rPr>
          <w:rFonts w:ascii="Times New Roman" w:hAnsi="Times New Roman"/>
          <w:sz w:val="24"/>
          <w:szCs w:val="24"/>
        </w:rPr>
      </w:pPr>
      <w:r w:rsidRPr="00B23D94">
        <w:rPr>
          <w:rFonts w:ascii="Times New Roman" w:hAnsi="Times New Roman"/>
          <w:sz w:val="24"/>
          <w:szCs w:val="24"/>
        </w:rPr>
        <w:t>R</w:t>
      </w:r>
      <w:r w:rsidRPr="00B23D94">
        <w:rPr>
          <w:rFonts w:ascii="Times New Roman" w:hAnsi="Times New Roman"/>
          <w:spacing w:val="-1"/>
          <w:sz w:val="24"/>
          <w:szCs w:val="24"/>
        </w:rPr>
        <w:t>e</w:t>
      </w:r>
      <w:r w:rsidRPr="00B23D94">
        <w:rPr>
          <w:rFonts w:ascii="Times New Roman" w:hAnsi="Times New Roman"/>
          <w:sz w:val="24"/>
          <w:szCs w:val="24"/>
        </w:rPr>
        <w:t xml:space="preserve">port </w:t>
      </w:r>
      <w:r w:rsidRPr="00B23D94">
        <w:rPr>
          <w:rFonts w:ascii="Times New Roman" w:hAnsi="Times New Roman"/>
          <w:spacing w:val="-1"/>
          <w:sz w:val="24"/>
          <w:szCs w:val="24"/>
        </w:rPr>
        <w:t>w</w:t>
      </w:r>
      <w:r w:rsidRPr="00B23D94">
        <w:rPr>
          <w:rFonts w:ascii="Times New Roman" w:hAnsi="Times New Roman"/>
          <w:sz w:val="24"/>
          <w:szCs w:val="24"/>
        </w:rPr>
        <w:t>riting</w:t>
      </w:r>
    </w:p>
    <w:p w14:paraId="185BA903" w14:textId="77777777" w:rsidR="006C5214" w:rsidRPr="00B23D94" w:rsidRDefault="006C5214" w:rsidP="006C5214">
      <w:pPr>
        <w:widowControl w:val="0"/>
        <w:numPr>
          <w:ilvl w:val="0"/>
          <w:numId w:val="180"/>
        </w:numPr>
        <w:autoSpaceDE w:val="0"/>
        <w:autoSpaceDN w:val="0"/>
        <w:adjustRightInd w:val="0"/>
        <w:spacing w:after="0" w:line="360" w:lineRule="auto"/>
        <w:rPr>
          <w:rFonts w:ascii="Times New Roman" w:hAnsi="Times New Roman"/>
          <w:sz w:val="24"/>
          <w:szCs w:val="24"/>
        </w:rPr>
      </w:pPr>
      <w:r w:rsidRPr="00B23D94">
        <w:rPr>
          <w:rFonts w:ascii="Times New Roman" w:hAnsi="Times New Roman"/>
          <w:sz w:val="24"/>
          <w:szCs w:val="24"/>
        </w:rPr>
        <w:t>Coordin</w:t>
      </w:r>
      <w:r w:rsidRPr="00B23D94">
        <w:rPr>
          <w:rFonts w:ascii="Times New Roman" w:hAnsi="Times New Roman"/>
          <w:spacing w:val="-1"/>
          <w:sz w:val="24"/>
          <w:szCs w:val="24"/>
        </w:rPr>
        <w:t>a</w:t>
      </w:r>
      <w:r w:rsidRPr="00B23D94">
        <w:rPr>
          <w:rFonts w:ascii="Times New Roman" w:hAnsi="Times New Roman"/>
          <w:sz w:val="24"/>
          <w:szCs w:val="24"/>
        </w:rPr>
        <w:t>t</w:t>
      </w:r>
      <w:r w:rsidRPr="00B23D94">
        <w:rPr>
          <w:rFonts w:ascii="Times New Roman" w:hAnsi="Times New Roman"/>
          <w:spacing w:val="1"/>
          <w:sz w:val="24"/>
          <w:szCs w:val="24"/>
        </w:rPr>
        <w:t>i</w:t>
      </w:r>
      <w:r w:rsidRPr="00B23D94">
        <w:rPr>
          <w:rFonts w:ascii="Times New Roman" w:hAnsi="Times New Roman"/>
          <w:sz w:val="24"/>
          <w:szCs w:val="24"/>
        </w:rPr>
        <w:t>on</w:t>
      </w:r>
    </w:p>
    <w:p w14:paraId="0F6FA1F9" w14:textId="77777777" w:rsidR="006C5214" w:rsidRPr="00B23D94" w:rsidRDefault="006C5214" w:rsidP="006C5214">
      <w:pPr>
        <w:widowControl w:val="0"/>
        <w:autoSpaceDE w:val="0"/>
        <w:autoSpaceDN w:val="0"/>
        <w:adjustRightInd w:val="0"/>
        <w:spacing w:after="0" w:line="360" w:lineRule="auto"/>
        <w:ind w:left="220"/>
        <w:rPr>
          <w:rFonts w:ascii="Times New Roman" w:hAnsi="Times New Roman"/>
          <w:sz w:val="24"/>
          <w:szCs w:val="24"/>
        </w:rPr>
      </w:pPr>
      <w:r w:rsidRPr="00B23D94">
        <w:rPr>
          <w:rFonts w:ascii="Times New Roman" w:hAnsi="Times New Roman"/>
          <w:b/>
          <w:bCs/>
          <w:sz w:val="24"/>
          <w:szCs w:val="24"/>
        </w:rPr>
        <w:t>R</w:t>
      </w:r>
      <w:r w:rsidRPr="00B23D94">
        <w:rPr>
          <w:rFonts w:ascii="Times New Roman" w:hAnsi="Times New Roman"/>
          <w:b/>
          <w:bCs/>
          <w:spacing w:val="-1"/>
          <w:sz w:val="24"/>
          <w:szCs w:val="24"/>
        </w:rPr>
        <w:t>e</w:t>
      </w:r>
      <w:r w:rsidRPr="00B23D94">
        <w:rPr>
          <w:rFonts w:ascii="Times New Roman" w:hAnsi="Times New Roman"/>
          <w:b/>
          <w:bCs/>
          <w:spacing w:val="1"/>
          <w:sz w:val="24"/>
          <w:szCs w:val="24"/>
        </w:rPr>
        <w:t>qu</w:t>
      </w:r>
      <w:r w:rsidRPr="00B23D94">
        <w:rPr>
          <w:rFonts w:ascii="Times New Roman" w:hAnsi="Times New Roman"/>
          <w:b/>
          <w:bCs/>
          <w:sz w:val="24"/>
          <w:szCs w:val="24"/>
        </w:rPr>
        <w:t>ir</w:t>
      </w:r>
      <w:r w:rsidRPr="00B23D94">
        <w:rPr>
          <w:rFonts w:ascii="Times New Roman" w:hAnsi="Times New Roman"/>
          <w:b/>
          <w:bCs/>
          <w:spacing w:val="-1"/>
          <w:sz w:val="24"/>
          <w:szCs w:val="24"/>
        </w:rPr>
        <w:t>e</w:t>
      </w:r>
      <w:r w:rsidRPr="00B23D94">
        <w:rPr>
          <w:rFonts w:ascii="Times New Roman" w:hAnsi="Times New Roman"/>
          <w:b/>
          <w:bCs/>
          <w:sz w:val="24"/>
          <w:szCs w:val="24"/>
        </w:rPr>
        <w:t>d</w:t>
      </w:r>
      <w:r w:rsidRPr="00B23D94">
        <w:rPr>
          <w:rFonts w:ascii="Times New Roman" w:hAnsi="Times New Roman"/>
          <w:b/>
          <w:bCs/>
          <w:spacing w:val="1"/>
          <w:sz w:val="24"/>
          <w:szCs w:val="24"/>
        </w:rPr>
        <w:t xml:space="preserve"> kn</w:t>
      </w:r>
      <w:r w:rsidRPr="00B23D94">
        <w:rPr>
          <w:rFonts w:ascii="Times New Roman" w:hAnsi="Times New Roman"/>
          <w:b/>
          <w:bCs/>
          <w:spacing w:val="-2"/>
          <w:sz w:val="24"/>
          <w:szCs w:val="24"/>
        </w:rPr>
        <w:t>o</w:t>
      </w:r>
      <w:r w:rsidRPr="00B23D94">
        <w:rPr>
          <w:rFonts w:ascii="Times New Roman" w:hAnsi="Times New Roman"/>
          <w:b/>
          <w:bCs/>
          <w:spacing w:val="2"/>
          <w:sz w:val="24"/>
          <w:szCs w:val="24"/>
        </w:rPr>
        <w:t>w</w:t>
      </w:r>
      <w:r w:rsidRPr="00B23D94">
        <w:rPr>
          <w:rFonts w:ascii="Times New Roman" w:hAnsi="Times New Roman"/>
          <w:b/>
          <w:bCs/>
          <w:sz w:val="24"/>
          <w:szCs w:val="24"/>
        </w:rPr>
        <w:t>ledge</w:t>
      </w:r>
    </w:p>
    <w:p w14:paraId="48A584AE" w14:textId="77777777" w:rsidR="006C5214" w:rsidRPr="00B23D94" w:rsidRDefault="006C5214" w:rsidP="006C5214">
      <w:pPr>
        <w:widowControl w:val="0"/>
        <w:autoSpaceDE w:val="0"/>
        <w:autoSpaceDN w:val="0"/>
        <w:adjustRightInd w:val="0"/>
        <w:spacing w:after="0" w:line="360" w:lineRule="auto"/>
        <w:ind w:left="220"/>
        <w:rPr>
          <w:rFonts w:ascii="Times New Roman" w:hAnsi="Times New Roman"/>
          <w:sz w:val="24"/>
          <w:szCs w:val="24"/>
        </w:rPr>
      </w:pPr>
      <w:r w:rsidRPr="00B23D94">
        <w:rPr>
          <w:rFonts w:ascii="Times New Roman" w:hAnsi="Times New Roman"/>
          <w:sz w:val="24"/>
          <w:szCs w:val="24"/>
        </w:rPr>
        <w:t>The</w:t>
      </w:r>
      <w:r w:rsidRPr="00B23D94">
        <w:rPr>
          <w:rFonts w:ascii="Times New Roman" w:hAnsi="Times New Roman"/>
          <w:spacing w:val="-1"/>
          <w:sz w:val="24"/>
          <w:szCs w:val="24"/>
        </w:rPr>
        <w:t xml:space="preserve"> </w:t>
      </w:r>
      <w:r w:rsidRPr="00B23D94">
        <w:rPr>
          <w:rFonts w:ascii="Times New Roman" w:hAnsi="Times New Roman"/>
          <w:sz w:val="24"/>
          <w:szCs w:val="24"/>
        </w:rPr>
        <w:t>ind</w:t>
      </w:r>
      <w:r w:rsidRPr="00B23D94">
        <w:rPr>
          <w:rFonts w:ascii="Times New Roman" w:hAnsi="Times New Roman"/>
          <w:spacing w:val="1"/>
          <w:sz w:val="24"/>
          <w:szCs w:val="24"/>
        </w:rPr>
        <w:t>i</w:t>
      </w:r>
      <w:r w:rsidRPr="00B23D94">
        <w:rPr>
          <w:rFonts w:ascii="Times New Roman" w:hAnsi="Times New Roman"/>
          <w:sz w:val="24"/>
          <w:szCs w:val="24"/>
        </w:rPr>
        <w:t>vidual n</w:t>
      </w:r>
      <w:r w:rsidRPr="00B23D94">
        <w:rPr>
          <w:rFonts w:ascii="Times New Roman" w:hAnsi="Times New Roman"/>
          <w:spacing w:val="-1"/>
          <w:sz w:val="24"/>
          <w:szCs w:val="24"/>
        </w:rPr>
        <w:t>ee</w:t>
      </w:r>
      <w:r w:rsidRPr="00B23D94">
        <w:rPr>
          <w:rFonts w:ascii="Times New Roman" w:hAnsi="Times New Roman"/>
          <w:sz w:val="24"/>
          <w:szCs w:val="24"/>
        </w:rPr>
        <w:t xml:space="preserve">ds to </w:t>
      </w:r>
      <w:r w:rsidRPr="00B23D94">
        <w:rPr>
          <w:rFonts w:ascii="Times New Roman" w:hAnsi="Times New Roman"/>
          <w:spacing w:val="2"/>
          <w:sz w:val="24"/>
          <w:szCs w:val="24"/>
        </w:rPr>
        <w:t>d</w:t>
      </w:r>
      <w:r w:rsidRPr="00B23D94">
        <w:rPr>
          <w:rFonts w:ascii="Times New Roman" w:hAnsi="Times New Roman"/>
          <w:spacing w:val="-1"/>
          <w:sz w:val="24"/>
          <w:szCs w:val="24"/>
        </w:rPr>
        <w:t>e</w:t>
      </w:r>
      <w:r w:rsidRPr="00B23D94">
        <w:rPr>
          <w:rFonts w:ascii="Times New Roman" w:hAnsi="Times New Roman"/>
          <w:sz w:val="24"/>
          <w:szCs w:val="24"/>
        </w:rPr>
        <w:t>monstr</w:t>
      </w:r>
      <w:r w:rsidRPr="00B23D94">
        <w:rPr>
          <w:rFonts w:ascii="Times New Roman" w:hAnsi="Times New Roman"/>
          <w:spacing w:val="-1"/>
          <w:sz w:val="24"/>
          <w:szCs w:val="24"/>
        </w:rPr>
        <w:t>a</w:t>
      </w:r>
      <w:r w:rsidRPr="00B23D94">
        <w:rPr>
          <w:rFonts w:ascii="Times New Roman" w:hAnsi="Times New Roman"/>
          <w:sz w:val="24"/>
          <w:szCs w:val="24"/>
        </w:rPr>
        <w:t>te kno</w:t>
      </w:r>
      <w:r w:rsidRPr="00B23D94">
        <w:rPr>
          <w:rFonts w:ascii="Times New Roman" w:hAnsi="Times New Roman"/>
          <w:spacing w:val="-1"/>
          <w:sz w:val="24"/>
          <w:szCs w:val="24"/>
        </w:rPr>
        <w:t>w</w:t>
      </w:r>
      <w:r w:rsidRPr="00B23D94">
        <w:rPr>
          <w:rFonts w:ascii="Times New Roman" w:hAnsi="Times New Roman"/>
          <w:sz w:val="24"/>
          <w:szCs w:val="24"/>
        </w:rPr>
        <w:t>le</w:t>
      </w:r>
      <w:r w:rsidRPr="00B23D94">
        <w:rPr>
          <w:rFonts w:ascii="Times New Roman" w:hAnsi="Times New Roman"/>
          <w:spacing w:val="2"/>
          <w:sz w:val="24"/>
          <w:szCs w:val="24"/>
        </w:rPr>
        <w:t>d</w:t>
      </w:r>
      <w:r w:rsidRPr="00B23D94">
        <w:rPr>
          <w:rFonts w:ascii="Times New Roman" w:hAnsi="Times New Roman"/>
          <w:sz w:val="24"/>
          <w:szCs w:val="24"/>
        </w:rPr>
        <w:t>ge</w:t>
      </w:r>
      <w:r w:rsidRPr="00B23D94">
        <w:rPr>
          <w:rFonts w:ascii="Times New Roman" w:hAnsi="Times New Roman"/>
          <w:spacing w:val="-1"/>
          <w:sz w:val="24"/>
          <w:szCs w:val="24"/>
        </w:rPr>
        <w:t xml:space="preserve"> </w:t>
      </w:r>
      <w:r w:rsidRPr="00B23D94">
        <w:rPr>
          <w:rFonts w:ascii="Times New Roman" w:hAnsi="Times New Roman"/>
          <w:sz w:val="24"/>
          <w:szCs w:val="24"/>
        </w:rPr>
        <w:t>o</w:t>
      </w:r>
      <w:r w:rsidRPr="00B23D94">
        <w:rPr>
          <w:rFonts w:ascii="Times New Roman" w:hAnsi="Times New Roman"/>
          <w:spacing w:val="1"/>
          <w:sz w:val="24"/>
          <w:szCs w:val="24"/>
        </w:rPr>
        <w:t>f</w:t>
      </w:r>
      <w:r w:rsidRPr="00B23D94">
        <w:rPr>
          <w:rFonts w:ascii="Times New Roman" w:hAnsi="Times New Roman"/>
          <w:sz w:val="24"/>
          <w:szCs w:val="24"/>
        </w:rPr>
        <w:t>:</w:t>
      </w:r>
    </w:p>
    <w:p w14:paraId="10DFDC08" w14:textId="77777777" w:rsidR="006C5214" w:rsidRPr="00B23D94" w:rsidRDefault="006C5214" w:rsidP="006C5214">
      <w:pPr>
        <w:widowControl w:val="0"/>
        <w:numPr>
          <w:ilvl w:val="0"/>
          <w:numId w:val="180"/>
        </w:numPr>
        <w:autoSpaceDE w:val="0"/>
        <w:autoSpaceDN w:val="0"/>
        <w:adjustRightInd w:val="0"/>
        <w:spacing w:after="0" w:line="360" w:lineRule="auto"/>
        <w:rPr>
          <w:rFonts w:ascii="Times New Roman" w:hAnsi="Times New Roman"/>
          <w:sz w:val="24"/>
          <w:szCs w:val="24"/>
        </w:rPr>
      </w:pPr>
      <w:r w:rsidRPr="00B23D94">
        <w:rPr>
          <w:rFonts w:ascii="Times New Roman" w:hAnsi="Times New Roman"/>
          <w:spacing w:val="1"/>
          <w:sz w:val="24"/>
          <w:szCs w:val="24"/>
        </w:rPr>
        <w:t>S</w:t>
      </w:r>
      <w:r w:rsidRPr="00B23D94">
        <w:rPr>
          <w:rFonts w:ascii="Times New Roman" w:hAnsi="Times New Roman"/>
          <w:sz w:val="24"/>
          <w:szCs w:val="24"/>
        </w:rPr>
        <w:t>o</w:t>
      </w:r>
      <w:r w:rsidRPr="00B23D94">
        <w:rPr>
          <w:rFonts w:ascii="Times New Roman" w:hAnsi="Times New Roman"/>
          <w:spacing w:val="-1"/>
          <w:sz w:val="24"/>
          <w:szCs w:val="24"/>
        </w:rPr>
        <w:t>c</w:t>
      </w:r>
      <w:r w:rsidRPr="00B23D94">
        <w:rPr>
          <w:rFonts w:ascii="Times New Roman" w:hAnsi="Times New Roman"/>
          <w:sz w:val="24"/>
          <w:szCs w:val="24"/>
        </w:rPr>
        <w:t>ial w</w:t>
      </w:r>
      <w:r w:rsidRPr="00B23D94">
        <w:rPr>
          <w:rFonts w:ascii="Times New Roman" w:hAnsi="Times New Roman"/>
          <w:spacing w:val="-1"/>
          <w:sz w:val="24"/>
          <w:szCs w:val="24"/>
        </w:rPr>
        <w:t>e</w:t>
      </w:r>
      <w:r w:rsidRPr="00B23D94">
        <w:rPr>
          <w:rFonts w:ascii="Times New Roman" w:hAnsi="Times New Roman"/>
          <w:sz w:val="24"/>
          <w:szCs w:val="24"/>
        </w:rPr>
        <w:t>lf</w:t>
      </w:r>
      <w:r w:rsidRPr="00B23D94">
        <w:rPr>
          <w:rFonts w:ascii="Times New Roman" w:hAnsi="Times New Roman"/>
          <w:spacing w:val="-1"/>
          <w:sz w:val="24"/>
          <w:szCs w:val="24"/>
        </w:rPr>
        <w:t>a</w:t>
      </w:r>
      <w:r w:rsidRPr="00B23D94">
        <w:rPr>
          <w:rFonts w:ascii="Times New Roman" w:hAnsi="Times New Roman"/>
          <w:spacing w:val="1"/>
          <w:sz w:val="24"/>
          <w:szCs w:val="24"/>
        </w:rPr>
        <w:t>r</w:t>
      </w:r>
      <w:r w:rsidRPr="00B23D94">
        <w:rPr>
          <w:rFonts w:ascii="Times New Roman" w:hAnsi="Times New Roman"/>
          <w:sz w:val="24"/>
          <w:szCs w:val="24"/>
        </w:rPr>
        <w:t>e</w:t>
      </w:r>
      <w:r w:rsidRPr="00B23D94">
        <w:rPr>
          <w:rFonts w:ascii="Times New Roman" w:hAnsi="Times New Roman"/>
          <w:spacing w:val="-1"/>
          <w:sz w:val="24"/>
          <w:szCs w:val="24"/>
        </w:rPr>
        <w:t xml:space="preserve"> </w:t>
      </w:r>
      <w:r w:rsidRPr="00B23D94">
        <w:rPr>
          <w:rFonts w:ascii="Times New Roman" w:hAnsi="Times New Roman"/>
          <w:sz w:val="24"/>
          <w:szCs w:val="24"/>
        </w:rPr>
        <w:t>pol</w:t>
      </w:r>
      <w:r w:rsidRPr="00B23D94">
        <w:rPr>
          <w:rFonts w:ascii="Times New Roman" w:hAnsi="Times New Roman"/>
          <w:spacing w:val="1"/>
          <w:sz w:val="24"/>
          <w:szCs w:val="24"/>
        </w:rPr>
        <w:t>i</w:t>
      </w:r>
      <w:r w:rsidRPr="00B23D94">
        <w:rPr>
          <w:rFonts w:ascii="Times New Roman" w:hAnsi="Times New Roman"/>
          <w:spacing w:val="-1"/>
          <w:sz w:val="24"/>
          <w:szCs w:val="24"/>
        </w:rPr>
        <w:t>c</w:t>
      </w:r>
      <w:r w:rsidRPr="00B23D94">
        <w:rPr>
          <w:rFonts w:ascii="Times New Roman" w:hAnsi="Times New Roman"/>
          <w:sz w:val="24"/>
          <w:szCs w:val="24"/>
        </w:rPr>
        <w:t>ies</w:t>
      </w:r>
    </w:p>
    <w:p w14:paraId="7708EA0E" w14:textId="77777777" w:rsidR="006C5214" w:rsidRPr="00B23D94" w:rsidRDefault="006C5214" w:rsidP="006C5214">
      <w:pPr>
        <w:widowControl w:val="0"/>
        <w:numPr>
          <w:ilvl w:val="0"/>
          <w:numId w:val="180"/>
        </w:numPr>
        <w:autoSpaceDE w:val="0"/>
        <w:autoSpaceDN w:val="0"/>
        <w:adjustRightInd w:val="0"/>
        <w:spacing w:after="0" w:line="360" w:lineRule="auto"/>
        <w:rPr>
          <w:rFonts w:ascii="Times New Roman" w:hAnsi="Times New Roman"/>
          <w:sz w:val="24"/>
          <w:szCs w:val="24"/>
        </w:rPr>
      </w:pPr>
      <w:r w:rsidRPr="00B23D94">
        <w:rPr>
          <w:rFonts w:ascii="Times New Roman" w:hAnsi="Times New Roman"/>
          <w:spacing w:val="1"/>
          <w:sz w:val="24"/>
          <w:szCs w:val="24"/>
        </w:rPr>
        <w:t>S</w:t>
      </w:r>
      <w:r w:rsidRPr="00B23D94">
        <w:rPr>
          <w:rFonts w:ascii="Times New Roman" w:hAnsi="Times New Roman"/>
          <w:sz w:val="24"/>
          <w:szCs w:val="24"/>
        </w:rPr>
        <w:t>o</w:t>
      </w:r>
      <w:r w:rsidRPr="00B23D94">
        <w:rPr>
          <w:rFonts w:ascii="Times New Roman" w:hAnsi="Times New Roman"/>
          <w:spacing w:val="-1"/>
          <w:sz w:val="24"/>
          <w:szCs w:val="24"/>
        </w:rPr>
        <w:t>c</w:t>
      </w:r>
      <w:r w:rsidRPr="00B23D94">
        <w:rPr>
          <w:rFonts w:ascii="Times New Roman" w:hAnsi="Times New Roman"/>
          <w:sz w:val="24"/>
          <w:szCs w:val="24"/>
        </w:rPr>
        <w:t>ial wo</w:t>
      </w:r>
      <w:r w:rsidRPr="00B23D94">
        <w:rPr>
          <w:rFonts w:ascii="Times New Roman" w:hAnsi="Times New Roman"/>
          <w:spacing w:val="-1"/>
          <w:sz w:val="24"/>
          <w:szCs w:val="24"/>
        </w:rPr>
        <w:t>r</w:t>
      </w:r>
      <w:r w:rsidRPr="00B23D94">
        <w:rPr>
          <w:rFonts w:ascii="Times New Roman" w:hAnsi="Times New Roman"/>
          <w:sz w:val="24"/>
          <w:szCs w:val="24"/>
        </w:rPr>
        <w:t>k pra</w:t>
      </w:r>
      <w:r w:rsidRPr="00B23D94">
        <w:rPr>
          <w:rFonts w:ascii="Times New Roman" w:hAnsi="Times New Roman"/>
          <w:spacing w:val="-1"/>
          <w:sz w:val="24"/>
          <w:szCs w:val="24"/>
        </w:rPr>
        <w:t>c</w:t>
      </w:r>
      <w:r w:rsidRPr="00B23D94">
        <w:rPr>
          <w:rFonts w:ascii="Times New Roman" w:hAnsi="Times New Roman"/>
          <w:sz w:val="24"/>
          <w:szCs w:val="24"/>
        </w:rPr>
        <w:t>t</w:t>
      </w:r>
      <w:r w:rsidRPr="00B23D94">
        <w:rPr>
          <w:rFonts w:ascii="Times New Roman" w:hAnsi="Times New Roman"/>
          <w:spacing w:val="1"/>
          <w:sz w:val="24"/>
          <w:szCs w:val="24"/>
        </w:rPr>
        <w:t>i</w:t>
      </w:r>
      <w:r w:rsidRPr="00B23D94">
        <w:rPr>
          <w:rFonts w:ascii="Times New Roman" w:hAnsi="Times New Roman"/>
          <w:spacing w:val="-1"/>
          <w:sz w:val="24"/>
          <w:szCs w:val="24"/>
        </w:rPr>
        <w:t>ce</w:t>
      </w:r>
      <w:r w:rsidRPr="00B23D94">
        <w:rPr>
          <w:rFonts w:ascii="Times New Roman" w:hAnsi="Times New Roman"/>
          <w:sz w:val="24"/>
          <w:szCs w:val="24"/>
        </w:rPr>
        <w:t>s a</w:t>
      </w:r>
      <w:r w:rsidRPr="00B23D94">
        <w:rPr>
          <w:rFonts w:ascii="Times New Roman" w:hAnsi="Times New Roman"/>
          <w:spacing w:val="1"/>
          <w:sz w:val="24"/>
          <w:szCs w:val="24"/>
        </w:rPr>
        <w:t>n</w:t>
      </w:r>
      <w:r w:rsidRPr="00B23D94">
        <w:rPr>
          <w:rFonts w:ascii="Times New Roman" w:hAnsi="Times New Roman"/>
          <w:sz w:val="24"/>
          <w:szCs w:val="24"/>
        </w:rPr>
        <w:t>d in</w:t>
      </w:r>
      <w:r w:rsidRPr="00B23D94">
        <w:rPr>
          <w:rFonts w:ascii="Times New Roman" w:hAnsi="Times New Roman"/>
          <w:spacing w:val="1"/>
          <w:sz w:val="24"/>
          <w:szCs w:val="24"/>
        </w:rPr>
        <w:t>t</w:t>
      </w:r>
      <w:r w:rsidRPr="00B23D94">
        <w:rPr>
          <w:rFonts w:ascii="Times New Roman" w:hAnsi="Times New Roman"/>
          <w:spacing w:val="-1"/>
          <w:sz w:val="24"/>
          <w:szCs w:val="24"/>
        </w:rPr>
        <w:t>e</w:t>
      </w:r>
      <w:r w:rsidRPr="00B23D94">
        <w:rPr>
          <w:rFonts w:ascii="Times New Roman" w:hAnsi="Times New Roman"/>
          <w:sz w:val="24"/>
          <w:szCs w:val="24"/>
        </w:rPr>
        <w:t>rv</w:t>
      </w:r>
      <w:r w:rsidRPr="00B23D94">
        <w:rPr>
          <w:rFonts w:ascii="Times New Roman" w:hAnsi="Times New Roman"/>
          <w:spacing w:val="-2"/>
          <w:sz w:val="24"/>
          <w:szCs w:val="24"/>
        </w:rPr>
        <w:t>e</w:t>
      </w:r>
      <w:r w:rsidRPr="00B23D94">
        <w:rPr>
          <w:rFonts w:ascii="Times New Roman" w:hAnsi="Times New Roman"/>
          <w:sz w:val="24"/>
          <w:szCs w:val="24"/>
        </w:rPr>
        <w:t>nt</w:t>
      </w:r>
      <w:r w:rsidRPr="00B23D94">
        <w:rPr>
          <w:rFonts w:ascii="Times New Roman" w:hAnsi="Times New Roman"/>
          <w:spacing w:val="1"/>
          <w:sz w:val="24"/>
          <w:szCs w:val="24"/>
        </w:rPr>
        <w:t>i</w:t>
      </w:r>
      <w:r w:rsidRPr="00B23D94">
        <w:rPr>
          <w:rFonts w:ascii="Times New Roman" w:hAnsi="Times New Roman"/>
          <w:sz w:val="24"/>
          <w:szCs w:val="24"/>
        </w:rPr>
        <w:t>ons</w:t>
      </w:r>
    </w:p>
    <w:p w14:paraId="2C082268" w14:textId="77777777" w:rsidR="006C5214" w:rsidRPr="00B23D94" w:rsidRDefault="006C5214" w:rsidP="006C5214">
      <w:pPr>
        <w:widowControl w:val="0"/>
        <w:numPr>
          <w:ilvl w:val="0"/>
          <w:numId w:val="180"/>
        </w:numPr>
        <w:autoSpaceDE w:val="0"/>
        <w:autoSpaceDN w:val="0"/>
        <w:adjustRightInd w:val="0"/>
        <w:spacing w:after="0" w:line="360" w:lineRule="auto"/>
        <w:rPr>
          <w:rFonts w:ascii="Times New Roman" w:hAnsi="Times New Roman"/>
          <w:sz w:val="24"/>
          <w:szCs w:val="24"/>
        </w:rPr>
      </w:pPr>
      <w:r w:rsidRPr="00B23D94">
        <w:rPr>
          <w:rFonts w:ascii="Times New Roman" w:hAnsi="Times New Roman"/>
          <w:spacing w:val="-3"/>
          <w:sz w:val="24"/>
          <w:szCs w:val="24"/>
        </w:rPr>
        <w:t>L</w:t>
      </w:r>
      <w:r w:rsidRPr="00B23D94">
        <w:rPr>
          <w:rFonts w:ascii="Times New Roman" w:hAnsi="Times New Roman"/>
          <w:spacing w:val="1"/>
          <w:sz w:val="24"/>
          <w:szCs w:val="24"/>
        </w:rPr>
        <w:t>e</w:t>
      </w:r>
      <w:r w:rsidRPr="00B23D94">
        <w:rPr>
          <w:rFonts w:ascii="Times New Roman" w:hAnsi="Times New Roman"/>
          <w:sz w:val="24"/>
          <w:szCs w:val="24"/>
        </w:rPr>
        <w:t>g</w:t>
      </w:r>
      <w:r w:rsidRPr="00B23D94">
        <w:rPr>
          <w:rFonts w:ascii="Times New Roman" w:hAnsi="Times New Roman"/>
          <w:spacing w:val="-1"/>
          <w:sz w:val="24"/>
          <w:szCs w:val="24"/>
        </w:rPr>
        <w:t>a</w:t>
      </w:r>
      <w:r w:rsidRPr="00B23D94">
        <w:rPr>
          <w:rFonts w:ascii="Times New Roman" w:hAnsi="Times New Roman"/>
          <w:sz w:val="24"/>
          <w:szCs w:val="24"/>
        </w:rPr>
        <w:t>l asp</w:t>
      </w:r>
      <w:r w:rsidRPr="00B23D94">
        <w:rPr>
          <w:rFonts w:ascii="Times New Roman" w:hAnsi="Times New Roman"/>
          <w:spacing w:val="1"/>
          <w:sz w:val="24"/>
          <w:szCs w:val="24"/>
        </w:rPr>
        <w:t>e</w:t>
      </w:r>
      <w:r w:rsidRPr="00B23D94">
        <w:rPr>
          <w:rFonts w:ascii="Times New Roman" w:hAnsi="Times New Roman"/>
          <w:spacing w:val="-1"/>
          <w:sz w:val="24"/>
          <w:szCs w:val="24"/>
        </w:rPr>
        <w:t>c</w:t>
      </w:r>
      <w:r w:rsidRPr="00B23D94">
        <w:rPr>
          <w:rFonts w:ascii="Times New Roman" w:hAnsi="Times New Roman"/>
          <w:sz w:val="24"/>
          <w:szCs w:val="24"/>
        </w:rPr>
        <w:t xml:space="preserve">ts </w:t>
      </w:r>
      <w:r w:rsidRPr="00B23D94">
        <w:rPr>
          <w:rFonts w:ascii="Times New Roman" w:hAnsi="Times New Roman"/>
          <w:spacing w:val="1"/>
          <w:sz w:val="24"/>
          <w:szCs w:val="24"/>
        </w:rPr>
        <w:t>i</w:t>
      </w:r>
      <w:r w:rsidRPr="00B23D94">
        <w:rPr>
          <w:rFonts w:ascii="Times New Roman" w:hAnsi="Times New Roman"/>
          <w:sz w:val="24"/>
          <w:szCs w:val="24"/>
        </w:rPr>
        <w:t xml:space="preserve">n </w:t>
      </w:r>
      <w:r w:rsidRPr="00B23D94">
        <w:rPr>
          <w:rFonts w:ascii="Times New Roman" w:hAnsi="Times New Roman"/>
          <w:spacing w:val="-1"/>
          <w:sz w:val="24"/>
          <w:szCs w:val="24"/>
        </w:rPr>
        <w:t>c</w:t>
      </w:r>
      <w:r w:rsidRPr="00B23D94">
        <w:rPr>
          <w:rFonts w:ascii="Times New Roman" w:hAnsi="Times New Roman"/>
          <w:sz w:val="24"/>
          <w:szCs w:val="24"/>
        </w:rPr>
        <w:t>hi</w:t>
      </w:r>
      <w:r w:rsidRPr="00B23D94">
        <w:rPr>
          <w:rFonts w:ascii="Times New Roman" w:hAnsi="Times New Roman"/>
          <w:spacing w:val="1"/>
          <w:sz w:val="24"/>
          <w:szCs w:val="24"/>
        </w:rPr>
        <w:t>l</w:t>
      </w:r>
      <w:r w:rsidRPr="00B23D94">
        <w:rPr>
          <w:rFonts w:ascii="Times New Roman" w:hAnsi="Times New Roman"/>
          <w:sz w:val="24"/>
          <w:szCs w:val="24"/>
        </w:rPr>
        <w:t>d w</w:t>
      </w:r>
      <w:r w:rsidRPr="00B23D94">
        <w:rPr>
          <w:rFonts w:ascii="Times New Roman" w:hAnsi="Times New Roman"/>
          <w:spacing w:val="1"/>
          <w:sz w:val="24"/>
          <w:szCs w:val="24"/>
        </w:rPr>
        <w:t>e</w:t>
      </w:r>
      <w:r w:rsidRPr="00B23D94">
        <w:rPr>
          <w:rFonts w:ascii="Times New Roman" w:hAnsi="Times New Roman"/>
          <w:sz w:val="24"/>
          <w:szCs w:val="24"/>
        </w:rPr>
        <w:t>lf</w:t>
      </w:r>
      <w:r w:rsidRPr="00B23D94">
        <w:rPr>
          <w:rFonts w:ascii="Times New Roman" w:hAnsi="Times New Roman"/>
          <w:spacing w:val="-1"/>
          <w:sz w:val="24"/>
          <w:szCs w:val="24"/>
        </w:rPr>
        <w:t>a</w:t>
      </w:r>
      <w:r w:rsidRPr="00B23D94">
        <w:rPr>
          <w:rFonts w:ascii="Times New Roman" w:hAnsi="Times New Roman"/>
          <w:sz w:val="24"/>
          <w:szCs w:val="24"/>
        </w:rPr>
        <w:t>re</w:t>
      </w:r>
    </w:p>
    <w:p w14:paraId="4F1CCB6B" w14:textId="77777777" w:rsidR="006C5214" w:rsidRPr="00B23D94" w:rsidRDefault="006C5214" w:rsidP="006C5214">
      <w:pPr>
        <w:widowControl w:val="0"/>
        <w:numPr>
          <w:ilvl w:val="0"/>
          <w:numId w:val="180"/>
        </w:numPr>
        <w:autoSpaceDE w:val="0"/>
        <w:autoSpaceDN w:val="0"/>
        <w:adjustRightInd w:val="0"/>
        <w:spacing w:after="0" w:line="360" w:lineRule="auto"/>
        <w:rPr>
          <w:rFonts w:ascii="Times New Roman" w:hAnsi="Times New Roman"/>
          <w:sz w:val="24"/>
          <w:szCs w:val="24"/>
        </w:rPr>
      </w:pPr>
      <w:r w:rsidRPr="00B23D94">
        <w:rPr>
          <w:rFonts w:ascii="Times New Roman" w:hAnsi="Times New Roman"/>
          <w:sz w:val="24"/>
          <w:szCs w:val="24"/>
        </w:rPr>
        <w:t>Hum</w:t>
      </w:r>
      <w:r w:rsidRPr="00B23D94">
        <w:rPr>
          <w:rFonts w:ascii="Times New Roman" w:hAnsi="Times New Roman"/>
          <w:spacing w:val="-1"/>
          <w:sz w:val="24"/>
          <w:szCs w:val="24"/>
        </w:rPr>
        <w:t>a</w:t>
      </w:r>
      <w:r w:rsidRPr="00B23D94">
        <w:rPr>
          <w:rFonts w:ascii="Times New Roman" w:hAnsi="Times New Roman"/>
          <w:sz w:val="24"/>
          <w:szCs w:val="24"/>
        </w:rPr>
        <w:t>n gr</w:t>
      </w:r>
      <w:r w:rsidRPr="00B23D94">
        <w:rPr>
          <w:rFonts w:ascii="Times New Roman" w:hAnsi="Times New Roman"/>
          <w:spacing w:val="-1"/>
          <w:sz w:val="24"/>
          <w:szCs w:val="24"/>
        </w:rPr>
        <w:t>o</w:t>
      </w:r>
      <w:r w:rsidRPr="00B23D94">
        <w:rPr>
          <w:rFonts w:ascii="Times New Roman" w:hAnsi="Times New Roman"/>
          <w:sz w:val="24"/>
          <w:szCs w:val="24"/>
        </w:rPr>
        <w:t xml:space="preserve">wth </w:t>
      </w:r>
      <w:r w:rsidRPr="00B23D94">
        <w:rPr>
          <w:rFonts w:ascii="Times New Roman" w:hAnsi="Times New Roman"/>
          <w:spacing w:val="-1"/>
          <w:sz w:val="24"/>
          <w:szCs w:val="24"/>
        </w:rPr>
        <w:t>a</w:t>
      </w:r>
      <w:r w:rsidRPr="00B23D94">
        <w:rPr>
          <w:rFonts w:ascii="Times New Roman" w:hAnsi="Times New Roman"/>
          <w:sz w:val="24"/>
          <w:szCs w:val="24"/>
        </w:rPr>
        <w:t xml:space="preserve">nd </w:t>
      </w:r>
      <w:r w:rsidRPr="00B23D94">
        <w:rPr>
          <w:rFonts w:ascii="Times New Roman" w:hAnsi="Times New Roman"/>
          <w:spacing w:val="2"/>
          <w:sz w:val="24"/>
          <w:szCs w:val="24"/>
        </w:rPr>
        <w:t>d</w:t>
      </w:r>
      <w:r w:rsidRPr="00B23D94">
        <w:rPr>
          <w:rFonts w:ascii="Times New Roman" w:hAnsi="Times New Roman"/>
          <w:spacing w:val="-1"/>
          <w:sz w:val="24"/>
          <w:szCs w:val="24"/>
        </w:rPr>
        <w:t>e</w:t>
      </w:r>
      <w:r w:rsidRPr="00B23D94">
        <w:rPr>
          <w:rFonts w:ascii="Times New Roman" w:hAnsi="Times New Roman"/>
          <w:sz w:val="24"/>
          <w:szCs w:val="24"/>
        </w:rPr>
        <w:t>v</w:t>
      </w:r>
      <w:r w:rsidRPr="00B23D94">
        <w:rPr>
          <w:rFonts w:ascii="Times New Roman" w:hAnsi="Times New Roman"/>
          <w:spacing w:val="-1"/>
          <w:sz w:val="24"/>
          <w:szCs w:val="24"/>
        </w:rPr>
        <w:t>e</w:t>
      </w:r>
      <w:r w:rsidRPr="00B23D94">
        <w:rPr>
          <w:rFonts w:ascii="Times New Roman" w:hAnsi="Times New Roman"/>
          <w:spacing w:val="3"/>
          <w:sz w:val="24"/>
          <w:szCs w:val="24"/>
        </w:rPr>
        <w:t>l</w:t>
      </w:r>
      <w:r w:rsidRPr="00B23D94">
        <w:rPr>
          <w:rFonts w:ascii="Times New Roman" w:hAnsi="Times New Roman"/>
          <w:sz w:val="24"/>
          <w:szCs w:val="24"/>
        </w:rPr>
        <w:t>opment</w:t>
      </w:r>
    </w:p>
    <w:p w14:paraId="1EB4A755" w14:textId="77777777" w:rsidR="006C5214" w:rsidRPr="00B23D94" w:rsidRDefault="006C5214" w:rsidP="006C5214">
      <w:pPr>
        <w:widowControl w:val="0"/>
        <w:numPr>
          <w:ilvl w:val="0"/>
          <w:numId w:val="180"/>
        </w:numPr>
        <w:autoSpaceDE w:val="0"/>
        <w:autoSpaceDN w:val="0"/>
        <w:adjustRightInd w:val="0"/>
        <w:spacing w:after="0" w:line="360" w:lineRule="auto"/>
        <w:rPr>
          <w:rFonts w:ascii="Times New Roman" w:hAnsi="Times New Roman"/>
          <w:sz w:val="24"/>
          <w:szCs w:val="24"/>
        </w:rPr>
      </w:pPr>
      <w:r w:rsidRPr="00B23D94">
        <w:rPr>
          <w:rFonts w:ascii="Times New Roman" w:hAnsi="Times New Roman"/>
          <w:sz w:val="24"/>
          <w:szCs w:val="24"/>
        </w:rPr>
        <w:t>Chi</w:t>
      </w:r>
      <w:r w:rsidRPr="00B23D94">
        <w:rPr>
          <w:rFonts w:ascii="Times New Roman" w:hAnsi="Times New Roman"/>
          <w:spacing w:val="1"/>
          <w:sz w:val="24"/>
          <w:szCs w:val="24"/>
        </w:rPr>
        <w:t>l</w:t>
      </w:r>
      <w:r w:rsidRPr="00B23D94">
        <w:rPr>
          <w:rFonts w:ascii="Times New Roman" w:hAnsi="Times New Roman"/>
          <w:sz w:val="24"/>
          <w:szCs w:val="24"/>
        </w:rPr>
        <w:t>d w</w:t>
      </w:r>
      <w:r w:rsidRPr="00B23D94">
        <w:rPr>
          <w:rFonts w:ascii="Times New Roman" w:hAnsi="Times New Roman"/>
          <w:spacing w:val="-1"/>
          <w:sz w:val="24"/>
          <w:szCs w:val="24"/>
        </w:rPr>
        <w:t>e</w:t>
      </w:r>
      <w:r w:rsidRPr="00B23D94">
        <w:rPr>
          <w:rFonts w:ascii="Times New Roman" w:hAnsi="Times New Roman"/>
          <w:sz w:val="24"/>
          <w:szCs w:val="24"/>
        </w:rPr>
        <w:t>lf</w:t>
      </w:r>
      <w:r w:rsidRPr="00B23D94">
        <w:rPr>
          <w:rFonts w:ascii="Times New Roman" w:hAnsi="Times New Roman"/>
          <w:spacing w:val="-1"/>
          <w:sz w:val="24"/>
          <w:szCs w:val="24"/>
        </w:rPr>
        <w:t>a</w:t>
      </w:r>
      <w:r w:rsidRPr="00B23D94">
        <w:rPr>
          <w:rFonts w:ascii="Times New Roman" w:hAnsi="Times New Roman"/>
          <w:sz w:val="24"/>
          <w:szCs w:val="24"/>
        </w:rPr>
        <w:t>re</w:t>
      </w:r>
      <w:r w:rsidRPr="00B23D94">
        <w:rPr>
          <w:rFonts w:ascii="Times New Roman" w:hAnsi="Times New Roman"/>
          <w:spacing w:val="-2"/>
          <w:sz w:val="24"/>
          <w:szCs w:val="24"/>
        </w:rPr>
        <w:t xml:space="preserve"> </w:t>
      </w:r>
      <w:r w:rsidRPr="00B23D94">
        <w:rPr>
          <w:rFonts w:ascii="Times New Roman" w:hAnsi="Times New Roman"/>
          <w:sz w:val="24"/>
          <w:szCs w:val="24"/>
        </w:rPr>
        <w:t>pr</w:t>
      </w:r>
      <w:r w:rsidRPr="00B23D94">
        <w:rPr>
          <w:rFonts w:ascii="Times New Roman" w:hAnsi="Times New Roman"/>
          <w:spacing w:val="1"/>
          <w:sz w:val="24"/>
          <w:szCs w:val="24"/>
        </w:rPr>
        <w:t>o</w:t>
      </w:r>
      <w:r w:rsidRPr="00B23D94">
        <w:rPr>
          <w:rFonts w:ascii="Times New Roman" w:hAnsi="Times New Roman"/>
          <w:sz w:val="24"/>
          <w:szCs w:val="24"/>
        </w:rPr>
        <w:t>g</w:t>
      </w:r>
      <w:r w:rsidRPr="00B23D94">
        <w:rPr>
          <w:rFonts w:ascii="Times New Roman" w:hAnsi="Times New Roman"/>
          <w:spacing w:val="-1"/>
          <w:sz w:val="24"/>
          <w:szCs w:val="24"/>
        </w:rPr>
        <w:t>ra</w:t>
      </w:r>
      <w:r w:rsidRPr="00B23D94">
        <w:rPr>
          <w:rFonts w:ascii="Times New Roman" w:hAnsi="Times New Roman"/>
          <w:sz w:val="24"/>
          <w:szCs w:val="24"/>
        </w:rPr>
        <w:t>m</w:t>
      </w:r>
      <w:r w:rsidRPr="00B23D94">
        <w:rPr>
          <w:rFonts w:ascii="Times New Roman" w:hAnsi="Times New Roman"/>
          <w:spacing w:val="3"/>
          <w:sz w:val="24"/>
          <w:szCs w:val="24"/>
        </w:rPr>
        <w:t>m</w:t>
      </w:r>
      <w:r w:rsidRPr="00B23D94">
        <w:rPr>
          <w:rFonts w:ascii="Times New Roman" w:hAnsi="Times New Roman"/>
          <w:spacing w:val="-1"/>
          <w:sz w:val="24"/>
          <w:szCs w:val="24"/>
        </w:rPr>
        <w:t>e</w:t>
      </w:r>
      <w:r w:rsidRPr="00B23D94">
        <w:rPr>
          <w:rFonts w:ascii="Times New Roman" w:hAnsi="Times New Roman"/>
          <w:sz w:val="24"/>
          <w:szCs w:val="24"/>
        </w:rPr>
        <w:t>s</w:t>
      </w:r>
    </w:p>
    <w:p w14:paraId="13842B18" w14:textId="77777777" w:rsidR="006C5214" w:rsidRPr="00B23D94" w:rsidRDefault="006C5214" w:rsidP="006C5214">
      <w:pPr>
        <w:widowControl w:val="0"/>
        <w:numPr>
          <w:ilvl w:val="0"/>
          <w:numId w:val="180"/>
        </w:numPr>
        <w:autoSpaceDE w:val="0"/>
        <w:autoSpaceDN w:val="0"/>
        <w:adjustRightInd w:val="0"/>
        <w:spacing w:after="0" w:line="360" w:lineRule="auto"/>
        <w:rPr>
          <w:rFonts w:ascii="Times New Roman" w:hAnsi="Times New Roman"/>
          <w:sz w:val="24"/>
          <w:szCs w:val="24"/>
        </w:rPr>
      </w:pPr>
      <w:r w:rsidRPr="00B23D94">
        <w:rPr>
          <w:rFonts w:ascii="Times New Roman" w:hAnsi="Times New Roman"/>
          <w:sz w:val="24"/>
          <w:szCs w:val="24"/>
        </w:rPr>
        <w:t>Di</w:t>
      </w:r>
      <w:r w:rsidRPr="00B23D94">
        <w:rPr>
          <w:rFonts w:ascii="Times New Roman" w:hAnsi="Times New Roman"/>
          <w:spacing w:val="-2"/>
          <w:sz w:val="24"/>
          <w:szCs w:val="24"/>
        </w:rPr>
        <w:t>g</w:t>
      </w:r>
      <w:r w:rsidRPr="00B23D94">
        <w:rPr>
          <w:rFonts w:ascii="Times New Roman" w:hAnsi="Times New Roman"/>
          <w:sz w:val="24"/>
          <w:szCs w:val="24"/>
        </w:rPr>
        <w:t>i</w:t>
      </w:r>
      <w:r w:rsidRPr="00B23D94">
        <w:rPr>
          <w:rFonts w:ascii="Times New Roman" w:hAnsi="Times New Roman"/>
          <w:spacing w:val="1"/>
          <w:sz w:val="24"/>
          <w:szCs w:val="24"/>
        </w:rPr>
        <w:t>t</w:t>
      </w:r>
      <w:r w:rsidRPr="00B23D94">
        <w:rPr>
          <w:rFonts w:ascii="Times New Roman" w:hAnsi="Times New Roman"/>
          <w:spacing w:val="-1"/>
          <w:sz w:val="24"/>
          <w:szCs w:val="24"/>
        </w:rPr>
        <w:t>a</w:t>
      </w:r>
      <w:r w:rsidRPr="00B23D94">
        <w:rPr>
          <w:rFonts w:ascii="Times New Roman" w:hAnsi="Times New Roman"/>
          <w:sz w:val="24"/>
          <w:szCs w:val="24"/>
        </w:rPr>
        <w:t xml:space="preserve">l </w:t>
      </w:r>
      <w:r w:rsidRPr="00B23D94">
        <w:rPr>
          <w:rFonts w:ascii="Times New Roman" w:hAnsi="Times New Roman"/>
          <w:spacing w:val="1"/>
          <w:sz w:val="24"/>
          <w:szCs w:val="24"/>
        </w:rPr>
        <w:t>l</w:t>
      </w:r>
      <w:r w:rsidRPr="00B23D94">
        <w:rPr>
          <w:rFonts w:ascii="Times New Roman" w:hAnsi="Times New Roman"/>
          <w:sz w:val="24"/>
          <w:szCs w:val="24"/>
        </w:rPr>
        <w:t>i</w:t>
      </w:r>
      <w:r w:rsidRPr="00B23D94">
        <w:rPr>
          <w:rFonts w:ascii="Times New Roman" w:hAnsi="Times New Roman"/>
          <w:spacing w:val="1"/>
          <w:sz w:val="24"/>
          <w:szCs w:val="24"/>
        </w:rPr>
        <w:t>t</w:t>
      </w:r>
      <w:r w:rsidRPr="00B23D94">
        <w:rPr>
          <w:rFonts w:ascii="Times New Roman" w:hAnsi="Times New Roman"/>
          <w:spacing w:val="-1"/>
          <w:sz w:val="24"/>
          <w:szCs w:val="24"/>
        </w:rPr>
        <w:t>e</w:t>
      </w:r>
      <w:r w:rsidRPr="00B23D94">
        <w:rPr>
          <w:rFonts w:ascii="Times New Roman" w:hAnsi="Times New Roman"/>
          <w:sz w:val="24"/>
          <w:szCs w:val="24"/>
        </w:rPr>
        <w:t>ra</w:t>
      </w:r>
      <w:r w:rsidRPr="00B23D94">
        <w:rPr>
          <w:rFonts w:ascii="Times New Roman" w:hAnsi="Times New Roman"/>
          <w:spacing w:val="4"/>
          <w:sz w:val="24"/>
          <w:szCs w:val="24"/>
        </w:rPr>
        <w:t>c</w:t>
      </w:r>
      <w:r w:rsidRPr="00B23D94">
        <w:rPr>
          <w:rFonts w:ascii="Times New Roman" w:hAnsi="Times New Roman"/>
          <w:sz w:val="24"/>
          <w:szCs w:val="24"/>
        </w:rPr>
        <w:t>y</w:t>
      </w:r>
    </w:p>
    <w:p w14:paraId="5EFD5709" w14:textId="77777777" w:rsidR="00965042" w:rsidRPr="00B23D94" w:rsidRDefault="00965042" w:rsidP="006C5214">
      <w:pPr>
        <w:spacing w:after="0" w:line="360" w:lineRule="auto"/>
        <w:rPr>
          <w:rFonts w:ascii="Times New Roman" w:hAnsi="Times New Roman"/>
          <w:b/>
          <w:sz w:val="24"/>
          <w:szCs w:val="24"/>
        </w:rPr>
      </w:pPr>
    </w:p>
    <w:p w14:paraId="238E592A" w14:textId="77777777" w:rsidR="00351247" w:rsidRPr="00B23D94" w:rsidRDefault="00351247" w:rsidP="006C5214">
      <w:pPr>
        <w:spacing w:after="0" w:line="360" w:lineRule="auto"/>
        <w:rPr>
          <w:rFonts w:ascii="Times New Roman" w:hAnsi="Times New Roman"/>
          <w:b/>
          <w:sz w:val="24"/>
          <w:szCs w:val="24"/>
        </w:rPr>
      </w:pPr>
    </w:p>
    <w:p w14:paraId="13CA3B83" w14:textId="77777777" w:rsidR="00965042" w:rsidRPr="00B23D94" w:rsidRDefault="00965042" w:rsidP="006C5214">
      <w:pPr>
        <w:spacing w:after="0" w:line="360" w:lineRule="auto"/>
        <w:rPr>
          <w:rFonts w:ascii="Times New Roman" w:hAnsi="Times New Roman"/>
          <w:b/>
          <w:sz w:val="24"/>
          <w:szCs w:val="24"/>
        </w:rPr>
      </w:pPr>
    </w:p>
    <w:p w14:paraId="5075E892" w14:textId="3800DA7A" w:rsidR="006C5214" w:rsidRPr="00B23D94" w:rsidRDefault="006C5214" w:rsidP="006C5214">
      <w:pPr>
        <w:spacing w:after="0" w:line="360" w:lineRule="auto"/>
        <w:rPr>
          <w:rFonts w:ascii="Times New Roman" w:hAnsi="Times New Roman"/>
          <w:b/>
          <w:sz w:val="24"/>
          <w:szCs w:val="24"/>
        </w:rPr>
      </w:pPr>
      <w:r w:rsidRPr="00B23D94">
        <w:rPr>
          <w:rFonts w:ascii="Times New Roman" w:hAnsi="Times New Roman"/>
          <w:b/>
          <w:sz w:val="24"/>
          <w:szCs w:val="24"/>
        </w:rPr>
        <w:lastRenderedPageBreak/>
        <w:t>EVIDENCE GUIDE</w:t>
      </w:r>
    </w:p>
    <w:p w14:paraId="71BBA6F5" w14:textId="5059C51D" w:rsidR="006C5214" w:rsidRPr="00B23D94" w:rsidRDefault="006C5214" w:rsidP="00965042">
      <w:pPr>
        <w:spacing w:after="0" w:line="360" w:lineRule="auto"/>
        <w:jc w:val="both"/>
        <w:rPr>
          <w:rFonts w:ascii="Times New Roman" w:hAnsi="Times New Roman"/>
          <w:sz w:val="24"/>
          <w:szCs w:val="24"/>
        </w:rPr>
      </w:pPr>
      <w:r w:rsidRPr="00B23D94">
        <w:rPr>
          <w:rFonts w:ascii="Times New Roman" w:hAnsi="Times New Roman"/>
          <w:sz w:val="24"/>
          <w:szCs w:val="24"/>
        </w:rPr>
        <w:t>This provides advice on assessment and must be read in conjunction with the performance criteria, required skills and knowledge and range.</w:t>
      </w:r>
    </w:p>
    <w:p w14:paraId="4700EC7B" w14:textId="77777777" w:rsidR="006C5214" w:rsidRPr="00B23D94" w:rsidRDefault="006C5214" w:rsidP="006C5214">
      <w:pPr>
        <w:widowControl w:val="0"/>
        <w:autoSpaceDE w:val="0"/>
        <w:autoSpaceDN w:val="0"/>
        <w:adjustRightInd w:val="0"/>
        <w:spacing w:after="0" w:line="360" w:lineRule="auto"/>
        <w:ind w:left="220" w:right="2466"/>
        <w:rPr>
          <w:rFonts w:ascii="Times New Roman" w:hAnsi="Times New Roman"/>
          <w:sz w:val="24"/>
          <w:szCs w:val="24"/>
        </w:rPr>
      </w:pPr>
    </w:p>
    <w:tbl>
      <w:tblPr>
        <w:tblStyle w:val="TableGrid2"/>
        <w:tblW w:w="0" w:type="auto"/>
        <w:tblLook w:val="04A0" w:firstRow="1" w:lastRow="0" w:firstColumn="1" w:lastColumn="0" w:noHBand="0" w:noVBand="1"/>
      </w:tblPr>
      <w:tblGrid>
        <w:gridCol w:w="3186"/>
        <w:gridCol w:w="5110"/>
      </w:tblGrid>
      <w:tr w:rsidR="006C5214" w:rsidRPr="00B23D94" w14:paraId="0935BCBB" w14:textId="77777777" w:rsidTr="00965042">
        <w:tc>
          <w:tcPr>
            <w:tcW w:w="3438" w:type="dxa"/>
          </w:tcPr>
          <w:p w14:paraId="097CFEAF" w14:textId="77777777" w:rsidR="006C5214" w:rsidRPr="00B23D94" w:rsidRDefault="006C5214" w:rsidP="006C5214">
            <w:pPr>
              <w:numPr>
                <w:ilvl w:val="3"/>
                <w:numId w:val="182"/>
              </w:numPr>
              <w:spacing w:line="360" w:lineRule="auto"/>
              <w:rPr>
                <w:sz w:val="24"/>
                <w:szCs w:val="24"/>
              </w:rPr>
            </w:pPr>
            <w:r w:rsidRPr="00B23D94">
              <w:rPr>
                <w:sz w:val="24"/>
                <w:szCs w:val="24"/>
              </w:rPr>
              <w:t>Critical aspects of Competency</w:t>
            </w:r>
          </w:p>
        </w:tc>
        <w:tc>
          <w:tcPr>
            <w:tcW w:w="5678" w:type="dxa"/>
          </w:tcPr>
          <w:p w14:paraId="1B432471" w14:textId="77777777" w:rsidR="006C5214" w:rsidRPr="00B23D94" w:rsidRDefault="006C5214" w:rsidP="00351247">
            <w:pPr>
              <w:spacing w:after="0" w:line="360" w:lineRule="auto"/>
              <w:rPr>
                <w:sz w:val="24"/>
                <w:szCs w:val="24"/>
              </w:rPr>
            </w:pPr>
            <w:r w:rsidRPr="00B23D94">
              <w:rPr>
                <w:sz w:val="24"/>
                <w:szCs w:val="24"/>
              </w:rPr>
              <w:t xml:space="preserve"> Assessment requires evidence that the candidate:</w:t>
            </w:r>
          </w:p>
          <w:p w14:paraId="79D9C49C" w14:textId="77777777" w:rsidR="006C5214" w:rsidRPr="00B23D94" w:rsidRDefault="006C5214" w:rsidP="006C5214">
            <w:pPr>
              <w:numPr>
                <w:ilvl w:val="0"/>
                <w:numId w:val="183"/>
              </w:numPr>
              <w:spacing w:line="360" w:lineRule="auto"/>
              <w:rPr>
                <w:sz w:val="24"/>
                <w:szCs w:val="24"/>
              </w:rPr>
            </w:pPr>
            <w:r w:rsidRPr="00B23D94">
              <w:rPr>
                <w:sz w:val="24"/>
                <w:szCs w:val="24"/>
              </w:rPr>
              <w:t>Identified child welfare issues as per workplace procedures</w:t>
            </w:r>
          </w:p>
          <w:p w14:paraId="32589267" w14:textId="77777777" w:rsidR="006C5214" w:rsidRPr="00B23D94" w:rsidRDefault="006C5214" w:rsidP="006C5214">
            <w:pPr>
              <w:numPr>
                <w:ilvl w:val="0"/>
                <w:numId w:val="183"/>
              </w:numPr>
              <w:spacing w:line="360" w:lineRule="auto"/>
              <w:rPr>
                <w:sz w:val="24"/>
                <w:szCs w:val="24"/>
              </w:rPr>
            </w:pPr>
            <w:r w:rsidRPr="00B23D94">
              <w:rPr>
                <w:sz w:val="24"/>
                <w:szCs w:val="24"/>
              </w:rPr>
              <w:t>Developed child welfare assessment as per workplace procedures</w:t>
            </w:r>
          </w:p>
          <w:p w14:paraId="0AF54B78" w14:textId="77777777" w:rsidR="006C5214" w:rsidRPr="00B23D94" w:rsidRDefault="006C5214" w:rsidP="006C5214">
            <w:pPr>
              <w:numPr>
                <w:ilvl w:val="0"/>
                <w:numId w:val="183"/>
              </w:numPr>
              <w:spacing w:line="360" w:lineRule="auto"/>
              <w:rPr>
                <w:sz w:val="24"/>
                <w:szCs w:val="24"/>
              </w:rPr>
            </w:pPr>
            <w:r w:rsidRPr="00B23D94">
              <w:rPr>
                <w:sz w:val="24"/>
                <w:szCs w:val="24"/>
              </w:rPr>
              <w:t>Developed child welfare assessment report is as per workplace procedures</w:t>
            </w:r>
          </w:p>
          <w:p w14:paraId="7F5CEA18" w14:textId="77777777" w:rsidR="006C5214" w:rsidRPr="00B23D94" w:rsidRDefault="006C5214" w:rsidP="006C5214">
            <w:pPr>
              <w:numPr>
                <w:ilvl w:val="0"/>
                <w:numId w:val="183"/>
              </w:numPr>
              <w:spacing w:line="360" w:lineRule="auto"/>
              <w:rPr>
                <w:sz w:val="24"/>
                <w:szCs w:val="24"/>
              </w:rPr>
            </w:pPr>
            <w:r w:rsidRPr="00B23D94">
              <w:rPr>
                <w:sz w:val="24"/>
                <w:szCs w:val="24"/>
              </w:rPr>
              <w:t>Developed child welfare plan intervention plan as per identified child welfare issues</w:t>
            </w:r>
          </w:p>
          <w:p w14:paraId="2A8DA111" w14:textId="77777777" w:rsidR="006C5214" w:rsidRPr="00B23D94" w:rsidRDefault="006C5214" w:rsidP="006C5214">
            <w:pPr>
              <w:numPr>
                <w:ilvl w:val="0"/>
                <w:numId w:val="183"/>
              </w:numPr>
              <w:spacing w:line="360" w:lineRule="auto"/>
              <w:rPr>
                <w:sz w:val="24"/>
                <w:szCs w:val="24"/>
              </w:rPr>
            </w:pPr>
            <w:r w:rsidRPr="00B23D94">
              <w:rPr>
                <w:sz w:val="24"/>
                <w:szCs w:val="24"/>
              </w:rPr>
              <w:t>Referrals are made as the workplace procedures.</w:t>
            </w:r>
          </w:p>
          <w:p w14:paraId="1668D6E1" w14:textId="77777777" w:rsidR="006C5214" w:rsidRPr="00B23D94" w:rsidRDefault="006C5214" w:rsidP="006C5214">
            <w:pPr>
              <w:numPr>
                <w:ilvl w:val="0"/>
                <w:numId w:val="183"/>
              </w:numPr>
              <w:spacing w:line="360" w:lineRule="auto"/>
              <w:rPr>
                <w:sz w:val="24"/>
                <w:szCs w:val="24"/>
              </w:rPr>
            </w:pPr>
            <w:r w:rsidRPr="00B23D94">
              <w:rPr>
                <w:sz w:val="24"/>
                <w:szCs w:val="24"/>
              </w:rPr>
              <w:t>Child welfare intervention plan outcomes report is prepared and shared as per the workplace procedures.</w:t>
            </w:r>
          </w:p>
          <w:p w14:paraId="4F083713" w14:textId="77777777" w:rsidR="006C5214" w:rsidRPr="00B23D94" w:rsidRDefault="006C5214" w:rsidP="006C5214">
            <w:pPr>
              <w:numPr>
                <w:ilvl w:val="0"/>
                <w:numId w:val="183"/>
              </w:numPr>
              <w:spacing w:line="360" w:lineRule="auto"/>
              <w:rPr>
                <w:sz w:val="24"/>
                <w:szCs w:val="24"/>
              </w:rPr>
            </w:pPr>
            <w:r w:rsidRPr="00B23D94">
              <w:rPr>
                <w:sz w:val="24"/>
                <w:szCs w:val="24"/>
              </w:rPr>
              <w:t>Child welfare documentation tools are prepared as per workplace procedures.</w:t>
            </w:r>
          </w:p>
        </w:tc>
      </w:tr>
      <w:tr w:rsidR="006C5214" w:rsidRPr="00B23D94" w14:paraId="0673CEE6" w14:textId="77777777" w:rsidTr="00965042">
        <w:tc>
          <w:tcPr>
            <w:tcW w:w="3438" w:type="dxa"/>
          </w:tcPr>
          <w:p w14:paraId="6D9609D4" w14:textId="77777777" w:rsidR="006C5214" w:rsidRPr="00B23D94" w:rsidRDefault="006C5214" w:rsidP="00351247">
            <w:pPr>
              <w:spacing w:after="0" w:line="360" w:lineRule="auto"/>
              <w:rPr>
                <w:sz w:val="24"/>
                <w:szCs w:val="24"/>
              </w:rPr>
            </w:pPr>
            <w:r w:rsidRPr="00B23D94">
              <w:rPr>
                <w:sz w:val="24"/>
                <w:szCs w:val="24"/>
              </w:rPr>
              <w:t>2. Resource implications</w:t>
            </w:r>
          </w:p>
        </w:tc>
        <w:tc>
          <w:tcPr>
            <w:tcW w:w="5678" w:type="dxa"/>
          </w:tcPr>
          <w:p w14:paraId="3003F730" w14:textId="77777777" w:rsidR="006C5214" w:rsidRPr="00B23D94" w:rsidRDefault="006C5214" w:rsidP="00351247">
            <w:pPr>
              <w:spacing w:after="0" w:line="360" w:lineRule="auto"/>
              <w:rPr>
                <w:sz w:val="24"/>
                <w:szCs w:val="24"/>
              </w:rPr>
            </w:pPr>
            <w:r w:rsidRPr="00B23D94">
              <w:rPr>
                <w:sz w:val="24"/>
                <w:szCs w:val="24"/>
              </w:rPr>
              <w:t>The following resources should be provided:</w:t>
            </w:r>
          </w:p>
          <w:p w14:paraId="232EB8F1" w14:textId="77777777" w:rsidR="006C5214" w:rsidRPr="00B23D94" w:rsidRDefault="006C5214" w:rsidP="006C5214">
            <w:pPr>
              <w:numPr>
                <w:ilvl w:val="0"/>
                <w:numId w:val="184"/>
              </w:numPr>
              <w:spacing w:line="360" w:lineRule="auto"/>
              <w:rPr>
                <w:sz w:val="24"/>
                <w:szCs w:val="24"/>
              </w:rPr>
            </w:pPr>
            <w:r w:rsidRPr="00B23D94">
              <w:rPr>
                <w:sz w:val="24"/>
                <w:szCs w:val="24"/>
              </w:rPr>
              <w:t>Appropriately simulated environment where assessment can take place.</w:t>
            </w:r>
          </w:p>
          <w:p w14:paraId="5279BA7C" w14:textId="77777777" w:rsidR="006C5214" w:rsidRPr="00B23D94" w:rsidRDefault="006C5214" w:rsidP="006C5214">
            <w:pPr>
              <w:numPr>
                <w:ilvl w:val="0"/>
                <w:numId w:val="184"/>
              </w:numPr>
              <w:spacing w:line="360" w:lineRule="auto"/>
              <w:rPr>
                <w:sz w:val="24"/>
                <w:szCs w:val="24"/>
              </w:rPr>
            </w:pPr>
            <w:r w:rsidRPr="00B23D94">
              <w:rPr>
                <w:sz w:val="24"/>
                <w:szCs w:val="24"/>
              </w:rPr>
              <w:t>Access to relevant work environment.</w:t>
            </w:r>
          </w:p>
          <w:p w14:paraId="22F40515" w14:textId="77777777" w:rsidR="006C5214" w:rsidRPr="00B23D94" w:rsidRDefault="006C5214" w:rsidP="006C5214">
            <w:pPr>
              <w:numPr>
                <w:ilvl w:val="0"/>
                <w:numId w:val="184"/>
              </w:numPr>
              <w:spacing w:line="360" w:lineRule="auto"/>
              <w:rPr>
                <w:sz w:val="24"/>
                <w:szCs w:val="24"/>
              </w:rPr>
            </w:pPr>
            <w:r w:rsidRPr="00B23D94">
              <w:rPr>
                <w:sz w:val="24"/>
                <w:szCs w:val="24"/>
              </w:rPr>
              <w:t>Resources relevant to the proposed activities or tasks.</w:t>
            </w:r>
          </w:p>
        </w:tc>
      </w:tr>
      <w:tr w:rsidR="006C5214" w:rsidRPr="00B23D94" w14:paraId="31DEE97D" w14:textId="77777777" w:rsidTr="00965042">
        <w:tc>
          <w:tcPr>
            <w:tcW w:w="3438" w:type="dxa"/>
          </w:tcPr>
          <w:p w14:paraId="23D4FFFC" w14:textId="77777777" w:rsidR="006C5214" w:rsidRPr="00B23D94" w:rsidRDefault="006C5214" w:rsidP="00351247">
            <w:pPr>
              <w:spacing w:after="0" w:line="360" w:lineRule="auto"/>
              <w:rPr>
                <w:sz w:val="24"/>
                <w:szCs w:val="24"/>
              </w:rPr>
            </w:pPr>
            <w:r w:rsidRPr="00B23D94">
              <w:rPr>
                <w:sz w:val="24"/>
                <w:szCs w:val="24"/>
              </w:rPr>
              <w:t>3.  Methods of assessment</w:t>
            </w:r>
          </w:p>
        </w:tc>
        <w:tc>
          <w:tcPr>
            <w:tcW w:w="5678" w:type="dxa"/>
          </w:tcPr>
          <w:p w14:paraId="3D6D2364" w14:textId="77777777" w:rsidR="006C5214" w:rsidRPr="00B23D94" w:rsidRDefault="006C5214" w:rsidP="00351247">
            <w:pPr>
              <w:spacing w:after="0" w:line="360" w:lineRule="auto"/>
              <w:rPr>
                <w:sz w:val="24"/>
                <w:szCs w:val="24"/>
              </w:rPr>
            </w:pPr>
            <w:r w:rsidRPr="00B23D94">
              <w:rPr>
                <w:sz w:val="24"/>
                <w:szCs w:val="24"/>
              </w:rPr>
              <w:t xml:space="preserve">Competency in this unit may be assessed through: </w:t>
            </w:r>
          </w:p>
          <w:p w14:paraId="1EF379B0" w14:textId="77777777" w:rsidR="006C5214" w:rsidRPr="00B23D94" w:rsidRDefault="006C5214" w:rsidP="006C5214">
            <w:pPr>
              <w:numPr>
                <w:ilvl w:val="0"/>
                <w:numId w:val="185"/>
              </w:numPr>
              <w:spacing w:line="360" w:lineRule="auto"/>
              <w:rPr>
                <w:sz w:val="24"/>
                <w:szCs w:val="24"/>
              </w:rPr>
            </w:pPr>
            <w:r w:rsidRPr="00B23D94">
              <w:rPr>
                <w:sz w:val="24"/>
                <w:szCs w:val="24"/>
              </w:rPr>
              <w:lastRenderedPageBreak/>
              <w:t xml:space="preserve">Practical assessment </w:t>
            </w:r>
          </w:p>
          <w:p w14:paraId="7D901DEA" w14:textId="77777777" w:rsidR="006C5214" w:rsidRPr="00B23D94" w:rsidRDefault="006C5214" w:rsidP="006C5214">
            <w:pPr>
              <w:numPr>
                <w:ilvl w:val="0"/>
                <w:numId w:val="185"/>
              </w:numPr>
              <w:spacing w:line="360" w:lineRule="auto"/>
              <w:rPr>
                <w:sz w:val="24"/>
                <w:szCs w:val="24"/>
              </w:rPr>
            </w:pPr>
            <w:r w:rsidRPr="00B23D94">
              <w:rPr>
                <w:sz w:val="24"/>
                <w:szCs w:val="24"/>
              </w:rPr>
              <w:t>Oral questioning</w:t>
            </w:r>
          </w:p>
          <w:p w14:paraId="1CD89711" w14:textId="77777777" w:rsidR="006C5214" w:rsidRPr="00B23D94" w:rsidRDefault="006C5214" w:rsidP="006C5214">
            <w:pPr>
              <w:numPr>
                <w:ilvl w:val="0"/>
                <w:numId w:val="185"/>
              </w:numPr>
              <w:spacing w:line="360" w:lineRule="auto"/>
              <w:rPr>
                <w:sz w:val="24"/>
                <w:szCs w:val="24"/>
              </w:rPr>
            </w:pPr>
            <w:r w:rsidRPr="00B23D94">
              <w:rPr>
                <w:sz w:val="24"/>
                <w:szCs w:val="24"/>
              </w:rPr>
              <w:t>Written tests</w:t>
            </w:r>
          </w:p>
          <w:p w14:paraId="3C2820CC" w14:textId="77777777" w:rsidR="006C5214" w:rsidRPr="00B23D94" w:rsidRDefault="006C5214" w:rsidP="006C5214">
            <w:pPr>
              <w:numPr>
                <w:ilvl w:val="0"/>
                <w:numId w:val="185"/>
              </w:numPr>
              <w:spacing w:line="360" w:lineRule="auto"/>
              <w:rPr>
                <w:sz w:val="24"/>
                <w:szCs w:val="24"/>
              </w:rPr>
            </w:pPr>
            <w:r w:rsidRPr="00B23D94">
              <w:rPr>
                <w:sz w:val="24"/>
                <w:szCs w:val="24"/>
              </w:rPr>
              <w:t>Portfolio of evidence</w:t>
            </w:r>
          </w:p>
          <w:p w14:paraId="6A7EFFBC" w14:textId="77777777" w:rsidR="006C5214" w:rsidRPr="00B23D94" w:rsidRDefault="006C5214" w:rsidP="006C5214">
            <w:pPr>
              <w:numPr>
                <w:ilvl w:val="0"/>
                <w:numId w:val="185"/>
              </w:numPr>
              <w:spacing w:line="360" w:lineRule="auto"/>
              <w:rPr>
                <w:sz w:val="24"/>
                <w:szCs w:val="24"/>
              </w:rPr>
            </w:pPr>
            <w:r w:rsidRPr="00B23D94">
              <w:rPr>
                <w:sz w:val="24"/>
                <w:szCs w:val="24"/>
              </w:rPr>
              <w:t>Third party report</w:t>
            </w:r>
          </w:p>
          <w:p w14:paraId="2525B008" w14:textId="77777777" w:rsidR="006C5214" w:rsidRPr="00B23D94" w:rsidRDefault="006C5214" w:rsidP="006C5214">
            <w:pPr>
              <w:numPr>
                <w:ilvl w:val="0"/>
                <w:numId w:val="185"/>
              </w:numPr>
              <w:spacing w:line="360" w:lineRule="auto"/>
              <w:rPr>
                <w:sz w:val="24"/>
                <w:szCs w:val="24"/>
              </w:rPr>
            </w:pPr>
            <w:r w:rsidRPr="00B23D94">
              <w:rPr>
                <w:sz w:val="24"/>
                <w:szCs w:val="24"/>
              </w:rPr>
              <w:t>Case study</w:t>
            </w:r>
          </w:p>
        </w:tc>
      </w:tr>
      <w:tr w:rsidR="006C5214" w:rsidRPr="00B23D94" w14:paraId="46F949CD" w14:textId="77777777" w:rsidTr="00965042">
        <w:tc>
          <w:tcPr>
            <w:tcW w:w="3438" w:type="dxa"/>
          </w:tcPr>
          <w:p w14:paraId="4FB03E4B" w14:textId="77777777" w:rsidR="006C5214" w:rsidRPr="00B23D94" w:rsidRDefault="006C5214" w:rsidP="00351247">
            <w:pPr>
              <w:spacing w:after="0" w:line="360" w:lineRule="auto"/>
              <w:rPr>
                <w:sz w:val="24"/>
                <w:szCs w:val="24"/>
              </w:rPr>
            </w:pPr>
            <w:r w:rsidRPr="00B23D94">
              <w:rPr>
                <w:sz w:val="24"/>
                <w:szCs w:val="24"/>
              </w:rPr>
              <w:lastRenderedPageBreak/>
              <w:t>4.  Context of assessment</w:t>
            </w:r>
          </w:p>
        </w:tc>
        <w:tc>
          <w:tcPr>
            <w:tcW w:w="5678" w:type="dxa"/>
          </w:tcPr>
          <w:p w14:paraId="3752B3F0" w14:textId="77777777" w:rsidR="006C5214" w:rsidRPr="00B23D94" w:rsidRDefault="006C5214" w:rsidP="00351247">
            <w:pPr>
              <w:spacing w:after="0" w:line="360" w:lineRule="auto"/>
              <w:rPr>
                <w:sz w:val="24"/>
                <w:szCs w:val="24"/>
              </w:rPr>
            </w:pPr>
            <w:r w:rsidRPr="00B23D94">
              <w:rPr>
                <w:sz w:val="24"/>
                <w:szCs w:val="24"/>
              </w:rPr>
              <w:t xml:space="preserve">Competency may be assessed in a: </w:t>
            </w:r>
          </w:p>
          <w:p w14:paraId="7ACDDF37" w14:textId="77777777" w:rsidR="006C5214" w:rsidRPr="00B23D94" w:rsidRDefault="006C5214" w:rsidP="00351247">
            <w:pPr>
              <w:spacing w:after="0" w:line="360" w:lineRule="auto"/>
              <w:rPr>
                <w:sz w:val="24"/>
                <w:szCs w:val="24"/>
              </w:rPr>
            </w:pPr>
            <w:r w:rsidRPr="00B23D94">
              <w:rPr>
                <w:sz w:val="24"/>
                <w:szCs w:val="24"/>
              </w:rPr>
              <w:t>Workplace or simulated workplace</w:t>
            </w:r>
          </w:p>
        </w:tc>
      </w:tr>
      <w:tr w:rsidR="006C5214" w:rsidRPr="00B23D94" w14:paraId="398A149E" w14:textId="77777777" w:rsidTr="00965042">
        <w:tc>
          <w:tcPr>
            <w:tcW w:w="3438" w:type="dxa"/>
          </w:tcPr>
          <w:p w14:paraId="64910B06" w14:textId="77777777" w:rsidR="006C5214" w:rsidRPr="00B23D94" w:rsidRDefault="006C5214" w:rsidP="00351247">
            <w:pPr>
              <w:spacing w:after="0" w:line="360" w:lineRule="auto"/>
              <w:rPr>
                <w:sz w:val="24"/>
                <w:szCs w:val="24"/>
              </w:rPr>
            </w:pPr>
            <w:r w:rsidRPr="00B23D94">
              <w:rPr>
                <w:sz w:val="24"/>
                <w:szCs w:val="24"/>
              </w:rPr>
              <w:t>5. Guidance information for assessment</w:t>
            </w:r>
          </w:p>
        </w:tc>
        <w:tc>
          <w:tcPr>
            <w:tcW w:w="5678" w:type="dxa"/>
          </w:tcPr>
          <w:p w14:paraId="2B60BEF2" w14:textId="77777777" w:rsidR="006C5214" w:rsidRPr="00B23D94" w:rsidRDefault="006C5214" w:rsidP="00351247">
            <w:pPr>
              <w:spacing w:after="0" w:line="360" w:lineRule="auto"/>
              <w:rPr>
                <w:sz w:val="24"/>
                <w:szCs w:val="24"/>
              </w:rPr>
            </w:pPr>
            <w:r w:rsidRPr="00B23D94">
              <w:rPr>
                <w:sz w:val="24"/>
                <w:szCs w:val="24"/>
              </w:rPr>
              <w:t>Holistic assessment with other units relevant to the industry sector and workplace job role is recommended.</w:t>
            </w:r>
          </w:p>
        </w:tc>
      </w:tr>
    </w:tbl>
    <w:p w14:paraId="0145CEEA" w14:textId="77777777" w:rsidR="006C5214" w:rsidRPr="00B23D94" w:rsidRDefault="006C5214" w:rsidP="006C5214">
      <w:pPr>
        <w:rPr>
          <w:rFonts w:ascii="Times New Roman" w:hAnsi="Times New Roman"/>
          <w:sz w:val="24"/>
          <w:szCs w:val="24"/>
        </w:rPr>
      </w:pPr>
    </w:p>
    <w:p w14:paraId="6E1F8E7E" w14:textId="77777777" w:rsidR="006C5214" w:rsidRPr="00B23D94" w:rsidRDefault="006C5214" w:rsidP="006C5214">
      <w:pPr>
        <w:spacing w:after="0" w:line="240" w:lineRule="auto"/>
        <w:rPr>
          <w:rFonts w:ascii="Times New Roman" w:hAnsi="Times New Roman"/>
          <w:b/>
          <w:sz w:val="24"/>
          <w:szCs w:val="24"/>
          <w:lang w:eastAsia="en-GB"/>
        </w:rPr>
      </w:pPr>
      <w:r w:rsidRPr="00B23D94">
        <w:rPr>
          <w:rFonts w:ascii="Times New Roman" w:hAnsi="Times New Roman"/>
          <w:sz w:val="24"/>
          <w:szCs w:val="24"/>
        </w:rPr>
        <w:br w:type="page"/>
      </w:r>
    </w:p>
    <w:p w14:paraId="64344144" w14:textId="39B71A80" w:rsidR="006C5214" w:rsidRPr="00B23D94" w:rsidRDefault="006C5214" w:rsidP="00965042">
      <w:pPr>
        <w:pStyle w:val="Heading2"/>
      </w:pPr>
      <w:bookmarkStart w:id="64" w:name="_Toc195695416"/>
      <w:bookmarkStart w:id="65" w:name="_Toc195698695"/>
      <w:bookmarkStart w:id="66" w:name="_Toc195709172"/>
      <w:r w:rsidRPr="00B23D94">
        <w:lastRenderedPageBreak/>
        <w:t>MANAGE COMMUNITY-BASED GROUPS</w:t>
      </w:r>
      <w:bookmarkEnd w:id="63"/>
      <w:bookmarkEnd w:id="64"/>
      <w:bookmarkEnd w:id="65"/>
      <w:bookmarkEnd w:id="66"/>
    </w:p>
    <w:p w14:paraId="1E9E6A0F" w14:textId="4080679B" w:rsidR="006C5214" w:rsidRPr="00B23D94" w:rsidRDefault="006C5214" w:rsidP="006C5214">
      <w:pPr>
        <w:spacing w:after="0" w:line="360" w:lineRule="auto"/>
        <w:jc w:val="both"/>
        <w:rPr>
          <w:rFonts w:ascii="Times New Roman" w:hAnsi="Times New Roman"/>
          <w:b/>
          <w:sz w:val="24"/>
          <w:szCs w:val="24"/>
        </w:rPr>
      </w:pPr>
      <w:r w:rsidRPr="00B23D94">
        <w:rPr>
          <w:rFonts w:ascii="Times New Roman" w:hAnsi="Times New Roman"/>
          <w:b/>
          <w:sz w:val="24"/>
          <w:szCs w:val="24"/>
        </w:rPr>
        <w:t>UNIT CODE: 0923 551 10A</w:t>
      </w:r>
    </w:p>
    <w:p w14:paraId="3E5777FF" w14:textId="77777777" w:rsidR="006C5214" w:rsidRPr="00B23D94" w:rsidRDefault="006C5214" w:rsidP="006C5214">
      <w:pPr>
        <w:spacing w:after="0" w:line="360" w:lineRule="auto"/>
        <w:jc w:val="both"/>
        <w:rPr>
          <w:rFonts w:ascii="Times New Roman" w:hAnsi="Times New Roman"/>
          <w:b/>
          <w:sz w:val="24"/>
          <w:szCs w:val="24"/>
        </w:rPr>
      </w:pPr>
      <w:r w:rsidRPr="00B23D94">
        <w:rPr>
          <w:rFonts w:ascii="Times New Roman" w:hAnsi="Times New Roman"/>
          <w:b/>
          <w:sz w:val="24"/>
          <w:szCs w:val="24"/>
        </w:rPr>
        <w:t>UNIT DESCRIPTION</w:t>
      </w:r>
    </w:p>
    <w:p w14:paraId="3CA35478" w14:textId="77777777" w:rsidR="006C5214" w:rsidRPr="00B23D94" w:rsidRDefault="006C5214" w:rsidP="006C5214">
      <w:pPr>
        <w:spacing w:after="0" w:line="360" w:lineRule="auto"/>
        <w:jc w:val="both"/>
        <w:rPr>
          <w:rFonts w:ascii="Times New Roman" w:hAnsi="Times New Roman"/>
          <w:sz w:val="24"/>
          <w:szCs w:val="24"/>
        </w:rPr>
      </w:pPr>
      <w:r w:rsidRPr="00B23D94">
        <w:rPr>
          <w:rFonts w:ascii="Times New Roman" w:hAnsi="Times New Roman"/>
          <w:sz w:val="24"/>
          <w:szCs w:val="24"/>
        </w:rPr>
        <w:t xml:space="preserve">This unit describes the competencies required to manage community groups. It involves identifying target group, mobilizing target group, planning group activities, monitoring group activities, and documenting group activities. </w:t>
      </w:r>
    </w:p>
    <w:p w14:paraId="60EC4979" w14:textId="77777777" w:rsidR="006C5214" w:rsidRPr="00B23D94" w:rsidRDefault="006C5214" w:rsidP="006C5214">
      <w:pPr>
        <w:tabs>
          <w:tab w:val="left" w:pos="2880"/>
        </w:tabs>
        <w:spacing w:after="0" w:line="360" w:lineRule="auto"/>
        <w:ind w:left="3480" w:hanging="3480"/>
        <w:rPr>
          <w:rFonts w:ascii="Times New Roman" w:hAnsi="Times New Roman"/>
          <w:b/>
          <w:sz w:val="24"/>
          <w:szCs w:val="24"/>
        </w:rPr>
      </w:pPr>
      <w:r w:rsidRPr="00B23D94">
        <w:rPr>
          <w:rFonts w:ascii="Times New Roman" w:hAnsi="Times New Roman"/>
          <w:b/>
          <w:sz w:val="24"/>
          <w:szCs w:val="24"/>
        </w:rPr>
        <w:t>ELEMENTS AND PERFORMANCE CRITERIA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1"/>
        <w:gridCol w:w="5005"/>
      </w:tblGrid>
      <w:tr w:rsidR="006C5214" w:rsidRPr="00B23D94" w14:paraId="2DF91330" w14:textId="77777777" w:rsidTr="00351247">
        <w:trPr>
          <w:cantSplit/>
          <w:trHeight w:val="323"/>
        </w:trPr>
        <w:tc>
          <w:tcPr>
            <w:tcW w:w="0" w:type="auto"/>
            <w:tcBorders>
              <w:top w:val="single" w:sz="4" w:space="0" w:color="auto"/>
              <w:left w:val="single" w:sz="4" w:space="0" w:color="auto"/>
              <w:bottom w:val="single" w:sz="4" w:space="0" w:color="auto"/>
              <w:right w:val="single" w:sz="4" w:space="0" w:color="auto"/>
            </w:tcBorders>
          </w:tcPr>
          <w:p w14:paraId="63CB848A" w14:textId="77777777" w:rsidR="006C5214" w:rsidRPr="00B23D94" w:rsidRDefault="006C5214" w:rsidP="00351247">
            <w:pPr>
              <w:spacing w:after="0" w:line="360" w:lineRule="auto"/>
              <w:rPr>
                <w:rFonts w:ascii="Times New Roman" w:hAnsi="Times New Roman"/>
                <w:b/>
                <w:sz w:val="24"/>
                <w:szCs w:val="24"/>
              </w:rPr>
            </w:pPr>
            <w:r w:rsidRPr="00B23D94">
              <w:rPr>
                <w:rFonts w:ascii="Times New Roman" w:hAnsi="Times New Roman"/>
                <w:b/>
                <w:sz w:val="24"/>
                <w:szCs w:val="24"/>
              </w:rPr>
              <w:t xml:space="preserve">ELEMENT </w:t>
            </w:r>
          </w:p>
          <w:p w14:paraId="11A89D51" w14:textId="77777777" w:rsidR="006C5214" w:rsidRPr="00B23D94" w:rsidRDefault="006C5214" w:rsidP="00351247">
            <w:pPr>
              <w:spacing w:after="0" w:line="360" w:lineRule="auto"/>
              <w:rPr>
                <w:rFonts w:ascii="Times New Roman" w:hAnsi="Times New Roman"/>
                <w:b/>
                <w:sz w:val="24"/>
                <w:szCs w:val="24"/>
              </w:rPr>
            </w:pPr>
            <w:r w:rsidRPr="00B23D94">
              <w:rPr>
                <w:rFonts w:ascii="Times New Roman" w:hAnsi="Times New Roman"/>
                <w:sz w:val="24"/>
                <w:szCs w:val="24"/>
              </w:rPr>
              <w:t>These describe the key outcomes, which make up workplace function.</w:t>
            </w:r>
          </w:p>
        </w:tc>
        <w:tc>
          <w:tcPr>
            <w:tcW w:w="0" w:type="auto"/>
            <w:tcBorders>
              <w:top w:val="single" w:sz="4" w:space="0" w:color="auto"/>
              <w:left w:val="nil"/>
              <w:bottom w:val="single" w:sz="4" w:space="0" w:color="auto"/>
              <w:right w:val="single" w:sz="4" w:space="0" w:color="auto"/>
            </w:tcBorders>
          </w:tcPr>
          <w:p w14:paraId="0CA7F795" w14:textId="77777777" w:rsidR="006C5214" w:rsidRPr="00B23D94" w:rsidRDefault="006C5214" w:rsidP="00351247">
            <w:pPr>
              <w:spacing w:after="0" w:line="360" w:lineRule="auto"/>
              <w:rPr>
                <w:rFonts w:ascii="Times New Roman" w:hAnsi="Times New Roman"/>
                <w:b/>
                <w:sz w:val="24"/>
                <w:szCs w:val="24"/>
              </w:rPr>
            </w:pPr>
            <w:r w:rsidRPr="00B23D94">
              <w:rPr>
                <w:rFonts w:ascii="Times New Roman" w:hAnsi="Times New Roman"/>
                <w:b/>
                <w:sz w:val="24"/>
                <w:szCs w:val="24"/>
              </w:rPr>
              <w:t>PERFORMANCE CRITERIA</w:t>
            </w:r>
          </w:p>
          <w:p w14:paraId="22D1C9BA"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These are assessable statements, which specify the required level of performance for each of the elements.</w:t>
            </w:r>
          </w:p>
          <w:p w14:paraId="653499B1" w14:textId="77777777" w:rsidR="006C5214" w:rsidRPr="00B23D94" w:rsidRDefault="006C5214" w:rsidP="00351247">
            <w:pPr>
              <w:spacing w:after="0" w:line="360" w:lineRule="auto"/>
              <w:rPr>
                <w:rFonts w:ascii="Times New Roman" w:hAnsi="Times New Roman"/>
                <w:b/>
                <w:sz w:val="24"/>
                <w:szCs w:val="24"/>
              </w:rPr>
            </w:pPr>
            <w:r w:rsidRPr="00B23D94">
              <w:rPr>
                <w:rFonts w:ascii="Times New Roman" w:hAnsi="Times New Roman"/>
                <w:b/>
                <w:i/>
                <w:sz w:val="24"/>
                <w:szCs w:val="24"/>
              </w:rPr>
              <w:t>Bold and italicized terms</w:t>
            </w:r>
            <w:r w:rsidRPr="00B23D94">
              <w:rPr>
                <w:rFonts w:ascii="Times New Roman" w:hAnsi="Times New Roman"/>
                <w:sz w:val="24"/>
                <w:szCs w:val="24"/>
              </w:rPr>
              <w:t xml:space="preserve"> </w:t>
            </w:r>
            <w:r w:rsidRPr="00B23D94">
              <w:rPr>
                <w:rFonts w:ascii="Times New Roman" w:hAnsi="Times New Roman"/>
                <w:b/>
                <w:i/>
                <w:sz w:val="24"/>
                <w:szCs w:val="24"/>
              </w:rPr>
              <w:t>are elaborated in the Range.</w:t>
            </w:r>
          </w:p>
        </w:tc>
      </w:tr>
      <w:tr w:rsidR="006C5214" w:rsidRPr="00B23D94" w14:paraId="478536B3" w14:textId="77777777" w:rsidTr="00351247">
        <w:trPr>
          <w:cantSplit/>
          <w:trHeight w:val="2411"/>
        </w:trPr>
        <w:tc>
          <w:tcPr>
            <w:tcW w:w="0" w:type="auto"/>
            <w:tcBorders>
              <w:top w:val="single" w:sz="4" w:space="0" w:color="auto"/>
              <w:left w:val="single" w:sz="4" w:space="0" w:color="auto"/>
              <w:right w:val="single" w:sz="4" w:space="0" w:color="auto"/>
            </w:tcBorders>
          </w:tcPr>
          <w:p w14:paraId="4761E3E4" w14:textId="77777777" w:rsidR="006C5214" w:rsidRPr="00B23D94" w:rsidRDefault="006C5214" w:rsidP="006C5214">
            <w:pPr>
              <w:numPr>
                <w:ilvl w:val="0"/>
                <w:numId w:val="125"/>
              </w:numPr>
              <w:spacing w:after="0" w:line="360" w:lineRule="auto"/>
              <w:rPr>
                <w:rFonts w:ascii="Times New Roman" w:hAnsi="Times New Roman"/>
                <w:sz w:val="24"/>
                <w:szCs w:val="24"/>
                <w:lang w:val="en-US"/>
              </w:rPr>
            </w:pPr>
            <w:r w:rsidRPr="00B23D94">
              <w:rPr>
                <w:rFonts w:ascii="Times New Roman" w:hAnsi="Times New Roman"/>
                <w:sz w:val="24"/>
                <w:szCs w:val="24"/>
              </w:rPr>
              <w:t>Identify target group</w:t>
            </w:r>
          </w:p>
        </w:tc>
        <w:tc>
          <w:tcPr>
            <w:tcW w:w="0" w:type="auto"/>
            <w:tcBorders>
              <w:top w:val="single" w:sz="4" w:space="0" w:color="auto"/>
              <w:left w:val="nil"/>
              <w:right w:val="single" w:sz="4" w:space="0" w:color="auto"/>
            </w:tcBorders>
          </w:tcPr>
          <w:p w14:paraId="1170784C" w14:textId="77777777" w:rsidR="006C5214" w:rsidRPr="00B23D94" w:rsidRDefault="006C5214" w:rsidP="006C5214">
            <w:pPr>
              <w:numPr>
                <w:ilvl w:val="1"/>
                <w:numId w:val="126"/>
              </w:numPr>
              <w:spacing w:after="0" w:line="360" w:lineRule="auto"/>
              <w:rPr>
                <w:rFonts w:ascii="Times New Roman" w:hAnsi="Times New Roman"/>
                <w:sz w:val="24"/>
                <w:szCs w:val="24"/>
              </w:rPr>
            </w:pPr>
            <w:r w:rsidRPr="00B23D94">
              <w:rPr>
                <w:rFonts w:ascii="Times New Roman" w:hAnsi="Times New Roman"/>
                <w:bCs/>
                <w:iCs/>
                <w:sz w:val="24"/>
                <w:szCs w:val="24"/>
              </w:rPr>
              <w:t>Community groups</w:t>
            </w:r>
            <w:r w:rsidRPr="00B23D94">
              <w:rPr>
                <w:rFonts w:ascii="Times New Roman" w:hAnsi="Times New Roman"/>
                <w:b/>
                <w:i/>
                <w:sz w:val="24"/>
                <w:szCs w:val="24"/>
              </w:rPr>
              <w:t xml:space="preserve"> Assessment tools</w:t>
            </w:r>
            <w:r w:rsidRPr="00B23D94">
              <w:rPr>
                <w:rFonts w:ascii="Times New Roman" w:hAnsi="Times New Roman"/>
                <w:sz w:val="24"/>
                <w:szCs w:val="24"/>
              </w:rPr>
              <w:t xml:space="preserve"> are developed as per workplace procedures</w:t>
            </w:r>
          </w:p>
          <w:p w14:paraId="22C3C69D" w14:textId="77777777" w:rsidR="006C5214" w:rsidRPr="00B23D94" w:rsidRDefault="006C5214" w:rsidP="006C5214">
            <w:pPr>
              <w:numPr>
                <w:ilvl w:val="1"/>
                <w:numId w:val="126"/>
              </w:numPr>
              <w:spacing w:after="0" w:line="360" w:lineRule="auto"/>
              <w:rPr>
                <w:rFonts w:ascii="Times New Roman" w:hAnsi="Times New Roman"/>
                <w:sz w:val="24"/>
                <w:szCs w:val="24"/>
              </w:rPr>
            </w:pPr>
            <w:r w:rsidRPr="00B23D94">
              <w:rPr>
                <w:rFonts w:ascii="Times New Roman" w:hAnsi="Times New Roman"/>
                <w:sz w:val="24"/>
                <w:szCs w:val="24"/>
              </w:rPr>
              <w:t>Community groups assessment tools are administered as per workplace procedures</w:t>
            </w:r>
          </w:p>
          <w:p w14:paraId="4BA7480E" w14:textId="77777777" w:rsidR="006C5214" w:rsidRPr="00B23D94" w:rsidRDefault="006C5214" w:rsidP="006C5214">
            <w:pPr>
              <w:numPr>
                <w:ilvl w:val="1"/>
                <w:numId w:val="126"/>
              </w:numPr>
              <w:spacing w:after="0" w:line="360" w:lineRule="auto"/>
              <w:rPr>
                <w:rFonts w:ascii="Times New Roman" w:hAnsi="Times New Roman"/>
                <w:sz w:val="24"/>
                <w:szCs w:val="24"/>
              </w:rPr>
            </w:pPr>
            <w:r w:rsidRPr="00B23D94">
              <w:rPr>
                <w:rFonts w:ascii="Times New Roman" w:hAnsi="Times New Roman"/>
                <w:bCs/>
                <w:iCs/>
                <w:sz w:val="24"/>
                <w:szCs w:val="24"/>
              </w:rPr>
              <w:t xml:space="preserve">Community </w:t>
            </w:r>
            <w:r w:rsidRPr="00B23D94">
              <w:rPr>
                <w:rFonts w:ascii="Times New Roman" w:hAnsi="Times New Roman"/>
                <w:b/>
                <w:i/>
                <w:sz w:val="24"/>
                <w:szCs w:val="24"/>
              </w:rPr>
              <w:t>Target group</w:t>
            </w:r>
            <w:r w:rsidRPr="00B23D94">
              <w:rPr>
                <w:rFonts w:ascii="Times New Roman" w:hAnsi="Times New Roman"/>
                <w:sz w:val="24"/>
                <w:szCs w:val="24"/>
              </w:rPr>
              <w:t xml:space="preserve"> is identified as per assessment findings</w:t>
            </w:r>
          </w:p>
          <w:p w14:paraId="6B8424D0" w14:textId="77777777" w:rsidR="006C5214" w:rsidRPr="00B23D94" w:rsidRDefault="006C5214" w:rsidP="006C5214">
            <w:pPr>
              <w:numPr>
                <w:ilvl w:val="1"/>
                <w:numId w:val="126"/>
              </w:numPr>
              <w:spacing w:after="0" w:line="360" w:lineRule="auto"/>
              <w:rPr>
                <w:rFonts w:ascii="Times New Roman" w:hAnsi="Times New Roman"/>
                <w:sz w:val="24"/>
                <w:szCs w:val="24"/>
              </w:rPr>
            </w:pPr>
            <w:r w:rsidRPr="00B23D94">
              <w:rPr>
                <w:rFonts w:ascii="Times New Roman" w:hAnsi="Times New Roman"/>
                <w:sz w:val="24"/>
                <w:szCs w:val="24"/>
              </w:rPr>
              <w:t>Community groups assessment report is prepared as per the workplace procedures</w:t>
            </w:r>
          </w:p>
        </w:tc>
      </w:tr>
      <w:tr w:rsidR="006C5214" w:rsidRPr="00B23D94" w14:paraId="20773583" w14:textId="77777777" w:rsidTr="00351247">
        <w:trPr>
          <w:cantSplit/>
          <w:trHeight w:val="1430"/>
        </w:trPr>
        <w:tc>
          <w:tcPr>
            <w:tcW w:w="0" w:type="auto"/>
            <w:tcBorders>
              <w:top w:val="single" w:sz="4" w:space="0" w:color="auto"/>
              <w:left w:val="single" w:sz="4" w:space="0" w:color="auto"/>
              <w:right w:val="single" w:sz="4" w:space="0" w:color="auto"/>
            </w:tcBorders>
          </w:tcPr>
          <w:p w14:paraId="5C9043AC" w14:textId="77777777" w:rsidR="006C5214" w:rsidRPr="00B23D94" w:rsidRDefault="006C5214" w:rsidP="006C5214">
            <w:pPr>
              <w:numPr>
                <w:ilvl w:val="0"/>
                <w:numId w:val="125"/>
              </w:numPr>
              <w:spacing w:after="0" w:line="360" w:lineRule="auto"/>
              <w:rPr>
                <w:rFonts w:ascii="Times New Roman" w:eastAsia="Times New Roman" w:hAnsi="Times New Roman"/>
                <w:sz w:val="24"/>
                <w:szCs w:val="24"/>
                <w:lang w:val="en-US"/>
              </w:rPr>
            </w:pPr>
            <w:r w:rsidRPr="00B23D94">
              <w:rPr>
                <w:rFonts w:ascii="Times New Roman" w:hAnsi="Times New Roman"/>
                <w:sz w:val="24"/>
                <w:szCs w:val="24"/>
              </w:rPr>
              <w:t>Mobilize target group</w:t>
            </w:r>
          </w:p>
        </w:tc>
        <w:tc>
          <w:tcPr>
            <w:tcW w:w="0" w:type="auto"/>
            <w:tcBorders>
              <w:top w:val="single" w:sz="4" w:space="0" w:color="auto"/>
              <w:left w:val="nil"/>
              <w:right w:val="single" w:sz="4" w:space="0" w:color="auto"/>
            </w:tcBorders>
          </w:tcPr>
          <w:p w14:paraId="258104BD" w14:textId="77777777" w:rsidR="006C5214" w:rsidRPr="00B23D94" w:rsidRDefault="006C5214" w:rsidP="006C5214">
            <w:pPr>
              <w:numPr>
                <w:ilvl w:val="0"/>
                <w:numId w:val="127"/>
              </w:numPr>
              <w:spacing w:after="0" w:line="360" w:lineRule="auto"/>
              <w:rPr>
                <w:rFonts w:ascii="Times New Roman" w:hAnsi="Times New Roman"/>
                <w:sz w:val="24"/>
                <w:szCs w:val="24"/>
              </w:rPr>
            </w:pPr>
            <w:r w:rsidRPr="00B23D94">
              <w:rPr>
                <w:rFonts w:ascii="Times New Roman" w:hAnsi="Times New Roman"/>
                <w:bCs/>
                <w:iCs/>
                <w:sz w:val="24"/>
                <w:szCs w:val="24"/>
              </w:rPr>
              <w:t>Community Groups</w:t>
            </w:r>
            <w:r w:rsidRPr="00B23D94">
              <w:rPr>
                <w:rFonts w:ascii="Times New Roman" w:hAnsi="Times New Roman"/>
                <w:b/>
                <w:i/>
                <w:sz w:val="24"/>
                <w:szCs w:val="24"/>
              </w:rPr>
              <w:t xml:space="preserve"> key contact person</w:t>
            </w:r>
            <w:r w:rsidRPr="00B23D94">
              <w:rPr>
                <w:rFonts w:ascii="Times New Roman" w:hAnsi="Times New Roman"/>
                <w:sz w:val="24"/>
                <w:szCs w:val="24"/>
              </w:rPr>
              <w:t xml:space="preserve"> is identified as per workplace procedures</w:t>
            </w:r>
          </w:p>
          <w:p w14:paraId="619F85AC" w14:textId="77777777" w:rsidR="006C5214" w:rsidRPr="00B23D94" w:rsidRDefault="006C5214" w:rsidP="006C5214">
            <w:pPr>
              <w:numPr>
                <w:ilvl w:val="0"/>
                <w:numId w:val="127"/>
              </w:numPr>
              <w:spacing w:after="0" w:line="360" w:lineRule="auto"/>
              <w:rPr>
                <w:rFonts w:ascii="Times New Roman" w:hAnsi="Times New Roman"/>
                <w:sz w:val="24"/>
                <w:szCs w:val="24"/>
              </w:rPr>
            </w:pPr>
            <w:r w:rsidRPr="00B23D94">
              <w:rPr>
                <w:rFonts w:ascii="Times New Roman" w:hAnsi="Times New Roman"/>
                <w:sz w:val="24"/>
                <w:szCs w:val="24"/>
              </w:rPr>
              <w:t>Sensitization of community groups key stakeholders is conducted as per workplace procedures</w:t>
            </w:r>
          </w:p>
          <w:p w14:paraId="3FD80E79" w14:textId="77777777" w:rsidR="006C5214" w:rsidRPr="00B23D94" w:rsidRDefault="006C5214" w:rsidP="006C5214">
            <w:pPr>
              <w:numPr>
                <w:ilvl w:val="0"/>
                <w:numId w:val="127"/>
              </w:numPr>
              <w:spacing w:after="0" w:line="360" w:lineRule="auto"/>
              <w:rPr>
                <w:rFonts w:ascii="Times New Roman" w:hAnsi="Times New Roman"/>
                <w:sz w:val="24"/>
                <w:szCs w:val="24"/>
              </w:rPr>
            </w:pPr>
            <w:r w:rsidRPr="00B23D94">
              <w:rPr>
                <w:rFonts w:ascii="Times New Roman" w:hAnsi="Times New Roman"/>
                <w:sz w:val="24"/>
                <w:szCs w:val="24"/>
              </w:rPr>
              <w:t>Community groups mobilization plan is developed as per workplace procedures</w:t>
            </w:r>
          </w:p>
          <w:p w14:paraId="5EAFFC84" w14:textId="77777777" w:rsidR="006C5214" w:rsidRPr="00B23D94" w:rsidRDefault="006C5214" w:rsidP="006C5214">
            <w:pPr>
              <w:numPr>
                <w:ilvl w:val="0"/>
                <w:numId w:val="127"/>
              </w:numPr>
              <w:spacing w:after="0" w:line="360" w:lineRule="auto"/>
              <w:rPr>
                <w:rFonts w:ascii="Times New Roman" w:hAnsi="Times New Roman"/>
                <w:sz w:val="24"/>
                <w:szCs w:val="24"/>
              </w:rPr>
            </w:pPr>
            <w:r w:rsidRPr="00B23D94">
              <w:rPr>
                <w:rFonts w:ascii="Times New Roman" w:hAnsi="Times New Roman"/>
                <w:sz w:val="24"/>
                <w:szCs w:val="24"/>
              </w:rPr>
              <w:t>Community groups mobilization plan implemented as per workplace procedures</w:t>
            </w:r>
          </w:p>
        </w:tc>
      </w:tr>
      <w:tr w:rsidR="006C5214" w:rsidRPr="00B23D94" w14:paraId="3BE87DC4" w14:textId="77777777" w:rsidTr="00351247">
        <w:trPr>
          <w:cantSplit/>
          <w:trHeight w:val="497"/>
        </w:trPr>
        <w:tc>
          <w:tcPr>
            <w:tcW w:w="0" w:type="auto"/>
            <w:tcBorders>
              <w:top w:val="single" w:sz="4" w:space="0" w:color="auto"/>
              <w:left w:val="single" w:sz="4" w:space="0" w:color="auto"/>
              <w:right w:val="single" w:sz="4" w:space="0" w:color="auto"/>
            </w:tcBorders>
          </w:tcPr>
          <w:p w14:paraId="184CA91A" w14:textId="77777777" w:rsidR="006C5214" w:rsidRPr="00B23D94" w:rsidRDefault="006C5214" w:rsidP="006C5214">
            <w:pPr>
              <w:numPr>
                <w:ilvl w:val="0"/>
                <w:numId w:val="125"/>
              </w:numPr>
              <w:spacing w:after="0" w:line="360" w:lineRule="auto"/>
              <w:rPr>
                <w:rFonts w:ascii="Times New Roman" w:eastAsia="Times New Roman" w:hAnsi="Times New Roman"/>
                <w:sz w:val="24"/>
                <w:szCs w:val="24"/>
                <w:lang w:val="en-US"/>
              </w:rPr>
            </w:pPr>
            <w:r w:rsidRPr="00B23D94">
              <w:rPr>
                <w:rFonts w:ascii="Times New Roman" w:hAnsi="Times New Roman"/>
                <w:sz w:val="24"/>
                <w:szCs w:val="24"/>
              </w:rPr>
              <w:lastRenderedPageBreak/>
              <w:t>Plan group activities</w:t>
            </w:r>
          </w:p>
        </w:tc>
        <w:tc>
          <w:tcPr>
            <w:tcW w:w="0" w:type="auto"/>
            <w:tcBorders>
              <w:top w:val="single" w:sz="4" w:space="0" w:color="auto"/>
              <w:left w:val="nil"/>
              <w:right w:val="single" w:sz="4" w:space="0" w:color="auto"/>
            </w:tcBorders>
          </w:tcPr>
          <w:p w14:paraId="4FFFFB00" w14:textId="77777777" w:rsidR="006C5214" w:rsidRPr="00B23D94" w:rsidRDefault="006C5214" w:rsidP="006C5214">
            <w:pPr>
              <w:numPr>
                <w:ilvl w:val="0"/>
                <w:numId w:val="128"/>
              </w:numPr>
              <w:spacing w:after="0" w:line="360" w:lineRule="auto"/>
              <w:rPr>
                <w:rFonts w:ascii="Times New Roman" w:hAnsi="Times New Roman"/>
                <w:sz w:val="24"/>
                <w:szCs w:val="24"/>
              </w:rPr>
            </w:pPr>
            <w:r w:rsidRPr="00B23D94">
              <w:rPr>
                <w:rFonts w:ascii="Times New Roman" w:hAnsi="Times New Roman"/>
                <w:sz w:val="24"/>
                <w:szCs w:val="24"/>
              </w:rPr>
              <w:t>Community groups problem analysis is conducted as per workplace procedures</w:t>
            </w:r>
          </w:p>
          <w:p w14:paraId="2A4CFD74" w14:textId="77777777" w:rsidR="006C5214" w:rsidRPr="00B23D94" w:rsidRDefault="006C5214" w:rsidP="006C5214">
            <w:pPr>
              <w:numPr>
                <w:ilvl w:val="0"/>
                <w:numId w:val="128"/>
              </w:numPr>
              <w:spacing w:after="0" w:line="360" w:lineRule="auto"/>
              <w:rPr>
                <w:rFonts w:ascii="Times New Roman" w:hAnsi="Times New Roman"/>
                <w:sz w:val="24"/>
                <w:szCs w:val="24"/>
              </w:rPr>
            </w:pPr>
            <w:r w:rsidRPr="00B23D94">
              <w:rPr>
                <w:rFonts w:ascii="Times New Roman" w:hAnsi="Times New Roman"/>
                <w:bCs/>
                <w:iCs/>
                <w:sz w:val="24"/>
                <w:szCs w:val="24"/>
              </w:rPr>
              <w:t>Community groups planned activities’</w:t>
            </w:r>
            <w:r w:rsidRPr="00B23D94">
              <w:rPr>
                <w:rFonts w:ascii="Times New Roman" w:hAnsi="Times New Roman"/>
                <w:b/>
                <w:i/>
                <w:sz w:val="24"/>
                <w:szCs w:val="24"/>
              </w:rPr>
              <w:t xml:space="preserve"> objectives </w:t>
            </w:r>
            <w:r w:rsidRPr="00B23D94">
              <w:rPr>
                <w:rFonts w:ascii="Times New Roman" w:hAnsi="Times New Roman"/>
                <w:sz w:val="24"/>
                <w:szCs w:val="24"/>
              </w:rPr>
              <w:t>are developed in line with identified problem</w:t>
            </w:r>
          </w:p>
          <w:p w14:paraId="66A4056F" w14:textId="77777777" w:rsidR="006C5214" w:rsidRPr="00B23D94" w:rsidRDefault="006C5214" w:rsidP="006C5214">
            <w:pPr>
              <w:numPr>
                <w:ilvl w:val="0"/>
                <w:numId w:val="128"/>
              </w:numPr>
              <w:spacing w:after="0" w:line="360" w:lineRule="auto"/>
              <w:rPr>
                <w:rFonts w:ascii="Times New Roman" w:hAnsi="Times New Roman"/>
                <w:sz w:val="24"/>
                <w:szCs w:val="24"/>
              </w:rPr>
            </w:pPr>
            <w:r w:rsidRPr="00B23D94">
              <w:rPr>
                <w:rFonts w:ascii="Times New Roman" w:hAnsi="Times New Roman"/>
                <w:sz w:val="24"/>
                <w:szCs w:val="24"/>
              </w:rPr>
              <w:t xml:space="preserve">Activity work plan is developed in line with set objectives. </w:t>
            </w:r>
          </w:p>
          <w:p w14:paraId="3D71594D" w14:textId="77777777" w:rsidR="006C5214" w:rsidRPr="00B23D94" w:rsidRDefault="006C5214" w:rsidP="006C5214">
            <w:pPr>
              <w:numPr>
                <w:ilvl w:val="0"/>
                <w:numId w:val="128"/>
              </w:numPr>
              <w:spacing w:after="0" w:line="360" w:lineRule="auto"/>
              <w:rPr>
                <w:rFonts w:ascii="Times New Roman" w:hAnsi="Times New Roman"/>
                <w:sz w:val="24"/>
                <w:szCs w:val="24"/>
              </w:rPr>
            </w:pPr>
            <w:r w:rsidRPr="00B23D94">
              <w:rPr>
                <w:rFonts w:ascii="Times New Roman" w:hAnsi="Times New Roman"/>
                <w:sz w:val="24"/>
                <w:szCs w:val="24"/>
              </w:rPr>
              <w:t>Resources required are identified as per outlined activities.</w:t>
            </w:r>
          </w:p>
          <w:p w14:paraId="407BC0FB" w14:textId="77777777" w:rsidR="006C5214" w:rsidRPr="00B23D94" w:rsidRDefault="006C5214" w:rsidP="006C5214">
            <w:pPr>
              <w:numPr>
                <w:ilvl w:val="0"/>
                <w:numId w:val="128"/>
              </w:numPr>
              <w:spacing w:after="0" w:line="360" w:lineRule="auto"/>
              <w:rPr>
                <w:rFonts w:ascii="Times New Roman" w:hAnsi="Times New Roman"/>
                <w:sz w:val="24"/>
                <w:szCs w:val="24"/>
              </w:rPr>
            </w:pPr>
            <w:r w:rsidRPr="00B23D94">
              <w:rPr>
                <w:rFonts w:ascii="Times New Roman" w:hAnsi="Times New Roman"/>
                <w:sz w:val="24"/>
                <w:szCs w:val="24"/>
              </w:rPr>
              <w:t>Implementation task force is established as per workplace procedures</w:t>
            </w:r>
          </w:p>
          <w:p w14:paraId="66A72723" w14:textId="77777777" w:rsidR="006C5214" w:rsidRPr="00B23D94" w:rsidRDefault="006C5214" w:rsidP="006C5214">
            <w:pPr>
              <w:numPr>
                <w:ilvl w:val="0"/>
                <w:numId w:val="128"/>
              </w:numPr>
              <w:spacing w:after="0" w:line="360" w:lineRule="auto"/>
              <w:rPr>
                <w:rFonts w:ascii="Times New Roman" w:hAnsi="Times New Roman"/>
                <w:sz w:val="24"/>
                <w:szCs w:val="24"/>
              </w:rPr>
            </w:pPr>
            <w:r w:rsidRPr="00B23D94">
              <w:rPr>
                <w:rFonts w:ascii="Times New Roman" w:hAnsi="Times New Roman"/>
                <w:sz w:val="24"/>
                <w:szCs w:val="24"/>
              </w:rPr>
              <w:t>Group activity work plan is implemented as per workplace procedures</w:t>
            </w:r>
          </w:p>
          <w:p w14:paraId="35954E45" w14:textId="77777777" w:rsidR="006C5214" w:rsidRPr="00B23D94" w:rsidRDefault="006C5214" w:rsidP="006C5214">
            <w:pPr>
              <w:numPr>
                <w:ilvl w:val="0"/>
                <w:numId w:val="128"/>
              </w:numPr>
              <w:spacing w:after="0" w:line="360" w:lineRule="auto"/>
              <w:rPr>
                <w:rFonts w:ascii="Times New Roman" w:hAnsi="Times New Roman"/>
                <w:sz w:val="24"/>
                <w:szCs w:val="24"/>
              </w:rPr>
            </w:pPr>
            <w:r w:rsidRPr="00B23D94">
              <w:rPr>
                <w:rFonts w:ascii="Times New Roman" w:hAnsi="Times New Roman"/>
                <w:sz w:val="24"/>
                <w:szCs w:val="24"/>
              </w:rPr>
              <w:t>Activity review is done as per workplace procedures</w:t>
            </w:r>
          </w:p>
        </w:tc>
      </w:tr>
      <w:tr w:rsidR="006C5214" w:rsidRPr="00B23D94" w14:paraId="5C2C6DD1" w14:textId="77777777" w:rsidTr="00351247">
        <w:trPr>
          <w:cantSplit/>
          <w:trHeight w:val="497"/>
        </w:trPr>
        <w:tc>
          <w:tcPr>
            <w:tcW w:w="0" w:type="auto"/>
            <w:tcBorders>
              <w:top w:val="single" w:sz="4" w:space="0" w:color="auto"/>
              <w:left w:val="single" w:sz="4" w:space="0" w:color="auto"/>
              <w:right w:val="single" w:sz="4" w:space="0" w:color="auto"/>
            </w:tcBorders>
          </w:tcPr>
          <w:p w14:paraId="612D93BB" w14:textId="77777777" w:rsidR="006C5214" w:rsidRPr="00B23D94" w:rsidRDefault="006C5214" w:rsidP="006C5214">
            <w:pPr>
              <w:numPr>
                <w:ilvl w:val="0"/>
                <w:numId w:val="125"/>
              </w:numPr>
              <w:spacing w:after="0" w:line="360" w:lineRule="auto"/>
              <w:rPr>
                <w:rFonts w:ascii="Times New Roman" w:eastAsia="Times New Roman" w:hAnsi="Times New Roman"/>
                <w:sz w:val="24"/>
                <w:szCs w:val="24"/>
                <w:lang w:val="en-US"/>
              </w:rPr>
            </w:pPr>
            <w:r w:rsidRPr="00B23D94">
              <w:rPr>
                <w:rFonts w:ascii="Times New Roman" w:hAnsi="Times New Roman"/>
                <w:sz w:val="24"/>
                <w:szCs w:val="24"/>
              </w:rPr>
              <w:t>Monitor group activities</w:t>
            </w:r>
          </w:p>
        </w:tc>
        <w:tc>
          <w:tcPr>
            <w:tcW w:w="0" w:type="auto"/>
            <w:tcBorders>
              <w:top w:val="single" w:sz="4" w:space="0" w:color="auto"/>
              <w:left w:val="nil"/>
              <w:right w:val="single" w:sz="4" w:space="0" w:color="auto"/>
            </w:tcBorders>
          </w:tcPr>
          <w:p w14:paraId="2C894A5F" w14:textId="77777777" w:rsidR="006C5214" w:rsidRPr="00B23D94" w:rsidRDefault="006C5214" w:rsidP="006C5214">
            <w:pPr>
              <w:numPr>
                <w:ilvl w:val="0"/>
                <w:numId w:val="129"/>
              </w:numPr>
              <w:spacing w:after="0" w:line="360" w:lineRule="auto"/>
              <w:rPr>
                <w:rFonts w:ascii="Times New Roman" w:hAnsi="Times New Roman"/>
                <w:sz w:val="24"/>
                <w:szCs w:val="24"/>
              </w:rPr>
            </w:pPr>
            <w:r w:rsidRPr="00B23D94">
              <w:rPr>
                <w:rFonts w:ascii="Times New Roman" w:hAnsi="Times New Roman"/>
                <w:sz w:val="24"/>
                <w:szCs w:val="24"/>
              </w:rPr>
              <w:t xml:space="preserve">Monitoring and evaluation team is formed as per workplace procedures </w:t>
            </w:r>
          </w:p>
          <w:p w14:paraId="29F6E565" w14:textId="77777777" w:rsidR="006C5214" w:rsidRPr="00B23D94" w:rsidRDefault="006C5214" w:rsidP="006C5214">
            <w:pPr>
              <w:numPr>
                <w:ilvl w:val="0"/>
                <w:numId w:val="129"/>
              </w:numPr>
              <w:spacing w:after="0" w:line="360" w:lineRule="auto"/>
              <w:rPr>
                <w:rFonts w:ascii="Times New Roman" w:hAnsi="Times New Roman"/>
                <w:sz w:val="24"/>
                <w:szCs w:val="24"/>
              </w:rPr>
            </w:pPr>
            <w:r w:rsidRPr="00B23D94">
              <w:rPr>
                <w:rFonts w:ascii="Times New Roman" w:hAnsi="Times New Roman"/>
                <w:b/>
                <w:i/>
                <w:sz w:val="24"/>
                <w:szCs w:val="24"/>
              </w:rPr>
              <w:t>Monitoring and evaluation tools</w:t>
            </w:r>
            <w:r w:rsidRPr="00B23D94">
              <w:rPr>
                <w:rFonts w:ascii="Times New Roman" w:hAnsi="Times New Roman"/>
                <w:sz w:val="24"/>
                <w:szCs w:val="24"/>
              </w:rPr>
              <w:t xml:space="preserve"> are developed as per workplace procedures</w:t>
            </w:r>
          </w:p>
          <w:p w14:paraId="7FCB2715" w14:textId="77777777" w:rsidR="006C5214" w:rsidRPr="00B23D94" w:rsidRDefault="006C5214" w:rsidP="006C5214">
            <w:pPr>
              <w:numPr>
                <w:ilvl w:val="0"/>
                <w:numId w:val="129"/>
              </w:numPr>
              <w:spacing w:after="0" w:line="360" w:lineRule="auto"/>
              <w:rPr>
                <w:rFonts w:ascii="Times New Roman" w:hAnsi="Times New Roman"/>
                <w:sz w:val="24"/>
                <w:szCs w:val="24"/>
              </w:rPr>
            </w:pPr>
            <w:r w:rsidRPr="00B23D94">
              <w:rPr>
                <w:rFonts w:ascii="Times New Roman" w:hAnsi="Times New Roman"/>
                <w:sz w:val="24"/>
                <w:szCs w:val="24"/>
              </w:rPr>
              <w:t>Monitoring and evaluation is conducted based on the tools developed</w:t>
            </w:r>
          </w:p>
          <w:p w14:paraId="2FA75734" w14:textId="77777777" w:rsidR="006C5214" w:rsidRPr="00B23D94" w:rsidRDefault="006C5214" w:rsidP="006C5214">
            <w:pPr>
              <w:numPr>
                <w:ilvl w:val="0"/>
                <w:numId w:val="129"/>
              </w:numPr>
              <w:spacing w:after="0" w:line="360" w:lineRule="auto"/>
              <w:rPr>
                <w:rFonts w:ascii="Times New Roman" w:hAnsi="Times New Roman"/>
                <w:sz w:val="24"/>
                <w:szCs w:val="24"/>
              </w:rPr>
            </w:pPr>
            <w:r w:rsidRPr="00B23D94">
              <w:rPr>
                <w:rFonts w:ascii="Times New Roman" w:hAnsi="Times New Roman"/>
                <w:sz w:val="24"/>
                <w:szCs w:val="24"/>
              </w:rPr>
              <w:t>Monitoring report is prepared and disseminated as per workplace procedures</w:t>
            </w:r>
          </w:p>
          <w:p w14:paraId="41C9220F" w14:textId="77777777" w:rsidR="006C5214" w:rsidRPr="00B23D94" w:rsidRDefault="006C5214" w:rsidP="006C5214">
            <w:pPr>
              <w:numPr>
                <w:ilvl w:val="0"/>
                <w:numId w:val="129"/>
              </w:numPr>
              <w:spacing w:after="0" w:line="360" w:lineRule="auto"/>
              <w:rPr>
                <w:rFonts w:ascii="Times New Roman" w:hAnsi="Times New Roman"/>
                <w:sz w:val="24"/>
                <w:szCs w:val="24"/>
              </w:rPr>
            </w:pPr>
            <w:r w:rsidRPr="00B23D94">
              <w:rPr>
                <w:rFonts w:ascii="Times New Roman" w:hAnsi="Times New Roman"/>
                <w:sz w:val="24"/>
                <w:szCs w:val="24"/>
              </w:rPr>
              <w:t>Recommendations are reviewed as per workplace procedures</w:t>
            </w:r>
          </w:p>
        </w:tc>
      </w:tr>
      <w:tr w:rsidR="006C5214" w:rsidRPr="00B23D94" w14:paraId="0E5D9F33" w14:textId="77777777" w:rsidTr="00351247">
        <w:trPr>
          <w:cantSplit/>
          <w:trHeight w:val="497"/>
        </w:trPr>
        <w:tc>
          <w:tcPr>
            <w:tcW w:w="0" w:type="auto"/>
            <w:tcBorders>
              <w:top w:val="single" w:sz="4" w:space="0" w:color="auto"/>
              <w:left w:val="single" w:sz="4" w:space="0" w:color="auto"/>
              <w:right w:val="single" w:sz="4" w:space="0" w:color="auto"/>
            </w:tcBorders>
          </w:tcPr>
          <w:p w14:paraId="2F7DD8FF" w14:textId="77777777" w:rsidR="006C5214" w:rsidRPr="00B23D94" w:rsidRDefault="006C5214" w:rsidP="006C5214">
            <w:pPr>
              <w:numPr>
                <w:ilvl w:val="0"/>
                <w:numId w:val="125"/>
              </w:numPr>
              <w:spacing w:after="0" w:line="360" w:lineRule="auto"/>
              <w:rPr>
                <w:rFonts w:ascii="Times New Roman" w:hAnsi="Times New Roman"/>
                <w:sz w:val="24"/>
                <w:szCs w:val="24"/>
              </w:rPr>
            </w:pPr>
            <w:r w:rsidRPr="00B23D94">
              <w:rPr>
                <w:rFonts w:ascii="Times New Roman" w:hAnsi="Times New Roman"/>
                <w:sz w:val="24"/>
                <w:szCs w:val="24"/>
              </w:rPr>
              <w:t>Document group activities</w:t>
            </w:r>
          </w:p>
        </w:tc>
        <w:tc>
          <w:tcPr>
            <w:tcW w:w="0" w:type="auto"/>
            <w:tcBorders>
              <w:top w:val="single" w:sz="4" w:space="0" w:color="auto"/>
              <w:left w:val="nil"/>
              <w:right w:val="single" w:sz="4" w:space="0" w:color="auto"/>
            </w:tcBorders>
          </w:tcPr>
          <w:p w14:paraId="09FA81F6" w14:textId="77777777" w:rsidR="006C5214" w:rsidRPr="00B23D94" w:rsidRDefault="006C5214" w:rsidP="006C5214">
            <w:pPr>
              <w:numPr>
                <w:ilvl w:val="0"/>
                <w:numId w:val="130"/>
              </w:numPr>
              <w:autoSpaceDE w:val="0"/>
              <w:autoSpaceDN w:val="0"/>
              <w:adjustRightInd w:val="0"/>
              <w:spacing w:after="0" w:line="360" w:lineRule="auto"/>
              <w:rPr>
                <w:rFonts w:ascii="Times New Roman" w:hAnsi="Times New Roman"/>
                <w:sz w:val="24"/>
                <w:szCs w:val="24"/>
              </w:rPr>
            </w:pPr>
            <w:r w:rsidRPr="00B23D94">
              <w:rPr>
                <w:rFonts w:ascii="Times New Roman" w:hAnsi="Times New Roman"/>
                <w:sz w:val="24"/>
                <w:szCs w:val="24"/>
              </w:rPr>
              <w:t>Documentation analysis is conducted as per the workplace procedures.</w:t>
            </w:r>
          </w:p>
          <w:p w14:paraId="6A586D3E" w14:textId="77777777" w:rsidR="006C5214" w:rsidRPr="00B23D94" w:rsidRDefault="006C5214" w:rsidP="006C5214">
            <w:pPr>
              <w:numPr>
                <w:ilvl w:val="0"/>
                <w:numId w:val="130"/>
              </w:numPr>
              <w:autoSpaceDE w:val="0"/>
              <w:autoSpaceDN w:val="0"/>
              <w:adjustRightInd w:val="0"/>
              <w:spacing w:after="0" w:line="360" w:lineRule="auto"/>
              <w:rPr>
                <w:rFonts w:ascii="Times New Roman" w:hAnsi="Times New Roman"/>
                <w:sz w:val="24"/>
                <w:szCs w:val="24"/>
              </w:rPr>
            </w:pPr>
            <w:r w:rsidRPr="00B23D94">
              <w:rPr>
                <w:rFonts w:ascii="Times New Roman" w:hAnsi="Times New Roman"/>
                <w:bCs/>
                <w:iCs/>
                <w:sz w:val="24"/>
                <w:szCs w:val="24"/>
              </w:rPr>
              <w:t>Documentation</w:t>
            </w:r>
            <w:r w:rsidRPr="00B23D94">
              <w:rPr>
                <w:rFonts w:ascii="Times New Roman" w:hAnsi="Times New Roman"/>
                <w:b/>
                <w:bCs/>
                <w:i/>
                <w:iCs/>
                <w:sz w:val="24"/>
                <w:szCs w:val="24"/>
              </w:rPr>
              <w:t xml:space="preserve"> </w:t>
            </w:r>
            <w:r w:rsidRPr="00B23D94">
              <w:rPr>
                <w:rFonts w:ascii="Times New Roman" w:hAnsi="Times New Roman"/>
                <w:sz w:val="24"/>
                <w:szCs w:val="24"/>
              </w:rPr>
              <w:t>procedures are identified as per workplace procedures</w:t>
            </w:r>
          </w:p>
          <w:p w14:paraId="5D63CA2C" w14:textId="77777777" w:rsidR="006C5214" w:rsidRPr="00B23D94" w:rsidRDefault="006C5214" w:rsidP="006C5214">
            <w:pPr>
              <w:numPr>
                <w:ilvl w:val="0"/>
                <w:numId w:val="130"/>
              </w:numPr>
              <w:autoSpaceDE w:val="0"/>
              <w:autoSpaceDN w:val="0"/>
              <w:adjustRightInd w:val="0"/>
              <w:spacing w:after="0" w:line="360" w:lineRule="auto"/>
              <w:rPr>
                <w:rFonts w:ascii="Times New Roman" w:hAnsi="Times New Roman"/>
                <w:sz w:val="24"/>
                <w:szCs w:val="24"/>
              </w:rPr>
            </w:pPr>
            <w:r w:rsidRPr="00B23D94">
              <w:rPr>
                <w:rFonts w:ascii="Times New Roman" w:hAnsi="Times New Roman"/>
                <w:b/>
                <w:bCs/>
                <w:i/>
                <w:iCs/>
                <w:sz w:val="24"/>
                <w:szCs w:val="24"/>
              </w:rPr>
              <w:t xml:space="preserve">Documentation tools </w:t>
            </w:r>
            <w:r w:rsidRPr="00B23D94">
              <w:rPr>
                <w:rFonts w:ascii="Times New Roman" w:hAnsi="Times New Roman"/>
                <w:sz w:val="24"/>
                <w:szCs w:val="24"/>
              </w:rPr>
              <w:t>are prepared as per workplace procedures</w:t>
            </w:r>
          </w:p>
          <w:p w14:paraId="584FF457" w14:textId="77777777" w:rsidR="006C5214" w:rsidRPr="00B23D94" w:rsidRDefault="006C5214" w:rsidP="006C5214">
            <w:pPr>
              <w:numPr>
                <w:ilvl w:val="0"/>
                <w:numId w:val="130"/>
              </w:numPr>
              <w:autoSpaceDE w:val="0"/>
              <w:autoSpaceDN w:val="0"/>
              <w:adjustRightInd w:val="0"/>
              <w:spacing w:after="0" w:line="360" w:lineRule="auto"/>
              <w:rPr>
                <w:rFonts w:ascii="Times New Roman" w:hAnsi="Times New Roman"/>
                <w:sz w:val="24"/>
                <w:szCs w:val="24"/>
              </w:rPr>
            </w:pPr>
            <w:r w:rsidRPr="00B23D94">
              <w:rPr>
                <w:rFonts w:ascii="Times New Roman" w:hAnsi="Times New Roman"/>
                <w:bCs/>
                <w:iCs/>
                <w:sz w:val="24"/>
                <w:szCs w:val="24"/>
              </w:rPr>
              <w:t>Documentation is carried out</w:t>
            </w:r>
            <w:r w:rsidRPr="00B23D94">
              <w:rPr>
                <w:rFonts w:ascii="Times New Roman" w:hAnsi="Times New Roman"/>
                <w:sz w:val="24"/>
                <w:szCs w:val="24"/>
              </w:rPr>
              <w:t xml:space="preserve"> as per workplace procedures</w:t>
            </w:r>
          </w:p>
        </w:tc>
      </w:tr>
    </w:tbl>
    <w:p w14:paraId="38B12917" w14:textId="77777777" w:rsidR="006C5214" w:rsidRPr="00B23D94" w:rsidRDefault="006C5214" w:rsidP="006C5214">
      <w:pPr>
        <w:spacing w:after="0" w:line="360" w:lineRule="auto"/>
        <w:rPr>
          <w:rFonts w:ascii="Times New Roman" w:hAnsi="Times New Roman"/>
          <w:b/>
          <w:sz w:val="24"/>
          <w:szCs w:val="24"/>
        </w:rPr>
      </w:pPr>
      <w:r w:rsidRPr="00B23D94">
        <w:rPr>
          <w:rFonts w:ascii="Times New Roman" w:hAnsi="Times New Roman"/>
          <w:b/>
          <w:sz w:val="24"/>
          <w:szCs w:val="24"/>
        </w:rPr>
        <w:lastRenderedPageBreak/>
        <w:t xml:space="preserve"> </w:t>
      </w:r>
    </w:p>
    <w:p w14:paraId="7F822EB8" w14:textId="77777777" w:rsidR="006C5214" w:rsidRPr="00B23D94" w:rsidRDefault="006C5214" w:rsidP="006C5214">
      <w:pPr>
        <w:tabs>
          <w:tab w:val="left" w:pos="720"/>
        </w:tabs>
        <w:spacing w:after="0" w:line="360" w:lineRule="auto"/>
        <w:rPr>
          <w:rFonts w:ascii="Times New Roman" w:hAnsi="Times New Roman"/>
          <w:b/>
          <w:sz w:val="24"/>
          <w:szCs w:val="24"/>
        </w:rPr>
      </w:pPr>
      <w:r w:rsidRPr="00B23D94">
        <w:rPr>
          <w:rFonts w:ascii="Times New Roman" w:hAnsi="Times New Roman"/>
          <w:b/>
          <w:sz w:val="24"/>
          <w:szCs w:val="24"/>
        </w:rPr>
        <w:t>RANGE OF VARIABLES</w:t>
      </w:r>
    </w:p>
    <w:p w14:paraId="4047411B" w14:textId="77777777" w:rsidR="006C5214" w:rsidRPr="00B23D94" w:rsidRDefault="006C5214" w:rsidP="006C5214">
      <w:pPr>
        <w:spacing w:after="0" w:line="360" w:lineRule="auto"/>
        <w:jc w:val="both"/>
        <w:rPr>
          <w:rFonts w:ascii="Times New Roman" w:hAnsi="Times New Roman"/>
          <w:sz w:val="24"/>
          <w:szCs w:val="24"/>
        </w:rPr>
      </w:pPr>
      <w:r w:rsidRPr="00B23D94">
        <w:rPr>
          <w:rFonts w:ascii="Times New Roman" w:hAnsi="Times New Roman"/>
          <w:sz w:val="24"/>
          <w:szCs w:val="24"/>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288" w:type="dxa"/>
        </w:tblCellMar>
        <w:tblLook w:val="04A0" w:firstRow="1" w:lastRow="0" w:firstColumn="1" w:lastColumn="0" w:noHBand="0" w:noVBand="1"/>
      </w:tblPr>
      <w:tblGrid>
        <w:gridCol w:w="3864"/>
        <w:gridCol w:w="4432"/>
      </w:tblGrid>
      <w:tr w:rsidR="006C5214" w:rsidRPr="00B23D94" w14:paraId="1E343D3C" w14:textId="77777777" w:rsidTr="00351247">
        <w:trPr>
          <w:trHeight w:val="579"/>
        </w:trPr>
        <w:tc>
          <w:tcPr>
            <w:tcW w:w="2329" w:type="pct"/>
            <w:tcBorders>
              <w:top w:val="single" w:sz="4" w:space="0" w:color="auto"/>
              <w:left w:val="single" w:sz="4" w:space="0" w:color="auto"/>
              <w:bottom w:val="single" w:sz="4" w:space="0" w:color="auto"/>
              <w:right w:val="single" w:sz="4" w:space="0" w:color="auto"/>
            </w:tcBorders>
          </w:tcPr>
          <w:p w14:paraId="089970D2" w14:textId="77777777" w:rsidR="006C5214" w:rsidRPr="00B23D94" w:rsidRDefault="006C5214" w:rsidP="00351247">
            <w:pPr>
              <w:spacing w:after="0" w:line="360" w:lineRule="auto"/>
              <w:ind w:hanging="29"/>
              <w:jc w:val="center"/>
              <w:rPr>
                <w:rFonts w:ascii="Times New Roman" w:hAnsi="Times New Roman"/>
                <w:b/>
                <w:sz w:val="24"/>
                <w:szCs w:val="24"/>
              </w:rPr>
            </w:pPr>
            <w:r w:rsidRPr="00B23D94">
              <w:rPr>
                <w:rFonts w:ascii="Times New Roman" w:hAnsi="Times New Roman"/>
                <w:b/>
                <w:sz w:val="24"/>
                <w:szCs w:val="24"/>
              </w:rPr>
              <w:t>VARIABLE</w:t>
            </w:r>
          </w:p>
        </w:tc>
        <w:tc>
          <w:tcPr>
            <w:tcW w:w="2671" w:type="pct"/>
            <w:tcBorders>
              <w:top w:val="single" w:sz="4" w:space="0" w:color="auto"/>
              <w:left w:val="single" w:sz="4" w:space="0" w:color="auto"/>
              <w:bottom w:val="single" w:sz="4" w:space="0" w:color="auto"/>
              <w:right w:val="single" w:sz="4" w:space="0" w:color="auto"/>
            </w:tcBorders>
          </w:tcPr>
          <w:p w14:paraId="0189CAC3" w14:textId="77777777" w:rsidR="006C5214" w:rsidRPr="00B23D94" w:rsidRDefault="006C5214" w:rsidP="00351247">
            <w:pPr>
              <w:spacing w:after="0" w:line="360" w:lineRule="auto"/>
              <w:jc w:val="center"/>
              <w:rPr>
                <w:rFonts w:ascii="Times New Roman" w:hAnsi="Times New Roman"/>
                <w:b/>
                <w:sz w:val="24"/>
                <w:szCs w:val="24"/>
              </w:rPr>
            </w:pPr>
            <w:r w:rsidRPr="00B23D94">
              <w:rPr>
                <w:rFonts w:ascii="Times New Roman" w:hAnsi="Times New Roman"/>
                <w:b/>
                <w:sz w:val="24"/>
                <w:szCs w:val="24"/>
              </w:rPr>
              <w:t>RANGE</w:t>
            </w:r>
          </w:p>
        </w:tc>
      </w:tr>
      <w:tr w:rsidR="006C5214" w:rsidRPr="00B23D94" w14:paraId="2C91207B" w14:textId="77777777" w:rsidTr="00351247">
        <w:trPr>
          <w:trHeight w:val="791"/>
        </w:trPr>
        <w:tc>
          <w:tcPr>
            <w:tcW w:w="2329" w:type="pct"/>
            <w:tcBorders>
              <w:top w:val="single" w:sz="4" w:space="0" w:color="auto"/>
              <w:left w:val="single" w:sz="4" w:space="0" w:color="auto"/>
              <w:bottom w:val="single" w:sz="4" w:space="0" w:color="auto"/>
              <w:right w:val="single" w:sz="4" w:space="0" w:color="auto"/>
            </w:tcBorders>
          </w:tcPr>
          <w:p w14:paraId="551DE896" w14:textId="77777777" w:rsidR="006C5214" w:rsidRPr="00B23D94" w:rsidRDefault="006C5214" w:rsidP="006C5214">
            <w:pPr>
              <w:numPr>
                <w:ilvl w:val="3"/>
                <w:numId w:val="129"/>
              </w:numPr>
              <w:spacing w:after="0" w:line="360" w:lineRule="auto"/>
              <w:rPr>
                <w:rFonts w:ascii="Times New Roman" w:hAnsi="Times New Roman"/>
                <w:sz w:val="24"/>
                <w:szCs w:val="24"/>
                <w:lang w:val="en-US"/>
              </w:rPr>
            </w:pPr>
            <w:r w:rsidRPr="00B23D94">
              <w:rPr>
                <w:rFonts w:ascii="Times New Roman" w:hAnsi="Times New Roman"/>
                <w:sz w:val="24"/>
                <w:szCs w:val="24"/>
                <w:lang w:val="en-US"/>
              </w:rPr>
              <w:t>Assessment tools may include but not limited to:</w:t>
            </w:r>
          </w:p>
          <w:p w14:paraId="777093E6" w14:textId="77777777" w:rsidR="006C5214" w:rsidRPr="00B23D94" w:rsidRDefault="006C5214" w:rsidP="00351247">
            <w:pPr>
              <w:spacing w:after="0" w:line="360" w:lineRule="auto"/>
              <w:rPr>
                <w:rFonts w:ascii="Times New Roman" w:hAnsi="Times New Roman"/>
                <w:sz w:val="24"/>
                <w:szCs w:val="24"/>
              </w:rPr>
            </w:pPr>
          </w:p>
        </w:tc>
        <w:tc>
          <w:tcPr>
            <w:tcW w:w="2671" w:type="pct"/>
            <w:tcBorders>
              <w:top w:val="single" w:sz="4" w:space="0" w:color="auto"/>
              <w:left w:val="single" w:sz="4" w:space="0" w:color="auto"/>
              <w:bottom w:val="single" w:sz="4" w:space="0" w:color="auto"/>
              <w:right w:val="single" w:sz="4" w:space="0" w:color="auto"/>
            </w:tcBorders>
            <w:vAlign w:val="center"/>
          </w:tcPr>
          <w:p w14:paraId="34E6D923" w14:textId="77777777" w:rsidR="006C5214" w:rsidRPr="00B23D94" w:rsidRDefault="006C5214" w:rsidP="006C5214">
            <w:pPr>
              <w:numPr>
                <w:ilvl w:val="0"/>
                <w:numId w:val="109"/>
              </w:numPr>
              <w:spacing w:after="0" w:line="360" w:lineRule="auto"/>
              <w:ind w:left="335"/>
              <w:contextualSpacing/>
              <w:rPr>
                <w:rFonts w:ascii="Times New Roman" w:hAnsi="Times New Roman"/>
                <w:sz w:val="24"/>
                <w:szCs w:val="24"/>
              </w:rPr>
            </w:pPr>
            <w:r w:rsidRPr="00B23D94">
              <w:rPr>
                <w:rFonts w:ascii="Times New Roman" w:hAnsi="Times New Roman"/>
                <w:sz w:val="24"/>
                <w:szCs w:val="24"/>
              </w:rPr>
              <w:t>Questionnaires</w:t>
            </w:r>
          </w:p>
          <w:p w14:paraId="1724F3DA" w14:textId="77777777" w:rsidR="006C5214" w:rsidRPr="00B23D94" w:rsidRDefault="006C5214" w:rsidP="006C5214">
            <w:pPr>
              <w:numPr>
                <w:ilvl w:val="0"/>
                <w:numId w:val="109"/>
              </w:numPr>
              <w:spacing w:after="0" w:line="360" w:lineRule="auto"/>
              <w:ind w:left="335"/>
              <w:contextualSpacing/>
              <w:rPr>
                <w:rFonts w:ascii="Times New Roman" w:hAnsi="Times New Roman"/>
                <w:sz w:val="24"/>
                <w:szCs w:val="24"/>
              </w:rPr>
            </w:pPr>
            <w:r w:rsidRPr="00B23D94">
              <w:rPr>
                <w:rFonts w:ascii="Times New Roman" w:hAnsi="Times New Roman"/>
                <w:sz w:val="24"/>
                <w:szCs w:val="24"/>
              </w:rPr>
              <w:t>Survey</w:t>
            </w:r>
          </w:p>
          <w:p w14:paraId="7FABA764" w14:textId="77777777" w:rsidR="006C5214" w:rsidRPr="00B23D94" w:rsidRDefault="006C5214" w:rsidP="006C5214">
            <w:pPr>
              <w:numPr>
                <w:ilvl w:val="0"/>
                <w:numId w:val="109"/>
              </w:numPr>
              <w:spacing w:after="0" w:line="360" w:lineRule="auto"/>
              <w:ind w:left="335"/>
              <w:contextualSpacing/>
              <w:rPr>
                <w:rFonts w:ascii="Times New Roman" w:hAnsi="Times New Roman"/>
                <w:sz w:val="24"/>
                <w:szCs w:val="24"/>
              </w:rPr>
            </w:pPr>
            <w:r w:rsidRPr="00B23D94">
              <w:rPr>
                <w:rFonts w:ascii="Times New Roman" w:hAnsi="Times New Roman"/>
                <w:sz w:val="24"/>
                <w:szCs w:val="24"/>
              </w:rPr>
              <w:t>Observation checklist</w:t>
            </w:r>
          </w:p>
          <w:p w14:paraId="7741A62E" w14:textId="77777777" w:rsidR="006C5214" w:rsidRPr="00B23D94" w:rsidRDefault="006C5214" w:rsidP="006C5214">
            <w:pPr>
              <w:numPr>
                <w:ilvl w:val="0"/>
                <w:numId w:val="109"/>
              </w:numPr>
              <w:spacing w:after="0" w:line="360" w:lineRule="auto"/>
              <w:ind w:left="335"/>
              <w:contextualSpacing/>
              <w:rPr>
                <w:rFonts w:ascii="Times New Roman" w:hAnsi="Times New Roman"/>
                <w:sz w:val="24"/>
                <w:szCs w:val="24"/>
              </w:rPr>
            </w:pPr>
            <w:r w:rsidRPr="00B23D94">
              <w:rPr>
                <w:rFonts w:ascii="Times New Roman" w:hAnsi="Times New Roman"/>
                <w:sz w:val="24"/>
                <w:szCs w:val="24"/>
              </w:rPr>
              <w:t>Interviews</w:t>
            </w:r>
          </w:p>
        </w:tc>
      </w:tr>
      <w:tr w:rsidR="006C5214" w:rsidRPr="00B23D94" w14:paraId="6D66BE01" w14:textId="77777777" w:rsidTr="00351247">
        <w:trPr>
          <w:trHeight w:val="791"/>
        </w:trPr>
        <w:tc>
          <w:tcPr>
            <w:tcW w:w="2329" w:type="pct"/>
            <w:tcBorders>
              <w:top w:val="single" w:sz="4" w:space="0" w:color="auto"/>
              <w:left w:val="single" w:sz="4" w:space="0" w:color="auto"/>
              <w:bottom w:val="single" w:sz="4" w:space="0" w:color="auto"/>
              <w:right w:val="single" w:sz="4" w:space="0" w:color="auto"/>
            </w:tcBorders>
          </w:tcPr>
          <w:p w14:paraId="5697EC91" w14:textId="77777777" w:rsidR="006C5214" w:rsidRPr="00B23D94" w:rsidRDefault="006C5214" w:rsidP="006C5214">
            <w:pPr>
              <w:numPr>
                <w:ilvl w:val="3"/>
                <w:numId w:val="129"/>
              </w:numPr>
              <w:tabs>
                <w:tab w:val="left" w:pos="2070"/>
              </w:tabs>
              <w:spacing w:after="0" w:line="360" w:lineRule="auto"/>
              <w:rPr>
                <w:rFonts w:ascii="Times New Roman" w:hAnsi="Times New Roman"/>
                <w:sz w:val="24"/>
                <w:szCs w:val="24"/>
              </w:rPr>
            </w:pPr>
            <w:r w:rsidRPr="00B23D94">
              <w:rPr>
                <w:rFonts w:ascii="Times New Roman" w:hAnsi="Times New Roman"/>
                <w:sz w:val="24"/>
                <w:szCs w:val="24"/>
                <w:lang w:val="en-US"/>
              </w:rPr>
              <w:t>Key contact person may include but not limited to:</w:t>
            </w:r>
          </w:p>
        </w:tc>
        <w:tc>
          <w:tcPr>
            <w:tcW w:w="2671" w:type="pct"/>
            <w:tcBorders>
              <w:top w:val="single" w:sz="4" w:space="0" w:color="auto"/>
              <w:left w:val="single" w:sz="4" w:space="0" w:color="auto"/>
              <w:bottom w:val="single" w:sz="4" w:space="0" w:color="auto"/>
              <w:right w:val="single" w:sz="4" w:space="0" w:color="auto"/>
            </w:tcBorders>
          </w:tcPr>
          <w:p w14:paraId="1D5B675F" w14:textId="77777777" w:rsidR="006C5214" w:rsidRPr="00B23D94" w:rsidRDefault="006C5214" w:rsidP="006C5214">
            <w:pPr>
              <w:numPr>
                <w:ilvl w:val="0"/>
                <w:numId w:val="131"/>
              </w:numPr>
              <w:tabs>
                <w:tab w:val="left" w:pos="612"/>
              </w:tabs>
              <w:spacing w:after="0" w:line="360" w:lineRule="auto"/>
              <w:ind w:left="335"/>
              <w:contextualSpacing/>
              <w:rPr>
                <w:rFonts w:ascii="Times New Roman" w:hAnsi="Times New Roman"/>
                <w:sz w:val="24"/>
                <w:szCs w:val="24"/>
              </w:rPr>
            </w:pPr>
            <w:r w:rsidRPr="00B23D94">
              <w:rPr>
                <w:rFonts w:ascii="Times New Roman" w:hAnsi="Times New Roman"/>
                <w:sz w:val="24"/>
                <w:szCs w:val="24"/>
              </w:rPr>
              <w:t>Community leaders</w:t>
            </w:r>
          </w:p>
          <w:p w14:paraId="5699622E" w14:textId="77777777" w:rsidR="006C5214" w:rsidRPr="00B23D94" w:rsidRDefault="006C5214" w:rsidP="006C5214">
            <w:pPr>
              <w:numPr>
                <w:ilvl w:val="0"/>
                <w:numId w:val="131"/>
              </w:numPr>
              <w:tabs>
                <w:tab w:val="left" w:pos="612"/>
              </w:tabs>
              <w:spacing w:after="0" w:line="360" w:lineRule="auto"/>
              <w:ind w:left="335"/>
              <w:contextualSpacing/>
              <w:rPr>
                <w:rFonts w:ascii="Times New Roman" w:hAnsi="Times New Roman"/>
                <w:sz w:val="24"/>
                <w:szCs w:val="24"/>
              </w:rPr>
            </w:pPr>
            <w:r w:rsidRPr="00B23D94">
              <w:rPr>
                <w:rFonts w:ascii="Times New Roman" w:hAnsi="Times New Roman"/>
                <w:sz w:val="24"/>
                <w:szCs w:val="24"/>
              </w:rPr>
              <w:t>Community workers</w:t>
            </w:r>
          </w:p>
          <w:p w14:paraId="5558612A" w14:textId="77777777" w:rsidR="006C5214" w:rsidRPr="00B23D94" w:rsidRDefault="006C5214" w:rsidP="006C5214">
            <w:pPr>
              <w:numPr>
                <w:ilvl w:val="0"/>
                <w:numId w:val="131"/>
              </w:numPr>
              <w:tabs>
                <w:tab w:val="left" w:pos="612"/>
              </w:tabs>
              <w:spacing w:after="0" w:line="360" w:lineRule="auto"/>
              <w:ind w:left="335"/>
              <w:contextualSpacing/>
              <w:rPr>
                <w:rFonts w:ascii="Times New Roman" w:hAnsi="Times New Roman"/>
                <w:sz w:val="24"/>
                <w:szCs w:val="24"/>
              </w:rPr>
            </w:pPr>
            <w:r w:rsidRPr="00B23D94">
              <w:rPr>
                <w:rFonts w:ascii="Times New Roman" w:hAnsi="Times New Roman"/>
                <w:sz w:val="24"/>
                <w:szCs w:val="24"/>
              </w:rPr>
              <w:t>Religious leaders</w:t>
            </w:r>
          </w:p>
          <w:p w14:paraId="3A947C06" w14:textId="77777777" w:rsidR="006C5214" w:rsidRPr="00B23D94" w:rsidRDefault="006C5214" w:rsidP="006C5214">
            <w:pPr>
              <w:numPr>
                <w:ilvl w:val="0"/>
                <w:numId w:val="131"/>
              </w:numPr>
              <w:tabs>
                <w:tab w:val="left" w:pos="612"/>
              </w:tabs>
              <w:spacing w:after="0" w:line="360" w:lineRule="auto"/>
              <w:ind w:left="335"/>
              <w:contextualSpacing/>
              <w:rPr>
                <w:rFonts w:ascii="Times New Roman" w:hAnsi="Times New Roman"/>
                <w:sz w:val="24"/>
                <w:szCs w:val="24"/>
              </w:rPr>
            </w:pPr>
            <w:r w:rsidRPr="00B23D94">
              <w:rPr>
                <w:rFonts w:ascii="Times New Roman" w:hAnsi="Times New Roman"/>
                <w:sz w:val="24"/>
                <w:szCs w:val="24"/>
              </w:rPr>
              <w:t>Political leaders</w:t>
            </w:r>
          </w:p>
        </w:tc>
      </w:tr>
      <w:tr w:rsidR="006C5214" w:rsidRPr="00B23D94" w14:paraId="2FCB2FAE" w14:textId="77777777" w:rsidTr="00351247">
        <w:trPr>
          <w:trHeight w:val="1125"/>
        </w:trPr>
        <w:tc>
          <w:tcPr>
            <w:tcW w:w="2329" w:type="pct"/>
            <w:tcBorders>
              <w:top w:val="single" w:sz="4" w:space="0" w:color="auto"/>
              <w:left w:val="single" w:sz="4" w:space="0" w:color="auto"/>
              <w:bottom w:val="single" w:sz="4" w:space="0" w:color="auto"/>
              <w:right w:val="single" w:sz="4" w:space="0" w:color="auto"/>
            </w:tcBorders>
          </w:tcPr>
          <w:p w14:paraId="199425AD" w14:textId="77777777" w:rsidR="006C5214" w:rsidRPr="00B23D94" w:rsidRDefault="006C5214" w:rsidP="006C5214">
            <w:pPr>
              <w:numPr>
                <w:ilvl w:val="3"/>
                <w:numId w:val="129"/>
              </w:numPr>
              <w:spacing w:after="0" w:line="360" w:lineRule="auto"/>
              <w:rPr>
                <w:rFonts w:ascii="Times New Roman" w:hAnsi="Times New Roman"/>
                <w:sz w:val="24"/>
                <w:szCs w:val="24"/>
                <w:lang w:val="en-US"/>
              </w:rPr>
            </w:pPr>
            <w:r w:rsidRPr="00B23D94">
              <w:rPr>
                <w:rFonts w:ascii="Times New Roman" w:hAnsi="Times New Roman"/>
                <w:sz w:val="24"/>
                <w:szCs w:val="24"/>
                <w:lang w:val="en-US"/>
              </w:rPr>
              <w:t>Target group may include but not limited to:</w:t>
            </w:r>
          </w:p>
          <w:p w14:paraId="63761452" w14:textId="77777777" w:rsidR="006C5214" w:rsidRPr="00B23D94" w:rsidRDefault="006C5214" w:rsidP="00351247">
            <w:pPr>
              <w:tabs>
                <w:tab w:val="left" w:pos="2070"/>
              </w:tabs>
              <w:spacing w:after="0" w:line="360" w:lineRule="auto"/>
              <w:rPr>
                <w:rFonts w:ascii="Times New Roman" w:hAnsi="Times New Roman"/>
                <w:sz w:val="24"/>
                <w:szCs w:val="24"/>
              </w:rPr>
            </w:pPr>
          </w:p>
        </w:tc>
        <w:tc>
          <w:tcPr>
            <w:tcW w:w="2671" w:type="pct"/>
            <w:tcBorders>
              <w:top w:val="single" w:sz="4" w:space="0" w:color="auto"/>
              <w:left w:val="single" w:sz="4" w:space="0" w:color="auto"/>
              <w:bottom w:val="single" w:sz="4" w:space="0" w:color="auto"/>
              <w:right w:val="single" w:sz="4" w:space="0" w:color="auto"/>
            </w:tcBorders>
          </w:tcPr>
          <w:p w14:paraId="43F669A7" w14:textId="77777777" w:rsidR="006C5214" w:rsidRPr="00B23D94" w:rsidRDefault="006C5214" w:rsidP="006C5214">
            <w:pPr>
              <w:numPr>
                <w:ilvl w:val="0"/>
                <w:numId w:val="132"/>
              </w:numPr>
              <w:tabs>
                <w:tab w:val="left" w:pos="612"/>
              </w:tabs>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Single mothers</w:t>
            </w:r>
          </w:p>
          <w:p w14:paraId="5F3FF9AB" w14:textId="77777777" w:rsidR="006C5214" w:rsidRPr="00B23D94" w:rsidRDefault="006C5214" w:rsidP="006C5214">
            <w:pPr>
              <w:numPr>
                <w:ilvl w:val="0"/>
                <w:numId w:val="132"/>
              </w:numPr>
              <w:tabs>
                <w:tab w:val="left" w:pos="612"/>
              </w:tabs>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Unemployed youths</w:t>
            </w:r>
          </w:p>
          <w:p w14:paraId="3459F255" w14:textId="77777777" w:rsidR="006C5214" w:rsidRPr="00B23D94" w:rsidRDefault="006C5214" w:rsidP="006C5214">
            <w:pPr>
              <w:numPr>
                <w:ilvl w:val="0"/>
                <w:numId w:val="132"/>
              </w:numPr>
              <w:tabs>
                <w:tab w:val="left" w:pos="612"/>
              </w:tabs>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Teenage mothers</w:t>
            </w:r>
          </w:p>
          <w:p w14:paraId="79B27F37" w14:textId="77777777" w:rsidR="006C5214" w:rsidRPr="00B23D94" w:rsidRDefault="006C5214" w:rsidP="006C5214">
            <w:pPr>
              <w:numPr>
                <w:ilvl w:val="0"/>
                <w:numId w:val="132"/>
              </w:numPr>
              <w:tabs>
                <w:tab w:val="left" w:pos="612"/>
              </w:tabs>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Persons living with disability</w:t>
            </w:r>
          </w:p>
          <w:p w14:paraId="4FC7671A" w14:textId="77777777" w:rsidR="006C5214" w:rsidRPr="00B23D94" w:rsidRDefault="006C5214" w:rsidP="006C5214">
            <w:pPr>
              <w:numPr>
                <w:ilvl w:val="0"/>
                <w:numId w:val="132"/>
              </w:numPr>
              <w:tabs>
                <w:tab w:val="left" w:pos="612"/>
              </w:tabs>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Rural women</w:t>
            </w:r>
          </w:p>
        </w:tc>
      </w:tr>
      <w:tr w:rsidR="006C5214" w:rsidRPr="00B23D94" w14:paraId="698FCEEE" w14:textId="77777777" w:rsidTr="00351247">
        <w:trPr>
          <w:trHeight w:val="210"/>
        </w:trPr>
        <w:tc>
          <w:tcPr>
            <w:tcW w:w="2329" w:type="pct"/>
            <w:tcBorders>
              <w:top w:val="single" w:sz="4" w:space="0" w:color="auto"/>
              <w:left w:val="single" w:sz="4" w:space="0" w:color="auto"/>
              <w:bottom w:val="single" w:sz="4" w:space="0" w:color="auto"/>
              <w:right w:val="single" w:sz="4" w:space="0" w:color="auto"/>
            </w:tcBorders>
          </w:tcPr>
          <w:p w14:paraId="20F0FAE2" w14:textId="77777777" w:rsidR="006C5214" w:rsidRPr="00B23D94" w:rsidRDefault="006C5214" w:rsidP="006C5214">
            <w:pPr>
              <w:numPr>
                <w:ilvl w:val="3"/>
                <w:numId w:val="129"/>
              </w:numPr>
              <w:tabs>
                <w:tab w:val="left" w:pos="2070"/>
              </w:tabs>
              <w:spacing w:after="0" w:line="360" w:lineRule="auto"/>
              <w:rPr>
                <w:rFonts w:ascii="Times New Roman" w:hAnsi="Times New Roman"/>
                <w:sz w:val="24"/>
                <w:szCs w:val="24"/>
                <w:lang w:val="en-US"/>
              </w:rPr>
            </w:pPr>
            <w:r w:rsidRPr="00B23D94">
              <w:rPr>
                <w:rFonts w:ascii="Times New Roman" w:hAnsi="Times New Roman"/>
                <w:sz w:val="24"/>
                <w:szCs w:val="24"/>
                <w:lang w:val="en-US"/>
              </w:rPr>
              <w:t>Objectives may include but not limited to:</w:t>
            </w:r>
          </w:p>
        </w:tc>
        <w:tc>
          <w:tcPr>
            <w:tcW w:w="2671" w:type="pct"/>
            <w:tcBorders>
              <w:top w:val="single" w:sz="4" w:space="0" w:color="auto"/>
              <w:left w:val="single" w:sz="4" w:space="0" w:color="auto"/>
              <w:bottom w:val="single" w:sz="4" w:space="0" w:color="auto"/>
              <w:right w:val="single" w:sz="4" w:space="0" w:color="auto"/>
            </w:tcBorders>
          </w:tcPr>
          <w:p w14:paraId="57D56D51" w14:textId="77777777" w:rsidR="006C5214" w:rsidRPr="00B23D94" w:rsidRDefault="006C5214" w:rsidP="006C5214">
            <w:pPr>
              <w:numPr>
                <w:ilvl w:val="3"/>
                <w:numId w:val="133"/>
              </w:numPr>
              <w:tabs>
                <w:tab w:val="left" w:pos="612"/>
              </w:tabs>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Specific</w:t>
            </w:r>
          </w:p>
          <w:p w14:paraId="31CFA5A0" w14:textId="77777777" w:rsidR="006C5214" w:rsidRPr="00B23D94" w:rsidRDefault="006C5214" w:rsidP="006C5214">
            <w:pPr>
              <w:numPr>
                <w:ilvl w:val="3"/>
                <w:numId w:val="133"/>
              </w:numPr>
              <w:tabs>
                <w:tab w:val="left" w:pos="612"/>
              </w:tabs>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Measurable</w:t>
            </w:r>
          </w:p>
          <w:p w14:paraId="0611C5DE" w14:textId="77777777" w:rsidR="006C5214" w:rsidRPr="00B23D94" w:rsidRDefault="006C5214" w:rsidP="006C5214">
            <w:pPr>
              <w:numPr>
                <w:ilvl w:val="3"/>
                <w:numId w:val="133"/>
              </w:numPr>
              <w:tabs>
                <w:tab w:val="left" w:pos="612"/>
              </w:tabs>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Achievable</w:t>
            </w:r>
          </w:p>
          <w:p w14:paraId="72E087D9" w14:textId="77777777" w:rsidR="006C5214" w:rsidRPr="00B23D94" w:rsidRDefault="006C5214" w:rsidP="006C5214">
            <w:pPr>
              <w:numPr>
                <w:ilvl w:val="3"/>
                <w:numId w:val="133"/>
              </w:numPr>
              <w:tabs>
                <w:tab w:val="left" w:pos="612"/>
              </w:tabs>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Realistic</w:t>
            </w:r>
          </w:p>
          <w:p w14:paraId="2AC8847F" w14:textId="77777777" w:rsidR="006C5214" w:rsidRPr="00B23D94" w:rsidRDefault="006C5214" w:rsidP="006C5214">
            <w:pPr>
              <w:numPr>
                <w:ilvl w:val="3"/>
                <w:numId w:val="133"/>
              </w:numPr>
              <w:tabs>
                <w:tab w:val="left" w:pos="612"/>
              </w:tabs>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Time bound</w:t>
            </w:r>
          </w:p>
        </w:tc>
      </w:tr>
      <w:tr w:rsidR="006C5214" w:rsidRPr="00B23D94" w14:paraId="4FA7682C" w14:textId="77777777" w:rsidTr="00351247">
        <w:trPr>
          <w:trHeight w:val="210"/>
        </w:trPr>
        <w:tc>
          <w:tcPr>
            <w:tcW w:w="2329" w:type="pct"/>
            <w:tcBorders>
              <w:top w:val="single" w:sz="4" w:space="0" w:color="auto"/>
              <w:left w:val="single" w:sz="4" w:space="0" w:color="auto"/>
              <w:bottom w:val="single" w:sz="4" w:space="0" w:color="auto"/>
              <w:right w:val="single" w:sz="4" w:space="0" w:color="auto"/>
            </w:tcBorders>
          </w:tcPr>
          <w:p w14:paraId="4D0275A6" w14:textId="77777777" w:rsidR="006C5214" w:rsidRPr="00B23D94" w:rsidRDefault="006C5214" w:rsidP="006C5214">
            <w:pPr>
              <w:numPr>
                <w:ilvl w:val="3"/>
                <w:numId w:val="129"/>
              </w:numPr>
              <w:spacing w:after="0" w:line="360" w:lineRule="auto"/>
              <w:rPr>
                <w:rFonts w:ascii="Times New Roman" w:hAnsi="Times New Roman"/>
                <w:sz w:val="24"/>
                <w:szCs w:val="24"/>
                <w:lang w:val="en-US"/>
              </w:rPr>
            </w:pPr>
            <w:r w:rsidRPr="00B23D94">
              <w:rPr>
                <w:rFonts w:ascii="Times New Roman" w:hAnsi="Times New Roman"/>
                <w:sz w:val="24"/>
                <w:szCs w:val="24"/>
                <w:lang w:val="en-US"/>
              </w:rPr>
              <w:t>Monitoring and evaluation tools may include but not limited to:</w:t>
            </w:r>
          </w:p>
          <w:p w14:paraId="72683E70" w14:textId="77777777" w:rsidR="006C5214" w:rsidRPr="00B23D94" w:rsidRDefault="006C5214" w:rsidP="00351247">
            <w:pPr>
              <w:tabs>
                <w:tab w:val="left" w:pos="2070"/>
              </w:tabs>
              <w:spacing w:after="0" w:line="360" w:lineRule="auto"/>
              <w:rPr>
                <w:rFonts w:ascii="Times New Roman" w:hAnsi="Times New Roman"/>
                <w:sz w:val="24"/>
                <w:szCs w:val="24"/>
              </w:rPr>
            </w:pPr>
          </w:p>
        </w:tc>
        <w:tc>
          <w:tcPr>
            <w:tcW w:w="2671" w:type="pct"/>
            <w:tcBorders>
              <w:top w:val="single" w:sz="4" w:space="0" w:color="auto"/>
              <w:left w:val="single" w:sz="4" w:space="0" w:color="auto"/>
              <w:bottom w:val="single" w:sz="4" w:space="0" w:color="auto"/>
              <w:right w:val="single" w:sz="4" w:space="0" w:color="auto"/>
            </w:tcBorders>
          </w:tcPr>
          <w:p w14:paraId="2430466D" w14:textId="77777777" w:rsidR="006C5214" w:rsidRPr="00B23D94" w:rsidRDefault="006C5214" w:rsidP="006C5214">
            <w:pPr>
              <w:numPr>
                <w:ilvl w:val="0"/>
                <w:numId w:val="134"/>
              </w:numPr>
              <w:tabs>
                <w:tab w:val="left" w:pos="612"/>
              </w:tabs>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Baseline tools</w:t>
            </w:r>
          </w:p>
          <w:p w14:paraId="6B0A8143" w14:textId="77777777" w:rsidR="006C5214" w:rsidRPr="00B23D94" w:rsidRDefault="006C5214" w:rsidP="006C5214">
            <w:pPr>
              <w:numPr>
                <w:ilvl w:val="0"/>
                <w:numId w:val="134"/>
              </w:numPr>
              <w:tabs>
                <w:tab w:val="left" w:pos="612"/>
              </w:tabs>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Data collection tools</w:t>
            </w:r>
          </w:p>
          <w:p w14:paraId="0D0DD3FD" w14:textId="77777777" w:rsidR="006C5214" w:rsidRPr="00B23D94" w:rsidRDefault="006C5214" w:rsidP="006C5214">
            <w:pPr>
              <w:numPr>
                <w:ilvl w:val="0"/>
                <w:numId w:val="134"/>
              </w:numPr>
              <w:tabs>
                <w:tab w:val="left" w:pos="612"/>
              </w:tabs>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Participatory Rural Appraisal tools (PRA)</w:t>
            </w:r>
          </w:p>
          <w:p w14:paraId="668A5312" w14:textId="77777777" w:rsidR="006C5214" w:rsidRPr="00B23D94" w:rsidRDefault="006C5214" w:rsidP="006C5214">
            <w:pPr>
              <w:numPr>
                <w:ilvl w:val="0"/>
                <w:numId w:val="134"/>
              </w:numPr>
              <w:tabs>
                <w:tab w:val="left" w:pos="612"/>
              </w:tabs>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Key Performance Indicators (KPIs)</w:t>
            </w:r>
          </w:p>
          <w:p w14:paraId="63A1C249" w14:textId="77777777" w:rsidR="006C5214" w:rsidRPr="00B23D94" w:rsidRDefault="006C5214" w:rsidP="006C5214">
            <w:pPr>
              <w:numPr>
                <w:ilvl w:val="0"/>
                <w:numId w:val="134"/>
              </w:numPr>
              <w:tabs>
                <w:tab w:val="left" w:pos="612"/>
              </w:tabs>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Logical Framework Approach (LFA)</w:t>
            </w:r>
          </w:p>
        </w:tc>
      </w:tr>
      <w:tr w:rsidR="006C5214" w:rsidRPr="00B23D94" w14:paraId="7F3E3F0F" w14:textId="77777777" w:rsidTr="00351247">
        <w:trPr>
          <w:trHeight w:val="210"/>
        </w:trPr>
        <w:tc>
          <w:tcPr>
            <w:tcW w:w="2329" w:type="pct"/>
            <w:tcBorders>
              <w:top w:val="single" w:sz="4" w:space="0" w:color="auto"/>
              <w:left w:val="single" w:sz="4" w:space="0" w:color="auto"/>
              <w:bottom w:val="single" w:sz="4" w:space="0" w:color="auto"/>
              <w:right w:val="single" w:sz="4" w:space="0" w:color="auto"/>
            </w:tcBorders>
          </w:tcPr>
          <w:p w14:paraId="64545146"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lastRenderedPageBreak/>
              <w:t>Documentation tools may include but not limited to:</w:t>
            </w:r>
          </w:p>
        </w:tc>
        <w:tc>
          <w:tcPr>
            <w:tcW w:w="2671" w:type="pct"/>
            <w:tcBorders>
              <w:top w:val="single" w:sz="4" w:space="0" w:color="auto"/>
              <w:left w:val="single" w:sz="4" w:space="0" w:color="auto"/>
              <w:bottom w:val="single" w:sz="4" w:space="0" w:color="auto"/>
              <w:right w:val="single" w:sz="4" w:space="0" w:color="auto"/>
            </w:tcBorders>
          </w:tcPr>
          <w:p w14:paraId="11BEDCD9" w14:textId="77777777" w:rsidR="006C5214" w:rsidRPr="00B23D94" w:rsidRDefault="006C5214" w:rsidP="006C5214">
            <w:pPr>
              <w:numPr>
                <w:ilvl w:val="0"/>
                <w:numId w:val="135"/>
              </w:numPr>
              <w:tabs>
                <w:tab w:val="left" w:pos="612"/>
              </w:tabs>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Progress reports</w:t>
            </w:r>
          </w:p>
          <w:p w14:paraId="622B3251" w14:textId="77777777" w:rsidR="006C5214" w:rsidRPr="00B23D94" w:rsidRDefault="006C5214" w:rsidP="006C5214">
            <w:pPr>
              <w:numPr>
                <w:ilvl w:val="0"/>
                <w:numId w:val="135"/>
              </w:numPr>
              <w:tabs>
                <w:tab w:val="left" w:pos="612"/>
              </w:tabs>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Case studies</w:t>
            </w:r>
          </w:p>
          <w:p w14:paraId="2E364430" w14:textId="77777777" w:rsidR="006C5214" w:rsidRPr="00B23D94" w:rsidRDefault="006C5214" w:rsidP="006C5214">
            <w:pPr>
              <w:numPr>
                <w:ilvl w:val="0"/>
                <w:numId w:val="135"/>
              </w:numPr>
              <w:tabs>
                <w:tab w:val="left" w:pos="612"/>
              </w:tabs>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Data Management Systems</w:t>
            </w:r>
          </w:p>
          <w:p w14:paraId="72E2BB74" w14:textId="77777777" w:rsidR="006C5214" w:rsidRPr="00B23D94" w:rsidRDefault="006C5214" w:rsidP="006C5214">
            <w:pPr>
              <w:numPr>
                <w:ilvl w:val="0"/>
                <w:numId w:val="135"/>
              </w:numPr>
              <w:tabs>
                <w:tab w:val="left" w:pos="612"/>
              </w:tabs>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Learning Journals</w:t>
            </w:r>
          </w:p>
        </w:tc>
      </w:tr>
    </w:tbl>
    <w:p w14:paraId="12060E46" w14:textId="77777777" w:rsidR="006C5214" w:rsidRPr="00B23D94" w:rsidRDefault="006C5214" w:rsidP="006C5214">
      <w:pPr>
        <w:spacing w:after="0" w:line="360" w:lineRule="auto"/>
        <w:rPr>
          <w:rFonts w:ascii="Times New Roman" w:hAnsi="Times New Roman"/>
          <w:b/>
          <w:sz w:val="24"/>
          <w:szCs w:val="24"/>
        </w:rPr>
      </w:pPr>
    </w:p>
    <w:p w14:paraId="0D5E5598" w14:textId="77777777" w:rsidR="006C5214" w:rsidRPr="00B23D94" w:rsidRDefault="006C5214" w:rsidP="006C5214">
      <w:pPr>
        <w:spacing w:after="0" w:line="360" w:lineRule="auto"/>
        <w:rPr>
          <w:rFonts w:ascii="Times New Roman" w:hAnsi="Times New Roman"/>
          <w:sz w:val="24"/>
          <w:szCs w:val="24"/>
        </w:rPr>
      </w:pPr>
      <w:bookmarkStart w:id="67" w:name="_Hlk166150368"/>
      <w:r w:rsidRPr="00B23D94">
        <w:rPr>
          <w:rFonts w:ascii="Times New Roman" w:hAnsi="Times New Roman"/>
          <w:b/>
          <w:sz w:val="24"/>
          <w:szCs w:val="24"/>
        </w:rPr>
        <w:t>REQUIRED SKILLS AND KNOWLEDGE</w:t>
      </w:r>
    </w:p>
    <w:p w14:paraId="77066A9A" w14:textId="77777777" w:rsidR="006C5214" w:rsidRPr="00B23D94" w:rsidRDefault="006C5214" w:rsidP="006C5214">
      <w:pPr>
        <w:spacing w:after="0" w:line="360" w:lineRule="auto"/>
        <w:rPr>
          <w:rFonts w:ascii="Times New Roman" w:hAnsi="Times New Roman"/>
          <w:sz w:val="24"/>
          <w:szCs w:val="24"/>
        </w:rPr>
      </w:pPr>
      <w:r w:rsidRPr="00B23D94">
        <w:rPr>
          <w:rFonts w:ascii="Times New Roman" w:hAnsi="Times New Roman"/>
          <w:sz w:val="24"/>
          <w:szCs w:val="24"/>
        </w:rPr>
        <w:t>This section describes the skills and knowledge required for this unit of competency.</w:t>
      </w:r>
    </w:p>
    <w:p w14:paraId="4C34939A" w14:textId="77777777" w:rsidR="006C5214" w:rsidRPr="00B23D94" w:rsidRDefault="006C5214" w:rsidP="006C5214">
      <w:pPr>
        <w:spacing w:after="0" w:line="360" w:lineRule="auto"/>
        <w:rPr>
          <w:rFonts w:ascii="Times New Roman" w:hAnsi="Times New Roman"/>
          <w:sz w:val="24"/>
          <w:szCs w:val="24"/>
        </w:rPr>
      </w:pPr>
    </w:p>
    <w:p w14:paraId="180F45F4" w14:textId="77777777" w:rsidR="006C5214" w:rsidRPr="00B23D94" w:rsidRDefault="006C5214" w:rsidP="006C5214">
      <w:pPr>
        <w:spacing w:after="0" w:line="360" w:lineRule="auto"/>
        <w:rPr>
          <w:rFonts w:ascii="Times New Roman" w:hAnsi="Times New Roman"/>
          <w:b/>
          <w:sz w:val="24"/>
          <w:szCs w:val="24"/>
        </w:rPr>
      </w:pPr>
      <w:r w:rsidRPr="00B23D94">
        <w:rPr>
          <w:rFonts w:ascii="Times New Roman" w:hAnsi="Times New Roman"/>
          <w:b/>
          <w:sz w:val="24"/>
          <w:szCs w:val="24"/>
        </w:rPr>
        <w:t>Required Skills</w:t>
      </w:r>
    </w:p>
    <w:p w14:paraId="1CFB4E4D" w14:textId="77777777" w:rsidR="006C5214" w:rsidRPr="00B23D94" w:rsidRDefault="006C5214" w:rsidP="006C5214">
      <w:pPr>
        <w:spacing w:after="0" w:line="360" w:lineRule="auto"/>
        <w:rPr>
          <w:rFonts w:ascii="Times New Roman" w:hAnsi="Times New Roman"/>
          <w:sz w:val="24"/>
          <w:szCs w:val="24"/>
        </w:rPr>
      </w:pPr>
      <w:r w:rsidRPr="00B23D94">
        <w:rPr>
          <w:rFonts w:ascii="Times New Roman" w:hAnsi="Times New Roman"/>
          <w:sz w:val="24"/>
          <w:szCs w:val="24"/>
        </w:rPr>
        <w:t>The individual needs to demonstrate the following skills:</w:t>
      </w:r>
    </w:p>
    <w:p w14:paraId="6FF79D56" w14:textId="77777777" w:rsidR="006C5214" w:rsidRPr="00B23D94" w:rsidRDefault="006C5214" w:rsidP="006C5214">
      <w:pPr>
        <w:numPr>
          <w:ilvl w:val="0"/>
          <w:numId w:val="79"/>
        </w:numPr>
        <w:spacing w:after="0" w:line="360" w:lineRule="auto"/>
        <w:ind w:left="900"/>
        <w:contextualSpacing/>
        <w:rPr>
          <w:rFonts w:ascii="Times New Roman" w:eastAsiaTheme="minorHAnsi" w:hAnsi="Times New Roman"/>
          <w:sz w:val="24"/>
          <w:szCs w:val="24"/>
        </w:rPr>
      </w:pPr>
      <w:r w:rsidRPr="00B23D94">
        <w:rPr>
          <w:rFonts w:ascii="Times New Roman" w:hAnsi="Times New Roman"/>
          <w:sz w:val="24"/>
          <w:szCs w:val="24"/>
        </w:rPr>
        <w:t>Presentation</w:t>
      </w:r>
    </w:p>
    <w:p w14:paraId="095BE362" w14:textId="77777777" w:rsidR="006C5214" w:rsidRPr="00B23D94" w:rsidRDefault="006C5214" w:rsidP="006C5214">
      <w:pPr>
        <w:numPr>
          <w:ilvl w:val="0"/>
          <w:numId w:val="79"/>
        </w:numPr>
        <w:spacing w:after="0" w:line="360" w:lineRule="auto"/>
        <w:ind w:left="900"/>
        <w:contextualSpacing/>
        <w:rPr>
          <w:rFonts w:ascii="Times New Roman" w:eastAsiaTheme="minorHAnsi" w:hAnsi="Times New Roman"/>
          <w:sz w:val="24"/>
          <w:szCs w:val="24"/>
        </w:rPr>
      </w:pPr>
      <w:r w:rsidRPr="00B23D94">
        <w:rPr>
          <w:rFonts w:ascii="Times New Roman" w:hAnsi="Times New Roman"/>
          <w:sz w:val="24"/>
          <w:szCs w:val="24"/>
        </w:rPr>
        <w:t>Communication skills</w:t>
      </w:r>
    </w:p>
    <w:p w14:paraId="252ED2E3" w14:textId="77777777" w:rsidR="006C5214" w:rsidRPr="00B23D94" w:rsidRDefault="006C5214" w:rsidP="006C5214">
      <w:pPr>
        <w:numPr>
          <w:ilvl w:val="0"/>
          <w:numId w:val="79"/>
        </w:numPr>
        <w:spacing w:after="0" w:line="360" w:lineRule="auto"/>
        <w:ind w:left="900"/>
        <w:contextualSpacing/>
        <w:rPr>
          <w:rFonts w:ascii="Times New Roman" w:eastAsiaTheme="minorHAnsi" w:hAnsi="Times New Roman"/>
          <w:sz w:val="24"/>
          <w:szCs w:val="24"/>
        </w:rPr>
      </w:pPr>
      <w:r w:rsidRPr="00B23D94">
        <w:rPr>
          <w:rFonts w:ascii="Times New Roman" w:hAnsi="Times New Roman"/>
          <w:sz w:val="24"/>
          <w:szCs w:val="24"/>
        </w:rPr>
        <w:t xml:space="preserve">Interpersonal </w:t>
      </w:r>
    </w:p>
    <w:p w14:paraId="105D0F5B" w14:textId="77777777" w:rsidR="006C5214" w:rsidRPr="00B23D94" w:rsidRDefault="006C5214" w:rsidP="006C5214">
      <w:pPr>
        <w:numPr>
          <w:ilvl w:val="0"/>
          <w:numId w:val="79"/>
        </w:numPr>
        <w:spacing w:after="0" w:line="360" w:lineRule="auto"/>
        <w:ind w:left="900"/>
        <w:contextualSpacing/>
        <w:rPr>
          <w:rFonts w:ascii="Times New Roman" w:eastAsiaTheme="minorHAnsi" w:hAnsi="Times New Roman"/>
          <w:sz w:val="24"/>
          <w:szCs w:val="24"/>
        </w:rPr>
      </w:pPr>
      <w:r w:rsidRPr="00B23D94">
        <w:rPr>
          <w:rFonts w:ascii="Times New Roman" w:hAnsi="Times New Roman"/>
          <w:sz w:val="24"/>
          <w:szCs w:val="24"/>
        </w:rPr>
        <w:t xml:space="preserve">Planning </w:t>
      </w:r>
    </w:p>
    <w:p w14:paraId="5D22D512" w14:textId="77777777" w:rsidR="006C5214" w:rsidRPr="00B23D94" w:rsidRDefault="006C5214" w:rsidP="006C5214">
      <w:pPr>
        <w:numPr>
          <w:ilvl w:val="0"/>
          <w:numId w:val="79"/>
        </w:numPr>
        <w:spacing w:after="0" w:line="360" w:lineRule="auto"/>
        <w:ind w:left="900"/>
        <w:contextualSpacing/>
        <w:rPr>
          <w:rFonts w:ascii="Times New Roman" w:eastAsiaTheme="minorHAnsi" w:hAnsi="Times New Roman"/>
          <w:sz w:val="24"/>
          <w:szCs w:val="24"/>
        </w:rPr>
      </w:pPr>
      <w:r w:rsidRPr="00B23D94">
        <w:rPr>
          <w:rFonts w:ascii="Times New Roman" w:hAnsi="Times New Roman"/>
          <w:sz w:val="24"/>
          <w:szCs w:val="24"/>
        </w:rPr>
        <w:t>Report writing</w:t>
      </w:r>
    </w:p>
    <w:p w14:paraId="1C550A87" w14:textId="77777777" w:rsidR="006C5214" w:rsidRPr="00B23D94" w:rsidRDefault="006C5214" w:rsidP="006C5214">
      <w:pPr>
        <w:numPr>
          <w:ilvl w:val="0"/>
          <w:numId w:val="79"/>
        </w:numPr>
        <w:spacing w:after="0" w:line="360" w:lineRule="auto"/>
        <w:ind w:left="900"/>
        <w:contextualSpacing/>
        <w:rPr>
          <w:rFonts w:ascii="Times New Roman" w:eastAsiaTheme="minorHAnsi" w:hAnsi="Times New Roman"/>
          <w:sz w:val="24"/>
          <w:szCs w:val="24"/>
        </w:rPr>
      </w:pPr>
      <w:r w:rsidRPr="00B23D94">
        <w:rPr>
          <w:rFonts w:ascii="Times New Roman" w:hAnsi="Times New Roman"/>
          <w:sz w:val="24"/>
          <w:szCs w:val="24"/>
        </w:rPr>
        <w:t>Critical thinking</w:t>
      </w:r>
    </w:p>
    <w:p w14:paraId="0581A19B" w14:textId="77777777" w:rsidR="006C5214" w:rsidRPr="00B23D94" w:rsidRDefault="006C5214" w:rsidP="006C5214">
      <w:pPr>
        <w:numPr>
          <w:ilvl w:val="0"/>
          <w:numId w:val="79"/>
        </w:numPr>
        <w:spacing w:after="0" w:line="360" w:lineRule="auto"/>
        <w:ind w:left="900"/>
        <w:contextualSpacing/>
        <w:rPr>
          <w:rFonts w:ascii="Times New Roman" w:eastAsiaTheme="minorHAnsi" w:hAnsi="Times New Roman"/>
          <w:sz w:val="24"/>
          <w:szCs w:val="24"/>
        </w:rPr>
      </w:pPr>
      <w:r w:rsidRPr="00B23D94">
        <w:rPr>
          <w:rFonts w:ascii="Times New Roman" w:hAnsi="Times New Roman"/>
          <w:sz w:val="24"/>
          <w:szCs w:val="24"/>
        </w:rPr>
        <w:t>Team work</w:t>
      </w:r>
    </w:p>
    <w:p w14:paraId="59217280" w14:textId="77777777" w:rsidR="006C5214" w:rsidRPr="00B23D94" w:rsidRDefault="006C5214" w:rsidP="006C5214">
      <w:pPr>
        <w:numPr>
          <w:ilvl w:val="0"/>
          <w:numId w:val="79"/>
        </w:numPr>
        <w:spacing w:after="0" w:line="360" w:lineRule="auto"/>
        <w:ind w:left="900"/>
        <w:contextualSpacing/>
        <w:rPr>
          <w:rFonts w:ascii="Times New Roman" w:eastAsiaTheme="minorHAnsi" w:hAnsi="Times New Roman"/>
          <w:sz w:val="24"/>
          <w:szCs w:val="24"/>
        </w:rPr>
      </w:pPr>
      <w:r w:rsidRPr="00B23D94">
        <w:rPr>
          <w:rFonts w:ascii="Times New Roman" w:eastAsiaTheme="minorHAnsi" w:hAnsi="Times New Roman"/>
          <w:sz w:val="24"/>
          <w:szCs w:val="24"/>
        </w:rPr>
        <w:t>Managerial skills</w:t>
      </w:r>
    </w:p>
    <w:p w14:paraId="7332855E" w14:textId="77777777" w:rsidR="006C5214" w:rsidRPr="00B23D94" w:rsidRDefault="006C5214" w:rsidP="006C5214">
      <w:pPr>
        <w:spacing w:after="0" w:line="360" w:lineRule="auto"/>
        <w:rPr>
          <w:rFonts w:ascii="Times New Roman" w:hAnsi="Times New Roman"/>
          <w:b/>
          <w:sz w:val="24"/>
          <w:szCs w:val="24"/>
          <w:lang w:eastAsia="zh-CN"/>
        </w:rPr>
      </w:pPr>
      <w:r w:rsidRPr="00B23D94">
        <w:rPr>
          <w:rFonts w:ascii="Times New Roman" w:hAnsi="Times New Roman"/>
          <w:b/>
          <w:sz w:val="24"/>
          <w:szCs w:val="24"/>
          <w:lang w:eastAsia="zh-CN"/>
        </w:rPr>
        <w:t>Required knowledge</w:t>
      </w:r>
    </w:p>
    <w:p w14:paraId="7433646D" w14:textId="77777777" w:rsidR="006C5214" w:rsidRPr="00B23D94" w:rsidRDefault="006C5214" w:rsidP="006C5214">
      <w:pPr>
        <w:spacing w:after="0" w:line="360" w:lineRule="auto"/>
        <w:rPr>
          <w:rFonts w:ascii="Times New Roman" w:hAnsi="Times New Roman"/>
          <w:sz w:val="24"/>
          <w:szCs w:val="24"/>
          <w:lang w:eastAsia="zh-CN"/>
        </w:rPr>
      </w:pPr>
      <w:r w:rsidRPr="00B23D94">
        <w:rPr>
          <w:rFonts w:ascii="Times New Roman" w:hAnsi="Times New Roman"/>
          <w:sz w:val="24"/>
          <w:szCs w:val="24"/>
          <w:lang w:eastAsia="zh-CN"/>
        </w:rPr>
        <w:t>The individual needs to demonstrate knowledge of:</w:t>
      </w:r>
    </w:p>
    <w:p w14:paraId="72A09E68" w14:textId="77777777" w:rsidR="006C5214" w:rsidRPr="00B23D94" w:rsidRDefault="006C5214" w:rsidP="006C5214">
      <w:pPr>
        <w:numPr>
          <w:ilvl w:val="0"/>
          <w:numId w:val="80"/>
        </w:numPr>
        <w:spacing w:after="0" w:line="360" w:lineRule="auto"/>
        <w:contextualSpacing/>
        <w:rPr>
          <w:rFonts w:ascii="Times New Roman" w:hAnsi="Times New Roman"/>
          <w:sz w:val="24"/>
          <w:szCs w:val="24"/>
        </w:rPr>
      </w:pPr>
      <w:r w:rsidRPr="00B23D94">
        <w:rPr>
          <w:rFonts w:ascii="Times New Roman" w:hAnsi="Times New Roman"/>
          <w:sz w:val="24"/>
          <w:szCs w:val="24"/>
        </w:rPr>
        <w:t>Community groups registration Act 30 of 2022</w:t>
      </w:r>
    </w:p>
    <w:p w14:paraId="16EA02E1" w14:textId="77777777" w:rsidR="006C5214" w:rsidRPr="00B23D94" w:rsidRDefault="006C5214" w:rsidP="006C5214">
      <w:pPr>
        <w:numPr>
          <w:ilvl w:val="0"/>
          <w:numId w:val="80"/>
        </w:numPr>
        <w:spacing w:after="0" w:line="360" w:lineRule="auto"/>
        <w:contextualSpacing/>
        <w:rPr>
          <w:rFonts w:ascii="Times New Roman" w:hAnsi="Times New Roman"/>
          <w:sz w:val="24"/>
          <w:szCs w:val="24"/>
        </w:rPr>
      </w:pPr>
      <w:r w:rsidRPr="00B23D94">
        <w:rPr>
          <w:rFonts w:ascii="Times New Roman" w:hAnsi="Times New Roman"/>
          <w:sz w:val="24"/>
          <w:szCs w:val="24"/>
        </w:rPr>
        <w:t>Social welfare policies</w:t>
      </w:r>
    </w:p>
    <w:p w14:paraId="2A7D3866" w14:textId="77777777" w:rsidR="006C5214" w:rsidRPr="00B23D94" w:rsidRDefault="006C5214" w:rsidP="006C5214">
      <w:pPr>
        <w:numPr>
          <w:ilvl w:val="0"/>
          <w:numId w:val="80"/>
        </w:numPr>
        <w:spacing w:after="0" w:line="360" w:lineRule="auto"/>
        <w:contextualSpacing/>
        <w:rPr>
          <w:rFonts w:ascii="Times New Roman" w:hAnsi="Times New Roman"/>
          <w:sz w:val="24"/>
          <w:szCs w:val="24"/>
        </w:rPr>
      </w:pPr>
      <w:r w:rsidRPr="00B23D94">
        <w:rPr>
          <w:rFonts w:ascii="Times New Roman" w:hAnsi="Times New Roman"/>
          <w:sz w:val="24"/>
          <w:szCs w:val="24"/>
        </w:rPr>
        <w:t>Social work practices and interventions</w:t>
      </w:r>
    </w:p>
    <w:p w14:paraId="20E95F8C" w14:textId="77777777" w:rsidR="006C5214" w:rsidRPr="00B23D94" w:rsidRDefault="006C5214" w:rsidP="006C5214">
      <w:pPr>
        <w:numPr>
          <w:ilvl w:val="0"/>
          <w:numId w:val="80"/>
        </w:numPr>
        <w:spacing w:after="0" w:line="360" w:lineRule="auto"/>
        <w:contextualSpacing/>
        <w:rPr>
          <w:rFonts w:ascii="Times New Roman" w:hAnsi="Times New Roman"/>
          <w:sz w:val="24"/>
          <w:szCs w:val="24"/>
        </w:rPr>
      </w:pPr>
      <w:r w:rsidRPr="00B23D94">
        <w:rPr>
          <w:rFonts w:ascii="Times New Roman" w:hAnsi="Times New Roman"/>
          <w:sz w:val="24"/>
          <w:szCs w:val="24"/>
        </w:rPr>
        <w:t>Social research</w:t>
      </w:r>
    </w:p>
    <w:p w14:paraId="34034411" w14:textId="77777777" w:rsidR="006C5214" w:rsidRPr="00B23D94" w:rsidRDefault="006C5214" w:rsidP="006C5214">
      <w:pPr>
        <w:numPr>
          <w:ilvl w:val="0"/>
          <w:numId w:val="80"/>
        </w:numPr>
        <w:spacing w:after="0" w:line="360" w:lineRule="auto"/>
        <w:contextualSpacing/>
        <w:rPr>
          <w:rFonts w:ascii="Times New Roman" w:hAnsi="Times New Roman"/>
          <w:sz w:val="24"/>
          <w:szCs w:val="24"/>
        </w:rPr>
      </w:pPr>
      <w:r w:rsidRPr="00B23D94">
        <w:rPr>
          <w:rFonts w:ascii="Times New Roman" w:hAnsi="Times New Roman"/>
          <w:sz w:val="24"/>
          <w:szCs w:val="24"/>
        </w:rPr>
        <w:t>Legal aspects in community work</w:t>
      </w:r>
    </w:p>
    <w:p w14:paraId="7C572194" w14:textId="77777777" w:rsidR="006C5214" w:rsidRPr="00B23D94" w:rsidRDefault="006C5214" w:rsidP="006C5214">
      <w:pPr>
        <w:numPr>
          <w:ilvl w:val="0"/>
          <w:numId w:val="80"/>
        </w:numPr>
        <w:spacing w:after="0" w:line="360" w:lineRule="auto"/>
        <w:contextualSpacing/>
        <w:rPr>
          <w:rFonts w:ascii="Times New Roman" w:hAnsi="Times New Roman"/>
          <w:sz w:val="24"/>
          <w:szCs w:val="24"/>
        </w:rPr>
      </w:pPr>
      <w:r w:rsidRPr="00B23D94">
        <w:rPr>
          <w:rFonts w:ascii="Times New Roman" w:hAnsi="Times New Roman"/>
          <w:sz w:val="24"/>
          <w:szCs w:val="24"/>
        </w:rPr>
        <w:t xml:space="preserve">Digital literacy </w:t>
      </w:r>
    </w:p>
    <w:p w14:paraId="35B03010" w14:textId="77777777" w:rsidR="006C5214" w:rsidRPr="00B23D94" w:rsidRDefault="006C5214" w:rsidP="006C5214">
      <w:pPr>
        <w:numPr>
          <w:ilvl w:val="0"/>
          <w:numId w:val="80"/>
        </w:numPr>
        <w:spacing w:after="0" w:line="360" w:lineRule="auto"/>
        <w:contextualSpacing/>
        <w:rPr>
          <w:rFonts w:ascii="Times New Roman" w:hAnsi="Times New Roman"/>
          <w:sz w:val="24"/>
          <w:szCs w:val="24"/>
        </w:rPr>
      </w:pPr>
      <w:r w:rsidRPr="00B23D94">
        <w:rPr>
          <w:rFonts w:ascii="Times New Roman" w:hAnsi="Times New Roman"/>
          <w:sz w:val="24"/>
          <w:szCs w:val="24"/>
        </w:rPr>
        <w:t>Group dynamics</w:t>
      </w:r>
    </w:p>
    <w:bookmarkEnd w:id="67"/>
    <w:p w14:paraId="26FF6498" w14:textId="77777777" w:rsidR="00351247" w:rsidRPr="00B23D94" w:rsidRDefault="00351247" w:rsidP="00965042">
      <w:pPr>
        <w:spacing w:before="240" w:line="240" w:lineRule="auto"/>
        <w:rPr>
          <w:rFonts w:ascii="Times New Roman" w:hAnsi="Times New Roman"/>
          <w:b/>
          <w:sz w:val="24"/>
          <w:szCs w:val="24"/>
          <w:lang w:eastAsia="zh-CN"/>
        </w:rPr>
      </w:pPr>
    </w:p>
    <w:p w14:paraId="2EC2E7DF" w14:textId="77777777" w:rsidR="00351247" w:rsidRPr="00B23D94" w:rsidRDefault="00351247" w:rsidP="00965042">
      <w:pPr>
        <w:spacing w:before="240" w:line="240" w:lineRule="auto"/>
        <w:rPr>
          <w:rFonts w:ascii="Times New Roman" w:hAnsi="Times New Roman"/>
          <w:b/>
          <w:sz w:val="24"/>
          <w:szCs w:val="24"/>
          <w:lang w:eastAsia="zh-CN"/>
        </w:rPr>
      </w:pPr>
    </w:p>
    <w:p w14:paraId="064628E3" w14:textId="77777777" w:rsidR="00351247" w:rsidRPr="00B23D94" w:rsidRDefault="00351247" w:rsidP="00965042">
      <w:pPr>
        <w:spacing w:before="240" w:line="240" w:lineRule="auto"/>
        <w:rPr>
          <w:rFonts w:ascii="Times New Roman" w:hAnsi="Times New Roman"/>
          <w:b/>
          <w:sz w:val="24"/>
          <w:szCs w:val="24"/>
          <w:lang w:eastAsia="zh-CN"/>
        </w:rPr>
      </w:pPr>
    </w:p>
    <w:p w14:paraId="4C9B3BE5" w14:textId="77777777" w:rsidR="00351247" w:rsidRPr="00B23D94" w:rsidRDefault="00351247" w:rsidP="00965042">
      <w:pPr>
        <w:spacing w:before="240" w:line="240" w:lineRule="auto"/>
        <w:rPr>
          <w:rFonts w:ascii="Times New Roman" w:hAnsi="Times New Roman"/>
          <w:b/>
          <w:sz w:val="24"/>
          <w:szCs w:val="24"/>
          <w:lang w:eastAsia="zh-CN"/>
        </w:rPr>
      </w:pPr>
    </w:p>
    <w:p w14:paraId="3E9E6207" w14:textId="1E2C6D85" w:rsidR="006C5214" w:rsidRPr="00B23D94" w:rsidRDefault="006C5214" w:rsidP="00965042">
      <w:pPr>
        <w:spacing w:before="240" w:line="240" w:lineRule="auto"/>
        <w:rPr>
          <w:rFonts w:ascii="Times New Roman" w:hAnsi="Times New Roman"/>
          <w:b/>
          <w:sz w:val="24"/>
          <w:szCs w:val="24"/>
        </w:rPr>
      </w:pPr>
      <w:r w:rsidRPr="00B23D94">
        <w:rPr>
          <w:rFonts w:ascii="Times New Roman" w:hAnsi="Times New Roman"/>
          <w:b/>
          <w:sz w:val="24"/>
          <w:szCs w:val="24"/>
          <w:lang w:eastAsia="zh-CN"/>
        </w:rPr>
        <w:lastRenderedPageBreak/>
        <w:t>EVIDENCE GUIDE</w:t>
      </w:r>
    </w:p>
    <w:p w14:paraId="5D238A1F" w14:textId="77777777" w:rsidR="006C5214" w:rsidRPr="00B23D94" w:rsidRDefault="006C5214" w:rsidP="006C5214">
      <w:pPr>
        <w:spacing w:after="0" w:line="360" w:lineRule="auto"/>
        <w:rPr>
          <w:rFonts w:ascii="Times New Roman" w:hAnsi="Times New Roman"/>
          <w:sz w:val="24"/>
          <w:szCs w:val="24"/>
          <w:lang w:eastAsia="zh-CN"/>
        </w:rPr>
      </w:pPr>
      <w:r w:rsidRPr="00B23D94">
        <w:rPr>
          <w:rFonts w:ascii="Times New Roman" w:hAnsi="Times New Roman"/>
          <w:sz w:val="24"/>
          <w:szCs w:val="24"/>
          <w:lang w:eastAsia="zh-CN"/>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900"/>
        <w:gridCol w:w="5396"/>
      </w:tblGrid>
      <w:tr w:rsidR="006C5214" w:rsidRPr="00B23D94" w14:paraId="069FDC52" w14:textId="77777777" w:rsidTr="00351247">
        <w:trPr>
          <w:trHeight w:val="1232"/>
        </w:trPr>
        <w:tc>
          <w:tcPr>
            <w:tcW w:w="1748" w:type="pct"/>
            <w:tcBorders>
              <w:top w:val="single" w:sz="4" w:space="0" w:color="auto"/>
              <w:left w:val="single" w:sz="4" w:space="0" w:color="auto"/>
              <w:bottom w:val="single" w:sz="4" w:space="0" w:color="auto"/>
              <w:right w:val="single" w:sz="4" w:space="0" w:color="auto"/>
            </w:tcBorders>
          </w:tcPr>
          <w:p w14:paraId="3776B076" w14:textId="77777777" w:rsidR="006C5214" w:rsidRPr="00B23D94" w:rsidRDefault="006C5214" w:rsidP="00351247">
            <w:pPr>
              <w:spacing w:after="0" w:line="360" w:lineRule="auto"/>
              <w:ind w:left="360"/>
              <w:rPr>
                <w:rFonts w:ascii="Times New Roman" w:hAnsi="Times New Roman"/>
                <w:sz w:val="24"/>
                <w:szCs w:val="24"/>
              </w:rPr>
            </w:pPr>
            <w:r w:rsidRPr="00B23D94">
              <w:rPr>
                <w:rFonts w:ascii="Times New Roman" w:hAnsi="Times New Roman"/>
                <w:sz w:val="24"/>
                <w:szCs w:val="24"/>
              </w:rPr>
              <w:t xml:space="preserve">1.Critical aspects of competency </w:t>
            </w:r>
          </w:p>
        </w:tc>
        <w:tc>
          <w:tcPr>
            <w:tcW w:w="3252" w:type="pct"/>
            <w:tcBorders>
              <w:top w:val="single" w:sz="4" w:space="0" w:color="auto"/>
              <w:left w:val="single" w:sz="4" w:space="0" w:color="auto"/>
              <w:bottom w:val="single" w:sz="4" w:space="0" w:color="auto"/>
              <w:right w:val="single" w:sz="4" w:space="0" w:color="auto"/>
            </w:tcBorders>
          </w:tcPr>
          <w:p w14:paraId="5F5C799B"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Assessment requires evidences that the candidate:</w:t>
            </w:r>
          </w:p>
          <w:p w14:paraId="79B207DF" w14:textId="77777777" w:rsidR="006C5214" w:rsidRPr="00B23D94" w:rsidRDefault="006C5214" w:rsidP="006C5214">
            <w:pPr>
              <w:numPr>
                <w:ilvl w:val="0"/>
                <w:numId w:val="136"/>
              </w:numPr>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Developed assessment tools as per workplace procedures</w:t>
            </w:r>
          </w:p>
          <w:p w14:paraId="3DE4EAAD" w14:textId="77777777" w:rsidR="006C5214" w:rsidRPr="00B23D94" w:rsidRDefault="006C5214" w:rsidP="006C5214">
            <w:pPr>
              <w:numPr>
                <w:ilvl w:val="0"/>
                <w:numId w:val="136"/>
              </w:numPr>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Identified target group as per assessment findings</w:t>
            </w:r>
          </w:p>
          <w:p w14:paraId="120BC1A6" w14:textId="77777777" w:rsidR="006C5214" w:rsidRPr="00B23D94" w:rsidRDefault="006C5214" w:rsidP="006C5214">
            <w:pPr>
              <w:numPr>
                <w:ilvl w:val="0"/>
                <w:numId w:val="136"/>
              </w:numPr>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Prepared assessment report as per the workplace procedures</w:t>
            </w:r>
          </w:p>
          <w:p w14:paraId="6810A5C4" w14:textId="77777777" w:rsidR="006C5214" w:rsidRPr="00B23D94" w:rsidRDefault="006C5214" w:rsidP="006C5214">
            <w:pPr>
              <w:numPr>
                <w:ilvl w:val="0"/>
                <w:numId w:val="136"/>
              </w:numPr>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Conducted sensitization of key stakeholders as per workplace procedures</w:t>
            </w:r>
          </w:p>
          <w:p w14:paraId="61B42D56" w14:textId="77777777" w:rsidR="006C5214" w:rsidRPr="00B23D94" w:rsidRDefault="006C5214" w:rsidP="006C5214">
            <w:pPr>
              <w:numPr>
                <w:ilvl w:val="0"/>
                <w:numId w:val="136"/>
              </w:numPr>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Conducted problem analysis as per workplace procedures</w:t>
            </w:r>
          </w:p>
          <w:p w14:paraId="583C33FA" w14:textId="77777777" w:rsidR="006C5214" w:rsidRPr="00B23D94" w:rsidRDefault="006C5214" w:rsidP="006C5214">
            <w:pPr>
              <w:numPr>
                <w:ilvl w:val="0"/>
                <w:numId w:val="136"/>
              </w:numPr>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 xml:space="preserve">Developed activity work plan is in line with set objectives. </w:t>
            </w:r>
          </w:p>
          <w:p w14:paraId="18A2E1B4" w14:textId="77777777" w:rsidR="006C5214" w:rsidRPr="00B23D94" w:rsidRDefault="006C5214" w:rsidP="006C5214">
            <w:pPr>
              <w:numPr>
                <w:ilvl w:val="0"/>
                <w:numId w:val="136"/>
              </w:numPr>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Established implementation task force as per workplace procedures</w:t>
            </w:r>
          </w:p>
          <w:p w14:paraId="3BB96EBD" w14:textId="77777777" w:rsidR="006C5214" w:rsidRPr="00B23D94" w:rsidRDefault="006C5214" w:rsidP="006C5214">
            <w:pPr>
              <w:numPr>
                <w:ilvl w:val="0"/>
                <w:numId w:val="136"/>
              </w:numPr>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Developed monitoring and evaluation tools are as per workplace procedures</w:t>
            </w:r>
          </w:p>
          <w:p w14:paraId="53DA12EA" w14:textId="77777777" w:rsidR="006C5214" w:rsidRPr="00B23D94" w:rsidRDefault="006C5214" w:rsidP="006C5214">
            <w:pPr>
              <w:numPr>
                <w:ilvl w:val="0"/>
                <w:numId w:val="136"/>
              </w:numPr>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Conducted monitoring and evaluation is based on the tools developed</w:t>
            </w:r>
          </w:p>
          <w:p w14:paraId="70147512" w14:textId="77777777" w:rsidR="006C5214" w:rsidRPr="00B23D94" w:rsidRDefault="006C5214" w:rsidP="006C5214">
            <w:pPr>
              <w:numPr>
                <w:ilvl w:val="0"/>
                <w:numId w:val="136"/>
              </w:numPr>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Prepared and disseminated monitoring report as per workplace procedures</w:t>
            </w:r>
          </w:p>
          <w:p w14:paraId="5BDC1A1D" w14:textId="77777777" w:rsidR="006C5214" w:rsidRPr="00B23D94" w:rsidRDefault="006C5214" w:rsidP="006C5214">
            <w:pPr>
              <w:numPr>
                <w:ilvl w:val="0"/>
                <w:numId w:val="136"/>
              </w:numPr>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Reviewed recommendations as per workplace procedures</w:t>
            </w:r>
          </w:p>
          <w:p w14:paraId="25E2BE00" w14:textId="77777777" w:rsidR="006C5214" w:rsidRPr="00B23D94" w:rsidRDefault="006C5214" w:rsidP="006C5214">
            <w:pPr>
              <w:numPr>
                <w:ilvl w:val="0"/>
                <w:numId w:val="136"/>
              </w:numPr>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Prepared documentation tools as per workplace procedure</w:t>
            </w:r>
          </w:p>
        </w:tc>
      </w:tr>
      <w:tr w:rsidR="006C5214" w:rsidRPr="00B23D94" w14:paraId="3D324CFC" w14:textId="77777777" w:rsidTr="00351247">
        <w:trPr>
          <w:trHeight w:val="998"/>
        </w:trPr>
        <w:tc>
          <w:tcPr>
            <w:tcW w:w="1748" w:type="pct"/>
            <w:tcBorders>
              <w:top w:val="single" w:sz="4" w:space="0" w:color="auto"/>
              <w:left w:val="single" w:sz="4" w:space="0" w:color="auto"/>
              <w:bottom w:val="single" w:sz="4" w:space="0" w:color="auto"/>
              <w:right w:val="single" w:sz="4" w:space="0" w:color="auto"/>
            </w:tcBorders>
          </w:tcPr>
          <w:p w14:paraId="3DD3F2DB" w14:textId="77777777" w:rsidR="006C5214" w:rsidRPr="00B23D94" w:rsidRDefault="006C5214" w:rsidP="00351247">
            <w:pPr>
              <w:tabs>
                <w:tab w:val="left" w:pos="360"/>
              </w:tabs>
              <w:spacing w:after="0" w:line="360" w:lineRule="auto"/>
              <w:ind w:left="360" w:right="144" w:hanging="360"/>
              <w:rPr>
                <w:rFonts w:ascii="Times New Roman" w:hAnsi="Times New Roman"/>
                <w:sz w:val="24"/>
                <w:szCs w:val="24"/>
              </w:rPr>
            </w:pPr>
            <w:r w:rsidRPr="00B23D94">
              <w:rPr>
                <w:rFonts w:ascii="Times New Roman" w:hAnsi="Times New Roman"/>
                <w:sz w:val="24"/>
                <w:szCs w:val="24"/>
              </w:rPr>
              <w:t>2. Resource implications</w:t>
            </w:r>
          </w:p>
        </w:tc>
        <w:tc>
          <w:tcPr>
            <w:tcW w:w="3252" w:type="pct"/>
            <w:tcBorders>
              <w:top w:val="single" w:sz="4" w:space="0" w:color="auto"/>
              <w:left w:val="single" w:sz="4" w:space="0" w:color="auto"/>
              <w:bottom w:val="single" w:sz="4" w:space="0" w:color="auto"/>
              <w:right w:val="single" w:sz="4" w:space="0" w:color="auto"/>
            </w:tcBorders>
          </w:tcPr>
          <w:p w14:paraId="071896D3"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The following resources should be provided:</w:t>
            </w:r>
          </w:p>
          <w:p w14:paraId="555ED945" w14:textId="77777777" w:rsidR="006C5214" w:rsidRPr="00B23D94" w:rsidRDefault="006C5214" w:rsidP="006C5214">
            <w:pPr>
              <w:numPr>
                <w:ilvl w:val="0"/>
                <w:numId w:val="137"/>
              </w:numPr>
              <w:spacing w:after="0" w:line="360" w:lineRule="auto"/>
              <w:rPr>
                <w:rFonts w:ascii="Times New Roman" w:hAnsi="Times New Roman"/>
                <w:sz w:val="24"/>
                <w:szCs w:val="24"/>
              </w:rPr>
            </w:pPr>
            <w:r w:rsidRPr="00B23D94">
              <w:rPr>
                <w:rFonts w:ascii="Times New Roman" w:hAnsi="Times New Roman"/>
                <w:sz w:val="24"/>
                <w:szCs w:val="24"/>
              </w:rPr>
              <w:t>Appropriately simulated environment where assessment can take place.</w:t>
            </w:r>
          </w:p>
          <w:p w14:paraId="32C203E2" w14:textId="77777777" w:rsidR="006C5214" w:rsidRPr="00B23D94" w:rsidRDefault="006C5214" w:rsidP="006C5214">
            <w:pPr>
              <w:numPr>
                <w:ilvl w:val="0"/>
                <w:numId w:val="137"/>
              </w:numPr>
              <w:spacing w:after="0" w:line="360" w:lineRule="auto"/>
              <w:rPr>
                <w:rFonts w:ascii="Times New Roman" w:hAnsi="Times New Roman"/>
                <w:sz w:val="24"/>
                <w:szCs w:val="24"/>
              </w:rPr>
            </w:pPr>
            <w:r w:rsidRPr="00B23D94">
              <w:rPr>
                <w:rFonts w:ascii="Times New Roman" w:hAnsi="Times New Roman"/>
                <w:sz w:val="24"/>
                <w:szCs w:val="24"/>
              </w:rPr>
              <w:t>Access to relevant work environment.</w:t>
            </w:r>
          </w:p>
          <w:p w14:paraId="581BCA72" w14:textId="77777777" w:rsidR="006C5214" w:rsidRPr="00B23D94" w:rsidRDefault="006C5214" w:rsidP="006C5214">
            <w:pPr>
              <w:numPr>
                <w:ilvl w:val="0"/>
                <w:numId w:val="137"/>
              </w:numPr>
              <w:spacing w:after="0" w:line="360" w:lineRule="auto"/>
              <w:ind w:right="144"/>
              <w:rPr>
                <w:rFonts w:ascii="Times New Roman" w:eastAsia="Times New Roman" w:hAnsi="Times New Roman"/>
                <w:sz w:val="24"/>
                <w:szCs w:val="24"/>
                <w:lang w:val="en-US"/>
              </w:rPr>
            </w:pPr>
            <w:r w:rsidRPr="00B23D94">
              <w:rPr>
                <w:rFonts w:ascii="Times New Roman" w:hAnsi="Times New Roman"/>
                <w:sz w:val="24"/>
                <w:szCs w:val="24"/>
              </w:rPr>
              <w:lastRenderedPageBreak/>
              <w:t>Resources relevant to the proposed activities or tasks.</w:t>
            </w:r>
          </w:p>
        </w:tc>
      </w:tr>
      <w:tr w:rsidR="006C5214" w:rsidRPr="00B23D94" w14:paraId="5B891250" w14:textId="77777777" w:rsidTr="00351247">
        <w:trPr>
          <w:trHeight w:val="1250"/>
        </w:trPr>
        <w:tc>
          <w:tcPr>
            <w:tcW w:w="1748" w:type="pct"/>
            <w:tcBorders>
              <w:top w:val="single" w:sz="4" w:space="0" w:color="auto"/>
              <w:left w:val="single" w:sz="4" w:space="0" w:color="auto"/>
              <w:bottom w:val="single" w:sz="4" w:space="0" w:color="auto"/>
              <w:right w:val="single" w:sz="4" w:space="0" w:color="auto"/>
            </w:tcBorders>
          </w:tcPr>
          <w:p w14:paraId="4DC023A8" w14:textId="77777777" w:rsidR="006C5214" w:rsidRPr="00B23D94" w:rsidRDefault="006C5214" w:rsidP="00351247">
            <w:pPr>
              <w:tabs>
                <w:tab w:val="left" w:pos="360"/>
              </w:tabs>
              <w:spacing w:after="0" w:line="360" w:lineRule="auto"/>
              <w:ind w:left="360" w:right="144" w:hanging="360"/>
              <w:rPr>
                <w:rFonts w:ascii="Times New Roman" w:hAnsi="Times New Roman"/>
                <w:sz w:val="24"/>
                <w:szCs w:val="24"/>
              </w:rPr>
            </w:pPr>
            <w:r w:rsidRPr="00B23D94">
              <w:rPr>
                <w:rFonts w:ascii="Times New Roman" w:hAnsi="Times New Roman"/>
                <w:sz w:val="24"/>
                <w:szCs w:val="24"/>
              </w:rPr>
              <w:lastRenderedPageBreak/>
              <w:t>3.  Methods of assessment</w:t>
            </w:r>
          </w:p>
        </w:tc>
        <w:tc>
          <w:tcPr>
            <w:tcW w:w="3252" w:type="pct"/>
            <w:tcBorders>
              <w:top w:val="single" w:sz="4" w:space="0" w:color="auto"/>
              <w:left w:val="single" w:sz="4" w:space="0" w:color="auto"/>
              <w:bottom w:val="single" w:sz="4" w:space="0" w:color="auto"/>
              <w:right w:val="single" w:sz="4" w:space="0" w:color="auto"/>
            </w:tcBorders>
          </w:tcPr>
          <w:p w14:paraId="5F24C224"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 xml:space="preserve">Competency in this unit may be assessed through: </w:t>
            </w:r>
          </w:p>
          <w:p w14:paraId="2038BE50" w14:textId="77777777" w:rsidR="006C5214" w:rsidRPr="00B23D94" w:rsidRDefault="006C5214" w:rsidP="006C5214">
            <w:pPr>
              <w:numPr>
                <w:ilvl w:val="0"/>
                <w:numId w:val="138"/>
              </w:numPr>
              <w:spacing w:after="0" w:line="360" w:lineRule="auto"/>
              <w:rPr>
                <w:rFonts w:ascii="Times New Roman" w:hAnsi="Times New Roman"/>
                <w:sz w:val="24"/>
                <w:szCs w:val="24"/>
              </w:rPr>
            </w:pPr>
            <w:r w:rsidRPr="00B23D94">
              <w:rPr>
                <w:rFonts w:ascii="Times New Roman" w:hAnsi="Times New Roman"/>
                <w:sz w:val="24"/>
                <w:szCs w:val="24"/>
              </w:rPr>
              <w:t xml:space="preserve">Practical assessment </w:t>
            </w:r>
          </w:p>
          <w:p w14:paraId="3BE9D7BB" w14:textId="77777777" w:rsidR="006C5214" w:rsidRPr="00B23D94" w:rsidRDefault="006C5214" w:rsidP="006C5214">
            <w:pPr>
              <w:numPr>
                <w:ilvl w:val="0"/>
                <w:numId w:val="138"/>
              </w:numPr>
              <w:spacing w:after="0" w:line="360" w:lineRule="auto"/>
              <w:rPr>
                <w:rFonts w:ascii="Times New Roman" w:hAnsi="Times New Roman"/>
                <w:sz w:val="24"/>
                <w:szCs w:val="24"/>
              </w:rPr>
            </w:pPr>
            <w:r w:rsidRPr="00B23D94">
              <w:rPr>
                <w:rFonts w:ascii="Times New Roman" w:hAnsi="Times New Roman"/>
                <w:sz w:val="24"/>
                <w:szCs w:val="24"/>
              </w:rPr>
              <w:t>Oral questioning</w:t>
            </w:r>
          </w:p>
          <w:p w14:paraId="15060484" w14:textId="77777777" w:rsidR="006C5214" w:rsidRPr="00B23D94" w:rsidRDefault="006C5214" w:rsidP="006C5214">
            <w:pPr>
              <w:numPr>
                <w:ilvl w:val="0"/>
                <w:numId w:val="138"/>
              </w:numPr>
              <w:spacing w:after="0" w:line="360" w:lineRule="auto"/>
              <w:rPr>
                <w:rFonts w:ascii="Times New Roman" w:hAnsi="Times New Roman"/>
                <w:sz w:val="24"/>
                <w:szCs w:val="24"/>
              </w:rPr>
            </w:pPr>
            <w:r w:rsidRPr="00B23D94">
              <w:rPr>
                <w:rFonts w:ascii="Times New Roman" w:hAnsi="Times New Roman"/>
                <w:sz w:val="24"/>
                <w:szCs w:val="24"/>
              </w:rPr>
              <w:t>Written tests</w:t>
            </w:r>
          </w:p>
          <w:p w14:paraId="22E7FECB" w14:textId="77777777" w:rsidR="006C5214" w:rsidRPr="00B23D94" w:rsidRDefault="006C5214" w:rsidP="006C5214">
            <w:pPr>
              <w:numPr>
                <w:ilvl w:val="0"/>
                <w:numId w:val="138"/>
              </w:numPr>
              <w:spacing w:after="0" w:line="360" w:lineRule="auto"/>
              <w:rPr>
                <w:rFonts w:ascii="Times New Roman" w:hAnsi="Times New Roman"/>
                <w:sz w:val="24"/>
                <w:szCs w:val="24"/>
              </w:rPr>
            </w:pPr>
            <w:r w:rsidRPr="00B23D94">
              <w:rPr>
                <w:rFonts w:ascii="Times New Roman" w:hAnsi="Times New Roman"/>
                <w:sz w:val="24"/>
                <w:szCs w:val="24"/>
              </w:rPr>
              <w:t>Portfolio of evidence</w:t>
            </w:r>
          </w:p>
          <w:p w14:paraId="3926661F" w14:textId="77777777" w:rsidR="006C5214" w:rsidRPr="00B23D94" w:rsidRDefault="006C5214" w:rsidP="006C5214">
            <w:pPr>
              <w:numPr>
                <w:ilvl w:val="0"/>
                <w:numId w:val="138"/>
              </w:numPr>
              <w:spacing w:after="0" w:line="360" w:lineRule="auto"/>
              <w:rPr>
                <w:rFonts w:ascii="Times New Roman" w:hAnsi="Times New Roman"/>
                <w:sz w:val="24"/>
                <w:szCs w:val="24"/>
              </w:rPr>
            </w:pPr>
            <w:r w:rsidRPr="00B23D94">
              <w:rPr>
                <w:rFonts w:ascii="Times New Roman" w:hAnsi="Times New Roman"/>
                <w:sz w:val="24"/>
                <w:szCs w:val="24"/>
              </w:rPr>
              <w:t>Third party report</w:t>
            </w:r>
          </w:p>
          <w:p w14:paraId="11288BD5" w14:textId="77777777" w:rsidR="006C5214" w:rsidRPr="00B23D94" w:rsidRDefault="006C5214" w:rsidP="006C5214">
            <w:pPr>
              <w:numPr>
                <w:ilvl w:val="0"/>
                <w:numId w:val="138"/>
              </w:numPr>
              <w:spacing w:after="0" w:line="360" w:lineRule="auto"/>
              <w:ind w:right="144"/>
              <w:jc w:val="both"/>
              <w:rPr>
                <w:rFonts w:ascii="Times New Roman" w:eastAsia="Times New Roman" w:hAnsi="Times New Roman"/>
                <w:sz w:val="24"/>
                <w:szCs w:val="24"/>
                <w:lang w:val="en-US"/>
              </w:rPr>
            </w:pPr>
            <w:r w:rsidRPr="00B23D94">
              <w:rPr>
                <w:rFonts w:ascii="Times New Roman" w:hAnsi="Times New Roman"/>
                <w:sz w:val="24"/>
                <w:szCs w:val="24"/>
              </w:rPr>
              <w:t>Case study</w:t>
            </w:r>
          </w:p>
        </w:tc>
      </w:tr>
      <w:tr w:rsidR="006C5214" w:rsidRPr="00B23D94" w14:paraId="3A673CAB" w14:textId="77777777" w:rsidTr="00351247">
        <w:trPr>
          <w:trHeight w:val="557"/>
        </w:trPr>
        <w:tc>
          <w:tcPr>
            <w:tcW w:w="1748" w:type="pct"/>
            <w:tcBorders>
              <w:top w:val="single" w:sz="4" w:space="0" w:color="auto"/>
              <w:left w:val="single" w:sz="4" w:space="0" w:color="auto"/>
              <w:bottom w:val="single" w:sz="4" w:space="0" w:color="auto"/>
              <w:right w:val="single" w:sz="4" w:space="0" w:color="auto"/>
            </w:tcBorders>
          </w:tcPr>
          <w:p w14:paraId="34908026" w14:textId="77777777" w:rsidR="006C5214" w:rsidRPr="00B23D94" w:rsidRDefault="006C5214" w:rsidP="00AD1F17">
            <w:pPr>
              <w:spacing w:after="0" w:line="360" w:lineRule="auto"/>
              <w:ind w:right="144"/>
              <w:rPr>
                <w:rFonts w:ascii="Times New Roman" w:eastAsia="Times New Roman" w:hAnsi="Times New Roman"/>
                <w:sz w:val="24"/>
                <w:szCs w:val="24"/>
                <w:lang w:val="en-US"/>
              </w:rPr>
            </w:pPr>
            <w:r w:rsidRPr="00B23D94">
              <w:rPr>
                <w:rFonts w:ascii="Times New Roman" w:hAnsi="Times New Roman"/>
                <w:sz w:val="24"/>
                <w:szCs w:val="24"/>
              </w:rPr>
              <w:t>4.  Context of assessment</w:t>
            </w:r>
          </w:p>
        </w:tc>
        <w:tc>
          <w:tcPr>
            <w:tcW w:w="3252" w:type="pct"/>
            <w:tcBorders>
              <w:top w:val="single" w:sz="4" w:space="0" w:color="auto"/>
              <w:left w:val="single" w:sz="4" w:space="0" w:color="auto"/>
              <w:bottom w:val="single" w:sz="4" w:space="0" w:color="auto"/>
              <w:right w:val="single" w:sz="4" w:space="0" w:color="auto"/>
            </w:tcBorders>
          </w:tcPr>
          <w:p w14:paraId="2690F9AA"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 xml:space="preserve">Competency may be assessed in a: </w:t>
            </w:r>
          </w:p>
          <w:p w14:paraId="22C6A9A7" w14:textId="77777777" w:rsidR="006C5214" w:rsidRPr="00B23D94" w:rsidRDefault="006C5214" w:rsidP="00351247">
            <w:pPr>
              <w:spacing w:after="0" w:line="360" w:lineRule="auto"/>
              <w:ind w:right="749"/>
              <w:rPr>
                <w:rFonts w:ascii="Times New Roman" w:hAnsi="Times New Roman"/>
                <w:sz w:val="24"/>
                <w:szCs w:val="24"/>
              </w:rPr>
            </w:pPr>
            <w:r w:rsidRPr="00B23D94">
              <w:rPr>
                <w:rFonts w:ascii="Times New Roman" w:hAnsi="Times New Roman"/>
                <w:sz w:val="24"/>
                <w:szCs w:val="24"/>
              </w:rPr>
              <w:t>Workplace or simulated workplace</w:t>
            </w:r>
          </w:p>
        </w:tc>
      </w:tr>
      <w:tr w:rsidR="006C5214" w:rsidRPr="00B23D94" w14:paraId="05782F37" w14:textId="77777777" w:rsidTr="00351247">
        <w:trPr>
          <w:trHeight w:val="90"/>
        </w:trPr>
        <w:tc>
          <w:tcPr>
            <w:tcW w:w="1748" w:type="pct"/>
            <w:tcBorders>
              <w:top w:val="single" w:sz="4" w:space="0" w:color="auto"/>
              <w:left w:val="single" w:sz="4" w:space="0" w:color="auto"/>
              <w:bottom w:val="single" w:sz="4" w:space="0" w:color="auto"/>
              <w:right w:val="single" w:sz="4" w:space="0" w:color="auto"/>
            </w:tcBorders>
          </w:tcPr>
          <w:p w14:paraId="258F2D29" w14:textId="77777777" w:rsidR="006C5214" w:rsidRPr="00B23D94" w:rsidRDefault="006C5214" w:rsidP="00AD1F17">
            <w:pPr>
              <w:spacing w:after="0" w:line="360" w:lineRule="auto"/>
              <w:rPr>
                <w:rFonts w:ascii="Times New Roman" w:hAnsi="Times New Roman"/>
                <w:sz w:val="24"/>
                <w:szCs w:val="24"/>
              </w:rPr>
            </w:pPr>
            <w:r w:rsidRPr="00B23D94">
              <w:rPr>
                <w:rFonts w:ascii="Times New Roman" w:hAnsi="Times New Roman"/>
                <w:sz w:val="24"/>
                <w:szCs w:val="24"/>
              </w:rPr>
              <w:t>5. Guidance information for assessment</w:t>
            </w:r>
          </w:p>
        </w:tc>
        <w:tc>
          <w:tcPr>
            <w:tcW w:w="3252" w:type="pct"/>
            <w:tcBorders>
              <w:top w:val="single" w:sz="4" w:space="0" w:color="auto"/>
              <w:left w:val="single" w:sz="4" w:space="0" w:color="auto"/>
              <w:bottom w:val="single" w:sz="4" w:space="0" w:color="auto"/>
              <w:right w:val="single" w:sz="4" w:space="0" w:color="auto"/>
            </w:tcBorders>
          </w:tcPr>
          <w:p w14:paraId="00C44ADA"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Holistic assessment with other units relevant to the industry sector and workplace job role is recommended.</w:t>
            </w:r>
          </w:p>
        </w:tc>
      </w:tr>
    </w:tbl>
    <w:p w14:paraId="6EB8164A" w14:textId="77777777" w:rsidR="006C5214" w:rsidRPr="00B23D94" w:rsidRDefault="006C5214" w:rsidP="006C5214">
      <w:pPr>
        <w:spacing w:line="360" w:lineRule="auto"/>
        <w:rPr>
          <w:rFonts w:ascii="Times New Roman" w:hAnsi="Times New Roman"/>
          <w:sz w:val="24"/>
          <w:szCs w:val="24"/>
        </w:rPr>
        <w:sectPr w:rsidR="006C5214" w:rsidRPr="00B23D94" w:rsidSect="00704DCB">
          <w:headerReference w:type="default" r:id="rId12"/>
          <w:footerReference w:type="default" r:id="rId13"/>
          <w:pgSz w:w="11906" w:h="16838"/>
          <w:pgMar w:top="1440" w:right="1800" w:bottom="1440" w:left="1800" w:header="708" w:footer="708" w:gutter="0"/>
          <w:pgNumType w:start="1"/>
          <w:cols w:space="708"/>
          <w:docGrid w:linePitch="360"/>
        </w:sectPr>
      </w:pPr>
    </w:p>
    <w:p w14:paraId="273BFAE5" w14:textId="77777777" w:rsidR="006C5214" w:rsidRPr="00B23D94" w:rsidRDefault="006C5214" w:rsidP="006C5214">
      <w:pPr>
        <w:spacing w:after="0" w:line="240" w:lineRule="auto"/>
        <w:rPr>
          <w:rFonts w:ascii="Times New Roman" w:eastAsiaTheme="majorEastAsia" w:hAnsi="Times New Roman"/>
          <w:b/>
          <w:bCs/>
          <w:sz w:val="24"/>
          <w:szCs w:val="24"/>
          <w:lang w:eastAsia="fr-FR"/>
        </w:rPr>
      </w:pPr>
    </w:p>
    <w:p w14:paraId="5EA523CC" w14:textId="6832BEF3" w:rsidR="006C5214" w:rsidRPr="00B23D94" w:rsidRDefault="00375502" w:rsidP="00C653B6">
      <w:pPr>
        <w:spacing w:after="0" w:line="240" w:lineRule="auto"/>
        <w:rPr>
          <w:rFonts w:ascii="Times New Roman" w:eastAsiaTheme="majorEastAsia" w:hAnsi="Times New Roman"/>
          <w:b/>
          <w:bCs/>
          <w:sz w:val="24"/>
          <w:szCs w:val="24"/>
          <w:lang w:eastAsia="fr-FR"/>
        </w:rPr>
      </w:pPr>
      <w:bookmarkStart w:id="68" w:name="_Toc185518063"/>
      <w:bookmarkStart w:id="69" w:name="_Toc195695418"/>
      <w:bookmarkStart w:id="70" w:name="_Toc195698697"/>
      <w:bookmarkStart w:id="71" w:name="_Toc195709174"/>
      <w:r>
        <w:rPr>
          <w:rFonts w:ascii="Times New Roman" w:hAnsi="Times New Roman"/>
          <w:b/>
          <w:sz w:val="24"/>
          <w:szCs w:val="24"/>
        </w:rPr>
        <w:t xml:space="preserve">                                                </w:t>
      </w:r>
      <w:r w:rsidR="006C5214" w:rsidRPr="00B23D94">
        <w:rPr>
          <w:rFonts w:ascii="Times New Roman" w:hAnsi="Times New Roman"/>
          <w:b/>
          <w:sz w:val="24"/>
          <w:szCs w:val="24"/>
        </w:rPr>
        <w:t>APPLY DIGITAL LITERACY</w:t>
      </w:r>
      <w:bookmarkEnd w:id="68"/>
      <w:bookmarkEnd w:id="69"/>
      <w:bookmarkEnd w:id="70"/>
      <w:bookmarkEnd w:id="71"/>
    </w:p>
    <w:p w14:paraId="44610A0D" w14:textId="61FEA9B0" w:rsidR="006C5214" w:rsidRPr="00B23D94" w:rsidRDefault="006C5214" w:rsidP="006C5214">
      <w:pPr>
        <w:spacing w:after="0" w:line="360" w:lineRule="auto"/>
        <w:rPr>
          <w:rFonts w:ascii="Times New Roman" w:hAnsi="Times New Roman"/>
          <w:b/>
          <w:bCs/>
          <w:sz w:val="24"/>
          <w:szCs w:val="24"/>
        </w:rPr>
      </w:pPr>
      <w:r w:rsidRPr="00B23D94">
        <w:rPr>
          <w:rFonts w:ascii="Times New Roman" w:hAnsi="Times New Roman"/>
          <w:b/>
          <w:bCs/>
          <w:sz w:val="24"/>
          <w:szCs w:val="24"/>
        </w:rPr>
        <w:t xml:space="preserve">UNIT CODE: 0611 541 01A </w:t>
      </w:r>
    </w:p>
    <w:p w14:paraId="59CB729C" w14:textId="77777777" w:rsidR="006C5214" w:rsidRPr="00B23D94" w:rsidRDefault="006C5214" w:rsidP="006C5214">
      <w:pPr>
        <w:spacing w:after="0" w:line="360" w:lineRule="auto"/>
        <w:rPr>
          <w:rFonts w:ascii="Times New Roman" w:hAnsi="Times New Roman"/>
          <w:b/>
          <w:sz w:val="24"/>
          <w:szCs w:val="24"/>
        </w:rPr>
      </w:pPr>
      <w:r w:rsidRPr="00B23D94">
        <w:rPr>
          <w:rFonts w:ascii="Times New Roman" w:hAnsi="Times New Roman"/>
          <w:b/>
          <w:sz w:val="24"/>
          <w:szCs w:val="24"/>
        </w:rPr>
        <w:t xml:space="preserve">UNIT DESCRIPTION: </w:t>
      </w:r>
    </w:p>
    <w:p w14:paraId="6CF8A362" w14:textId="77777777" w:rsidR="006C5214" w:rsidRPr="00B23D94" w:rsidRDefault="006C5214" w:rsidP="006C5214">
      <w:pPr>
        <w:spacing w:after="0" w:line="360" w:lineRule="auto"/>
        <w:jc w:val="both"/>
        <w:rPr>
          <w:rFonts w:ascii="Times New Roman" w:hAnsi="Times New Roman"/>
          <w:sz w:val="24"/>
          <w:szCs w:val="24"/>
        </w:rPr>
      </w:pPr>
      <w:r w:rsidRPr="00B23D94">
        <w:rPr>
          <w:rFonts w:ascii="Times New Roman" w:hAnsi="Times New Roman"/>
          <w:sz w:val="24"/>
          <w:szCs w:val="24"/>
        </w:rPr>
        <w:t>This unit covers the competencies required to apply digital literacy. It involves operating computer devices, solving tasks using the Office suite, accessing online/offline data and information, performing online communication and collaboration, applying cyber security skills and performing jobs online. It also involves applying job entry techniques.</w:t>
      </w:r>
    </w:p>
    <w:p w14:paraId="67D01512" w14:textId="451515C3" w:rsidR="00323DDA" w:rsidRPr="00B23D94" w:rsidRDefault="006C5214" w:rsidP="006C5214">
      <w:pPr>
        <w:spacing w:after="0" w:line="360" w:lineRule="auto"/>
        <w:rPr>
          <w:rFonts w:ascii="Times New Roman" w:hAnsi="Times New Roman"/>
          <w:b/>
          <w:sz w:val="24"/>
          <w:szCs w:val="24"/>
        </w:rPr>
      </w:pPr>
      <w:r w:rsidRPr="00B23D94">
        <w:rPr>
          <w:rFonts w:ascii="Times New Roman" w:hAnsi="Times New Roman"/>
          <w:b/>
          <w:sz w:val="24"/>
          <w:szCs w:val="24"/>
        </w:rPr>
        <w:t>ELEMENTS AND PERFORMANCE CRITERIA</w:t>
      </w:r>
    </w:p>
    <w:tbl>
      <w:tblPr>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87"/>
        <w:gridCol w:w="6343"/>
      </w:tblGrid>
      <w:tr w:rsidR="006C5214" w:rsidRPr="00B23D94" w14:paraId="24153A37" w14:textId="77777777" w:rsidTr="00351247">
        <w:trPr>
          <w:trHeight w:val="1225"/>
          <w:tblHeader/>
        </w:trPr>
        <w:tc>
          <w:tcPr>
            <w:tcW w:w="2687" w:type="dxa"/>
            <w:tcBorders>
              <w:top w:val="single" w:sz="4" w:space="0" w:color="000000"/>
              <w:left w:val="single" w:sz="4" w:space="0" w:color="000000"/>
              <w:bottom w:val="single" w:sz="4" w:space="0" w:color="000000"/>
              <w:right w:val="single" w:sz="4" w:space="0" w:color="000000"/>
            </w:tcBorders>
          </w:tcPr>
          <w:p w14:paraId="4D1F3A72" w14:textId="77777777" w:rsidR="006C5214" w:rsidRPr="00B23D94" w:rsidRDefault="006C5214" w:rsidP="00351247">
            <w:pPr>
              <w:spacing w:after="0" w:line="360" w:lineRule="auto"/>
              <w:rPr>
                <w:rFonts w:ascii="Times New Roman" w:hAnsi="Times New Roman"/>
                <w:b/>
                <w:sz w:val="24"/>
                <w:szCs w:val="24"/>
              </w:rPr>
            </w:pPr>
            <w:r w:rsidRPr="00B23D94">
              <w:rPr>
                <w:rFonts w:ascii="Times New Roman" w:hAnsi="Times New Roman"/>
                <w:b/>
                <w:sz w:val="24"/>
                <w:szCs w:val="24"/>
              </w:rPr>
              <w:t xml:space="preserve">ELEMENT </w:t>
            </w:r>
          </w:p>
          <w:p w14:paraId="4211F6FD"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These describe the key outcomes that make up workplace functions</w:t>
            </w:r>
          </w:p>
        </w:tc>
        <w:tc>
          <w:tcPr>
            <w:tcW w:w="6343" w:type="dxa"/>
            <w:tcBorders>
              <w:top w:val="single" w:sz="4" w:space="0" w:color="000000"/>
              <w:left w:val="single" w:sz="4" w:space="0" w:color="000000"/>
              <w:bottom w:val="single" w:sz="4" w:space="0" w:color="000000"/>
              <w:right w:val="single" w:sz="4" w:space="0" w:color="000000"/>
            </w:tcBorders>
          </w:tcPr>
          <w:p w14:paraId="463D1E01" w14:textId="77777777" w:rsidR="006C5214" w:rsidRPr="00B23D94" w:rsidRDefault="006C5214" w:rsidP="00351247">
            <w:pPr>
              <w:spacing w:after="0" w:line="360" w:lineRule="auto"/>
              <w:rPr>
                <w:rFonts w:ascii="Times New Roman" w:hAnsi="Times New Roman"/>
                <w:b/>
                <w:sz w:val="24"/>
                <w:szCs w:val="24"/>
              </w:rPr>
            </w:pPr>
            <w:r w:rsidRPr="00B23D94">
              <w:rPr>
                <w:rFonts w:ascii="Times New Roman" w:hAnsi="Times New Roman"/>
                <w:b/>
                <w:sz w:val="24"/>
                <w:szCs w:val="24"/>
              </w:rPr>
              <w:t>PERFORMANCE CRITERIA</w:t>
            </w:r>
          </w:p>
          <w:p w14:paraId="31B4DAE4"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These are assessable statements which specify the required level of performance for each of the elements</w:t>
            </w:r>
          </w:p>
          <w:p w14:paraId="023E1E18" w14:textId="77777777" w:rsidR="006C5214" w:rsidRPr="00B23D94" w:rsidRDefault="006C5214" w:rsidP="00351247">
            <w:pPr>
              <w:spacing w:after="0" w:line="360" w:lineRule="auto"/>
              <w:rPr>
                <w:rFonts w:ascii="Times New Roman" w:hAnsi="Times New Roman"/>
                <w:b/>
                <w:i/>
                <w:sz w:val="24"/>
                <w:szCs w:val="24"/>
              </w:rPr>
            </w:pPr>
            <w:r w:rsidRPr="00B23D94">
              <w:rPr>
                <w:rFonts w:ascii="Times New Roman" w:hAnsi="Times New Roman"/>
                <w:b/>
                <w:i/>
                <w:sz w:val="24"/>
                <w:szCs w:val="24"/>
              </w:rPr>
              <w:t>(Bold and italicized terms are elaborated in the range)</w:t>
            </w:r>
          </w:p>
        </w:tc>
      </w:tr>
      <w:tr w:rsidR="006C5214" w:rsidRPr="00B23D94" w14:paraId="1A179D7B" w14:textId="77777777" w:rsidTr="00351247">
        <w:trPr>
          <w:trHeight w:val="278"/>
        </w:trPr>
        <w:tc>
          <w:tcPr>
            <w:tcW w:w="2687" w:type="dxa"/>
            <w:tcBorders>
              <w:top w:val="single" w:sz="4" w:space="0" w:color="000000"/>
              <w:left w:val="single" w:sz="4" w:space="0" w:color="000000"/>
              <w:bottom w:val="single" w:sz="4" w:space="0" w:color="000000"/>
              <w:right w:val="single" w:sz="4" w:space="0" w:color="000000"/>
            </w:tcBorders>
          </w:tcPr>
          <w:p w14:paraId="5D670C00" w14:textId="77777777" w:rsidR="006C5214" w:rsidRPr="00B23D94" w:rsidRDefault="006C5214" w:rsidP="006C5214">
            <w:pPr>
              <w:numPr>
                <w:ilvl w:val="0"/>
                <w:numId w:val="5"/>
              </w:numPr>
              <w:spacing w:after="0" w:line="360" w:lineRule="auto"/>
              <w:rPr>
                <w:rFonts w:ascii="Times New Roman" w:hAnsi="Times New Roman"/>
                <w:sz w:val="24"/>
                <w:szCs w:val="24"/>
              </w:rPr>
            </w:pPr>
            <w:r w:rsidRPr="00B23D94">
              <w:rPr>
                <w:rFonts w:ascii="Times New Roman" w:hAnsi="Times New Roman"/>
                <w:sz w:val="24"/>
                <w:szCs w:val="24"/>
              </w:rPr>
              <w:t>Operate computer devices</w:t>
            </w:r>
          </w:p>
        </w:tc>
        <w:tc>
          <w:tcPr>
            <w:tcW w:w="6343" w:type="dxa"/>
            <w:tcBorders>
              <w:top w:val="single" w:sz="4" w:space="0" w:color="000000"/>
              <w:left w:val="single" w:sz="4" w:space="0" w:color="000000"/>
              <w:bottom w:val="single" w:sz="4" w:space="0" w:color="000000"/>
              <w:right w:val="single" w:sz="4" w:space="0" w:color="000000"/>
            </w:tcBorders>
          </w:tcPr>
          <w:p w14:paraId="5544396F" w14:textId="77777777" w:rsidR="006C5214" w:rsidRPr="00B23D94" w:rsidRDefault="006C5214" w:rsidP="006C5214">
            <w:pPr>
              <w:numPr>
                <w:ilvl w:val="1"/>
                <w:numId w:val="5"/>
              </w:numPr>
              <w:spacing w:after="0" w:line="360" w:lineRule="auto"/>
              <w:rPr>
                <w:rFonts w:ascii="Times New Roman" w:hAnsi="Times New Roman"/>
                <w:sz w:val="24"/>
                <w:szCs w:val="24"/>
              </w:rPr>
            </w:pPr>
            <w:r w:rsidRPr="00B23D94">
              <w:rPr>
                <w:rFonts w:ascii="Times New Roman" w:hAnsi="Times New Roman"/>
                <w:sz w:val="24"/>
                <w:szCs w:val="24"/>
              </w:rPr>
              <w:t>C</w:t>
            </w:r>
            <w:r w:rsidRPr="00B23D94">
              <w:rPr>
                <w:rFonts w:ascii="Times New Roman" w:hAnsi="Times New Roman"/>
                <w:b/>
                <w:i/>
                <w:sz w:val="24"/>
                <w:szCs w:val="24"/>
              </w:rPr>
              <w:t>omputer device</w:t>
            </w:r>
            <w:r w:rsidRPr="00B23D94">
              <w:rPr>
                <w:rFonts w:ascii="Times New Roman" w:hAnsi="Times New Roman"/>
                <w:sz w:val="24"/>
                <w:szCs w:val="24"/>
              </w:rPr>
              <w:t xml:space="preserve"> usage is determined as per workplace requirements.</w:t>
            </w:r>
          </w:p>
          <w:p w14:paraId="355C4492" w14:textId="77777777" w:rsidR="006C5214" w:rsidRPr="00B23D94" w:rsidRDefault="006C5214" w:rsidP="006C5214">
            <w:pPr>
              <w:numPr>
                <w:ilvl w:val="1"/>
                <w:numId w:val="5"/>
              </w:numPr>
              <w:spacing w:after="0" w:line="360" w:lineRule="auto"/>
              <w:rPr>
                <w:rFonts w:ascii="Times New Roman" w:hAnsi="Times New Roman"/>
                <w:sz w:val="24"/>
                <w:szCs w:val="24"/>
              </w:rPr>
            </w:pPr>
            <w:r w:rsidRPr="00B23D94">
              <w:rPr>
                <w:rFonts w:ascii="Times New Roman" w:hAnsi="Times New Roman"/>
                <w:b/>
                <w:i/>
                <w:sz w:val="24"/>
                <w:szCs w:val="24"/>
              </w:rPr>
              <w:t>Computer hardware</w:t>
            </w:r>
            <w:r w:rsidRPr="00B23D94">
              <w:rPr>
                <w:rFonts w:ascii="Times New Roman" w:hAnsi="Times New Roman"/>
                <w:b/>
                <w:sz w:val="24"/>
                <w:szCs w:val="24"/>
              </w:rPr>
              <w:t xml:space="preserve"> </w:t>
            </w:r>
            <w:r w:rsidRPr="00B23D94">
              <w:rPr>
                <w:rFonts w:ascii="Times New Roman" w:hAnsi="Times New Roman"/>
                <w:sz w:val="24"/>
                <w:szCs w:val="24"/>
              </w:rPr>
              <w:t>is identified according to job requirements.</w:t>
            </w:r>
          </w:p>
          <w:p w14:paraId="2FBF6870" w14:textId="77777777" w:rsidR="006C5214" w:rsidRPr="00B23D94" w:rsidRDefault="006C5214" w:rsidP="006C5214">
            <w:pPr>
              <w:numPr>
                <w:ilvl w:val="1"/>
                <w:numId w:val="5"/>
              </w:numPr>
              <w:spacing w:after="0" w:line="360" w:lineRule="auto"/>
              <w:rPr>
                <w:rFonts w:ascii="Times New Roman" w:hAnsi="Times New Roman"/>
                <w:sz w:val="24"/>
                <w:szCs w:val="24"/>
              </w:rPr>
            </w:pPr>
            <w:r w:rsidRPr="00B23D94">
              <w:rPr>
                <w:rFonts w:ascii="Times New Roman" w:hAnsi="Times New Roman"/>
                <w:b/>
                <w:i/>
                <w:sz w:val="24"/>
                <w:szCs w:val="24"/>
              </w:rPr>
              <w:t xml:space="preserve">Computer software </w:t>
            </w:r>
            <w:r w:rsidRPr="00B23D94">
              <w:rPr>
                <w:rFonts w:ascii="Times New Roman" w:hAnsi="Times New Roman"/>
                <w:sz w:val="24"/>
                <w:szCs w:val="24"/>
              </w:rPr>
              <w:t>is identified according to workplace requirements.</w:t>
            </w:r>
          </w:p>
          <w:p w14:paraId="5D164A88" w14:textId="77777777" w:rsidR="006C5214" w:rsidRPr="00B23D94" w:rsidRDefault="006C5214" w:rsidP="006C5214">
            <w:pPr>
              <w:numPr>
                <w:ilvl w:val="1"/>
                <w:numId w:val="5"/>
              </w:numPr>
              <w:spacing w:after="0" w:line="360" w:lineRule="auto"/>
              <w:rPr>
                <w:rFonts w:ascii="Times New Roman" w:hAnsi="Times New Roman"/>
                <w:sz w:val="24"/>
                <w:szCs w:val="24"/>
              </w:rPr>
            </w:pPr>
            <w:r w:rsidRPr="00B23D94">
              <w:rPr>
                <w:rFonts w:ascii="Times New Roman" w:hAnsi="Times New Roman"/>
                <w:sz w:val="24"/>
                <w:szCs w:val="24"/>
              </w:rPr>
              <w:t>Computer devices are turned on or off as per the correct workplace procedure.</w:t>
            </w:r>
          </w:p>
          <w:p w14:paraId="3B3625F0" w14:textId="77777777" w:rsidR="006C5214" w:rsidRPr="00B23D94" w:rsidRDefault="006C5214" w:rsidP="006C5214">
            <w:pPr>
              <w:numPr>
                <w:ilvl w:val="1"/>
                <w:numId w:val="5"/>
              </w:numPr>
              <w:spacing w:after="0" w:line="360" w:lineRule="auto"/>
              <w:rPr>
                <w:rFonts w:ascii="Times New Roman" w:hAnsi="Times New Roman"/>
                <w:sz w:val="24"/>
                <w:szCs w:val="24"/>
              </w:rPr>
            </w:pPr>
            <w:r w:rsidRPr="00B23D94">
              <w:rPr>
                <w:rFonts w:ascii="Times New Roman" w:hAnsi="Times New Roman"/>
                <w:b/>
                <w:i/>
                <w:sz w:val="24"/>
                <w:szCs w:val="24"/>
              </w:rPr>
              <w:t>Mouse techniques</w:t>
            </w:r>
            <w:r w:rsidRPr="00B23D94">
              <w:rPr>
                <w:rFonts w:ascii="Times New Roman" w:hAnsi="Times New Roman"/>
                <w:sz w:val="24"/>
                <w:szCs w:val="24"/>
              </w:rPr>
              <w:t xml:space="preserve"> are applied in solving tasks as per workplace requirements.</w:t>
            </w:r>
          </w:p>
          <w:p w14:paraId="275A3C8F" w14:textId="77777777" w:rsidR="006C5214" w:rsidRPr="00B23D94" w:rsidRDefault="006C5214" w:rsidP="006C5214">
            <w:pPr>
              <w:numPr>
                <w:ilvl w:val="1"/>
                <w:numId w:val="5"/>
              </w:numPr>
              <w:spacing w:after="0" w:line="360" w:lineRule="auto"/>
              <w:rPr>
                <w:rFonts w:ascii="Times New Roman" w:hAnsi="Times New Roman"/>
                <w:sz w:val="24"/>
                <w:szCs w:val="24"/>
              </w:rPr>
            </w:pPr>
            <w:r w:rsidRPr="00B23D94">
              <w:rPr>
                <w:rFonts w:ascii="Times New Roman" w:hAnsi="Times New Roman"/>
                <w:sz w:val="24"/>
                <w:szCs w:val="24"/>
              </w:rPr>
              <w:t>Keyboard</w:t>
            </w:r>
            <w:r w:rsidRPr="00B23D94">
              <w:rPr>
                <w:rFonts w:ascii="Times New Roman" w:hAnsi="Times New Roman"/>
                <w:b/>
                <w:i/>
                <w:sz w:val="24"/>
                <w:szCs w:val="24"/>
              </w:rPr>
              <w:t xml:space="preserve"> </w:t>
            </w:r>
            <w:r w:rsidRPr="00B23D94">
              <w:rPr>
                <w:rFonts w:ascii="Times New Roman" w:hAnsi="Times New Roman"/>
                <w:sz w:val="24"/>
                <w:szCs w:val="24"/>
              </w:rPr>
              <w:t>techniques are applied in solving tasks as per workplace requirements.</w:t>
            </w:r>
          </w:p>
          <w:p w14:paraId="4BD201A8" w14:textId="77777777" w:rsidR="006C5214" w:rsidRPr="00B23D94" w:rsidRDefault="006C5214" w:rsidP="006C5214">
            <w:pPr>
              <w:numPr>
                <w:ilvl w:val="1"/>
                <w:numId w:val="5"/>
              </w:numPr>
              <w:spacing w:after="0" w:line="360" w:lineRule="auto"/>
              <w:rPr>
                <w:rFonts w:ascii="Times New Roman" w:hAnsi="Times New Roman"/>
                <w:sz w:val="24"/>
                <w:szCs w:val="24"/>
              </w:rPr>
            </w:pPr>
            <w:r w:rsidRPr="00B23D94">
              <w:rPr>
                <w:rFonts w:ascii="Times New Roman" w:hAnsi="Times New Roman"/>
                <w:sz w:val="24"/>
                <w:szCs w:val="24"/>
              </w:rPr>
              <w:t>Computer files and folders are created and managed as per workplace requirements.</w:t>
            </w:r>
          </w:p>
          <w:p w14:paraId="52965D5A" w14:textId="77777777" w:rsidR="006C5214" w:rsidRPr="00B23D94" w:rsidRDefault="006C5214" w:rsidP="006C5214">
            <w:pPr>
              <w:numPr>
                <w:ilvl w:val="1"/>
                <w:numId w:val="5"/>
              </w:numPr>
              <w:spacing w:after="0" w:line="360" w:lineRule="auto"/>
              <w:rPr>
                <w:rFonts w:ascii="Times New Roman" w:hAnsi="Times New Roman"/>
                <w:sz w:val="24"/>
                <w:szCs w:val="24"/>
              </w:rPr>
            </w:pPr>
            <w:r w:rsidRPr="00B23D94">
              <w:rPr>
                <w:rFonts w:ascii="Times New Roman" w:hAnsi="Times New Roman"/>
                <w:b/>
                <w:i/>
                <w:sz w:val="24"/>
                <w:szCs w:val="24"/>
              </w:rPr>
              <w:t>Internet connection option</w:t>
            </w:r>
            <w:r w:rsidRPr="00B23D94">
              <w:rPr>
                <w:rFonts w:ascii="Times New Roman" w:hAnsi="Times New Roman"/>
                <w:sz w:val="24"/>
                <w:szCs w:val="24"/>
              </w:rPr>
              <w:t>s are identified and applied in connecting computer devices to the Internet.</w:t>
            </w:r>
          </w:p>
          <w:p w14:paraId="6D881EEF" w14:textId="77777777" w:rsidR="006C5214" w:rsidRPr="00B23D94" w:rsidRDefault="006C5214" w:rsidP="006C5214">
            <w:pPr>
              <w:numPr>
                <w:ilvl w:val="1"/>
                <w:numId w:val="5"/>
              </w:numPr>
              <w:spacing w:after="0" w:line="360" w:lineRule="auto"/>
              <w:rPr>
                <w:rFonts w:ascii="Times New Roman" w:hAnsi="Times New Roman"/>
                <w:sz w:val="24"/>
                <w:szCs w:val="24"/>
              </w:rPr>
            </w:pPr>
            <w:r w:rsidRPr="00B23D94">
              <w:rPr>
                <w:rFonts w:ascii="Times New Roman" w:hAnsi="Times New Roman"/>
                <w:b/>
                <w:i/>
                <w:sz w:val="24"/>
                <w:szCs w:val="24"/>
              </w:rPr>
              <w:t>External devices</w:t>
            </w:r>
            <w:r w:rsidRPr="00B23D94">
              <w:rPr>
                <w:rFonts w:ascii="Times New Roman" w:hAnsi="Times New Roman"/>
                <w:sz w:val="24"/>
                <w:szCs w:val="24"/>
              </w:rPr>
              <w:t xml:space="preserve"> are identified and connected to the computer devices as per the job requirement.</w:t>
            </w:r>
          </w:p>
        </w:tc>
      </w:tr>
      <w:tr w:rsidR="006C5214" w:rsidRPr="00B23D94" w14:paraId="7633089C" w14:textId="77777777" w:rsidTr="00351247">
        <w:trPr>
          <w:trHeight w:val="278"/>
        </w:trPr>
        <w:tc>
          <w:tcPr>
            <w:tcW w:w="2687" w:type="dxa"/>
            <w:tcBorders>
              <w:top w:val="single" w:sz="4" w:space="0" w:color="000000"/>
              <w:left w:val="single" w:sz="4" w:space="0" w:color="000000"/>
              <w:bottom w:val="single" w:sz="4" w:space="0" w:color="000000"/>
              <w:right w:val="single" w:sz="4" w:space="0" w:color="000000"/>
            </w:tcBorders>
          </w:tcPr>
          <w:p w14:paraId="17012578" w14:textId="77777777" w:rsidR="006C5214" w:rsidRPr="00B23D94" w:rsidRDefault="006C5214" w:rsidP="006C5214">
            <w:pPr>
              <w:numPr>
                <w:ilvl w:val="0"/>
                <w:numId w:val="5"/>
              </w:numPr>
              <w:spacing w:after="0" w:line="360" w:lineRule="auto"/>
              <w:rPr>
                <w:rFonts w:ascii="Times New Roman" w:hAnsi="Times New Roman"/>
                <w:sz w:val="24"/>
                <w:szCs w:val="24"/>
              </w:rPr>
            </w:pPr>
            <w:r w:rsidRPr="00B23D94">
              <w:rPr>
                <w:rFonts w:ascii="Times New Roman" w:hAnsi="Times New Roman"/>
                <w:sz w:val="24"/>
                <w:szCs w:val="24"/>
              </w:rPr>
              <w:lastRenderedPageBreak/>
              <w:t>Solve tasks using Office suite</w:t>
            </w:r>
          </w:p>
        </w:tc>
        <w:tc>
          <w:tcPr>
            <w:tcW w:w="6343" w:type="dxa"/>
            <w:tcBorders>
              <w:top w:val="single" w:sz="4" w:space="0" w:color="000000"/>
              <w:left w:val="single" w:sz="4" w:space="0" w:color="000000"/>
              <w:bottom w:val="single" w:sz="4" w:space="0" w:color="000000"/>
              <w:right w:val="single" w:sz="4" w:space="0" w:color="000000"/>
            </w:tcBorders>
          </w:tcPr>
          <w:p w14:paraId="22071F66" w14:textId="77777777" w:rsidR="006C5214" w:rsidRPr="00B23D94" w:rsidRDefault="006C5214" w:rsidP="006C5214">
            <w:pPr>
              <w:numPr>
                <w:ilvl w:val="0"/>
                <w:numId w:val="6"/>
              </w:numPr>
              <w:spacing w:after="0" w:line="360" w:lineRule="auto"/>
              <w:rPr>
                <w:rFonts w:ascii="Times New Roman" w:hAnsi="Times New Roman"/>
                <w:sz w:val="24"/>
                <w:szCs w:val="24"/>
              </w:rPr>
            </w:pPr>
            <w:r w:rsidRPr="00B23D94">
              <w:rPr>
                <w:rFonts w:ascii="Times New Roman" w:hAnsi="Times New Roman"/>
                <w:b/>
                <w:i/>
                <w:sz w:val="24"/>
                <w:szCs w:val="24"/>
              </w:rPr>
              <w:t>Word processing concepts</w:t>
            </w:r>
            <w:r w:rsidRPr="00B23D94">
              <w:rPr>
                <w:rFonts w:ascii="Times New Roman" w:hAnsi="Times New Roman"/>
                <w:i/>
                <w:sz w:val="24"/>
                <w:szCs w:val="24"/>
              </w:rPr>
              <w:t xml:space="preserve"> </w:t>
            </w:r>
            <w:r w:rsidRPr="00B23D94">
              <w:rPr>
                <w:rFonts w:ascii="Times New Roman" w:hAnsi="Times New Roman"/>
                <w:sz w:val="24"/>
                <w:szCs w:val="24"/>
              </w:rPr>
              <w:t>are applied in solving workplace tasks as per job requirements.</w:t>
            </w:r>
          </w:p>
          <w:p w14:paraId="064C4561" w14:textId="77777777" w:rsidR="006C5214" w:rsidRPr="00B23D94" w:rsidRDefault="006C5214" w:rsidP="006C5214">
            <w:pPr>
              <w:numPr>
                <w:ilvl w:val="0"/>
                <w:numId w:val="6"/>
              </w:numPr>
              <w:spacing w:after="0" w:line="360" w:lineRule="auto"/>
              <w:rPr>
                <w:rFonts w:ascii="Times New Roman" w:hAnsi="Times New Roman"/>
                <w:sz w:val="24"/>
                <w:szCs w:val="24"/>
              </w:rPr>
            </w:pPr>
            <w:r w:rsidRPr="00B23D94">
              <w:rPr>
                <w:rFonts w:ascii="Times New Roman" w:hAnsi="Times New Roman"/>
                <w:sz w:val="24"/>
                <w:szCs w:val="24"/>
              </w:rPr>
              <w:t>Worksheet data is entered and prepared in accordance with work procedures.</w:t>
            </w:r>
          </w:p>
          <w:p w14:paraId="370E4BFE" w14:textId="77777777" w:rsidR="006C5214" w:rsidRPr="00B23D94" w:rsidRDefault="006C5214" w:rsidP="006C5214">
            <w:pPr>
              <w:numPr>
                <w:ilvl w:val="0"/>
                <w:numId w:val="6"/>
              </w:numPr>
              <w:spacing w:after="0" w:line="360" w:lineRule="auto"/>
              <w:rPr>
                <w:rFonts w:ascii="Times New Roman" w:hAnsi="Times New Roman"/>
                <w:sz w:val="24"/>
                <w:szCs w:val="24"/>
              </w:rPr>
            </w:pPr>
            <w:r w:rsidRPr="00B23D94">
              <w:rPr>
                <w:rFonts w:ascii="Times New Roman" w:hAnsi="Times New Roman"/>
                <w:sz w:val="24"/>
                <w:szCs w:val="24"/>
              </w:rPr>
              <w:t>Worksheet data is built and edited in accordance with workplace procedures.</w:t>
            </w:r>
          </w:p>
          <w:p w14:paraId="3A861A21" w14:textId="77777777" w:rsidR="006C5214" w:rsidRPr="00B23D94" w:rsidRDefault="006C5214" w:rsidP="006C5214">
            <w:pPr>
              <w:numPr>
                <w:ilvl w:val="0"/>
                <w:numId w:val="6"/>
              </w:numPr>
              <w:spacing w:after="0" w:line="360" w:lineRule="auto"/>
              <w:rPr>
                <w:rFonts w:ascii="Times New Roman" w:hAnsi="Times New Roman"/>
                <w:sz w:val="24"/>
                <w:szCs w:val="24"/>
              </w:rPr>
            </w:pPr>
            <w:r w:rsidRPr="00B23D94">
              <w:rPr>
                <w:rFonts w:ascii="Times New Roman" w:hAnsi="Times New Roman"/>
                <w:b/>
                <w:i/>
                <w:sz w:val="24"/>
                <w:szCs w:val="24"/>
              </w:rPr>
              <w:t>Data manipulation</w:t>
            </w:r>
            <w:r w:rsidRPr="00B23D94">
              <w:rPr>
                <w:rFonts w:ascii="Times New Roman" w:hAnsi="Times New Roman"/>
                <w:sz w:val="24"/>
                <w:szCs w:val="24"/>
              </w:rPr>
              <w:t xml:space="preserve"> on a worksheet is undertaken in accordance with work requirements.</w:t>
            </w:r>
          </w:p>
          <w:p w14:paraId="45A52912" w14:textId="77777777" w:rsidR="006C5214" w:rsidRPr="00B23D94" w:rsidRDefault="006C5214" w:rsidP="006C5214">
            <w:pPr>
              <w:numPr>
                <w:ilvl w:val="0"/>
                <w:numId w:val="6"/>
              </w:numPr>
              <w:spacing w:after="0" w:line="360" w:lineRule="auto"/>
              <w:rPr>
                <w:rFonts w:ascii="Times New Roman" w:hAnsi="Times New Roman"/>
                <w:sz w:val="24"/>
                <w:szCs w:val="24"/>
              </w:rPr>
            </w:pPr>
            <w:r w:rsidRPr="00B23D94">
              <w:rPr>
                <w:rFonts w:ascii="Times New Roman" w:hAnsi="Times New Roman"/>
                <w:sz w:val="24"/>
                <w:szCs w:val="24"/>
              </w:rPr>
              <w:t>Worksheets are saved and printed in accordance with job requirements.</w:t>
            </w:r>
          </w:p>
          <w:p w14:paraId="6C258382" w14:textId="77777777" w:rsidR="006C5214" w:rsidRPr="00B23D94" w:rsidRDefault="006C5214" w:rsidP="006C5214">
            <w:pPr>
              <w:numPr>
                <w:ilvl w:val="0"/>
                <w:numId w:val="6"/>
              </w:numPr>
              <w:spacing w:after="0" w:line="360" w:lineRule="auto"/>
              <w:rPr>
                <w:rFonts w:ascii="Times New Roman" w:hAnsi="Times New Roman"/>
                <w:sz w:val="24"/>
                <w:szCs w:val="24"/>
              </w:rPr>
            </w:pPr>
            <w:r w:rsidRPr="00B23D94">
              <w:rPr>
                <w:rFonts w:ascii="Times New Roman" w:hAnsi="Times New Roman"/>
                <w:b/>
                <w:i/>
                <w:sz w:val="24"/>
                <w:szCs w:val="24"/>
              </w:rPr>
              <w:t>Electronic presentation concepts</w:t>
            </w:r>
            <w:r w:rsidRPr="00B23D94">
              <w:rPr>
                <w:rFonts w:ascii="Times New Roman" w:hAnsi="Times New Roman"/>
                <w:i/>
                <w:sz w:val="24"/>
                <w:szCs w:val="24"/>
              </w:rPr>
              <w:t xml:space="preserve"> </w:t>
            </w:r>
            <w:r w:rsidRPr="00B23D94">
              <w:rPr>
                <w:rFonts w:ascii="Times New Roman" w:hAnsi="Times New Roman"/>
                <w:sz w:val="24"/>
                <w:szCs w:val="24"/>
              </w:rPr>
              <w:t>are applied in solving workplace tasks as per job requirements.</w:t>
            </w:r>
          </w:p>
        </w:tc>
      </w:tr>
      <w:tr w:rsidR="006C5214" w:rsidRPr="00B23D94" w14:paraId="0331686A" w14:textId="77777777" w:rsidTr="00351247">
        <w:trPr>
          <w:trHeight w:val="278"/>
        </w:trPr>
        <w:tc>
          <w:tcPr>
            <w:tcW w:w="2687" w:type="dxa"/>
            <w:tcBorders>
              <w:top w:val="single" w:sz="4" w:space="0" w:color="000000"/>
              <w:left w:val="single" w:sz="4" w:space="0" w:color="000000"/>
              <w:bottom w:val="single" w:sz="4" w:space="0" w:color="000000"/>
              <w:right w:val="single" w:sz="4" w:space="0" w:color="000000"/>
            </w:tcBorders>
          </w:tcPr>
          <w:p w14:paraId="1EDE4894" w14:textId="77777777" w:rsidR="006C5214" w:rsidRPr="00B23D94" w:rsidRDefault="006C5214" w:rsidP="006C5214">
            <w:pPr>
              <w:widowControl w:val="0"/>
              <w:numPr>
                <w:ilvl w:val="0"/>
                <w:numId w:val="5"/>
              </w:numPr>
              <w:spacing w:after="0" w:line="360" w:lineRule="auto"/>
              <w:rPr>
                <w:rFonts w:ascii="Times New Roman" w:hAnsi="Times New Roman"/>
                <w:sz w:val="24"/>
                <w:szCs w:val="24"/>
              </w:rPr>
            </w:pPr>
            <w:r w:rsidRPr="00B23D94">
              <w:rPr>
                <w:rFonts w:ascii="Times New Roman" w:hAnsi="Times New Roman"/>
                <w:sz w:val="24"/>
                <w:szCs w:val="24"/>
              </w:rPr>
              <w:t xml:space="preserve">Manage data and information </w:t>
            </w:r>
          </w:p>
        </w:tc>
        <w:tc>
          <w:tcPr>
            <w:tcW w:w="6343" w:type="dxa"/>
            <w:tcBorders>
              <w:top w:val="single" w:sz="4" w:space="0" w:color="000000"/>
              <w:left w:val="single" w:sz="4" w:space="0" w:color="000000"/>
              <w:bottom w:val="single" w:sz="4" w:space="0" w:color="000000"/>
              <w:right w:val="single" w:sz="4" w:space="0" w:color="000000"/>
            </w:tcBorders>
          </w:tcPr>
          <w:p w14:paraId="50930BA3" w14:textId="77777777" w:rsidR="006C5214" w:rsidRPr="00B23D94" w:rsidRDefault="006C5214" w:rsidP="006C5214">
            <w:pPr>
              <w:numPr>
                <w:ilvl w:val="1"/>
                <w:numId w:val="5"/>
              </w:numPr>
              <w:spacing w:after="0" w:line="360" w:lineRule="auto"/>
              <w:rPr>
                <w:rFonts w:ascii="Times New Roman" w:hAnsi="Times New Roman"/>
                <w:sz w:val="24"/>
                <w:szCs w:val="24"/>
              </w:rPr>
            </w:pPr>
            <w:r w:rsidRPr="00B23D94">
              <w:rPr>
                <w:rFonts w:ascii="Times New Roman" w:hAnsi="Times New Roman"/>
                <w:sz w:val="24"/>
                <w:szCs w:val="24"/>
              </w:rPr>
              <w:t xml:space="preserve">Office </w:t>
            </w:r>
            <w:r w:rsidRPr="00B23D94">
              <w:rPr>
                <w:rFonts w:ascii="Times New Roman" w:hAnsi="Times New Roman"/>
                <w:b/>
                <w:i/>
                <w:sz w:val="24"/>
                <w:szCs w:val="24"/>
              </w:rPr>
              <w:t>Internet services</w:t>
            </w:r>
            <w:r w:rsidRPr="00B23D94">
              <w:rPr>
                <w:rFonts w:ascii="Times New Roman" w:hAnsi="Times New Roman"/>
                <w:sz w:val="24"/>
                <w:szCs w:val="24"/>
              </w:rPr>
              <w:t xml:space="preserve"> are identified and applied in accordance with office procedures.</w:t>
            </w:r>
          </w:p>
          <w:p w14:paraId="34325D0F" w14:textId="77777777" w:rsidR="006C5214" w:rsidRPr="00B23D94" w:rsidRDefault="006C5214" w:rsidP="006C5214">
            <w:pPr>
              <w:numPr>
                <w:ilvl w:val="1"/>
                <w:numId w:val="5"/>
              </w:numPr>
              <w:spacing w:after="0" w:line="360" w:lineRule="auto"/>
              <w:rPr>
                <w:rFonts w:ascii="Times New Roman" w:hAnsi="Times New Roman"/>
                <w:sz w:val="24"/>
                <w:szCs w:val="24"/>
              </w:rPr>
            </w:pPr>
            <w:r w:rsidRPr="00B23D94">
              <w:rPr>
                <w:rFonts w:ascii="Times New Roman" w:hAnsi="Times New Roman"/>
                <w:b/>
                <w:i/>
                <w:sz w:val="24"/>
                <w:szCs w:val="24"/>
              </w:rPr>
              <w:t>Internet access applications</w:t>
            </w:r>
            <w:r w:rsidRPr="00B23D94">
              <w:rPr>
                <w:rFonts w:ascii="Times New Roman" w:hAnsi="Times New Roman"/>
                <w:sz w:val="24"/>
                <w:szCs w:val="24"/>
              </w:rPr>
              <w:t xml:space="preserve"> are determined in accordance with office operation procedures.</w:t>
            </w:r>
          </w:p>
          <w:p w14:paraId="0B28D10F" w14:textId="77777777" w:rsidR="006C5214" w:rsidRPr="00B23D94" w:rsidRDefault="006C5214" w:rsidP="006C5214">
            <w:pPr>
              <w:numPr>
                <w:ilvl w:val="1"/>
                <w:numId w:val="5"/>
              </w:numPr>
              <w:spacing w:after="0" w:line="360" w:lineRule="auto"/>
              <w:rPr>
                <w:rFonts w:ascii="Times New Roman" w:hAnsi="Times New Roman"/>
                <w:sz w:val="24"/>
                <w:szCs w:val="24"/>
              </w:rPr>
            </w:pPr>
            <w:r w:rsidRPr="00B23D94">
              <w:rPr>
                <w:rFonts w:ascii="Times New Roman" w:hAnsi="Times New Roman"/>
                <w:sz w:val="24"/>
                <w:szCs w:val="24"/>
              </w:rPr>
              <w:t>Internet search is performed as per job requirements.</w:t>
            </w:r>
          </w:p>
          <w:p w14:paraId="37E8E04D" w14:textId="77777777" w:rsidR="006C5214" w:rsidRPr="00B23D94" w:rsidRDefault="006C5214" w:rsidP="006C5214">
            <w:pPr>
              <w:numPr>
                <w:ilvl w:val="1"/>
                <w:numId w:val="5"/>
              </w:numPr>
              <w:spacing w:after="0" w:line="360" w:lineRule="auto"/>
              <w:rPr>
                <w:rFonts w:ascii="Times New Roman" w:hAnsi="Times New Roman"/>
                <w:sz w:val="24"/>
                <w:szCs w:val="24"/>
              </w:rPr>
            </w:pPr>
            <w:r w:rsidRPr="00B23D94">
              <w:rPr>
                <w:rFonts w:ascii="Times New Roman" w:hAnsi="Times New Roman"/>
                <w:sz w:val="24"/>
                <w:szCs w:val="24"/>
              </w:rPr>
              <w:t>Online digital content is downloaded in accordance with workplace requirements.</w:t>
            </w:r>
          </w:p>
          <w:p w14:paraId="7BF1B81F" w14:textId="77777777" w:rsidR="006C5214" w:rsidRPr="00B23D94" w:rsidRDefault="006C5214" w:rsidP="006C5214">
            <w:pPr>
              <w:numPr>
                <w:ilvl w:val="1"/>
                <w:numId w:val="5"/>
              </w:numPr>
              <w:spacing w:after="0" w:line="360" w:lineRule="auto"/>
              <w:rPr>
                <w:rFonts w:ascii="Times New Roman" w:hAnsi="Times New Roman"/>
                <w:sz w:val="24"/>
                <w:szCs w:val="24"/>
              </w:rPr>
            </w:pPr>
            <w:r w:rsidRPr="00B23D94">
              <w:rPr>
                <w:rFonts w:ascii="Times New Roman" w:hAnsi="Times New Roman"/>
                <w:sz w:val="24"/>
                <w:szCs w:val="24"/>
              </w:rPr>
              <w:t>Digital content is identified and backed up in accordance with workplace procedures.</w:t>
            </w:r>
          </w:p>
        </w:tc>
      </w:tr>
      <w:tr w:rsidR="006C5214" w:rsidRPr="00B23D94" w14:paraId="1FF5C1AE" w14:textId="77777777" w:rsidTr="00351247">
        <w:trPr>
          <w:trHeight w:val="278"/>
        </w:trPr>
        <w:tc>
          <w:tcPr>
            <w:tcW w:w="2687" w:type="dxa"/>
            <w:tcBorders>
              <w:top w:val="single" w:sz="4" w:space="0" w:color="000000"/>
              <w:left w:val="single" w:sz="4" w:space="0" w:color="000000"/>
              <w:bottom w:val="single" w:sz="4" w:space="0" w:color="000000"/>
              <w:right w:val="single" w:sz="4" w:space="0" w:color="000000"/>
            </w:tcBorders>
          </w:tcPr>
          <w:p w14:paraId="197F5465" w14:textId="77777777" w:rsidR="006C5214" w:rsidRPr="00B23D94" w:rsidRDefault="006C5214" w:rsidP="006C5214">
            <w:pPr>
              <w:widowControl w:val="0"/>
              <w:numPr>
                <w:ilvl w:val="0"/>
                <w:numId w:val="5"/>
              </w:numPr>
              <w:spacing w:after="0" w:line="360" w:lineRule="auto"/>
              <w:rPr>
                <w:rFonts w:ascii="Times New Roman" w:hAnsi="Times New Roman"/>
                <w:sz w:val="24"/>
                <w:szCs w:val="24"/>
              </w:rPr>
            </w:pPr>
            <w:r w:rsidRPr="00B23D94">
              <w:rPr>
                <w:rFonts w:ascii="Times New Roman" w:hAnsi="Times New Roman"/>
                <w:sz w:val="24"/>
                <w:szCs w:val="24"/>
              </w:rPr>
              <w:t>Perform online communication and collaboration</w:t>
            </w:r>
          </w:p>
        </w:tc>
        <w:tc>
          <w:tcPr>
            <w:tcW w:w="6343" w:type="dxa"/>
            <w:tcBorders>
              <w:top w:val="single" w:sz="4" w:space="0" w:color="000000"/>
              <w:left w:val="single" w:sz="4" w:space="0" w:color="000000"/>
              <w:bottom w:val="single" w:sz="4" w:space="0" w:color="000000"/>
              <w:right w:val="single" w:sz="4" w:space="0" w:color="000000"/>
            </w:tcBorders>
          </w:tcPr>
          <w:p w14:paraId="44D56EC6" w14:textId="77777777" w:rsidR="006C5214" w:rsidRPr="00B23D94" w:rsidRDefault="006C5214" w:rsidP="006C5214">
            <w:pPr>
              <w:numPr>
                <w:ilvl w:val="1"/>
                <w:numId w:val="5"/>
              </w:numPr>
              <w:spacing w:after="0" w:line="360" w:lineRule="auto"/>
              <w:rPr>
                <w:rFonts w:ascii="Times New Roman" w:hAnsi="Times New Roman"/>
                <w:sz w:val="24"/>
                <w:szCs w:val="24"/>
              </w:rPr>
            </w:pPr>
            <w:r w:rsidRPr="00B23D94">
              <w:rPr>
                <w:rFonts w:ascii="Times New Roman" w:hAnsi="Times New Roman"/>
                <w:sz w:val="24"/>
                <w:szCs w:val="24"/>
              </w:rPr>
              <w:t>Netiquette principles are observed as per work requirements.</w:t>
            </w:r>
          </w:p>
          <w:p w14:paraId="4B0788BB" w14:textId="77777777" w:rsidR="006C5214" w:rsidRPr="00B23D94" w:rsidRDefault="006C5214" w:rsidP="006C5214">
            <w:pPr>
              <w:numPr>
                <w:ilvl w:val="1"/>
                <w:numId w:val="5"/>
              </w:numPr>
              <w:spacing w:after="0" w:line="360" w:lineRule="auto"/>
              <w:rPr>
                <w:rFonts w:ascii="Times New Roman" w:hAnsi="Times New Roman"/>
                <w:sz w:val="24"/>
                <w:szCs w:val="24"/>
              </w:rPr>
            </w:pPr>
            <w:r w:rsidRPr="00B23D94">
              <w:rPr>
                <w:rFonts w:ascii="Times New Roman" w:hAnsi="Times New Roman"/>
                <w:sz w:val="24"/>
                <w:szCs w:val="24"/>
              </w:rPr>
              <w:t>Electronic mail communication is executed in accordance with workplace policy.</w:t>
            </w:r>
          </w:p>
          <w:p w14:paraId="7B154FDD" w14:textId="77777777" w:rsidR="006C5214" w:rsidRPr="00B23D94" w:rsidRDefault="006C5214" w:rsidP="006C5214">
            <w:pPr>
              <w:numPr>
                <w:ilvl w:val="1"/>
                <w:numId w:val="5"/>
              </w:numPr>
              <w:spacing w:after="0" w:line="360" w:lineRule="auto"/>
              <w:rPr>
                <w:rFonts w:ascii="Times New Roman" w:hAnsi="Times New Roman"/>
                <w:sz w:val="24"/>
                <w:szCs w:val="24"/>
              </w:rPr>
            </w:pPr>
            <w:r w:rsidRPr="00B23D94">
              <w:rPr>
                <w:rFonts w:ascii="Times New Roman" w:hAnsi="Times New Roman"/>
                <w:sz w:val="24"/>
                <w:szCs w:val="24"/>
              </w:rPr>
              <w:t>Digital content copyright and licenses are identified and applied according to workplace policies and regulatory requirements.</w:t>
            </w:r>
          </w:p>
          <w:p w14:paraId="7BA5BAA2" w14:textId="77777777" w:rsidR="006C5214" w:rsidRPr="00B23D94" w:rsidRDefault="006C5214" w:rsidP="006C5214">
            <w:pPr>
              <w:numPr>
                <w:ilvl w:val="1"/>
                <w:numId w:val="5"/>
              </w:numPr>
              <w:spacing w:after="0" w:line="360" w:lineRule="auto"/>
              <w:rPr>
                <w:rFonts w:ascii="Times New Roman" w:hAnsi="Times New Roman"/>
                <w:sz w:val="24"/>
                <w:szCs w:val="24"/>
              </w:rPr>
            </w:pPr>
            <w:r w:rsidRPr="00B23D94">
              <w:rPr>
                <w:rFonts w:ascii="Times New Roman" w:hAnsi="Times New Roman"/>
                <w:b/>
                <w:i/>
                <w:sz w:val="24"/>
                <w:szCs w:val="24"/>
              </w:rPr>
              <w:lastRenderedPageBreak/>
              <w:t>Online</w:t>
            </w:r>
            <w:r w:rsidRPr="00B23D94">
              <w:rPr>
                <w:rFonts w:ascii="Times New Roman" w:hAnsi="Times New Roman"/>
                <w:sz w:val="24"/>
                <w:szCs w:val="24"/>
              </w:rPr>
              <w:t xml:space="preserve"> </w:t>
            </w:r>
            <w:r w:rsidRPr="00B23D94">
              <w:rPr>
                <w:rFonts w:ascii="Times New Roman" w:hAnsi="Times New Roman"/>
                <w:b/>
                <w:i/>
                <w:sz w:val="24"/>
                <w:szCs w:val="24"/>
              </w:rPr>
              <w:t>collaboration tools</w:t>
            </w:r>
            <w:r w:rsidRPr="00B23D94">
              <w:rPr>
                <w:rFonts w:ascii="Times New Roman" w:hAnsi="Times New Roman"/>
                <w:sz w:val="24"/>
                <w:szCs w:val="24"/>
              </w:rPr>
              <w:t xml:space="preserve"> are applied in accordance with workplace policies and regulatory requirements.</w:t>
            </w:r>
          </w:p>
        </w:tc>
      </w:tr>
      <w:tr w:rsidR="006C5214" w:rsidRPr="00B23D94" w14:paraId="3E92AD54" w14:textId="77777777" w:rsidTr="00351247">
        <w:trPr>
          <w:trHeight w:val="278"/>
        </w:trPr>
        <w:tc>
          <w:tcPr>
            <w:tcW w:w="2687" w:type="dxa"/>
            <w:tcBorders>
              <w:top w:val="single" w:sz="4" w:space="0" w:color="000000"/>
              <w:left w:val="single" w:sz="4" w:space="0" w:color="000000"/>
              <w:bottom w:val="single" w:sz="4" w:space="0" w:color="000000"/>
              <w:right w:val="single" w:sz="4" w:space="0" w:color="000000"/>
            </w:tcBorders>
          </w:tcPr>
          <w:p w14:paraId="3213E82F" w14:textId="77777777" w:rsidR="006C5214" w:rsidRPr="00B23D94" w:rsidRDefault="006C5214" w:rsidP="006C5214">
            <w:pPr>
              <w:widowControl w:val="0"/>
              <w:numPr>
                <w:ilvl w:val="0"/>
                <w:numId w:val="5"/>
              </w:numPr>
              <w:spacing w:after="0" w:line="360" w:lineRule="auto"/>
              <w:rPr>
                <w:rFonts w:ascii="Times New Roman" w:hAnsi="Times New Roman"/>
                <w:sz w:val="24"/>
                <w:szCs w:val="24"/>
              </w:rPr>
            </w:pPr>
            <w:r w:rsidRPr="00B23D94">
              <w:rPr>
                <w:rFonts w:ascii="Times New Roman" w:hAnsi="Times New Roman"/>
                <w:sz w:val="24"/>
                <w:szCs w:val="24"/>
              </w:rPr>
              <w:lastRenderedPageBreak/>
              <w:t>Apply cyber security skills</w:t>
            </w:r>
          </w:p>
        </w:tc>
        <w:tc>
          <w:tcPr>
            <w:tcW w:w="6343" w:type="dxa"/>
            <w:tcBorders>
              <w:top w:val="single" w:sz="4" w:space="0" w:color="000000"/>
              <w:left w:val="single" w:sz="4" w:space="0" w:color="000000"/>
              <w:bottom w:val="single" w:sz="4" w:space="0" w:color="000000"/>
              <w:right w:val="single" w:sz="4" w:space="0" w:color="000000"/>
            </w:tcBorders>
          </w:tcPr>
          <w:p w14:paraId="40BF20DA" w14:textId="77777777" w:rsidR="006C5214" w:rsidRPr="00B23D94" w:rsidRDefault="006C5214" w:rsidP="006C5214">
            <w:pPr>
              <w:numPr>
                <w:ilvl w:val="1"/>
                <w:numId w:val="5"/>
              </w:numPr>
              <w:spacing w:after="0" w:line="360" w:lineRule="auto"/>
              <w:rPr>
                <w:rFonts w:ascii="Times New Roman" w:hAnsi="Times New Roman"/>
                <w:sz w:val="24"/>
                <w:szCs w:val="24"/>
              </w:rPr>
            </w:pPr>
            <w:r w:rsidRPr="00B23D94">
              <w:rPr>
                <w:rFonts w:ascii="Times New Roman" w:hAnsi="Times New Roman"/>
                <w:b/>
                <w:i/>
                <w:sz w:val="24"/>
                <w:szCs w:val="24"/>
              </w:rPr>
              <w:t xml:space="preserve">Data protection </w:t>
            </w:r>
            <w:r w:rsidRPr="00B23D94">
              <w:rPr>
                <w:rFonts w:ascii="Times New Roman" w:hAnsi="Times New Roman"/>
                <w:sz w:val="24"/>
                <w:szCs w:val="24"/>
              </w:rPr>
              <w:t xml:space="preserve">and </w:t>
            </w:r>
            <w:r w:rsidRPr="00B23D94">
              <w:rPr>
                <w:rFonts w:ascii="Times New Roman" w:hAnsi="Times New Roman"/>
                <w:b/>
                <w:i/>
                <w:sz w:val="24"/>
                <w:szCs w:val="24"/>
              </w:rPr>
              <w:t xml:space="preserve">privacy </w:t>
            </w:r>
            <w:r w:rsidRPr="00B23D94">
              <w:rPr>
                <w:rFonts w:ascii="Times New Roman" w:hAnsi="Times New Roman"/>
                <w:sz w:val="24"/>
                <w:szCs w:val="24"/>
              </w:rPr>
              <w:t>is classified in accordance with workplace policies and regulatory requirements.</w:t>
            </w:r>
          </w:p>
          <w:p w14:paraId="7F5C137F" w14:textId="77777777" w:rsidR="006C5214" w:rsidRPr="00B23D94" w:rsidRDefault="006C5214" w:rsidP="006C5214">
            <w:pPr>
              <w:numPr>
                <w:ilvl w:val="1"/>
                <w:numId w:val="5"/>
              </w:numPr>
              <w:spacing w:after="0" w:line="360" w:lineRule="auto"/>
              <w:rPr>
                <w:rFonts w:ascii="Times New Roman" w:hAnsi="Times New Roman"/>
                <w:sz w:val="24"/>
                <w:szCs w:val="24"/>
              </w:rPr>
            </w:pPr>
            <w:r w:rsidRPr="00B23D94">
              <w:rPr>
                <w:rFonts w:ascii="Times New Roman" w:hAnsi="Times New Roman"/>
                <w:b/>
                <w:i/>
                <w:sz w:val="24"/>
                <w:szCs w:val="24"/>
              </w:rPr>
              <w:t>Internet security threats</w:t>
            </w:r>
            <w:r w:rsidRPr="00B23D94">
              <w:rPr>
                <w:rFonts w:ascii="Times New Roman" w:hAnsi="Times New Roman"/>
                <w:sz w:val="24"/>
                <w:szCs w:val="24"/>
              </w:rPr>
              <w:t xml:space="preserve"> are identified as per workplace policies and regulatory requirements. </w:t>
            </w:r>
          </w:p>
          <w:p w14:paraId="0A64FA35" w14:textId="77777777" w:rsidR="006C5214" w:rsidRPr="00B23D94" w:rsidRDefault="006C5214" w:rsidP="006C5214">
            <w:pPr>
              <w:numPr>
                <w:ilvl w:val="1"/>
                <w:numId w:val="5"/>
              </w:numPr>
              <w:spacing w:after="0" w:line="360" w:lineRule="auto"/>
              <w:rPr>
                <w:rFonts w:ascii="Times New Roman" w:hAnsi="Times New Roman"/>
                <w:sz w:val="24"/>
                <w:szCs w:val="24"/>
              </w:rPr>
            </w:pPr>
            <w:r w:rsidRPr="00B23D94">
              <w:rPr>
                <w:rFonts w:ascii="Times New Roman" w:hAnsi="Times New Roman"/>
                <w:sz w:val="24"/>
                <w:szCs w:val="24"/>
              </w:rPr>
              <w:t>Computer threats and crimes are detected in accordance to Information Management security guidelines</w:t>
            </w:r>
          </w:p>
          <w:p w14:paraId="5EDF7B86" w14:textId="77777777" w:rsidR="006C5214" w:rsidRPr="00B23D94" w:rsidRDefault="006C5214" w:rsidP="006C5214">
            <w:pPr>
              <w:numPr>
                <w:ilvl w:val="1"/>
                <w:numId w:val="5"/>
              </w:numPr>
              <w:spacing w:after="0" w:line="360" w:lineRule="auto"/>
              <w:rPr>
                <w:rFonts w:ascii="Times New Roman" w:hAnsi="Times New Roman"/>
                <w:sz w:val="24"/>
                <w:szCs w:val="24"/>
              </w:rPr>
            </w:pPr>
            <w:r w:rsidRPr="00B23D94">
              <w:rPr>
                <w:rFonts w:ascii="Times New Roman" w:hAnsi="Times New Roman"/>
                <w:b/>
                <w:i/>
                <w:sz w:val="24"/>
                <w:szCs w:val="24"/>
              </w:rPr>
              <w:t>Cyber security control measures</w:t>
            </w:r>
            <w:r w:rsidRPr="00B23D94">
              <w:rPr>
                <w:rFonts w:ascii="Times New Roman" w:hAnsi="Times New Roman"/>
                <w:sz w:val="24"/>
                <w:szCs w:val="24"/>
              </w:rPr>
              <w:t xml:space="preserve"> are applied in accordance with workplace policies and regulatory requirements.</w:t>
            </w:r>
          </w:p>
        </w:tc>
      </w:tr>
      <w:tr w:rsidR="006C5214" w:rsidRPr="00B23D94" w14:paraId="5CDCBEED" w14:textId="77777777" w:rsidTr="00351247">
        <w:trPr>
          <w:trHeight w:val="278"/>
        </w:trPr>
        <w:tc>
          <w:tcPr>
            <w:tcW w:w="2687" w:type="dxa"/>
            <w:tcBorders>
              <w:top w:val="single" w:sz="4" w:space="0" w:color="000000"/>
              <w:left w:val="single" w:sz="4" w:space="0" w:color="000000"/>
              <w:bottom w:val="single" w:sz="4" w:space="0" w:color="000000"/>
              <w:right w:val="single" w:sz="4" w:space="0" w:color="000000"/>
            </w:tcBorders>
          </w:tcPr>
          <w:p w14:paraId="1C104DB4" w14:textId="77777777" w:rsidR="006C5214" w:rsidRPr="00B23D94" w:rsidRDefault="006C5214" w:rsidP="006C5214">
            <w:pPr>
              <w:widowControl w:val="0"/>
              <w:numPr>
                <w:ilvl w:val="0"/>
                <w:numId w:val="5"/>
              </w:numPr>
              <w:spacing w:after="0" w:line="360" w:lineRule="auto"/>
              <w:rPr>
                <w:rFonts w:ascii="Times New Roman" w:hAnsi="Times New Roman"/>
                <w:sz w:val="24"/>
                <w:szCs w:val="24"/>
              </w:rPr>
            </w:pPr>
            <w:r w:rsidRPr="00B23D94">
              <w:rPr>
                <w:rFonts w:ascii="Times New Roman" w:hAnsi="Times New Roman"/>
                <w:sz w:val="24"/>
                <w:szCs w:val="24"/>
              </w:rPr>
              <w:t xml:space="preserve">Perform online jobs </w:t>
            </w:r>
          </w:p>
        </w:tc>
        <w:tc>
          <w:tcPr>
            <w:tcW w:w="6343" w:type="dxa"/>
            <w:tcBorders>
              <w:top w:val="single" w:sz="4" w:space="0" w:color="000000"/>
              <w:left w:val="single" w:sz="4" w:space="0" w:color="000000"/>
              <w:bottom w:val="single" w:sz="4" w:space="0" w:color="000000"/>
              <w:right w:val="single" w:sz="4" w:space="0" w:color="000000"/>
            </w:tcBorders>
          </w:tcPr>
          <w:p w14:paraId="3881B23B" w14:textId="77777777" w:rsidR="006C5214" w:rsidRPr="00B23D94" w:rsidRDefault="006C5214" w:rsidP="006C5214">
            <w:pPr>
              <w:numPr>
                <w:ilvl w:val="1"/>
                <w:numId w:val="5"/>
              </w:numPr>
              <w:spacing w:after="0" w:line="360" w:lineRule="auto"/>
              <w:rPr>
                <w:rFonts w:ascii="Times New Roman" w:hAnsi="Times New Roman"/>
                <w:sz w:val="24"/>
                <w:szCs w:val="24"/>
              </w:rPr>
            </w:pPr>
            <w:r w:rsidRPr="00B23D94">
              <w:rPr>
                <w:rFonts w:ascii="Times New Roman" w:hAnsi="Times New Roman"/>
                <w:b/>
                <w:i/>
                <w:sz w:val="24"/>
                <w:szCs w:val="24"/>
              </w:rPr>
              <w:t>Online job platforms</w:t>
            </w:r>
            <w:r w:rsidRPr="00B23D94">
              <w:rPr>
                <w:rFonts w:ascii="Times New Roman" w:hAnsi="Times New Roman"/>
                <w:sz w:val="24"/>
                <w:szCs w:val="24"/>
              </w:rPr>
              <w:t xml:space="preserve"> are identified as per the job requirements.</w:t>
            </w:r>
          </w:p>
          <w:p w14:paraId="629F51FB" w14:textId="77777777" w:rsidR="006C5214" w:rsidRPr="00B23D94" w:rsidRDefault="006C5214" w:rsidP="006C5214">
            <w:pPr>
              <w:numPr>
                <w:ilvl w:val="1"/>
                <w:numId w:val="5"/>
              </w:numPr>
              <w:spacing w:after="0" w:line="360" w:lineRule="auto"/>
              <w:rPr>
                <w:rFonts w:ascii="Times New Roman" w:hAnsi="Times New Roman"/>
                <w:sz w:val="24"/>
                <w:szCs w:val="24"/>
              </w:rPr>
            </w:pPr>
            <w:r w:rsidRPr="00B23D94">
              <w:rPr>
                <w:rFonts w:ascii="Times New Roman" w:hAnsi="Times New Roman"/>
                <w:sz w:val="24"/>
                <w:szCs w:val="24"/>
              </w:rPr>
              <w:t>Online accounts and profiles are created in accordance with the work requirements.</w:t>
            </w:r>
          </w:p>
          <w:p w14:paraId="1518EE24" w14:textId="77777777" w:rsidR="006C5214" w:rsidRPr="00B23D94" w:rsidRDefault="006C5214" w:rsidP="006C5214">
            <w:pPr>
              <w:numPr>
                <w:ilvl w:val="1"/>
                <w:numId w:val="5"/>
              </w:numPr>
              <w:spacing w:after="0" w:line="360" w:lineRule="auto"/>
              <w:rPr>
                <w:rFonts w:ascii="Times New Roman" w:hAnsi="Times New Roman"/>
                <w:sz w:val="24"/>
                <w:szCs w:val="24"/>
              </w:rPr>
            </w:pPr>
            <w:r w:rsidRPr="00B23D94">
              <w:rPr>
                <w:rFonts w:ascii="Times New Roman" w:hAnsi="Times New Roman"/>
                <w:sz w:val="24"/>
                <w:szCs w:val="24"/>
              </w:rPr>
              <w:t>Online jobs are identified according to the bidder’s skillset.</w:t>
            </w:r>
          </w:p>
          <w:p w14:paraId="78749A64" w14:textId="77777777" w:rsidR="006C5214" w:rsidRPr="00B23D94" w:rsidRDefault="006C5214" w:rsidP="006C5214">
            <w:pPr>
              <w:numPr>
                <w:ilvl w:val="1"/>
                <w:numId w:val="5"/>
              </w:numPr>
              <w:spacing w:after="0" w:line="360" w:lineRule="auto"/>
              <w:rPr>
                <w:rFonts w:ascii="Times New Roman" w:hAnsi="Times New Roman"/>
                <w:sz w:val="24"/>
                <w:szCs w:val="24"/>
              </w:rPr>
            </w:pPr>
            <w:r w:rsidRPr="00B23D94">
              <w:rPr>
                <w:rFonts w:ascii="Times New Roman" w:hAnsi="Times New Roman"/>
                <w:sz w:val="24"/>
                <w:szCs w:val="24"/>
              </w:rPr>
              <w:t xml:space="preserve">Online digital identity is managed according to industry best practices.  </w:t>
            </w:r>
          </w:p>
          <w:p w14:paraId="2C53DAD3" w14:textId="77777777" w:rsidR="006C5214" w:rsidRPr="00B23D94" w:rsidRDefault="006C5214" w:rsidP="006C5214">
            <w:pPr>
              <w:numPr>
                <w:ilvl w:val="1"/>
                <w:numId w:val="5"/>
              </w:numPr>
              <w:spacing w:after="0" w:line="360" w:lineRule="auto"/>
              <w:rPr>
                <w:rFonts w:ascii="Times New Roman" w:hAnsi="Times New Roman"/>
                <w:sz w:val="24"/>
                <w:szCs w:val="24"/>
              </w:rPr>
            </w:pPr>
            <w:r w:rsidRPr="00B23D94">
              <w:rPr>
                <w:rFonts w:ascii="Times New Roman" w:hAnsi="Times New Roman"/>
                <w:sz w:val="24"/>
                <w:szCs w:val="24"/>
              </w:rPr>
              <w:t>Online job bidding is done as per the specific job requirements.</w:t>
            </w:r>
          </w:p>
          <w:p w14:paraId="27FEAB18" w14:textId="77777777" w:rsidR="006C5214" w:rsidRPr="00B23D94" w:rsidRDefault="006C5214" w:rsidP="006C5214">
            <w:pPr>
              <w:numPr>
                <w:ilvl w:val="1"/>
                <w:numId w:val="5"/>
              </w:numPr>
              <w:spacing w:after="0" w:line="360" w:lineRule="auto"/>
              <w:rPr>
                <w:rFonts w:ascii="Times New Roman" w:hAnsi="Times New Roman"/>
                <w:sz w:val="24"/>
                <w:szCs w:val="24"/>
              </w:rPr>
            </w:pPr>
            <w:r w:rsidRPr="00B23D94">
              <w:rPr>
                <w:rFonts w:ascii="Times New Roman" w:hAnsi="Times New Roman"/>
                <w:sz w:val="24"/>
                <w:szCs w:val="24"/>
              </w:rPr>
              <w:t>Online tasks are executed according to the job requirements.</w:t>
            </w:r>
          </w:p>
          <w:p w14:paraId="6FF67468" w14:textId="77777777" w:rsidR="006C5214" w:rsidRPr="00B23D94" w:rsidRDefault="006C5214" w:rsidP="006C5214">
            <w:pPr>
              <w:numPr>
                <w:ilvl w:val="1"/>
                <w:numId w:val="5"/>
              </w:numPr>
              <w:spacing w:after="0" w:line="360" w:lineRule="auto"/>
              <w:rPr>
                <w:rFonts w:ascii="Times New Roman" w:hAnsi="Times New Roman"/>
                <w:sz w:val="24"/>
                <w:szCs w:val="24"/>
              </w:rPr>
            </w:pPr>
            <w:r w:rsidRPr="00B23D94">
              <w:rPr>
                <w:rFonts w:ascii="Times New Roman" w:hAnsi="Times New Roman"/>
                <w:sz w:val="24"/>
                <w:szCs w:val="24"/>
              </w:rPr>
              <w:t>Personal online payment account is managed in accordance with financial regulations.</w:t>
            </w:r>
          </w:p>
        </w:tc>
      </w:tr>
      <w:tr w:rsidR="006C5214" w:rsidRPr="00B23D94" w14:paraId="211C5BF1" w14:textId="77777777" w:rsidTr="00351247">
        <w:trPr>
          <w:trHeight w:val="278"/>
        </w:trPr>
        <w:tc>
          <w:tcPr>
            <w:tcW w:w="2687" w:type="dxa"/>
            <w:tcBorders>
              <w:top w:val="single" w:sz="4" w:space="0" w:color="000000"/>
              <w:left w:val="single" w:sz="4" w:space="0" w:color="000000"/>
              <w:bottom w:val="single" w:sz="4" w:space="0" w:color="000000"/>
              <w:right w:val="single" w:sz="4" w:space="0" w:color="000000"/>
            </w:tcBorders>
          </w:tcPr>
          <w:p w14:paraId="1B9581C3" w14:textId="77777777" w:rsidR="006C5214" w:rsidRPr="00B23D94" w:rsidRDefault="006C5214" w:rsidP="006C5214">
            <w:pPr>
              <w:widowControl w:val="0"/>
              <w:numPr>
                <w:ilvl w:val="0"/>
                <w:numId w:val="5"/>
              </w:numPr>
              <w:spacing w:after="0" w:line="360" w:lineRule="auto"/>
              <w:rPr>
                <w:rFonts w:ascii="Times New Roman" w:hAnsi="Times New Roman"/>
                <w:sz w:val="24"/>
                <w:szCs w:val="24"/>
              </w:rPr>
            </w:pPr>
            <w:r w:rsidRPr="00B23D94">
              <w:rPr>
                <w:rFonts w:ascii="Times New Roman" w:hAnsi="Times New Roman"/>
                <w:sz w:val="24"/>
                <w:szCs w:val="24"/>
              </w:rPr>
              <w:t>Apply job entry techniques</w:t>
            </w:r>
          </w:p>
        </w:tc>
        <w:tc>
          <w:tcPr>
            <w:tcW w:w="6343" w:type="dxa"/>
            <w:tcBorders>
              <w:top w:val="single" w:sz="4" w:space="0" w:color="000000"/>
              <w:left w:val="single" w:sz="4" w:space="0" w:color="000000"/>
              <w:bottom w:val="single" w:sz="4" w:space="0" w:color="000000"/>
              <w:right w:val="single" w:sz="4" w:space="0" w:color="000000"/>
            </w:tcBorders>
          </w:tcPr>
          <w:p w14:paraId="519FCC63" w14:textId="77777777" w:rsidR="006C5214" w:rsidRPr="00B23D94" w:rsidRDefault="006C5214" w:rsidP="006C5214">
            <w:pPr>
              <w:numPr>
                <w:ilvl w:val="1"/>
                <w:numId w:val="7"/>
              </w:numPr>
              <w:spacing w:after="0" w:line="360" w:lineRule="auto"/>
              <w:rPr>
                <w:rFonts w:ascii="Times New Roman" w:hAnsi="Times New Roman"/>
                <w:sz w:val="24"/>
                <w:szCs w:val="24"/>
              </w:rPr>
            </w:pPr>
            <w:r w:rsidRPr="00B23D94">
              <w:rPr>
                <w:rFonts w:ascii="Times New Roman" w:hAnsi="Times New Roman"/>
                <w:b/>
                <w:i/>
                <w:sz w:val="24"/>
                <w:szCs w:val="24"/>
              </w:rPr>
              <w:t xml:space="preserve">Job opportunities </w:t>
            </w:r>
            <w:r w:rsidRPr="00B23D94">
              <w:rPr>
                <w:rFonts w:ascii="Times New Roman" w:hAnsi="Times New Roman"/>
                <w:sz w:val="24"/>
                <w:szCs w:val="24"/>
              </w:rPr>
              <w:t xml:space="preserve">are sought based on competencies. </w:t>
            </w:r>
          </w:p>
          <w:p w14:paraId="7A70D4CB" w14:textId="77777777" w:rsidR="006C5214" w:rsidRPr="00B23D94" w:rsidRDefault="006C5214" w:rsidP="006C5214">
            <w:pPr>
              <w:numPr>
                <w:ilvl w:val="1"/>
                <w:numId w:val="7"/>
              </w:numPr>
              <w:spacing w:after="0" w:line="360" w:lineRule="auto"/>
              <w:rPr>
                <w:rFonts w:ascii="Times New Roman" w:hAnsi="Times New Roman"/>
                <w:sz w:val="24"/>
                <w:szCs w:val="24"/>
              </w:rPr>
            </w:pPr>
            <w:r w:rsidRPr="00B23D94">
              <w:rPr>
                <w:rFonts w:ascii="Times New Roman" w:hAnsi="Times New Roman"/>
                <w:sz w:val="24"/>
                <w:szCs w:val="24"/>
              </w:rPr>
              <w:t xml:space="preserve">A winning resume/CV is developed as per job advertisement. </w:t>
            </w:r>
          </w:p>
          <w:p w14:paraId="55A05FFD" w14:textId="77777777" w:rsidR="006C5214" w:rsidRPr="00B23D94" w:rsidRDefault="006C5214" w:rsidP="006C5214">
            <w:pPr>
              <w:numPr>
                <w:ilvl w:val="1"/>
                <w:numId w:val="7"/>
              </w:numPr>
              <w:spacing w:after="0" w:line="360" w:lineRule="auto"/>
              <w:rPr>
                <w:rFonts w:ascii="Times New Roman" w:hAnsi="Times New Roman"/>
                <w:sz w:val="24"/>
                <w:szCs w:val="24"/>
              </w:rPr>
            </w:pPr>
            <w:r w:rsidRPr="00B23D94">
              <w:rPr>
                <w:rFonts w:ascii="Times New Roman" w:hAnsi="Times New Roman"/>
                <w:b/>
                <w:i/>
                <w:sz w:val="24"/>
                <w:szCs w:val="24"/>
              </w:rPr>
              <w:t xml:space="preserve"> </w:t>
            </w:r>
            <w:r w:rsidRPr="00B23D94">
              <w:rPr>
                <w:rFonts w:ascii="Times New Roman" w:hAnsi="Times New Roman"/>
                <w:sz w:val="24"/>
                <w:szCs w:val="24"/>
              </w:rPr>
              <w:t xml:space="preserve">An application/cover letter is developed based on the job advertisement. </w:t>
            </w:r>
          </w:p>
          <w:p w14:paraId="048F4AA6" w14:textId="77777777" w:rsidR="006C5214" w:rsidRPr="00B23D94" w:rsidRDefault="006C5214" w:rsidP="006C5214">
            <w:pPr>
              <w:numPr>
                <w:ilvl w:val="1"/>
                <w:numId w:val="7"/>
              </w:numPr>
              <w:spacing w:after="0" w:line="360" w:lineRule="auto"/>
              <w:rPr>
                <w:rFonts w:ascii="Times New Roman" w:hAnsi="Times New Roman"/>
                <w:sz w:val="24"/>
                <w:szCs w:val="24"/>
              </w:rPr>
            </w:pPr>
            <w:r w:rsidRPr="00B23D94">
              <w:rPr>
                <w:rFonts w:ascii="Times New Roman" w:hAnsi="Times New Roman"/>
                <w:b/>
                <w:i/>
                <w:sz w:val="24"/>
                <w:szCs w:val="24"/>
              </w:rPr>
              <w:lastRenderedPageBreak/>
              <w:t xml:space="preserve"> Certificates and testimonials</w:t>
            </w:r>
            <w:r w:rsidRPr="00B23D94">
              <w:rPr>
                <w:rFonts w:ascii="Times New Roman" w:hAnsi="Times New Roman"/>
                <w:sz w:val="24"/>
                <w:szCs w:val="24"/>
              </w:rPr>
              <w:t xml:space="preserve"> are organized as per resume.</w:t>
            </w:r>
          </w:p>
          <w:p w14:paraId="082F7EB3" w14:textId="77777777" w:rsidR="006C5214" w:rsidRPr="00B23D94" w:rsidRDefault="006C5214" w:rsidP="006C5214">
            <w:pPr>
              <w:numPr>
                <w:ilvl w:val="1"/>
                <w:numId w:val="7"/>
              </w:numPr>
              <w:spacing w:after="0" w:line="360" w:lineRule="auto"/>
              <w:rPr>
                <w:rFonts w:ascii="Times New Roman" w:hAnsi="Times New Roman"/>
                <w:sz w:val="24"/>
                <w:szCs w:val="24"/>
              </w:rPr>
            </w:pPr>
            <w:r w:rsidRPr="00B23D94">
              <w:rPr>
                <w:rFonts w:ascii="Times New Roman" w:hAnsi="Times New Roman"/>
                <w:b/>
                <w:i/>
                <w:sz w:val="24"/>
                <w:szCs w:val="24"/>
              </w:rPr>
              <w:t>Interview skills</w:t>
            </w:r>
            <w:r w:rsidRPr="00B23D94">
              <w:rPr>
                <w:rFonts w:ascii="Times New Roman" w:hAnsi="Times New Roman"/>
                <w:sz w:val="24"/>
                <w:szCs w:val="24"/>
              </w:rPr>
              <w:t xml:space="preserve"> are demonstrated as per job advertisement. </w:t>
            </w:r>
          </w:p>
        </w:tc>
      </w:tr>
    </w:tbl>
    <w:p w14:paraId="0F7010A4" w14:textId="77777777" w:rsidR="006C5214" w:rsidRPr="00B23D94" w:rsidRDefault="006C5214" w:rsidP="006C5214">
      <w:pPr>
        <w:spacing w:after="0" w:line="360" w:lineRule="auto"/>
        <w:rPr>
          <w:rFonts w:ascii="Times New Roman" w:hAnsi="Times New Roman"/>
          <w:b/>
          <w:sz w:val="24"/>
          <w:szCs w:val="24"/>
        </w:rPr>
      </w:pPr>
    </w:p>
    <w:p w14:paraId="593B0BE3" w14:textId="77777777" w:rsidR="006C5214" w:rsidRPr="00B23D94" w:rsidRDefault="006C5214" w:rsidP="006C5214">
      <w:pPr>
        <w:spacing w:after="0" w:line="360" w:lineRule="auto"/>
        <w:rPr>
          <w:rFonts w:ascii="Times New Roman" w:hAnsi="Times New Roman"/>
          <w:b/>
          <w:sz w:val="24"/>
          <w:szCs w:val="24"/>
        </w:rPr>
      </w:pPr>
      <w:r w:rsidRPr="00B23D94">
        <w:rPr>
          <w:rFonts w:ascii="Times New Roman" w:hAnsi="Times New Roman"/>
          <w:b/>
          <w:sz w:val="24"/>
          <w:szCs w:val="24"/>
        </w:rPr>
        <w:t xml:space="preserve">RANGE </w:t>
      </w:r>
    </w:p>
    <w:p w14:paraId="4943F907" w14:textId="77777777" w:rsidR="006C5214" w:rsidRPr="00B23D94" w:rsidRDefault="006C5214" w:rsidP="006C5214">
      <w:pPr>
        <w:spacing w:after="0" w:line="360" w:lineRule="auto"/>
        <w:jc w:val="both"/>
        <w:rPr>
          <w:rFonts w:ascii="Times New Roman" w:hAnsi="Times New Roman"/>
          <w:sz w:val="24"/>
          <w:szCs w:val="24"/>
        </w:rPr>
      </w:pPr>
      <w:r w:rsidRPr="00B23D94">
        <w:rPr>
          <w:rFonts w:ascii="Times New Roman" w:hAnsi="Times New Roman"/>
          <w:sz w:val="24"/>
          <w:szCs w:val="24"/>
        </w:rPr>
        <w:t>This section provides a work environment and conditions to which the performance criteria apply. It allows for a different work environment and situations that will affect performance.</w:t>
      </w:r>
    </w:p>
    <w:tbl>
      <w:tblPr>
        <w:tblW w:w="9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50"/>
        <w:gridCol w:w="5425"/>
      </w:tblGrid>
      <w:tr w:rsidR="006C5214" w:rsidRPr="00B23D94" w14:paraId="1CFB6926" w14:textId="77777777" w:rsidTr="00351247">
        <w:trPr>
          <w:tblHeader/>
        </w:trPr>
        <w:tc>
          <w:tcPr>
            <w:tcW w:w="3650" w:type="dxa"/>
            <w:tcBorders>
              <w:top w:val="single" w:sz="4" w:space="0" w:color="000000"/>
              <w:left w:val="single" w:sz="4" w:space="0" w:color="000000"/>
              <w:bottom w:val="single" w:sz="4" w:space="0" w:color="000000"/>
              <w:right w:val="single" w:sz="4" w:space="0" w:color="000000"/>
            </w:tcBorders>
          </w:tcPr>
          <w:p w14:paraId="4FB55B28" w14:textId="77777777" w:rsidR="006C5214" w:rsidRPr="00B23D94" w:rsidRDefault="006C5214" w:rsidP="00351247">
            <w:pPr>
              <w:spacing w:after="0" w:line="360" w:lineRule="auto"/>
              <w:rPr>
                <w:rFonts w:ascii="Times New Roman" w:hAnsi="Times New Roman"/>
                <w:b/>
                <w:sz w:val="24"/>
                <w:szCs w:val="24"/>
              </w:rPr>
            </w:pPr>
            <w:r w:rsidRPr="00B23D94">
              <w:rPr>
                <w:rFonts w:ascii="Times New Roman" w:hAnsi="Times New Roman"/>
                <w:b/>
                <w:sz w:val="24"/>
                <w:szCs w:val="24"/>
              </w:rPr>
              <w:t xml:space="preserve">Variable </w:t>
            </w:r>
          </w:p>
        </w:tc>
        <w:tc>
          <w:tcPr>
            <w:tcW w:w="5425" w:type="dxa"/>
            <w:tcBorders>
              <w:top w:val="single" w:sz="4" w:space="0" w:color="000000"/>
              <w:left w:val="single" w:sz="4" w:space="0" w:color="000000"/>
              <w:bottom w:val="single" w:sz="4" w:space="0" w:color="000000"/>
              <w:right w:val="single" w:sz="4" w:space="0" w:color="000000"/>
            </w:tcBorders>
          </w:tcPr>
          <w:p w14:paraId="7B76F0A8" w14:textId="77777777" w:rsidR="006C5214" w:rsidRPr="00B23D94" w:rsidRDefault="006C5214" w:rsidP="00351247">
            <w:pPr>
              <w:spacing w:after="0" w:line="360" w:lineRule="auto"/>
              <w:rPr>
                <w:rFonts w:ascii="Times New Roman" w:hAnsi="Times New Roman"/>
                <w:b/>
                <w:sz w:val="24"/>
                <w:szCs w:val="24"/>
              </w:rPr>
            </w:pPr>
            <w:r w:rsidRPr="00B23D94">
              <w:rPr>
                <w:rFonts w:ascii="Times New Roman" w:hAnsi="Times New Roman"/>
                <w:b/>
                <w:sz w:val="24"/>
                <w:szCs w:val="24"/>
              </w:rPr>
              <w:t xml:space="preserve">Range </w:t>
            </w:r>
          </w:p>
        </w:tc>
      </w:tr>
      <w:tr w:rsidR="006C5214" w:rsidRPr="00B23D94" w14:paraId="287ECD05" w14:textId="77777777" w:rsidTr="00351247">
        <w:trPr>
          <w:trHeight w:val="1200"/>
        </w:trPr>
        <w:tc>
          <w:tcPr>
            <w:tcW w:w="3650" w:type="dxa"/>
            <w:tcBorders>
              <w:top w:val="single" w:sz="4" w:space="0" w:color="000000"/>
              <w:left w:val="single" w:sz="4" w:space="0" w:color="000000"/>
              <w:bottom w:val="single" w:sz="4" w:space="0" w:color="000000"/>
              <w:right w:val="single" w:sz="4" w:space="0" w:color="000000"/>
            </w:tcBorders>
          </w:tcPr>
          <w:p w14:paraId="73FDA40E" w14:textId="77777777" w:rsidR="006C5214" w:rsidRPr="00B23D94" w:rsidRDefault="006C5214" w:rsidP="006C5214">
            <w:pPr>
              <w:numPr>
                <w:ilvl w:val="0"/>
                <w:numId w:val="8"/>
              </w:numPr>
              <w:spacing w:after="0" w:line="360" w:lineRule="auto"/>
              <w:rPr>
                <w:rFonts w:ascii="Times New Roman" w:hAnsi="Times New Roman"/>
                <w:sz w:val="24"/>
                <w:szCs w:val="24"/>
              </w:rPr>
            </w:pPr>
            <w:r w:rsidRPr="00B23D94">
              <w:rPr>
                <w:rFonts w:ascii="Times New Roman" w:hAnsi="Times New Roman"/>
                <w:sz w:val="24"/>
                <w:szCs w:val="24"/>
              </w:rPr>
              <w:t>Computer devices may include but are not limited to:</w:t>
            </w:r>
          </w:p>
        </w:tc>
        <w:tc>
          <w:tcPr>
            <w:tcW w:w="5425" w:type="dxa"/>
            <w:tcBorders>
              <w:top w:val="single" w:sz="4" w:space="0" w:color="000000"/>
              <w:left w:val="single" w:sz="4" w:space="0" w:color="000000"/>
              <w:bottom w:val="single" w:sz="4" w:space="0" w:color="000000"/>
              <w:right w:val="single" w:sz="4" w:space="0" w:color="000000"/>
            </w:tcBorders>
          </w:tcPr>
          <w:p w14:paraId="648B9157"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Desktops</w:t>
            </w:r>
          </w:p>
          <w:p w14:paraId="595391F1"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Laptops</w:t>
            </w:r>
          </w:p>
          <w:p w14:paraId="7612B47F"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Smartphones</w:t>
            </w:r>
          </w:p>
          <w:p w14:paraId="46A36632"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Tablets</w:t>
            </w:r>
          </w:p>
          <w:p w14:paraId="059461F6"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Smart watches</w:t>
            </w:r>
          </w:p>
        </w:tc>
      </w:tr>
      <w:tr w:rsidR="006C5214" w:rsidRPr="00B23D94" w14:paraId="183049F9" w14:textId="77777777" w:rsidTr="00351247">
        <w:trPr>
          <w:trHeight w:val="1952"/>
        </w:trPr>
        <w:tc>
          <w:tcPr>
            <w:tcW w:w="3650" w:type="dxa"/>
            <w:tcBorders>
              <w:top w:val="single" w:sz="4" w:space="0" w:color="000000"/>
              <w:left w:val="single" w:sz="4" w:space="0" w:color="000000"/>
              <w:bottom w:val="single" w:sz="4" w:space="0" w:color="000000"/>
              <w:right w:val="single" w:sz="4" w:space="0" w:color="000000"/>
            </w:tcBorders>
          </w:tcPr>
          <w:p w14:paraId="238C0A91" w14:textId="77777777" w:rsidR="006C5214" w:rsidRPr="00B23D94" w:rsidRDefault="006C5214" w:rsidP="006C5214">
            <w:pPr>
              <w:numPr>
                <w:ilvl w:val="0"/>
                <w:numId w:val="8"/>
              </w:numPr>
              <w:spacing w:after="0" w:line="360" w:lineRule="auto"/>
              <w:rPr>
                <w:rFonts w:ascii="Times New Roman" w:hAnsi="Times New Roman"/>
                <w:sz w:val="24"/>
                <w:szCs w:val="24"/>
              </w:rPr>
            </w:pPr>
            <w:r w:rsidRPr="00B23D94">
              <w:rPr>
                <w:rFonts w:ascii="Times New Roman" w:hAnsi="Times New Roman"/>
                <w:sz w:val="24"/>
                <w:szCs w:val="24"/>
              </w:rPr>
              <w:t>Computer hardware may include but are not limited to:</w:t>
            </w:r>
          </w:p>
        </w:tc>
        <w:tc>
          <w:tcPr>
            <w:tcW w:w="5425" w:type="dxa"/>
            <w:tcBorders>
              <w:top w:val="single" w:sz="4" w:space="0" w:color="000000"/>
              <w:left w:val="single" w:sz="4" w:space="0" w:color="000000"/>
              <w:bottom w:val="single" w:sz="4" w:space="0" w:color="000000"/>
              <w:right w:val="single" w:sz="4" w:space="0" w:color="000000"/>
            </w:tcBorders>
          </w:tcPr>
          <w:p w14:paraId="4E7E16AB"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 xml:space="preserve">The System Unit E.g. Motherboard, CPU, casing, </w:t>
            </w:r>
          </w:p>
          <w:p w14:paraId="56388E96"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Input Devices e.g. pointing, keying, scanning, voice/speech recognition, direct data capture devices.</w:t>
            </w:r>
          </w:p>
          <w:p w14:paraId="52C302FB"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 xml:space="preserve">Output Devices e.g. hardcopy output and softcopy output </w:t>
            </w:r>
          </w:p>
          <w:p w14:paraId="1E564601"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Storage Devices e.g. main memory e.g. RAM, secondary storage (Solid state devices, Hard Drives, CDs &amp; DVDs, Memory cards, Flash drives</w:t>
            </w:r>
          </w:p>
          <w:p w14:paraId="6EC860A3"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Computer Ports e.g. HDMI, DVI, VGA, USB type C etc.</w:t>
            </w:r>
          </w:p>
        </w:tc>
      </w:tr>
      <w:tr w:rsidR="006C5214" w:rsidRPr="00B23D94" w14:paraId="08E906BD" w14:textId="77777777" w:rsidTr="00351247">
        <w:trPr>
          <w:trHeight w:val="70"/>
        </w:trPr>
        <w:tc>
          <w:tcPr>
            <w:tcW w:w="3650" w:type="dxa"/>
            <w:tcBorders>
              <w:top w:val="single" w:sz="4" w:space="0" w:color="000000"/>
              <w:left w:val="single" w:sz="4" w:space="0" w:color="000000"/>
              <w:bottom w:val="single" w:sz="4" w:space="0" w:color="000000"/>
              <w:right w:val="single" w:sz="4" w:space="0" w:color="000000"/>
            </w:tcBorders>
          </w:tcPr>
          <w:p w14:paraId="0F929992" w14:textId="77777777" w:rsidR="006C5214" w:rsidRPr="00B23D94" w:rsidRDefault="006C5214" w:rsidP="006C5214">
            <w:pPr>
              <w:numPr>
                <w:ilvl w:val="0"/>
                <w:numId w:val="8"/>
              </w:numPr>
              <w:spacing w:after="0" w:line="360" w:lineRule="auto"/>
              <w:rPr>
                <w:rFonts w:ascii="Times New Roman" w:hAnsi="Times New Roman"/>
                <w:sz w:val="24"/>
                <w:szCs w:val="24"/>
              </w:rPr>
            </w:pPr>
            <w:r w:rsidRPr="00B23D94">
              <w:rPr>
                <w:rFonts w:ascii="Times New Roman" w:hAnsi="Times New Roman"/>
                <w:sz w:val="24"/>
                <w:szCs w:val="24"/>
              </w:rPr>
              <w:lastRenderedPageBreak/>
              <w:t>Computer software may include but are not limited to:</w:t>
            </w:r>
          </w:p>
        </w:tc>
        <w:tc>
          <w:tcPr>
            <w:tcW w:w="5425" w:type="dxa"/>
            <w:tcBorders>
              <w:top w:val="single" w:sz="4" w:space="0" w:color="000000"/>
              <w:left w:val="single" w:sz="4" w:space="0" w:color="000000"/>
              <w:bottom w:val="single" w:sz="4" w:space="0" w:color="000000"/>
              <w:right w:val="single" w:sz="4" w:space="0" w:color="000000"/>
            </w:tcBorders>
          </w:tcPr>
          <w:p w14:paraId="061A2DCA"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System software e.g. Operating System (Windows, Macintosh, Linux, Android, is)</w:t>
            </w:r>
          </w:p>
          <w:p w14:paraId="355B5741"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Application Software e.g. Word Processors, Spreadsheets, Presentations etc.</w:t>
            </w:r>
          </w:p>
          <w:p w14:paraId="0C2F2D49"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Utility Software e.g. Antivirus programs</w:t>
            </w:r>
          </w:p>
        </w:tc>
      </w:tr>
      <w:tr w:rsidR="006C5214" w:rsidRPr="00B23D94" w14:paraId="1B42FD6C" w14:textId="77777777" w:rsidTr="00351247">
        <w:trPr>
          <w:trHeight w:val="70"/>
        </w:trPr>
        <w:tc>
          <w:tcPr>
            <w:tcW w:w="3650" w:type="dxa"/>
            <w:tcBorders>
              <w:top w:val="single" w:sz="4" w:space="0" w:color="000000"/>
              <w:left w:val="single" w:sz="4" w:space="0" w:color="000000"/>
              <w:bottom w:val="single" w:sz="4" w:space="0" w:color="000000"/>
              <w:right w:val="single" w:sz="4" w:space="0" w:color="000000"/>
            </w:tcBorders>
          </w:tcPr>
          <w:p w14:paraId="6EB4437E" w14:textId="77777777" w:rsidR="006C5214" w:rsidRPr="00B23D94" w:rsidRDefault="006C5214" w:rsidP="006C5214">
            <w:pPr>
              <w:numPr>
                <w:ilvl w:val="0"/>
                <w:numId w:val="8"/>
              </w:numPr>
              <w:spacing w:after="0" w:line="360" w:lineRule="auto"/>
              <w:rPr>
                <w:rFonts w:ascii="Times New Roman" w:hAnsi="Times New Roman"/>
                <w:sz w:val="24"/>
                <w:szCs w:val="24"/>
              </w:rPr>
            </w:pPr>
            <w:r w:rsidRPr="00B23D94">
              <w:rPr>
                <w:rFonts w:ascii="Times New Roman" w:hAnsi="Times New Roman"/>
                <w:sz w:val="24"/>
                <w:szCs w:val="24"/>
              </w:rPr>
              <w:t>External devices may include but are not limited to:</w:t>
            </w:r>
          </w:p>
        </w:tc>
        <w:tc>
          <w:tcPr>
            <w:tcW w:w="5425" w:type="dxa"/>
            <w:tcBorders>
              <w:top w:val="single" w:sz="4" w:space="0" w:color="000000"/>
              <w:left w:val="single" w:sz="4" w:space="0" w:color="000000"/>
              <w:bottom w:val="single" w:sz="4" w:space="0" w:color="000000"/>
              <w:right w:val="single" w:sz="4" w:space="0" w:color="000000"/>
            </w:tcBorders>
          </w:tcPr>
          <w:p w14:paraId="148E39E1"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Printers</w:t>
            </w:r>
          </w:p>
          <w:p w14:paraId="2F4F1F04"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Projectors</w:t>
            </w:r>
          </w:p>
          <w:p w14:paraId="0965B1BA"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Smart Boards</w:t>
            </w:r>
          </w:p>
          <w:p w14:paraId="1D5FD4CF"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Speakers</w:t>
            </w:r>
          </w:p>
          <w:p w14:paraId="0073D16F"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External storage drives</w:t>
            </w:r>
          </w:p>
          <w:p w14:paraId="763646B1"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Digital/Smart TVs</w:t>
            </w:r>
          </w:p>
        </w:tc>
      </w:tr>
      <w:tr w:rsidR="006C5214" w:rsidRPr="00B23D94" w14:paraId="2568B35D" w14:textId="77777777" w:rsidTr="00351247">
        <w:trPr>
          <w:trHeight w:val="70"/>
        </w:trPr>
        <w:tc>
          <w:tcPr>
            <w:tcW w:w="3650" w:type="dxa"/>
            <w:tcBorders>
              <w:top w:val="single" w:sz="4" w:space="0" w:color="000000"/>
              <w:left w:val="single" w:sz="4" w:space="0" w:color="000000"/>
              <w:bottom w:val="single" w:sz="4" w:space="0" w:color="000000"/>
              <w:right w:val="single" w:sz="4" w:space="0" w:color="000000"/>
            </w:tcBorders>
          </w:tcPr>
          <w:p w14:paraId="7400E6AE" w14:textId="77777777" w:rsidR="006C5214" w:rsidRPr="00B23D94" w:rsidRDefault="006C5214" w:rsidP="006C5214">
            <w:pPr>
              <w:numPr>
                <w:ilvl w:val="0"/>
                <w:numId w:val="8"/>
              </w:numPr>
              <w:spacing w:after="0" w:line="360" w:lineRule="auto"/>
              <w:rPr>
                <w:rFonts w:ascii="Times New Roman" w:hAnsi="Times New Roman"/>
                <w:sz w:val="24"/>
                <w:szCs w:val="24"/>
              </w:rPr>
            </w:pPr>
            <w:r w:rsidRPr="00B23D94">
              <w:rPr>
                <w:rFonts w:ascii="Times New Roman" w:hAnsi="Times New Roman"/>
                <w:sz w:val="24"/>
                <w:szCs w:val="24"/>
              </w:rPr>
              <w:t>Word processing concepts may include but are not limited to:</w:t>
            </w:r>
          </w:p>
        </w:tc>
        <w:tc>
          <w:tcPr>
            <w:tcW w:w="5425" w:type="dxa"/>
            <w:tcBorders>
              <w:top w:val="single" w:sz="4" w:space="0" w:color="000000"/>
              <w:left w:val="single" w:sz="4" w:space="0" w:color="000000"/>
              <w:bottom w:val="single" w:sz="4" w:space="0" w:color="000000"/>
              <w:right w:val="single" w:sz="4" w:space="0" w:color="000000"/>
            </w:tcBorders>
          </w:tcPr>
          <w:p w14:paraId="619EA83B"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Creating word documents</w:t>
            </w:r>
          </w:p>
          <w:p w14:paraId="1EA8C590"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Editing word documents</w:t>
            </w:r>
          </w:p>
          <w:p w14:paraId="4BAFEEE4"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Formatting word documents</w:t>
            </w:r>
          </w:p>
          <w:p w14:paraId="376C88E8"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Saving word documents</w:t>
            </w:r>
          </w:p>
          <w:p w14:paraId="59CCEB38"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Printing word documents</w:t>
            </w:r>
          </w:p>
        </w:tc>
      </w:tr>
      <w:tr w:rsidR="006C5214" w:rsidRPr="00B23D94" w14:paraId="4029BF8E" w14:textId="77777777" w:rsidTr="00351247">
        <w:trPr>
          <w:trHeight w:val="70"/>
        </w:trPr>
        <w:tc>
          <w:tcPr>
            <w:tcW w:w="3650" w:type="dxa"/>
            <w:tcBorders>
              <w:top w:val="single" w:sz="4" w:space="0" w:color="000000"/>
              <w:left w:val="single" w:sz="4" w:space="0" w:color="000000"/>
              <w:bottom w:val="single" w:sz="4" w:space="0" w:color="000000"/>
              <w:right w:val="single" w:sz="4" w:space="0" w:color="000000"/>
            </w:tcBorders>
          </w:tcPr>
          <w:p w14:paraId="3CB5BF77" w14:textId="77777777" w:rsidR="006C5214" w:rsidRPr="00B23D94" w:rsidRDefault="006C5214" w:rsidP="006C5214">
            <w:pPr>
              <w:numPr>
                <w:ilvl w:val="0"/>
                <w:numId w:val="8"/>
              </w:numPr>
              <w:spacing w:after="0" w:line="360" w:lineRule="auto"/>
              <w:rPr>
                <w:rFonts w:ascii="Times New Roman" w:hAnsi="Times New Roman"/>
                <w:sz w:val="24"/>
                <w:szCs w:val="24"/>
              </w:rPr>
            </w:pPr>
            <w:r w:rsidRPr="00B23D94">
              <w:rPr>
                <w:rFonts w:ascii="Times New Roman" w:hAnsi="Times New Roman"/>
                <w:sz w:val="24"/>
                <w:szCs w:val="24"/>
              </w:rPr>
              <w:t>Mouse techniques may include but are not limited to:</w:t>
            </w:r>
          </w:p>
        </w:tc>
        <w:tc>
          <w:tcPr>
            <w:tcW w:w="5425" w:type="dxa"/>
            <w:tcBorders>
              <w:top w:val="single" w:sz="4" w:space="0" w:color="000000"/>
              <w:left w:val="single" w:sz="4" w:space="0" w:color="000000"/>
              <w:bottom w:val="single" w:sz="4" w:space="0" w:color="000000"/>
              <w:right w:val="single" w:sz="4" w:space="0" w:color="000000"/>
            </w:tcBorders>
          </w:tcPr>
          <w:p w14:paraId="237F196A"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Clicking</w:t>
            </w:r>
          </w:p>
          <w:p w14:paraId="5DFEC189"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Double-clicking</w:t>
            </w:r>
          </w:p>
          <w:p w14:paraId="1153904B"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Right-clicking</w:t>
            </w:r>
          </w:p>
          <w:p w14:paraId="4DD359D3"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Drag and drop</w:t>
            </w:r>
          </w:p>
        </w:tc>
      </w:tr>
      <w:tr w:rsidR="006C5214" w:rsidRPr="00B23D94" w14:paraId="0D065A46" w14:textId="77777777" w:rsidTr="00351247">
        <w:trPr>
          <w:trHeight w:val="70"/>
        </w:trPr>
        <w:tc>
          <w:tcPr>
            <w:tcW w:w="3650" w:type="dxa"/>
            <w:tcBorders>
              <w:top w:val="single" w:sz="4" w:space="0" w:color="000000"/>
              <w:left w:val="single" w:sz="4" w:space="0" w:color="000000"/>
              <w:bottom w:val="single" w:sz="4" w:space="0" w:color="000000"/>
              <w:right w:val="single" w:sz="4" w:space="0" w:color="000000"/>
            </w:tcBorders>
          </w:tcPr>
          <w:p w14:paraId="1CA68481" w14:textId="77777777" w:rsidR="006C5214" w:rsidRPr="00B23D94" w:rsidRDefault="006C5214" w:rsidP="006C5214">
            <w:pPr>
              <w:numPr>
                <w:ilvl w:val="0"/>
                <w:numId w:val="8"/>
              </w:numPr>
              <w:spacing w:after="0" w:line="360" w:lineRule="auto"/>
              <w:rPr>
                <w:rFonts w:ascii="Times New Roman" w:hAnsi="Times New Roman"/>
                <w:sz w:val="24"/>
                <w:szCs w:val="24"/>
              </w:rPr>
            </w:pPr>
            <w:r w:rsidRPr="00B23D94">
              <w:rPr>
                <w:rFonts w:ascii="Times New Roman" w:hAnsi="Times New Roman"/>
                <w:sz w:val="24"/>
                <w:szCs w:val="24"/>
              </w:rPr>
              <w:t>Internet connection options may include but are not limited to:</w:t>
            </w:r>
          </w:p>
        </w:tc>
        <w:tc>
          <w:tcPr>
            <w:tcW w:w="5425" w:type="dxa"/>
            <w:tcBorders>
              <w:top w:val="single" w:sz="4" w:space="0" w:color="000000"/>
              <w:left w:val="single" w:sz="4" w:space="0" w:color="000000"/>
              <w:bottom w:val="single" w:sz="4" w:space="0" w:color="000000"/>
              <w:right w:val="single" w:sz="4" w:space="0" w:color="000000"/>
            </w:tcBorders>
          </w:tcPr>
          <w:p w14:paraId="3B35FB24"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Mobile Networks/Data Plans</w:t>
            </w:r>
          </w:p>
          <w:p w14:paraId="20F06959"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Wireless Hotspots</w:t>
            </w:r>
          </w:p>
          <w:p w14:paraId="420649EF" w14:textId="595044E0"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Cabled (Ethernet/</w:t>
            </w:r>
            <w:r w:rsidR="00347106" w:rsidRPr="00B23D94">
              <w:rPr>
                <w:rFonts w:ascii="Times New Roman" w:hAnsi="Times New Roman"/>
                <w:sz w:val="24"/>
                <w:szCs w:val="24"/>
              </w:rPr>
              <w:t>Fibre</w:t>
            </w:r>
            <w:r w:rsidRPr="00B23D94">
              <w:rPr>
                <w:rFonts w:ascii="Times New Roman" w:hAnsi="Times New Roman"/>
                <w:sz w:val="24"/>
                <w:szCs w:val="24"/>
              </w:rPr>
              <w:t>)</w:t>
            </w:r>
          </w:p>
          <w:p w14:paraId="064F1E0F"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Dial-Up</w:t>
            </w:r>
          </w:p>
          <w:p w14:paraId="2440DCD3"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Satellite</w:t>
            </w:r>
          </w:p>
          <w:p w14:paraId="6764470B"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ISDN (Integrated Services Digital Network)</w:t>
            </w:r>
          </w:p>
        </w:tc>
      </w:tr>
      <w:tr w:rsidR="006C5214" w:rsidRPr="00B23D94" w14:paraId="7AC7E144" w14:textId="77777777" w:rsidTr="00351247">
        <w:trPr>
          <w:trHeight w:val="70"/>
        </w:trPr>
        <w:tc>
          <w:tcPr>
            <w:tcW w:w="3650" w:type="dxa"/>
            <w:tcBorders>
              <w:top w:val="single" w:sz="4" w:space="0" w:color="000000"/>
              <w:left w:val="single" w:sz="4" w:space="0" w:color="000000"/>
              <w:bottom w:val="single" w:sz="4" w:space="0" w:color="000000"/>
              <w:right w:val="single" w:sz="4" w:space="0" w:color="000000"/>
            </w:tcBorders>
          </w:tcPr>
          <w:p w14:paraId="47C1EAC6" w14:textId="77777777" w:rsidR="006C5214" w:rsidRPr="00B23D94" w:rsidRDefault="006C5214" w:rsidP="006C5214">
            <w:pPr>
              <w:numPr>
                <w:ilvl w:val="0"/>
                <w:numId w:val="8"/>
              </w:numPr>
              <w:spacing w:after="0" w:line="360" w:lineRule="auto"/>
              <w:rPr>
                <w:rFonts w:ascii="Times New Roman" w:hAnsi="Times New Roman"/>
                <w:sz w:val="24"/>
                <w:szCs w:val="24"/>
              </w:rPr>
            </w:pPr>
            <w:r w:rsidRPr="00B23D94">
              <w:rPr>
                <w:rFonts w:ascii="Times New Roman" w:hAnsi="Times New Roman"/>
                <w:sz w:val="24"/>
                <w:szCs w:val="24"/>
              </w:rPr>
              <w:t>Data manipulation may include but are not limited to:</w:t>
            </w:r>
          </w:p>
        </w:tc>
        <w:tc>
          <w:tcPr>
            <w:tcW w:w="5425" w:type="dxa"/>
            <w:tcBorders>
              <w:top w:val="single" w:sz="4" w:space="0" w:color="000000"/>
              <w:left w:val="single" w:sz="4" w:space="0" w:color="000000"/>
              <w:bottom w:val="single" w:sz="4" w:space="0" w:color="000000"/>
              <w:right w:val="single" w:sz="4" w:space="0" w:color="000000"/>
            </w:tcBorders>
          </w:tcPr>
          <w:p w14:paraId="7558825F"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Use of formulae</w:t>
            </w:r>
          </w:p>
          <w:p w14:paraId="5F8E6B8C"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Use of functions</w:t>
            </w:r>
          </w:p>
          <w:p w14:paraId="75C0CF92"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Sorting</w:t>
            </w:r>
          </w:p>
          <w:p w14:paraId="00E7FB98"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Filtering</w:t>
            </w:r>
          </w:p>
          <w:p w14:paraId="5EABAAE4"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lastRenderedPageBreak/>
              <w:t>Visual representation using charts</w:t>
            </w:r>
          </w:p>
        </w:tc>
      </w:tr>
      <w:tr w:rsidR="006C5214" w:rsidRPr="00B23D94" w14:paraId="3BAFDB9A" w14:textId="77777777" w:rsidTr="00351247">
        <w:trPr>
          <w:trHeight w:val="70"/>
        </w:trPr>
        <w:tc>
          <w:tcPr>
            <w:tcW w:w="3650" w:type="dxa"/>
            <w:tcBorders>
              <w:top w:val="single" w:sz="4" w:space="0" w:color="000000"/>
              <w:left w:val="single" w:sz="4" w:space="0" w:color="000000"/>
              <w:bottom w:val="single" w:sz="4" w:space="0" w:color="000000"/>
              <w:right w:val="single" w:sz="4" w:space="0" w:color="000000"/>
            </w:tcBorders>
          </w:tcPr>
          <w:p w14:paraId="6119DD58" w14:textId="77777777" w:rsidR="006C5214" w:rsidRPr="00B23D94" w:rsidRDefault="006C5214" w:rsidP="006C5214">
            <w:pPr>
              <w:numPr>
                <w:ilvl w:val="0"/>
                <w:numId w:val="8"/>
              </w:numPr>
              <w:spacing w:after="0" w:line="360" w:lineRule="auto"/>
              <w:rPr>
                <w:rFonts w:ascii="Times New Roman" w:hAnsi="Times New Roman"/>
                <w:sz w:val="24"/>
                <w:szCs w:val="24"/>
              </w:rPr>
            </w:pPr>
            <w:r w:rsidRPr="00B23D94">
              <w:rPr>
                <w:rFonts w:ascii="Times New Roman" w:hAnsi="Times New Roman"/>
                <w:sz w:val="24"/>
                <w:szCs w:val="24"/>
              </w:rPr>
              <w:lastRenderedPageBreak/>
              <w:t>Electronic presentation concepts may include but are not limited to:</w:t>
            </w:r>
          </w:p>
        </w:tc>
        <w:tc>
          <w:tcPr>
            <w:tcW w:w="5425" w:type="dxa"/>
            <w:tcBorders>
              <w:top w:val="single" w:sz="4" w:space="0" w:color="000000"/>
              <w:left w:val="single" w:sz="4" w:space="0" w:color="000000"/>
              <w:bottom w:val="single" w:sz="4" w:space="0" w:color="000000"/>
              <w:right w:val="single" w:sz="4" w:space="0" w:color="000000"/>
            </w:tcBorders>
          </w:tcPr>
          <w:p w14:paraId="384D6BAF"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Creating slides</w:t>
            </w:r>
          </w:p>
          <w:p w14:paraId="0D28F5F0"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Editing slides</w:t>
            </w:r>
          </w:p>
          <w:p w14:paraId="776FB819"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Formatting slides</w:t>
            </w:r>
          </w:p>
          <w:p w14:paraId="13F694F7"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Applying slide effects and transitions</w:t>
            </w:r>
          </w:p>
          <w:p w14:paraId="75BD8133"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Creating and playing slideshows</w:t>
            </w:r>
          </w:p>
          <w:p w14:paraId="02126795"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Saving presentations</w:t>
            </w:r>
          </w:p>
          <w:p w14:paraId="171C81E5"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Printing slides and hand-outs</w:t>
            </w:r>
          </w:p>
        </w:tc>
      </w:tr>
      <w:tr w:rsidR="006C5214" w:rsidRPr="00B23D94" w14:paraId="5AEA3440" w14:textId="77777777" w:rsidTr="00351247">
        <w:trPr>
          <w:trHeight w:val="2573"/>
        </w:trPr>
        <w:tc>
          <w:tcPr>
            <w:tcW w:w="3650" w:type="dxa"/>
            <w:tcBorders>
              <w:top w:val="single" w:sz="4" w:space="0" w:color="000000"/>
              <w:left w:val="single" w:sz="4" w:space="0" w:color="000000"/>
              <w:bottom w:val="single" w:sz="4" w:space="0" w:color="000000"/>
              <w:right w:val="single" w:sz="4" w:space="0" w:color="000000"/>
            </w:tcBorders>
          </w:tcPr>
          <w:p w14:paraId="64887045" w14:textId="77777777" w:rsidR="006C5214" w:rsidRPr="00B23D94" w:rsidRDefault="006C5214" w:rsidP="006C5214">
            <w:pPr>
              <w:numPr>
                <w:ilvl w:val="0"/>
                <w:numId w:val="8"/>
              </w:numPr>
              <w:spacing w:after="0" w:line="360" w:lineRule="auto"/>
              <w:rPr>
                <w:rFonts w:ascii="Times New Roman" w:hAnsi="Times New Roman"/>
                <w:sz w:val="24"/>
                <w:szCs w:val="24"/>
              </w:rPr>
            </w:pPr>
            <w:r w:rsidRPr="00B23D94">
              <w:rPr>
                <w:rFonts w:ascii="Times New Roman" w:hAnsi="Times New Roman"/>
                <w:sz w:val="24"/>
                <w:szCs w:val="24"/>
              </w:rPr>
              <w:t>Internet services may include but are not limited to:</w:t>
            </w:r>
          </w:p>
        </w:tc>
        <w:tc>
          <w:tcPr>
            <w:tcW w:w="5425" w:type="dxa"/>
            <w:tcBorders>
              <w:top w:val="single" w:sz="4" w:space="0" w:color="000000"/>
              <w:left w:val="single" w:sz="4" w:space="0" w:color="000000"/>
              <w:bottom w:val="single" w:sz="4" w:space="0" w:color="000000"/>
              <w:right w:val="single" w:sz="4" w:space="0" w:color="000000"/>
            </w:tcBorders>
          </w:tcPr>
          <w:p w14:paraId="6147F249"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Communication Services</w:t>
            </w:r>
          </w:p>
          <w:p w14:paraId="2026D7F4"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Information Retrieval Services</w:t>
            </w:r>
          </w:p>
          <w:p w14:paraId="0D3761AB"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File Transfer</w:t>
            </w:r>
          </w:p>
          <w:p w14:paraId="20AA8F2D"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World Wide Web Services</w:t>
            </w:r>
          </w:p>
          <w:p w14:paraId="4A4371B6"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Web Services</w:t>
            </w:r>
          </w:p>
          <w:p w14:paraId="186E2E15"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Directory Services</w:t>
            </w:r>
          </w:p>
          <w:p w14:paraId="55EAA2BC"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Automatic Network Address Configuration</w:t>
            </w:r>
          </w:p>
          <w:p w14:paraId="2571EE99"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Newsgroup</w:t>
            </w:r>
          </w:p>
          <w:p w14:paraId="1EDB376E"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Ecommerce</w:t>
            </w:r>
          </w:p>
        </w:tc>
      </w:tr>
      <w:tr w:rsidR="006C5214" w:rsidRPr="00B23D94" w14:paraId="53C3BB96" w14:textId="77777777" w:rsidTr="00351247">
        <w:trPr>
          <w:trHeight w:val="70"/>
        </w:trPr>
        <w:tc>
          <w:tcPr>
            <w:tcW w:w="3650" w:type="dxa"/>
            <w:tcBorders>
              <w:top w:val="single" w:sz="4" w:space="0" w:color="000000"/>
              <w:left w:val="single" w:sz="4" w:space="0" w:color="000000"/>
              <w:bottom w:val="single" w:sz="4" w:space="0" w:color="000000"/>
              <w:right w:val="single" w:sz="4" w:space="0" w:color="000000"/>
            </w:tcBorders>
          </w:tcPr>
          <w:p w14:paraId="65E36B6A" w14:textId="77777777" w:rsidR="006C5214" w:rsidRPr="00B23D94" w:rsidRDefault="006C5214" w:rsidP="006C5214">
            <w:pPr>
              <w:numPr>
                <w:ilvl w:val="0"/>
                <w:numId w:val="8"/>
              </w:numPr>
              <w:spacing w:after="0" w:line="360" w:lineRule="auto"/>
              <w:rPr>
                <w:rFonts w:ascii="Times New Roman" w:hAnsi="Times New Roman"/>
                <w:sz w:val="24"/>
                <w:szCs w:val="24"/>
              </w:rPr>
            </w:pPr>
            <w:r w:rsidRPr="00B23D94">
              <w:rPr>
                <w:rFonts w:ascii="Times New Roman" w:hAnsi="Times New Roman"/>
                <w:sz w:val="24"/>
                <w:szCs w:val="24"/>
              </w:rPr>
              <w:t>Internet access applications/software may include but are not limited to:</w:t>
            </w:r>
          </w:p>
        </w:tc>
        <w:tc>
          <w:tcPr>
            <w:tcW w:w="5425" w:type="dxa"/>
            <w:tcBorders>
              <w:top w:val="single" w:sz="4" w:space="0" w:color="000000"/>
              <w:left w:val="single" w:sz="4" w:space="0" w:color="000000"/>
              <w:bottom w:val="single" w:sz="4" w:space="0" w:color="000000"/>
              <w:right w:val="single" w:sz="4" w:space="0" w:color="000000"/>
            </w:tcBorders>
          </w:tcPr>
          <w:p w14:paraId="609CBE7D"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Browsers</w:t>
            </w:r>
          </w:p>
          <w:p w14:paraId="78449A59"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Email Apps</w:t>
            </w:r>
          </w:p>
          <w:p w14:paraId="7AE23978"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Ecommerce Apps</w:t>
            </w:r>
          </w:p>
        </w:tc>
      </w:tr>
      <w:tr w:rsidR="006C5214" w:rsidRPr="00B23D94" w14:paraId="6D732C1A" w14:textId="77777777" w:rsidTr="00351247">
        <w:trPr>
          <w:trHeight w:val="70"/>
        </w:trPr>
        <w:tc>
          <w:tcPr>
            <w:tcW w:w="3650" w:type="dxa"/>
            <w:tcBorders>
              <w:top w:val="single" w:sz="4" w:space="0" w:color="000000"/>
              <w:left w:val="single" w:sz="4" w:space="0" w:color="000000"/>
              <w:bottom w:val="single" w:sz="4" w:space="0" w:color="000000"/>
              <w:right w:val="single" w:sz="4" w:space="0" w:color="000000"/>
            </w:tcBorders>
          </w:tcPr>
          <w:p w14:paraId="1700413C" w14:textId="77777777" w:rsidR="006C5214" w:rsidRPr="00B23D94" w:rsidRDefault="006C5214" w:rsidP="006C5214">
            <w:pPr>
              <w:numPr>
                <w:ilvl w:val="0"/>
                <w:numId w:val="8"/>
              </w:numPr>
              <w:spacing w:after="0" w:line="360" w:lineRule="auto"/>
              <w:rPr>
                <w:rFonts w:ascii="Times New Roman" w:hAnsi="Times New Roman"/>
                <w:sz w:val="24"/>
                <w:szCs w:val="24"/>
              </w:rPr>
            </w:pPr>
            <w:r w:rsidRPr="00B23D94">
              <w:rPr>
                <w:rFonts w:ascii="Times New Roman" w:hAnsi="Times New Roman"/>
                <w:sz w:val="24"/>
                <w:szCs w:val="24"/>
              </w:rPr>
              <w:t>Online collaboration tools may include but are not limited to:</w:t>
            </w:r>
          </w:p>
        </w:tc>
        <w:tc>
          <w:tcPr>
            <w:tcW w:w="5425" w:type="dxa"/>
            <w:tcBorders>
              <w:top w:val="single" w:sz="4" w:space="0" w:color="000000"/>
              <w:left w:val="single" w:sz="4" w:space="0" w:color="000000"/>
              <w:bottom w:val="single" w:sz="4" w:space="0" w:color="000000"/>
              <w:right w:val="single" w:sz="4" w:space="0" w:color="000000"/>
            </w:tcBorders>
          </w:tcPr>
          <w:p w14:paraId="7FD3692B"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Online Storage</w:t>
            </w:r>
          </w:p>
          <w:p w14:paraId="6C7696AC"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Online productivity applications</w:t>
            </w:r>
          </w:p>
          <w:p w14:paraId="1C7F2EA9"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 xml:space="preserve">Online meetings, </w:t>
            </w:r>
          </w:p>
          <w:p w14:paraId="562DCBB4"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Online learning environments,</w:t>
            </w:r>
          </w:p>
          <w:p w14:paraId="35ECAF14"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Online calendars</w:t>
            </w:r>
          </w:p>
          <w:p w14:paraId="54056150"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Social networks</w:t>
            </w:r>
          </w:p>
        </w:tc>
      </w:tr>
      <w:tr w:rsidR="006C5214" w:rsidRPr="00B23D94" w14:paraId="2C1E2ABC" w14:textId="77777777" w:rsidTr="00351247">
        <w:trPr>
          <w:trHeight w:val="70"/>
        </w:trPr>
        <w:tc>
          <w:tcPr>
            <w:tcW w:w="36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66FCCD1" w14:textId="77777777" w:rsidR="006C5214" w:rsidRPr="00B23D94" w:rsidRDefault="006C5214" w:rsidP="006C5214">
            <w:pPr>
              <w:numPr>
                <w:ilvl w:val="0"/>
                <w:numId w:val="8"/>
              </w:numPr>
              <w:spacing w:after="0" w:line="360" w:lineRule="auto"/>
              <w:rPr>
                <w:rFonts w:ascii="Times New Roman" w:hAnsi="Times New Roman"/>
                <w:sz w:val="24"/>
                <w:szCs w:val="24"/>
              </w:rPr>
            </w:pPr>
            <w:r w:rsidRPr="00B23D94">
              <w:rPr>
                <w:rFonts w:ascii="Times New Roman" w:hAnsi="Times New Roman"/>
                <w:sz w:val="24"/>
                <w:szCs w:val="24"/>
              </w:rPr>
              <w:t>Data protection and privacy may include but not limited to:</w:t>
            </w:r>
          </w:p>
        </w:tc>
        <w:tc>
          <w:tcPr>
            <w:tcW w:w="5425"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tcPr>
          <w:p w14:paraId="3A115301" w14:textId="77777777" w:rsidR="006C5214" w:rsidRPr="00B23D94" w:rsidRDefault="006C5214" w:rsidP="006C5214">
            <w:pPr>
              <w:numPr>
                <w:ilvl w:val="0"/>
                <w:numId w:val="9"/>
              </w:numPr>
              <w:spacing w:after="0" w:line="360" w:lineRule="auto"/>
              <w:jc w:val="both"/>
              <w:rPr>
                <w:rFonts w:ascii="Times New Roman" w:hAnsi="Times New Roman"/>
                <w:sz w:val="24"/>
                <w:szCs w:val="24"/>
              </w:rPr>
            </w:pPr>
            <w:r w:rsidRPr="00B23D94">
              <w:rPr>
                <w:rFonts w:ascii="Times New Roman" w:hAnsi="Times New Roman"/>
                <w:sz w:val="24"/>
                <w:szCs w:val="24"/>
              </w:rPr>
              <w:t>Confidentiality of data/information</w:t>
            </w:r>
          </w:p>
          <w:p w14:paraId="45AA288D"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Integrity of data/information</w:t>
            </w:r>
          </w:p>
          <w:p w14:paraId="2BE2853C"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Availability of data/information</w:t>
            </w:r>
          </w:p>
        </w:tc>
      </w:tr>
      <w:tr w:rsidR="006C5214" w:rsidRPr="00B23D94" w14:paraId="2D73C3CA" w14:textId="77777777" w:rsidTr="00351247">
        <w:trPr>
          <w:trHeight w:val="70"/>
        </w:trPr>
        <w:tc>
          <w:tcPr>
            <w:tcW w:w="36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C5A4345" w14:textId="77777777" w:rsidR="006C5214" w:rsidRPr="00B23D94" w:rsidRDefault="006C5214" w:rsidP="006C5214">
            <w:pPr>
              <w:numPr>
                <w:ilvl w:val="0"/>
                <w:numId w:val="8"/>
              </w:numPr>
              <w:spacing w:after="0" w:line="360" w:lineRule="auto"/>
              <w:rPr>
                <w:rFonts w:ascii="Times New Roman" w:hAnsi="Times New Roman"/>
                <w:sz w:val="24"/>
                <w:szCs w:val="24"/>
              </w:rPr>
            </w:pPr>
            <w:r w:rsidRPr="00B23D94">
              <w:rPr>
                <w:rFonts w:ascii="Times New Roman" w:hAnsi="Times New Roman"/>
                <w:sz w:val="24"/>
                <w:szCs w:val="24"/>
              </w:rPr>
              <w:lastRenderedPageBreak/>
              <w:t>Internet security threats may include but not limited to:</w:t>
            </w:r>
          </w:p>
        </w:tc>
        <w:tc>
          <w:tcPr>
            <w:tcW w:w="5425"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tcPr>
          <w:p w14:paraId="4DD360CB" w14:textId="77777777" w:rsidR="006C5214" w:rsidRPr="00B23D94" w:rsidRDefault="006C5214" w:rsidP="006C5214">
            <w:pPr>
              <w:numPr>
                <w:ilvl w:val="0"/>
                <w:numId w:val="9"/>
              </w:numPr>
              <w:spacing w:after="0" w:line="360" w:lineRule="auto"/>
              <w:rPr>
                <w:rFonts w:ascii="Times New Roman" w:hAnsi="Times New Roman"/>
                <w:sz w:val="24"/>
                <w:szCs w:val="24"/>
              </w:rPr>
            </w:pPr>
            <w:r w:rsidRPr="00B23D94">
              <w:rPr>
                <w:rFonts w:ascii="Times New Roman" w:hAnsi="Times New Roman"/>
                <w:sz w:val="24"/>
                <w:szCs w:val="24"/>
              </w:rPr>
              <w:t>Malware attacks</w:t>
            </w:r>
          </w:p>
          <w:p w14:paraId="41352476" w14:textId="77777777" w:rsidR="006C5214" w:rsidRPr="00B23D94" w:rsidRDefault="006C5214" w:rsidP="006C5214">
            <w:pPr>
              <w:numPr>
                <w:ilvl w:val="0"/>
                <w:numId w:val="9"/>
              </w:numPr>
              <w:spacing w:after="0" w:line="360" w:lineRule="auto"/>
              <w:jc w:val="both"/>
              <w:rPr>
                <w:rFonts w:ascii="Times New Roman" w:hAnsi="Times New Roman"/>
                <w:sz w:val="24"/>
                <w:szCs w:val="24"/>
              </w:rPr>
            </w:pPr>
            <w:r w:rsidRPr="00B23D94">
              <w:rPr>
                <w:rFonts w:ascii="Times New Roman" w:hAnsi="Times New Roman"/>
                <w:sz w:val="24"/>
                <w:szCs w:val="24"/>
              </w:rPr>
              <w:t>Social engineering attacks</w:t>
            </w:r>
          </w:p>
          <w:p w14:paraId="2EC49F1B" w14:textId="77777777" w:rsidR="006C5214" w:rsidRPr="00B23D94" w:rsidRDefault="006C5214" w:rsidP="006C5214">
            <w:pPr>
              <w:numPr>
                <w:ilvl w:val="0"/>
                <w:numId w:val="9"/>
              </w:numPr>
              <w:spacing w:after="0" w:line="360" w:lineRule="auto"/>
              <w:jc w:val="both"/>
              <w:rPr>
                <w:rFonts w:ascii="Times New Roman" w:hAnsi="Times New Roman"/>
                <w:sz w:val="24"/>
                <w:szCs w:val="24"/>
              </w:rPr>
            </w:pPr>
            <w:r w:rsidRPr="00B23D94">
              <w:rPr>
                <w:rFonts w:ascii="Times New Roman" w:hAnsi="Times New Roman"/>
                <w:sz w:val="24"/>
                <w:szCs w:val="24"/>
              </w:rPr>
              <w:t>Software supply chain attacks</w:t>
            </w:r>
          </w:p>
          <w:p w14:paraId="4818994A" w14:textId="77777777" w:rsidR="006C5214" w:rsidRPr="00B23D94" w:rsidRDefault="006C5214" w:rsidP="006C5214">
            <w:pPr>
              <w:numPr>
                <w:ilvl w:val="0"/>
                <w:numId w:val="9"/>
              </w:numPr>
              <w:spacing w:after="0" w:line="360" w:lineRule="auto"/>
              <w:jc w:val="both"/>
              <w:rPr>
                <w:rFonts w:ascii="Times New Roman" w:hAnsi="Times New Roman"/>
                <w:sz w:val="24"/>
                <w:szCs w:val="24"/>
              </w:rPr>
            </w:pPr>
            <w:r w:rsidRPr="00B23D94">
              <w:rPr>
                <w:rFonts w:ascii="Times New Roman" w:hAnsi="Times New Roman"/>
                <w:sz w:val="24"/>
                <w:szCs w:val="24"/>
              </w:rPr>
              <w:t>Advanced persistent threats (APT)</w:t>
            </w:r>
          </w:p>
          <w:p w14:paraId="72BD747C" w14:textId="77777777" w:rsidR="006C5214" w:rsidRPr="00B23D94" w:rsidRDefault="006C5214" w:rsidP="006C5214">
            <w:pPr>
              <w:numPr>
                <w:ilvl w:val="0"/>
                <w:numId w:val="9"/>
              </w:numPr>
              <w:spacing w:after="0" w:line="360" w:lineRule="auto"/>
              <w:jc w:val="both"/>
              <w:rPr>
                <w:rFonts w:ascii="Times New Roman" w:hAnsi="Times New Roman"/>
                <w:sz w:val="24"/>
                <w:szCs w:val="24"/>
              </w:rPr>
            </w:pPr>
            <w:r w:rsidRPr="00B23D94">
              <w:rPr>
                <w:rFonts w:ascii="Times New Roman" w:hAnsi="Times New Roman"/>
                <w:sz w:val="24"/>
                <w:szCs w:val="24"/>
              </w:rPr>
              <w:t>Distributed denial of service (DDoS)</w:t>
            </w:r>
          </w:p>
          <w:p w14:paraId="692AB99F" w14:textId="77777777" w:rsidR="006C5214" w:rsidRPr="00B23D94" w:rsidRDefault="006C5214" w:rsidP="006C5214">
            <w:pPr>
              <w:numPr>
                <w:ilvl w:val="0"/>
                <w:numId w:val="9"/>
              </w:numPr>
              <w:spacing w:after="0" w:line="360" w:lineRule="auto"/>
              <w:jc w:val="both"/>
              <w:rPr>
                <w:rFonts w:ascii="Times New Roman" w:hAnsi="Times New Roman"/>
                <w:sz w:val="24"/>
                <w:szCs w:val="24"/>
              </w:rPr>
            </w:pPr>
            <w:r w:rsidRPr="00B23D94">
              <w:rPr>
                <w:rFonts w:ascii="Times New Roman" w:hAnsi="Times New Roman"/>
                <w:sz w:val="24"/>
                <w:szCs w:val="24"/>
              </w:rPr>
              <w:t>Man-in-the-middle attack (MitM)</w:t>
            </w:r>
          </w:p>
          <w:p w14:paraId="271FFD47" w14:textId="77777777" w:rsidR="006C5214" w:rsidRPr="00B23D94" w:rsidRDefault="006C5214" w:rsidP="006C5214">
            <w:pPr>
              <w:numPr>
                <w:ilvl w:val="0"/>
                <w:numId w:val="9"/>
              </w:numPr>
              <w:spacing w:after="0" w:line="360" w:lineRule="auto"/>
              <w:jc w:val="both"/>
              <w:rPr>
                <w:rFonts w:ascii="Times New Roman" w:hAnsi="Times New Roman"/>
                <w:sz w:val="24"/>
                <w:szCs w:val="24"/>
              </w:rPr>
            </w:pPr>
            <w:r w:rsidRPr="00B23D94">
              <w:rPr>
                <w:rFonts w:ascii="Times New Roman" w:hAnsi="Times New Roman"/>
                <w:sz w:val="24"/>
                <w:szCs w:val="24"/>
              </w:rPr>
              <w:t>Password attacks</w:t>
            </w:r>
          </w:p>
          <w:p w14:paraId="11445195" w14:textId="77777777" w:rsidR="006C5214" w:rsidRPr="00B23D94" w:rsidRDefault="006C5214" w:rsidP="006C5214">
            <w:pPr>
              <w:numPr>
                <w:ilvl w:val="0"/>
                <w:numId w:val="9"/>
              </w:numPr>
              <w:spacing w:after="0" w:line="360" w:lineRule="auto"/>
              <w:jc w:val="both"/>
              <w:rPr>
                <w:rFonts w:ascii="Times New Roman" w:hAnsi="Times New Roman"/>
                <w:sz w:val="24"/>
                <w:szCs w:val="24"/>
              </w:rPr>
            </w:pPr>
            <w:r w:rsidRPr="00B23D94">
              <w:rPr>
                <w:rFonts w:ascii="Times New Roman" w:hAnsi="Times New Roman"/>
                <w:sz w:val="24"/>
                <w:szCs w:val="24"/>
              </w:rPr>
              <w:t>IoT Attacks</w:t>
            </w:r>
          </w:p>
          <w:p w14:paraId="04FA6ADE" w14:textId="77777777" w:rsidR="006C5214" w:rsidRPr="00B23D94" w:rsidRDefault="006C5214" w:rsidP="006C5214">
            <w:pPr>
              <w:numPr>
                <w:ilvl w:val="0"/>
                <w:numId w:val="9"/>
              </w:numPr>
              <w:spacing w:after="0" w:line="360" w:lineRule="auto"/>
              <w:jc w:val="both"/>
              <w:rPr>
                <w:rFonts w:ascii="Times New Roman" w:hAnsi="Times New Roman"/>
                <w:sz w:val="24"/>
                <w:szCs w:val="24"/>
              </w:rPr>
            </w:pPr>
            <w:hyperlink r:id="rId14" w:anchor="phishing-attacks">
              <w:r w:rsidRPr="00B23D94">
                <w:rPr>
                  <w:rFonts w:ascii="Times New Roman" w:hAnsi="Times New Roman"/>
                  <w:sz w:val="24"/>
                  <w:szCs w:val="24"/>
                  <w:u w:val="single"/>
                </w:rPr>
                <w:t>Phishing Attacks</w:t>
              </w:r>
            </w:hyperlink>
          </w:p>
          <w:p w14:paraId="15E280CC" w14:textId="77777777" w:rsidR="006C5214" w:rsidRPr="00B23D94" w:rsidRDefault="006C5214" w:rsidP="006C5214">
            <w:pPr>
              <w:numPr>
                <w:ilvl w:val="0"/>
                <w:numId w:val="9"/>
              </w:numPr>
              <w:spacing w:after="0" w:line="360" w:lineRule="auto"/>
              <w:jc w:val="both"/>
              <w:rPr>
                <w:rFonts w:ascii="Times New Roman" w:hAnsi="Times New Roman"/>
                <w:sz w:val="24"/>
                <w:szCs w:val="24"/>
              </w:rPr>
            </w:pPr>
            <w:hyperlink r:id="rId15" w:anchor="ransomware">
              <w:r w:rsidRPr="00B23D94">
                <w:rPr>
                  <w:rFonts w:ascii="Times New Roman" w:hAnsi="Times New Roman"/>
                  <w:sz w:val="24"/>
                  <w:szCs w:val="24"/>
                  <w:u w:val="single"/>
                </w:rPr>
                <w:t>Ransom ware</w:t>
              </w:r>
            </w:hyperlink>
          </w:p>
        </w:tc>
      </w:tr>
      <w:tr w:rsidR="006C5214" w:rsidRPr="00B23D94" w14:paraId="535EFC66" w14:textId="77777777" w:rsidTr="00351247">
        <w:trPr>
          <w:trHeight w:val="70"/>
        </w:trPr>
        <w:tc>
          <w:tcPr>
            <w:tcW w:w="36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D2AE044" w14:textId="77777777" w:rsidR="006C5214" w:rsidRPr="00B23D94" w:rsidRDefault="006C5214" w:rsidP="006C5214">
            <w:pPr>
              <w:numPr>
                <w:ilvl w:val="0"/>
                <w:numId w:val="8"/>
              </w:numPr>
              <w:spacing w:after="0" w:line="360" w:lineRule="auto"/>
              <w:rPr>
                <w:rFonts w:ascii="Times New Roman" w:hAnsi="Times New Roman"/>
                <w:sz w:val="24"/>
                <w:szCs w:val="24"/>
              </w:rPr>
            </w:pPr>
            <w:r w:rsidRPr="00B23D94">
              <w:rPr>
                <w:rFonts w:ascii="Times New Roman" w:hAnsi="Times New Roman"/>
                <w:sz w:val="24"/>
                <w:szCs w:val="24"/>
              </w:rPr>
              <w:t>Security threats control measures may include but not limited to:</w:t>
            </w:r>
          </w:p>
        </w:tc>
        <w:tc>
          <w:tcPr>
            <w:tcW w:w="5425"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tcPr>
          <w:p w14:paraId="00EA8047" w14:textId="77777777" w:rsidR="006C5214" w:rsidRPr="00B23D94" w:rsidRDefault="006C5214" w:rsidP="006C5214">
            <w:pPr>
              <w:numPr>
                <w:ilvl w:val="0"/>
                <w:numId w:val="9"/>
              </w:numPr>
              <w:spacing w:after="0" w:line="360" w:lineRule="auto"/>
              <w:jc w:val="both"/>
              <w:rPr>
                <w:rFonts w:ascii="Times New Roman" w:hAnsi="Times New Roman"/>
                <w:sz w:val="24"/>
                <w:szCs w:val="24"/>
              </w:rPr>
            </w:pPr>
            <w:r w:rsidRPr="00B23D94">
              <w:rPr>
                <w:rFonts w:ascii="Times New Roman" w:hAnsi="Times New Roman"/>
                <w:sz w:val="24"/>
                <w:szCs w:val="24"/>
              </w:rPr>
              <w:t>Counter measures against cyber terrorism</w:t>
            </w:r>
          </w:p>
          <w:p w14:paraId="3F47C2AA" w14:textId="77777777" w:rsidR="006C5214" w:rsidRPr="00B23D94" w:rsidRDefault="006C5214" w:rsidP="006C5214">
            <w:pPr>
              <w:numPr>
                <w:ilvl w:val="0"/>
                <w:numId w:val="9"/>
              </w:numPr>
              <w:spacing w:after="0" w:line="360" w:lineRule="auto"/>
              <w:jc w:val="both"/>
              <w:rPr>
                <w:rFonts w:ascii="Times New Roman" w:hAnsi="Times New Roman"/>
                <w:sz w:val="24"/>
                <w:szCs w:val="24"/>
              </w:rPr>
            </w:pPr>
            <w:r w:rsidRPr="00B23D94">
              <w:rPr>
                <w:rFonts w:ascii="Times New Roman" w:hAnsi="Times New Roman"/>
                <w:sz w:val="24"/>
                <w:szCs w:val="24"/>
              </w:rPr>
              <w:t>Physical Controls</w:t>
            </w:r>
          </w:p>
          <w:p w14:paraId="3F03C74E" w14:textId="77777777" w:rsidR="006C5214" w:rsidRPr="00B23D94" w:rsidRDefault="006C5214" w:rsidP="006C5214">
            <w:pPr>
              <w:numPr>
                <w:ilvl w:val="0"/>
                <w:numId w:val="9"/>
              </w:numPr>
              <w:spacing w:after="0" w:line="360" w:lineRule="auto"/>
              <w:jc w:val="both"/>
              <w:rPr>
                <w:rFonts w:ascii="Times New Roman" w:hAnsi="Times New Roman"/>
                <w:sz w:val="24"/>
                <w:szCs w:val="24"/>
              </w:rPr>
            </w:pPr>
            <w:r w:rsidRPr="00B23D94">
              <w:rPr>
                <w:rFonts w:ascii="Times New Roman" w:hAnsi="Times New Roman"/>
                <w:sz w:val="24"/>
                <w:szCs w:val="24"/>
              </w:rPr>
              <w:t>Technical/Logical Controls</w:t>
            </w:r>
          </w:p>
          <w:p w14:paraId="0F01CE96" w14:textId="77777777" w:rsidR="006C5214" w:rsidRPr="00B23D94" w:rsidRDefault="006C5214" w:rsidP="006C5214">
            <w:pPr>
              <w:numPr>
                <w:ilvl w:val="0"/>
                <w:numId w:val="9"/>
              </w:numPr>
              <w:spacing w:after="0" w:line="360" w:lineRule="auto"/>
              <w:jc w:val="both"/>
              <w:rPr>
                <w:rFonts w:ascii="Times New Roman" w:hAnsi="Times New Roman"/>
                <w:sz w:val="24"/>
                <w:szCs w:val="24"/>
              </w:rPr>
            </w:pPr>
            <w:r w:rsidRPr="00B23D94">
              <w:rPr>
                <w:rFonts w:ascii="Times New Roman" w:hAnsi="Times New Roman"/>
                <w:sz w:val="24"/>
                <w:szCs w:val="24"/>
              </w:rPr>
              <w:t>Operational Controls</w:t>
            </w:r>
          </w:p>
        </w:tc>
      </w:tr>
      <w:tr w:rsidR="006C5214" w:rsidRPr="00B23D94" w14:paraId="54B6D9D0" w14:textId="77777777" w:rsidTr="00351247">
        <w:trPr>
          <w:trHeight w:val="70"/>
        </w:trPr>
        <w:tc>
          <w:tcPr>
            <w:tcW w:w="36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E05BFD3" w14:textId="77777777" w:rsidR="006C5214" w:rsidRPr="00B23D94" w:rsidRDefault="006C5214" w:rsidP="006C5214">
            <w:pPr>
              <w:numPr>
                <w:ilvl w:val="0"/>
                <w:numId w:val="8"/>
              </w:numPr>
              <w:spacing w:after="0" w:line="360" w:lineRule="auto"/>
              <w:rPr>
                <w:rFonts w:ascii="Times New Roman" w:hAnsi="Times New Roman"/>
                <w:sz w:val="24"/>
                <w:szCs w:val="24"/>
              </w:rPr>
            </w:pPr>
            <w:r w:rsidRPr="00B23D94">
              <w:rPr>
                <w:rFonts w:ascii="Times New Roman" w:hAnsi="Times New Roman"/>
                <w:sz w:val="24"/>
                <w:szCs w:val="24"/>
              </w:rPr>
              <w:t>Online job platforms may include but are not limited to:</w:t>
            </w:r>
          </w:p>
        </w:tc>
        <w:tc>
          <w:tcPr>
            <w:tcW w:w="5425"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tcPr>
          <w:p w14:paraId="3D9CFBA3" w14:textId="78AC1AE3" w:rsidR="006C5214" w:rsidRPr="00B23D94" w:rsidRDefault="00347106" w:rsidP="006C5214">
            <w:pPr>
              <w:numPr>
                <w:ilvl w:val="0"/>
                <w:numId w:val="9"/>
              </w:numPr>
              <w:spacing w:after="0" w:line="360" w:lineRule="auto"/>
              <w:jc w:val="both"/>
              <w:rPr>
                <w:rFonts w:ascii="Times New Roman" w:hAnsi="Times New Roman"/>
                <w:sz w:val="24"/>
                <w:szCs w:val="24"/>
              </w:rPr>
            </w:pPr>
            <w:r w:rsidRPr="00B23D94">
              <w:rPr>
                <w:rFonts w:ascii="Times New Roman" w:hAnsi="Times New Roman"/>
                <w:sz w:val="24"/>
                <w:szCs w:val="24"/>
              </w:rPr>
              <w:t>Remo task</w:t>
            </w:r>
          </w:p>
          <w:p w14:paraId="4A6E6AF7" w14:textId="76761234" w:rsidR="006C5214" w:rsidRPr="00B23D94" w:rsidRDefault="006C5214" w:rsidP="006C5214">
            <w:pPr>
              <w:numPr>
                <w:ilvl w:val="0"/>
                <w:numId w:val="9"/>
              </w:numPr>
              <w:spacing w:after="0" w:line="360" w:lineRule="auto"/>
              <w:jc w:val="both"/>
              <w:rPr>
                <w:rFonts w:ascii="Times New Roman" w:hAnsi="Times New Roman"/>
                <w:sz w:val="24"/>
                <w:szCs w:val="24"/>
              </w:rPr>
            </w:pPr>
            <w:r w:rsidRPr="00B23D94">
              <w:rPr>
                <w:rFonts w:ascii="Times New Roman" w:hAnsi="Times New Roman"/>
                <w:sz w:val="24"/>
                <w:szCs w:val="24"/>
              </w:rPr>
              <w:t xml:space="preserve">Data </w:t>
            </w:r>
            <w:r w:rsidR="00347106" w:rsidRPr="00B23D94">
              <w:rPr>
                <w:rFonts w:ascii="Times New Roman" w:hAnsi="Times New Roman"/>
                <w:sz w:val="24"/>
                <w:szCs w:val="24"/>
              </w:rPr>
              <w:t>annotation. tech</w:t>
            </w:r>
          </w:p>
          <w:p w14:paraId="090A5BE7" w14:textId="77777777" w:rsidR="006C5214" w:rsidRPr="00B23D94" w:rsidRDefault="006C5214" w:rsidP="006C5214">
            <w:pPr>
              <w:numPr>
                <w:ilvl w:val="0"/>
                <w:numId w:val="9"/>
              </w:numPr>
              <w:spacing w:after="0" w:line="360" w:lineRule="auto"/>
              <w:jc w:val="both"/>
              <w:rPr>
                <w:rFonts w:ascii="Times New Roman" w:hAnsi="Times New Roman"/>
                <w:sz w:val="24"/>
                <w:szCs w:val="24"/>
              </w:rPr>
            </w:pPr>
            <w:r w:rsidRPr="00B23D94">
              <w:rPr>
                <w:rFonts w:ascii="Times New Roman" w:hAnsi="Times New Roman"/>
                <w:sz w:val="24"/>
                <w:szCs w:val="24"/>
              </w:rPr>
              <w:t>Cloud worker</w:t>
            </w:r>
          </w:p>
          <w:p w14:paraId="6D745C0C" w14:textId="77777777" w:rsidR="006C5214" w:rsidRPr="00B23D94" w:rsidRDefault="006C5214" w:rsidP="006C5214">
            <w:pPr>
              <w:numPr>
                <w:ilvl w:val="0"/>
                <w:numId w:val="9"/>
              </w:numPr>
              <w:spacing w:after="0" w:line="360" w:lineRule="auto"/>
              <w:jc w:val="both"/>
              <w:rPr>
                <w:rFonts w:ascii="Times New Roman" w:hAnsi="Times New Roman"/>
                <w:sz w:val="24"/>
                <w:szCs w:val="24"/>
              </w:rPr>
            </w:pPr>
            <w:r w:rsidRPr="00B23D94">
              <w:rPr>
                <w:rFonts w:ascii="Times New Roman" w:hAnsi="Times New Roman"/>
                <w:sz w:val="24"/>
                <w:szCs w:val="24"/>
              </w:rPr>
              <w:t>Up work</w:t>
            </w:r>
          </w:p>
          <w:p w14:paraId="23FC1BDE" w14:textId="77777777" w:rsidR="006C5214" w:rsidRPr="00B23D94" w:rsidRDefault="006C5214" w:rsidP="006C5214">
            <w:pPr>
              <w:numPr>
                <w:ilvl w:val="0"/>
                <w:numId w:val="9"/>
              </w:numPr>
              <w:spacing w:after="0" w:line="360" w:lineRule="auto"/>
              <w:jc w:val="both"/>
              <w:rPr>
                <w:rFonts w:ascii="Times New Roman" w:hAnsi="Times New Roman"/>
                <w:sz w:val="24"/>
                <w:szCs w:val="24"/>
              </w:rPr>
            </w:pPr>
            <w:r w:rsidRPr="00B23D94">
              <w:rPr>
                <w:rFonts w:ascii="Times New Roman" w:hAnsi="Times New Roman"/>
                <w:sz w:val="24"/>
                <w:szCs w:val="24"/>
              </w:rPr>
              <w:t>Oneforma</w:t>
            </w:r>
          </w:p>
          <w:p w14:paraId="19C5CF85" w14:textId="77777777" w:rsidR="006C5214" w:rsidRPr="00B23D94" w:rsidRDefault="006C5214" w:rsidP="006C5214">
            <w:pPr>
              <w:numPr>
                <w:ilvl w:val="0"/>
                <w:numId w:val="9"/>
              </w:numPr>
              <w:spacing w:after="0" w:line="360" w:lineRule="auto"/>
              <w:jc w:val="both"/>
              <w:rPr>
                <w:rFonts w:ascii="Times New Roman" w:hAnsi="Times New Roman"/>
                <w:sz w:val="24"/>
                <w:szCs w:val="24"/>
              </w:rPr>
            </w:pPr>
            <w:r w:rsidRPr="00B23D94">
              <w:rPr>
                <w:rFonts w:ascii="Times New Roman" w:hAnsi="Times New Roman"/>
                <w:sz w:val="24"/>
                <w:szCs w:val="24"/>
              </w:rPr>
              <w:t>Appen</w:t>
            </w:r>
          </w:p>
        </w:tc>
      </w:tr>
      <w:tr w:rsidR="006C5214" w:rsidRPr="00B23D94" w14:paraId="74BE744E" w14:textId="77777777" w:rsidTr="00351247">
        <w:trPr>
          <w:trHeight w:val="70"/>
        </w:trPr>
        <w:tc>
          <w:tcPr>
            <w:tcW w:w="36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5CED8C2" w14:textId="77777777" w:rsidR="006C5214" w:rsidRPr="00B23D94" w:rsidRDefault="006C5214" w:rsidP="006C5214">
            <w:pPr>
              <w:numPr>
                <w:ilvl w:val="0"/>
                <w:numId w:val="8"/>
              </w:numPr>
              <w:spacing w:after="0" w:line="360" w:lineRule="auto"/>
              <w:rPr>
                <w:rFonts w:ascii="Times New Roman" w:hAnsi="Times New Roman"/>
                <w:sz w:val="24"/>
                <w:szCs w:val="24"/>
              </w:rPr>
            </w:pPr>
            <w:r w:rsidRPr="00B23D94">
              <w:rPr>
                <w:rFonts w:ascii="Times New Roman" w:hAnsi="Times New Roman"/>
                <w:sz w:val="24"/>
                <w:szCs w:val="24"/>
              </w:rPr>
              <w:t>Job opportunities may include but not limited to:</w:t>
            </w:r>
          </w:p>
        </w:tc>
        <w:tc>
          <w:tcPr>
            <w:tcW w:w="5425"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tcPr>
          <w:p w14:paraId="6B5E35EF" w14:textId="77777777" w:rsidR="006C5214" w:rsidRPr="00B23D94" w:rsidRDefault="006C5214" w:rsidP="006C5214">
            <w:pPr>
              <w:numPr>
                <w:ilvl w:val="0"/>
                <w:numId w:val="10"/>
              </w:numPr>
              <w:spacing w:after="0" w:line="360" w:lineRule="auto"/>
              <w:jc w:val="both"/>
              <w:rPr>
                <w:rFonts w:ascii="Times New Roman" w:hAnsi="Times New Roman"/>
                <w:sz w:val="24"/>
                <w:szCs w:val="24"/>
              </w:rPr>
            </w:pPr>
            <w:r w:rsidRPr="00B23D94">
              <w:rPr>
                <w:rFonts w:ascii="Times New Roman" w:hAnsi="Times New Roman"/>
                <w:sz w:val="24"/>
                <w:szCs w:val="24"/>
              </w:rPr>
              <w:t xml:space="preserve">Self-employment </w:t>
            </w:r>
          </w:p>
          <w:p w14:paraId="1847F927" w14:textId="77777777" w:rsidR="006C5214" w:rsidRPr="00B23D94" w:rsidRDefault="006C5214" w:rsidP="006C5214">
            <w:pPr>
              <w:numPr>
                <w:ilvl w:val="0"/>
                <w:numId w:val="10"/>
              </w:numPr>
              <w:spacing w:after="0" w:line="360" w:lineRule="auto"/>
              <w:jc w:val="both"/>
              <w:rPr>
                <w:rFonts w:ascii="Times New Roman" w:hAnsi="Times New Roman"/>
                <w:sz w:val="24"/>
                <w:szCs w:val="24"/>
              </w:rPr>
            </w:pPr>
            <w:r w:rsidRPr="00B23D94">
              <w:rPr>
                <w:rFonts w:ascii="Times New Roman" w:hAnsi="Times New Roman"/>
                <w:sz w:val="24"/>
                <w:szCs w:val="24"/>
              </w:rPr>
              <w:t xml:space="preserve">Service provision </w:t>
            </w:r>
          </w:p>
          <w:p w14:paraId="1C2E133A" w14:textId="77777777" w:rsidR="006C5214" w:rsidRPr="00B23D94" w:rsidRDefault="006C5214" w:rsidP="006C5214">
            <w:pPr>
              <w:numPr>
                <w:ilvl w:val="0"/>
                <w:numId w:val="10"/>
              </w:numPr>
              <w:spacing w:after="0" w:line="360" w:lineRule="auto"/>
              <w:jc w:val="both"/>
              <w:rPr>
                <w:rFonts w:ascii="Times New Roman" w:hAnsi="Times New Roman"/>
                <w:sz w:val="24"/>
                <w:szCs w:val="24"/>
              </w:rPr>
            </w:pPr>
            <w:r w:rsidRPr="00B23D94">
              <w:rPr>
                <w:rFonts w:ascii="Times New Roman" w:hAnsi="Times New Roman"/>
                <w:sz w:val="24"/>
                <w:szCs w:val="24"/>
              </w:rPr>
              <w:t>Product development</w:t>
            </w:r>
          </w:p>
          <w:p w14:paraId="2EA46B8B" w14:textId="77777777" w:rsidR="006C5214" w:rsidRPr="00B23D94" w:rsidRDefault="006C5214" w:rsidP="006C5214">
            <w:pPr>
              <w:numPr>
                <w:ilvl w:val="0"/>
                <w:numId w:val="9"/>
              </w:numPr>
              <w:spacing w:after="0" w:line="360" w:lineRule="auto"/>
              <w:jc w:val="both"/>
              <w:rPr>
                <w:rFonts w:ascii="Times New Roman" w:hAnsi="Times New Roman"/>
                <w:sz w:val="24"/>
                <w:szCs w:val="24"/>
              </w:rPr>
            </w:pPr>
            <w:r w:rsidRPr="00B23D94">
              <w:rPr>
                <w:rFonts w:ascii="Times New Roman" w:hAnsi="Times New Roman"/>
                <w:sz w:val="24"/>
                <w:szCs w:val="24"/>
              </w:rPr>
              <w:t xml:space="preserve">Salaried employment </w:t>
            </w:r>
          </w:p>
        </w:tc>
      </w:tr>
      <w:tr w:rsidR="006C5214" w:rsidRPr="00B23D94" w14:paraId="4454538D" w14:textId="77777777" w:rsidTr="00351247">
        <w:trPr>
          <w:trHeight w:val="70"/>
        </w:trPr>
        <w:tc>
          <w:tcPr>
            <w:tcW w:w="36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980D91C" w14:textId="77777777" w:rsidR="006C5214" w:rsidRPr="00B23D94" w:rsidRDefault="006C5214" w:rsidP="006C5214">
            <w:pPr>
              <w:numPr>
                <w:ilvl w:val="0"/>
                <w:numId w:val="8"/>
              </w:numPr>
              <w:spacing w:after="0" w:line="360" w:lineRule="auto"/>
              <w:rPr>
                <w:rFonts w:ascii="Times New Roman" w:hAnsi="Times New Roman"/>
                <w:sz w:val="24"/>
                <w:szCs w:val="24"/>
              </w:rPr>
            </w:pPr>
            <w:r w:rsidRPr="00B23D94">
              <w:rPr>
                <w:rFonts w:ascii="Times New Roman" w:hAnsi="Times New Roman"/>
                <w:sz w:val="24"/>
                <w:szCs w:val="24"/>
              </w:rPr>
              <w:t>Certificates and testimonials</w:t>
            </w:r>
            <w:r w:rsidRPr="00B23D94">
              <w:rPr>
                <w:rFonts w:ascii="Times New Roman" w:hAnsi="Times New Roman"/>
                <w:b/>
                <w:i/>
                <w:sz w:val="24"/>
                <w:szCs w:val="24"/>
              </w:rPr>
              <w:t xml:space="preserve"> </w:t>
            </w:r>
            <w:r w:rsidRPr="00B23D94">
              <w:rPr>
                <w:rFonts w:ascii="Times New Roman" w:hAnsi="Times New Roman"/>
                <w:sz w:val="24"/>
                <w:szCs w:val="24"/>
              </w:rPr>
              <w:t>may include but not limited to:</w:t>
            </w:r>
          </w:p>
        </w:tc>
        <w:tc>
          <w:tcPr>
            <w:tcW w:w="5425"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tcPr>
          <w:p w14:paraId="6F15DBEA" w14:textId="77777777" w:rsidR="006C5214" w:rsidRPr="00B23D94" w:rsidRDefault="006C5214" w:rsidP="006C5214">
            <w:pPr>
              <w:numPr>
                <w:ilvl w:val="0"/>
                <w:numId w:val="11"/>
              </w:numPr>
              <w:spacing w:after="0" w:line="360" w:lineRule="auto"/>
              <w:jc w:val="both"/>
              <w:rPr>
                <w:rFonts w:ascii="Times New Roman" w:hAnsi="Times New Roman"/>
                <w:sz w:val="24"/>
                <w:szCs w:val="24"/>
              </w:rPr>
            </w:pPr>
            <w:r w:rsidRPr="00B23D94">
              <w:rPr>
                <w:rFonts w:ascii="Times New Roman" w:hAnsi="Times New Roman"/>
                <w:sz w:val="24"/>
                <w:szCs w:val="24"/>
              </w:rPr>
              <w:t>Academic credentials</w:t>
            </w:r>
          </w:p>
          <w:p w14:paraId="34A28A8F" w14:textId="77777777" w:rsidR="006C5214" w:rsidRPr="00B23D94" w:rsidRDefault="006C5214" w:rsidP="006C5214">
            <w:pPr>
              <w:numPr>
                <w:ilvl w:val="0"/>
                <w:numId w:val="11"/>
              </w:numPr>
              <w:spacing w:after="0" w:line="360" w:lineRule="auto"/>
              <w:jc w:val="both"/>
              <w:rPr>
                <w:rFonts w:ascii="Times New Roman" w:hAnsi="Times New Roman"/>
                <w:sz w:val="24"/>
                <w:szCs w:val="24"/>
              </w:rPr>
            </w:pPr>
            <w:r w:rsidRPr="00B23D94">
              <w:rPr>
                <w:rFonts w:ascii="Times New Roman" w:hAnsi="Times New Roman"/>
                <w:sz w:val="24"/>
                <w:szCs w:val="24"/>
              </w:rPr>
              <w:t>Letters of previous employments/ services rendered</w:t>
            </w:r>
          </w:p>
          <w:p w14:paraId="5AAA4ED0" w14:textId="77777777" w:rsidR="006C5214" w:rsidRPr="00B23D94" w:rsidRDefault="006C5214" w:rsidP="006C5214">
            <w:pPr>
              <w:numPr>
                <w:ilvl w:val="0"/>
                <w:numId w:val="11"/>
              </w:numPr>
              <w:spacing w:after="0" w:line="360" w:lineRule="auto"/>
              <w:jc w:val="both"/>
              <w:rPr>
                <w:rFonts w:ascii="Times New Roman" w:hAnsi="Times New Roman"/>
                <w:sz w:val="24"/>
                <w:szCs w:val="24"/>
              </w:rPr>
            </w:pPr>
            <w:r w:rsidRPr="00B23D94">
              <w:rPr>
                <w:rFonts w:ascii="Times New Roman" w:hAnsi="Times New Roman"/>
                <w:sz w:val="24"/>
                <w:szCs w:val="24"/>
              </w:rPr>
              <w:t>Letters of commendation</w:t>
            </w:r>
          </w:p>
          <w:p w14:paraId="529E6A9C" w14:textId="77777777" w:rsidR="006C5214" w:rsidRPr="00B23D94" w:rsidRDefault="006C5214" w:rsidP="006C5214">
            <w:pPr>
              <w:numPr>
                <w:ilvl w:val="0"/>
                <w:numId w:val="11"/>
              </w:numPr>
              <w:spacing w:after="0" w:line="360" w:lineRule="auto"/>
              <w:jc w:val="both"/>
              <w:rPr>
                <w:rFonts w:ascii="Times New Roman" w:hAnsi="Times New Roman"/>
                <w:sz w:val="24"/>
                <w:szCs w:val="24"/>
              </w:rPr>
            </w:pPr>
            <w:r w:rsidRPr="00B23D94">
              <w:rPr>
                <w:rFonts w:ascii="Times New Roman" w:hAnsi="Times New Roman"/>
                <w:sz w:val="24"/>
                <w:szCs w:val="24"/>
              </w:rPr>
              <w:t>Certifications of participation</w:t>
            </w:r>
          </w:p>
          <w:p w14:paraId="226CD5D7" w14:textId="77777777" w:rsidR="006C5214" w:rsidRPr="00B23D94" w:rsidRDefault="006C5214" w:rsidP="006C5214">
            <w:pPr>
              <w:numPr>
                <w:ilvl w:val="0"/>
                <w:numId w:val="11"/>
              </w:numPr>
              <w:spacing w:after="0" w:line="360" w:lineRule="auto"/>
              <w:jc w:val="both"/>
              <w:rPr>
                <w:rFonts w:ascii="Times New Roman" w:hAnsi="Times New Roman"/>
                <w:sz w:val="24"/>
                <w:szCs w:val="24"/>
              </w:rPr>
            </w:pPr>
            <w:r w:rsidRPr="00B23D94">
              <w:rPr>
                <w:rFonts w:ascii="Times New Roman" w:hAnsi="Times New Roman"/>
                <w:sz w:val="24"/>
                <w:szCs w:val="24"/>
              </w:rPr>
              <w:t xml:space="preserve">Awards </w:t>
            </w:r>
          </w:p>
        </w:tc>
      </w:tr>
      <w:tr w:rsidR="006C5214" w:rsidRPr="00B23D94" w14:paraId="372C921C" w14:textId="77777777" w:rsidTr="00351247">
        <w:trPr>
          <w:trHeight w:val="70"/>
        </w:trPr>
        <w:tc>
          <w:tcPr>
            <w:tcW w:w="36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21615C5" w14:textId="77777777" w:rsidR="006C5214" w:rsidRPr="00B23D94" w:rsidRDefault="006C5214" w:rsidP="006C5214">
            <w:pPr>
              <w:numPr>
                <w:ilvl w:val="0"/>
                <w:numId w:val="8"/>
              </w:numPr>
              <w:spacing w:after="0" w:line="360" w:lineRule="auto"/>
              <w:rPr>
                <w:rFonts w:ascii="Times New Roman" w:hAnsi="Times New Roman"/>
                <w:sz w:val="24"/>
                <w:szCs w:val="24"/>
              </w:rPr>
            </w:pPr>
            <w:r w:rsidRPr="00B23D94">
              <w:rPr>
                <w:rFonts w:ascii="Times New Roman" w:hAnsi="Times New Roman"/>
                <w:sz w:val="24"/>
                <w:szCs w:val="24"/>
              </w:rPr>
              <w:lastRenderedPageBreak/>
              <w:t>Interview skills may include but not limited to:</w:t>
            </w:r>
          </w:p>
        </w:tc>
        <w:tc>
          <w:tcPr>
            <w:tcW w:w="5425"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tcPr>
          <w:p w14:paraId="544E26B1" w14:textId="77777777" w:rsidR="006C5214" w:rsidRPr="00B23D94" w:rsidRDefault="006C5214" w:rsidP="006C5214">
            <w:pPr>
              <w:numPr>
                <w:ilvl w:val="0"/>
                <w:numId w:val="12"/>
              </w:numPr>
              <w:spacing w:after="0" w:line="360" w:lineRule="auto"/>
              <w:jc w:val="both"/>
              <w:rPr>
                <w:rFonts w:ascii="Times New Roman" w:hAnsi="Times New Roman"/>
                <w:sz w:val="24"/>
                <w:szCs w:val="24"/>
              </w:rPr>
            </w:pPr>
            <w:r w:rsidRPr="00B23D94">
              <w:rPr>
                <w:rFonts w:ascii="Times New Roman" w:hAnsi="Times New Roman"/>
                <w:sz w:val="24"/>
                <w:szCs w:val="24"/>
              </w:rPr>
              <w:t>Listening skills</w:t>
            </w:r>
          </w:p>
          <w:p w14:paraId="552F4584" w14:textId="77777777" w:rsidR="006C5214" w:rsidRPr="00B23D94" w:rsidRDefault="006C5214" w:rsidP="006C5214">
            <w:pPr>
              <w:numPr>
                <w:ilvl w:val="0"/>
                <w:numId w:val="12"/>
              </w:numPr>
              <w:spacing w:after="0" w:line="360" w:lineRule="auto"/>
              <w:jc w:val="both"/>
              <w:rPr>
                <w:rFonts w:ascii="Times New Roman" w:hAnsi="Times New Roman"/>
                <w:sz w:val="24"/>
                <w:szCs w:val="24"/>
              </w:rPr>
            </w:pPr>
            <w:r w:rsidRPr="00B23D94">
              <w:rPr>
                <w:rFonts w:ascii="Times New Roman" w:hAnsi="Times New Roman"/>
                <w:sz w:val="24"/>
                <w:szCs w:val="24"/>
              </w:rPr>
              <w:t>Grooming</w:t>
            </w:r>
          </w:p>
          <w:p w14:paraId="118AC467" w14:textId="77777777" w:rsidR="006C5214" w:rsidRPr="00B23D94" w:rsidRDefault="006C5214" w:rsidP="006C5214">
            <w:pPr>
              <w:numPr>
                <w:ilvl w:val="0"/>
                <w:numId w:val="12"/>
              </w:numPr>
              <w:spacing w:after="0" w:line="360" w:lineRule="auto"/>
              <w:jc w:val="both"/>
              <w:rPr>
                <w:rFonts w:ascii="Times New Roman" w:hAnsi="Times New Roman"/>
                <w:sz w:val="24"/>
                <w:szCs w:val="24"/>
              </w:rPr>
            </w:pPr>
            <w:r w:rsidRPr="00B23D94">
              <w:rPr>
                <w:rFonts w:ascii="Times New Roman" w:hAnsi="Times New Roman"/>
                <w:sz w:val="24"/>
                <w:szCs w:val="24"/>
              </w:rPr>
              <w:t>Language command</w:t>
            </w:r>
          </w:p>
          <w:p w14:paraId="139D6908" w14:textId="77777777" w:rsidR="006C5214" w:rsidRPr="00B23D94" w:rsidRDefault="006C5214" w:rsidP="006C5214">
            <w:pPr>
              <w:numPr>
                <w:ilvl w:val="0"/>
                <w:numId w:val="12"/>
              </w:numPr>
              <w:spacing w:after="0" w:line="360" w:lineRule="auto"/>
              <w:jc w:val="both"/>
              <w:rPr>
                <w:rFonts w:ascii="Times New Roman" w:hAnsi="Times New Roman"/>
                <w:sz w:val="24"/>
                <w:szCs w:val="24"/>
              </w:rPr>
            </w:pPr>
            <w:r w:rsidRPr="00B23D94">
              <w:rPr>
                <w:rFonts w:ascii="Times New Roman" w:hAnsi="Times New Roman"/>
                <w:sz w:val="24"/>
                <w:szCs w:val="24"/>
              </w:rPr>
              <w:t xml:space="preserve">Articulation of issues </w:t>
            </w:r>
          </w:p>
          <w:p w14:paraId="18D30192" w14:textId="77777777" w:rsidR="006C5214" w:rsidRPr="00B23D94" w:rsidRDefault="006C5214" w:rsidP="006C5214">
            <w:pPr>
              <w:numPr>
                <w:ilvl w:val="0"/>
                <w:numId w:val="12"/>
              </w:numPr>
              <w:spacing w:after="0" w:line="360" w:lineRule="auto"/>
              <w:jc w:val="both"/>
              <w:rPr>
                <w:rFonts w:ascii="Times New Roman" w:hAnsi="Times New Roman"/>
                <w:sz w:val="24"/>
                <w:szCs w:val="24"/>
              </w:rPr>
            </w:pPr>
            <w:r w:rsidRPr="00B23D94">
              <w:rPr>
                <w:rFonts w:ascii="Times New Roman" w:hAnsi="Times New Roman"/>
                <w:sz w:val="24"/>
                <w:szCs w:val="24"/>
              </w:rPr>
              <w:t xml:space="preserve">Body language </w:t>
            </w:r>
          </w:p>
          <w:p w14:paraId="71EFF136" w14:textId="77777777" w:rsidR="006C5214" w:rsidRPr="00B23D94" w:rsidRDefault="006C5214" w:rsidP="006C5214">
            <w:pPr>
              <w:numPr>
                <w:ilvl w:val="0"/>
                <w:numId w:val="12"/>
              </w:numPr>
              <w:spacing w:after="0" w:line="360" w:lineRule="auto"/>
              <w:jc w:val="both"/>
              <w:rPr>
                <w:rFonts w:ascii="Times New Roman" w:hAnsi="Times New Roman"/>
                <w:sz w:val="24"/>
                <w:szCs w:val="24"/>
              </w:rPr>
            </w:pPr>
            <w:r w:rsidRPr="00B23D94">
              <w:rPr>
                <w:rFonts w:ascii="Times New Roman" w:hAnsi="Times New Roman"/>
                <w:sz w:val="24"/>
                <w:szCs w:val="24"/>
              </w:rPr>
              <w:t xml:space="preserve">Time management </w:t>
            </w:r>
          </w:p>
          <w:p w14:paraId="1D05A725" w14:textId="77777777" w:rsidR="006C5214" w:rsidRPr="00B23D94" w:rsidRDefault="006C5214" w:rsidP="006C5214">
            <w:pPr>
              <w:numPr>
                <w:ilvl w:val="0"/>
                <w:numId w:val="12"/>
              </w:numPr>
              <w:spacing w:after="0" w:line="360" w:lineRule="auto"/>
              <w:jc w:val="both"/>
              <w:rPr>
                <w:rFonts w:ascii="Times New Roman" w:hAnsi="Times New Roman"/>
                <w:sz w:val="24"/>
                <w:szCs w:val="24"/>
              </w:rPr>
            </w:pPr>
            <w:r w:rsidRPr="00B23D94">
              <w:rPr>
                <w:rFonts w:ascii="Times New Roman" w:hAnsi="Times New Roman"/>
                <w:sz w:val="24"/>
                <w:szCs w:val="24"/>
              </w:rPr>
              <w:t xml:space="preserve">Honesty </w:t>
            </w:r>
          </w:p>
          <w:p w14:paraId="7CE9FA19" w14:textId="77777777" w:rsidR="006C5214" w:rsidRPr="00B23D94" w:rsidRDefault="006C5214" w:rsidP="006C5214">
            <w:pPr>
              <w:numPr>
                <w:ilvl w:val="0"/>
                <w:numId w:val="12"/>
              </w:numPr>
              <w:spacing w:after="0" w:line="360" w:lineRule="auto"/>
              <w:jc w:val="both"/>
              <w:rPr>
                <w:rFonts w:ascii="Times New Roman" w:hAnsi="Times New Roman"/>
                <w:sz w:val="24"/>
                <w:szCs w:val="24"/>
              </w:rPr>
            </w:pPr>
            <w:r w:rsidRPr="00B23D94">
              <w:rPr>
                <w:rFonts w:ascii="Times New Roman" w:hAnsi="Times New Roman"/>
                <w:sz w:val="24"/>
                <w:szCs w:val="24"/>
              </w:rPr>
              <w:t xml:space="preserve">Generally knowledgeable in current affairs and technical area </w:t>
            </w:r>
          </w:p>
        </w:tc>
      </w:tr>
    </w:tbl>
    <w:p w14:paraId="43EE0DEB" w14:textId="77777777" w:rsidR="006C5214" w:rsidRPr="00B23D94" w:rsidRDefault="006C5214" w:rsidP="006C5214">
      <w:pPr>
        <w:spacing w:after="0" w:line="360" w:lineRule="auto"/>
        <w:rPr>
          <w:rFonts w:ascii="Times New Roman" w:hAnsi="Times New Roman"/>
          <w:sz w:val="24"/>
          <w:szCs w:val="24"/>
        </w:rPr>
      </w:pPr>
    </w:p>
    <w:p w14:paraId="1E98D0BB" w14:textId="77777777" w:rsidR="006C5214" w:rsidRPr="00B23D94" w:rsidRDefault="006C5214" w:rsidP="006C5214">
      <w:pPr>
        <w:spacing w:after="0" w:line="360" w:lineRule="auto"/>
        <w:rPr>
          <w:rFonts w:ascii="Times New Roman" w:hAnsi="Times New Roman"/>
          <w:b/>
          <w:sz w:val="24"/>
          <w:szCs w:val="24"/>
        </w:rPr>
      </w:pPr>
      <w:r w:rsidRPr="00B23D94">
        <w:rPr>
          <w:rFonts w:ascii="Times New Roman" w:hAnsi="Times New Roman"/>
          <w:b/>
          <w:sz w:val="24"/>
          <w:szCs w:val="24"/>
        </w:rPr>
        <w:t xml:space="preserve">REQUIRED KNOWLEDGE AND SKILLS </w:t>
      </w:r>
    </w:p>
    <w:p w14:paraId="678C6009" w14:textId="77777777" w:rsidR="006C5214" w:rsidRPr="00B23D94" w:rsidRDefault="006C5214" w:rsidP="006C5214">
      <w:pPr>
        <w:spacing w:after="0" w:line="360" w:lineRule="auto"/>
        <w:rPr>
          <w:rFonts w:ascii="Times New Roman" w:hAnsi="Times New Roman"/>
          <w:sz w:val="24"/>
          <w:szCs w:val="24"/>
        </w:rPr>
      </w:pPr>
      <w:r w:rsidRPr="00B23D94">
        <w:rPr>
          <w:rFonts w:ascii="Times New Roman" w:hAnsi="Times New Roman"/>
          <w:sz w:val="24"/>
          <w:szCs w:val="24"/>
        </w:rPr>
        <w:t xml:space="preserve">This section describes the knowledge and skills required for this unit of competency. </w:t>
      </w:r>
    </w:p>
    <w:p w14:paraId="0F4D2BC3" w14:textId="77777777" w:rsidR="006C5214" w:rsidRPr="00B23D94" w:rsidRDefault="006C5214" w:rsidP="006C5214">
      <w:pPr>
        <w:spacing w:after="0" w:line="360" w:lineRule="auto"/>
        <w:rPr>
          <w:rFonts w:ascii="Times New Roman" w:hAnsi="Times New Roman"/>
          <w:b/>
          <w:sz w:val="24"/>
          <w:szCs w:val="24"/>
        </w:rPr>
      </w:pPr>
      <w:r w:rsidRPr="00B23D94">
        <w:rPr>
          <w:rFonts w:ascii="Times New Roman" w:hAnsi="Times New Roman"/>
          <w:b/>
          <w:sz w:val="24"/>
          <w:szCs w:val="24"/>
        </w:rPr>
        <w:t>Required knowledge</w:t>
      </w:r>
    </w:p>
    <w:p w14:paraId="1E94A04C" w14:textId="77777777" w:rsidR="006C5214" w:rsidRPr="00B23D94" w:rsidRDefault="006C5214" w:rsidP="006C5214">
      <w:pPr>
        <w:spacing w:after="0" w:line="360" w:lineRule="auto"/>
        <w:rPr>
          <w:rFonts w:ascii="Times New Roman" w:hAnsi="Times New Roman"/>
          <w:sz w:val="24"/>
          <w:szCs w:val="24"/>
        </w:rPr>
      </w:pPr>
      <w:r w:rsidRPr="00B23D94">
        <w:rPr>
          <w:rFonts w:ascii="Times New Roman" w:hAnsi="Times New Roman"/>
          <w:sz w:val="24"/>
          <w:szCs w:val="24"/>
        </w:rPr>
        <w:t xml:space="preserve">The individual needs to demonstrate knowledge of: </w:t>
      </w:r>
    </w:p>
    <w:p w14:paraId="46D64FE3" w14:textId="77777777" w:rsidR="006C5214" w:rsidRPr="00B23D94" w:rsidRDefault="006C5214" w:rsidP="006C5214">
      <w:pPr>
        <w:numPr>
          <w:ilvl w:val="0"/>
          <w:numId w:val="13"/>
        </w:numPr>
        <w:spacing w:after="0" w:line="360" w:lineRule="auto"/>
        <w:rPr>
          <w:rFonts w:ascii="Times New Roman" w:hAnsi="Times New Roman"/>
          <w:sz w:val="24"/>
          <w:szCs w:val="24"/>
        </w:rPr>
      </w:pPr>
      <w:r w:rsidRPr="00B23D94">
        <w:rPr>
          <w:rFonts w:ascii="Times New Roman" w:hAnsi="Times New Roman"/>
          <w:sz w:val="24"/>
          <w:szCs w:val="24"/>
        </w:rPr>
        <w:t>Computer Hardware and Software Concepts</w:t>
      </w:r>
    </w:p>
    <w:p w14:paraId="26C38DDC" w14:textId="77777777" w:rsidR="006C5214" w:rsidRPr="00B23D94" w:rsidRDefault="006C5214" w:rsidP="006C5214">
      <w:pPr>
        <w:numPr>
          <w:ilvl w:val="0"/>
          <w:numId w:val="13"/>
        </w:numPr>
        <w:spacing w:after="0" w:line="360" w:lineRule="auto"/>
        <w:rPr>
          <w:rFonts w:ascii="Times New Roman" w:hAnsi="Times New Roman"/>
          <w:sz w:val="24"/>
          <w:szCs w:val="24"/>
        </w:rPr>
      </w:pPr>
      <w:r w:rsidRPr="00B23D94">
        <w:rPr>
          <w:rFonts w:ascii="Times New Roman" w:hAnsi="Times New Roman"/>
          <w:sz w:val="24"/>
          <w:szCs w:val="24"/>
        </w:rPr>
        <w:t>Computer Security Concepts (Data security and privacy)</w:t>
      </w:r>
    </w:p>
    <w:p w14:paraId="3725F4F5" w14:textId="77777777" w:rsidR="006C5214" w:rsidRPr="00B23D94" w:rsidRDefault="006C5214" w:rsidP="006C5214">
      <w:pPr>
        <w:numPr>
          <w:ilvl w:val="0"/>
          <w:numId w:val="13"/>
        </w:numPr>
        <w:spacing w:after="0" w:line="360" w:lineRule="auto"/>
        <w:rPr>
          <w:rFonts w:ascii="Times New Roman" w:hAnsi="Times New Roman"/>
          <w:sz w:val="24"/>
          <w:szCs w:val="24"/>
        </w:rPr>
      </w:pPr>
      <w:r w:rsidRPr="00B23D94">
        <w:rPr>
          <w:rFonts w:ascii="Times New Roman" w:hAnsi="Times New Roman"/>
          <w:sz w:val="24"/>
          <w:szCs w:val="24"/>
        </w:rPr>
        <w:t>Cyber security threats and control measures</w:t>
      </w:r>
    </w:p>
    <w:p w14:paraId="46333225" w14:textId="77777777" w:rsidR="006C5214" w:rsidRPr="00B23D94" w:rsidRDefault="006C5214" w:rsidP="006C5214">
      <w:pPr>
        <w:numPr>
          <w:ilvl w:val="0"/>
          <w:numId w:val="13"/>
        </w:numPr>
        <w:spacing w:after="0" w:line="360" w:lineRule="auto"/>
        <w:rPr>
          <w:rFonts w:ascii="Times New Roman" w:hAnsi="Times New Roman"/>
          <w:sz w:val="24"/>
          <w:szCs w:val="24"/>
        </w:rPr>
      </w:pPr>
      <w:r w:rsidRPr="00B23D94">
        <w:rPr>
          <w:rFonts w:ascii="Times New Roman" w:hAnsi="Times New Roman"/>
          <w:sz w:val="24"/>
          <w:szCs w:val="24"/>
        </w:rPr>
        <w:t>Understanding Computer Crimes</w:t>
      </w:r>
    </w:p>
    <w:p w14:paraId="351798CC" w14:textId="77777777" w:rsidR="006C5214" w:rsidRPr="00B23D94" w:rsidRDefault="006C5214" w:rsidP="006C5214">
      <w:pPr>
        <w:numPr>
          <w:ilvl w:val="0"/>
          <w:numId w:val="13"/>
        </w:numPr>
        <w:spacing w:after="0" w:line="360" w:lineRule="auto"/>
        <w:rPr>
          <w:rFonts w:ascii="Times New Roman" w:hAnsi="Times New Roman"/>
          <w:sz w:val="24"/>
          <w:szCs w:val="24"/>
        </w:rPr>
      </w:pPr>
      <w:r w:rsidRPr="00B23D94">
        <w:rPr>
          <w:rFonts w:ascii="Times New Roman" w:hAnsi="Times New Roman"/>
          <w:sz w:val="24"/>
          <w:szCs w:val="24"/>
        </w:rPr>
        <w:t>Detection and protection against computer crimes</w:t>
      </w:r>
    </w:p>
    <w:p w14:paraId="654D9E67" w14:textId="77777777" w:rsidR="006C5214" w:rsidRPr="00B23D94" w:rsidRDefault="006C5214" w:rsidP="006C5214">
      <w:pPr>
        <w:numPr>
          <w:ilvl w:val="0"/>
          <w:numId w:val="13"/>
        </w:numPr>
        <w:spacing w:after="0" w:line="360" w:lineRule="auto"/>
        <w:rPr>
          <w:rFonts w:ascii="Times New Roman" w:hAnsi="Times New Roman"/>
          <w:sz w:val="24"/>
          <w:szCs w:val="24"/>
        </w:rPr>
      </w:pPr>
      <w:r w:rsidRPr="00B23D94">
        <w:rPr>
          <w:rFonts w:ascii="Times New Roman" w:hAnsi="Times New Roman"/>
          <w:sz w:val="24"/>
          <w:szCs w:val="24"/>
        </w:rPr>
        <w:t>Laws governing protection of ICT in Kenya</w:t>
      </w:r>
    </w:p>
    <w:p w14:paraId="6DC2BC84" w14:textId="77777777" w:rsidR="006C5214" w:rsidRPr="00B23D94" w:rsidRDefault="006C5214" w:rsidP="006C5214">
      <w:pPr>
        <w:numPr>
          <w:ilvl w:val="0"/>
          <w:numId w:val="13"/>
        </w:numPr>
        <w:spacing w:after="0" w:line="360" w:lineRule="auto"/>
        <w:rPr>
          <w:rFonts w:ascii="Times New Roman" w:hAnsi="Times New Roman"/>
          <w:sz w:val="24"/>
          <w:szCs w:val="24"/>
        </w:rPr>
      </w:pPr>
      <w:r w:rsidRPr="00B23D94">
        <w:rPr>
          <w:rFonts w:ascii="Times New Roman" w:hAnsi="Times New Roman"/>
          <w:sz w:val="24"/>
          <w:szCs w:val="24"/>
        </w:rPr>
        <w:t xml:space="preserve">Digital Identity Management </w:t>
      </w:r>
    </w:p>
    <w:p w14:paraId="62C711C2" w14:textId="77777777" w:rsidR="006C5214" w:rsidRPr="00B23D94" w:rsidRDefault="006C5214" w:rsidP="006C5214">
      <w:pPr>
        <w:numPr>
          <w:ilvl w:val="0"/>
          <w:numId w:val="13"/>
        </w:numPr>
        <w:spacing w:after="0" w:line="360" w:lineRule="auto"/>
        <w:rPr>
          <w:rFonts w:ascii="Times New Roman" w:hAnsi="Times New Roman"/>
          <w:sz w:val="24"/>
          <w:szCs w:val="24"/>
        </w:rPr>
      </w:pPr>
      <w:r w:rsidRPr="00B23D94">
        <w:rPr>
          <w:rFonts w:ascii="Times New Roman" w:hAnsi="Times New Roman"/>
          <w:sz w:val="24"/>
          <w:szCs w:val="24"/>
        </w:rPr>
        <w:t>Netiquette Principles</w:t>
      </w:r>
    </w:p>
    <w:p w14:paraId="0A01186C" w14:textId="77777777" w:rsidR="006C5214" w:rsidRPr="00B23D94" w:rsidRDefault="006C5214" w:rsidP="006C5214">
      <w:pPr>
        <w:numPr>
          <w:ilvl w:val="0"/>
          <w:numId w:val="13"/>
        </w:numPr>
        <w:spacing w:after="0" w:line="360" w:lineRule="auto"/>
        <w:rPr>
          <w:rFonts w:ascii="Times New Roman" w:hAnsi="Times New Roman"/>
          <w:sz w:val="24"/>
          <w:szCs w:val="24"/>
        </w:rPr>
      </w:pPr>
      <w:r w:rsidRPr="00B23D94">
        <w:rPr>
          <w:rFonts w:ascii="Times New Roman" w:hAnsi="Times New Roman"/>
          <w:sz w:val="24"/>
          <w:szCs w:val="24"/>
        </w:rPr>
        <w:t>Fundamentals of Copyright and Licenses</w:t>
      </w:r>
    </w:p>
    <w:p w14:paraId="67128BA6" w14:textId="77777777" w:rsidR="006C5214" w:rsidRPr="00B23D94" w:rsidRDefault="006C5214" w:rsidP="006C5214">
      <w:pPr>
        <w:numPr>
          <w:ilvl w:val="0"/>
          <w:numId w:val="13"/>
        </w:numPr>
        <w:spacing w:after="0" w:line="360" w:lineRule="auto"/>
        <w:rPr>
          <w:rFonts w:ascii="Times New Roman" w:hAnsi="Times New Roman"/>
          <w:sz w:val="24"/>
          <w:szCs w:val="24"/>
        </w:rPr>
      </w:pPr>
      <w:r w:rsidRPr="00B23D94">
        <w:rPr>
          <w:rFonts w:ascii="Times New Roman" w:hAnsi="Times New Roman"/>
          <w:sz w:val="24"/>
          <w:szCs w:val="24"/>
        </w:rPr>
        <w:t>Word processing;</w:t>
      </w:r>
    </w:p>
    <w:p w14:paraId="4D8443C8" w14:textId="77777777" w:rsidR="006C5214" w:rsidRPr="00B23D94" w:rsidRDefault="006C5214" w:rsidP="006C5214">
      <w:pPr>
        <w:widowControl w:val="0"/>
        <w:numPr>
          <w:ilvl w:val="0"/>
          <w:numId w:val="14"/>
        </w:numPr>
        <w:spacing w:after="0" w:line="360" w:lineRule="auto"/>
        <w:jc w:val="both"/>
        <w:rPr>
          <w:rFonts w:ascii="Times New Roman" w:hAnsi="Times New Roman"/>
          <w:sz w:val="24"/>
          <w:szCs w:val="24"/>
        </w:rPr>
      </w:pPr>
      <w:r w:rsidRPr="00B23D94">
        <w:rPr>
          <w:rFonts w:ascii="Times New Roman" w:hAnsi="Times New Roman"/>
          <w:sz w:val="24"/>
          <w:szCs w:val="24"/>
        </w:rPr>
        <w:t>Functions and concepts of word processing;</w:t>
      </w:r>
    </w:p>
    <w:p w14:paraId="66293FBF" w14:textId="77777777" w:rsidR="006C5214" w:rsidRPr="00B23D94" w:rsidRDefault="006C5214" w:rsidP="006C5214">
      <w:pPr>
        <w:widowControl w:val="0"/>
        <w:numPr>
          <w:ilvl w:val="0"/>
          <w:numId w:val="14"/>
        </w:numPr>
        <w:spacing w:after="0" w:line="360" w:lineRule="auto"/>
        <w:jc w:val="both"/>
        <w:rPr>
          <w:rFonts w:ascii="Times New Roman" w:hAnsi="Times New Roman"/>
          <w:sz w:val="24"/>
          <w:szCs w:val="24"/>
        </w:rPr>
      </w:pPr>
      <w:r w:rsidRPr="00B23D94">
        <w:rPr>
          <w:rFonts w:ascii="Times New Roman" w:hAnsi="Times New Roman"/>
          <w:sz w:val="24"/>
          <w:szCs w:val="24"/>
        </w:rPr>
        <w:t>Documents and tables creation and manipulations;</w:t>
      </w:r>
    </w:p>
    <w:p w14:paraId="577F7866" w14:textId="77777777" w:rsidR="006C5214" w:rsidRPr="00B23D94" w:rsidRDefault="006C5214" w:rsidP="006C5214">
      <w:pPr>
        <w:widowControl w:val="0"/>
        <w:numPr>
          <w:ilvl w:val="0"/>
          <w:numId w:val="14"/>
        </w:numPr>
        <w:spacing w:after="0" w:line="360" w:lineRule="auto"/>
        <w:jc w:val="both"/>
        <w:rPr>
          <w:rFonts w:ascii="Times New Roman" w:hAnsi="Times New Roman"/>
          <w:sz w:val="24"/>
          <w:szCs w:val="24"/>
        </w:rPr>
      </w:pPr>
      <w:r w:rsidRPr="00B23D94">
        <w:rPr>
          <w:rFonts w:ascii="Times New Roman" w:hAnsi="Times New Roman"/>
          <w:sz w:val="24"/>
          <w:szCs w:val="24"/>
        </w:rPr>
        <w:t>Document editing;</w:t>
      </w:r>
    </w:p>
    <w:p w14:paraId="503ABE1D" w14:textId="77777777" w:rsidR="006C5214" w:rsidRPr="00B23D94" w:rsidRDefault="006C5214" w:rsidP="006C5214">
      <w:pPr>
        <w:widowControl w:val="0"/>
        <w:numPr>
          <w:ilvl w:val="0"/>
          <w:numId w:val="14"/>
        </w:numPr>
        <w:spacing w:after="0" w:line="360" w:lineRule="auto"/>
        <w:jc w:val="both"/>
        <w:rPr>
          <w:rFonts w:ascii="Times New Roman" w:hAnsi="Times New Roman"/>
          <w:sz w:val="24"/>
          <w:szCs w:val="24"/>
        </w:rPr>
      </w:pPr>
      <w:r w:rsidRPr="00B23D94">
        <w:rPr>
          <w:rFonts w:ascii="Times New Roman" w:hAnsi="Times New Roman"/>
          <w:sz w:val="24"/>
          <w:szCs w:val="24"/>
        </w:rPr>
        <w:t>Document formatting;</w:t>
      </w:r>
    </w:p>
    <w:p w14:paraId="789C4F4D" w14:textId="77777777" w:rsidR="006C5214" w:rsidRPr="00B23D94" w:rsidRDefault="006C5214" w:rsidP="006C5214">
      <w:pPr>
        <w:widowControl w:val="0"/>
        <w:numPr>
          <w:ilvl w:val="0"/>
          <w:numId w:val="14"/>
        </w:numPr>
        <w:spacing w:after="0" w:line="360" w:lineRule="auto"/>
        <w:jc w:val="both"/>
        <w:rPr>
          <w:rFonts w:ascii="Times New Roman" w:hAnsi="Times New Roman"/>
          <w:sz w:val="24"/>
          <w:szCs w:val="24"/>
        </w:rPr>
      </w:pPr>
      <w:r w:rsidRPr="00B23D94">
        <w:rPr>
          <w:rFonts w:ascii="Times New Roman" w:hAnsi="Times New Roman"/>
          <w:sz w:val="24"/>
          <w:szCs w:val="24"/>
        </w:rPr>
        <w:t>Word processing utilities</w:t>
      </w:r>
    </w:p>
    <w:p w14:paraId="1F9B24FA" w14:textId="77777777" w:rsidR="006C5214" w:rsidRPr="00B23D94" w:rsidRDefault="006C5214" w:rsidP="006C5214">
      <w:pPr>
        <w:numPr>
          <w:ilvl w:val="0"/>
          <w:numId w:val="13"/>
        </w:numPr>
        <w:spacing w:after="0" w:line="360" w:lineRule="auto"/>
        <w:rPr>
          <w:rFonts w:ascii="Times New Roman" w:hAnsi="Times New Roman"/>
          <w:sz w:val="24"/>
          <w:szCs w:val="24"/>
        </w:rPr>
      </w:pPr>
      <w:r w:rsidRPr="00B23D94">
        <w:rPr>
          <w:rFonts w:ascii="Times New Roman" w:hAnsi="Times New Roman"/>
          <w:sz w:val="24"/>
          <w:szCs w:val="24"/>
        </w:rPr>
        <w:t>Spread sheets;</w:t>
      </w:r>
    </w:p>
    <w:p w14:paraId="1DE642CB" w14:textId="77777777" w:rsidR="006C5214" w:rsidRPr="00B23D94" w:rsidRDefault="006C5214" w:rsidP="006C5214">
      <w:pPr>
        <w:widowControl w:val="0"/>
        <w:numPr>
          <w:ilvl w:val="0"/>
          <w:numId w:val="14"/>
        </w:numPr>
        <w:spacing w:after="0" w:line="360" w:lineRule="auto"/>
        <w:jc w:val="both"/>
        <w:rPr>
          <w:rFonts w:ascii="Times New Roman" w:hAnsi="Times New Roman"/>
          <w:sz w:val="24"/>
          <w:szCs w:val="24"/>
        </w:rPr>
      </w:pPr>
      <w:r w:rsidRPr="00B23D94">
        <w:rPr>
          <w:rFonts w:ascii="Times New Roman" w:hAnsi="Times New Roman"/>
          <w:sz w:val="24"/>
          <w:szCs w:val="24"/>
        </w:rPr>
        <w:t>Meaning, types and importance of spread sheets;</w:t>
      </w:r>
    </w:p>
    <w:p w14:paraId="259D3386" w14:textId="77777777" w:rsidR="006C5214" w:rsidRPr="00B23D94" w:rsidRDefault="006C5214" w:rsidP="006C5214">
      <w:pPr>
        <w:widowControl w:val="0"/>
        <w:numPr>
          <w:ilvl w:val="0"/>
          <w:numId w:val="14"/>
        </w:numPr>
        <w:spacing w:after="0" w:line="360" w:lineRule="auto"/>
        <w:jc w:val="both"/>
        <w:rPr>
          <w:rFonts w:ascii="Times New Roman" w:hAnsi="Times New Roman"/>
          <w:sz w:val="24"/>
          <w:szCs w:val="24"/>
        </w:rPr>
      </w:pPr>
      <w:r w:rsidRPr="00B23D94">
        <w:rPr>
          <w:rFonts w:ascii="Times New Roman" w:hAnsi="Times New Roman"/>
          <w:sz w:val="24"/>
          <w:szCs w:val="24"/>
        </w:rPr>
        <w:lastRenderedPageBreak/>
        <w:t>Components of spread sheets;</w:t>
      </w:r>
    </w:p>
    <w:p w14:paraId="1ACE63FD" w14:textId="77777777" w:rsidR="006C5214" w:rsidRPr="00B23D94" w:rsidRDefault="006C5214" w:rsidP="006C5214">
      <w:pPr>
        <w:widowControl w:val="0"/>
        <w:numPr>
          <w:ilvl w:val="0"/>
          <w:numId w:val="14"/>
        </w:numPr>
        <w:spacing w:after="0" w:line="360" w:lineRule="auto"/>
        <w:jc w:val="both"/>
        <w:rPr>
          <w:rFonts w:ascii="Times New Roman" w:hAnsi="Times New Roman"/>
          <w:sz w:val="24"/>
          <w:szCs w:val="24"/>
        </w:rPr>
      </w:pPr>
      <w:r w:rsidRPr="00B23D94">
        <w:rPr>
          <w:rFonts w:ascii="Times New Roman" w:hAnsi="Times New Roman"/>
          <w:sz w:val="24"/>
          <w:szCs w:val="24"/>
        </w:rPr>
        <w:t>Functions, formulae, and charts, uses and layout;</w:t>
      </w:r>
    </w:p>
    <w:p w14:paraId="7ADE9F3F" w14:textId="77777777" w:rsidR="006C5214" w:rsidRPr="00B23D94" w:rsidRDefault="006C5214" w:rsidP="006C5214">
      <w:pPr>
        <w:widowControl w:val="0"/>
        <w:numPr>
          <w:ilvl w:val="0"/>
          <w:numId w:val="14"/>
        </w:numPr>
        <w:spacing w:after="0" w:line="360" w:lineRule="auto"/>
        <w:jc w:val="both"/>
        <w:rPr>
          <w:rFonts w:ascii="Times New Roman" w:hAnsi="Times New Roman"/>
          <w:sz w:val="24"/>
          <w:szCs w:val="24"/>
        </w:rPr>
      </w:pPr>
      <w:r w:rsidRPr="00B23D94">
        <w:rPr>
          <w:rFonts w:ascii="Times New Roman" w:hAnsi="Times New Roman"/>
          <w:sz w:val="24"/>
          <w:szCs w:val="24"/>
        </w:rPr>
        <w:t>Data formulation, manipulation and application to cells;</w:t>
      </w:r>
    </w:p>
    <w:p w14:paraId="499038E2" w14:textId="77777777" w:rsidR="006C5214" w:rsidRPr="00B23D94" w:rsidRDefault="006C5214" w:rsidP="006C5214">
      <w:pPr>
        <w:widowControl w:val="0"/>
        <w:numPr>
          <w:ilvl w:val="0"/>
          <w:numId w:val="14"/>
        </w:numPr>
        <w:spacing w:after="0" w:line="360" w:lineRule="auto"/>
        <w:jc w:val="both"/>
        <w:rPr>
          <w:rFonts w:ascii="Times New Roman" w:hAnsi="Times New Roman"/>
          <w:sz w:val="24"/>
          <w:szCs w:val="24"/>
        </w:rPr>
      </w:pPr>
      <w:r w:rsidRPr="00B23D94">
        <w:rPr>
          <w:rFonts w:ascii="Times New Roman" w:hAnsi="Times New Roman"/>
          <w:sz w:val="24"/>
          <w:szCs w:val="24"/>
        </w:rPr>
        <w:t xml:space="preserve">Editing &amp; formatting spread sheets;         </w:t>
      </w:r>
    </w:p>
    <w:p w14:paraId="3CE31FD3" w14:textId="77777777" w:rsidR="006C5214" w:rsidRPr="00B23D94" w:rsidRDefault="006C5214" w:rsidP="006C5214">
      <w:pPr>
        <w:numPr>
          <w:ilvl w:val="0"/>
          <w:numId w:val="13"/>
        </w:numPr>
        <w:spacing w:after="0" w:line="360" w:lineRule="auto"/>
        <w:rPr>
          <w:rFonts w:ascii="Times New Roman" w:hAnsi="Times New Roman"/>
          <w:sz w:val="24"/>
          <w:szCs w:val="24"/>
        </w:rPr>
      </w:pPr>
      <w:r w:rsidRPr="00B23D94">
        <w:rPr>
          <w:rFonts w:ascii="Times New Roman" w:hAnsi="Times New Roman"/>
          <w:sz w:val="24"/>
          <w:szCs w:val="24"/>
        </w:rPr>
        <w:t>Presentation Packages;</w:t>
      </w:r>
    </w:p>
    <w:p w14:paraId="7048C6CE" w14:textId="77777777" w:rsidR="006C5214" w:rsidRPr="00B23D94" w:rsidRDefault="006C5214" w:rsidP="006C5214">
      <w:pPr>
        <w:widowControl w:val="0"/>
        <w:numPr>
          <w:ilvl w:val="0"/>
          <w:numId w:val="14"/>
        </w:numPr>
        <w:spacing w:after="0" w:line="360" w:lineRule="auto"/>
        <w:jc w:val="both"/>
        <w:rPr>
          <w:rFonts w:ascii="Times New Roman" w:hAnsi="Times New Roman"/>
          <w:sz w:val="24"/>
          <w:szCs w:val="24"/>
        </w:rPr>
      </w:pPr>
      <w:r w:rsidRPr="00B23D94">
        <w:rPr>
          <w:rFonts w:ascii="Times New Roman" w:hAnsi="Times New Roman"/>
          <w:sz w:val="24"/>
          <w:szCs w:val="24"/>
        </w:rPr>
        <w:t xml:space="preserve">Types of presentation Packages. </w:t>
      </w:r>
    </w:p>
    <w:p w14:paraId="32FFAEEB" w14:textId="77777777" w:rsidR="006C5214" w:rsidRPr="00B23D94" w:rsidRDefault="006C5214" w:rsidP="006C5214">
      <w:pPr>
        <w:widowControl w:val="0"/>
        <w:numPr>
          <w:ilvl w:val="0"/>
          <w:numId w:val="14"/>
        </w:numPr>
        <w:spacing w:after="0" w:line="360" w:lineRule="auto"/>
        <w:jc w:val="both"/>
        <w:rPr>
          <w:rFonts w:ascii="Times New Roman" w:hAnsi="Times New Roman"/>
          <w:sz w:val="24"/>
          <w:szCs w:val="24"/>
        </w:rPr>
      </w:pPr>
      <w:r w:rsidRPr="00B23D94">
        <w:rPr>
          <w:rFonts w:ascii="Times New Roman" w:hAnsi="Times New Roman"/>
          <w:sz w:val="24"/>
          <w:szCs w:val="24"/>
        </w:rPr>
        <w:t>Creating, formulating, running, editing, printing and presenting slides and hand-outs</w:t>
      </w:r>
    </w:p>
    <w:p w14:paraId="15E63E5F" w14:textId="77777777" w:rsidR="006C5214" w:rsidRPr="00B23D94" w:rsidRDefault="006C5214" w:rsidP="006C5214">
      <w:pPr>
        <w:numPr>
          <w:ilvl w:val="0"/>
          <w:numId w:val="13"/>
        </w:numPr>
        <w:spacing w:after="0" w:line="360" w:lineRule="auto"/>
        <w:rPr>
          <w:rFonts w:ascii="Times New Roman" w:hAnsi="Times New Roman"/>
          <w:sz w:val="24"/>
          <w:szCs w:val="24"/>
        </w:rPr>
      </w:pPr>
      <w:r w:rsidRPr="00B23D94">
        <w:rPr>
          <w:rFonts w:ascii="Times New Roman" w:hAnsi="Times New Roman"/>
          <w:sz w:val="24"/>
          <w:szCs w:val="24"/>
        </w:rPr>
        <w:t>Networking and Internet;</w:t>
      </w:r>
    </w:p>
    <w:p w14:paraId="3CF3838D" w14:textId="77777777" w:rsidR="006C5214" w:rsidRPr="00B23D94" w:rsidRDefault="006C5214" w:rsidP="006C5214">
      <w:pPr>
        <w:widowControl w:val="0"/>
        <w:numPr>
          <w:ilvl w:val="0"/>
          <w:numId w:val="14"/>
        </w:numPr>
        <w:spacing w:after="0" w:line="360" w:lineRule="auto"/>
        <w:jc w:val="both"/>
        <w:rPr>
          <w:rFonts w:ascii="Times New Roman" w:hAnsi="Times New Roman"/>
          <w:sz w:val="24"/>
          <w:szCs w:val="24"/>
        </w:rPr>
      </w:pPr>
      <w:r w:rsidRPr="00B23D94">
        <w:rPr>
          <w:rFonts w:ascii="Times New Roman" w:hAnsi="Times New Roman"/>
          <w:sz w:val="24"/>
          <w:szCs w:val="24"/>
        </w:rPr>
        <w:t>Internet connectivity.</w:t>
      </w:r>
    </w:p>
    <w:p w14:paraId="650A852C" w14:textId="77777777" w:rsidR="006C5214" w:rsidRPr="00B23D94" w:rsidRDefault="006C5214" w:rsidP="006C5214">
      <w:pPr>
        <w:widowControl w:val="0"/>
        <w:numPr>
          <w:ilvl w:val="0"/>
          <w:numId w:val="14"/>
        </w:numPr>
        <w:spacing w:after="0" w:line="360" w:lineRule="auto"/>
        <w:jc w:val="both"/>
        <w:rPr>
          <w:rFonts w:ascii="Times New Roman" w:hAnsi="Times New Roman"/>
          <w:sz w:val="24"/>
          <w:szCs w:val="24"/>
        </w:rPr>
      </w:pPr>
      <w:r w:rsidRPr="00B23D94">
        <w:rPr>
          <w:rFonts w:ascii="Times New Roman" w:hAnsi="Times New Roman"/>
          <w:sz w:val="24"/>
          <w:szCs w:val="24"/>
        </w:rPr>
        <w:t>Browser and digital content management;</w:t>
      </w:r>
    </w:p>
    <w:p w14:paraId="5FA3D7BA" w14:textId="77777777" w:rsidR="006C5214" w:rsidRPr="00B23D94" w:rsidRDefault="006C5214" w:rsidP="006C5214">
      <w:pPr>
        <w:widowControl w:val="0"/>
        <w:numPr>
          <w:ilvl w:val="0"/>
          <w:numId w:val="14"/>
        </w:numPr>
        <w:spacing w:after="0" w:line="360" w:lineRule="auto"/>
        <w:jc w:val="both"/>
        <w:rPr>
          <w:rFonts w:ascii="Times New Roman" w:hAnsi="Times New Roman"/>
          <w:sz w:val="24"/>
          <w:szCs w:val="24"/>
        </w:rPr>
      </w:pPr>
      <w:r w:rsidRPr="00B23D94">
        <w:rPr>
          <w:rFonts w:ascii="Times New Roman" w:hAnsi="Times New Roman"/>
          <w:sz w:val="24"/>
          <w:szCs w:val="24"/>
        </w:rPr>
        <w:t>Managing data, information, and digital content</w:t>
      </w:r>
    </w:p>
    <w:p w14:paraId="2B97E63E" w14:textId="77777777" w:rsidR="006C5214" w:rsidRPr="00B23D94" w:rsidRDefault="006C5214" w:rsidP="006C5214">
      <w:pPr>
        <w:widowControl w:val="0"/>
        <w:numPr>
          <w:ilvl w:val="0"/>
          <w:numId w:val="14"/>
        </w:numPr>
        <w:spacing w:after="0" w:line="360" w:lineRule="auto"/>
        <w:jc w:val="both"/>
        <w:rPr>
          <w:rFonts w:ascii="Times New Roman" w:hAnsi="Times New Roman"/>
          <w:sz w:val="24"/>
          <w:szCs w:val="24"/>
        </w:rPr>
      </w:pPr>
      <w:r w:rsidRPr="00B23D94">
        <w:rPr>
          <w:rFonts w:ascii="Times New Roman" w:hAnsi="Times New Roman"/>
          <w:sz w:val="24"/>
          <w:szCs w:val="24"/>
        </w:rPr>
        <w:t>Electronic mail and World Wide Web</w:t>
      </w:r>
    </w:p>
    <w:p w14:paraId="7D68B309" w14:textId="77777777" w:rsidR="006C5214" w:rsidRPr="00B23D94" w:rsidRDefault="006C5214" w:rsidP="006C5214">
      <w:pPr>
        <w:numPr>
          <w:ilvl w:val="0"/>
          <w:numId w:val="13"/>
        </w:numPr>
        <w:spacing w:after="0" w:line="360" w:lineRule="auto"/>
        <w:rPr>
          <w:rFonts w:ascii="Times New Roman" w:hAnsi="Times New Roman"/>
          <w:sz w:val="24"/>
          <w:szCs w:val="24"/>
        </w:rPr>
      </w:pPr>
      <w:r w:rsidRPr="00B23D94">
        <w:rPr>
          <w:rFonts w:ascii="Times New Roman" w:hAnsi="Times New Roman"/>
          <w:sz w:val="24"/>
          <w:szCs w:val="24"/>
        </w:rPr>
        <w:t>Fundamentals of Online Working;</w:t>
      </w:r>
    </w:p>
    <w:p w14:paraId="34A94A4B" w14:textId="77777777" w:rsidR="006C5214" w:rsidRPr="00B23D94" w:rsidRDefault="006C5214" w:rsidP="006C5214">
      <w:pPr>
        <w:widowControl w:val="0"/>
        <w:numPr>
          <w:ilvl w:val="0"/>
          <w:numId w:val="14"/>
        </w:numPr>
        <w:spacing w:after="0" w:line="360" w:lineRule="auto"/>
        <w:jc w:val="both"/>
        <w:rPr>
          <w:rFonts w:ascii="Times New Roman" w:hAnsi="Times New Roman"/>
          <w:sz w:val="24"/>
          <w:szCs w:val="24"/>
        </w:rPr>
      </w:pPr>
      <w:r w:rsidRPr="00B23D94">
        <w:rPr>
          <w:rFonts w:ascii="Times New Roman" w:hAnsi="Times New Roman"/>
          <w:sz w:val="24"/>
          <w:szCs w:val="24"/>
        </w:rPr>
        <w:t>Online Profile Management;</w:t>
      </w:r>
    </w:p>
    <w:p w14:paraId="5D93F9FC" w14:textId="77777777" w:rsidR="006C5214" w:rsidRPr="00B23D94" w:rsidRDefault="006C5214" w:rsidP="006C5214">
      <w:pPr>
        <w:widowControl w:val="0"/>
        <w:numPr>
          <w:ilvl w:val="0"/>
          <w:numId w:val="14"/>
        </w:numPr>
        <w:spacing w:after="0" w:line="360" w:lineRule="auto"/>
        <w:jc w:val="both"/>
        <w:rPr>
          <w:rFonts w:ascii="Times New Roman" w:hAnsi="Times New Roman"/>
          <w:sz w:val="24"/>
          <w:szCs w:val="24"/>
        </w:rPr>
      </w:pPr>
      <w:r w:rsidRPr="00B23D94">
        <w:rPr>
          <w:rFonts w:ascii="Times New Roman" w:hAnsi="Times New Roman"/>
          <w:sz w:val="24"/>
          <w:szCs w:val="24"/>
        </w:rPr>
        <w:t>E-Portfolio Management;</w:t>
      </w:r>
    </w:p>
    <w:p w14:paraId="10EA111E" w14:textId="77777777" w:rsidR="006C5214" w:rsidRPr="00B23D94" w:rsidRDefault="006C5214" w:rsidP="006C5214">
      <w:pPr>
        <w:widowControl w:val="0"/>
        <w:numPr>
          <w:ilvl w:val="0"/>
          <w:numId w:val="14"/>
        </w:numPr>
        <w:spacing w:after="0" w:line="360" w:lineRule="auto"/>
        <w:jc w:val="both"/>
        <w:rPr>
          <w:rFonts w:ascii="Times New Roman" w:hAnsi="Times New Roman"/>
          <w:sz w:val="24"/>
          <w:szCs w:val="24"/>
        </w:rPr>
      </w:pPr>
      <w:r w:rsidRPr="00B23D94">
        <w:rPr>
          <w:rFonts w:ascii="Times New Roman" w:hAnsi="Times New Roman"/>
          <w:sz w:val="24"/>
          <w:szCs w:val="24"/>
        </w:rPr>
        <w:t>Online Jobs Bidding;</w:t>
      </w:r>
    </w:p>
    <w:p w14:paraId="7E9F53D5" w14:textId="77777777" w:rsidR="006C5214" w:rsidRPr="00B23D94" w:rsidRDefault="006C5214" w:rsidP="006C5214">
      <w:pPr>
        <w:widowControl w:val="0"/>
        <w:numPr>
          <w:ilvl w:val="0"/>
          <w:numId w:val="14"/>
        </w:numPr>
        <w:spacing w:after="0" w:line="360" w:lineRule="auto"/>
        <w:jc w:val="both"/>
        <w:rPr>
          <w:rFonts w:ascii="Times New Roman" w:hAnsi="Times New Roman"/>
          <w:sz w:val="24"/>
          <w:szCs w:val="24"/>
        </w:rPr>
      </w:pPr>
      <w:r w:rsidRPr="00B23D94">
        <w:rPr>
          <w:rFonts w:ascii="Times New Roman" w:hAnsi="Times New Roman"/>
          <w:sz w:val="24"/>
          <w:szCs w:val="24"/>
        </w:rPr>
        <w:t>Online Payment Systems;</w:t>
      </w:r>
    </w:p>
    <w:p w14:paraId="41600B77" w14:textId="77777777" w:rsidR="006C5214" w:rsidRPr="00B23D94" w:rsidRDefault="006C5214" w:rsidP="006C5214">
      <w:pPr>
        <w:numPr>
          <w:ilvl w:val="0"/>
          <w:numId w:val="13"/>
        </w:numPr>
        <w:spacing w:after="0" w:line="360" w:lineRule="auto"/>
        <w:rPr>
          <w:rFonts w:ascii="Times New Roman" w:hAnsi="Times New Roman"/>
          <w:sz w:val="24"/>
          <w:szCs w:val="24"/>
        </w:rPr>
      </w:pPr>
      <w:r w:rsidRPr="00B23D94">
        <w:rPr>
          <w:rFonts w:ascii="Times New Roman" w:hAnsi="Times New Roman"/>
          <w:sz w:val="24"/>
          <w:szCs w:val="24"/>
        </w:rPr>
        <w:t>Job entry techniques</w:t>
      </w:r>
    </w:p>
    <w:p w14:paraId="1CA49C17" w14:textId="77777777" w:rsidR="006C5214" w:rsidRPr="00B23D94" w:rsidRDefault="006C5214" w:rsidP="006C5214">
      <w:pPr>
        <w:widowControl w:val="0"/>
        <w:numPr>
          <w:ilvl w:val="0"/>
          <w:numId w:val="14"/>
        </w:numPr>
        <w:spacing w:after="0" w:line="360" w:lineRule="auto"/>
        <w:jc w:val="both"/>
        <w:rPr>
          <w:rFonts w:ascii="Times New Roman" w:hAnsi="Times New Roman"/>
          <w:sz w:val="24"/>
          <w:szCs w:val="24"/>
        </w:rPr>
      </w:pPr>
      <w:r w:rsidRPr="00B23D94">
        <w:rPr>
          <w:rFonts w:ascii="Times New Roman" w:hAnsi="Times New Roman"/>
          <w:sz w:val="24"/>
          <w:szCs w:val="24"/>
        </w:rPr>
        <w:t>Job searching sites</w:t>
      </w:r>
    </w:p>
    <w:p w14:paraId="7204D93F" w14:textId="77777777" w:rsidR="006C5214" w:rsidRPr="00B23D94" w:rsidRDefault="006C5214" w:rsidP="006C5214">
      <w:pPr>
        <w:widowControl w:val="0"/>
        <w:numPr>
          <w:ilvl w:val="0"/>
          <w:numId w:val="14"/>
        </w:numPr>
        <w:spacing w:after="0" w:line="360" w:lineRule="auto"/>
        <w:jc w:val="both"/>
        <w:rPr>
          <w:rFonts w:ascii="Times New Roman" w:hAnsi="Times New Roman"/>
          <w:sz w:val="24"/>
          <w:szCs w:val="24"/>
        </w:rPr>
      </w:pPr>
      <w:r w:rsidRPr="00B23D94">
        <w:rPr>
          <w:rFonts w:ascii="Times New Roman" w:hAnsi="Times New Roman"/>
          <w:sz w:val="24"/>
          <w:szCs w:val="24"/>
        </w:rPr>
        <w:t>Interview preparation skills</w:t>
      </w:r>
    </w:p>
    <w:p w14:paraId="3F0F3D3F" w14:textId="77777777" w:rsidR="006C5214" w:rsidRPr="00B23D94" w:rsidRDefault="006C5214" w:rsidP="006C5214">
      <w:pPr>
        <w:widowControl w:val="0"/>
        <w:numPr>
          <w:ilvl w:val="0"/>
          <w:numId w:val="14"/>
        </w:numPr>
        <w:spacing w:after="0" w:line="360" w:lineRule="auto"/>
        <w:jc w:val="both"/>
        <w:rPr>
          <w:rFonts w:ascii="Times New Roman" w:hAnsi="Times New Roman"/>
          <w:sz w:val="24"/>
          <w:szCs w:val="24"/>
        </w:rPr>
      </w:pPr>
      <w:r w:rsidRPr="00B23D94">
        <w:rPr>
          <w:rFonts w:ascii="Times New Roman" w:hAnsi="Times New Roman"/>
          <w:sz w:val="24"/>
          <w:szCs w:val="24"/>
        </w:rPr>
        <w:t>Interview handling</w:t>
      </w:r>
    </w:p>
    <w:p w14:paraId="46AD815D" w14:textId="77777777" w:rsidR="006C5214" w:rsidRPr="00B23D94" w:rsidRDefault="006C5214" w:rsidP="006C5214">
      <w:pPr>
        <w:spacing w:after="0" w:line="360" w:lineRule="auto"/>
        <w:rPr>
          <w:rFonts w:ascii="Times New Roman" w:hAnsi="Times New Roman"/>
          <w:b/>
          <w:sz w:val="24"/>
          <w:szCs w:val="24"/>
        </w:rPr>
      </w:pPr>
    </w:p>
    <w:p w14:paraId="0948A0B5" w14:textId="77777777" w:rsidR="006C5214" w:rsidRPr="00B23D94" w:rsidRDefault="006C5214" w:rsidP="006C5214">
      <w:pPr>
        <w:spacing w:after="0" w:line="360" w:lineRule="auto"/>
        <w:rPr>
          <w:rFonts w:ascii="Times New Roman" w:hAnsi="Times New Roman"/>
          <w:sz w:val="24"/>
          <w:szCs w:val="24"/>
        </w:rPr>
      </w:pPr>
      <w:r w:rsidRPr="00B23D94">
        <w:rPr>
          <w:rFonts w:ascii="Times New Roman" w:hAnsi="Times New Roman"/>
          <w:b/>
          <w:sz w:val="24"/>
          <w:szCs w:val="24"/>
        </w:rPr>
        <w:t>Required skills</w:t>
      </w:r>
      <w:r w:rsidRPr="00B23D94">
        <w:rPr>
          <w:rFonts w:ascii="Times New Roman" w:hAnsi="Times New Roman"/>
          <w:sz w:val="24"/>
          <w:szCs w:val="24"/>
        </w:rPr>
        <w:t xml:space="preserve"> </w:t>
      </w:r>
    </w:p>
    <w:p w14:paraId="424A0404" w14:textId="77777777" w:rsidR="006C5214" w:rsidRPr="00B23D94" w:rsidRDefault="006C5214" w:rsidP="006C5214">
      <w:pPr>
        <w:spacing w:after="0" w:line="360" w:lineRule="auto"/>
        <w:rPr>
          <w:rFonts w:ascii="Times New Roman" w:hAnsi="Times New Roman"/>
          <w:sz w:val="24"/>
          <w:szCs w:val="24"/>
        </w:rPr>
      </w:pPr>
      <w:r w:rsidRPr="00B23D94">
        <w:rPr>
          <w:rFonts w:ascii="Times New Roman" w:hAnsi="Times New Roman"/>
          <w:sz w:val="24"/>
          <w:szCs w:val="24"/>
        </w:rPr>
        <w:t xml:space="preserve">The individual needs to demonstrate the following skills: </w:t>
      </w:r>
    </w:p>
    <w:p w14:paraId="2C88D323" w14:textId="77777777" w:rsidR="006C5214" w:rsidRPr="00B23D94" w:rsidRDefault="006C5214" w:rsidP="006C5214">
      <w:pPr>
        <w:numPr>
          <w:ilvl w:val="0"/>
          <w:numId w:val="15"/>
        </w:numPr>
        <w:spacing w:after="0" w:line="360" w:lineRule="auto"/>
        <w:rPr>
          <w:rFonts w:ascii="Times New Roman" w:hAnsi="Times New Roman"/>
          <w:sz w:val="24"/>
          <w:szCs w:val="24"/>
        </w:rPr>
      </w:pPr>
      <w:r w:rsidRPr="00B23D94">
        <w:rPr>
          <w:rFonts w:ascii="Times New Roman" w:hAnsi="Times New Roman"/>
          <w:sz w:val="24"/>
          <w:szCs w:val="24"/>
        </w:rPr>
        <w:t>Active listening</w:t>
      </w:r>
    </w:p>
    <w:p w14:paraId="1818BCB6" w14:textId="77777777" w:rsidR="006C5214" w:rsidRPr="00B23D94" w:rsidRDefault="006C5214" w:rsidP="006C5214">
      <w:pPr>
        <w:numPr>
          <w:ilvl w:val="0"/>
          <w:numId w:val="15"/>
        </w:numPr>
        <w:spacing w:after="0" w:line="360" w:lineRule="auto"/>
        <w:rPr>
          <w:rFonts w:ascii="Times New Roman" w:hAnsi="Times New Roman"/>
          <w:sz w:val="24"/>
          <w:szCs w:val="24"/>
        </w:rPr>
      </w:pPr>
      <w:r w:rsidRPr="00B23D94">
        <w:rPr>
          <w:rFonts w:ascii="Times New Roman" w:hAnsi="Times New Roman"/>
          <w:sz w:val="24"/>
          <w:szCs w:val="24"/>
        </w:rPr>
        <w:t>Keyboard Skills</w:t>
      </w:r>
    </w:p>
    <w:p w14:paraId="080C412D" w14:textId="77777777" w:rsidR="006C5214" w:rsidRPr="00B23D94" w:rsidRDefault="006C5214" w:rsidP="006C5214">
      <w:pPr>
        <w:numPr>
          <w:ilvl w:val="0"/>
          <w:numId w:val="15"/>
        </w:numPr>
        <w:spacing w:after="0" w:line="360" w:lineRule="auto"/>
        <w:rPr>
          <w:rFonts w:ascii="Times New Roman" w:hAnsi="Times New Roman"/>
          <w:sz w:val="24"/>
          <w:szCs w:val="24"/>
        </w:rPr>
      </w:pPr>
      <w:r w:rsidRPr="00B23D94">
        <w:rPr>
          <w:rFonts w:ascii="Times New Roman" w:hAnsi="Times New Roman"/>
          <w:sz w:val="24"/>
          <w:szCs w:val="24"/>
        </w:rPr>
        <w:t>Mouse Skills</w:t>
      </w:r>
    </w:p>
    <w:p w14:paraId="592D1185" w14:textId="77777777" w:rsidR="006C5214" w:rsidRPr="00B23D94" w:rsidRDefault="006C5214" w:rsidP="006C5214">
      <w:pPr>
        <w:numPr>
          <w:ilvl w:val="0"/>
          <w:numId w:val="15"/>
        </w:numPr>
        <w:spacing w:after="0" w:line="360" w:lineRule="auto"/>
        <w:rPr>
          <w:rFonts w:ascii="Times New Roman" w:hAnsi="Times New Roman"/>
          <w:sz w:val="24"/>
          <w:szCs w:val="24"/>
        </w:rPr>
      </w:pPr>
      <w:r w:rsidRPr="00B23D94">
        <w:rPr>
          <w:rFonts w:ascii="Times New Roman" w:hAnsi="Times New Roman"/>
          <w:sz w:val="24"/>
          <w:szCs w:val="24"/>
        </w:rPr>
        <w:t>Analytical skills</w:t>
      </w:r>
    </w:p>
    <w:p w14:paraId="310601AB" w14:textId="77777777" w:rsidR="006C5214" w:rsidRPr="00B23D94" w:rsidRDefault="006C5214" w:rsidP="006C5214">
      <w:pPr>
        <w:numPr>
          <w:ilvl w:val="0"/>
          <w:numId w:val="15"/>
        </w:numPr>
        <w:spacing w:after="0" w:line="360" w:lineRule="auto"/>
        <w:rPr>
          <w:rFonts w:ascii="Times New Roman" w:hAnsi="Times New Roman"/>
          <w:sz w:val="24"/>
          <w:szCs w:val="24"/>
        </w:rPr>
      </w:pPr>
      <w:r w:rsidRPr="00B23D94">
        <w:rPr>
          <w:rFonts w:ascii="Times New Roman" w:hAnsi="Times New Roman"/>
          <w:sz w:val="24"/>
          <w:szCs w:val="24"/>
        </w:rPr>
        <w:t>Creativity</w:t>
      </w:r>
    </w:p>
    <w:p w14:paraId="4E7ADB9B" w14:textId="77777777" w:rsidR="006C5214" w:rsidRPr="00B23D94" w:rsidRDefault="006C5214" w:rsidP="006C5214">
      <w:pPr>
        <w:numPr>
          <w:ilvl w:val="0"/>
          <w:numId w:val="15"/>
        </w:numPr>
        <w:spacing w:after="0" w:line="360" w:lineRule="auto"/>
        <w:rPr>
          <w:rFonts w:ascii="Times New Roman" w:hAnsi="Times New Roman"/>
          <w:sz w:val="24"/>
          <w:szCs w:val="24"/>
        </w:rPr>
      </w:pPr>
      <w:r w:rsidRPr="00B23D94">
        <w:rPr>
          <w:rFonts w:ascii="Times New Roman" w:hAnsi="Times New Roman"/>
          <w:sz w:val="24"/>
          <w:szCs w:val="24"/>
        </w:rPr>
        <w:t>Interpretation Skills</w:t>
      </w:r>
    </w:p>
    <w:p w14:paraId="5A47A505" w14:textId="77777777" w:rsidR="006C5214" w:rsidRPr="00B23D94" w:rsidRDefault="006C5214" w:rsidP="006C5214">
      <w:pPr>
        <w:numPr>
          <w:ilvl w:val="0"/>
          <w:numId w:val="15"/>
        </w:numPr>
        <w:spacing w:after="0" w:line="360" w:lineRule="auto"/>
        <w:rPr>
          <w:rFonts w:ascii="Times New Roman" w:hAnsi="Times New Roman"/>
          <w:sz w:val="24"/>
          <w:szCs w:val="24"/>
        </w:rPr>
      </w:pPr>
      <w:r w:rsidRPr="00B23D94">
        <w:rPr>
          <w:rFonts w:ascii="Times New Roman" w:hAnsi="Times New Roman"/>
          <w:sz w:val="24"/>
          <w:szCs w:val="24"/>
        </w:rPr>
        <w:t>Communication</w:t>
      </w:r>
    </w:p>
    <w:p w14:paraId="0992973F" w14:textId="77777777" w:rsidR="006C5214" w:rsidRPr="00B23D94" w:rsidRDefault="006C5214" w:rsidP="006C5214">
      <w:pPr>
        <w:numPr>
          <w:ilvl w:val="0"/>
          <w:numId w:val="15"/>
        </w:numPr>
        <w:spacing w:after="0" w:line="360" w:lineRule="auto"/>
        <w:rPr>
          <w:rFonts w:ascii="Times New Roman" w:hAnsi="Times New Roman"/>
          <w:sz w:val="24"/>
          <w:szCs w:val="24"/>
        </w:rPr>
      </w:pPr>
      <w:r w:rsidRPr="00B23D94">
        <w:rPr>
          <w:rFonts w:ascii="Times New Roman" w:hAnsi="Times New Roman"/>
          <w:sz w:val="24"/>
          <w:szCs w:val="24"/>
        </w:rPr>
        <w:lastRenderedPageBreak/>
        <w:t>Spread sheet operations (applying fundamental operations such as addition, subtraction, division and multiplication)</w:t>
      </w:r>
    </w:p>
    <w:p w14:paraId="57C10AFA" w14:textId="77777777" w:rsidR="006C5214" w:rsidRPr="00B23D94" w:rsidRDefault="006C5214" w:rsidP="006C5214">
      <w:pPr>
        <w:numPr>
          <w:ilvl w:val="0"/>
          <w:numId w:val="15"/>
        </w:numPr>
        <w:spacing w:after="0" w:line="360" w:lineRule="auto"/>
        <w:rPr>
          <w:rFonts w:ascii="Times New Roman" w:hAnsi="Times New Roman"/>
          <w:sz w:val="24"/>
          <w:szCs w:val="24"/>
        </w:rPr>
      </w:pPr>
      <w:r w:rsidRPr="00B23D94">
        <w:rPr>
          <w:rFonts w:ascii="Times New Roman" w:hAnsi="Times New Roman"/>
          <w:sz w:val="24"/>
          <w:szCs w:val="24"/>
        </w:rPr>
        <w:t>Computer Use Safety Skills</w:t>
      </w:r>
    </w:p>
    <w:p w14:paraId="23CEF06A" w14:textId="77777777" w:rsidR="006C5214" w:rsidRPr="00B23D94" w:rsidRDefault="006C5214" w:rsidP="006C5214">
      <w:pPr>
        <w:numPr>
          <w:ilvl w:val="0"/>
          <w:numId w:val="15"/>
        </w:numPr>
        <w:spacing w:after="0" w:line="360" w:lineRule="auto"/>
        <w:rPr>
          <w:rFonts w:ascii="Times New Roman" w:hAnsi="Times New Roman"/>
          <w:sz w:val="24"/>
          <w:szCs w:val="24"/>
        </w:rPr>
      </w:pPr>
      <w:r w:rsidRPr="00B23D94">
        <w:rPr>
          <w:rFonts w:ascii="Times New Roman" w:hAnsi="Times New Roman"/>
          <w:sz w:val="24"/>
          <w:szCs w:val="24"/>
        </w:rPr>
        <w:t>Document Editing Skills</w:t>
      </w:r>
    </w:p>
    <w:p w14:paraId="54E9D2F2" w14:textId="77777777" w:rsidR="006C5214" w:rsidRPr="00B23D94" w:rsidRDefault="006C5214" w:rsidP="006C5214">
      <w:pPr>
        <w:numPr>
          <w:ilvl w:val="0"/>
          <w:numId w:val="15"/>
        </w:numPr>
        <w:spacing w:after="0" w:line="360" w:lineRule="auto"/>
        <w:rPr>
          <w:rFonts w:ascii="Times New Roman" w:hAnsi="Times New Roman"/>
          <w:sz w:val="24"/>
          <w:szCs w:val="24"/>
        </w:rPr>
      </w:pPr>
      <w:r w:rsidRPr="00B23D94">
        <w:rPr>
          <w:rFonts w:ascii="Times New Roman" w:hAnsi="Times New Roman"/>
          <w:sz w:val="24"/>
          <w:szCs w:val="24"/>
        </w:rPr>
        <w:t>Document Formatting Skills</w:t>
      </w:r>
    </w:p>
    <w:p w14:paraId="294E6FD9" w14:textId="77777777" w:rsidR="006C5214" w:rsidRPr="00B23D94" w:rsidRDefault="006C5214" w:rsidP="006C5214">
      <w:pPr>
        <w:numPr>
          <w:ilvl w:val="0"/>
          <w:numId w:val="15"/>
        </w:numPr>
        <w:spacing w:after="0" w:line="360" w:lineRule="auto"/>
        <w:rPr>
          <w:rFonts w:ascii="Times New Roman" w:hAnsi="Times New Roman"/>
          <w:sz w:val="24"/>
          <w:szCs w:val="24"/>
        </w:rPr>
      </w:pPr>
      <w:r w:rsidRPr="00B23D94">
        <w:rPr>
          <w:rFonts w:ascii="Times New Roman" w:hAnsi="Times New Roman"/>
          <w:sz w:val="24"/>
          <w:szCs w:val="24"/>
        </w:rPr>
        <w:t>Document Printing Skills</w:t>
      </w:r>
    </w:p>
    <w:p w14:paraId="41259AD1" w14:textId="77777777" w:rsidR="006C5214" w:rsidRPr="00B23D94" w:rsidRDefault="006C5214" w:rsidP="006C5214">
      <w:pPr>
        <w:numPr>
          <w:ilvl w:val="0"/>
          <w:numId w:val="15"/>
        </w:numPr>
        <w:spacing w:after="0" w:line="360" w:lineRule="auto"/>
        <w:rPr>
          <w:rFonts w:ascii="Times New Roman" w:hAnsi="Times New Roman"/>
          <w:sz w:val="24"/>
          <w:szCs w:val="24"/>
        </w:rPr>
      </w:pPr>
      <w:r w:rsidRPr="00B23D94">
        <w:rPr>
          <w:rFonts w:ascii="Times New Roman" w:hAnsi="Times New Roman"/>
          <w:sz w:val="24"/>
          <w:szCs w:val="24"/>
        </w:rPr>
        <w:t>Netiquette Skills</w:t>
      </w:r>
    </w:p>
    <w:p w14:paraId="5AB12C99" w14:textId="77777777" w:rsidR="006C5214" w:rsidRPr="00B23D94" w:rsidRDefault="006C5214" w:rsidP="006C5214">
      <w:pPr>
        <w:numPr>
          <w:ilvl w:val="0"/>
          <w:numId w:val="15"/>
        </w:numPr>
        <w:spacing w:after="0" w:line="360" w:lineRule="auto"/>
        <w:rPr>
          <w:rFonts w:ascii="Times New Roman" w:hAnsi="Times New Roman"/>
          <w:sz w:val="24"/>
          <w:szCs w:val="24"/>
        </w:rPr>
      </w:pPr>
      <w:r w:rsidRPr="00B23D94">
        <w:rPr>
          <w:rFonts w:ascii="Times New Roman" w:hAnsi="Times New Roman"/>
          <w:sz w:val="24"/>
          <w:szCs w:val="24"/>
        </w:rPr>
        <w:t>Internet Browsing Skills</w:t>
      </w:r>
    </w:p>
    <w:p w14:paraId="5A08E044" w14:textId="77777777" w:rsidR="006C5214" w:rsidRPr="00B23D94" w:rsidRDefault="006C5214" w:rsidP="006C5214">
      <w:pPr>
        <w:numPr>
          <w:ilvl w:val="0"/>
          <w:numId w:val="15"/>
        </w:numPr>
        <w:spacing w:after="0" w:line="360" w:lineRule="auto"/>
        <w:rPr>
          <w:rFonts w:ascii="Times New Roman" w:hAnsi="Times New Roman"/>
          <w:sz w:val="24"/>
          <w:szCs w:val="24"/>
        </w:rPr>
      </w:pPr>
      <w:r w:rsidRPr="00B23D94">
        <w:rPr>
          <w:rFonts w:ascii="Times New Roman" w:hAnsi="Times New Roman"/>
          <w:sz w:val="24"/>
          <w:szCs w:val="24"/>
        </w:rPr>
        <w:t>Problem Solving Skills</w:t>
      </w:r>
    </w:p>
    <w:p w14:paraId="2190861E" w14:textId="77777777" w:rsidR="006C5214" w:rsidRPr="00B23D94" w:rsidRDefault="006C5214" w:rsidP="006C5214">
      <w:pPr>
        <w:numPr>
          <w:ilvl w:val="0"/>
          <w:numId w:val="15"/>
        </w:numPr>
        <w:spacing w:after="0" w:line="360" w:lineRule="auto"/>
        <w:rPr>
          <w:rFonts w:ascii="Times New Roman" w:hAnsi="Times New Roman"/>
          <w:sz w:val="24"/>
          <w:szCs w:val="24"/>
        </w:rPr>
      </w:pPr>
      <w:r w:rsidRPr="00B23D94">
        <w:rPr>
          <w:rFonts w:ascii="Times New Roman" w:hAnsi="Times New Roman"/>
          <w:sz w:val="24"/>
          <w:szCs w:val="24"/>
        </w:rPr>
        <w:t>Online Collaboration Skills</w:t>
      </w:r>
    </w:p>
    <w:p w14:paraId="4075F894" w14:textId="77777777" w:rsidR="006C5214" w:rsidRPr="00B23D94" w:rsidRDefault="006C5214" w:rsidP="006C5214">
      <w:pPr>
        <w:numPr>
          <w:ilvl w:val="0"/>
          <w:numId w:val="15"/>
        </w:numPr>
        <w:spacing w:after="0" w:line="360" w:lineRule="auto"/>
        <w:rPr>
          <w:rFonts w:ascii="Times New Roman" w:hAnsi="Times New Roman"/>
          <w:sz w:val="24"/>
          <w:szCs w:val="24"/>
        </w:rPr>
      </w:pPr>
      <w:r w:rsidRPr="00B23D94">
        <w:rPr>
          <w:rFonts w:ascii="Times New Roman" w:hAnsi="Times New Roman"/>
          <w:sz w:val="24"/>
          <w:szCs w:val="24"/>
        </w:rPr>
        <w:t>Cyber security Skills</w:t>
      </w:r>
    </w:p>
    <w:p w14:paraId="08CE0AC7" w14:textId="77777777" w:rsidR="006C5214" w:rsidRPr="00B23D94" w:rsidRDefault="006C5214" w:rsidP="006C5214">
      <w:pPr>
        <w:numPr>
          <w:ilvl w:val="0"/>
          <w:numId w:val="15"/>
        </w:numPr>
        <w:spacing w:after="0" w:line="360" w:lineRule="auto"/>
        <w:rPr>
          <w:rFonts w:ascii="Times New Roman" w:hAnsi="Times New Roman"/>
          <w:sz w:val="24"/>
          <w:szCs w:val="24"/>
        </w:rPr>
      </w:pPr>
      <w:r w:rsidRPr="00B23D94">
        <w:rPr>
          <w:rFonts w:ascii="Times New Roman" w:hAnsi="Times New Roman"/>
          <w:sz w:val="24"/>
          <w:szCs w:val="24"/>
        </w:rPr>
        <w:t>CV writing</w:t>
      </w:r>
    </w:p>
    <w:p w14:paraId="638032EE" w14:textId="77777777" w:rsidR="006C5214" w:rsidRPr="00B23D94" w:rsidRDefault="006C5214" w:rsidP="006C5214">
      <w:pPr>
        <w:numPr>
          <w:ilvl w:val="0"/>
          <w:numId w:val="15"/>
        </w:numPr>
        <w:spacing w:after="0" w:line="360" w:lineRule="auto"/>
        <w:rPr>
          <w:rFonts w:ascii="Times New Roman" w:hAnsi="Times New Roman"/>
          <w:sz w:val="24"/>
          <w:szCs w:val="24"/>
        </w:rPr>
      </w:pPr>
      <w:r w:rsidRPr="00B23D94">
        <w:rPr>
          <w:rFonts w:ascii="Times New Roman" w:hAnsi="Times New Roman"/>
          <w:sz w:val="24"/>
          <w:szCs w:val="24"/>
        </w:rPr>
        <w:t>Grooming</w:t>
      </w:r>
    </w:p>
    <w:p w14:paraId="482ECEF8" w14:textId="1C1B4E5A" w:rsidR="006C5214" w:rsidRDefault="006C5214" w:rsidP="006C5214">
      <w:pPr>
        <w:spacing w:after="0" w:line="360" w:lineRule="auto"/>
        <w:rPr>
          <w:rFonts w:ascii="Times New Roman" w:hAnsi="Times New Roman"/>
          <w:sz w:val="24"/>
          <w:szCs w:val="24"/>
        </w:rPr>
      </w:pPr>
    </w:p>
    <w:p w14:paraId="5E999169" w14:textId="77777777" w:rsidR="000B42D9" w:rsidRPr="00B23D94" w:rsidRDefault="000B42D9" w:rsidP="006C5214">
      <w:pPr>
        <w:spacing w:after="0" w:line="360" w:lineRule="auto"/>
        <w:rPr>
          <w:rFonts w:ascii="Times New Roman" w:hAnsi="Times New Roman"/>
          <w:sz w:val="24"/>
          <w:szCs w:val="24"/>
        </w:rPr>
      </w:pPr>
    </w:p>
    <w:p w14:paraId="46C6D942" w14:textId="77777777" w:rsidR="006C5214" w:rsidRPr="00B23D94" w:rsidRDefault="006C5214" w:rsidP="006C5214">
      <w:pPr>
        <w:spacing w:after="0" w:line="360" w:lineRule="auto"/>
        <w:rPr>
          <w:rFonts w:ascii="Times New Roman" w:hAnsi="Times New Roman"/>
          <w:b/>
          <w:sz w:val="24"/>
          <w:szCs w:val="24"/>
        </w:rPr>
      </w:pPr>
      <w:r w:rsidRPr="00B23D94">
        <w:rPr>
          <w:rFonts w:ascii="Times New Roman" w:hAnsi="Times New Roman"/>
          <w:b/>
          <w:sz w:val="24"/>
          <w:szCs w:val="24"/>
        </w:rPr>
        <w:t>EVIDENCE GUIDE</w:t>
      </w:r>
    </w:p>
    <w:p w14:paraId="558998A9" w14:textId="77777777" w:rsidR="006C5214" w:rsidRPr="00B23D94" w:rsidRDefault="006C5214" w:rsidP="006C5214">
      <w:pPr>
        <w:spacing w:after="0" w:line="360" w:lineRule="auto"/>
        <w:jc w:val="both"/>
        <w:rPr>
          <w:rFonts w:ascii="Times New Roman" w:hAnsi="Times New Roman"/>
          <w:sz w:val="24"/>
          <w:szCs w:val="24"/>
        </w:rPr>
      </w:pPr>
      <w:r w:rsidRPr="00B23D94">
        <w:rPr>
          <w:rFonts w:ascii="Times New Roman" w:hAnsi="Times New Roman"/>
          <w:sz w:val="24"/>
          <w:szCs w:val="24"/>
        </w:rPr>
        <w:t xml:space="preserve">This provides advice on assessment and must be read in conjunction with the performance criteria, required knowledge, and skills range. </w:t>
      </w:r>
    </w:p>
    <w:tbl>
      <w:tblPr>
        <w:tblW w:w="9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9"/>
        <w:gridCol w:w="6636"/>
      </w:tblGrid>
      <w:tr w:rsidR="006C5214" w:rsidRPr="00B23D94" w14:paraId="2EA95DA2" w14:textId="77777777" w:rsidTr="00351247">
        <w:trPr>
          <w:trHeight w:val="3564"/>
        </w:trPr>
        <w:tc>
          <w:tcPr>
            <w:tcW w:w="2439" w:type="dxa"/>
            <w:tcBorders>
              <w:top w:val="single" w:sz="4" w:space="0" w:color="000000"/>
              <w:left w:val="single" w:sz="4" w:space="0" w:color="000000"/>
              <w:bottom w:val="single" w:sz="4" w:space="0" w:color="000000"/>
              <w:right w:val="single" w:sz="4" w:space="0" w:color="000000"/>
            </w:tcBorders>
          </w:tcPr>
          <w:p w14:paraId="1AB26383" w14:textId="77777777" w:rsidR="006C5214" w:rsidRPr="00B23D94" w:rsidRDefault="006C5214" w:rsidP="006C5214">
            <w:pPr>
              <w:numPr>
                <w:ilvl w:val="0"/>
                <w:numId w:val="16"/>
              </w:numPr>
              <w:spacing w:after="0" w:line="360" w:lineRule="auto"/>
              <w:rPr>
                <w:rFonts w:ascii="Times New Roman" w:hAnsi="Times New Roman"/>
                <w:sz w:val="24"/>
                <w:szCs w:val="24"/>
              </w:rPr>
            </w:pPr>
            <w:r w:rsidRPr="00B23D94">
              <w:rPr>
                <w:rFonts w:ascii="Times New Roman" w:hAnsi="Times New Roman"/>
                <w:sz w:val="24"/>
                <w:szCs w:val="24"/>
              </w:rPr>
              <w:t>Critical aspects of competency</w:t>
            </w:r>
          </w:p>
        </w:tc>
        <w:tc>
          <w:tcPr>
            <w:tcW w:w="6636" w:type="dxa"/>
            <w:tcBorders>
              <w:top w:val="single" w:sz="4" w:space="0" w:color="000000"/>
              <w:left w:val="single" w:sz="4" w:space="0" w:color="000000"/>
              <w:bottom w:val="single" w:sz="4" w:space="0" w:color="000000"/>
              <w:right w:val="single" w:sz="4" w:space="0" w:color="000000"/>
            </w:tcBorders>
          </w:tcPr>
          <w:p w14:paraId="48A06371" w14:textId="77777777" w:rsidR="006C5214" w:rsidRPr="00B23D94" w:rsidRDefault="006C5214" w:rsidP="00351247">
            <w:pPr>
              <w:spacing w:after="0" w:line="360" w:lineRule="auto"/>
              <w:rPr>
                <w:rFonts w:ascii="Times New Roman" w:hAnsi="Times New Roman"/>
                <w:b/>
                <w:i/>
                <w:sz w:val="24"/>
                <w:szCs w:val="24"/>
              </w:rPr>
            </w:pPr>
            <w:r w:rsidRPr="00B23D94">
              <w:rPr>
                <w:rFonts w:ascii="Times New Roman" w:hAnsi="Times New Roman"/>
                <w:b/>
                <w:i/>
                <w:sz w:val="24"/>
                <w:szCs w:val="24"/>
              </w:rPr>
              <w:t xml:space="preserve">Assessment requires evidence that the candidate: </w:t>
            </w:r>
          </w:p>
          <w:p w14:paraId="4C13D17F" w14:textId="77777777" w:rsidR="006C5214" w:rsidRPr="00B23D94" w:rsidRDefault="006C5214" w:rsidP="006C5214">
            <w:pPr>
              <w:numPr>
                <w:ilvl w:val="1"/>
                <w:numId w:val="17"/>
              </w:numPr>
              <w:spacing w:after="0" w:line="360" w:lineRule="auto"/>
              <w:ind w:left="425"/>
              <w:rPr>
                <w:rFonts w:ascii="Times New Roman" w:hAnsi="Times New Roman"/>
                <w:sz w:val="24"/>
                <w:szCs w:val="24"/>
              </w:rPr>
            </w:pPr>
            <w:r w:rsidRPr="00B23D94">
              <w:rPr>
                <w:rFonts w:ascii="Times New Roman" w:hAnsi="Times New Roman"/>
                <w:sz w:val="24"/>
                <w:szCs w:val="24"/>
              </w:rPr>
              <w:t>Operated computer devices as per workplace policies and regulations.</w:t>
            </w:r>
          </w:p>
          <w:p w14:paraId="2F58E11C" w14:textId="77777777" w:rsidR="006C5214" w:rsidRPr="00B23D94" w:rsidRDefault="006C5214" w:rsidP="006C5214">
            <w:pPr>
              <w:numPr>
                <w:ilvl w:val="1"/>
                <w:numId w:val="17"/>
              </w:numPr>
              <w:spacing w:after="0" w:line="360" w:lineRule="auto"/>
              <w:rPr>
                <w:rFonts w:ascii="Times New Roman" w:hAnsi="Times New Roman"/>
                <w:sz w:val="24"/>
                <w:szCs w:val="24"/>
              </w:rPr>
            </w:pPr>
            <w:r w:rsidRPr="00B23D94">
              <w:rPr>
                <w:rFonts w:ascii="Times New Roman" w:hAnsi="Times New Roman"/>
                <w:sz w:val="24"/>
                <w:szCs w:val="24"/>
              </w:rPr>
              <w:t>Solved tasks using the office suite as per workplace policies and regulations.</w:t>
            </w:r>
          </w:p>
          <w:p w14:paraId="7FC0BF31" w14:textId="77777777" w:rsidR="006C5214" w:rsidRPr="00B23D94" w:rsidRDefault="006C5214" w:rsidP="006C5214">
            <w:pPr>
              <w:numPr>
                <w:ilvl w:val="1"/>
                <w:numId w:val="17"/>
              </w:numPr>
              <w:spacing w:after="0" w:line="360" w:lineRule="auto"/>
              <w:rPr>
                <w:rFonts w:ascii="Times New Roman" w:hAnsi="Times New Roman"/>
                <w:sz w:val="24"/>
                <w:szCs w:val="24"/>
              </w:rPr>
            </w:pPr>
            <w:r w:rsidRPr="00B23D94">
              <w:rPr>
                <w:rFonts w:ascii="Times New Roman" w:hAnsi="Times New Roman"/>
                <w:sz w:val="24"/>
                <w:szCs w:val="24"/>
              </w:rPr>
              <w:t>Manage data and information as per workplace policies and regulations.</w:t>
            </w:r>
          </w:p>
          <w:p w14:paraId="2073BAB5" w14:textId="77777777" w:rsidR="006C5214" w:rsidRPr="00B23D94" w:rsidRDefault="006C5214" w:rsidP="006C5214">
            <w:pPr>
              <w:numPr>
                <w:ilvl w:val="1"/>
                <w:numId w:val="17"/>
              </w:numPr>
              <w:spacing w:after="0" w:line="360" w:lineRule="auto"/>
              <w:rPr>
                <w:rFonts w:ascii="Times New Roman" w:hAnsi="Times New Roman"/>
                <w:sz w:val="24"/>
                <w:szCs w:val="24"/>
              </w:rPr>
            </w:pPr>
            <w:r w:rsidRPr="00B23D94">
              <w:rPr>
                <w:rFonts w:ascii="Times New Roman" w:hAnsi="Times New Roman"/>
                <w:sz w:val="24"/>
                <w:szCs w:val="24"/>
              </w:rPr>
              <w:t>Performed online communication and collaboration as per workplace policies and regulations.</w:t>
            </w:r>
          </w:p>
          <w:p w14:paraId="12CE67A1" w14:textId="77777777" w:rsidR="006C5214" w:rsidRPr="00B23D94" w:rsidRDefault="006C5214" w:rsidP="006C5214">
            <w:pPr>
              <w:numPr>
                <w:ilvl w:val="1"/>
                <w:numId w:val="17"/>
              </w:numPr>
              <w:spacing w:after="0" w:line="360" w:lineRule="auto"/>
              <w:rPr>
                <w:rFonts w:ascii="Times New Roman" w:hAnsi="Times New Roman"/>
                <w:sz w:val="24"/>
                <w:szCs w:val="24"/>
              </w:rPr>
            </w:pPr>
            <w:r w:rsidRPr="00B23D94">
              <w:rPr>
                <w:rFonts w:ascii="Times New Roman" w:hAnsi="Times New Roman"/>
                <w:sz w:val="24"/>
                <w:szCs w:val="24"/>
              </w:rPr>
              <w:t>Applied cyber security skills in accordance with workplace policies and regulations.</w:t>
            </w:r>
          </w:p>
          <w:p w14:paraId="136A55F8" w14:textId="77777777" w:rsidR="006C5214" w:rsidRPr="00B23D94" w:rsidRDefault="006C5214" w:rsidP="006C5214">
            <w:pPr>
              <w:numPr>
                <w:ilvl w:val="1"/>
                <w:numId w:val="17"/>
              </w:numPr>
              <w:spacing w:after="0" w:line="360" w:lineRule="auto"/>
              <w:rPr>
                <w:rFonts w:ascii="Times New Roman" w:hAnsi="Times New Roman"/>
                <w:sz w:val="24"/>
                <w:szCs w:val="24"/>
              </w:rPr>
            </w:pPr>
            <w:r w:rsidRPr="00B23D94">
              <w:rPr>
                <w:rFonts w:ascii="Times New Roman" w:hAnsi="Times New Roman"/>
                <w:sz w:val="24"/>
                <w:szCs w:val="24"/>
              </w:rPr>
              <w:t>Executed online tasks according to the job requirements.</w:t>
            </w:r>
          </w:p>
          <w:p w14:paraId="7170D3B2" w14:textId="77777777" w:rsidR="006C5214" w:rsidRPr="00B23D94" w:rsidRDefault="006C5214" w:rsidP="006C5214">
            <w:pPr>
              <w:numPr>
                <w:ilvl w:val="1"/>
                <w:numId w:val="17"/>
              </w:numPr>
              <w:spacing w:after="0" w:line="360" w:lineRule="auto"/>
              <w:rPr>
                <w:rFonts w:ascii="Times New Roman" w:hAnsi="Times New Roman"/>
                <w:sz w:val="24"/>
                <w:szCs w:val="24"/>
              </w:rPr>
            </w:pPr>
            <w:r w:rsidRPr="00B23D94">
              <w:rPr>
                <w:rFonts w:ascii="Times New Roman" w:hAnsi="Times New Roman"/>
                <w:sz w:val="24"/>
                <w:szCs w:val="24"/>
              </w:rPr>
              <w:t>Searched for job opportunity based on competencies.</w:t>
            </w:r>
          </w:p>
          <w:p w14:paraId="1076543F" w14:textId="77777777" w:rsidR="006C5214" w:rsidRPr="00B23D94" w:rsidRDefault="006C5214" w:rsidP="006C5214">
            <w:pPr>
              <w:numPr>
                <w:ilvl w:val="1"/>
                <w:numId w:val="17"/>
              </w:numPr>
              <w:spacing w:after="0" w:line="360" w:lineRule="auto"/>
              <w:rPr>
                <w:rFonts w:ascii="Times New Roman" w:hAnsi="Times New Roman"/>
                <w:sz w:val="24"/>
                <w:szCs w:val="24"/>
              </w:rPr>
            </w:pPr>
            <w:r w:rsidRPr="00B23D94">
              <w:rPr>
                <w:rFonts w:ascii="Times New Roman" w:hAnsi="Times New Roman"/>
                <w:sz w:val="24"/>
                <w:szCs w:val="24"/>
              </w:rPr>
              <w:lastRenderedPageBreak/>
              <w:t>Prepared job requirement documentations based on job opportunity.</w:t>
            </w:r>
          </w:p>
          <w:p w14:paraId="268A9CAD" w14:textId="77777777" w:rsidR="006C5214" w:rsidRPr="00B23D94" w:rsidRDefault="006C5214" w:rsidP="006C5214">
            <w:pPr>
              <w:numPr>
                <w:ilvl w:val="1"/>
                <w:numId w:val="17"/>
              </w:numPr>
              <w:spacing w:after="0" w:line="360" w:lineRule="auto"/>
              <w:rPr>
                <w:rFonts w:ascii="Times New Roman" w:hAnsi="Times New Roman"/>
                <w:sz w:val="24"/>
                <w:szCs w:val="24"/>
              </w:rPr>
            </w:pPr>
            <w:r w:rsidRPr="00B23D94">
              <w:rPr>
                <w:rFonts w:ascii="Times New Roman" w:hAnsi="Times New Roman"/>
                <w:sz w:val="24"/>
                <w:szCs w:val="24"/>
              </w:rPr>
              <w:t>Demonstrated interview skills based on the job opportunity.</w:t>
            </w:r>
          </w:p>
        </w:tc>
      </w:tr>
      <w:tr w:rsidR="006C5214" w:rsidRPr="00B23D94" w14:paraId="23375008" w14:textId="77777777" w:rsidTr="00351247">
        <w:trPr>
          <w:trHeight w:val="1790"/>
        </w:trPr>
        <w:tc>
          <w:tcPr>
            <w:tcW w:w="2439" w:type="dxa"/>
            <w:tcBorders>
              <w:top w:val="single" w:sz="4" w:space="0" w:color="000000"/>
              <w:left w:val="single" w:sz="4" w:space="0" w:color="000000"/>
              <w:bottom w:val="single" w:sz="4" w:space="0" w:color="000000"/>
              <w:right w:val="single" w:sz="4" w:space="0" w:color="000000"/>
            </w:tcBorders>
          </w:tcPr>
          <w:p w14:paraId="3279DFF3" w14:textId="77777777" w:rsidR="006C5214" w:rsidRPr="00B23D94" w:rsidRDefault="006C5214" w:rsidP="006C5214">
            <w:pPr>
              <w:numPr>
                <w:ilvl w:val="0"/>
                <w:numId w:val="16"/>
              </w:numPr>
              <w:spacing w:after="0" w:line="360" w:lineRule="auto"/>
              <w:rPr>
                <w:rFonts w:ascii="Times New Roman" w:hAnsi="Times New Roman"/>
                <w:sz w:val="24"/>
                <w:szCs w:val="24"/>
              </w:rPr>
            </w:pPr>
            <w:r w:rsidRPr="00B23D94">
              <w:rPr>
                <w:rFonts w:ascii="Times New Roman" w:hAnsi="Times New Roman"/>
                <w:sz w:val="24"/>
                <w:szCs w:val="24"/>
              </w:rPr>
              <w:lastRenderedPageBreak/>
              <w:t>Resource implications</w:t>
            </w:r>
          </w:p>
        </w:tc>
        <w:tc>
          <w:tcPr>
            <w:tcW w:w="6636" w:type="dxa"/>
            <w:tcBorders>
              <w:top w:val="single" w:sz="4" w:space="0" w:color="000000"/>
              <w:left w:val="single" w:sz="4" w:space="0" w:color="000000"/>
              <w:bottom w:val="single" w:sz="4" w:space="0" w:color="000000"/>
              <w:right w:val="single" w:sz="4" w:space="0" w:color="000000"/>
            </w:tcBorders>
          </w:tcPr>
          <w:p w14:paraId="08914DCA"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The following resources should be provided:</w:t>
            </w:r>
          </w:p>
          <w:p w14:paraId="4961F00F" w14:textId="77777777" w:rsidR="006C5214" w:rsidRPr="00B23D94" w:rsidRDefault="006C5214" w:rsidP="006C5214">
            <w:pPr>
              <w:numPr>
                <w:ilvl w:val="1"/>
                <w:numId w:val="16"/>
              </w:numPr>
              <w:spacing w:after="0" w:line="360" w:lineRule="auto"/>
              <w:rPr>
                <w:rFonts w:ascii="Times New Roman" w:hAnsi="Times New Roman"/>
                <w:sz w:val="24"/>
                <w:szCs w:val="24"/>
              </w:rPr>
            </w:pPr>
            <w:r w:rsidRPr="00B23D94">
              <w:rPr>
                <w:rFonts w:ascii="Times New Roman" w:hAnsi="Times New Roman"/>
                <w:sz w:val="24"/>
                <w:szCs w:val="24"/>
              </w:rPr>
              <w:t>Appropriately simulated environment where assessment can take place.</w:t>
            </w:r>
          </w:p>
          <w:p w14:paraId="4D4359B2" w14:textId="77777777" w:rsidR="006C5214" w:rsidRPr="00B23D94" w:rsidRDefault="006C5214" w:rsidP="006C5214">
            <w:pPr>
              <w:numPr>
                <w:ilvl w:val="1"/>
                <w:numId w:val="16"/>
              </w:numPr>
              <w:spacing w:after="0" w:line="360" w:lineRule="auto"/>
              <w:rPr>
                <w:rFonts w:ascii="Times New Roman" w:hAnsi="Times New Roman"/>
                <w:sz w:val="24"/>
                <w:szCs w:val="24"/>
              </w:rPr>
            </w:pPr>
            <w:r w:rsidRPr="00B23D94">
              <w:rPr>
                <w:rFonts w:ascii="Times New Roman" w:hAnsi="Times New Roman"/>
                <w:sz w:val="24"/>
                <w:szCs w:val="24"/>
              </w:rPr>
              <w:t>Access to relevant work environments where assessment can take place.</w:t>
            </w:r>
          </w:p>
          <w:p w14:paraId="2BD4F13C" w14:textId="77777777" w:rsidR="006C5214" w:rsidRPr="00B23D94" w:rsidRDefault="006C5214" w:rsidP="006C5214">
            <w:pPr>
              <w:numPr>
                <w:ilvl w:val="1"/>
                <w:numId w:val="16"/>
              </w:numPr>
              <w:spacing w:after="0" w:line="360" w:lineRule="auto"/>
              <w:rPr>
                <w:rFonts w:ascii="Times New Roman" w:hAnsi="Times New Roman"/>
                <w:sz w:val="24"/>
                <w:szCs w:val="24"/>
              </w:rPr>
            </w:pPr>
            <w:r w:rsidRPr="00B23D94">
              <w:rPr>
                <w:rFonts w:ascii="Times New Roman" w:hAnsi="Times New Roman"/>
                <w:sz w:val="24"/>
                <w:szCs w:val="24"/>
              </w:rPr>
              <w:t>Resources relevant to the proposed activities or task.</w:t>
            </w:r>
          </w:p>
        </w:tc>
      </w:tr>
      <w:tr w:rsidR="006C5214" w:rsidRPr="00B23D94" w14:paraId="5EAABC88" w14:textId="77777777" w:rsidTr="00351247">
        <w:trPr>
          <w:trHeight w:val="2429"/>
        </w:trPr>
        <w:tc>
          <w:tcPr>
            <w:tcW w:w="2439" w:type="dxa"/>
            <w:tcBorders>
              <w:top w:val="single" w:sz="4" w:space="0" w:color="000000"/>
              <w:left w:val="single" w:sz="4" w:space="0" w:color="000000"/>
              <w:bottom w:val="single" w:sz="4" w:space="0" w:color="000000"/>
              <w:right w:val="single" w:sz="4" w:space="0" w:color="000000"/>
            </w:tcBorders>
          </w:tcPr>
          <w:p w14:paraId="1C061674" w14:textId="77777777" w:rsidR="006C5214" w:rsidRPr="00B23D94" w:rsidRDefault="006C5214" w:rsidP="006C5214">
            <w:pPr>
              <w:numPr>
                <w:ilvl w:val="0"/>
                <w:numId w:val="16"/>
              </w:numPr>
              <w:spacing w:after="0" w:line="360" w:lineRule="auto"/>
              <w:rPr>
                <w:rFonts w:ascii="Times New Roman" w:hAnsi="Times New Roman"/>
                <w:sz w:val="24"/>
                <w:szCs w:val="24"/>
              </w:rPr>
            </w:pPr>
            <w:r w:rsidRPr="00B23D94">
              <w:rPr>
                <w:rFonts w:ascii="Times New Roman" w:hAnsi="Times New Roman"/>
                <w:sz w:val="24"/>
                <w:szCs w:val="24"/>
              </w:rPr>
              <w:t>Methods of assessment</w:t>
            </w:r>
          </w:p>
        </w:tc>
        <w:tc>
          <w:tcPr>
            <w:tcW w:w="6636" w:type="dxa"/>
            <w:tcBorders>
              <w:top w:val="single" w:sz="4" w:space="0" w:color="000000"/>
              <w:left w:val="single" w:sz="4" w:space="0" w:color="000000"/>
              <w:bottom w:val="single" w:sz="4" w:space="0" w:color="000000"/>
              <w:right w:val="single" w:sz="4" w:space="0" w:color="000000"/>
            </w:tcBorders>
          </w:tcPr>
          <w:p w14:paraId="309827EC"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 xml:space="preserve">Competency in this unit may be assessed through: </w:t>
            </w:r>
          </w:p>
          <w:p w14:paraId="58406306"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3.1Written tests</w:t>
            </w:r>
          </w:p>
          <w:p w14:paraId="3923B24D" w14:textId="77777777" w:rsidR="006C5214" w:rsidRPr="00B23D94" w:rsidRDefault="006C5214" w:rsidP="006C5214">
            <w:pPr>
              <w:numPr>
                <w:ilvl w:val="1"/>
                <w:numId w:val="18"/>
              </w:numPr>
              <w:spacing w:after="0" w:line="360" w:lineRule="auto"/>
              <w:rPr>
                <w:rFonts w:ascii="Times New Roman" w:hAnsi="Times New Roman"/>
                <w:sz w:val="24"/>
                <w:szCs w:val="24"/>
              </w:rPr>
            </w:pPr>
            <w:r w:rsidRPr="00B23D94">
              <w:rPr>
                <w:rFonts w:ascii="Times New Roman" w:hAnsi="Times New Roman"/>
                <w:sz w:val="24"/>
                <w:szCs w:val="24"/>
              </w:rPr>
              <w:t>Oral assessment</w:t>
            </w:r>
          </w:p>
          <w:p w14:paraId="297BF4A3" w14:textId="77777777" w:rsidR="006C5214" w:rsidRPr="00B23D94" w:rsidRDefault="006C5214" w:rsidP="006C5214">
            <w:pPr>
              <w:numPr>
                <w:ilvl w:val="1"/>
                <w:numId w:val="18"/>
              </w:numPr>
              <w:spacing w:after="0" w:line="360" w:lineRule="auto"/>
              <w:rPr>
                <w:rFonts w:ascii="Times New Roman" w:hAnsi="Times New Roman"/>
                <w:sz w:val="24"/>
                <w:szCs w:val="24"/>
              </w:rPr>
            </w:pPr>
            <w:r w:rsidRPr="00B23D94">
              <w:rPr>
                <w:rFonts w:ascii="Times New Roman" w:hAnsi="Times New Roman"/>
                <w:sz w:val="24"/>
                <w:szCs w:val="24"/>
              </w:rPr>
              <w:t>Portfolio of evidence</w:t>
            </w:r>
          </w:p>
          <w:p w14:paraId="1364E1B1"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3.4 Third party report</w:t>
            </w:r>
          </w:p>
          <w:p w14:paraId="2032F9ED" w14:textId="77777777" w:rsidR="006C5214" w:rsidRPr="00B23D94" w:rsidRDefault="006C5214" w:rsidP="00351247">
            <w:pPr>
              <w:spacing w:after="0" w:line="360" w:lineRule="auto"/>
              <w:ind w:left="360"/>
              <w:rPr>
                <w:rFonts w:ascii="Times New Roman" w:hAnsi="Times New Roman"/>
                <w:sz w:val="24"/>
                <w:szCs w:val="24"/>
              </w:rPr>
            </w:pPr>
          </w:p>
        </w:tc>
      </w:tr>
      <w:tr w:rsidR="006C5214" w:rsidRPr="00B23D94" w14:paraId="3CCD894E" w14:textId="77777777" w:rsidTr="00351247">
        <w:trPr>
          <w:trHeight w:val="734"/>
        </w:trPr>
        <w:tc>
          <w:tcPr>
            <w:tcW w:w="2439" w:type="dxa"/>
            <w:tcBorders>
              <w:top w:val="single" w:sz="4" w:space="0" w:color="000000"/>
              <w:left w:val="single" w:sz="4" w:space="0" w:color="000000"/>
              <w:bottom w:val="single" w:sz="4" w:space="0" w:color="000000"/>
              <w:right w:val="single" w:sz="4" w:space="0" w:color="000000"/>
            </w:tcBorders>
          </w:tcPr>
          <w:p w14:paraId="570F9987" w14:textId="77777777" w:rsidR="006C5214" w:rsidRPr="00B23D94" w:rsidRDefault="006C5214" w:rsidP="006C5214">
            <w:pPr>
              <w:numPr>
                <w:ilvl w:val="0"/>
                <w:numId w:val="18"/>
              </w:numPr>
              <w:spacing w:after="0" w:line="360" w:lineRule="auto"/>
              <w:rPr>
                <w:rFonts w:ascii="Times New Roman" w:hAnsi="Times New Roman"/>
                <w:sz w:val="24"/>
                <w:szCs w:val="24"/>
              </w:rPr>
            </w:pPr>
            <w:r w:rsidRPr="00B23D94">
              <w:rPr>
                <w:rFonts w:ascii="Times New Roman" w:hAnsi="Times New Roman"/>
                <w:sz w:val="24"/>
                <w:szCs w:val="24"/>
              </w:rPr>
              <w:t>Context of assessment</w:t>
            </w:r>
          </w:p>
        </w:tc>
        <w:tc>
          <w:tcPr>
            <w:tcW w:w="6636" w:type="dxa"/>
            <w:tcBorders>
              <w:top w:val="single" w:sz="4" w:space="0" w:color="000000"/>
              <w:left w:val="single" w:sz="4" w:space="0" w:color="000000"/>
              <w:bottom w:val="single" w:sz="4" w:space="0" w:color="000000"/>
              <w:right w:val="single" w:sz="4" w:space="0" w:color="000000"/>
            </w:tcBorders>
          </w:tcPr>
          <w:p w14:paraId="0C81AE02"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 xml:space="preserve">Competency may be assessed: </w:t>
            </w:r>
          </w:p>
          <w:p w14:paraId="65FD2DA9" w14:textId="77777777" w:rsidR="006C5214" w:rsidRPr="00B23D94" w:rsidRDefault="006C5214" w:rsidP="006C5214">
            <w:pPr>
              <w:numPr>
                <w:ilvl w:val="1"/>
                <w:numId w:val="18"/>
              </w:numPr>
              <w:spacing w:after="0" w:line="360" w:lineRule="auto"/>
              <w:rPr>
                <w:rFonts w:ascii="Times New Roman" w:hAnsi="Times New Roman"/>
                <w:sz w:val="24"/>
                <w:szCs w:val="24"/>
              </w:rPr>
            </w:pPr>
            <w:r w:rsidRPr="00B23D94">
              <w:rPr>
                <w:rFonts w:ascii="Times New Roman" w:hAnsi="Times New Roman"/>
                <w:sz w:val="24"/>
                <w:szCs w:val="24"/>
              </w:rPr>
              <w:t>Workplace or simulated workplace.</w:t>
            </w:r>
          </w:p>
        </w:tc>
      </w:tr>
      <w:tr w:rsidR="006C5214" w:rsidRPr="00B23D94" w14:paraId="11BC9317" w14:textId="77777777" w:rsidTr="00351247">
        <w:trPr>
          <w:trHeight w:val="414"/>
        </w:trPr>
        <w:tc>
          <w:tcPr>
            <w:tcW w:w="2439" w:type="dxa"/>
            <w:tcBorders>
              <w:top w:val="single" w:sz="4" w:space="0" w:color="000000"/>
              <w:left w:val="single" w:sz="4" w:space="0" w:color="000000"/>
              <w:bottom w:val="single" w:sz="4" w:space="0" w:color="000000"/>
              <w:right w:val="single" w:sz="4" w:space="0" w:color="000000"/>
            </w:tcBorders>
          </w:tcPr>
          <w:p w14:paraId="3419582B" w14:textId="77777777" w:rsidR="006C5214" w:rsidRPr="00B23D94" w:rsidRDefault="006C5214" w:rsidP="006C5214">
            <w:pPr>
              <w:numPr>
                <w:ilvl w:val="0"/>
                <w:numId w:val="18"/>
              </w:numPr>
              <w:spacing w:after="0" w:line="360" w:lineRule="auto"/>
              <w:rPr>
                <w:rFonts w:ascii="Times New Roman" w:hAnsi="Times New Roman"/>
                <w:sz w:val="24"/>
                <w:szCs w:val="24"/>
              </w:rPr>
            </w:pPr>
            <w:r w:rsidRPr="00B23D94">
              <w:rPr>
                <w:rFonts w:ascii="Times New Roman" w:hAnsi="Times New Roman"/>
                <w:sz w:val="24"/>
                <w:szCs w:val="24"/>
              </w:rPr>
              <w:t>Guidance information for assessment</w:t>
            </w:r>
          </w:p>
        </w:tc>
        <w:tc>
          <w:tcPr>
            <w:tcW w:w="6636" w:type="dxa"/>
            <w:tcBorders>
              <w:top w:val="single" w:sz="4" w:space="0" w:color="000000"/>
              <w:left w:val="single" w:sz="4" w:space="0" w:color="000000"/>
              <w:bottom w:val="single" w:sz="4" w:space="0" w:color="000000"/>
              <w:right w:val="single" w:sz="4" w:space="0" w:color="000000"/>
            </w:tcBorders>
          </w:tcPr>
          <w:p w14:paraId="4B583380" w14:textId="77777777" w:rsidR="006C5214" w:rsidRPr="00B23D94" w:rsidRDefault="006C5214" w:rsidP="006C5214">
            <w:pPr>
              <w:numPr>
                <w:ilvl w:val="1"/>
                <w:numId w:val="18"/>
              </w:numPr>
              <w:spacing w:after="0" w:line="360" w:lineRule="auto"/>
              <w:rPr>
                <w:rFonts w:ascii="Times New Roman" w:hAnsi="Times New Roman"/>
                <w:sz w:val="24"/>
                <w:szCs w:val="24"/>
              </w:rPr>
            </w:pPr>
            <w:r w:rsidRPr="00B23D94">
              <w:rPr>
                <w:rFonts w:ascii="Times New Roman" w:hAnsi="Times New Roman"/>
                <w:sz w:val="24"/>
                <w:szCs w:val="24"/>
              </w:rPr>
              <w:t>Holistic assessment with other units relevant to the industry sector and workplace job role is recommended.</w:t>
            </w:r>
          </w:p>
        </w:tc>
      </w:tr>
    </w:tbl>
    <w:p w14:paraId="0A6387D1" w14:textId="77777777" w:rsidR="006C5214" w:rsidRPr="00B23D94" w:rsidRDefault="006C5214" w:rsidP="00017D73"/>
    <w:p w14:paraId="275E01B8" w14:textId="77777777" w:rsidR="006C5214" w:rsidRPr="00B23D94" w:rsidRDefault="006C5214" w:rsidP="006C5214">
      <w:pPr>
        <w:rPr>
          <w:rFonts w:ascii="Times New Roman" w:hAnsi="Times New Roman"/>
          <w:b/>
          <w:sz w:val="24"/>
          <w:szCs w:val="24"/>
        </w:rPr>
      </w:pPr>
      <w:bookmarkStart w:id="72" w:name="_Toc182132397"/>
    </w:p>
    <w:p w14:paraId="5C74AA70" w14:textId="77777777" w:rsidR="006C5214" w:rsidRPr="00B23D94" w:rsidRDefault="006C5214" w:rsidP="006C5214">
      <w:pPr>
        <w:rPr>
          <w:rFonts w:ascii="Times New Roman" w:hAnsi="Times New Roman"/>
          <w:b/>
          <w:sz w:val="24"/>
          <w:szCs w:val="24"/>
        </w:rPr>
      </w:pPr>
    </w:p>
    <w:p w14:paraId="02BB662E" w14:textId="77777777" w:rsidR="006C5214" w:rsidRPr="00B23D94" w:rsidRDefault="006C5214" w:rsidP="006C5214">
      <w:pPr>
        <w:rPr>
          <w:rFonts w:ascii="Times New Roman" w:hAnsi="Times New Roman"/>
          <w:b/>
          <w:sz w:val="24"/>
          <w:szCs w:val="24"/>
        </w:rPr>
      </w:pPr>
    </w:p>
    <w:p w14:paraId="6A4B9DDE" w14:textId="77777777" w:rsidR="006C5214" w:rsidRPr="00B23D94" w:rsidRDefault="006C5214" w:rsidP="006C5214">
      <w:pPr>
        <w:rPr>
          <w:rFonts w:ascii="Times New Roman" w:hAnsi="Times New Roman"/>
          <w:b/>
          <w:sz w:val="24"/>
          <w:szCs w:val="24"/>
        </w:rPr>
      </w:pPr>
    </w:p>
    <w:p w14:paraId="048D971F" w14:textId="67547F76" w:rsidR="006C5214" w:rsidRPr="00B23D94" w:rsidRDefault="00807FD2" w:rsidP="00807FD2">
      <w:pPr>
        <w:spacing w:after="0" w:line="240" w:lineRule="auto"/>
        <w:rPr>
          <w:rFonts w:ascii="Times New Roman" w:hAnsi="Times New Roman"/>
          <w:b/>
          <w:sz w:val="24"/>
          <w:szCs w:val="24"/>
        </w:rPr>
      </w:pPr>
      <w:bookmarkStart w:id="73" w:name="_Toc195695419"/>
      <w:bookmarkStart w:id="74" w:name="_Toc195698698"/>
      <w:bookmarkStart w:id="75" w:name="_Toc195709175"/>
      <w:r w:rsidRPr="00B23D94">
        <w:rPr>
          <w:rFonts w:ascii="Times New Roman" w:hAnsi="Times New Roman"/>
          <w:b/>
          <w:sz w:val="24"/>
          <w:szCs w:val="24"/>
        </w:rPr>
        <w:lastRenderedPageBreak/>
        <w:t xml:space="preserve">                                           </w:t>
      </w:r>
      <w:r w:rsidR="006C5214" w:rsidRPr="00B23D94">
        <w:rPr>
          <w:rFonts w:ascii="Times New Roman" w:hAnsi="Times New Roman"/>
          <w:b/>
          <w:sz w:val="24"/>
          <w:szCs w:val="24"/>
        </w:rPr>
        <w:t>PROVIDE PSYCHO-SOCIAL SUPPORT</w:t>
      </w:r>
      <w:bookmarkEnd w:id="72"/>
      <w:bookmarkEnd w:id="73"/>
      <w:bookmarkEnd w:id="74"/>
      <w:bookmarkEnd w:id="75"/>
    </w:p>
    <w:p w14:paraId="0ADB540E" w14:textId="77777777" w:rsidR="00807FD2" w:rsidRPr="00B23D94" w:rsidRDefault="00807FD2" w:rsidP="006C5214">
      <w:pPr>
        <w:spacing w:after="0" w:line="360" w:lineRule="auto"/>
        <w:rPr>
          <w:rFonts w:ascii="Times New Roman" w:hAnsi="Times New Roman"/>
          <w:b/>
          <w:sz w:val="24"/>
          <w:szCs w:val="24"/>
        </w:rPr>
      </w:pPr>
      <w:bookmarkStart w:id="76" w:name="_Toc113025057"/>
      <w:bookmarkStart w:id="77" w:name="_Toc182132401"/>
    </w:p>
    <w:p w14:paraId="4ABC0DD8" w14:textId="43D553D3" w:rsidR="006C5214" w:rsidRPr="00B23D94" w:rsidRDefault="002211F8" w:rsidP="006C5214">
      <w:pPr>
        <w:spacing w:after="0" w:line="360" w:lineRule="auto"/>
        <w:rPr>
          <w:rFonts w:ascii="Times New Roman" w:hAnsi="Times New Roman"/>
          <w:b/>
          <w:sz w:val="24"/>
          <w:szCs w:val="24"/>
        </w:rPr>
      </w:pPr>
      <w:r>
        <w:rPr>
          <w:rFonts w:ascii="Times New Roman" w:hAnsi="Times New Roman"/>
          <w:b/>
          <w:sz w:val="24"/>
          <w:szCs w:val="24"/>
        </w:rPr>
        <w:t>UNIT CODE: 0923 541</w:t>
      </w:r>
      <w:r w:rsidR="006C5214" w:rsidRPr="00B23D94">
        <w:rPr>
          <w:rFonts w:ascii="Times New Roman" w:hAnsi="Times New Roman"/>
          <w:b/>
          <w:sz w:val="24"/>
          <w:szCs w:val="24"/>
        </w:rPr>
        <w:t>05A</w:t>
      </w:r>
    </w:p>
    <w:p w14:paraId="2B6C0457" w14:textId="77777777" w:rsidR="006C5214" w:rsidRPr="00B23D94" w:rsidRDefault="006C5214" w:rsidP="006C5214">
      <w:pPr>
        <w:spacing w:after="0" w:line="360" w:lineRule="auto"/>
        <w:jc w:val="both"/>
        <w:rPr>
          <w:rFonts w:ascii="Times New Roman" w:hAnsi="Times New Roman"/>
          <w:b/>
          <w:sz w:val="24"/>
          <w:szCs w:val="24"/>
        </w:rPr>
      </w:pPr>
      <w:r w:rsidRPr="00B23D94">
        <w:rPr>
          <w:rFonts w:ascii="Times New Roman" w:hAnsi="Times New Roman"/>
          <w:b/>
          <w:sz w:val="24"/>
          <w:szCs w:val="24"/>
        </w:rPr>
        <w:t>UNIT DESCRIPTION</w:t>
      </w:r>
    </w:p>
    <w:p w14:paraId="69EF5485" w14:textId="77777777" w:rsidR="006C5214" w:rsidRPr="00B23D94" w:rsidRDefault="006C5214" w:rsidP="006C5214">
      <w:pPr>
        <w:spacing w:after="0" w:line="360" w:lineRule="auto"/>
        <w:jc w:val="both"/>
        <w:rPr>
          <w:rFonts w:ascii="Times New Roman" w:hAnsi="Times New Roman"/>
          <w:sz w:val="24"/>
          <w:szCs w:val="24"/>
        </w:rPr>
      </w:pPr>
      <w:r w:rsidRPr="00B23D94">
        <w:rPr>
          <w:rFonts w:ascii="Times New Roman" w:hAnsi="Times New Roman"/>
          <w:sz w:val="24"/>
          <w:szCs w:val="24"/>
        </w:rPr>
        <w:t xml:space="preserve">This unit covers the competencies required to provide psychosocial support. It involves assessing client’s psycho-social support needs, developing psycho-social support plan, implementing psycho-social support plan and evaluating psycho-social support activities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4909"/>
      </w:tblGrid>
      <w:tr w:rsidR="006C5214" w:rsidRPr="00B23D94" w14:paraId="014FEC5C" w14:textId="77777777" w:rsidTr="00351247">
        <w:trPr>
          <w:cantSplit/>
          <w:trHeight w:val="323"/>
        </w:trPr>
        <w:tc>
          <w:tcPr>
            <w:tcW w:w="3505" w:type="dxa"/>
            <w:tcBorders>
              <w:top w:val="single" w:sz="4" w:space="0" w:color="auto"/>
              <w:left w:val="single" w:sz="4" w:space="0" w:color="auto"/>
              <w:bottom w:val="single" w:sz="4" w:space="0" w:color="auto"/>
              <w:right w:val="single" w:sz="4" w:space="0" w:color="auto"/>
            </w:tcBorders>
          </w:tcPr>
          <w:p w14:paraId="1D8A6722" w14:textId="77777777" w:rsidR="006C5214" w:rsidRPr="00B23D94" w:rsidRDefault="006C5214" w:rsidP="00351247">
            <w:pPr>
              <w:spacing w:after="0" w:line="360" w:lineRule="auto"/>
              <w:rPr>
                <w:rFonts w:ascii="Times New Roman" w:hAnsi="Times New Roman"/>
                <w:b/>
                <w:sz w:val="24"/>
                <w:szCs w:val="24"/>
              </w:rPr>
            </w:pPr>
            <w:r w:rsidRPr="00B23D94">
              <w:rPr>
                <w:rFonts w:ascii="Times New Roman" w:hAnsi="Times New Roman"/>
                <w:b/>
                <w:sz w:val="24"/>
                <w:szCs w:val="24"/>
              </w:rPr>
              <w:t xml:space="preserve">ELEMENTS AND PERFORMANCE CRITERIAELEMENT </w:t>
            </w:r>
          </w:p>
          <w:p w14:paraId="61A33DA5" w14:textId="77777777" w:rsidR="006C5214" w:rsidRPr="00B23D94" w:rsidRDefault="006C5214" w:rsidP="00351247">
            <w:pPr>
              <w:spacing w:after="0" w:line="360" w:lineRule="auto"/>
              <w:rPr>
                <w:rFonts w:ascii="Times New Roman" w:hAnsi="Times New Roman"/>
                <w:b/>
                <w:sz w:val="24"/>
                <w:szCs w:val="24"/>
              </w:rPr>
            </w:pPr>
            <w:r w:rsidRPr="00B23D94">
              <w:rPr>
                <w:rFonts w:ascii="Times New Roman" w:hAnsi="Times New Roman"/>
                <w:sz w:val="24"/>
                <w:szCs w:val="24"/>
              </w:rPr>
              <w:t>These describe the key outcomes, which make up workplace function.</w:t>
            </w:r>
          </w:p>
        </w:tc>
        <w:tc>
          <w:tcPr>
            <w:tcW w:w="4909" w:type="dxa"/>
            <w:tcBorders>
              <w:top w:val="single" w:sz="4" w:space="0" w:color="auto"/>
              <w:left w:val="nil"/>
              <w:bottom w:val="single" w:sz="4" w:space="0" w:color="auto"/>
              <w:right w:val="single" w:sz="4" w:space="0" w:color="auto"/>
            </w:tcBorders>
          </w:tcPr>
          <w:p w14:paraId="4E80C8EB" w14:textId="77777777" w:rsidR="006C5214" w:rsidRPr="00B23D94" w:rsidRDefault="006C5214" w:rsidP="00351247">
            <w:pPr>
              <w:spacing w:after="0" w:line="360" w:lineRule="auto"/>
              <w:rPr>
                <w:rFonts w:ascii="Times New Roman" w:hAnsi="Times New Roman"/>
                <w:b/>
                <w:sz w:val="24"/>
                <w:szCs w:val="24"/>
              </w:rPr>
            </w:pPr>
            <w:r w:rsidRPr="00B23D94">
              <w:rPr>
                <w:rFonts w:ascii="Times New Roman" w:hAnsi="Times New Roman"/>
                <w:b/>
                <w:sz w:val="24"/>
                <w:szCs w:val="24"/>
              </w:rPr>
              <w:t>PERFORMANCE CRITERIA</w:t>
            </w:r>
          </w:p>
          <w:p w14:paraId="3DA8C161"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These are assessable statements, which specify the required level of performance for each of the elements.</w:t>
            </w:r>
          </w:p>
          <w:p w14:paraId="0E0F7032" w14:textId="77777777" w:rsidR="006C5214" w:rsidRPr="00B23D94" w:rsidRDefault="006C5214" w:rsidP="00351247">
            <w:pPr>
              <w:spacing w:after="0" w:line="360" w:lineRule="auto"/>
              <w:rPr>
                <w:rFonts w:ascii="Times New Roman" w:hAnsi="Times New Roman"/>
                <w:b/>
                <w:sz w:val="24"/>
                <w:szCs w:val="24"/>
              </w:rPr>
            </w:pPr>
            <w:r w:rsidRPr="00B23D94">
              <w:rPr>
                <w:rFonts w:ascii="Times New Roman" w:hAnsi="Times New Roman"/>
                <w:b/>
                <w:i/>
                <w:sz w:val="24"/>
                <w:szCs w:val="24"/>
              </w:rPr>
              <w:t>Bold and italicized terms</w:t>
            </w:r>
            <w:r w:rsidRPr="00B23D94">
              <w:rPr>
                <w:rFonts w:ascii="Times New Roman" w:hAnsi="Times New Roman"/>
                <w:sz w:val="24"/>
                <w:szCs w:val="24"/>
              </w:rPr>
              <w:t xml:space="preserve"> </w:t>
            </w:r>
            <w:r w:rsidRPr="00B23D94">
              <w:rPr>
                <w:rFonts w:ascii="Times New Roman" w:hAnsi="Times New Roman"/>
                <w:b/>
                <w:i/>
                <w:sz w:val="24"/>
                <w:szCs w:val="24"/>
              </w:rPr>
              <w:t>are elaborated in the Range.</w:t>
            </w:r>
          </w:p>
        </w:tc>
      </w:tr>
      <w:tr w:rsidR="006C5214" w:rsidRPr="00B23D94" w14:paraId="7727014A" w14:textId="77777777" w:rsidTr="00351247">
        <w:trPr>
          <w:cantSplit/>
          <w:trHeight w:val="278"/>
        </w:trPr>
        <w:tc>
          <w:tcPr>
            <w:tcW w:w="3505" w:type="dxa"/>
            <w:tcBorders>
              <w:top w:val="single" w:sz="4" w:space="0" w:color="auto"/>
              <w:left w:val="single" w:sz="4" w:space="0" w:color="auto"/>
              <w:right w:val="single" w:sz="4" w:space="0" w:color="auto"/>
            </w:tcBorders>
          </w:tcPr>
          <w:p w14:paraId="722B2FC1" w14:textId="77777777" w:rsidR="006C5214" w:rsidRPr="00B23D94" w:rsidRDefault="006C5214" w:rsidP="006C5214">
            <w:pPr>
              <w:numPr>
                <w:ilvl w:val="0"/>
                <w:numId w:val="73"/>
              </w:numPr>
              <w:spacing w:after="0" w:line="360" w:lineRule="auto"/>
              <w:rPr>
                <w:rFonts w:ascii="Times New Roman" w:hAnsi="Times New Roman"/>
                <w:sz w:val="24"/>
                <w:szCs w:val="24"/>
                <w:lang w:val="en-US"/>
              </w:rPr>
            </w:pPr>
            <w:r w:rsidRPr="00B23D94">
              <w:rPr>
                <w:rFonts w:ascii="Times New Roman" w:hAnsi="Times New Roman"/>
                <w:sz w:val="24"/>
                <w:szCs w:val="24"/>
              </w:rPr>
              <w:t>Assess client’s psycho-social needs</w:t>
            </w:r>
          </w:p>
          <w:p w14:paraId="7DD3F101" w14:textId="77777777" w:rsidR="006C5214" w:rsidRPr="00B23D94" w:rsidRDefault="006C5214" w:rsidP="00351247">
            <w:pPr>
              <w:jc w:val="center"/>
              <w:rPr>
                <w:rFonts w:ascii="Times New Roman" w:hAnsi="Times New Roman"/>
                <w:sz w:val="24"/>
                <w:szCs w:val="24"/>
              </w:rPr>
            </w:pPr>
          </w:p>
          <w:p w14:paraId="46D19C56" w14:textId="77777777" w:rsidR="006C5214" w:rsidRPr="00B23D94" w:rsidRDefault="006C5214" w:rsidP="00351247">
            <w:pPr>
              <w:rPr>
                <w:rFonts w:ascii="Times New Roman" w:hAnsi="Times New Roman"/>
                <w:sz w:val="24"/>
                <w:szCs w:val="24"/>
              </w:rPr>
            </w:pPr>
          </w:p>
        </w:tc>
        <w:tc>
          <w:tcPr>
            <w:tcW w:w="4909" w:type="dxa"/>
            <w:tcBorders>
              <w:top w:val="single" w:sz="4" w:space="0" w:color="auto"/>
              <w:left w:val="nil"/>
              <w:right w:val="single" w:sz="4" w:space="0" w:color="auto"/>
            </w:tcBorders>
          </w:tcPr>
          <w:p w14:paraId="72677B83" w14:textId="77777777" w:rsidR="006C5214" w:rsidRPr="00B23D94" w:rsidRDefault="006C5214" w:rsidP="006C5214">
            <w:pPr>
              <w:numPr>
                <w:ilvl w:val="0"/>
                <w:numId w:val="74"/>
              </w:numPr>
              <w:spacing w:after="0" w:line="360" w:lineRule="auto"/>
              <w:ind w:left="360"/>
              <w:rPr>
                <w:rFonts w:ascii="Times New Roman" w:hAnsi="Times New Roman"/>
                <w:sz w:val="24"/>
                <w:szCs w:val="24"/>
              </w:rPr>
            </w:pPr>
            <w:r w:rsidRPr="00B23D94">
              <w:rPr>
                <w:rFonts w:ascii="Times New Roman" w:hAnsi="Times New Roman"/>
                <w:bCs/>
                <w:iCs/>
                <w:sz w:val="24"/>
                <w:szCs w:val="24"/>
              </w:rPr>
              <w:t>Psychosocial support intake session</w:t>
            </w:r>
            <w:r w:rsidRPr="00B23D94">
              <w:rPr>
                <w:rFonts w:ascii="Times New Roman" w:hAnsi="Times New Roman"/>
                <w:sz w:val="24"/>
                <w:szCs w:val="24"/>
              </w:rPr>
              <w:t xml:space="preserve"> is carried out as per case work process guidelines </w:t>
            </w:r>
          </w:p>
          <w:p w14:paraId="06FA3C7E" w14:textId="77777777" w:rsidR="006C5214" w:rsidRPr="00B23D94" w:rsidRDefault="006C5214" w:rsidP="006C5214">
            <w:pPr>
              <w:numPr>
                <w:ilvl w:val="0"/>
                <w:numId w:val="74"/>
              </w:numPr>
              <w:spacing w:after="0" w:line="360" w:lineRule="auto"/>
              <w:ind w:left="360"/>
              <w:rPr>
                <w:rFonts w:ascii="Times New Roman" w:hAnsi="Times New Roman"/>
                <w:sz w:val="24"/>
                <w:szCs w:val="24"/>
              </w:rPr>
            </w:pPr>
            <w:r w:rsidRPr="00B23D94">
              <w:rPr>
                <w:rFonts w:ascii="Times New Roman" w:hAnsi="Times New Roman"/>
                <w:b/>
                <w:i/>
                <w:sz w:val="24"/>
                <w:szCs w:val="24"/>
              </w:rPr>
              <w:t>Psychosocial assessment tools</w:t>
            </w:r>
            <w:r w:rsidRPr="00B23D94">
              <w:rPr>
                <w:rFonts w:ascii="Times New Roman" w:hAnsi="Times New Roman"/>
                <w:sz w:val="24"/>
                <w:szCs w:val="24"/>
              </w:rPr>
              <w:t xml:space="preserve"> are developed based on intake session outcomes</w:t>
            </w:r>
          </w:p>
          <w:p w14:paraId="48EF5077" w14:textId="77777777" w:rsidR="006C5214" w:rsidRPr="00B23D94" w:rsidRDefault="006C5214" w:rsidP="006C5214">
            <w:pPr>
              <w:numPr>
                <w:ilvl w:val="0"/>
                <w:numId w:val="74"/>
              </w:numPr>
              <w:spacing w:after="0" w:line="360" w:lineRule="auto"/>
              <w:ind w:left="360"/>
              <w:rPr>
                <w:rFonts w:ascii="Times New Roman" w:hAnsi="Times New Roman"/>
                <w:sz w:val="24"/>
                <w:szCs w:val="24"/>
              </w:rPr>
            </w:pPr>
            <w:r w:rsidRPr="00B23D94">
              <w:rPr>
                <w:rFonts w:ascii="Times New Roman" w:hAnsi="Times New Roman"/>
                <w:b/>
                <w:i/>
                <w:sz w:val="24"/>
                <w:szCs w:val="24"/>
              </w:rPr>
              <w:t xml:space="preserve">Psychosocial support ethical conduct </w:t>
            </w:r>
            <w:r w:rsidRPr="00B23D94">
              <w:rPr>
                <w:rFonts w:ascii="Times New Roman" w:hAnsi="Times New Roman"/>
                <w:bCs/>
                <w:iCs/>
                <w:sz w:val="24"/>
                <w:szCs w:val="24"/>
              </w:rPr>
              <w:t>is</w:t>
            </w:r>
            <w:r w:rsidRPr="00B23D94">
              <w:rPr>
                <w:rFonts w:ascii="Times New Roman" w:hAnsi="Times New Roman"/>
                <w:sz w:val="24"/>
                <w:szCs w:val="24"/>
              </w:rPr>
              <w:t xml:space="preserve"> assured in accordance with social work code of ethics</w:t>
            </w:r>
          </w:p>
          <w:p w14:paraId="1FEEC2E5" w14:textId="77777777" w:rsidR="006C5214" w:rsidRPr="00B23D94" w:rsidRDefault="006C5214" w:rsidP="006C5214">
            <w:pPr>
              <w:numPr>
                <w:ilvl w:val="0"/>
                <w:numId w:val="74"/>
              </w:numPr>
              <w:spacing w:after="0" w:line="360" w:lineRule="auto"/>
              <w:ind w:left="360"/>
              <w:rPr>
                <w:rFonts w:ascii="Times New Roman" w:hAnsi="Times New Roman"/>
                <w:sz w:val="24"/>
                <w:szCs w:val="24"/>
              </w:rPr>
            </w:pPr>
            <w:r w:rsidRPr="00B23D94">
              <w:rPr>
                <w:rFonts w:ascii="Times New Roman" w:hAnsi="Times New Roman"/>
                <w:sz w:val="24"/>
                <w:szCs w:val="24"/>
              </w:rPr>
              <w:t>Psychosocial assessment tools are administered as per case work process guidelines</w:t>
            </w:r>
          </w:p>
          <w:p w14:paraId="25B7809E" w14:textId="77777777" w:rsidR="006C5214" w:rsidRPr="00B23D94" w:rsidRDefault="006C5214" w:rsidP="006C5214">
            <w:pPr>
              <w:numPr>
                <w:ilvl w:val="0"/>
                <w:numId w:val="74"/>
              </w:numPr>
              <w:spacing w:after="0" w:line="360" w:lineRule="auto"/>
              <w:ind w:left="360"/>
              <w:rPr>
                <w:rFonts w:ascii="Times New Roman" w:hAnsi="Times New Roman"/>
                <w:sz w:val="24"/>
                <w:szCs w:val="24"/>
              </w:rPr>
            </w:pPr>
            <w:r w:rsidRPr="00B23D94">
              <w:rPr>
                <w:rFonts w:ascii="Times New Roman" w:hAnsi="Times New Roman"/>
                <w:bCs/>
                <w:iCs/>
                <w:sz w:val="24"/>
                <w:szCs w:val="24"/>
              </w:rPr>
              <w:t>Psychosocial diagnosis</w:t>
            </w:r>
            <w:r w:rsidRPr="00B23D94">
              <w:rPr>
                <w:rFonts w:ascii="Times New Roman" w:hAnsi="Times New Roman"/>
                <w:sz w:val="24"/>
                <w:szCs w:val="24"/>
              </w:rPr>
              <w:t xml:space="preserve"> is carried out per case work process guidelines</w:t>
            </w:r>
          </w:p>
          <w:p w14:paraId="0BCDF46F" w14:textId="77777777" w:rsidR="006C5214" w:rsidRPr="00B23D94" w:rsidRDefault="006C5214" w:rsidP="006C5214">
            <w:pPr>
              <w:numPr>
                <w:ilvl w:val="0"/>
                <w:numId w:val="74"/>
              </w:numPr>
              <w:spacing w:after="0" w:line="360" w:lineRule="auto"/>
              <w:ind w:left="360"/>
              <w:rPr>
                <w:rFonts w:ascii="Times New Roman" w:hAnsi="Times New Roman"/>
                <w:sz w:val="24"/>
                <w:szCs w:val="24"/>
              </w:rPr>
            </w:pPr>
            <w:r w:rsidRPr="00B23D94">
              <w:rPr>
                <w:rFonts w:ascii="Times New Roman" w:hAnsi="Times New Roman"/>
                <w:sz w:val="24"/>
                <w:szCs w:val="24"/>
              </w:rPr>
              <w:t>Psychosocial diagnosis report is prepared as per case work process guidelines</w:t>
            </w:r>
          </w:p>
        </w:tc>
      </w:tr>
      <w:tr w:rsidR="006C5214" w:rsidRPr="00B23D94" w14:paraId="45A5006C" w14:textId="77777777" w:rsidTr="00351247">
        <w:trPr>
          <w:cantSplit/>
          <w:trHeight w:val="70"/>
        </w:trPr>
        <w:tc>
          <w:tcPr>
            <w:tcW w:w="3505" w:type="dxa"/>
            <w:tcBorders>
              <w:top w:val="single" w:sz="4" w:space="0" w:color="auto"/>
              <w:left w:val="single" w:sz="4" w:space="0" w:color="auto"/>
              <w:right w:val="single" w:sz="4" w:space="0" w:color="auto"/>
            </w:tcBorders>
          </w:tcPr>
          <w:p w14:paraId="2E697237" w14:textId="77777777" w:rsidR="006C5214" w:rsidRPr="00B23D94" w:rsidRDefault="006C5214" w:rsidP="006C5214">
            <w:pPr>
              <w:numPr>
                <w:ilvl w:val="0"/>
                <w:numId w:val="73"/>
              </w:numPr>
              <w:spacing w:after="0" w:line="360" w:lineRule="auto"/>
              <w:rPr>
                <w:rFonts w:ascii="Times New Roman" w:eastAsia="Times New Roman" w:hAnsi="Times New Roman"/>
                <w:sz w:val="24"/>
                <w:szCs w:val="24"/>
                <w:lang w:val="en-US"/>
              </w:rPr>
            </w:pPr>
            <w:r w:rsidRPr="00B23D94">
              <w:rPr>
                <w:rFonts w:ascii="Times New Roman" w:hAnsi="Times New Roman"/>
                <w:sz w:val="24"/>
                <w:szCs w:val="24"/>
              </w:rPr>
              <w:lastRenderedPageBreak/>
              <w:t>Develop psychosocial support plan</w:t>
            </w:r>
          </w:p>
        </w:tc>
        <w:tc>
          <w:tcPr>
            <w:tcW w:w="4909" w:type="dxa"/>
            <w:tcBorders>
              <w:top w:val="single" w:sz="4" w:space="0" w:color="auto"/>
              <w:left w:val="nil"/>
              <w:right w:val="single" w:sz="4" w:space="0" w:color="auto"/>
            </w:tcBorders>
          </w:tcPr>
          <w:p w14:paraId="1E4F650D" w14:textId="77777777" w:rsidR="006C5214" w:rsidRPr="00B23D94" w:rsidRDefault="006C5214" w:rsidP="006C5214">
            <w:pPr>
              <w:numPr>
                <w:ilvl w:val="0"/>
                <w:numId w:val="75"/>
              </w:numPr>
              <w:spacing w:after="0" w:line="360" w:lineRule="auto"/>
              <w:ind w:left="360"/>
              <w:rPr>
                <w:rFonts w:ascii="Times New Roman" w:hAnsi="Times New Roman"/>
                <w:sz w:val="24"/>
                <w:szCs w:val="24"/>
              </w:rPr>
            </w:pPr>
            <w:r w:rsidRPr="00B23D94">
              <w:rPr>
                <w:rFonts w:ascii="Times New Roman" w:hAnsi="Times New Roman"/>
                <w:sz w:val="24"/>
                <w:szCs w:val="24"/>
              </w:rPr>
              <w:t>Psychosocial support setting is established as per client needs</w:t>
            </w:r>
          </w:p>
          <w:p w14:paraId="66E4589F" w14:textId="77777777" w:rsidR="006C5214" w:rsidRPr="00B23D94" w:rsidRDefault="006C5214" w:rsidP="006C5214">
            <w:pPr>
              <w:numPr>
                <w:ilvl w:val="0"/>
                <w:numId w:val="75"/>
              </w:numPr>
              <w:spacing w:after="0" w:line="360" w:lineRule="auto"/>
              <w:ind w:left="360"/>
              <w:rPr>
                <w:rFonts w:ascii="Times New Roman" w:hAnsi="Times New Roman"/>
                <w:sz w:val="24"/>
                <w:szCs w:val="24"/>
              </w:rPr>
            </w:pPr>
            <w:r w:rsidRPr="00B23D94">
              <w:rPr>
                <w:rFonts w:ascii="Times New Roman" w:hAnsi="Times New Roman"/>
                <w:sz w:val="24"/>
                <w:szCs w:val="24"/>
              </w:rPr>
              <w:t>Psychosocial support contract is prepared and signed as per case work process guidelines</w:t>
            </w:r>
          </w:p>
          <w:p w14:paraId="6128AEBE" w14:textId="77777777" w:rsidR="006C5214" w:rsidRPr="00B23D94" w:rsidRDefault="006C5214" w:rsidP="006C5214">
            <w:pPr>
              <w:numPr>
                <w:ilvl w:val="0"/>
                <w:numId w:val="75"/>
              </w:numPr>
              <w:spacing w:after="0" w:line="360" w:lineRule="auto"/>
              <w:ind w:left="360"/>
              <w:rPr>
                <w:rFonts w:ascii="Times New Roman" w:hAnsi="Times New Roman"/>
                <w:sz w:val="24"/>
                <w:szCs w:val="24"/>
              </w:rPr>
            </w:pPr>
            <w:r w:rsidRPr="00B23D94">
              <w:rPr>
                <w:rFonts w:ascii="Times New Roman" w:hAnsi="Times New Roman"/>
                <w:sz w:val="24"/>
                <w:szCs w:val="24"/>
              </w:rPr>
              <w:t>Counsellor-Client working relationship is established as per case work process guidelines</w:t>
            </w:r>
          </w:p>
          <w:p w14:paraId="70C486D6" w14:textId="77777777" w:rsidR="006C5214" w:rsidRPr="00B23D94" w:rsidRDefault="006C5214" w:rsidP="006C5214">
            <w:pPr>
              <w:numPr>
                <w:ilvl w:val="0"/>
                <w:numId w:val="75"/>
              </w:numPr>
              <w:spacing w:after="0" w:line="360" w:lineRule="auto"/>
              <w:ind w:left="360"/>
              <w:rPr>
                <w:rFonts w:ascii="Times New Roman" w:hAnsi="Times New Roman"/>
                <w:sz w:val="24"/>
                <w:szCs w:val="24"/>
              </w:rPr>
            </w:pPr>
            <w:r w:rsidRPr="00B23D94">
              <w:rPr>
                <w:rFonts w:ascii="Times New Roman" w:hAnsi="Times New Roman"/>
                <w:sz w:val="24"/>
                <w:szCs w:val="24"/>
              </w:rPr>
              <w:t>Psychosocial support objectives are established as per workplace procedures</w:t>
            </w:r>
          </w:p>
          <w:p w14:paraId="3E75BB73" w14:textId="77777777" w:rsidR="006C5214" w:rsidRPr="00B23D94" w:rsidRDefault="006C5214" w:rsidP="006C5214">
            <w:pPr>
              <w:numPr>
                <w:ilvl w:val="0"/>
                <w:numId w:val="75"/>
              </w:numPr>
              <w:spacing w:after="0" w:line="360" w:lineRule="auto"/>
              <w:ind w:left="360"/>
              <w:rPr>
                <w:rFonts w:ascii="Times New Roman" w:hAnsi="Times New Roman"/>
                <w:sz w:val="24"/>
                <w:szCs w:val="24"/>
              </w:rPr>
            </w:pPr>
            <w:r w:rsidRPr="00B23D94">
              <w:rPr>
                <w:rFonts w:ascii="Times New Roman" w:hAnsi="Times New Roman"/>
                <w:sz w:val="24"/>
                <w:szCs w:val="24"/>
              </w:rPr>
              <w:t>Psychosocial support interventions are co-developed based on workplace procedures</w:t>
            </w:r>
          </w:p>
        </w:tc>
      </w:tr>
      <w:tr w:rsidR="006C5214" w:rsidRPr="00B23D94" w14:paraId="6E3CD306" w14:textId="77777777" w:rsidTr="00012B77">
        <w:trPr>
          <w:cantSplit/>
          <w:trHeight w:val="197"/>
        </w:trPr>
        <w:tc>
          <w:tcPr>
            <w:tcW w:w="3505" w:type="dxa"/>
            <w:tcBorders>
              <w:top w:val="single" w:sz="4" w:space="0" w:color="auto"/>
              <w:left w:val="single" w:sz="4" w:space="0" w:color="auto"/>
              <w:bottom w:val="single" w:sz="4" w:space="0" w:color="auto"/>
              <w:right w:val="single" w:sz="4" w:space="0" w:color="auto"/>
            </w:tcBorders>
          </w:tcPr>
          <w:p w14:paraId="660DFA4F" w14:textId="77777777" w:rsidR="006C5214" w:rsidRPr="00B23D94" w:rsidRDefault="006C5214" w:rsidP="006C5214">
            <w:pPr>
              <w:numPr>
                <w:ilvl w:val="0"/>
                <w:numId w:val="73"/>
              </w:numPr>
              <w:spacing w:after="0" w:line="360" w:lineRule="auto"/>
              <w:rPr>
                <w:rFonts w:ascii="Times New Roman" w:eastAsia="Times New Roman" w:hAnsi="Times New Roman"/>
                <w:sz w:val="24"/>
                <w:szCs w:val="24"/>
                <w:lang w:val="en-US"/>
              </w:rPr>
            </w:pPr>
            <w:r w:rsidRPr="00B23D94">
              <w:rPr>
                <w:rFonts w:ascii="Times New Roman" w:hAnsi="Times New Roman"/>
                <w:sz w:val="24"/>
                <w:szCs w:val="24"/>
              </w:rPr>
              <w:t>Implement Psychosocial support plan</w:t>
            </w:r>
          </w:p>
        </w:tc>
        <w:tc>
          <w:tcPr>
            <w:tcW w:w="4909" w:type="dxa"/>
            <w:tcBorders>
              <w:top w:val="single" w:sz="4" w:space="0" w:color="auto"/>
              <w:left w:val="nil"/>
              <w:bottom w:val="single" w:sz="4" w:space="0" w:color="auto"/>
              <w:right w:val="single" w:sz="4" w:space="0" w:color="auto"/>
            </w:tcBorders>
          </w:tcPr>
          <w:p w14:paraId="4148A90D" w14:textId="77777777" w:rsidR="006C5214" w:rsidRPr="00B23D94" w:rsidRDefault="006C5214" w:rsidP="006C5214">
            <w:pPr>
              <w:numPr>
                <w:ilvl w:val="0"/>
                <w:numId w:val="76"/>
              </w:numPr>
              <w:spacing w:after="0" w:line="360" w:lineRule="auto"/>
              <w:ind w:left="360"/>
              <w:rPr>
                <w:rFonts w:ascii="Times New Roman" w:hAnsi="Times New Roman"/>
                <w:sz w:val="24"/>
                <w:szCs w:val="24"/>
              </w:rPr>
            </w:pPr>
            <w:r w:rsidRPr="00B23D94">
              <w:rPr>
                <w:rFonts w:ascii="Times New Roman" w:hAnsi="Times New Roman"/>
                <w:sz w:val="24"/>
                <w:szCs w:val="24"/>
              </w:rPr>
              <w:t>Psychosocial support session notes are taken as per work procedure</w:t>
            </w:r>
          </w:p>
          <w:p w14:paraId="1B8A3755" w14:textId="77777777" w:rsidR="006C5214" w:rsidRPr="00B23D94" w:rsidRDefault="006C5214" w:rsidP="006C5214">
            <w:pPr>
              <w:numPr>
                <w:ilvl w:val="0"/>
                <w:numId w:val="76"/>
              </w:numPr>
              <w:spacing w:after="0" w:line="360" w:lineRule="auto"/>
              <w:ind w:left="360"/>
              <w:rPr>
                <w:rFonts w:ascii="Times New Roman" w:hAnsi="Times New Roman"/>
                <w:sz w:val="24"/>
                <w:szCs w:val="24"/>
              </w:rPr>
            </w:pPr>
            <w:r w:rsidRPr="00B23D94">
              <w:rPr>
                <w:rFonts w:ascii="Times New Roman" w:hAnsi="Times New Roman"/>
                <w:sz w:val="24"/>
                <w:szCs w:val="24"/>
              </w:rPr>
              <w:t>Orientation is carried out as per psychosocial support action plan</w:t>
            </w:r>
          </w:p>
          <w:p w14:paraId="20798907" w14:textId="77777777" w:rsidR="006C5214" w:rsidRPr="00B23D94" w:rsidRDefault="006C5214" w:rsidP="006C5214">
            <w:pPr>
              <w:numPr>
                <w:ilvl w:val="0"/>
                <w:numId w:val="76"/>
              </w:numPr>
              <w:spacing w:after="0" w:line="360" w:lineRule="auto"/>
              <w:ind w:left="360"/>
              <w:rPr>
                <w:rFonts w:ascii="Times New Roman" w:hAnsi="Times New Roman"/>
                <w:sz w:val="24"/>
                <w:szCs w:val="24"/>
              </w:rPr>
            </w:pPr>
            <w:r w:rsidRPr="00B23D94">
              <w:rPr>
                <w:rFonts w:ascii="Times New Roman" w:hAnsi="Times New Roman"/>
                <w:sz w:val="24"/>
                <w:szCs w:val="24"/>
              </w:rPr>
              <w:t>Psychosocial support sessions are initiated as per intervention plan</w:t>
            </w:r>
          </w:p>
          <w:p w14:paraId="718AA084" w14:textId="77777777" w:rsidR="006C5214" w:rsidRPr="00B23D94" w:rsidRDefault="006C5214" w:rsidP="006C5214">
            <w:pPr>
              <w:numPr>
                <w:ilvl w:val="0"/>
                <w:numId w:val="76"/>
              </w:numPr>
              <w:spacing w:after="0" w:line="360" w:lineRule="auto"/>
              <w:ind w:left="360"/>
              <w:rPr>
                <w:rFonts w:ascii="Times New Roman" w:hAnsi="Times New Roman"/>
                <w:sz w:val="24"/>
                <w:szCs w:val="24"/>
                <w:lang w:val="en-US"/>
              </w:rPr>
            </w:pPr>
            <w:r w:rsidRPr="00B23D94">
              <w:rPr>
                <w:rFonts w:ascii="Times New Roman" w:hAnsi="Times New Roman"/>
                <w:sz w:val="24"/>
                <w:szCs w:val="24"/>
              </w:rPr>
              <w:t>A supportive environment is created based on community Psychosocial Support Guiding principles.</w:t>
            </w:r>
          </w:p>
        </w:tc>
      </w:tr>
      <w:tr w:rsidR="00012B77" w:rsidRPr="00B23D94" w14:paraId="0DB10960" w14:textId="77777777" w:rsidTr="00351247">
        <w:trPr>
          <w:cantSplit/>
          <w:trHeight w:val="197"/>
        </w:trPr>
        <w:tc>
          <w:tcPr>
            <w:tcW w:w="3505" w:type="dxa"/>
            <w:tcBorders>
              <w:top w:val="single" w:sz="4" w:space="0" w:color="auto"/>
              <w:left w:val="single" w:sz="4" w:space="0" w:color="auto"/>
              <w:right w:val="single" w:sz="4" w:space="0" w:color="auto"/>
            </w:tcBorders>
          </w:tcPr>
          <w:p w14:paraId="7A6161D8" w14:textId="04EA53D1" w:rsidR="00012B77" w:rsidRPr="00B23D94" w:rsidRDefault="00012B77" w:rsidP="006C5214">
            <w:pPr>
              <w:numPr>
                <w:ilvl w:val="0"/>
                <w:numId w:val="73"/>
              </w:numPr>
              <w:spacing w:after="0" w:line="360" w:lineRule="auto"/>
              <w:rPr>
                <w:rFonts w:ascii="Times New Roman" w:hAnsi="Times New Roman"/>
                <w:sz w:val="24"/>
                <w:szCs w:val="24"/>
              </w:rPr>
            </w:pPr>
            <w:r w:rsidRPr="00B23D94">
              <w:rPr>
                <w:rFonts w:ascii="Times New Roman" w:hAnsi="Times New Roman"/>
                <w:bCs/>
                <w:sz w:val="24"/>
                <w:szCs w:val="24"/>
              </w:rPr>
              <w:t>Evaluate psychosocial support outcomes</w:t>
            </w:r>
          </w:p>
        </w:tc>
        <w:tc>
          <w:tcPr>
            <w:tcW w:w="4909" w:type="dxa"/>
            <w:tcBorders>
              <w:top w:val="single" w:sz="4" w:space="0" w:color="auto"/>
              <w:left w:val="nil"/>
              <w:right w:val="single" w:sz="4" w:space="0" w:color="auto"/>
            </w:tcBorders>
          </w:tcPr>
          <w:p w14:paraId="646F1A86" w14:textId="77777777" w:rsidR="00012B77" w:rsidRPr="00B23D94" w:rsidRDefault="00012B77" w:rsidP="00012B77">
            <w:pPr>
              <w:numPr>
                <w:ilvl w:val="1"/>
                <w:numId w:val="73"/>
              </w:numPr>
              <w:spacing w:after="0" w:line="240" w:lineRule="auto"/>
              <w:contextualSpacing/>
              <w:rPr>
                <w:rFonts w:ascii="Times New Roman" w:hAnsi="Times New Roman"/>
                <w:bCs/>
                <w:sz w:val="24"/>
                <w:szCs w:val="24"/>
              </w:rPr>
            </w:pPr>
            <w:r w:rsidRPr="00B23D94">
              <w:rPr>
                <w:rFonts w:ascii="Times New Roman" w:hAnsi="Times New Roman"/>
                <w:bCs/>
                <w:sz w:val="24"/>
                <w:szCs w:val="24"/>
              </w:rPr>
              <w:t>Psychosocial support evaluation tools</w:t>
            </w:r>
          </w:p>
          <w:p w14:paraId="15596B89" w14:textId="77777777" w:rsidR="00012B77" w:rsidRPr="00B23D94" w:rsidRDefault="00012B77" w:rsidP="00012B77">
            <w:pPr>
              <w:spacing w:after="0" w:line="240" w:lineRule="auto"/>
              <w:ind w:left="360"/>
              <w:contextualSpacing/>
              <w:rPr>
                <w:rFonts w:ascii="Times New Roman" w:hAnsi="Times New Roman"/>
                <w:bCs/>
                <w:sz w:val="24"/>
                <w:szCs w:val="24"/>
              </w:rPr>
            </w:pPr>
          </w:p>
          <w:p w14:paraId="227F2CFB" w14:textId="77777777" w:rsidR="00012B77" w:rsidRPr="00B23D94" w:rsidRDefault="00012B77" w:rsidP="00012B77">
            <w:pPr>
              <w:numPr>
                <w:ilvl w:val="1"/>
                <w:numId w:val="73"/>
              </w:numPr>
              <w:spacing w:after="0" w:line="240" w:lineRule="auto"/>
              <w:contextualSpacing/>
              <w:rPr>
                <w:rFonts w:ascii="Times New Roman" w:hAnsi="Times New Roman"/>
                <w:bCs/>
                <w:sz w:val="24"/>
                <w:szCs w:val="24"/>
              </w:rPr>
            </w:pPr>
            <w:r w:rsidRPr="00B23D94">
              <w:rPr>
                <w:rFonts w:ascii="Times New Roman" w:hAnsi="Times New Roman"/>
                <w:bCs/>
                <w:sz w:val="24"/>
                <w:szCs w:val="24"/>
              </w:rPr>
              <w:t xml:space="preserve">Psychosocial support progress review </w:t>
            </w:r>
          </w:p>
          <w:p w14:paraId="03ED543B" w14:textId="77777777" w:rsidR="00012B77" w:rsidRPr="00B23D94" w:rsidRDefault="00012B77" w:rsidP="00012B77">
            <w:pPr>
              <w:numPr>
                <w:ilvl w:val="1"/>
                <w:numId w:val="73"/>
              </w:numPr>
              <w:spacing w:after="0" w:line="240" w:lineRule="auto"/>
              <w:contextualSpacing/>
              <w:rPr>
                <w:rFonts w:ascii="Times New Roman" w:hAnsi="Times New Roman"/>
                <w:bCs/>
                <w:sz w:val="24"/>
                <w:szCs w:val="24"/>
              </w:rPr>
            </w:pPr>
            <w:r w:rsidRPr="00B23D94">
              <w:rPr>
                <w:rFonts w:ascii="Times New Roman" w:hAnsi="Times New Roman"/>
                <w:bCs/>
                <w:sz w:val="24"/>
                <w:szCs w:val="24"/>
              </w:rPr>
              <w:t xml:space="preserve">Psychosocial support process termination </w:t>
            </w:r>
          </w:p>
          <w:p w14:paraId="42C51401" w14:textId="77777777" w:rsidR="00012B77" w:rsidRPr="00B23D94" w:rsidRDefault="00012B77" w:rsidP="00012B77">
            <w:pPr>
              <w:numPr>
                <w:ilvl w:val="1"/>
                <w:numId w:val="73"/>
              </w:numPr>
              <w:spacing w:after="0" w:line="240" w:lineRule="auto"/>
              <w:contextualSpacing/>
              <w:rPr>
                <w:rFonts w:ascii="Times New Roman" w:hAnsi="Times New Roman"/>
                <w:bCs/>
                <w:sz w:val="24"/>
                <w:szCs w:val="24"/>
              </w:rPr>
            </w:pPr>
            <w:r w:rsidRPr="00B23D94">
              <w:rPr>
                <w:rFonts w:ascii="Times New Roman" w:hAnsi="Times New Roman"/>
                <w:bCs/>
                <w:sz w:val="24"/>
                <w:szCs w:val="24"/>
              </w:rPr>
              <w:t xml:space="preserve">Evaluation report </w:t>
            </w:r>
          </w:p>
          <w:p w14:paraId="1D9D4986" w14:textId="77777777" w:rsidR="00012B77" w:rsidRPr="00B23D94" w:rsidRDefault="00012B77" w:rsidP="00012B77">
            <w:pPr>
              <w:numPr>
                <w:ilvl w:val="1"/>
                <w:numId w:val="73"/>
              </w:numPr>
              <w:spacing w:line="240" w:lineRule="auto"/>
              <w:contextualSpacing/>
              <w:rPr>
                <w:rFonts w:ascii="Times New Roman" w:hAnsi="Times New Roman"/>
                <w:bCs/>
                <w:sz w:val="24"/>
                <w:szCs w:val="24"/>
              </w:rPr>
            </w:pPr>
            <w:r w:rsidRPr="00B23D94">
              <w:rPr>
                <w:rFonts w:ascii="Times New Roman" w:hAnsi="Times New Roman"/>
                <w:bCs/>
                <w:sz w:val="24"/>
                <w:szCs w:val="24"/>
              </w:rPr>
              <w:t>Psychosocial support documentation</w:t>
            </w:r>
          </w:p>
          <w:p w14:paraId="04F387E5" w14:textId="77777777" w:rsidR="00012B77" w:rsidRPr="00B23D94" w:rsidRDefault="00012B77" w:rsidP="00012B77">
            <w:pPr>
              <w:numPr>
                <w:ilvl w:val="0"/>
                <w:numId w:val="73"/>
              </w:numPr>
              <w:spacing w:after="0" w:line="360" w:lineRule="auto"/>
              <w:rPr>
                <w:rFonts w:ascii="Times New Roman" w:hAnsi="Times New Roman"/>
                <w:sz w:val="24"/>
                <w:szCs w:val="24"/>
              </w:rPr>
            </w:pPr>
          </w:p>
        </w:tc>
      </w:tr>
    </w:tbl>
    <w:p w14:paraId="616521C8" w14:textId="247C595B" w:rsidR="006C5214" w:rsidRDefault="006C5214" w:rsidP="006C5214">
      <w:pPr>
        <w:tabs>
          <w:tab w:val="left" w:pos="720"/>
        </w:tabs>
        <w:spacing w:after="0" w:line="360" w:lineRule="auto"/>
        <w:rPr>
          <w:rFonts w:ascii="Times New Roman" w:hAnsi="Times New Roman"/>
          <w:b/>
          <w:sz w:val="24"/>
          <w:szCs w:val="24"/>
        </w:rPr>
      </w:pPr>
    </w:p>
    <w:p w14:paraId="517CAC95" w14:textId="6F29133C" w:rsidR="00436DB7" w:rsidRDefault="00436DB7" w:rsidP="006C5214">
      <w:pPr>
        <w:tabs>
          <w:tab w:val="left" w:pos="720"/>
        </w:tabs>
        <w:spacing w:after="0" w:line="360" w:lineRule="auto"/>
        <w:rPr>
          <w:rFonts w:ascii="Times New Roman" w:hAnsi="Times New Roman"/>
          <w:b/>
          <w:sz w:val="24"/>
          <w:szCs w:val="24"/>
        </w:rPr>
      </w:pPr>
    </w:p>
    <w:p w14:paraId="15D3C59B" w14:textId="133CA50A" w:rsidR="00436DB7" w:rsidRDefault="00436DB7" w:rsidP="006C5214">
      <w:pPr>
        <w:tabs>
          <w:tab w:val="left" w:pos="720"/>
        </w:tabs>
        <w:spacing w:after="0" w:line="360" w:lineRule="auto"/>
        <w:rPr>
          <w:rFonts w:ascii="Times New Roman" w:hAnsi="Times New Roman"/>
          <w:b/>
          <w:sz w:val="24"/>
          <w:szCs w:val="24"/>
        </w:rPr>
      </w:pPr>
    </w:p>
    <w:p w14:paraId="18942E4D" w14:textId="062CF668" w:rsidR="00436DB7" w:rsidRDefault="00436DB7" w:rsidP="006C5214">
      <w:pPr>
        <w:tabs>
          <w:tab w:val="left" w:pos="720"/>
        </w:tabs>
        <w:spacing w:after="0" w:line="360" w:lineRule="auto"/>
        <w:rPr>
          <w:rFonts w:ascii="Times New Roman" w:hAnsi="Times New Roman"/>
          <w:b/>
          <w:sz w:val="24"/>
          <w:szCs w:val="24"/>
        </w:rPr>
      </w:pPr>
    </w:p>
    <w:p w14:paraId="05F5A46A" w14:textId="77026DB7" w:rsidR="00436DB7" w:rsidRDefault="00436DB7" w:rsidP="006C5214">
      <w:pPr>
        <w:tabs>
          <w:tab w:val="left" w:pos="720"/>
        </w:tabs>
        <w:spacing w:after="0" w:line="360" w:lineRule="auto"/>
        <w:rPr>
          <w:rFonts w:ascii="Times New Roman" w:hAnsi="Times New Roman"/>
          <w:b/>
          <w:sz w:val="24"/>
          <w:szCs w:val="24"/>
        </w:rPr>
      </w:pPr>
    </w:p>
    <w:p w14:paraId="33380B61" w14:textId="77777777" w:rsidR="00436DB7" w:rsidRPr="00B23D94" w:rsidRDefault="00436DB7" w:rsidP="006C5214">
      <w:pPr>
        <w:tabs>
          <w:tab w:val="left" w:pos="720"/>
        </w:tabs>
        <w:spacing w:after="0" w:line="360" w:lineRule="auto"/>
        <w:rPr>
          <w:rFonts w:ascii="Times New Roman" w:hAnsi="Times New Roman"/>
          <w:b/>
          <w:sz w:val="24"/>
          <w:szCs w:val="24"/>
        </w:rPr>
      </w:pPr>
    </w:p>
    <w:p w14:paraId="7FCDEB24" w14:textId="77777777" w:rsidR="006C5214" w:rsidRPr="00B23D94" w:rsidRDefault="006C5214" w:rsidP="006C5214">
      <w:pPr>
        <w:tabs>
          <w:tab w:val="left" w:pos="720"/>
        </w:tabs>
        <w:spacing w:after="0" w:line="360" w:lineRule="auto"/>
        <w:rPr>
          <w:rFonts w:ascii="Times New Roman" w:hAnsi="Times New Roman"/>
          <w:b/>
          <w:sz w:val="24"/>
          <w:szCs w:val="24"/>
        </w:rPr>
      </w:pPr>
      <w:r w:rsidRPr="00B23D94">
        <w:rPr>
          <w:rFonts w:ascii="Times New Roman" w:hAnsi="Times New Roman"/>
          <w:b/>
          <w:sz w:val="24"/>
          <w:szCs w:val="24"/>
        </w:rPr>
        <w:lastRenderedPageBreak/>
        <w:t>RANGE OF VARIABLES</w:t>
      </w:r>
    </w:p>
    <w:p w14:paraId="19C2BD17" w14:textId="77777777" w:rsidR="006C5214" w:rsidRPr="00B23D94" w:rsidRDefault="006C5214" w:rsidP="006C5214">
      <w:pPr>
        <w:spacing w:after="0" w:line="360" w:lineRule="auto"/>
        <w:jc w:val="both"/>
        <w:rPr>
          <w:rFonts w:ascii="Times New Roman" w:hAnsi="Times New Roman"/>
          <w:sz w:val="24"/>
          <w:szCs w:val="24"/>
        </w:rPr>
      </w:pPr>
      <w:r w:rsidRPr="00B23D94">
        <w:rPr>
          <w:rFonts w:ascii="Times New Roman" w:hAnsi="Times New Roman"/>
          <w:sz w:val="24"/>
          <w:szCs w:val="24"/>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288" w:type="dxa"/>
        </w:tblCellMar>
        <w:tblLook w:val="04A0" w:firstRow="1" w:lastRow="0" w:firstColumn="1" w:lastColumn="0" w:noHBand="0" w:noVBand="1"/>
      </w:tblPr>
      <w:tblGrid>
        <w:gridCol w:w="3979"/>
        <w:gridCol w:w="5051"/>
      </w:tblGrid>
      <w:tr w:rsidR="006C5214" w:rsidRPr="00B23D94" w14:paraId="5953A76E" w14:textId="77777777" w:rsidTr="00351247">
        <w:trPr>
          <w:trHeight w:val="579"/>
        </w:trPr>
        <w:tc>
          <w:tcPr>
            <w:tcW w:w="2203" w:type="pct"/>
            <w:tcBorders>
              <w:top w:val="single" w:sz="4" w:space="0" w:color="auto"/>
              <w:left w:val="single" w:sz="4" w:space="0" w:color="auto"/>
              <w:bottom w:val="single" w:sz="4" w:space="0" w:color="auto"/>
              <w:right w:val="single" w:sz="4" w:space="0" w:color="auto"/>
            </w:tcBorders>
          </w:tcPr>
          <w:p w14:paraId="5EDCDC51" w14:textId="77777777" w:rsidR="006C5214" w:rsidRPr="00B23D94" w:rsidRDefault="006C5214" w:rsidP="00351247">
            <w:pPr>
              <w:spacing w:after="0" w:line="360" w:lineRule="auto"/>
              <w:ind w:hanging="29"/>
              <w:jc w:val="center"/>
              <w:rPr>
                <w:rFonts w:ascii="Times New Roman" w:hAnsi="Times New Roman"/>
                <w:b/>
                <w:sz w:val="24"/>
                <w:szCs w:val="24"/>
              </w:rPr>
            </w:pPr>
            <w:r w:rsidRPr="00B23D94">
              <w:rPr>
                <w:rFonts w:ascii="Times New Roman" w:hAnsi="Times New Roman"/>
                <w:b/>
                <w:sz w:val="24"/>
                <w:szCs w:val="24"/>
              </w:rPr>
              <w:t>VARIABLE</w:t>
            </w:r>
          </w:p>
        </w:tc>
        <w:tc>
          <w:tcPr>
            <w:tcW w:w="2797" w:type="pct"/>
            <w:tcBorders>
              <w:top w:val="single" w:sz="4" w:space="0" w:color="auto"/>
              <w:left w:val="single" w:sz="4" w:space="0" w:color="auto"/>
              <w:bottom w:val="single" w:sz="4" w:space="0" w:color="auto"/>
              <w:right w:val="single" w:sz="4" w:space="0" w:color="auto"/>
            </w:tcBorders>
          </w:tcPr>
          <w:p w14:paraId="59FCFBC5" w14:textId="77777777" w:rsidR="006C5214" w:rsidRPr="00B23D94" w:rsidRDefault="006C5214" w:rsidP="00351247">
            <w:pPr>
              <w:spacing w:after="0" w:line="360" w:lineRule="auto"/>
              <w:jc w:val="center"/>
              <w:rPr>
                <w:rFonts w:ascii="Times New Roman" w:hAnsi="Times New Roman"/>
                <w:b/>
                <w:sz w:val="24"/>
                <w:szCs w:val="24"/>
              </w:rPr>
            </w:pPr>
            <w:r w:rsidRPr="00B23D94">
              <w:rPr>
                <w:rFonts w:ascii="Times New Roman" w:hAnsi="Times New Roman"/>
                <w:b/>
                <w:sz w:val="24"/>
                <w:szCs w:val="24"/>
              </w:rPr>
              <w:t>RANGE</w:t>
            </w:r>
          </w:p>
        </w:tc>
      </w:tr>
      <w:tr w:rsidR="006C5214" w:rsidRPr="00B23D94" w14:paraId="02ACDFEF" w14:textId="77777777" w:rsidTr="00351247">
        <w:trPr>
          <w:trHeight w:val="791"/>
        </w:trPr>
        <w:tc>
          <w:tcPr>
            <w:tcW w:w="2203" w:type="pct"/>
            <w:tcBorders>
              <w:top w:val="single" w:sz="4" w:space="0" w:color="auto"/>
              <w:left w:val="single" w:sz="4" w:space="0" w:color="auto"/>
              <w:bottom w:val="single" w:sz="4" w:space="0" w:color="auto"/>
              <w:right w:val="single" w:sz="4" w:space="0" w:color="auto"/>
            </w:tcBorders>
          </w:tcPr>
          <w:p w14:paraId="794B1241" w14:textId="77777777" w:rsidR="006C5214" w:rsidRPr="00B23D94" w:rsidRDefault="006C5214" w:rsidP="006C5214">
            <w:pPr>
              <w:numPr>
                <w:ilvl w:val="0"/>
                <w:numId w:val="77"/>
              </w:numPr>
              <w:spacing w:after="0" w:line="360" w:lineRule="auto"/>
              <w:rPr>
                <w:rFonts w:ascii="Times New Roman" w:hAnsi="Times New Roman"/>
                <w:sz w:val="24"/>
                <w:szCs w:val="24"/>
                <w:lang w:val="en-US"/>
              </w:rPr>
            </w:pPr>
            <w:r w:rsidRPr="00B23D94">
              <w:rPr>
                <w:rFonts w:ascii="Times New Roman" w:hAnsi="Times New Roman"/>
                <w:sz w:val="24"/>
                <w:szCs w:val="24"/>
                <w:lang w:val="en-US"/>
              </w:rPr>
              <w:t>Psychosocial assessment tools may include but are not limited to:</w:t>
            </w:r>
          </w:p>
        </w:tc>
        <w:tc>
          <w:tcPr>
            <w:tcW w:w="2797" w:type="pct"/>
            <w:tcBorders>
              <w:top w:val="single" w:sz="4" w:space="0" w:color="auto"/>
              <w:left w:val="single" w:sz="4" w:space="0" w:color="auto"/>
              <w:bottom w:val="single" w:sz="4" w:space="0" w:color="auto"/>
              <w:right w:val="single" w:sz="4" w:space="0" w:color="auto"/>
            </w:tcBorders>
            <w:vAlign w:val="center"/>
          </w:tcPr>
          <w:p w14:paraId="50084C03" w14:textId="77777777" w:rsidR="006C5214" w:rsidRPr="00B23D94" w:rsidRDefault="006C5214" w:rsidP="006C5214">
            <w:pPr>
              <w:numPr>
                <w:ilvl w:val="0"/>
                <w:numId w:val="78"/>
              </w:numPr>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 xml:space="preserve">Bio psychosocial Assessment </w:t>
            </w:r>
          </w:p>
          <w:p w14:paraId="6958E76E" w14:textId="77777777" w:rsidR="006C5214" w:rsidRPr="00B23D94" w:rsidRDefault="006C5214" w:rsidP="006C5214">
            <w:pPr>
              <w:numPr>
                <w:ilvl w:val="0"/>
                <w:numId w:val="78"/>
              </w:numPr>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Social Functioning Scale</w:t>
            </w:r>
          </w:p>
          <w:p w14:paraId="12B346B9" w14:textId="77777777" w:rsidR="006C5214" w:rsidRPr="00B23D94" w:rsidRDefault="006C5214" w:rsidP="006C5214">
            <w:pPr>
              <w:numPr>
                <w:ilvl w:val="0"/>
                <w:numId w:val="78"/>
              </w:numPr>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Adverse Childhood Experience Study</w:t>
            </w:r>
          </w:p>
        </w:tc>
      </w:tr>
      <w:tr w:rsidR="006C5214" w:rsidRPr="00B23D94" w14:paraId="661E5CD2" w14:textId="77777777" w:rsidTr="00351247">
        <w:trPr>
          <w:trHeight w:val="791"/>
        </w:trPr>
        <w:tc>
          <w:tcPr>
            <w:tcW w:w="2203" w:type="pct"/>
            <w:tcBorders>
              <w:top w:val="single" w:sz="4" w:space="0" w:color="auto"/>
              <w:left w:val="single" w:sz="4" w:space="0" w:color="auto"/>
              <w:bottom w:val="single" w:sz="4" w:space="0" w:color="auto"/>
              <w:right w:val="single" w:sz="4" w:space="0" w:color="auto"/>
            </w:tcBorders>
          </w:tcPr>
          <w:p w14:paraId="3D177432" w14:textId="77777777" w:rsidR="006C5214" w:rsidRPr="00B23D94" w:rsidRDefault="006C5214" w:rsidP="006C5214">
            <w:pPr>
              <w:numPr>
                <w:ilvl w:val="0"/>
                <w:numId w:val="77"/>
              </w:numPr>
              <w:spacing w:after="0" w:line="360" w:lineRule="auto"/>
              <w:rPr>
                <w:rFonts w:ascii="Times New Roman" w:hAnsi="Times New Roman"/>
                <w:sz w:val="24"/>
                <w:szCs w:val="24"/>
                <w:lang w:val="en-US"/>
              </w:rPr>
            </w:pPr>
            <w:r w:rsidRPr="00B23D94">
              <w:rPr>
                <w:rFonts w:ascii="Times New Roman" w:hAnsi="Times New Roman"/>
                <w:sz w:val="24"/>
                <w:szCs w:val="24"/>
                <w:lang w:val="en-US"/>
              </w:rPr>
              <w:t>Psychosocial support ethical conduct may include but are not limited to:</w:t>
            </w:r>
          </w:p>
        </w:tc>
        <w:tc>
          <w:tcPr>
            <w:tcW w:w="2797" w:type="pct"/>
            <w:tcBorders>
              <w:top w:val="single" w:sz="4" w:space="0" w:color="auto"/>
              <w:left w:val="single" w:sz="4" w:space="0" w:color="auto"/>
              <w:bottom w:val="single" w:sz="4" w:space="0" w:color="auto"/>
              <w:right w:val="single" w:sz="4" w:space="0" w:color="auto"/>
            </w:tcBorders>
            <w:vAlign w:val="center"/>
          </w:tcPr>
          <w:p w14:paraId="47D167A0" w14:textId="77777777" w:rsidR="006C5214" w:rsidRPr="00B23D94" w:rsidRDefault="006C5214" w:rsidP="006C5214">
            <w:pPr>
              <w:numPr>
                <w:ilvl w:val="0"/>
                <w:numId w:val="78"/>
              </w:numPr>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Confidentiality</w:t>
            </w:r>
          </w:p>
          <w:p w14:paraId="47813E37" w14:textId="77777777" w:rsidR="006C5214" w:rsidRPr="00B23D94" w:rsidRDefault="006C5214" w:rsidP="006C5214">
            <w:pPr>
              <w:numPr>
                <w:ilvl w:val="0"/>
                <w:numId w:val="78"/>
              </w:numPr>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Self determination</w:t>
            </w:r>
          </w:p>
          <w:p w14:paraId="443C9CB2" w14:textId="77777777" w:rsidR="006C5214" w:rsidRPr="00B23D94" w:rsidRDefault="006C5214" w:rsidP="006C5214">
            <w:pPr>
              <w:numPr>
                <w:ilvl w:val="0"/>
                <w:numId w:val="78"/>
              </w:numPr>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Respect</w:t>
            </w:r>
          </w:p>
          <w:p w14:paraId="645434E6" w14:textId="77777777" w:rsidR="006C5214" w:rsidRPr="00B23D94" w:rsidRDefault="006C5214" w:rsidP="006C5214">
            <w:pPr>
              <w:numPr>
                <w:ilvl w:val="0"/>
                <w:numId w:val="78"/>
              </w:numPr>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Fairness</w:t>
            </w:r>
          </w:p>
          <w:p w14:paraId="0D7E4C66" w14:textId="77777777" w:rsidR="006C5214" w:rsidRPr="00B23D94" w:rsidRDefault="006C5214" w:rsidP="006C5214">
            <w:pPr>
              <w:numPr>
                <w:ilvl w:val="0"/>
                <w:numId w:val="78"/>
              </w:numPr>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Unconditional positive regard</w:t>
            </w:r>
          </w:p>
          <w:p w14:paraId="4145ADA9" w14:textId="77777777" w:rsidR="006C5214" w:rsidRPr="00B23D94" w:rsidRDefault="006C5214" w:rsidP="006C5214">
            <w:pPr>
              <w:numPr>
                <w:ilvl w:val="0"/>
                <w:numId w:val="78"/>
              </w:numPr>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Empathy</w:t>
            </w:r>
          </w:p>
          <w:p w14:paraId="2924069C" w14:textId="77777777" w:rsidR="006C5214" w:rsidRPr="00B23D94" w:rsidRDefault="006C5214" w:rsidP="006C5214">
            <w:pPr>
              <w:numPr>
                <w:ilvl w:val="0"/>
                <w:numId w:val="78"/>
              </w:numPr>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Non-judgmental attitude</w:t>
            </w:r>
          </w:p>
        </w:tc>
      </w:tr>
    </w:tbl>
    <w:p w14:paraId="35DBCF70" w14:textId="77777777" w:rsidR="006C5214" w:rsidRPr="00B23D94" w:rsidRDefault="006C5214" w:rsidP="006C5214">
      <w:pPr>
        <w:spacing w:after="0" w:line="360" w:lineRule="auto"/>
        <w:rPr>
          <w:rFonts w:ascii="Times New Roman" w:hAnsi="Times New Roman"/>
          <w:sz w:val="24"/>
          <w:szCs w:val="24"/>
        </w:rPr>
      </w:pPr>
    </w:p>
    <w:p w14:paraId="4CB1CBC9" w14:textId="77777777" w:rsidR="006C5214" w:rsidRPr="00B23D94" w:rsidRDefault="006C5214" w:rsidP="006C5214">
      <w:pPr>
        <w:spacing w:after="0" w:line="360" w:lineRule="auto"/>
        <w:rPr>
          <w:rFonts w:ascii="Times New Roman" w:hAnsi="Times New Roman"/>
          <w:sz w:val="24"/>
          <w:szCs w:val="24"/>
        </w:rPr>
      </w:pPr>
    </w:p>
    <w:p w14:paraId="5BE3BE87" w14:textId="77777777" w:rsidR="006C5214" w:rsidRPr="00B23D94" w:rsidRDefault="006C5214" w:rsidP="006C5214">
      <w:pPr>
        <w:spacing w:after="0" w:line="360" w:lineRule="auto"/>
        <w:rPr>
          <w:rFonts w:ascii="Times New Roman" w:hAnsi="Times New Roman"/>
          <w:sz w:val="24"/>
          <w:szCs w:val="24"/>
        </w:rPr>
      </w:pPr>
      <w:r w:rsidRPr="00B23D94">
        <w:rPr>
          <w:rFonts w:ascii="Times New Roman" w:hAnsi="Times New Roman"/>
          <w:b/>
          <w:sz w:val="24"/>
          <w:szCs w:val="24"/>
        </w:rPr>
        <w:t>REQUIRED SKILLS AND KNOWLEDGE</w:t>
      </w:r>
    </w:p>
    <w:p w14:paraId="4B111915" w14:textId="77777777" w:rsidR="006C5214" w:rsidRPr="00B23D94" w:rsidRDefault="006C5214" w:rsidP="006C5214">
      <w:pPr>
        <w:spacing w:after="0" w:line="360" w:lineRule="auto"/>
        <w:rPr>
          <w:rFonts w:ascii="Times New Roman" w:hAnsi="Times New Roman"/>
          <w:sz w:val="24"/>
          <w:szCs w:val="24"/>
        </w:rPr>
      </w:pPr>
      <w:r w:rsidRPr="00B23D94">
        <w:rPr>
          <w:rFonts w:ascii="Times New Roman" w:hAnsi="Times New Roman"/>
          <w:sz w:val="24"/>
          <w:szCs w:val="24"/>
        </w:rPr>
        <w:t>This section describes the skills and knowledge required for this unit of competency.</w:t>
      </w:r>
    </w:p>
    <w:p w14:paraId="69FC24E0" w14:textId="77777777" w:rsidR="006C5214" w:rsidRPr="00B23D94" w:rsidRDefault="006C5214" w:rsidP="006C5214">
      <w:pPr>
        <w:spacing w:after="0" w:line="360" w:lineRule="auto"/>
        <w:rPr>
          <w:rFonts w:ascii="Times New Roman" w:hAnsi="Times New Roman"/>
          <w:b/>
          <w:sz w:val="24"/>
          <w:szCs w:val="24"/>
        </w:rPr>
      </w:pPr>
      <w:r w:rsidRPr="00B23D94">
        <w:rPr>
          <w:rFonts w:ascii="Times New Roman" w:hAnsi="Times New Roman"/>
          <w:b/>
          <w:sz w:val="24"/>
          <w:szCs w:val="24"/>
        </w:rPr>
        <w:t>Required Skills</w:t>
      </w:r>
    </w:p>
    <w:p w14:paraId="091F94F2" w14:textId="77777777" w:rsidR="006C5214" w:rsidRPr="00B23D94" w:rsidRDefault="006C5214" w:rsidP="006C5214">
      <w:pPr>
        <w:spacing w:after="0" w:line="360" w:lineRule="auto"/>
        <w:rPr>
          <w:rFonts w:ascii="Times New Roman" w:hAnsi="Times New Roman"/>
          <w:sz w:val="24"/>
          <w:szCs w:val="24"/>
        </w:rPr>
      </w:pPr>
      <w:r w:rsidRPr="00B23D94">
        <w:rPr>
          <w:rFonts w:ascii="Times New Roman" w:hAnsi="Times New Roman"/>
          <w:sz w:val="24"/>
          <w:szCs w:val="24"/>
        </w:rPr>
        <w:t>The individual needs to demonstrate the following skills:</w:t>
      </w:r>
    </w:p>
    <w:p w14:paraId="1BA1CD26" w14:textId="77777777" w:rsidR="006C5214" w:rsidRPr="00B23D94" w:rsidRDefault="006C5214" w:rsidP="006C5214">
      <w:pPr>
        <w:numPr>
          <w:ilvl w:val="0"/>
          <w:numId w:val="79"/>
        </w:numPr>
        <w:spacing w:after="0" w:line="360" w:lineRule="auto"/>
        <w:ind w:left="900"/>
        <w:rPr>
          <w:rFonts w:ascii="Times New Roman" w:eastAsiaTheme="minorHAnsi" w:hAnsi="Times New Roman"/>
          <w:sz w:val="24"/>
          <w:szCs w:val="24"/>
          <w:lang w:val="en-US"/>
        </w:rPr>
      </w:pPr>
      <w:r w:rsidRPr="00B23D94">
        <w:rPr>
          <w:rFonts w:ascii="Times New Roman" w:hAnsi="Times New Roman"/>
          <w:sz w:val="24"/>
          <w:szCs w:val="24"/>
        </w:rPr>
        <w:t>Presentation</w:t>
      </w:r>
    </w:p>
    <w:p w14:paraId="2947FE5A" w14:textId="77777777" w:rsidR="006C5214" w:rsidRPr="00B23D94" w:rsidRDefault="006C5214" w:rsidP="006C5214">
      <w:pPr>
        <w:numPr>
          <w:ilvl w:val="0"/>
          <w:numId w:val="79"/>
        </w:numPr>
        <w:spacing w:after="0" w:line="360" w:lineRule="auto"/>
        <w:ind w:left="900"/>
        <w:rPr>
          <w:rFonts w:ascii="Times New Roman" w:eastAsiaTheme="minorHAnsi" w:hAnsi="Times New Roman"/>
          <w:sz w:val="24"/>
          <w:szCs w:val="24"/>
          <w:lang w:val="en-US"/>
        </w:rPr>
      </w:pPr>
      <w:r w:rsidRPr="00B23D94">
        <w:rPr>
          <w:rFonts w:ascii="Times New Roman" w:hAnsi="Times New Roman"/>
          <w:sz w:val="24"/>
          <w:szCs w:val="24"/>
        </w:rPr>
        <w:t xml:space="preserve">Interpersonal </w:t>
      </w:r>
    </w:p>
    <w:p w14:paraId="49F58A7A" w14:textId="77777777" w:rsidR="006C5214" w:rsidRPr="00B23D94" w:rsidRDefault="006C5214" w:rsidP="006C5214">
      <w:pPr>
        <w:numPr>
          <w:ilvl w:val="0"/>
          <w:numId w:val="79"/>
        </w:numPr>
        <w:spacing w:after="0" w:line="360" w:lineRule="auto"/>
        <w:ind w:left="900"/>
        <w:rPr>
          <w:rFonts w:ascii="Times New Roman" w:eastAsiaTheme="minorHAnsi" w:hAnsi="Times New Roman"/>
          <w:sz w:val="24"/>
          <w:szCs w:val="24"/>
          <w:lang w:val="en-US"/>
        </w:rPr>
      </w:pPr>
      <w:r w:rsidRPr="00B23D94">
        <w:rPr>
          <w:rFonts w:ascii="Times New Roman" w:hAnsi="Times New Roman"/>
          <w:sz w:val="24"/>
          <w:szCs w:val="24"/>
        </w:rPr>
        <w:t>Boundary setting</w:t>
      </w:r>
    </w:p>
    <w:p w14:paraId="6BCE449B" w14:textId="77777777" w:rsidR="006C5214" w:rsidRPr="00B23D94" w:rsidRDefault="006C5214" w:rsidP="006C5214">
      <w:pPr>
        <w:numPr>
          <w:ilvl w:val="0"/>
          <w:numId w:val="79"/>
        </w:numPr>
        <w:spacing w:after="0" w:line="360" w:lineRule="auto"/>
        <w:ind w:left="900"/>
        <w:rPr>
          <w:rFonts w:ascii="Times New Roman" w:eastAsiaTheme="minorHAnsi" w:hAnsi="Times New Roman"/>
          <w:sz w:val="24"/>
          <w:szCs w:val="24"/>
          <w:lang w:val="en-US"/>
        </w:rPr>
      </w:pPr>
      <w:r w:rsidRPr="00B23D94">
        <w:rPr>
          <w:rFonts w:ascii="Times New Roman" w:hAnsi="Times New Roman"/>
          <w:sz w:val="24"/>
          <w:szCs w:val="24"/>
        </w:rPr>
        <w:t>Facilitation</w:t>
      </w:r>
    </w:p>
    <w:p w14:paraId="632AE9CA" w14:textId="77777777" w:rsidR="006C5214" w:rsidRPr="00B23D94" w:rsidRDefault="006C5214" w:rsidP="006C5214">
      <w:pPr>
        <w:numPr>
          <w:ilvl w:val="0"/>
          <w:numId w:val="79"/>
        </w:numPr>
        <w:spacing w:after="0" w:line="360" w:lineRule="auto"/>
        <w:ind w:left="900"/>
        <w:rPr>
          <w:rFonts w:ascii="Times New Roman" w:eastAsiaTheme="minorHAnsi" w:hAnsi="Times New Roman"/>
          <w:sz w:val="24"/>
          <w:szCs w:val="24"/>
          <w:lang w:val="en-US"/>
        </w:rPr>
      </w:pPr>
      <w:r w:rsidRPr="00B23D94">
        <w:rPr>
          <w:rFonts w:ascii="Times New Roman" w:hAnsi="Times New Roman"/>
          <w:sz w:val="24"/>
          <w:szCs w:val="24"/>
        </w:rPr>
        <w:t>Training</w:t>
      </w:r>
    </w:p>
    <w:p w14:paraId="0057D16A" w14:textId="77777777" w:rsidR="006C5214" w:rsidRPr="00B23D94" w:rsidRDefault="006C5214" w:rsidP="006C5214">
      <w:pPr>
        <w:numPr>
          <w:ilvl w:val="0"/>
          <w:numId w:val="79"/>
        </w:numPr>
        <w:spacing w:after="0" w:line="360" w:lineRule="auto"/>
        <w:ind w:left="900"/>
        <w:rPr>
          <w:rFonts w:ascii="Times New Roman" w:eastAsiaTheme="minorHAnsi" w:hAnsi="Times New Roman"/>
          <w:sz w:val="24"/>
          <w:szCs w:val="24"/>
          <w:lang w:val="en-US"/>
        </w:rPr>
      </w:pPr>
      <w:r w:rsidRPr="00B23D94">
        <w:rPr>
          <w:rFonts w:ascii="Times New Roman" w:hAnsi="Times New Roman"/>
          <w:sz w:val="24"/>
          <w:szCs w:val="24"/>
        </w:rPr>
        <w:t xml:space="preserve">Planning </w:t>
      </w:r>
    </w:p>
    <w:p w14:paraId="4409799E" w14:textId="77777777" w:rsidR="006C5214" w:rsidRPr="00B23D94" w:rsidRDefault="006C5214" w:rsidP="006C5214">
      <w:pPr>
        <w:numPr>
          <w:ilvl w:val="0"/>
          <w:numId w:val="79"/>
        </w:numPr>
        <w:spacing w:after="0" w:line="360" w:lineRule="auto"/>
        <w:ind w:left="900"/>
        <w:rPr>
          <w:rFonts w:ascii="Times New Roman" w:eastAsiaTheme="minorHAnsi" w:hAnsi="Times New Roman"/>
          <w:sz w:val="24"/>
          <w:szCs w:val="24"/>
          <w:lang w:val="en-US"/>
        </w:rPr>
      </w:pPr>
      <w:r w:rsidRPr="00B23D94">
        <w:rPr>
          <w:rFonts w:ascii="Times New Roman" w:hAnsi="Times New Roman"/>
          <w:sz w:val="24"/>
          <w:szCs w:val="24"/>
        </w:rPr>
        <w:t>Empathy</w:t>
      </w:r>
    </w:p>
    <w:p w14:paraId="3A8B7F63" w14:textId="77777777" w:rsidR="006C5214" w:rsidRPr="00B23D94" w:rsidRDefault="006C5214" w:rsidP="006C5214">
      <w:pPr>
        <w:numPr>
          <w:ilvl w:val="0"/>
          <w:numId w:val="79"/>
        </w:numPr>
        <w:spacing w:after="0" w:line="360" w:lineRule="auto"/>
        <w:ind w:left="900"/>
        <w:rPr>
          <w:rFonts w:ascii="Times New Roman" w:eastAsiaTheme="minorHAnsi" w:hAnsi="Times New Roman"/>
          <w:sz w:val="24"/>
          <w:szCs w:val="24"/>
          <w:lang w:val="en-US"/>
        </w:rPr>
      </w:pPr>
      <w:r w:rsidRPr="00B23D94">
        <w:rPr>
          <w:rFonts w:ascii="Times New Roman" w:hAnsi="Times New Roman"/>
          <w:sz w:val="24"/>
          <w:szCs w:val="24"/>
        </w:rPr>
        <w:t>Self-awareness</w:t>
      </w:r>
    </w:p>
    <w:p w14:paraId="14A2CACA" w14:textId="77777777" w:rsidR="006C5214" w:rsidRPr="00B23D94" w:rsidRDefault="006C5214" w:rsidP="006C5214">
      <w:pPr>
        <w:numPr>
          <w:ilvl w:val="0"/>
          <w:numId w:val="79"/>
        </w:numPr>
        <w:spacing w:after="0" w:line="360" w:lineRule="auto"/>
        <w:ind w:left="900"/>
        <w:rPr>
          <w:rFonts w:ascii="Times New Roman" w:eastAsiaTheme="minorHAnsi" w:hAnsi="Times New Roman"/>
          <w:sz w:val="24"/>
          <w:szCs w:val="24"/>
          <w:lang w:val="en-US"/>
        </w:rPr>
      </w:pPr>
      <w:r w:rsidRPr="00B23D94">
        <w:rPr>
          <w:rFonts w:ascii="Times New Roman" w:hAnsi="Times New Roman"/>
          <w:sz w:val="24"/>
          <w:szCs w:val="24"/>
        </w:rPr>
        <w:t>Report writing</w:t>
      </w:r>
    </w:p>
    <w:p w14:paraId="444A6859" w14:textId="77777777" w:rsidR="006C5214" w:rsidRPr="00B23D94" w:rsidRDefault="006C5214" w:rsidP="006C5214">
      <w:pPr>
        <w:numPr>
          <w:ilvl w:val="0"/>
          <w:numId w:val="79"/>
        </w:numPr>
        <w:spacing w:after="0" w:line="360" w:lineRule="auto"/>
        <w:ind w:left="900"/>
        <w:rPr>
          <w:rFonts w:ascii="Times New Roman" w:eastAsiaTheme="minorHAnsi" w:hAnsi="Times New Roman"/>
          <w:sz w:val="24"/>
          <w:szCs w:val="24"/>
          <w:lang w:val="en-US"/>
        </w:rPr>
      </w:pPr>
      <w:r w:rsidRPr="00B23D94">
        <w:rPr>
          <w:rFonts w:ascii="Times New Roman" w:hAnsi="Times New Roman"/>
          <w:sz w:val="24"/>
          <w:szCs w:val="24"/>
        </w:rPr>
        <w:t>Critical thinking</w:t>
      </w:r>
    </w:p>
    <w:p w14:paraId="7591E450" w14:textId="77777777" w:rsidR="006C5214" w:rsidRPr="00B23D94" w:rsidRDefault="006C5214" w:rsidP="006C5214">
      <w:pPr>
        <w:numPr>
          <w:ilvl w:val="0"/>
          <w:numId w:val="79"/>
        </w:numPr>
        <w:spacing w:after="0" w:line="360" w:lineRule="auto"/>
        <w:ind w:left="900"/>
        <w:rPr>
          <w:rFonts w:ascii="Times New Roman" w:eastAsiaTheme="minorHAnsi" w:hAnsi="Times New Roman"/>
          <w:sz w:val="24"/>
          <w:szCs w:val="24"/>
          <w:lang w:val="en-US"/>
        </w:rPr>
      </w:pPr>
      <w:r w:rsidRPr="00B23D94">
        <w:rPr>
          <w:rFonts w:ascii="Times New Roman" w:hAnsi="Times New Roman"/>
          <w:sz w:val="24"/>
          <w:szCs w:val="24"/>
        </w:rPr>
        <w:lastRenderedPageBreak/>
        <w:t>Persuasion</w:t>
      </w:r>
    </w:p>
    <w:p w14:paraId="78F0C3ED" w14:textId="77777777" w:rsidR="006C5214" w:rsidRPr="00B23D94" w:rsidRDefault="006C5214" w:rsidP="006C5214">
      <w:pPr>
        <w:spacing w:after="0" w:line="360" w:lineRule="auto"/>
        <w:rPr>
          <w:rFonts w:ascii="Times New Roman" w:hAnsi="Times New Roman"/>
          <w:b/>
          <w:sz w:val="24"/>
          <w:szCs w:val="24"/>
          <w:lang w:eastAsia="zh-CN"/>
        </w:rPr>
      </w:pPr>
      <w:r w:rsidRPr="00B23D94">
        <w:rPr>
          <w:rFonts w:ascii="Times New Roman" w:hAnsi="Times New Roman"/>
          <w:b/>
          <w:sz w:val="24"/>
          <w:szCs w:val="24"/>
          <w:lang w:eastAsia="zh-CN"/>
        </w:rPr>
        <w:t>Required knowledge</w:t>
      </w:r>
    </w:p>
    <w:p w14:paraId="47994678" w14:textId="77777777" w:rsidR="006C5214" w:rsidRPr="00B23D94" w:rsidRDefault="006C5214" w:rsidP="006C5214">
      <w:pPr>
        <w:spacing w:after="0" w:line="360" w:lineRule="auto"/>
        <w:rPr>
          <w:rFonts w:ascii="Times New Roman" w:hAnsi="Times New Roman"/>
          <w:sz w:val="24"/>
          <w:szCs w:val="24"/>
          <w:lang w:eastAsia="zh-CN"/>
        </w:rPr>
      </w:pPr>
      <w:r w:rsidRPr="00B23D94">
        <w:rPr>
          <w:rFonts w:ascii="Times New Roman" w:hAnsi="Times New Roman"/>
          <w:sz w:val="24"/>
          <w:szCs w:val="24"/>
          <w:lang w:eastAsia="zh-CN"/>
        </w:rPr>
        <w:t>The individual needs to demonstrate knowledge of:</w:t>
      </w:r>
    </w:p>
    <w:p w14:paraId="5E314EAC" w14:textId="77777777" w:rsidR="006C5214" w:rsidRPr="00B23D94" w:rsidRDefault="006C5214" w:rsidP="006C5214">
      <w:pPr>
        <w:numPr>
          <w:ilvl w:val="0"/>
          <w:numId w:val="80"/>
        </w:numPr>
        <w:spacing w:after="0" w:line="360" w:lineRule="auto"/>
        <w:rPr>
          <w:rFonts w:ascii="Times New Roman" w:hAnsi="Times New Roman"/>
          <w:sz w:val="24"/>
          <w:szCs w:val="24"/>
          <w:lang w:val="en-US"/>
        </w:rPr>
      </w:pPr>
      <w:r w:rsidRPr="00B23D94">
        <w:rPr>
          <w:rFonts w:ascii="Times New Roman" w:hAnsi="Times New Roman"/>
          <w:sz w:val="24"/>
          <w:szCs w:val="24"/>
        </w:rPr>
        <w:t>Social welfare policies</w:t>
      </w:r>
    </w:p>
    <w:p w14:paraId="24A3F799" w14:textId="77777777" w:rsidR="006C5214" w:rsidRPr="00B23D94" w:rsidRDefault="006C5214" w:rsidP="006C5214">
      <w:pPr>
        <w:numPr>
          <w:ilvl w:val="0"/>
          <w:numId w:val="80"/>
        </w:numPr>
        <w:spacing w:after="0" w:line="360" w:lineRule="auto"/>
        <w:rPr>
          <w:rFonts w:ascii="Times New Roman" w:hAnsi="Times New Roman"/>
          <w:sz w:val="24"/>
          <w:szCs w:val="24"/>
          <w:lang w:val="en-US"/>
        </w:rPr>
      </w:pPr>
      <w:r w:rsidRPr="00B23D94">
        <w:rPr>
          <w:rFonts w:ascii="Times New Roman" w:hAnsi="Times New Roman"/>
          <w:sz w:val="24"/>
          <w:szCs w:val="24"/>
        </w:rPr>
        <w:t>Human behaviour and social environment</w:t>
      </w:r>
    </w:p>
    <w:p w14:paraId="415E7DA0" w14:textId="77777777" w:rsidR="006C5214" w:rsidRPr="00B23D94" w:rsidRDefault="006C5214" w:rsidP="006C5214">
      <w:pPr>
        <w:numPr>
          <w:ilvl w:val="0"/>
          <w:numId w:val="80"/>
        </w:numPr>
        <w:spacing w:after="0" w:line="360" w:lineRule="auto"/>
        <w:rPr>
          <w:rFonts w:ascii="Times New Roman" w:hAnsi="Times New Roman"/>
          <w:sz w:val="24"/>
          <w:szCs w:val="24"/>
          <w:lang w:val="en-US"/>
        </w:rPr>
      </w:pPr>
      <w:r w:rsidRPr="00B23D94">
        <w:rPr>
          <w:rFonts w:ascii="Times New Roman" w:hAnsi="Times New Roman"/>
          <w:sz w:val="24"/>
          <w:szCs w:val="24"/>
        </w:rPr>
        <w:t>Social work practices and interventions</w:t>
      </w:r>
    </w:p>
    <w:p w14:paraId="6106432E" w14:textId="77777777" w:rsidR="006C5214" w:rsidRPr="00B23D94" w:rsidRDefault="006C5214" w:rsidP="006C5214">
      <w:pPr>
        <w:numPr>
          <w:ilvl w:val="0"/>
          <w:numId w:val="80"/>
        </w:numPr>
        <w:spacing w:after="0" w:line="360" w:lineRule="auto"/>
        <w:rPr>
          <w:rFonts w:ascii="Times New Roman" w:hAnsi="Times New Roman"/>
          <w:sz w:val="24"/>
          <w:szCs w:val="24"/>
          <w:lang w:val="en-US"/>
        </w:rPr>
      </w:pPr>
      <w:r w:rsidRPr="00B23D94">
        <w:rPr>
          <w:rFonts w:ascii="Times New Roman" w:hAnsi="Times New Roman"/>
          <w:sz w:val="24"/>
          <w:szCs w:val="24"/>
        </w:rPr>
        <w:t>Social research</w:t>
      </w:r>
    </w:p>
    <w:p w14:paraId="484C36AB" w14:textId="77777777" w:rsidR="006C5214" w:rsidRPr="00B23D94" w:rsidRDefault="006C5214" w:rsidP="006C5214">
      <w:pPr>
        <w:numPr>
          <w:ilvl w:val="0"/>
          <w:numId w:val="80"/>
        </w:numPr>
        <w:rPr>
          <w:rFonts w:ascii="Times New Roman" w:hAnsi="Times New Roman"/>
          <w:sz w:val="24"/>
          <w:szCs w:val="24"/>
        </w:rPr>
      </w:pPr>
      <w:r w:rsidRPr="00B23D94">
        <w:rPr>
          <w:rFonts w:ascii="Times New Roman" w:hAnsi="Times New Roman"/>
          <w:sz w:val="24"/>
          <w:szCs w:val="24"/>
        </w:rPr>
        <w:t>Legal aspects in psychosocial support</w:t>
      </w:r>
    </w:p>
    <w:p w14:paraId="2EDA1ABC" w14:textId="77777777" w:rsidR="006C5214" w:rsidRPr="00B23D94" w:rsidRDefault="006C5214" w:rsidP="006C5214">
      <w:pPr>
        <w:numPr>
          <w:ilvl w:val="0"/>
          <w:numId w:val="80"/>
        </w:numPr>
        <w:spacing w:after="0" w:line="360" w:lineRule="auto"/>
        <w:rPr>
          <w:rFonts w:ascii="Times New Roman" w:hAnsi="Times New Roman"/>
          <w:sz w:val="24"/>
          <w:szCs w:val="24"/>
          <w:lang w:val="en-US"/>
        </w:rPr>
      </w:pPr>
      <w:r w:rsidRPr="00B23D94">
        <w:rPr>
          <w:rFonts w:ascii="Times New Roman" w:hAnsi="Times New Roman"/>
          <w:sz w:val="24"/>
          <w:szCs w:val="24"/>
        </w:rPr>
        <w:t>Child welfare programmes</w:t>
      </w:r>
    </w:p>
    <w:p w14:paraId="00406542" w14:textId="77777777" w:rsidR="006C5214" w:rsidRPr="00B23D94" w:rsidRDefault="006C5214" w:rsidP="006C5214">
      <w:pPr>
        <w:numPr>
          <w:ilvl w:val="0"/>
          <w:numId w:val="80"/>
        </w:numPr>
        <w:spacing w:after="0" w:line="360" w:lineRule="auto"/>
        <w:rPr>
          <w:rFonts w:ascii="Times New Roman" w:hAnsi="Times New Roman"/>
          <w:sz w:val="24"/>
          <w:szCs w:val="24"/>
          <w:lang w:val="en-US"/>
        </w:rPr>
      </w:pPr>
      <w:r w:rsidRPr="00B23D94">
        <w:rPr>
          <w:rFonts w:ascii="Times New Roman" w:hAnsi="Times New Roman"/>
          <w:sz w:val="24"/>
          <w:szCs w:val="24"/>
        </w:rPr>
        <w:t>Basic counselling and psychology</w:t>
      </w:r>
    </w:p>
    <w:p w14:paraId="417948FA" w14:textId="77777777" w:rsidR="006C5214" w:rsidRPr="00B23D94" w:rsidRDefault="006C5214" w:rsidP="006C5214">
      <w:pPr>
        <w:numPr>
          <w:ilvl w:val="0"/>
          <w:numId w:val="80"/>
        </w:numPr>
        <w:spacing w:after="0" w:line="360" w:lineRule="auto"/>
        <w:rPr>
          <w:rFonts w:ascii="Times New Roman" w:hAnsi="Times New Roman"/>
          <w:sz w:val="24"/>
          <w:szCs w:val="24"/>
          <w:lang w:val="en-US"/>
        </w:rPr>
      </w:pPr>
      <w:r w:rsidRPr="00B23D94">
        <w:rPr>
          <w:rFonts w:ascii="Times New Roman" w:hAnsi="Times New Roman"/>
          <w:sz w:val="24"/>
          <w:szCs w:val="24"/>
          <w:lang w:val="en-US"/>
        </w:rPr>
        <w:t>Rehabilitation programs</w:t>
      </w:r>
    </w:p>
    <w:p w14:paraId="64F17AE8" w14:textId="77777777" w:rsidR="006C5214" w:rsidRPr="00B23D94" w:rsidRDefault="006C5214" w:rsidP="006C5214">
      <w:pPr>
        <w:numPr>
          <w:ilvl w:val="0"/>
          <w:numId w:val="80"/>
        </w:numPr>
        <w:spacing w:after="0" w:line="360" w:lineRule="auto"/>
        <w:rPr>
          <w:rFonts w:ascii="Times New Roman" w:hAnsi="Times New Roman"/>
          <w:sz w:val="24"/>
          <w:szCs w:val="24"/>
        </w:rPr>
      </w:pPr>
      <w:r w:rsidRPr="00B23D94">
        <w:rPr>
          <w:rFonts w:ascii="Times New Roman" w:hAnsi="Times New Roman"/>
          <w:sz w:val="24"/>
          <w:szCs w:val="24"/>
        </w:rPr>
        <w:t>Data analysis</w:t>
      </w:r>
    </w:p>
    <w:p w14:paraId="1F050793" w14:textId="77777777" w:rsidR="006C5214" w:rsidRPr="00B23D94" w:rsidRDefault="006C5214" w:rsidP="006C5214">
      <w:pPr>
        <w:numPr>
          <w:ilvl w:val="0"/>
          <w:numId w:val="80"/>
        </w:numPr>
        <w:spacing w:after="0" w:line="360" w:lineRule="auto"/>
        <w:rPr>
          <w:rFonts w:ascii="Times New Roman" w:hAnsi="Times New Roman"/>
          <w:sz w:val="24"/>
          <w:szCs w:val="24"/>
        </w:rPr>
      </w:pPr>
      <w:r w:rsidRPr="00B23D94">
        <w:rPr>
          <w:rFonts w:ascii="Times New Roman" w:hAnsi="Times New Roman"/>
          <w:sz w:val="24"/>
          <w:szCs w:val="24"/>
        </w:rPr>
        <w:t xml:space="preserve">Digital literacy </w:t>
      </w:r>
    </w:p>
    <w:p w14:paraId="1F005E75" w14:textId="77777777" w:rsidR="006C5214" w:rsidRPr="00B23D94" w:rsidRDefault="006C5214" w:rsidP="006C5214">
      <w:pPr>
        <w:spacing w:after="0" w:line="360" w:lineRule="auto"/>
        <w:rPr>
          <w:rFonts w:ascii="Times New Roman" w:hAnsi="Times New Roman"/>
          <w:b/>
          <w:sz w:val="24"/>
          <w:szCs w:val="24"/>
          <w:lang w:eastAsia="zh-CN"/>
        </w:rPr>
      </w:pPr>
    </w:p>
    <w:p w14:paraId="6C346FFD" w14:textId="77777777" w:rsidR="006C5214" w:rsidRPr="00B23D94" w:rsidRDefault="006C5214" w:rsidP="006C5214">
      <w:pPr>
        <w:spacing w:after="0" w:line="360" w:lineRule="auto"/>
        <w:rPr>
          <w:rFonts w:ascii="Times New Roman" w:hAnsi="Times New Roman"/>
          <w:b/>
          <w:sz w:val="24"/>
          <w:szCs w:val="24"/>
          <w:lang w:eastAsia="zh-CN"/>
        </w:rPr>
      </w:pPr>
    </w:p>
    <w:p w14:paraId="15280583" w14:textId="77777777" w:rsidR="006C5214" w:rsidRPr="00B23D94" w:rsidRDefault="006C5214" w:rsidP="006C5214">
      <w:pPr>
        <w:spacing w:after="0" w:line="360" w:lineRule="auto"/>
        <w:rPr>
          <w:rFonts w:ascii="Times New Roman" w:hAnsi="Times New Roman"/>
          <w:b/>
          <w:sz w:val="24"/>
          <w:szCs w:val="24"/>
          <w:lang w:eastAsia="zh-CN"/>
        </w:rPr>
      </w:pPr>
      <w:r w:rsidRPr="00B23D94">
        <w:rPr>
          <w:rFonts w:ascii="Times New Roman" w:hAnsi="Times New Roman"/>
          <w:b/>
          <w:sz w:val="24"/>
          <w:szCs w:val="24"/>
          <w:lang w:eastAsia="zh-CN"/>
        </w:rPr>
        <w:t>EVIDENCE GUIDE</w:t>
      </w:r>
    </w:p>
    <w:p w14:paraId="3B682E15" w14:textId="77777777" w:rsidR="006C5214" w:rsidRPr="00B23D94" w:rsidRDefault="006C5214" w:rsidP="006C5214">
      <w:pPr>
        <w:spacing w:after="0" w:line="360" w:lineRule="auto"/>
        <w:rPr>
          <w:rFonts w:ascii="Times New Roman" w:hAnsi="Times New Roman"/>
          <w:sz w:val="24"/>
          <w:szCs w:val="24"/>
          <w:lang w:eastAsia="zh-CN"/>
        </w:rPr>
      </w:pPr>
      <w:r w:rsidRPr="00B23D94">
        <w:rPr>
          <w:rFonts w:ascii="Times New Roman" w:hAnsi="Times New Roman"/>
          <w:sz w:val="24"/>
          <w:szCs w:val="24"/>
          <w:lang w:eastAsia="zh-CN"/>
        </w:rPr>
        <w:t>This provides advice on assessment and must be read in conjunction with the performance criteria, required skills and knowledge and range.</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872"/>
        <w:gridCol w:w="6043"/>
      </w:tblGrid>
      <w:tr w:rsidR="006C5214" w:rsidRPr="00B23D94" w14:paraId="2D9A8C03" w14:textId="77777777" w:rsidTr="00351247">
        <w:trPr>
          <w:trHeight w:val="699"/>
        </w:trPr>
        <w:tc>
          <w:tcPr>
            <w:tcW w:w="0" w:type="auto"/>
            <w:tcBorders>
              <w:top w:val="single" w:sz="4" w:space="0" w:color="auto"/>
              <w:left w:val="single" w:sz="4" w:space="0" w:color="auto"/>
              <w:bottom w:val="single" w:sz="4" w:space="0" w:color="auto"/>
              <w:right w:val="single" w:sz="4" w:space="0" w:color="auto"/>
            </w:tcBorders>
          </w:tcPr>
          <w:p w14:paraId="26BCBE03" w14:textId="77777777" w:rsidR="006C5214" w:rsidRPr="00B23D94" w:rsidRDefault="006C5214" w:rsidP="006C5214">
            <w:pPr>
              <w:numPr>
                <w:ilvl w:val="2"/>
                <w:numId w:val="231"/>
              </w:numPr>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 xml:space="preserve">Critical aspects of competency </w:t>
            </w:r>
          </w:p>
        </w:tc>
        <w:tc>
          <w:tcPr>
            <w:tcW w:w="0" w:type="auto"/>
            <w:tcBorders>
              <w:top w:val="single" w:sz="4" w:space="0" w:color="auto"/>
              <w:left w:val="single" w:sz="4" w:space="0" w:color="auto"/>
              <w:bottom w:val="single" w:sz="4" w:space="0" w:color="auto"/>
              <w:right w:val="single" w:sz="4" w:space="0" w:color="auto"/>
            </w:tcBorders>
          </w:tcPr>
          <w:p w14:paraId="31D23F86"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Assessment requires evidences that the candidate:</w:t>
            </w:r>
          </w:p>
          <w:p w14:paraId="69DBC7A0" w14:textId="77777777" w:rsidR="006C5214" w:rsidRPr="00B23D94" w:rsidRDefault="006C5214" w:rsidP="006C5214">
            <w:pPr>
              <w:numPr>
                <w:ilvl w:val="0"/>
                <w:numId w:val="82"/>
              </w:numPr>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 xml:space="preserve">Carried out client psychosocial support intake session as per case work process guidelines </w:t>
            </w:r>
          </w:p>
          <w:p w14:paraId="2F863E10" w14:textId="77777777" w:rsidR="006C5214" w:rsidRPr="00B23D94" w:rsidRDefault="006C5214" w:rsidP="006C5214">
            <w:pPr>
              <w:numPr>
                <w:ilvl w:val="0"/>
                <w:numId w:val="82"/>
              </w:numPr>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Developed psychosocial assessment tools based on intake session outcomes</w:t>
            </w:r>
          </w:p>
          <w:p w14:paraId="4C07A5BB" w14:textId="77777777" w:rsidR="006C5214" w:rsidRPr="00B23D94" w:rsidRDefault="006C5214" w:rsidP="006C5214">
            <w:pPr>
              <w:numPr>
                <w:ilvl w:val="0"/>
                <w:numId w:val="82"/>
              </w:numPr>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Administered psychosocial assessment tools as per case work process guidelines</w:t>
            </w:r>
          </w:p>
          <w:p w14:paraId="5C6DE06E" w14:textId="77777777" w:rsidR="006C5214" w:rsidRPr="00B23D94" w:rsidRDefault="006C5214" w:rsidP="006C5214">
            <w:pPr>
              <w:numPr>
                <w:ilvl w:val="0"/>
                <w:numId w:val="82"/>
              </w:numPr>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Psychosocial support session notes are taken as per work procedure</w:t>
            </w:r>
          </w:p>
          <w:p w14:paraId="7E47D292" w14:textId="77777777" w:rsidR="006C5214" w:rsidRPr="00B23D94" w:rsidRDefault="006C5214" w:rsidP="006C5214">
            <w:pPr>
              <w:numPr>
                <w:ilvl w:val="0"/>
                <w:numId w:val="82"/>
              </w:numPr>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Prepared psychosocial diagnosis report as per case work process guidelines</w:t>
            </w:r>
          </w:p>
          <w:p w14:paraId="2466197C" w14:textId="77777777" w:rsidR="006C5214" w:rsidRPr="00B23D94" w:rsidRDefault="006C5214" w:rsidP="006C5214">
            <w:pPr>
              <w:numPr>
                <w:ilvl w:val="0"/>
                <w:numId w:val="82"/>
              </w:numPr>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Prepared psychosocial support evaluation tools as per casework process guidelines.</w:t>
            </w:r>
          </w:p>
          <w:p w14:paraId="7BEC79FE" w14:textId="77777777" w:rsidR="006C5214" w:rsidRPr="00B23D94" w:rsidRDefault="006C5214" w:rsidP="006C5214">
            <w:pPr>
              <w:numPr>
                <w:ilvl w:val="0"/>
                <w:numId w:val="82"/>
              </w:numPr>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lastRenderedPageBreak/>
              <w:t>Administered psychosocial support evaluation tools are per case work process guidelines</w:t>
            </w:r>
          </w:p>
          <w:p w14:paraId="3A10FE35" w14:textId="77777777" w:rsidR="006C5214" w:rsidRPr="00B23D94" w:rsidRDefault="006C5214" w:rsidP="006C5214">
            <w:pPr>
              <w:numPr>
                <w:ilvl w:val="0"/>
                <w:numId w:val="82"/>
              </w:numPr>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Prepared psychosocial support evaluation report as per case work process guidelines</w:t>
            </w:r>
          </w:p>
          <w:p w14:paraId="38F517B0" w14:textId="77777777" w:rsidR="006C5214" w:rsidRPr="00B23D94" w:rsidRDefault="006C5214" w:rsidP="006C5214">
            <w:pPr>
              <w:numPr>
                <w:ilvl w:val="0"/>
                <w:numId w:val="82"/>
              </w:numPr>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Documented psychosocial support activities as per workplace procedures</w:t>
            </w:r>
          </w:p>
        </w:tc>
      </w:tr>
      <w:tr w:rsidR="006C5214" w:rsidRPr="00B23D94" w14:paraId="57BA2D59" w14:textId="77777777" w:rsidTr="00351247">
        <w:trPr>
          <w:trHeight w:val="998"/>
        </w:trPr>
        <w:tc>
          <w:tcPr>
            <w:tcW w:w="0" w:type="auto"/>
            <w:tcBorders>
              <w:top w:val="single" w:sz="4" w:space="0" w:color="auto"/>
              <w:left w:val="single" w:sz="4" w:space="0" w:color="auto"/>
              <w:bottom w:val="single" w:sz="4" w:space="0" w:color="auto"/>
              <w:right w:val="single" w:sz="4" w:space="0" w:color="auto"/>
            </w:tcBorders>
          </w:tcPr>
          <w:p w14:paraId="1CFA1719" w14:textId="77777777" w:rsidR="006C5214" w:rsidRPr="00B23D94" w:rsidRDefault="006C5214" w:rsidP="00351247">
            <w:pPr>
              <w:tabs>
                <w:tab w:val="left" w:pos="360"/>
              </w:tabs>
              <w:spacing w:after="0" w:line="360" w:lineRule="auto"/>
              <w:ind w:left="360" w:right="144" w:hanging="360"/>
              <w:rPr>
                <w:rFonts w:ascii="Times New Roman" w:hAnsi="Times New Roman"/>
                <w:sz w:val="24"/>
                <w:szCs w:val="24"/>
              </w:rPr>
            </w:pPr>
            <w:r w:rsidRPr="00B23D94">
              <w:rPr>
                <w:rFonts w:ascii="Times New Roman" w:hAnsi="Times New Roman"/>
                <w:sz w:val="24"/>
                <w:szCs w:val="24"/>
              </w:rPr>
              <w:lastRenderedPageBreak/>
              <w:t>2. Resource implications</w:t>
            </w:r>
          </w:p>
        </w:tc>
        <w:tc>
          <w:tcPr>
            <w:tcW w:w="0" w:type="auto"/>
            <w:tcBorders>
              <w:top w:val="single" w:sz="4" w:space="0" w:color="auto"/>
              <w:left w:val="single" w:sz="4" w:space="0" w:color="auto"/>
              <w:bottom w:val="single" w:sz="4" w:space="0" w:color="auto"/>
              <w:right w:val="single" w:sz="4" w:space="0" w:color="auto"/>
            </w:tcBorders>
          </w:tcPr>
          <w:p w14:paraId="4154E2EA"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The following resources should be provided:</w:t>
            </w:r>
          </w:p>
          <w:p w14:paraId="7091F3C3" w14:textId="77777777" w:rsidR="006C5214" w:rsidRPr="00B23D94" w:rsidRDefault="006C5214" w:rsidP="006C5214">
            <w:pPr>
              <w:numPr>
                <w:ilvl w:val="1"/>
                <w:numId w:val="83"/>
              </w:numPr>
              <w:spacing w:after="0" w:line="360" w:lineRule="auto"/>
              <w:rPr>
                <w:rFonts w:ascii="Times New Roman" w:hAnsi="Times New Roman"/>
                <w:sz w:val="24"/>
                <w:szCs w:val="24"/>
              </w:rPr>
            </w:pPr>
            <w:r w:rsidRPr="00B23D94">
              <w:rPr>
                <w:rFonts w:ascii="Times New Roman" w:hAnsi="Times New Roman"/>
                <w:sz w:val="24"/>
                <w:szCs w:val="24"/>
              </w:rPr>
              <w:t>Appropriately simulated environment where assessment can take place.</w:t>
            </w:r>
          </w:p>
          <w:p w14:paraId="2A4167FE" w14:textId="77777777" w:rsidR="006C5214" w:rsidRPr="00B23D94" w:rsidRDefault="006C5214" w:rsidP="006C5214">
            <w:pPr>
              <w:numPr>
                <w:ilvl w:val="1"/>
                <w:numId w:val="83"/>
              </w:numPr>
              <w:spacing w:after="0" w:line="360" w:lineRule="auto"/>
              <w:rPr>
                <w:rFonts w:ascii="Times New Roman" w:hAnsi="Times New Roman"/>
                <w:sz w:val="24"/>
                <w:szCs w:val="24"/>
              </w:rPr>
            </w:pPr>
            <w:r w:rsidRPr="00B23D94">
              <w:rPr>
                <w:rFonts w:ascii="Times New Roman" w:hAnsi="Times New Roman"/>
                <w:sz w:val="24"/>
                <w:szCs w:val="24"/>
              </w:rPr>
              <w:t>Access to relevant work environment.</w:t>
            </w:r>
          </w:p>
          <w:p w14:paraId="2A3F4155" w14:textId="77777777" w:rsidR="006C5214" w:rsidRPr="00B23D94" w:rsidRDefault="006C5214" w:rsidP="006C5214">
            <w:pPr>
              <w:numPr>
                <w:ilvl w:val="1"/>
                <w:numId w:val="83"/>
              </w:numPr>
              <w:spacing w:after="0" w:line="360" w:lineRule="auto"/>
              <w:rPr>
                <w:rFonts w:ascii="Times New Roman" w:hAnsi="Times New Roman"/>
                <w:sz w:val="24"/>
                <w:szCs w:val="24"/>
              </w:rPr>
            </w:pPr>
            <w:r w:rsidRPr="00B23D94">
              <w:rPr>
                <w:rFonts w:ascii="Times New Roman" w:hAnsi="Times New Roman"/>
                <w:sz w:val="24"/>
                <w:szCs w:val="24"/>
              </w:rPr>
              <w:t>Resources relevant to the proposed activities or tasks.</w:t>
            </w:r>
          </w:p>
        </w:tc>
      </w:tr>
      <w:tr w:rsidR="006C5214" w:rsidRPr="00B23D94" w14:paraId="25ABF11D" w14:textId="77777777" w:rsidTr="00351247">
        <w:trPr>
          <w:trHeight w:val="1250"/>
        </w:trPr>
        <w:tc>
          <w:tcPr>
            <w:tcW w:w="0" w:type="auto"/>
            <w:tcBorders>
              <w:top w:val="single" w:sz="4" w:space="0" w:color="auto"/>
              <w:left w:val="single" w:sz="4" w:space="0" w:color="auto"/>
              <w:bottom w:val="single" w:sz="4" w:space="0" w:color="auto"/>
              <w:right w:val="single" w:sz="4" w:space="0" w:color="auto"/>
            </w:tcBorders>
          </w:tcPr>
          <w:p w14:paraId="1C6A9683" w14:textId="77777777" w:rsidR="006C5214" w:rsidRPr="00B23D94" w:rsidRDefault="006C5214" w:rsidP="00351247">
            <w:pPr>
              <w:tabs>
                <w:tab w:val="left" w:pos="360"/>
              </w:tabs>
              <w:spacing w:after="0" w:line="360" w:lineRule="auto"/>
              <w:ind w:left="360" w:right="144" w:hanging="360"/>
              <w:rPr>
                <w:rFonts w:ascii="Times New Roman" w:hAnsi="Times New Roman"/>
                <w:sz w:val="24"/>
                <w:szCs w:val="24"/>
              </w:rPr>
            </w:pPr>
            <w:r w:rsidRPr="00B23D94">
              <w:rPr>
                <w:rFonts w:ascii="Times New Roman" w:hAnsi="Times New Roman"/>
                <w:sz w:val="24"/>
                <w:szCs w:val="24"/>
              </w:rPr>
              <w:t>3.  Methods of assessment</w:t>
            </w:r>
          </w:p>
        </w:tc>
        <w:tc>
          <w:tcPr>
            <w:tcW w:w="0" w:type="auto"/>
            <w:tcBorders>
              <w:top w:val="single" w:sz="4" w:space="0" w:color="auto"/>
              <w:left w:val="single" w:sz="4" w:space="0" w:color="auto"/>
              <w:bottom w:val="single" w:sz="4" w:space="0" w:color="auto"/>
              <w:right w:val="single" w:sz="4" w:space="0" w:color="auto"/>
            </w:tcBorders>
          </w:tcPr>
          <w:p w14:paraId="401CD7A3"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 xml:space="preserve">Competency in this unit may be assessed through: </w:t>
            </w:r>
          </w:p>
          <w:p w14:paraId="2D895CF6" w14:textId="77777777" w:rsidR="006C5214" w:rsidRPr="00B23D94" w:rsidRDefault="006C5214" w:rsidP="006C5214">
            <w:pPr>
              <w:numPr>
                <w:ilvl w:val="0"/>
                <w:numId w:val="84"/>
              </w:numPr>
              <w:spacing w:after="0" w:line="360" w:lineRule="auto"/>
              <w:rPr>
                <w:rFonts w:ascii="Times New Roman" w:hAnsi="Times New Roman"/>
                <w:sz w:val="24"/>
                <w:szCs w:val="24"/>
              </w:rPr>
            </w:pPr>
            <w:r w:rsidRPr="00B23D94">
              <w:rPr>
                <w:rFonts w:ascii="Times New Roman" w:hAnsi="Times New Roman"/>
                <w:sz w:val="24"/>
                <w:szCs w:val="24"/>
              </w:rPr>
              <w:t xml:space="preserve">Practical assessment </w:t>
            </w:r>
          </w:p>
          <w:p w14:paraId="09C00D8E" w14:textId="77777777" w:rsidR="006C5214" w:rsidRPr="00B23D94" w:rsidRDefault="006C5214" w:rsidP="006C5214">
            <w:pPr>
              <w:numPr>
                <w:ilvl w:val="0"/>
                <w:numId w:val="84"/>
              </w:numPr>
              <w:spacing w:after="0" w:line="360" w:lineRule="auto"/>
              <w:rPr>
                <w:rFonts w:ascii="Times New Roman" w:hAnsi="Times New Roman"/>
                <w:sz w:val="24"/>
                <w:szCs w:val="24"/>
              </w:rPr>
            </w:pPr>
            <w:r w:rsidRPr="00B23D94">
              <w:rPr>
                <w:rFonts w:ascii="Times New Roman" w:hAnsi="Times New Roman"/>
                <w:sz w:val="24"/>
                <w:szCs w:val="24"/>
              </w:rPr>
              <w:t>Oral questioning</w:t>
            </w:r>
          </w:p>
          <w:p w14:paraId="27D4BF4D" w14:textId="77777777" w:rsidR="006C5214" w:rsidRPr="00B23D94" w:rsidRDefault="006C5214" w:rsidP="006C5214">
            <w:pPr>
              <w:numPr>
                <w:ilvl w:val="0"/>
                <w:numId w:val="84"/>
              </w:numPr>
              <w:spacing w:after="0" w:line="360" w:lineRule="auto"/>
              <w:rPr>
                <w:rFonts w:ascii="Times New Roman" w:hAnsi="Times New Roman"/>
                <w:sz w:val="24"/>
                <w:szCs w:val="24"/>
              </w:rPr>
            </w:pPr>
            <w:r w:rsidRPr="00B23D94">
              <w:rPr>
                <w:rFonts w:ascii="Times New Roman" w:hAnsi="Times New Roman"/>
                <w:sz w:val="24"/>
                <w:szCs w:val="24"/>
              </w:rPr>
              <w:t>Written tests</w:t>
            </w:r>
          </w:p>
          <w:p w14:paraId="27BBC816" w14:textId="77777777" w:rsidR="006C5214" w:rsidRPr="00B23D94" w:rsidRDefault="006C5214" w:rsidP="006C5214">
            <w:pPr>
              <w:numPr>
                <w:ilvl w:val="0"/>
                <w:numId w:val="84"/>
              </w:numPr>
              <w:spacing w:after="0" w:line="360" w:lineRule="auto"/>
              <w:rPr>
                <w:rFonts w:ascii="Times New Roman" w:hAnsi="Times New Roman"/>
                <w:sz w:val="24"/>
                <w:szCs w:val="24"/>
              </w:rPr>
            </w:pPr>
            <w:r w:rsidRPr="00B23D94">
              <w:rPr>
                <w:rFonts w:ascii="Times New Roman" w:hAnsi="Times New Roman"/>
                <w:sz w:val="24"/>
                <w:szCs w:val="24"/>
              </w:rPr>
              <w:t>Portfolio of evidence</w:t>
            </w:r>
          </w:p>
          <w:p w14:paraId="69F7C909" w14:textId="77777777" w:rsidR="006C5214" w:rsidRPr="00B23D94" w:rsidRDefault="006C5214" w:rsidP="006C5214">
            <w:pPr>
              <w:numPr>
                <w:ilvl w:val="0"/>
                <w:numId w:val="84"/>
              </w:numPr>
              <w:spacing w:after="0" w:line="360" w:lineRule="auto"/>
              <w:rPr>
                <w:rFonts w:ascii="Times New Roman" w:hAnsi="Times New Roman"/>
                <w:sz w:val="24"/>
                <w:szCs w:val="24"/>
              </w:rPr>
            </w:pPr>
            <w:r w:rsidRPr="00B23D94">
              <w:rPr>
                <w:rFonts w:ascii="Times New Roman" w:hAnsi="Times New Roman"/>
                <w:sz w:val="24"/>
                <w:szCs w:val="24"/>
              </w:rPr>
              <w:t>Third party report</w:t>
            </w:r>
          </w:p>
          <w:p w14:paraId="61E83E53" w14:textId="77777777" w:rsidR="006C5214" w:rsidRPr="00B23D94" w:rsidRDefault="006C5214" w:rsidP="006C5214">
            <w:pPr>
              <w:numPr>
                <w:ilvl w:val="0"/>
                <w:numId w:val="84"/>
              </w:numPr>
              <w:spacing w:after="0" w:line="360" w:lineRule="auto"/>
              <w:rPr>
                <w:rFonts w:ascii="Times New Roman" w:hAnsi="Times New Roman"/>
                <w:sz w:val="24"/>
                <w:szCs w:val="24"/>
              </w:rPr>
            </w:pPr>
            <w:r w:rsidRPr="00B23D94">
              <w:rPr>
                <w:rFonts w:ascii="Times New Roman" w:hAnsi="Times New Roman"/>
                <w:sz w:val="24"/>
                <w:szCs w:val="24"/>
              </w:rPr>
              <w:t>Case study</w:t>
            </w:r>
          </w:p>
        </w:tc>
      </w:tr>
      <w:tr w:rsidR="006C5214" w:rsidRPr="00B23D94" w14:paraId="42BC2829" w14:textId="77777777" w:rsidTr="00351247">
        <w:trPr>
          <w:trHeight w:val="90"/>
        </w:trPr>
        <w:tc>
          <w:tcPr>
            <w:tcW w:w="0" w:type="auto"/>
            <w:tcBorders>
              <w:top w:val="single" w:sz="4" w:space="0" w:color="auto"/>
              <w:left w:val="single" w:sz="4" w:space="0" w:color="auto"/>
              <w:bottom w:val="single" w:sz="4" w:space="0" w:color="auto"/>
              <w:right w:val="single" w:sz="4" w:space="0" w:color="auto"/>
            </w:tcBorders>
          </w:tcPr>
          <w:p w14:paraId="504D9BC8" w14:textId="77777777" w:rsidR="006C5214" w:rsidRPr="00B23D94" w:rsidRDefault="006C5214" w:rsidP="00351247">
            <w:pPr>
              <w:spacing w:after="0" w:line="360" w:lineRule="auto"/>
              <w:ind w:right="144"/>
              <w:rPr>
                <w:rFonts w:ascii="Times New Roman" w:hAnsi="Times New Roman"/>
                <w:sz w:val="24"/>
                <w:szCs w:val="24"/>
              </w:rPr>
            </w:pPr>
            <w:r w:rsidRPr="00B23D94">
              <w:rPr>
                <w:rFonts w:ascii="Times New Roman" w:hAnsi="Times New Roman"/>
                <w:sz w:val="24"/>
                <w:szCs w:val="24"/>
              </w:rPr>
              <w:t>4.  Context of assessment</w:t>
            </w:r>
          </w:p>
        </w:tc>
        <w:tc>
          <w:tcPr>
            <w:tcW w:w="0" w:type="auto"/>
            <w:tcBorders>
              <w:top w:val="single" w:sz="4" w:space="0" w:color="auto"/>
              <w:left w:val="single" w:sz="4" w:space="0" w:color="auto"/>
              <w:bottom w:val="single" w:sz="4" w:space="0" w:color="auto"/>
              <w:right w:val="single" w:sz="4" w:space="0" w:color="auto"/>
            </w:tcBorders>
          </w:tcPr>
          <w:p w14:paraId="4C5E34FA"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 xml:space="preserve">Competency may be assessed in a: </w:t>
            </w:r>
          </w:p>
          <w:p w14:paraId="5523352F" w14:textId="77777777" w:rsidR="006C5214" w:rsidRPr="00B23D94" w:rsidRDefault="006C5214" w:rsidP="006C5214">
            <w:pPr>
              <w:numPr>
                <w:ilvl w:val="1"/>
                <w:numId w:val="85"/>
              </w:numPr>
              <w:tabs>
                <w:tab w:val="left" w:pos="702"/>
              </w:tabs>
              <w:spacing w:after="0" w:line="360" w:lineRule="auto"/>
              <w:ind w:right="749"/>
              <w:rPr>
                <w:rFonts w:ascii="Times New Roman" w:hAnsi="Times New Roman"/>
                <w:sz w:val="24"/>
                <w:szCs w:val="24"/>
              </w:rPr>
            </w:pPr>
            <w:r w:rsidRPr="00B23D94">
              <w:rPr>
                <w:rFonts w:ascii="Times New Roman" w:hAnsi="Times New Roman"/>
                <w:sz w:val="24"/>
                <w:szCs w:val="24"/>
              </w:rPr>
              <w:t>Workplace or simulated workplace</w:t>
            </w:r>
          </w:p>
        </w:tc>
      </w:tr>
      <w:tr w:rsidR="006C5214" w:rsidRPr="00B23D94" w14:paraId="3C482F41" w14:textId="77777777" w:rsidTr="00351247">
        <w:trPr>
          <w:trHeight w:val="90"/>
        </w:trPr>
        <w:tc>
          <w:tcPr>
            <w:tcW w:w="0" w:type="auto"/>
            <w:tcBorders>
              <w:top w:val="single" w:sz="4" w:space="0" w:color="auto"/>
              <w:left w:val="single" w:sz="4" w:space="0" w:color="auto"/>
              <w:bottom w:val="single" w:sz="4" w:space="0" w:color="auto"/>
              <w:right w:val="single" w:sz="4" w:space="0" w:color="auto"/>
            </w:tcBorders>
          </w:tcPr>
          <w:p w14:paraId="475D8FCD"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5. Guidance information for assessment</w:t>
            </w:r>
          </w:p>
        </w:tc>
        <w:tc>
          <w:tcPr>
            <w:tcW w:w="0" w:type="auto"/>
            <w:tcBorders>
              <w:top w:val="single" w:sz="4" w:space="0" w:color="auto"/>
              <w:left w:val="single" w:sz="4" w:space="0" w:color="auto"/>
              <w:bottom w:val="single" w:sz="4" w:space="0" w:color="auto"/>
              <w:right w:val="single" w:sz="4" w:space="0" w:color="auto"/>
            </w:tcBorders>
          </w:tcPr>
          <w:p w14:paraId="6B627C51"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Holistic assessment with other units relevant to the industry sector and workplace job role is recommended.</w:t>
            </w:r>
          </w:p>
        </w:tc>
      </w:tr>
    </w:tbl>
    <w:p w14:paraId="3849A5F5" w14:textId="77777777" w:rsidR="006C5214" w:rsidRPr="00B23D94" w:rsidRDefault="006C5214" w:rsidP="006C5214">
      <w:pPr>
        <w:spacing w:after="0" w:line="360" w:lineRule="auto"/>
        <w:rPr>
          <w:rFonts w:ascii="Times New Roman" w:hAnsi="Times New Roman"/>
          <w:sz w:val="24"/>
          <w:szCs w:val="24"/>
        </w:rPr>
      </w:pPr>
    </w:p>
    <w:p w14:paraId="7C707D92" w14:textId="77777777" w:rsidR="006C5214" w:rsidRPr="00B23D94" w:rsidRDefault="006C5214" w:rsidP="006C5214">
      <w:pPr>
        <w:spacing w:line="360" w:lineRule="auto"/>
        <w:rPr>
          <w:rFonts w:ascii="Times New Roman" w:hAnsi="Times New Roman"/>
          <w:sz w:val="24"/>
          <w:szCs w:val="24"/>
          <w:lang w:val="en-US"/>
        </w:rPr>
        <w:sectPr w:rsidR="006C5214" w:rsidRPr="00B23D94">
          <w:pgSz w:w="11920" w:h="16840"/>
          <w:pgMar w:top="1440" w:right="1440" w:bottom="1440" w:left="1440" w:header="0" w:footer="1152" w:gutter="0"/>
          <w:cols w:space="720"/>
          <w:docGrid w:linePitch="326"/>
        </w:sectPr>
      </w:pPr>
    </w:p>
    <w:p w14:paraId="028E3484" w14:textId="77777777" w:rsidR="006C5214" w:rsidRPr="00B23D94" w:rsidRDefault="006C5214" w:rsidP="005D2DEA">
      <w:pPr>
        <w:pStyle w:val="Heading2"/>
      </w:pPr>
      <w:bookmarkStart w:id="78" w:name="_Toc195695420"/>
      <w:bookmarkStart w:id="79" w:name="_Toc195698699"/>
      <w:bookmarkStart w:id="80" w:name="_Toc195709176"/>
      <w:r w:rsidRPr="00B23D94">
        <w:lastRenderedPageBreak/>
        <w:t xml:space="preserve">CONDUCT COMMUNITY </w:t>
      </w:r>
      <w:bookmarkEnd w:id="76"/>
      <w:r w:rsidRPr="00B23D94">
        <w:t>EMPOWERMENT</w:t>
      </w:r>
      <w:bookmarkEnd w:id="77"/>
      <w:bookmarkEnd w:id="78"/>
      <w:bookmarkEnd w:id="79"/>
      <w:bookmarkEnd w:id="80"/>
    </w:p>
    <w:p w14:paraId="12DD8923" w14:textId="63C96C90" w:rsidR="006C5214" w:rsidRPr="00B23D94" w:rsidRDefault="006C5214" w:rsidP="006C5214">
      <w:pPr>
        <w:spacing w:after="0" w:line="360" w:lineRule="auto"/>
        <w:rPr>
          <w:rFonts w:ascii="Times New Roman" w:hAnsi="Times New Roman"/>
          <w:b/>
          <w:sz w:val="24"/>
          <w:szCs w:val="24"/>
        </w:rPr>
      </w:pPr>
      <w:r w:rsidRPr="00B23D94">
        <w:rPr>
          <w:rFonts w:ascii="Times New Roman" w:hAnsi="Times New Roman"/>
          <w:b/>
          <w:sz w:val="24"/>
          <w:szCs w:val="24"/>
        </w:rPr>
        <w:t>UNIT CODE: 0923 551 09A</w:t>
      </w:r>
    </w:p>
    <w:p w14:paraId="57E2C4E7" w14:textId="77777777" w:rsidR="006C5214" w:rsidRPr="00B23D94" w:rsidRDefault="006C5214" w:rsidP="006C5214">
      <w:pPr>
        <w:spacing w:after="0" w:line="360" w:lineRule="auto"/>
        <w:rPr>
          <w:rFonts w:ascii="Times New Roman" w:hAnsi="Times New Roman"/>
          <w:b/>
          <w:sz w:val="24"/>
          <w:szCs w:val="24"/>
        </w:rPr>
      </w:pPr>
      <w:r w:rsidRPr="00B23D94">
        <w:rPr>
          <w:rFonts w:ascii="Times New Roman" w:hAnsi="Times New Roman"/>
          <w:b/>
          <w:sz w:val="24"/>
          <w:szCs w:val="24"/>
        </w:rPr>
        <w:t>UNIT DESCRIPTION</w:t>
      </w:r>
    </w:p>
    <w:p w14:paraId="31A8ACCF" w14:textId="77777777" w:rsidR="006C5214" w:rsidRPr="00B23D94" w:rsidRDefault="006C5214" w:rsidP="006C5214">
      <w:pPr>
        <w:autoSpaceDE w:val="0"/>
        <w:autoSpaceDN w:val="0"/>
        <w:adjustRightInd w:val="0"/>
        <w:spacing w:after="0" w:line="360" w:lineRule="auto"/>
        <w:jc w:val="both"/>
        <w:rPr>
          <w:rFonts w:ascii="Times New Roman" w:hAnsi="Times New Roman"/>
          <w:sz w:val="24"/>
          <w:szCs w:val="24"/>
        </w:rPr>
      </w:pPr>
      <w:r w:rsidRPr="00B23D94">
        <w:rPr>
          <w:rFonts w:ascii="Times New Roman" w:hAnsi="Times New Roman"/>
          <w:sz w:val="24"/>
          <w:szCs w:val="24"/>
        </w:rPr>
        <w:t>This unit specifies the competencies required to conduct community empowerment. It entails: identifying community needs, developing community empowerment plan, implementing community empowerment plan, performing empowerment outcomes evaluation and preparing documentation and follow-up</w:t>
      </w:r>
    </w:p>
    <w:p w14:paraId="2EFA4157" w14:textId="77777777" w:rsidR="006C5214" w:rsidRPr="00B23D94" w:rsidRDefault="006C5214" w:rsidP="006C5214">
      <w:pPr>
        <w:spacing w:after="0" w:line="360" w:lineRule="auto"/>
        <w:rPr>
          <w:rFonts w:ascii="Times New Roman" w:hAnsi="Times New Roman"/>
          <w:sz w:val="24"/>
          <w:szCs w:val="24"/>
        </w:rPr>
      </w:pPr>
    </w:p>
    <w:p w14:paraId="51A96CAA" w14:textId="77777777" w:rsidR="006C5214" w:rsidRPr="00B23D94" w:rsidRDefault="006C5214" w:rsidP="006C5214">
      <w:pPr>
        <w:spacing w:after="0" w:line="360" w:lineRule="auto"/>
        <w:rPr>
          <w:rFonts w:ascii="Times New Roman" w:hAnsi="Times New Roman"/>
          <w:b/>
          <w:sz w:val="24"/>
          <w:szCs w:val="24"/>
        </w:rPr>
      </w:pPr>
      <w:r w:rsidRPr="00B23D94">
        <w:rPr>
          <w:rFonts w:ascii="Times New Roman" w:hAnsi="Times New Roman"/>
          <w:b/>
          <w:sz w:val="24"/>
          <w:szCs w:val="24"/>
        </w:rPr>
        <w:t>ELEMENTS AND PERFORMANCE CRITERIA</w:t>
      </w:r>
    </w:p>
    <w:tbl>
      <w:tblPr>
        <w:tblW w:w="8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5701"/>
      </w:tblGrid>
      <w:tr w:rsidR="006C5214" w:rsidRPr="00B23D94" w14:paraId="7523C4B1" w14:textId="77777777" w:rsidTr="005D2DEA">
        <w:tc>
          <w:tcPr>
            <w:tcW w:w="3114" w:type="dxa"/>
          </w:tcPr>
          <w:p w14:paraId="6BBA893A" w14:textId="77777777" w:rsidR="006C5214" w:rsidRPr="00B23D94" w:rsidRDefault="006C5214" w:rsidP="00351247">
            <w:pPr>
              <w:spacing w:after="0" w:line="360" w:lineRule="auto"/>
              <w:rPr>
                <w:rFonts w:ascii="Times New Roman" w:hAnsi="Times New Roman"/>
                <w:b/>
                <w:sz w:val="24"/>
                <w:szCs w:val="24"/>
              </w:rPr>
            </w:pPr>
            <w:r w:rsidRPr="00B23D94">
              <w:rPr>
                <w:rFonts w:ascii="Times New Roman" w:hAnsi="Times New Roman"/>
                <w:b/>
                <w:sz w:val="24"/>
                <w:szCs w:val="24"/>
              </w:rPr>
              <w:t xml:space="preserve">ELEMENT </w:t>
            </w:r>
          </w:p>
          <w:p w14:paraId="6E2F5D3E"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These describe the key outcomes which make up workplace functions</w:t>
            </w:r>
          </w:p>
        </w:tc>
        <w:tc>
          <w:tcPr>
            <w:tcW w:w="5701" w:type="dxa"/>
          </w:tcPr>
          <w:p w14:paraId="2A19185F" w14:textId="77777777" w:rsidR="006C5214" w:rsidRPr="00B23D94" w:rsidRDefault="006C5214" w:rsidP="00351247">
            <w:pPr>
              <w:spacing w:after="0" w:line="360" w:lineRule="auto"/>
              <w:rPr>
                <w:rFonts w:ascii="Times New Roman" w:hAnsi="Times New Roman"/>
                <w:b/>
                <w:sz w:val="24"/>
                <w:szCs w:val="24"/>
              </w:rPr>
            </w:pPr>
            <w:r w:rsidRPr="00B23D94">
              <w:rPr>
                <w:rFonts w:ascii="Times New Roman" w:hAnsi="Times New Roman"/>
                <w:b/>
                <w:sz w:val="24"/>
                <w:szCs w:val="24"/>
              </w:rPr>
              <w:t>PERFORMANCE CRITERIA</w:t>
            </w:r>
          </w:p>
          <w:p w14:paraId="1FC8D04D"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These are assessable statements which specify the required level of performance for each of the elements</w:t>
            </w:r>
          </w:p>
          <w:p w14:paraId="75EBE100" w14:textId="77777777" w:rsidR="006C5214" w:rsidRPr="00B23D94" w:rsidRDefault="006C5214" w:rsidP="00351247">
            <w:pPr>
              <w:spacing w:after="0" w:line="360" w:lineRule="auto"/>
              <w:rPr>
                <w:rFonts w:ascii="Times New Roman" w:hAnsi="Times New Roman"/>
                <w:b/>
                <w:i/>
                <w:sz w:val="24"/>
                <w:szCs w:val="24"/>
              </w:rPr>
            </w:pPr>
            <w:r w:rsidRPr="00B23D94">
              <w:rPr>
                <w:rFonts w:ascii="Times New Roman" w:hAnsi="Times New Roman"/>
                <w:b/>
                <w:i/>
                <w:sz w:val="24"/>
                <w:szCs w:val="24"/>
              </w:rPr>
              <w:t>(Bold and italicized terms are elaborated in the range)</w:t>
            </w:r>
          </w:p>
        </w:tc>
      </w:tr>
      <w:tr w:rsidR="006C5214" w:rsidRPr="00B23D94" w14:paraId="5DE80C63" w14:textId="77777777" w:rsidTr="005D2DEA">
        <w:trPr>
          <w:trHeight w:val="2843"/>
        </w:trPr>
        <w:tc>
          <w:tcPr>
            <w:tcW w:w="3114" w:type="dxa"/>
          </w:tcPr>
          <w:p w14:paraId="783DB8B4" w14:textId="77777777" w:rsidR="006C5214" w:rsidRPr="00B23D94" w:rsidRDefault="006C5214" w:rsidP="006C5214">
            <w:pPr>
              <w:numPr>
                <w:ilvl w:val="0"/>
                <w:numId w:val="113"/>
              </w:numPr>
              <w:spacing w:after="0" w:line="360" w:lineRule="auto"/>
              <w:rPr>
                <w:rFonts w:ascii="Times New Roman" w:hAnsi="Times New Roman"/>
                <w:sz w:val="24"/>
                <w:szCs w:val="24"/>
              </w:rPr>
            </w:pPr>
            <w:r w:rsidRPr="00B23D94">
              <w:rPr>
                <w:rFonts w:ascii="Times New Roman" w:hAnsi="Times New Roman"/>
                <w:bCs/>
                <w:sz w:val="24"/>
                <w:szCs w:val="24"/>
              </w:rPr>
              <w:t>Assess community needs</w:t>
            </w:r>
          </w:p>
        </w:tc>
        <w:tc>
          <w:tcPr>
            <w:tcW w:w="5701" w:type="dxa"/>
          </w:tcPr>
          <w:p w14:paraId="72E3BBB6" w14:textId="77777777" w:rsidR="006C5214" w:rsidRPr="00B23D94" w:rsidRDefault="006C5214" w:rsidP="006C5214">
            <w:pPr>
              <w:numPr>
                <w:ilvl w:val="1"/>
                <w:numId w:val="114"/>
              </w:numPr>
              <w:spacing w:after="0" w:line="360" w:lineRule="auto"/>
              <w:rPr>
                <w:rFonts w:ascii="Times New Roman" w:hAnsi="Times New Roman"/>
                <w:sz w:val="24"/>
                <w:szCs w:val="24"/>
              </w:rPr>
            </w:pPr>
            <w:r w:rsidRPr="00B23D94">
              <w:rPr>
                <w:rFonts w:ascii="Times New Roman" w:hAnsi="Times New Roman"/>
                <w:b/>
                <w:bCs/>
                <w:i/>
                <w:iCs/>
                <w:sz w:val="24"/>
                <w:szCs w:val="24"/>
              </w:rPr>
              <w:t>Community leadership structures</w:t>
            </w:r>
            <w:r w:rsidRPr="00B23D94">
              <w:rPr>
                <w:rFonts w:ascii="Times New Roman" w:hAnsi="Times New Roman"/>
                <w:sz w:val="24"/>
                <w:szCs w:val="24"/>
              </w:rPr>
              <w:t xml:space="preserve"> are engaged as per workplace procedures</w:t>
            </w:r>
          </w:p>
          <w:p w14:paraId="25A52BBB" w14:textId="77777777" w:rsidR="006C5214" w:rsidRPr="00B23D94" w:rsidRDefault="006C5214" w:rsidP="006C5214">
            <w:pPr>
              <w:numPr>
                <w:ilvl w:val="1"/>
                <w:numId w:val="114"/>
              </w:numPr>
              <w:spacing w:after="0" w:line="360" w:lineRule="auto"/>
              <w:rPr>
                <w:rFonts w:ascii="Times New Roman" w:hAnsi="Times New Roman"/>
                <w:sz w:val="24"/>
                <w:szCs w:val="24"/>
              </w:rPr>
            </w:pPr>
            <w:r w:rsidRPr="00B23D94">
              <w:rPr>
                <w:rFonts w:ascii="Times New Roman" w:hAnsi="Times New Roman"/>
                <w:sz w:val="24"/>
                <w:szCs w:val="24"/>
              </w:rPr>
              <w:t>Introductory meetings with the community are conducted as per workplace procedures</w:t>
            </w:r>
          </w:p>
          <w:p w14:paraId="4C8B6D17" w14:textId="77777777" w:rsidR="006C5214" w:rsidRPr="00B23D94" w:rsidRDefault="006C5214" w:rsidP="006C5214">
            <w:pPr>
              <w:numPr>
                <w:ilvl w:val="1"/>
                <w:numId w:val="114"/>
              </w:numPr>
              <w:spacing w:after="0" w:line="360" w:lineRule="auto"/>
              <w:rPr>
                <w:rFonts w:ascii="Times New Roman" w:hAnsi="Times New Roman"/>
                <w:sz w:val="24"/>
                <w:szCs w:val="24"/>
              </w:rPr>
            </w:pPr>
            <w:r w:rsidRPr="00B23D94">
              <w:rPr>
                <w:rFonts w:ascii="Times New Roman" w:hAnsi="Times New Roman"/>
                <w:sz w:val="24"/>
                <w:szCs w:val="24"/>
              </w:rPr>
              <w:t>Community needs assessment plan is developed per workplace procedures</w:t>
            </w:r>
          </w:p>
          <w:p w14:paraId="1BE4E220" w14:textId="77777777" w:rsidR="006C5214" w:rsidRPr="00B23D94" w:rsidRDefault="006C5214" w:rsidP="006C5214">
            <w:pPr>
              <w:numPr>
                <w:ilvl w:val="1"/>
                <w:numId w:val="114"/>
              </w:numPr>
              <w:spacing w:after="0" w:line="360" w:lineRule="auto"/>
              <w:rPr>
                <w:rFonts w:ascii="Times New Roman" w:hAnsi="Times New Roman"/>
                <w:sz w:val="24"/>
                <w:szCs w:val="24"/>
              </w:rPr>
            </w:pPr>
            <w:r w:rsidRPr="00B23D94">
              <w:rPr>
                <w:rFonts w:ascii="Times New Roman" w:hAnsi="Times New Roman"/>
                <w:sz w:val="24"/>
                <w:szCs w:val="24"/>
              </w:rPr>
              <w:t>Community needs assessment tools are developed as per workplace procedures</w:t>
            </w:r>
          </w:p>
          <w:p w14:paraId="36C3A624" w14:textId="77777777" w:rsidR="006C5214" w:rsidRPr="00B23D94" w:rsidRDefault="006C5214" w:rsidP="006C5214">
            <w:pPr>
              <w:numPr>
                <w:ilvl w:val="1"/>
                <w:numId w:val="114"/>
              </w:numPr>
              <w:spacing w:after="0" w:line="360" w:lineRule="auto"/>
              <w:rPr>
                <w:rFonts w:ascii="Times New Roman" w:hAnsi="Times New Roman"/>
                <w:sz w:val="24"/>
                <w:szCs w:val="24"/>
              </w:rPr>
            </w:pPr>
            <w:r w:rsidRPr="00B23D94">
              <w:rPr>
                <w:rFonts w:ascii="Times New Roman" w:hAnsi="Times New Roman"/>
                <w:sz w:val="24"/>
                <w:szCs w:val="24"/>
              </w:rPr>
              <w:t xml:space="preserve">Community </w:t>
            </w:r>
            <w:r w:rsidRPr="00B23D94">
              <w:rPr>
                <w:rFonts w:ascii="Times New Roman" w:hAnsi="Times New Roman"/>
                <w:b/>
                <w:bCs/>
                <w:i/>
                <w:iCs/>
                <w:sz w:val="24"/>
                <w:szCs w:val="24"/>
              </w:rPr>
              <w:t>needs assessment tools</w:t>
            </w:r>
            <w:r w:rsidRPr="00B23D94">
              <w:rPr>
                <w:rFonts w:ascii="Times New Roman" w:hAnsi="Times New Roman"/>
                <w:sz w:val="24"/>
                <w:szCs w:val="24"/>
              </w:rPr>
              <w:t xml:space="preserve"> are administered as per workplace procedures</w:t>
            </w:r>
          </w:p>
          <w:p w14:paraId="0AC9759E" w14:textId="77777777" w:rsidR="006C5214" w:rsidRPr="00B23D94" w:rsidRDefault="006C5214" w:rsidP="006C5214">
            <w:pPr>
              <w:numPr>
                <w:ilvl w:val="1"/>
                <w:numId w:val="114"/>
              </w:numPr>
              <w:spacing w:after="0" w:line="360" w:lineRule="auto"/>
              <w:rPr>
                <w:rFonts w:ascii="Times New Roman" w:hAnsi="Times New Roman"/>
                <w:sz w:val="24"/>
                <w:szCs w:val="24"/>
              </w:rPr>
            </w:pPr>
            <w:r w:rsidRPr="00B23D94">
              <w:rPr>
                <w:rFonts w:ascii="Times New Roman" w:hAnsi="Times New Roman"/>
                <w:sz w:val="24"/>
                <w:szCs w:val="24"/>
              </w:rPr>
              <w:t>Community needs assessment data is analysed and interpreted as per workplace procedures</w:t>
            </w:r>
          </w:p>
          <w:p w14:paraId="6DB1ED43" w14:textId="77777777" w:rsidR="006C5214" w:rsidRPr="00B23D94" w:rsidRDefault="006C5214" w:rsidP="006C5214">
            <w:pPr>
              <w:numPr>
                <w:ilvl w:val="1"/>
                <w:numId w:val="114"/>
              </w:numPr>
              <w:spacing w:after="0" w:line="360" w:lineRule="auto"/>
              <w:rPr>
                <w:rFonts w:ascii="Times New Roman" w:hAnsi="Times New Roman"/>
                <w:sz w:val="24"/>
                <w:szCs w:val="24"/>
              </w:rPr>
            </w:pPr>
            <w:r w:rsidRPr="00B23D94">
              <w:rPr>
                <w:rFonts w:ascii="Times New Roman" w:hAnsi="Times New Roman"/>
                <w:sz w:val="24"/>
                <w:szCs w:val="24"/>
              </w:rPr>
              <w:t>Community needs assessment report is prepared and disseminated as per workplace procedures</w:t>
            </w:r>
          </w:p>
        </w:tc>
      </w:tr>
      <w:tr w:rsidR="006C5214" w:rsidRPr="00B23D94" w14:paraId="279DCB0D" w14:textId="77777777" w:rsidTr="005D2DEA">
        <w:trPr>
          <w:trHeight w:val="278"/>
        </w:trPr>
        <w:tc>
          <w:tcPr>
            <w:tcW w:w="3114" w:type="dxa"/>
          </w:tcPr>
          <w:p w14:paraId="2A302548" w14:textId="77777777" w:rsidR="006C5214" w:rsidRPr="00B23D94" w:rsidRDefault="006C5214" w:rsidP="006C5214">
            <w:pPr>
              <w:numPr>
                <w:ilvl w:val="3"/>
                <w:numId w:val="103"/>
              </w:numPr>
              <w:spacing w:after="0" w:line="360" w:lineRule="auto"/>
              <w:ind w:left="360"/>
              <w:rPr>
                <w:rFonts w:ascii="Times New Roman" w:hAnsi="Times New Roman"/>
                <w:sz w:val="24"/>
                <w:szCs w:val="24"/>
              </w:rPr>
            </w:pPr>
            <w:r w:rsidRPr="00B23D94">
              <w:rPr>
                <w:rFonts w:ascii="Times New Roman" w:hAnsi="Times New Roman"/>
                <w:sz w:val="24"/>
                <w:szCs w:val="24"/>
              </w:rPr>
              <w:t>Develop community empowerment plan</w:t>
            </w:r>
          </w:p>
        </w:tc>
        <w:tc>
          <w:tcPr>
            <w:tcW w:w="5701" w:type="dxa"/>
          </w:tcPr>
          <w:p w14:paraId="1413038A" w14:textId="77777777" w:rsidR="006C5214" w:rsidRPr="00B23D94" w:rsidRDefault="006C5214" w:rsidP="006C5214">
            <w:pPr>
              <w:numPr>
                <w:ilvl w:val="1"/>
                <w:numId w:val="115"/>
              </w:numPr>
              <w:spacing w:after="0" w:line="360" w:lineRule="auto"/>
              <w:rPr>
                <w:rFonts w:ascii="Times New Roman" w:hAnsi="Times New Roman"/>
                <w:sz w:val="24"/>
                <w:szCs w:val="24"/>
              </w:rPr>
            </w:pPr>
            <w:r w:rsidRPr="00B23D94">
              <w:rPr>
                <w:rFonts w:ascii="Times New Roman" w:hAnsi="Times New Roman"/>
                <w:sz w:val="24"/>
                <w:szCs w:val="24"/>
              </w:rPr>
              <w:t xml:space="preserve">Objectives for empowerment are formulated as per workplace procedures </w:t>
            </w:r>
          </w:p>
          <w:p w14:paraId="387B8A71" w14:textId="77777777" w:rsidR="006C5214" w:rsidRPr="00B23D94" w:rsidRDefault="006C5214" w:rsidP="006C5214">
            <w:pPr>
              <w:numPr>
                <w:ilvl w:val="1"/>
                <w:numId w:val="115"/>
              </w:numPr>
              <w:spacing w:after="0" w:line="360" w:lineRule="auto"/>
              <w:rPr>
                <w:rFonts w:ascii="Times New Roman" w:hAnsi="Times New Roman"/>
                <w:sz w:val="24"/>
                <w:szCs w:val="24"/>
              </w:rPr>
            </w:pPr>
            <w:r w:rsidRPr="00B23D94">
              <w:rPr>
                <w:rFonts w:ascii="Times New Roman" w:hAnsi="Times New Roman"/>
                <w:sz w:val="24"/>
                <w:szCs w:val="24"/>
              </w:rPr>
              <w:t xml:space="preserve">Community empowerment </w:t>
            </w:r>
            <w:r w:rsidRPr="00B23D94">
              <w:rPr>
                <w:rFonts w:ascii="Times New Roman" w:hAnsi="Times New Roman"/>
                <w:b/>
                <w:bCs/>
                <w:i/>
                <w:iCs/>
                <w:sz w:val="24"/>
                <w:szCs w:val="24"/>
              </w:rPr>
              <w:t xml:space="preserve">strategies </w:t>
            </w:r>
            <w:r w:rsidRPr="00B23D94">
              <w:rPr>
                <w:rFonts w:ascii="Times New Roman" w:hAnsi="Times New Roman"/>
                <w:sz w:val="24"/>
                <w:szCs w:val="24"/>
              </w:rPr>
              <w:t xml:space="preserve">are identified as per set objectives </w:t>
            </w:r>
          </w:p>
          <w:p w14:paraId="767AEB90" w14:textId="77777777" w:rsidR="006C5214" w:rsidRPr="00B23D94" w:rsidRDefault="006C5214" w:rsidP="006C5214">
            <w:pPr>
              <w:numPr>
                <w:ilvl w:val="1"/>
                <w:numId w:val="115"/>
              </w:numPr>
              <w:spacing w:after="0" w:line="360" w:lineRule="auto"/>
              <w:rPr>
                <w:rFonts w:ascii="Times New Roman" w:hAnsi="Times New Roman"/>
                <w:sz w:val="24"/>
                <w:szCs w:val="24"/>
              </w:rPr>
            </w:pPr>
            <w:r w:rsidRPr="00B23D94">
              <w:rPr>
                <w:rFonts w:ascii="Times New Roman" w:hAnsi="Times New Roman"/>
                <w:sz w:val="24"/>
                <w:szCs w:val="24"/>
              </w:rPr>
              <w:t>Empowerment communication channels are established as per community needs</w:t>
            </w:r>
          </w:p>
          <w:p w14:paraId="64ABDD56" w14:textId="77777777" w:rsidR="006C5214" w:rsidRPr="00B23D94" w:rsidRDefault="006C5214" w:rsidP="006C5214">
            <w:pPr>
              <w:numPr>
                <w:ilvl w:val="1"/>
                <w:numId w:val="115"/>
              </w:numPr>
              <w:spacing w:after="0" w:line="360" w:lineRule="auto"/>
              <w:rPr>
                <w:rFonts w:ascii="Times New Roman" w:hAnsi="Times New Roman"/>
                <w:sz w:val="24"/>
                <w:szCs w:val="24"/>
              </w:rPr>
            </w:pPr>
            <w:r w:rsidRPr="00B23D94">
              <w:rPr>
                <w:rFonts w:ascii="Times New Roman" w:hAnsi="Times New Roman"/>
                <w:bCs/>
                <w:iCs/>
                <w:sz w:val="24"/>
                <w:szCs w:val="24"/>
              </w:rPr>
              <w:lastRenderedPageBreak/>
              <w:t xml:space="preserve">Community empowerment </w:t>
            </w:r>
            <w:r w:rsidRPr="00B23D94">
              <w:rPr>
                <w:rFonts w:ascii="Times New Roman" w:hAnsi="Times New Roman"/>
                <w:bCs/>
                <w:i/>
                <w:sz w:val="24"/>
                <w:szCs w:val="24"/>
              </w:rPr>
              <w:t>resources</w:t>
            </w:r>
            <w:r w:rsidRPr="00B23D94">
              <w:rPr>
                <w:rFonts w:ascii="Times New Roman" w:hAnsi="Times New Roman"/>
                <w:sz w:val="24"/>
                <w:szCs w:val="24"/>
              </w:rPr>
              <w:t xml:space="preserve"> are identified as per workplace procedures </w:t>
            </w:r>
          </w:p>
          <w:p w14:paraId="305706FB" w14:textId="77777777" w:rsidR="006C5214" w:rsidRPr="00B23D94" w:rsidRDefault="006C5214" w:rsidP="006C5214">
            <w:pPr>
              <w:numPr>
                <w:ilvl w:val="1"/>
                <w:numId w:val="115"/>
              </w:numPr>
              <w:spacing w:after="0" w:line="360" w:lineRule="auto"/>
              <w:rPr>
                <w:rFonts w:ascii="Times New Roman" w:hAnsi="Times New Roman"/>
                <w:sz w:val="24"/>
                <w:szCs w:val="24"/>
              </w:rPr>
            </w:pPr>
            <w:r w:rsidRPr="00B23D94">
              <w:rPr>
                <w:rFonts w:ascii="Times New Roman" w:hAnsi="Times New Roman"/>
                <w:sz w:val="24"/>
                <w:szCs w:val="24"/>
              </w:rPr>
              <w:t>Empowerment challenges are identified based on nature of empowerment activity</w:t>
            </w:r>
          </w:p>
          <w:p w14:paraId="15B3A3C0" w14:textId="77777777" w:rsidR="006C5214" w:rsidRPr="00B23D94" w:rsidRDefault="006C5214" w:rsidP="006C5214">
            <w:pPr>
              <w:numPr>
                <w:ilvl w:val="1"/>
                <w:numId w:val="115"/>
              </w:numPr>
              <w:spacing w:after="0" w:line="360" w:lineRule="auto"/>
              <w:rPr>
                <w:rFonts w:ascii="Times New Roman" w:hAnsi="Times New Roman"/>
                <w:sz w:val="24"/>
                <w:szCs w:val="24"/>
              </w:rPr>
            </w:pPr>
            <w:r w:rsidRPr="00B23D94">
              <w:rPr>
                <w:rFonts w:ascii="Times New Roman" w:hAnsi="Times New Roman"/>
                <w:sz w:val="24"/>
                <w:szCs w:val="24"/>
              </w:rPr>
              <w:t>Empowerment partners are identified as per workplace procedures</w:t>
            </w:r>
          </w:p>
        </w:tc>
      </w:tr>
      <w:tr w:rsidR="006C5214" w:rsidRPr="00B23D94" w14:paraId="11DB6569" w14:textId="77777777" w:rsidTr="005D2DEA">
        <w:trPr>
          <w:trHeight w:val="278"/>
        </w:trPr>
        <w:tc>
          <w:tcPr>
            <w:tcW w:w="3114" w:type="dxa"/>
          </w:tcPr>
          <w:p w14:paraId="6B838471" w14:textId="77777777" w:rsidR="006C5214" w:rsidRPr="00B23D94" w:rsidRDefault="006C5214" w:rsidP="006C5214">
            <w:pPr>
              <w:numPr>
                <w:ilvl w:val="3"/>
                <w:numId w:val="103"/>
              </w:numPr>
              <w:spacing w:after="0" w:line="360" w:lineRule="auto"/>
              <w:ind w:left="360"/>
              <w:rPr>
                <w:rFonts w:ascii="Times New Roman" w:hAnsi="Times New Roman"/>
                <w:sz w:val="24"/>
                <w:szCs w:val="24"/>
              </w:rPr>
            </w:pPr>
            <w:r w:rsidRPr="00B23D94">
              <w:rPr>
                <w:rFonts w:ascii="Times New Roman" w:hAnsi="Times New Roman"/>
                <w:sz w:val="24"/>
                <w:szCs w:val="24"/>
              </w:rPr>
              <w:lastRenderedPageBreak/>
              <w:t>Implement community empowerment plan</w:t>
            </w:r>
          </w:p>
        </w:tc>
        <w:tc>
          <w:tcPr>
            <w:tcW w:w="5701" w:type="dxa"/>
          </w:tcPr>
          <w:p w14:paraId="2F7CD146" w14:textId="77777777" w:rsidR="006C5214" w:rsidRPr="00B23D94" w:rsidRDefault="006C5214" w:rsidP="006C5214">
            <w:pPr>
              <w:numPr>
                <w:ilvl w:val="1"/>
                <w:numId w:val="116"/>
              </w:numPr>
              <w:spacing w:after="0" w:line="360" w:lineRule="auto"/>
              <w:rPr>
                <w:rFonts w:ascii="Times New Roman" w:hAnsi="Times New Roman"/>
                <w:sz w:val="24"/>
                <w:szCs w:val="24"/>
              </w:rPr>
            </w:pPr>
            <w:r w:rsidRPr="00B23D94">
              <w:rPr>
                <w:rFonts w:ascii="Times New Roman" w:hAnsi="Times New Roman"/>
                <w:sz w:val="24"/>
                <w:szCs w:val="24"/>
              </w:rPr>
              <w:t>Resources are allocated based on the community empowerment plan</w:t>
            </w:r>
          </w:p>
          <w:p w14:paraId="62752565" w14:textId="77777777" w:rsidR="006C5214" w:rsidRPr="00B23D94" w:rsidRDefault="006C5214" w:rsidP="006C5214">
            <w:pPr>
              <w:numPr>
                <w:ilvl w:val="1"/>
                <w:numId w:val="116"/>
              </w:numPr>
              <w:spacing w:after="0" w:line="360" w:lineRule="auto"/>
              <w:rPr>
                <w:rFonts w:ascii="Times New Roman" w:hAnsi="Times New Roman"/>
                <w:sz w:val="24"/>
                <w:szCs w:val="24"/>
              </w:rPr>
            </w:pPr>
            <w:r w:rsidRPr="00B23D94">
              <w:rPr>
                <w:rFonts w:ascii="Times New Roman" w:hAnsi="Times New Roman"/>
                <w:sz w:val="24"/>
                <w:szCs w:val="24"/>
              </w:rPr>
              <w:t>Community empowerment partners are engaged as per workplace procedures</w:t>
            </w:r>
          </w:p>
          <w:p w14:paraId="43289205" w14:textId="77777777" w:rsidR="006C5214" w:rsidRPr="00B23D94" w:rsidRDefault="006C5214" w:rsidP="006C5214">
            <w:pPr>
              <w:numPr>
                <w:ilvl w:val="1"/>
                <w:numId w:val="116"/>
              </w:numPr>
              <w:spacing w:after="0" w:line="360" w:lineRule="auto"/>
              <w:rPr>
                <w:rFonts w:ascii="Times New Roman" w:hAnsi="Times New Roman"/>
                <w:sz w:val="24"/>
                <w:szCs w:val="24"/>
              </w:rPr>
            </w:pPr>
            <w:r w:rsidRPr="00B23D94">
              <w:rPr>
                <w:rFonts w:ascii="Times New Roman" w:hAnsi="Times New Roman"/>
                <w:sz w:val="24"/>
                <w:szCs w:val="24"/>
              </w:rPr>
              <w:t>Community empowerment strategies are implemented based on the community empowerment plan</w:t>
            </w:r>
          </w:p>
          <w:p w14:paraId="0676AD1A" w14:textId="77777777" w:rsidR="006C5214" w:rsidRPr="00B23D94" w:rsidRDefault="006C5214" w:rsidP="006C5214">
            <w:pPr>
              <w:numPr>
                <w:ilvl w:val="1"/>
                <w:numId w:val="116"/>
              </w:numPr>
              <w:spacing w:after="0" w:line="360" w:lineRule="auto"/>
              <w:rPr>
                <w:rFonts w:ascii="Times New Roman" w:hAnsi="Times New Roman"/>
                <w:sz w:val="24"/>
                <w:szCs w:val="24"/>
              </w:rPr>
            </w:pPr>
            <w:r w:rsidRPr="00B23D94">
              <w:rPr>
                <w:rFonts w:ascii="Times New Roman" w:hAnsi="Times New Roman"/>
                <w:sz w:val="24"/>
                <w:szCs w:val="24"/>
              </w:rPr>
              <w:t>Community empowerment activity outcomes report is prepared and disseminated as per workplace procedures</w:t>
            </w:r>
          </w:p>
        </w:tc>
      </w:tr>
      <w:tr w:rsidR="006C5214" w:rsidRPr="00B23D94" w14:paraId="2CE0171D" w14:textId="77777777" w:rsidTr="005D2DEA">
        <w:trPr>
          <w:trHeight w:val="278"/>
        </w:trPr>
        <w:tc>
          <w:tcPr>
            <w:tcW w:w="3114" w:type="dxa"/>
          </w:tcPr>
          <w:p w14:paraId="28CE3201" w14:textId="77777777" w:rsidR="006C5214" w:rsidRPr="00B23D94" w:rsidRDefault="006C5214" w:rsidP="006C5214">
            <w:pPr>
              <w:numPr>
                <w:ilvl w:val="3"/>
                <w:numId w:val="103"/>
              </w:numPr>
              <w:spacing w:after="0" w:line="360" w:lineRule="auto"/>
              <w:ind w:left="360"/>
              <w:rPr>
                <w:rFonts w:ascii="Times New Roman" w:hAnsi="Times New Roman"/>
                <w:sz w:val="24"/>
                <w:szCs w:val="24"/>
              </w:rPr>
            </w:pPr>
            <w:r w:rsidRPr="00B23D94">
              <w:rPr>
                <w:rFonts w:ascii="Times New Roman" w:hAnsi="Times New Roman"/>
                <w:sz w:val="24"/>
                <w:szCs w:val="24"/>
              </w:rPr>
              <w:t>Perform empowerment outcomes evaluation</w:t>
            </w:r>
          </w:p>
        </w:tc>
        <w:tc>
          <w:tcPr>
            <w:tcW w:w="5701" w:type="dxa"/>
          </w:tcPr>
          <w:p w14:paraId="0961276F" w14:textId="77777777" w:rsidR="006C5214" w:rsidRPr="00B23D94" w:rsidRDefault="006C5214" w:rsidP="006C5214">
            <w:pPr>
              <w:numPr>
                <w:ilvl w:val="0"/>
                <w:numId w:val="117"/>
              </w:numPr>
              <w:spacing w:after="0" w:line="360" w:lineRule="auto"/>
              <w:ind w:left="360"/>
              <w:rPr>
                <w:rFonts w:ascii="Times New Roman" w:hAnsi="Times New Roman"/>
                <w:sz w:val="24"/>
                <w:szCs w:val="24"/>
              </w:rPr>
            </w:pPr>
            <w:r w:rsidRPr="00B23D94">
              <w:rPr>
                <w:rFonts w:ascii="Times New Roman" w:hAnsi="Times New Roman"/>
                <w:b/>
                <w:bCs/>
                <w:i/>
                <w:iCs/>
                <w:sz w:val="24"/>
                <w:szCs w:val="24"/>
              </w:rPr>
              <w:t>Key indicators</w:t>
            </w:r>
            <w:r w:rsidRPr="00B23D94">
              <w:rPr>
                <w:rFonts w:ascii="Times New Roman" w:hAnsi="Times New Roman"/>
                <w:sz w:val="24"/>
                <w:szCs w:val="24"/>
              </w:rPr>
              <w:t xml:space="preserve"> of community empowerment activities are identified as per community needs</w:t>
            </w:r>
          </w:p>
          <w:p w14:paraId="6F328358" w14:textId="77777777" w:rsidR="006C5214" w:rsidRPr="00B23D94" w:rsidRDefault="006C5214" w:rsidP="006C5214">
            <w:pPr>
              <w:numPr>
                <w:ilvl w:val="0"/>
                <w:numId w:val="117"/>
              </w:numPr>
              <w:spacing w:after="0" w:line="360" w:lineRule="auto"/>
              <w:ind w:left="360"/>
              <w:rPr>
                <w:rFonts w:ascii="Times New Roman" w:hAnsi="Times New Roman"/>
                <w:sz w:val="24"/>
                <w:szCs w:val="24"/>
              </w:rPr>
            </w:pPr>
            <w:r w:rsidRPr="00B23D94">
              <w:rPr>
                <w:rFonts w:ascii="Times New Roman" w:hAnsi="Times New Roman"/>
                <w:sz w:val="24"/>
                <w:szCs w:val="24"/>
              </w:rPr>
              <w:t xml:space="preserve">Indicators are monitored based on empowerment plan </w:t>
            </w:r>
          </w:p>
          <w:p w14:paraId="7FE5C5BE" w14:textId="77777777" w:rsidR="006C5214" w:rsidRPr="00B23D94" w:rsidRDefault="006C5214" w:rsidP="006C5214">
            <w:pPr>
              <w:numPr>
                <w:ilvl w:val="0"/>
                <w:numId w:val="117"/>
              </w:numPr>
              <w:spacing w:after="0" w:line="360" w:lineRule="auto"/>
              <w:ind w:left="360"/>
              <w:rPr>
                <w:rFonts w:ascii="Times New Roman" w:hAnsi="Times New Roman"/>
                <w:sz w:val="24"/>
                <w:szCs w:val="24"/>
              </w:rPr>
            </w:pPr>
            <w:r w:rsidRPr="00B23D94">
              <w:rPr>
                <w:rFonts w:ascii="Times New Roman" w:hAnsi="Times New Roman"/>
                <w:sz w:val="24"/>
                <w:szCs w:val="24"/>
              </w:rPr>
              <w:t xml:space="preserve">Indicators are analysed based on the empowerment plan </w:t>
            </w:r>
          </w:p>
        </w:tc>
      </w:tr>
      <w:tr w:rsidR="006C5214" w:rsidRPr="00B23D94" w14:paraId="4909CFFA" w14:textId="77777777" w:rsidTr="005D2DEA">
        <w:trPr>
          <w:trHeight w:val="278"/>
        </w:trPr>
        <w:tc>
          <w:tcPr>
            <w:tcW w:w="3114" w:type="dxa"/>
          </w:tcPr>
          <w:p w14:paraId="2BE38E93" w14:textId="77777777" w:rsidR="006C5214" w:rsidRPr="00B23D94" w:rsidRDefault="006C5214" w:rsidP="006C5214">
            <w:pPr>
              <w:numPr>
                <w:ilvl w:val="3"/>
                <w:numId w:val="103"/>
              </w:numPr>
              <w:spacing w:after="0" w:line="360" w:lineRule="auto"/>
              <w:ind w:left="360"/>
              <w:rPr>
                <w:rFonts w:ascii="Times New Roman" w:hAnsi="Times New Roman"/>
                <w:sz w:val="24"/>
                <w:szCs w:val="24"/>
              </w:rPr>
            </w:pPr>
            <w:r w:rsidRPr="00B23D94">
              <w:rPr>
                <w:rFonts w:ascii="Times New Roman" w:hAnsi="Times New Roman"/>
                <w:sz w:val="24"/>
                <w:szCs w:val="24"/>
              </w:rPr>
              <w:t>Document empowerment activity outcomes</w:t>
            </w:r>
          </w:p>
        </w:tc>
        <w:tc>
          <w:tcPr>
            <w:tcW w:w="5701" w:type="dxa"/>
          </w:tcPr>
          <w:p w14:paraId="53E16B7A" w14:textId="77777777" w:rsidR="006C5214" w:rsidRPr="00B23D94" w:rsidRDefault="006C5214" w:rsidP="006C5214">
            <w:pPr>
              <w:numPr>
                <w:ilvl w:val="1"/>
                <w:numId w:val="118"/>
              </w:numPr>
              <w:autoSpaceDE w:val="0"/>
              <w:autoSpaceDN w:val="0"/>
              <w:adjustRightInd w:val="0"/>
              <w:spacing w:after="0" w:line="360" w:lineRule="auto"/>
              <w:rPr>
                <w:rFonts w:ascii="Times New Roman" w:hAnsi="Times New Roman"/>
                <w:sz w:val="24"/>
                <w:szCs w:val="24"/>
              </w:rPr>
            </w:pPr>
            <w:r w:rsidRPr="00B23D94">
              <w:rPr>
                <w:rFonts w:ascii="Times New Roman" w:hAnsi="Times New Roman"/>
                <w:bCs/>
                <w:iCs/>
                <w:sz w:val="24"/>
                <w:szCs w:val="24"/>
              </w:rPr>
              <w:t>Documentation</w:t>
            </w:r>
            <w:r w:rsidRPr="00B23D94">
              <w:rPr>
                <w:rFonts w:ascii="Times New Roman" w:hAnsi="Times New Roman"/>
                <w:b/>
                <w:bCs/>
                <w:i/>
                <w:iCs/>
                <w:sz w:val="24"/>
                <w:szCs w:val="24"/>
              </w:rPr>
              <w:t xml:space="preserve"> </w:t>
            </w:r>
            <w:r w:rsidRPr="00B23D94">
              <w:rPr>
                <w:rFonts w:ascii="Times New Roman" w:hAnsi="Times New Roman"/>
                <w:sz w:val="24"/>
                <w:szCs w:val="24"/>
              </w:rPr>
              <w:t>procedures are identified as per workplace procedures</w:t>
            </w:r>
          </w:p>
          <w:p w14:paraId="09E50B81" w14:textId="77777777" w:rsidR="006C5214" w:rsidRPr="00B23D94" w:rsidRDefault="006C5214" w:rsidP="006C5214">
            <w:pPr>
              <w:numPr>
                <w:ilvl w:val="1"/>
                <w:numId w:val="118"/>
              </w:numPr>
              <w:autoSpaceDE w:val="0"/>
              <w:autoSpaceDN w:val="0"/>
              <w:adjustRightInd w:val="0"/>
              <w:spacing w:after="0" w:line="360" w:lineRule="auto"/>
              <w:rPr>
                <w:rFonts w:ascii="Times New Roman" w:hAnsi="Times New Roman"/>
                <w:sz w:val="24"/>
                <w:szCs w:val="24"/>
              </w:rPr>
            </w:pPr>
            <w:r w:rsidRPr="00B23D94">
              <w:rPr>
                <w:rFonts w:ascii="Times New Roman" w:hAnsi="Times New Roman"/>
                <w:bCs/>
                <w:iCs/>
                <w:sz w:val="24"/>
                <w:szCs w:val="24"/>
              </w:rPr>
              <w:t>Documentation tools</w:t>
            </w:r>
            <w:r w:rsidRPr="00B23D94">
              <w:rPr>
                <w:rFonts w:ascii="Times New Roman" w:hAnsi="Times New Roman"/>
                <w:b/>
                <w:bCs/>
                <w:i/>
                <w:iCs/>
                <w:sz w:val="24"/>
                <w:szCs w:val="24"/>
              </w:rPr>
              <w:t xml:space="preserve"> </w:t>
            </w:r>
            <w:r w:rsidRPr="00B23D94">
              <w:rPr>
                <w:rFonts w:ascii="Times New Roman" w:hAnsi="Times New Roman"/>
                <w:sz w:val="24"/>
                <w:szCs w:val="24"/>
              </w:rPr>
              <w:t>are prepared as per workplace procedures</w:t>
            </w:r>
          </w:p>
          <w:p w14:paraId="32F701B8" w14:textId="77777777" w:rsidR="006C5214" w:rsidRPr="00B23D94" w:rsidRDefault="006C5214" w:rsidP="006C5214">
            <w:pPr>
              <w:numPr>
                <w:ilvl w:val="1"/>
                <w:numId w:val="118"/>
              </w:numPr>
              <w:rPr>
                <w:rFonts w:ascii="Times New Roman" w:hAnsi="Times New Roman"/>
                <w:sz w:val="24"/>
                <w:szCs w:val="24"/>
              </w:rPr>
            </w:pPr>
            <w:r w:rsidRPr="00B23D94">
              <w:rPr>
                <w:rFonts w:ascii="Times New Roman" w:hAnsi="Times New Roman"/>
                <w:sz w:val="24"/>
                <w:szCs w:val="24"/>
              </w:rPr>
              <w:t>Compliance with legal and ethical standards in documentation is ensured as per work procedure.</w:t>
            </w:r>
          </w:p>
        </w:tc>
      </w:tr>
    </w:tbl>
    <w:p w14:paraId="187C8563" w14:textId="77777777" w:rsidR="006C5214" w:rsidRPr="00B23D94" w:rsidRDefault="006C5214" w:rsidP="006C5214">
      <w:pPr>
        <w:spacing w:after="0" w:line="360" w:lineRule="auto"/>
        <w:rPr>
          <w:rFonts w:ascii="Times New Roman" w:hAnsi="Times New Roman"/>
          <w:b/>
          <w:sz w:val="24"/>
          <w:szCs w:val="24"/>
        </w:rPr>
      </w:pPr>
    </w:p>
    <w:p w14:paraId="7002BA71" w14:textId="77777777" w:rsidR="006C5214" w:rsidRPr="00B23D94" w:rsidRDefault="006C5214" w:rsidP="006C5214">
      <w:pPr>
        <w:spacing w:after="0" w:line="360" w:lineRule="auto"/>
        <w:rPr>
          <w:rFonts w:ascii="Times New Roman" w:hAnsi="Times New Roman"/>
          <w:b/>
          <w:sz w:val="24"/>
          <w:szCs w:val="24"/>
        </w:rPr>
      </w:pPr>
    </w:p>
    <w:p w14:paraId="6CB3D86E" w14:textId="77777777" w:rsidR="005440E2" w:rsidRPr="00B23D94" w:rsidRDefault="005440E2" w:rsidP="006C5214">
      <w:pPr>
        <w:spacing w:after="0" w:line="360" w:lineRule="auto"/>
        <w:rPr>
          <w:rFonts w:ascii="Times New Roman" w:hAnsi="Times New Roman"/>
          <w:b/>
          <w:sz w:val="24"/>
          <w:szCs w:val="24"/>
        </w:rPr>
      </w:pPr>
    </w:p>
    <w:p w14:paraId="4A82EB65" w14:textId="77777777" w:rsidR="005440E2" w:rsidRPr="00B23D94" w:rsidRDefault="005440E2" w:rsidP="006C5214">
      <w:pPr>
        <w:spacing w:after="0" w:line="360" w:lineRule="auto"/>
        <w:rPr>
          <w:rFonts w:ascii="Times New Roman" w:hAnsi="Times New Roman"/>
          <w:b/>
          <w:sz w:val="24"/>
          <w:szCs w:val="24"/>
        </w:rPr>
      </w:pPr>
    </w:p>
    <w:p w14:paraId="1B8D7037" w14:textId="77777777" w:rsidR="005440E2" w:rsidRPr="00B23D94" w:rsidRDefault="005440E2" w:rsidP="006C5214">
      <w:pPr>
        <w:spacing w:after="0" w:line="360" w:lineRule="auto"/>
        <w:rPr>
          <w:rFonts w:ascii="Times New Roman" w:hAnsi="Times New Roman"/>
          <w:b/>
          <w:sz w:val="24"/>
          <w:szCs w:val="24"/>
        </w:rPr>
      </w:pPr>
    </w:p>
    <w:p w14:paraId="33B77A36" w14:textId="77777777" w:rsidR="006C5214" w:rsidRPr="00B23D94" w:rsidRDefault="006C5214" w:rsidP="006C5214">
      <w:pPr>
        <w:spacing w:after="0" w:line="360" w:lineRule="auto"/>
        <w:rPr>
          <w:rFonts w:ascii="Times New Roman" w:hAnsi="Times New Roman"/>
          <w:b/>
          <w:sz w:val="24"/>
          <w:szCs w:val="24"/>
        </w:rPr>
      </w:pPr>
      <w:r w:rsidRPr="00B23D94">
        <w:rPr>
          <w:rFonts w:ascii="Times New Roman" w:hAnsi="Times New Roman"/>
          <w:b/>
          <w:sz w:val="24"/>
          <w:szCs w:val="24"/>
        </w:rPr>
        <w:lastRenderedPageBreak/>
        <w:t>RANGE OF VARIABLES</w:t>
      </w:r>
    </w:p>
    <w:p w14:paraId="20D83885" w14:textId="77777777" w:rsidR="006C5214" w:rsidRPr="00B23D94" w:rsidRDefault="006C5214" w:rsidP="006C5214">
      <w:pPr>
        <w:autoSpaceDE w:val="0"/>
        <w:autoSpaceDN w:val="0"/>
        <w:adjustRightInd w:val="0"/>
        <w:spacing w:after="0" w:line="360" w:lineRule="auto"/>
        <w:rPr>
          <w:rFonts w:ascii="Times New Roman" w:hAnsi="Times New Roman"/>
          <w:sz w:val="24"/>
          <w:szCs w:val="24"/>
        </w:rPr>
      </w:pPr>
      <w:r w:rsidRPr="00B23D94">
        <w:rPr>
          <w:rFonts w:ascii="Times New Roman" w:hAnsi="Times New Roman"/>
          <w:sz w:val="24"/>
          <w:szCs w:val="24"/>
        </w:rPr>
        <w:t>This section provides work environments and conditions to which the performance criteria apply. It allows for different work environments and situations that will affect performance.</w:t>
      </w:r>
    </w:p>
    <w:tbl>
      <w:tblPr>
        <w:tblW w:w="8977"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37"/>
        <w:gridCol w:w="5040"/>
      </w:tblGrid>
      <w:tr w:rsidR="006C5214" w:rsidRPr="00B23D94" w14:paraId="23033749" w14:textId="77777777" w:rsidTr="00351247">
        <w:tc>
          <w:tcPr>
            <w:tcW w:w="3937" w:type="dxa"/>
          </w:tcPr>
          <w:p w14:paraId="21FD040F" w14:textId="77777777" w:rsidR="006C5214" w:rsidRPr="00B23D94" w:rsidRDefault="006C5214" w:rsidP="00351247">
            <w:pPr>
              <w:spacing w:after="0" w:line="360" w:lineRule="auto"/>
              <w:rPr>
                <w:rFonts w:ascii="Times New Roman" w:hAnsi="Times New Roman"/>
                <w:b/>
                <w:sz w:val="24"/>
                <w:szCs w:val="24"/>
              </w:rPr>
            </w:pPr>
            <w:r w:rsidRPr="00B23D94">
              <w:rPr>
                <w:rFonts w:ascii="Times New Roman" w:hAnsi="Times New Roman"/>
                <w:b/>
                <w:sz w:val="24"/>
                <w:szCs w:val="24"/>
              </w:rPr>
              <w:t xml:space="preserve">Variable </w:t>
            </w:r>
          </w:p>
        </w:tc>
        <w:tc>
          <w:tcPr>
            <w:tcW w:w="5040" w:type="dxa"/>
          </w:tcPr>
          <w:p w14:paraId="029180B4" w14:textId="77777777" w:rsidR="006C5214" w:rsidRPr="00B23D94" w:rsidRDefault="006C5214" w:rsidP="00351247">
            <w:pPr>
              <w:spacing w:after="0" w:line="360" w:lineRule="auto"/>
              <w:rPr>
                <w:rFonts w:ascii="Times New Roman" w:hAnsi="Times New Roman"/>
                <w:b/>
                <w:sz w:val="24"/>
                <w:szCs w:val="24"/>
              </w:rPr>
            </w:pPr>
            <w:r w:rsidRPr="00B23D94">
              <w:rPr>
                <w:rFonts w:ascii="Times New Roman" w:hAnsi="Times New Roman"/>
                <w:b/>
                <w:sz w:val="24"/>
                <w:szCs w:val="24"/>
              </w:rPr>
              <w:t xml:space="preserve">Range </w:t>
            </w:r>
          </w:p>
        </w:tc>
      </w:tr>
      <w:tr w:rsidR="006C5214" w:rsidRPr="00B23D94" w14:paraId="7066815B" w14:textId="77777777" w:rsidTr="00351247">
        <w:trPr>
          <w:trHeight w:val="1952"/>
        </w:trPr>
        <w:tc>
          <w:tcPr>
            <w:tcW w:w="3937" w:type="dxa"/>
          </w:tcPr>
          <w:p w14:paraId="4D6CA059" w14:textId="77777777" w:rsidR="006C5214" w:rsidRPr="00B23D94" w:rsidRDefault="006C5214" w:rsidP="006C5214">
            <w:pPr>
              <w:numPr>
                <w:ilvl w:val="4"/>
                <w:numId w:val="103"/>
              </w:numPr>
              <w:autoSpaceDE w:val="0"/>
              <w:autoSpaceDN w:val="0"/>
              <w:adjustRightInd w:val="0"/>
              <w:spacing w:after="0" w:line="360" w:lineRule="auto"/>
              <w:rPr>
                <w:rFonts w:ascii="Times New Roman" w:hAnsi="Times New Roman"/>
                <w:sz w:val="24"/>
                <w:szCs w:val="24"/>
              </w:rPr>
            </w:pPr>
            <w:r w:rsidRPr="00B23D94">
              <w:rPr>
                <w:rFonts w:ascii="Times New Roman" w:hAnsi="Times New Roman"/>
                <w:sz w:val="24"/>
                <w:szCs w:val="24"/>
              </w:rPr>
              <w:t>Community leadership structures may include but not limited to:</w:t>
            </w:r>
          </w:p>
        </w:tc>
        <w:tc>
          <w:tcPr>
            <w:tcW w:w="5040" w:type="dxa"/>
          </w:tcPr>
          <w:p w14:paraId="5B5042FB" w14:textId="77777777" w:rsidR="006C5214" w:rsidRPr="00B23D94" w:rsidRDefault="006C5214" w:rsidP="00351247">
            <w:pPr>
              <w:autoSpaceDE w:val="0"/>
              <w:autoSpaceDN w:val="0"/>
              <w:adjustRightInd w:val="0"/>
              <w:spacing w:after="0" w:line="360" w:lineRule="auto"/>
              <w:rPr>
                <w:rFonts w:ascii="Times New Roman" w:hAnsi="Times New Roman"/>
                <w:sz w:val="24"/>
                <w:szCs w:val="24"/>
              </w:rPr>
            </w:pPr>
            <w:r w:rsidRPr="00B23D94">
              <w:rPr>
                <w:rFonts w:ascii="Times New Roman" w:hAnsi="Times New Roman"/>
                <w:sz w:val="24"/>
                <w:szCs w:val="24"/>
              </w:rPr>
              <w:t>May include but not limited to:</w:t>
            </w:r>
          </w:p>
          <w:p w14:paraId="3126906B" w14:textId="77777777" w:rsidR="006C5214" w:rsidRPr="00B23D94" w:rsidRDefault="006C5214" w:rsidP="006C5214">
            <w:pPr>
              <w:numPr>
                <w:ilvl w:val="0"/>
                <w:numId w:val="119"/>
              </w:numPr>
              <w:autoSpaceDE w:val="0"/>
              <w:autoSpaceDN w:val="0"/>
              <w:adjustRightInd w:val="0"/>
              <w:spacing w:after="0" w:line="360" w:lineRule="auto"/>
              <w:rPr>
                <w:rFonts w:ascii="Times New Roman" w:hAnsi="Times New Roman"/>
                <w:sz w:val="24"/>
                <w:szCs w:val="24"/>
              </w:rPr>
            </w:pPr>
            <w:r w:rsidRPr="00B23D94">
              <w:rPr>
                <w:rFonts w:ascii="Times New Roman" w:hAnsi="Times New Roman"/>
                <w:sz w:val="24"/>
                <w:szCs w:val="24"/>
              </w:rPr>
              <w:t>Religious leaders</w:t>
            </w:r>
          </w:p>
          <w:p w14:paraId="2F7F2EAA" w14:textId="77777777" w:rsidR="006C5214" w:rsidRPr="00B23D94" w:rsidRDefault="006C5214" w:rsidP="006C5214">
            <w:pPr>
              <w:numPr>
                <w:ilvl w:val="0"/>
                <w:numId w:val="119"/>
              </w:numPr>
              <w:autoSpaceDE w:val="0"/>
              <w:autoSpaceDN w:val="0"/>
              <w:adjustRightInd w:val="0"/>
              <w:spacing w:after="0" w:line="360" w:lineRule="auto"/>
              <w:rPr>
                <w:rFonts w:ascii="Times New Roman" w:hAnsi="Times New Roman"/>
                <w:sz w:val="24"/>
                <w:szCs w:val="24"/>
              </w:rPr>
            </w:pPr>
            <w:r w:rsidRPr="00B23D94">
              <w:rPr>
                <w:rFonts w:ascii="Times New Roman" w:hAnsi="Times New Roman"/>
                <w:sz w:val="24"/>
                <w:szCs w:val="24"/>
              </w:rPr>
              <w:t>Political leaders</w:t>
            </w:r>
          </w:p>
          <w:p w14:paraId="3D2E08C6" w14:textId="77777777" w:rsidR="006C5214" w:rsidRPr="00B23D94" w:rsidRDefault="006C5214" w:rsidP="006C5214">
            <w:pPr>
              <w:numPr>
                <w:ilvl w:val="0"/>
                <w:numId w:val="119"/>
              </w:numPr>
              <w:autoSpaceDE w:val="0"/>
              <w:autoSpaceDN w:val="0"/>
              <w:adjustRightInd w:val="0"/>
              <w:spacing w:after="0" w:line="360" w:lineRule="auto"/>
              <w:rPr>
                <w:rFonts w:ascii="Times New Roman" w:hAnsi="Times New Roman"/>
                <w:sz w:val="24"/>
                <w:szCs w:val="24"/>
              </w:rPr>
            </w:pPr>
            <w:r w:rsidRPr="00B23D94">
              <w:rPr>
                <w:rFonts w:ascii="Times New Roman" w:hAnsi="Times New Roman"/>
                <w:sz w:val="24"/>
                <w:szCs w:val="24"/>
              </w:rPr>
              <w:t>Women leaders</w:t>
            </w:r>
          </w:p>
          <w:p w14:paraId="2A1365AE" w14:textId="77777777" w:rsidR="006C5214" w:rsidRPr="00B23D94" w:rsidRDefault="006C5214" w:rsidP="006C5214">
            <w:pPr>
              <w:numPr>
                <w:ilvl w:val="0"/>
                <w:numId w:val="119"/>
              </w:numPr>
              <w:autoSpaceDE w:val="0"/>
              <w:autoSpaceDN w:val="0"/>
              <w:adjustRightInd w:val="0"/>
              <w:spacing w:after="0" w:line="360" w:lineRule="auto"/>
              <w:rPr>
                <w:rFonts w:ascii="Times New Roman" w:hAnsi="Times New Roman"/>
                <w:sz w:val="24"/>
                <w:szCs w:val="24"/>
              </w:rPr>
            </w:pPr>
            <w:r w:rsidRPr="00B23D94">
              <w:rPr>
                <w:rFonts w:ascii="Times New Roman" w:hAnsi="Times New Roman"/>
                <w:sz w:val="24"/>
                <w:szCs w:val="24"/>
              </w:rPr>
              <w:t>Youth leaders</w:t>
            </w:r>
          </w:p>
          <w:p w14:paraId="45307E35" w14:textId="77777777" w:rsidR="006C5214" w:rsidRPr="00B23D94" w:rsidRDefault="006C5214" w:rsidP="006C5214">
            <w:pPr>
              <w:numPr>
                <w:ilvl w:val="0"/>
                <w:numId w:val="119"/>
              </w:numPr>
              <w:autoSpaceDE w:val="0"/>
              <w:autoSpaceDN w:val="0"/>
              <w:adjustRightInd w:val="0"/>
              <w:spacing w:after="0" w:line="360" w:lineRule="auto"/>
              <w:rPr>
                <w:rFonts w:ascii="Times New Roman" w:hAnsi="Times New Roman"/>
                <w:sz w:val="24"/>
                <w:szCs w:val="24"/>
              </w:rPr>
            </w:pPr>
            <w:r w:rsidRPr="00B23D94">
              <w:rPr>
                <w:rFonts w:ascii="Times New Roman" w:hAnsi="Times New Roman"/>
                <w:sz w:val="24"/>
                <w:szCs w:val="24"/>
              </w:rPr>
              <w:t>Person with disability</w:t>
            </w:r>
          </w:p>
        </w:tc>
      </w:tr>
      <w:tr w:rsidR="006C5214" w:rsidRPr="00B23D94" w14:paraId="062D1328" w14:textId="77777777" w:rsidTr="00351247">
        <w:trPr>
          <w:trHeight w:val="70"/>
        </w:trPr>
        <w:tc>
          <w:tcPr>
            <w:tcW w:w="3937" w:type="dxa"/>
          </w:tcPr>
          <w:p w14:paraId="277D728D" w14:textId="77777777" w:rsidR="006C5214" w:rsidRPr="00B23D94" w:rsidRDefault="006C5214" w:rsidP="006C5214">
            <w:pPr>
              <w:numPr>
                <w:ilvl w:val="4"/>
                <w:numId w:val="103"/>
              </w:numPr>
              <w:autoSpaceDE w:val="0"/>
              <w:autoSpaceDN w:val="0"/>
              <w:adjustRightInd w:val="0"/>
              <w:spacing w:after="0" w:line="360" w:lineRule="auto"/>
              <w:rPr>
                <w:rFonts w:ascii="Times New Roman" w:hAnsi="Times New Roman"/>
                <w:sz w:val="24"/>
                <w:szCs w:val="24"/>
              </w:rPr>
            </w:pPr>
            <w:r w:rsidRPr="00B23D94">
              <w:rPr>
                <w:rFonts w:ascii="Times New Roman" w:hAnsi="Times New Roman"/>
                <w:sz w:val="24"/>
                <w:szCs w:val="24"/>
              </w:rPr>
              <w:t>Needs assessment tools may include but not limited to</w:t>
            </w:r>
          </w:p>
        </w:tc>
        <w:tc>
          <w:tcPr>
            <w:tcW w:w="5040" w:type="dxa"/>
          </w:tcPr>
          <w:p w14:paraId="12A053AE" w14:textId="77777777" w:rsidR="006C5214" w:rsidRPr="00B23D94" w:rsidRDefault="006C5214" w:rsidP="00351247">
            <w:pPr>
              <w:autoSpaceDE w:val="0"/>
              <w:autoSpaceDN w:val="0"/>
              <w:adjustRightInd w:val="0"/>
              <w:spacing w:after="0" w:line="360" w:lineRule="auto"/>
              <w:rPr>
                <w:rFonts w:ascii="Times New Roman" w:hAnsi="Times New Roman"/>
                <w:sz w:val="24"/>
                <w:szCs w:val="24"/>
              </w:rPr>
            </w:pPr>
          </w:p>
          <w:p w14:paraId="2BB7067D" w14:textId="77777777" w:rsidR="006C5214" w:rsidRPr="00B23D94" w:rsidRDefault="006C5214" w:rsidP="006C5214">
            <w:pPr>
              <w:numPr>
                <w:ilvl w:val="0"/>
                <w:numId w:val="88"/>
              </w:numPr>
              <w:autoSpaceDE w:val="0"/>
              <w:autoSpaceDN w:val="0"/>
              <w:adjustRightInd w:val="0"/>
              <w:spacing w:after="0" w:line="360" w:lineRule="auto"/>
              <w:rPr>
                <w:rFonts w:ascii="Times New Roman" w:hAnsi="Times New Roman"/>
                <w:sz w:val="24"/>
                <w:szCs w:val="24"/>
              </w:rPr>
            </w:pPr>
            <w:r w:rsidRPr="00B23D94">
              <w:rPr>
                <w:rFonts w:ascii="Times New Roman" w:hAnsi="Times New Roman"/>
                <w:sz w:val="24"/>
                <w:szCs w:val="24"/>
              </w:rPr>
              <w:t>Questionnaires</w:t>
            </w:r>
          </w:p>
          <w:p w14:paraId="2780BFCE" w14:textId="77777777" w:rsidR="006C5214" w:rsidRPr="00B23D94" w:rsidRDefault="006C5214" w:rsidP="006C5214">
            <w:pPr>
              <w:numPr>
                <w:ilvl w:val="0"/>
                <w:numId w:val="88"/>
              </w:numPr>
              <w:autoSpaceDE w:val="0"/>
              <w:autoSpaceDN w:val="0"/>
              <w:adjustRightInd w:val="0"/>
              <w:spacing w:after="0" w:line="360" w:lineRule="auto"/>
              <w:rPr>
                <w:rFonts w:ascii="Times New Roman" w:hAnsi="Times New Roman"/>
                <w:sz w:val="24"/>
                <w:szCs w:val="24"/>
              </w:rPr>
            </w:pPr>
            <w:r w:rsidRPr="00B23D94">
              <w:rPr>
                <w:rFonts w:ascii="Times New Roman" w:hAnsi="Times New Roman"/>
                <w:sz w:val="24"/>
                <w:szCs w:val="24"/>
              </w:rPr>
              <w:t>Surveys and inventories</w:t>
            </w:r>
          </w:p>
          <w:p w14:paraId="114B05E0" w14:textId="77777777" w:rsidR="006C5214" w:rsidRPr="00B23D94" w:rsidRDefault="006C5214" w:rsidP="006C5214">
            <w:pPr>
              <w:numPr>
                <w:ilvl w:val="0"/>
                <w:numId w:val="88"/>
              </w:numPr>
              <w:autoSpaceDE w:val="0"/>
              <w:autoSpaceDN w:val="0"/>
              <w:adjustRightInd w:val="0"/>
              <w:spacing w:after="0" w:line="360" w:lineRule="auto"/>
              <w:rPr>
                <w:rFonts w:ascii="Times New Roman" w:hAnsi="Times New Roman"/>
                <w:sz w:val="24"/>
                <w:szCs w:val="24"/>
              </w:rPr>
            </w:pPr>
            <w:r w:rsidRPr="00B23D94">
              <w:rPr>
                <w:rFonts w:ascii="Times New Roman" w:hAnsi="Times New Roman"/>
                <w:sz w:val="24"/>
                <w:szCs w:val="24"/>
              </w:rPr>
              <w:t>SWOT analysis</w:t>
            </w:r>
          </w:p>
        </w:tc>
      </w:tr>
      <w:tr w:rsidR="006C5214" w:rsidRPr="00B23D94" w14:paraId="36EFDF45" w14:textId="77777777" w:rsidTr="00351247">
        <w:trPr>
          <w:trHeight w:val="70"/>
        </w:trPr>
        <w:tc>
          <w:tcPr>
            <w:tcW w:w="3937" w:type="dxa"/>
          </w:tcPr>
          <w:p w14:paraId="0A44A287" w14:textId="77777777" w:rsidR="006C5214" w:rsidRPr="00B23D94" w:rsidRDefault="006C5214" w:rsidP="006C5214">
            <w:pPr>
              <w:numPr>
                <w:ilvl w:val="4"/>
                <w:numId w:val="103"/>
              </w:numPr>
              <w:autoSpaceDE w:val="0"/>
              <w:autoSpaceDN w:val="0"/>
              <w:adjustRightInd w:val="0"/>
              <w:spacing w:after="0" w:line="360" w:lineRule="auto"/>
              <w:rPr>
                <w:rFonts w:ascii="Times New Roman" w:hAnsi="Times New Roman"/>
                <w:sz w:val="24"/>
                <w:szCs w:val="24"/>
              </w:rPr>
            </w:pPr>
            <w:r w:rsidRPr="00B23D94">
              <w:rPr>
                <w:rFonts w:ascii="Times New Roman" w:hAnsi="Times New Roman"/>
                <w:sz w:val="24"/>
                <w:szCs w:val="24"/>
              </w:rPr>
              <w:t>Strategies may include but not limited to</w:t>
            </w:r>
          </w:p>
        </w:tc>
        <w:tc>
          <w:tcPr>
            <w:tcW w:w="5040" w:type="dxa"/>
          </w:tcPr>
          <w:p w14:paraId="061BC2FA" w14:textId="77777777" w:rsidR="006C5214" w:rsidRPr="00B23D94" w:rsidRDefault="006C5214" w:rsidP="006C5214">
            <w:pPr>
              <w:numPr>
                <w:ilvl w:val="0"/>
                <w:numId w:val="120"/>
              </w:numPr>
              <w:autoSpaceDE w:val="0"/>
              <w:autoSpaceDN w:val="0"/>
              <w:adjustRightInd w:val="0"/>
              <w:spacing w:after="0" w:line="360" w:lineRule="auto"/>
              <w:rPr>
                <w:rFonts w:ascii="Times New Roman" w:hAnsi="Times New Roman"/>
                <w:sz w:val="24"/>
                <w:szCs w:val="24"/>
              </w:rPr>
            </w:pPr>
            <w:r w:rsidRPr="00B23D94">
              <w:rPr>
                <w:rFonts w:ascii="Times New Roman" w:hAnsi="Times New Roman"/>
                <w:sz w:val="24"/>
                <w:szCs w:val="24"/>
              </w:rPr>
              <w:t>Training</w:t>
            </w:r>
          </w:p>
          <w:p w14:paraId="7213B18E" w14:textId="77777777" w:rsidR="006C5214" w:rsidRPr="00B23D94" w:rsidRDefault="006C5214" w:rsidP="006C5214">
            <w:pPr>
              <w:numPr>
                <w:ilvl w:val="0"/>
                <w:numId w:val="120"/>
              </w:numPr>
              <w:autoSpaceDE w:val="0"/>
              <w:autoSpaceDN w:val="0"/>
              <w:adjustRightInd w:val="0"/>
              <w:spacing w:after="0" w:line="360" w:lineRule="auto"/>
              <w:rPr>
                <w:rFonts w:ascii="Times New Roman" w:hAnsi="Times New Roman"/>
                <w:sz w:val="24"/>
                <w:szCs w:val="24"/>
              </w:rPr>
            </w:pPr>
            <w:r w:rsidRPr="00B23D94">
              <w:rPr>
                <w:rFonts w:ascii="Times New Roman" w:hAnsi="Times New Roman"/>
                <w:sz w:val="24"/>
                <w:szCs w:val="24"/>
              </w:rPr>
              <w:t>Public education</w:t>
            </w:r>
          </w:p>
          <w:p w14:paraId="788F9263" w14:textId="77777777" w:rsidR="006C5214" w:rsidRPr="00B23D94" w:rsidRDefault="006C5214" w:rsidP="006C5214">
            <w:pPr>
              <w:numPr>
                <w:ilvl w:val="0"/>
                <w:numId w:val="120"/>
              </w:numPr>
              <w:autoSpaceDE w:val="0"/>
              <w:autoSpaceDN w:val="0"/>
              <w:adjustRightInd w:val="0"/>
              <w:spacing w:after="0" w:line="360" w:lineRule="auto"/>
              <w:rPr>
                <w:rFonts w:ascii="Times New Roman" w:hAnsi="Times New Roman"/>
                <w:sz w:val="24"/>
                <w:szCs w:val="24"/>
              </w:rPr>
            </w:pPr>
            <w:r w:rsidRPr="00B23D94">
              <w:rPr>
                <w:rFonts w:ascii="Times New Roman" w:hAnsi="Times New Roman"/>
                <w:sz w:val="24"/>
                <w:szCs w:val="24"/>
              </w:rPr>
              <w:t>Campaigns</w:t>
            </w:r>
          </w:p>
        </w:tc>
      </w:tr>
      <w:tr w:rsidR="006C5214" w:rsidRPr="00B23D94" w14:paraId="3153C630" w14:textId="77777777" w:rsidTr="00351247">
        <w:trPr>
          <w:trHeight w:val="70"/>
        </w:trPr>
        <w:tc>
          <w:tcPr>
            <w:tcW w:w="3937" w:type="dxa"/>
          </w:tcPr>
          <w:p w14:paraId="2B5524EC" w14:textId="77777777" w:rsidR="006C5214" w:rsidRPr="00B23D94" w:rsidRDefault="006C5214" w:rsidP="006C5214">
            <w:pPr>
              <w:numPr>
                <w:ilvl w:val="4"/>
                <w:numId w:val="103"/>
              </w:numPr>
              <w:autoSpaceDE w:val="0"/>
              <w:autoSpaceDN w:val="0"/>
              <w:adjustRightInd w:val="0"/>
              <w:spacing w:after="0" w:line="360" w:lineRule="auto"/>
              <w:rPr>
                <w:rFonts w:ascii="Times New Roman" w:hAnsi="Times New Roman"/>
                <w:sz w:val="24"/>
                <w:szCs w:val="24"/>
              </w:rPr>
            </w:pPr>
            <w:r w:rsidRPr="00B23D94">
              <w:rPr>
                <w:rFonts w:ascii="Times New Roman" w:hAnsi="Times New Roman"/>
                <w:sz w:val="24"/>
                <w:szCs w:val="24"/>
              </w:rPr>
              <w:t>Empowerment challenges</w:t>
            </w:r>
          </w:p>
          <w:p w14:paraId="7C7636D1" w14:textId="77777777" w:rsidR="006C5214" w:rsidRPr="00B23D94" w:rsidRDefault="006C5214" w:rsidP="00351247">
            <w:pPr>
              <w:autoSpaceDE w:val="0"/>
              <w:autoSpaceDN w:val="0"/>
              <w:adjustRightInd w:val="0"/>
              <w:spacing w:after="0" w:line="360" w:lineRule="auto"/>
              <w:ind w:left="502"/>
              <w:rPr>
                <w:rFonts w:ascii="Times New Roman" w:hAnsi="Times New Roman"/>
                <w:sz w:val="24"/>
                <w:szCs w:val="24"/>
              </w:rPr>
            </w:pPr>
            <w:r w:rsidRPr="00B23D94">
              <w:rPr>
                <w:rFonts w:ascii="Times New Roman" w:hAnsi="Times New Roman"/>
                <w:sz w:val="24"/>
                <w:szCs w:val="24"/>
              </w:rPr>
              <w:t>May include but not limited to</w:t>
            </w:r>
          </w:p>
        </w:tc>
        <w:tc>
          <w:tcPr>
            <w:tcW w:w="5040" w:type="dxa"/>
          </w:tcPr>
          <w:p w14:paraId="5E21DBE5" w14:textId="77777777" w:rsidR="006C5214" w:rsidRPr="00B23D94" w:rsidRDefault="006C5214" w:rsidP="006C5214">
            <w:pPr>
              <w:numPr>
                <w:ilvl w:val="0"/>
                <w:numId w:val="121"/>
              </w:numPr>
              <w:autoSpaceDE w:val="0"/>
              <w:autoSpaceDN w:val="0"/>
              <w:adjustRightInd w:val="0"/>
              <w:spacing w:after="0" w:line="360" w:lineRule="auto"/>
              <w:rPr>
                <w:rFonts w:ascii="Times New Roman" w:hAnsi="Times New Roman"/>
                <w:sz w:val="24"/>
                <w:szCs w:val="24"/>
              </w:rPr>
            </w:pPr>
            <w:r w:rsidRPr="00B23D94">
              <w:rPr>
                <w:rFonts w:ascii="Times New Roman" w:hAnsi="Times New Roman"/>
                <w:sz w:val="24"/>
                <w:szCs w:val="24"/>
              </w:rPr>
              <w:t>Language barrier</w:t>
            </w:r>
          </w:p>
          <w:p w14:paraId="53FDD6A7" w14:textId="77777777" w:rsidR="006C5214" w:rsidRPr="00B23D94" w:rsidRDefault="006C5214" w:rsidP="006C5214">
            <w:pPr>
              <w:numPr>
                <w:ilvl w:val="0"/>
                <w:numId w:val="121"/>
              </w:numPr>
              <w:autoSpaceDE w:val="0"/>
              <w:autoSpaceDN w:val="0"/>
              <w:adjustRightInd w:val="0"/>
              <w:spacing w:after="0" w:line="360" w:lineRule="auto"/>
              <w:rPr>
                <w:rFonts w:ascii="Times New Roman" w:hAnsi="Times New Roman"/>
                <w:sz w:val="24"/>
                <w:szCs w:val="24"/>
              </w:rPr>
            </w:pPr>
            <w:r w:rsidRPr="00B23D94">
              <w:rPr>
                <w:rFonts w:ascii="Times New Roman" w:hAnsi="Times New Roman"/>
                <w:sz w:val="24"/>
                <w:szCs w:val="24"/>
              </w:rPr>
              <w:t>Cultural differences</w:t>
            </w:r>
          </w:p>
          <w:p w14:paraId="4C20A52D" w14:textId="77777777" w:rsidR="006C5214" w:rsidRPr="00B23D94" w:rsidRDefault="006C5214" w:rsidP="006C5214">
            <w:pPr>
              <w:numPr>
                <w:ilvl w:val="0"/>
                <w:numId w:val="121"/>
              </w:numPr>
              <w:autoSpaceDE w:val="0"/>
              <w:autoSpaceDN w:val="0"/>
              <w:adjustRightInd w:val="0"/>
              <w:spacing w:after="0" w:line="360" w:lineRule="auto"/>
              <w:rPr>
                <w:rFonts w:ascii="Times New Roman" w:hAnsi="Times New Roman"/>
                <w:sz w:val="24"/>
                <w:szCs w:val="24"/>
              </w:rPr>
            </w:pPr>
            <w:r w:rsidRPr="00B23D94">
              <w:rPr>
                <w:rFonts w:ascii="Times New Roman" w:hAnsi="Times New Roman"/>
                <w:sz w:val="24"/>
                <w:szCs w:val="24"/>
              </w:rPr>
              <w:t>Climatic barriers</w:t>
            </w:r>
          </w:p>
          <w:p w14:paraId="1B6D8764" w14:textId="77777777" w:rsidR="006C5214" w:rsidRPr="00B23D94" w:rsidRDefault="006C5214" w:rsidP="006C5214">
            <w:pPr>
              <w:numPr>
                <w:ilvl w:val="0"/>
                <w:numId w:val="121"/>
              </w:numPr>
              <w:autoSpaceDE w:val="0"/>
              <w:autoSpaceDN w:val="0"/>
              <w:adjustRightInd w:val="0"/>
              <w:spacing w:after="0" w:line="360" w:lineRule="auto"/>
              <w:rPr>
                <w:rFonts w:ascii="Times New Roman" w:hAnsi="Times New Roman"/>
                <w:sz w:val="24"/>
                <w:szCs w:val="24"/>
              </w:rPr>
            </w:pPr>
            <w:r w:rsidRPr="00B23D94">
              <w:rPr>
                <w:rFonts w:ascii="Times New Roman" w:hAnsi="Times New Roman"/>
                <w:sz w:val="24"/>
                <w:szCs w:val="24"/>
              </w:rPr>
              <w:t>Geographic barriers</w:t>
            </w:r>
          </w:p>
          <w:p w14:paraId="53EFCB36" w14:textId="77777777" w:rsidR="006C5214" w:rsidRPr="00B23D94" w:rsidRDefault="006C5214" w:rsidP="006C5214">
            <w:pPr>
              <w:numPr>
                <w:ilvl w:val="0"/>
                <w:numId w:val="121"/>
              </w:numPr>
              <w:autoSpaceDE w:val="0"/>
              <w:autoSpaceDN w:val="0"/>
              <w:adjustRightInd w:val="0"/>
              <w:spacing w:after="0" w:line="360" w:lineRule="auto"/>
              <w:rPr>
                <w:rFonts w:ascii="Times New Roman" w:hAnsi="Times New Roman"/>
                <w:sz w:val="24"/>
                <w:szCs w:val="24"/>
              </w:rPr>
            </w:pPr>
            <w:r w:rsidRPr="00B23D94">
              <w:rPr>
                <w:rFonts w:ascii="Times New Roman" w:hAnsi="Times New Roman"/>
                <w:sz w:val="24"/>
                <w:szCs w:val="24"/>
              </w:rPr>
              <w:t>Political interference</w:t>
            </w:r>
          </w:p>
        </w:tc>
      </w:tr>
      <w:tr w:rsidR="006C5214" w:rsidRPr="00B23D94" w14:paraId="14107215" w14:textId="77777777" w:rsidTr="00351247">
        <w:trPr>
          <w:trHeight w:val="70"/>
        </w:trPr>
        <w:tc>
          <w:tcPr>
            <w:tcW w:w="3937" w:type="dxa"/>
          </w:tcPr>
          <w:p w14:paraId="75E6E4AB" w14:textId="77777777" w:rsidR="006C5214" w:rsidRPr="00B23D94" w:rsidRDefault="006C5214" w:rsidP="006C5214">
            <w:pPr>
              <w:numPr>
                <w:ilvl w:val="2"/>
                <w:numId w:val="103"/>
              </w:numPr>
              <w:autoSpaceDE w:val="0"/>
              <w:autoSpaceDN w:val="0"/>
              <w:adjustRightInd w:val="0"/>
              <w:spacing w:after="0" w:line="360" w:lineRule="auto"/>
              <w:rPr>
                <w:rFonts w:ascii="Times New Roman" w:hAnsi="Times New Roman"/>
                <w:sz w:val="24"/>
                <w:szCs w:val="24"/>
              </w:rPr>
            </w:pPr>
            <w:r w:rsidRPr="00B23D94">
              <w:rPr>
                <w:rFonts w:ascii="Times New Roman" w:hAnsi="Times New Roman"/>
                <w:sz w:val="24"/>
                <w:szCs w:val="24"/>
              </w:rPr>
              <w:t>Key indicators may include but not limited to</w:t>
            </w:r>
          </w:p>
        </w:tc>
        <w:tc>
          <w:tcPr>
            <w:tcW w:w="5040" w:type="dxa"/>
          </w:tcPr>
          <w:p w14:paraId="35DF6E08" w14:textId="77777777" w:rsidR="006C5214" w:rsidRPr="00B23D94" w:rsidRDefault="006C5214" w:rsidP="006C5214">
            <w:pPr>
              <w:numPr>
                <w:ilvl w:val="0"/>
                <w:numId w:val="121"/>
              </w:numPr>
              <w:autoSpaceDE w:val="0"/>
              <w:autoSpaceDN w:val="0"/>
              <w:adjustRightInd w:val="0"/>
              <w:spacing w:after="0" w:line="360" w:lineRule="auto"/>
              <w:rPr>
                <w:rFonts w:ascii="Times New Roman" w:hAnsi="Times New Roman"/>
                <w:sz w:val="24"/>
                <w:szCs w:val="24"/>
              </w:rPr>
            </w:pPr>
            <w:r w:rsidRPr="00B23D94">
              <w:rPr>
                <w:rFonts w:ascii="Times New Roman" w:hAnsi="Times New Roman"/>
                <w:sz w:val="24"/>
                <w:szCs w:val="24"/>
              </w:rPr>
              <w:t>Improved social behaviours</w:t>
            </w:r>
          </w:p>
          <w:p w14:paraId="578CF0C3" w14:textId="77777777" w:rsidR="006C5214" w:rsidRPr="00B23D94" w:rsidRDefault="006C5214" w:rsidP="006C5214">
            <w:pPr>
              <w:numPr>
                <w:ilvl w:val="0"/>
                <w:numId w:val="121"/>
              </w:numPr>
              <w:autoSpaceDE w:val="0"/>
              <w:autoSpaceDN w:val="0"/>
              <w:adjustRightInd w:val="0"/>
              <w:spacing w:after="0" w:line="360" w:lineRule="auto"/>
              <w:rPr>
                <w:rFonts w:ascii="Times New Roman" w:hAnsi="Times New Roman"/>
                <w:sz w:val="24"/>
                <w:szCs w:val="24"/>
              </w:rPr>
            </w:pPr>
            <w:r w:rsidRPr="00B23D94">
              <w:rPr>
                <w:rFonts w:ascii="Times New Roman" w:hAnsi="Times New Roman"/>
                <w:sz w:val="24"/>
                <w:szCs w:val="24"/>
              </w:rPr>
              <w:t>Improved awareness</w:t>
            </w:r>
          </w:p>
          <w:p w14:paraId="54FD4A19" w14:textId="77777777" w:rsidR="006C5214" w:rsidRPr="00B23D94" w:rsidRDefault="006C5214" w:rsidP="006C5214">
            <w:pPr>
              <w:numPr>
                <w:ilvl w:val="0"/>
                <w:numId w:val="121"/>
              </w:numPr>
              <w:autoSpaceDE w:val="0"/>
              <w:autoSpaceDN w:val="0"/>
              <w:adjustRightInd w:val="0"/>
              <w:spacing w:after="0" w:line="360" w:lineRule="auto"/>
              <w:rPr>
                <w:rFonts w:ascii="Times New Roman" w:hAnsi="Times New Roman"/>
                <w:sz w:val="24"/>
                <w:szCs w:val="24"/>
              </w:rPr>
            </w:pPr>
            <w:r w:rsidRPr="00B23D94">
              <w:rPr>
                <w:rFonts w:ascii="Times New Roman" w:hAnsi="Times New Roman"/>
                <w:sz w:val="24"/>
                <w:szCs w:val="24"/>
              </w:rPr>
              <w:t>Enhance decision making</w:t>
            </w:r>
          </w:p>
        </w:tc>
      </w:tr>
    </w:tbl>
    <w:p w14:paraId="55F550AA" w14:textId="77777777" w:rsidR="006C5214" w:rsidRPr="00B23D94" w:rsidRDefault="006C5214" w:rsidP="006C5214">
      <w:pPr>
        <w:spacing w:after="0" w:line="360" w:lineRule="auto"/>
        <w:rPr>
          <w:rFonts w:ascii="Times New Roman" w:hAnsi="Times New Roman"/>
          <w:b/>
          <w:sz w:val="24"/>
          <w:szCs w:val="24"/>
        </w:rPr>
      </w:pPr>
    </w:p>
    <w:p w14:paraId="3F247D13" w14:textId="77777777" w:rsidR="006C5214" w:rsidRPr="00B23D94" w:rsidRDefault="006C5214" w:rsidP="006C5214">
      <w:pPr>
        <w:spacing w:after="0" w:line="360" w:lineRule="auto"/>
        <w:rPr>
          <w:rFonts w:ascii="Times New Roman" w:hAnsi="Times New Roman"/>
          <w:b/>
          <w:sz w:val="24"/>
          <w:szCs w:val="24"/>
        </w:rPr>
      </w:pPr>
    </w:p>
    <w:p w14:paraId="75DF0A48" w14:textId="77777777" w:rsidR="006C5214" w:rsidRPr="00B23D94" w:rsidRDefault="006C5214" w:rsidP="006C5214">
      <w:pPr>
        <w:spacing w:after="0" w:line="360" w:lineRule="auto"/>
        <w:rPr>
          <w:rFonts w:ascii="Times New Roman" w:hAnsi="Times New Roman"/>
          <w:b/>
          <w:sz w:val="24"/>
          <w:szCs w:val="24"/>
        </w:rPr>
      </w:pPr>
    </w:p>
    <w:p w14:paraId="089A57D5" w14:textId="77777777" w:rsidR="006C5214" w:rsidRPr="00B23D94" w:rsidRDefault="006C5214" w:rsidP="006C5214">
      <w:pPr>
        <w:spacing w:after="0" w:line="360" w:lineRule="auto"/>
        <w:rPr>
          <w:rFonts w:ascii="Times New Roman" w:hAnsi="Times New Roman"/>
          <w:b/>
          <w:sz w:val="24"/>
          <w:szCs w:val="24"/>
        </w:rPr>
      </w:pPr>
    </w:p>
    <w:p w14:paraId="24283A9B" w14:textId="77777777" w:rsidR="006C5214" w:rsidRPr="00B23D94" w:rsidRDefault="006C5214" w:rsidP="006C5214">
      <w:pPr>
        <w:spacing w:after="0" w:line="360" w:lineRule="auto"/>
        <w:rPr>
          <w:rFonts w:ascii="Times New Roman" w:hAnsi="Times New Roman"/>
          <w:b/>
          <w:sz w:val="24"/>
          <w:szCs w:val="24"/>
        </w:rPr>
      </w:pPr>
    </w:p>
    <w:p w14:paraId="1C169E63" w14:textId="77777777" w:rsidR="005440E2" w:rsidRPr="00B23D94" w:rsidRDefault="005440E2" w:rsidP="006C5214">
      <w:pPr>
        <w:spacing w:after="0" w:line="360" w:lineRule="auto"/>
        <w:rPr>
          <w:rFonts w:ascii="Times New Roman" w:hAnsi="Times New Roman"/>
          <w:b/>
          <w:sz w:val="24"/>
          <w:szCs w:val="24"/>
        </w:rPr>
      </w:pPr>
    </w:p>
    <w:p w14:paraId="0CA596E9" w14:textId="77777777" w:rsidR="006C5214" w:rsidRPr="00B23D94" w:rsidRDefault="006C5214" w:rsidP="006C5214">
      <w:pPr>
        <w:spacing w:after="0" w:line="360" w:lineRule="auto"/>
        <w:rPr>
          <w:rFonts w:ascii="Times New Roman" w:hAnsi="Times New Roman"/>
          <w:sz w:val="24"/>
          <w:szCs w:val="24"/>
        </w:rPr>
      </w:pPr>
      <w:r w:rsidRPr="00B23D94">
        <w:rPr>
          <w:rFonts w:ascii="Times New Roman" w:hAnsi="Times New Roman"/>
          <w:b/>
          <w:sz w:val="24"/>
          <w:szCs w:val="24"/>
        </w:rPr>
        <w:lastRenderedPageBreak/>
        <w:t>REQUIRED SKILLS AND KNOWLEDGE</w:t>
      </w:r>
    </w:p>
    <w:p w14:paraId="22EEF5D1" w14:textId="4B05A29D" w:rsidR="006C5214" w:rsidRPr="00B23D94" w:rsidRDefault="006C5214" w:rsidP="006C5214">
      <w:pPr>
        <w:spacing w:after="0" w:line="360" w:lineRule="auto"/>
        <w:rPr>
          <w:rFonts w:ascii="Times New Roman" w:hAnsi="Times New Roman"/>
          <w:sz w:val="24"/>
          <w:szCs w:val="24"/>
        </w:rPr>
      </w:pPr>
      <w:r w:rsidRPr="00B23D94">
        <w:rPr>
          <w:rFonts w:ascii="Times New Roman" w:hAnsi="Times New Roman"/>
          <w:sz w:val="24"/>
          <w:szCs w:val="24"/>
        </w:rPr>
        <w:t>This section describes the skills and knowledge required for this unit of competency.</w:t>
      </w:r>
    </w:p>
    <w:p w14:paraId="4459202D" w14:textId="77777777" w:rsidR="006C5214" w:rsidRPr="00B23D94" w:rsidRDefault="006C5214" w:rsidP="006C5214">
      <w:pPr>
        <w:spacing w:after="0" w:line="360" w:lineRule="auto"/>
        <w:rPr>
          <w:rFonts w:ascii="Times New Roman" w:hAnsi="Times New Roman"/>
          <w:b/>
          <w:sz w:val="24"/>
          <w:szCs w:val="24"/>
        </w:rPr>
      </w:pPr>
      <w:r w:rsidRPr="00B23D94">
        <w:rPr>
          <w:rFonts w:ascii="Times New Roman" w:hAnsi="Times New Roman"/>
          <w:b/>
          <w:sz w:val="24"/>
          <w:szCs w:val="24"/>
        </w:rPr>
        <w:t>Required Skills</w:t>
      </w:r>
    </w:p>
    <w:p w14:paraId="2A34429A" w14:textId="77777777" w:rsidR="006C5214" w:rsidRPr="00B23D94" w:rsidRDefault="006C5214" w:rsidP="006C5214">
      <w:pPr>
        <w:spacing w:after="0" w:line="360" w:lineRule="auto"/>
        <w:rPr>
          <w:rFonts w:ascii="Times New Roman" w:hAnsi="Times New Roman"/>
          <w:sz w:val="24"/>
          <w:szCs w:val="24"/>
        </w:rPr>
      </w:pPr>
      <w:r w:rsidRPr="00B23D94">
        <w:rPr>
          <w:rFonts w:ascii="Times New Roman" w:hAnsi="Times New Roman"/>
          <w:sz w:val="24"/>
          <w:szCs w:val="24"/>
        </w:rPr>
        <w:t>The individual needs to demonstrate the following skills:</w:t>
      </w:r>
    </w:p>
    <w:p w14:paraId="31EBE922" w14:textId="77777777" w:rsidR="006C5214" w:rsidRPr="00B23D94" w:rsidRDefault="006C5214" w:rsidP="006C5214">
      <w:pPr>
        <w:numPr>
          <w:ilvl w:val="0"/>
          <w:numId w:val="79"/>
        </w:numPr>
        <w:spacing w:after="0" w:line="360" w:lineRule="auto"/>
        <w:ind w:left="900"/>
        <w:contextualSpacing/>
        <w:rPr>
          <w:rFonts w:ascii="Times New Roman" w:eastAsiaTheme="minorHAnsi" w:hAnsi="Times New Roman"/>
          <w:sz w:val="24"/>
          <w:szCs w:val="24"/>
        </w:rPr>
      </w:pPr>
      <w:r w:rsidRPr="00B23D94">
        <w:rPr>
          <w:rFonts w:ascii="Times New Roman" w:hAnsi="Times New Roman"/>
          <w:sz w:val="24"/>
          <w:szCs w:val="24"/>
        </w:rPr>
        <w:t>Presentation</w:t>
      </w:r>
    </w:p>
    <w:p w14:paraId="425B995D" w14:textId="77777777" w:rsidR="006C5214" w:rsidRPr="00B23D94" w:rsidRDefault="006C5214" w:rsidP="006C5214">
      <w:pPr>
        <w:numPr>
          <w:ilvl w:val="0"/>
          <w:numId w:val="79"/>
        </w:numPr>
        <w:spacing w:after="0" w:line="360" w:lineRule="auto"/>
        <w:ind w:left="900"/>
        <w:contextualSpacing/>
        <w:rPr>
          <w:rFonts w:ascii="Times New Roman" w:eastAsiaTheme="minorHAnsi" w:hAnsi="Times New Roman"/>
          <w:sz w:val="24"/>
          <w:szCs w:val="24"/>
        </w:rPr>
      </w:pPr>
      <w:r w:rsidRPr="00B23D94">
        <w:rPr>
          <w:rFonts w:ascii="Times New Roman" w:hAnsi="Times New Roman"/>
          <w:sz w:val="24"/>
          <w:szCs w:val="24"/>
        </w:rPr>
        <w:t>Communication skills</w:t>
      </w:r>
    </w:p>
    <w:p w14:paraId="4F1760B9" w14:textId="77777777" w:rsidR="006C5214" w:rsidRPr="00B23D94" w:rsidRDefault="006C5214" w:rsidP="006C5214">
      <w:pPr>
        <w:numPr>
          <w:ilvl w:val="0"/>
          <w:numId w:val="79"/>
        </w:numPr>
        <w:spacing w:after="0" w:line="360" w:lineRule="auto"/>
        <w:ind w:left="900"/>
        <w:contextualSpacing/>
        <w:rPr>
          <w:rFonts w:ascii="Times New Roman" w:eastAsiaTheme="minorHAnsi" w:hAnsi="Times New Roman"/>
          <w:sz w:val="24"/>
          <w:szCs w:val="24"/>
        </w:rPr>
      </w:pPr>
      <w:r w:rsidRPr="00B23D94">
        <w:rPr>
          <w:rFonts w:ascii="Times New Roman" w:hAnsi="Times New Roman"/>
          <w:sz w:val="24"/>
          <w:szCs w:val="24"/>
        </w:rPr>
        <w:t>Interpersonal</w:t>
      </w:r>
    </w:p>
    <w:p w14:paraId="4EE66E2D" w14:textId="77777777" w:rsidR="006C5214" w:rsidRPr="00B23D94" w:rsidRDefault="006C5214" w:rsidP="006C5214">
      <w:pPr>
        <w:numPr>
          <w:ilvl w:val="0"/>
          <w:numId w:val="79"/>
        </w:numPr>
        <w:spacing w:after="0" w:line="360" w:lineRule="auto"/>
        <w:ind w:left="900"/>
        <w:contextualSpacing/>
        <w:rPr>
          <w:rFonts w:ascii="Times New Roman" w:eastAsiaTheme="minorHAnsi" w:hAnsi="Times New Roman"/>
          <w:sz w:val="24"/>
          <w:szCs w:val="24"/>
        </w:rPr>
      </w:pPr>
      <w:r w:rsidRPr="00B23D94">
        <w:rPr>
          <w:rFonts w:ascii="Times New Roman" w:hAnsi="Times New Roman"/>
          <w:sz w:val="24"/>
          <w:szCs w:val="24"/>
        </w:rPr>
        <w:t xml:space="preserve">Planning </w:t>
      </w:r>
    </w:p>
    <w:p w14:paraId="791D8D6F" w14:textId="77777777" w:rsidR="006C5214" w:rsidRPr="00B23D94" w:rsidRDefault="006C5214" w:rsidP="006C5214">
      <w:pPr>
        <w:numPr>
          <w:ilvl w:val="0"/>
          <w:numId w:val="79"/>
        </w:numPr>
        <w:spacing w:after="0" w:line="360" w:lineRule="auto"/>
        <w:ind w:left="900"/>
        <w:contextualSpacing/>
        <w:rPr>
          <w:rFonts w:ascii="Times New Roman" w:eastAsiaTheme="minorHAnsi" w:hAnsi="Times New Roman"/>
          <w:sz w:val="24"/>
          <w:szCs w:val="24"/>
        </w:rPr>
      </w:pPr>
      <w:r w:rsidRPr="00B23D94">
        <w:rPr>
          <w:rFonts w:ascii="Times New Roman" w:hAnsi="Times New Roman"/>
          <w:sz w:val="24"/>
          <w:szCs w:val="24"/>
        </w:rPr>
        <w:t>Report writing</w:t>
      </w:r>
    </w:p>
    <w:p w14:paraId="7DC7DA66" w14:textId="77777777" w:rsidR="006C5214" w:rsidRPr="00B23D94" w:rsidRDefault="006C5214" w:rsidP="006C5214">
      <w:pPr>
        <w:numPr>
          <w:ilvl w:val="0"/>
          <w:numId w:val="79"/>
        </w:numPr>
        <w:spacing w:after="0" w:line="360" w:lineRule="auto"/>
        <w:ind w:left="900"/>
        <w:contextualSpacing/>
        <w:rPr>
          <w:rFonts w:ascii="Times New Roman" w:eastAsiaTheme="minorHAnsi" w:hAnsi="Times New Roman"/>
          <w:sz w:val="24"/>
          <w:szCs w:val="24"/>
        </w:rPr>
      </w:pPr>
      <w:r w:rsidRPr="00B23D94">
        <w:rPr>
          <w:rFonts w:ascii="Times New Roman" w:hAnsi="Times New Roman"/>
          <w:sz w:val="24"/>
          <w:szCs w:val="24"/>
        </w:rPr>
        <w:t>Critical thinking</w:t>
      </w:r>
    </w:p>
    <w:p w14:paraId="77127DA7" w14:textId="77777777" w:rsidR="006C5214" w:rsidRPr="00B23D94" w:rsidRDefault="006C5214" w:rsidP="006C5214">
      <w:pPr>
        <w:numPr>
          <w:ilvl w:val="0"/>
          <w:numId w:val="79"/>
        </w:numPr>
        <w:spacing w:after="0" w:line="360" w:lineRule="auto"/>
        <w:ind w:left="900"/>
        <w:contextualSpacing/>
        <w:rPr>
          <w:rFonts w:ascii="Times New Roman" w:eastAsiaTheme="minorHAnsi" w:hAnsi="Times New Roman"/>
          <w:sz w:val="24"/>
          <w:szCs w:val="24"/>
        </w:rPr>
      </w:pPr>
      <w:r w:rsidRPr="00B23D94">
        <w:rPr>
          <w:rFonts w:ascii="Times New Roman" w:hAnsi="Times New Roman"/>
          <w:sz w:val="24"/>
          <w:szCs w:val="24"/>
        </w:rPr>
        <w:t>Team work</w:t>
      </w:r>
    </w:p>
    <w:p w14:paraId="1B6B6096" w14:textId="77777777" w:rsidR="006C5214" w:rsidRPr="00B23D94" w:rsidRDefault="006C5214" w:rsidP="006C5214">
      <w:pPr>
        <w:numPr>
          <w:ilvl w:val="0"/>
          <w:numId w:val="79"/>
        </w:numPr>
        <w:spacing w:after="0" w:line="360" w:lineRule="auto"/>
        <w:ind w:left="900"/>
        <w:contextualSpacing/>
        <w:rPr>
          <w:rFonts w:ascii="Times New Roman" w:eastAsiaTheme="minorHAnsi" w:hAnsi="Times New Roman"/>
          <w:sz w:val="24"/>
          <w:szCs w:val="24"/>
        </w:rPr>
      </w:pPr>
      <w:r w:rsidRPr="00B23D94">
        <w:rPr>
          <w:rFonts w:ascii="Times New Roman" w:eastAsiaTheme="minorHAnsi" w:hAnsi="Times New Roman"/>
          <w:sz w:val="24"/>
          <w:szCs w:val="24"/>
        </w:rPr>
        <w:t>Managerial skills</w:t>
      </w:r>
    </w:p>
    <w:p w14:paraId="01652A25" w14:textId="77777777" w:rsidR="006C5214" w:rsidRPr="00B23D94" w:rsidRDefault="006C5214" w:rsidP="006C5214">
      <w:pPr>
        <w:spacing w:after="0" w:line="360" w:lineRule="auto"/>
        <w:rPr>
          <w:rFonts w:ascii="Times New Roman" w:hAnsi="Times New Roman"/>
          <w:b/>
          <w:sz w:val="24"/>
          <w:szCs w:val="24"/>
          <w:lang w:eastAsia="zh-CN"/>
        </w:rPr>
      </w:pPr>
      <w:r w:rsidRPr="00B23D94">
        <w:rPr>
          <w:rFonts w:ascii="Times New Roman" w:hAnsi="Times New Roman"/>
          <w:b/>
          <w:sz w:val="24"/>
          <w:szCs w:val="24"/>
          <w:lang w:eastAsia="zh-CN"/>
        </w:rPr>
        <w:t>Required knowledge</w:t>
      </w:r>
    </w:p>
    <w:p w14:paraId="210E8424" w14:textId="77777777" w:rsidR="006C5214" w:rsidRPr="00B23D94" w:rsidRDefault="006C5214" w:rsidP="006C5214">
      <w:pPr>
        <w:spacing w:after="0" w:line="360" w:lineRule="auto"/>
        <w:rPr>
          <w:rFonts w:ascii="Times New Roman" w:hAnsi="Times New Roman"/>
          <w:sz w:val="24"/>
          <w:szCs w:val="24"/>
          <w:lang w:eastAsia="zh-CN"/>
        </w:rPr>
      </w:pPr>
      <w:r w:rsidRPr="00B23D94">
        <w:rPr>
          <w:rFonts w:ascii="Times New Roman" w:hAnsi="Times New Roman"/>
          <w:sz w:val="24"/>
          <w:szCs w:val="24"/>
          <w:lang w:eastAsia="zh-CN"/>
        </w:rPr>
        <w:t>The individual needs to demonstrate knowledge of:</w:t>
      </w:r>
    </w:p>
    <w:p w14:paraId="44F0237C" w14:textId="77777777" w:rsidR="006C5214" w:rsidRPr="00B23D94" w:rsidRDefault="006C5214" w:rsidP="006C5214">
      <w:pPr>
        <w:numPr>
          <w:ilvl w:val="0"/>
          <w:numId w:val="80"/>
        </w:numPr>
        <w:spacing w:after="0" w:line="360" w:lineRule="auto"/>
        <w:contextualSpacing/>
        <w:rPr>
          <w:rFonts w:ascii="Times New Roman" w:hAnsi="Times New Roman"/>
          <w:sz w:val="24"/>
          <w:szCs w:val="24"/>
        </w:rPr>
      </w:pPr>
      <w:r w:rsidRPr="00B23D94">
        <w:rPr>
          <w:rFonts w:ascii="Times New Roman" w:hAnsi="Times New Roman"/>
          <w:sz w:val="24"/>
          <w:szCs w:val="24"/>
        </w:rPr>
        <w:t>Social welfare policies</w:t>
      </w:r>
    </w:p>
    <w:p w14:paraId="4B8E192F" w14:textId="77777777" w:rsidR="006C5214" w:rsidRPr="00B23D94" w:rsidRDefault="006C5214" w:rsidP="006C5214">
      <w:pPr>
        <w:numPr>
          <w:ilvl w:val="0"/>
          <w:numId w:val="80"/>
        </w:numPr>
        <w:spacing w:after="0" w:line="360" w:lineRule="auto"/>
        <w:contextualSpacing/>
        <w:rPr>
          <w:rFonts w:ascii="Times New Roman" w:hAnsi="Times New Roman"/>
          <w:sz w:val="24"/>
          <w:szCs w:val="24"/>
        </w:rPr>
      </w:pPr>
      <w:r w:rsidRPr="00B23D94">
        <w:rPr>
          <w:rFonts w:ascii="Times New Roman" w:hAnsi="Times New Roman"/>
          <w:sz w:val="24"/>
          <w:szCs w:val="24"/>
        </w:rPr>
        <w:t>Social work practices and interventions</w:t>
      </w:r>
    </w:p>
    <w:p w14:paraId="25690D06" w14:textId="77777777" w:rsidR="006C5214" w:rsidRPr="00B23D94" w:rsidRDefault="006C5214" w:rsidP="006C5214">
      <w:pPr>
        <w:numPr>
          <w:ilvl w:val="0"/>
          <w:numId w:val="80"/>
        </w:numPr>
        <w:spacing w:after="0" w:line="360" w:lineRule="auto"/>
        <w:contextualSpacing/>
        <w:rPr>
          <w:rFonts w:ascii="Times New Roman" w:hAnsi="Times New Roman"/>
          <w:sz w:val="24"/>
          <w:szCs w:val="24"/>
        </w:rPr>
      </w:pPr>
      <w:r w:rsidRPr="00B23D94">
        <w:rPr>
          <w:rFonts w:ascii="Times New Roman" w:hAnsi="Times New Roman"/>
          <w:sz w:val="24"/>
          <w:szCs w:val="24"/>
        </w:rPr>
        <w:t>Empowerment and empowerment</w:t>
      </w:r>
    </w:p>
    <w:p w14:paraId="4A2556B4" w14:textId="77777777" w:rsidR="006C5214" w:rsidRPr="00B23D94" w:rsidRDefault="006C5214" w:rsidP="006C5214">
      <w:pPr>
        <w:numPr>
          <w:ilvl w:val="0"/>
          <w:numId w:val="80"/>
        </w:numPr>
        <w:spacing w:after="0" w:line="360" w:lineRule="auto"/>
        <w:contextualSpacing/>
        <w:rPr>
          <w:rFonts w:ascii="Times New Roman" w:hAnsi="Times New Roman"/>
          <w:sz w:val="24"/>
          <w:szCs w:val="24"/>
        </w:rPr>
      </w:pPr>
      <w:r w:rsidRPr="00B23D94">
        <w:rPr>
          <w:rFonts w:ascii="Times New Roman" w:hAnsi="Times New Roman"/>
          <w:sz w:val="24"/>
          <w:szCs w:val="24"/>
        </w:rPr>
        <w:t>Legal aspects in social work</w:t>
      </w:r>
    </w:p>
    <w:p w14:paraId="189A43E7" w14:textId="4E2C1D42" w:rsidR="005D2DEA" w:rsidRPr="00436DB7" w:rsidRDefault="006C5214" w:rsidP="005D2DEA">
      <w:pPr>
        <w:numPr>
          <w:ilvl w:val="0"/>
          <w:numId w:val="80"/>
        </w:numPr>
        <w:spacing w:after="0" w:line="360" w:lineRule="auto"/>
        <w:contextualSpacing/>
        <w:rPr>
          <w:rFonts w:ascii="Times New Roman" w:hAnsi="Times New Roman"/>
          <w:b/>
          <w:sz w:val="24"/>
          <w:szCs w:val="24"/>
        </w:rPr>
      </w:pPr>
      <w:r w:rsidRPr="00B23D94">
        <w:rPr>
          <w:rFonts w:ascii="Times New Roman" w:hAnsi="Times New Roman"/>
          <w:sz w:val="24"/>
          <w:szCs w:val="24"/>
        </w:rPr>
        <w:t xml:space="preserve">Digital literacy </w:t>
      </w:r>
    </w:p>
    <w:p w14:paraId="0D6B3A75" w14:textId="2440C586" w:rsidR="00436DB7" w:rsidRDefault="00436DB7" w:rsidP="00436DB7">
      <w:pPr>
        <w:spacing w:after="0" w:line="360" w:lineRule="auto"/>
        <w:ind w:left="928"/>
        <w:contextualSpacing/>
        <w:rPr>
          <w:rFonts w:ascii="Times New Roman" w:hAnsi="Times New Roman"/>
          <w:sz w:val="24"/>
          <w:szCs w:val="24"/>
        </w:rPr>
      </w:pPr>
    </w:p>
    <w:p w14:paraId="63E66A3D" w14:textId="77777777" w:rsidR="00436DB7" w:rsidRPr="00B23D94" w:rsidRDefault="00436DB7" w:rsidP="00436DB7">
      <w:pPr>
        <w:spacing w:after="0" w:line="360" w:lineRule="auto"/>
        <w:ind w:left="928"/>
        <w:contextualSpacing/>
        <w:rPr>
          <w:rFonts w:ascii="Times New Roman" w:hAnsi="Times New Roman"/>
          <w:b/>
          <w:sz w:val="24"/>
          <w:szCs w:val="24"/>
        </w:rPr>
      </w:pPr>
    </w:p>
    <w:p w14:paraId="240C03D5" w14:textId="7DD2BC99" w:rsidR="006C5214" w:rsidRPr="00B23D94" w:rsidRDefault="006C5214" w:rsidP="005D2DEA">
      <w:pPr>
        <w:spacing w:before="240" w:line="360" w:lineRule="auto"/>
        <w:contextualSpacing/>
        <w:rPr>
          <w:rFonts w:ascii="Times New Roman" w:hAnsi="Times New Roman"/>
          <w:b/>
          <w:sz w:val="24"/>
          <w:szCs w:val="24"/>
        </w:rPr>
      </w:pPr>
      <w:r w:rsidRPr="00B23D94">
        <w:rPr>
          <w:rFonts w:ascii="Times New Roman" w:hAnsi="Times New Roman"/>
          <w:b/>
          <w:sz w:val="24"/>
          <w:szCs w:val="24"/>
        </w:rPr>
        <w:t xml:space="preserve">EVIDENCE GUIDE </w:t>
      </w:r>
    </w:p>
    <w:p w14:paraId="7BFBCFC7" w14:textId="77777777" w:rsidR="006C5214" w:rsidRPr="00B23D94" w:rsidRDefault="006C5214" w:rsidP="006C5214">
      <w:pPr>
        <w:spacing w:after="0" w:line="360" w:lineRule="auto"/>
        <w:rPr>
          <w:rFonts w:ascii="Times New Roman" w:hAnsi="Times New Roman"/>
          <w:sz w:val="24"/>
          <w:szCs w:val="24"/>
          <w:lang w:eastAsia="zh-CN"/>
        </w:rPr>
      </w:pPr>
      <w:r w:rsidRPr="00B23D94">
        <w:rPr>
          <w:rFonts w:ascii="Times New Roman" w:hAnsi="Times New Roman"/>
          <w:sz w:val="24"/>
          <w:szCs w:val="24"/>
        </w:rPr>
        <w:t>This provides advice on assessment and must be read in conjunction with the performance criteria, required skills and knowledge and range</w:t>
      </w:r>
      <w:r w:rsidRPr="00B23D94">
        <w:rPr>
          <w:rFonts w:ascii="Times New Roman" w:hAnsi="Times New Roman"/>
          <w:sz w:val="24"/>
          <w:szCs w:val="24"/>
          <w:lang w:eastAsia="zh-CN"/>
        </w:rPr>
        <w:t>.</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999"/>
        <w:gridCol w:w="5182"/>
      </w:tblGrid>
      <w:tr w:rsidR="006C5214" w:rsidRPr="00B23D94" w14:paraId="609FA660" w14:textId="77777777" w:rsidTr="00351247">
        <w:trPr>
          <w:trHeight w:val="699"/>
        </w:trPr>
        <w:tc>
          <w:tcPr>
            <w:tcW w:w="2999" w:type="dxa"/>
            <w:tcBorders>
              <w:top w:val="single" w:sz="4" w:space="0" w:color="auto"/>
              <w:left w:val="single" w:sz="4" w:space="0" w:color="auto"/>
              <w:bottom w:val="single" w:sz="4" w:space="0" w:color="auto"/>
              <w:right w:val="single" w:sz="4" w:space="0" w:color="auto"/>
            </w:tcBorders>
          </w:tcPr>
          <w:p w14:paraId="065EF77D" w14:textId="77777777" w:rsidR="006C5214" w:rsidRPr="00B23D94" w:rsidRDefault="006C5214" w:rsidP="006C5214">
            <w:pPr>
              <w:numPr>
                <w:ilvl w:val="3"/>
                <w:numId w:val="103"/>
              </w:numPr>
              <w:spacing w:after="0" w:line="360" w:lineRule="auto"/>
              <w:contextualSpacing/>
              <w:rPr>
                <w:rFonts w:ascii="Times New Roman" w:hAnsi="Times New Roman"/>
                <w:sz w:val="24"/>
                <w:szCs w:val="24"/>
              </w:rPr>
            </w:pPr>
            <w:r w:rsidRPr="00B23D94">
              <w:rPr>
                <w:rFonts w:ascii="Times New Roman" w:hAnsi="Times New Roman"/>
                <w:sz w:val="24"/>
                <w:szCs w:val="24"/>
              </w:rPr>
              <w:t xml:space="preserve">Critical aspects of competency </w:t>
            </w:r>
          </w:p>
        </w:tc>
        <w:tc>
          <w:tcPr>
            <w:tcW w:w="5182" w:type="dxa"/>
            <w:tcBorders>
              <w:top w:val="single" w:sz="4" w:space="0" w:color="auto"/>
              <w:left w:val="single" w:sz="4" w:space="0" w:color="auto"/>
              <w:bottom w:val="single" w:sz="4" w:space="0" w:color="auto"/>
              <w:right w:val="single" w:sz="4" w:space="0" w:color="auto"/>
            </w:tcBorders>
          </w:tcPr>
          <w:p w14:paraId="044922FF"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Assessment requires evidence that the candidate:</w:t>
            </w:r>
          </w:p>
          <w:p w14:paraId="04D0470A" w14:textId="77777777" w:rsidR="006C5214" w:rsidRPr="00B23D94" w:rsidRDefault="006C5214" w:rsidP="006C5214">
            <w:pPr>
              <w:numPr>
                <w:ilvl w:val="1"/>
                <w:numId w:val="122"/>
              </w:numPr>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Engaged community leadership structures as per workplace procedures</w:t>
            </w:r>
          </w:p>
          <w:p w14:paraId="4541F92A" w14:textId="77777777" w:rsidR="006C5214" w:rsidRPr="00B23D94" w:rsidRDefault="006C5214" w:rsidP="006C5214">
            <w:pPr>
              <w:numPr>
                <w:ilvl w:val="1"/>
                <w:numId w:val="122"/>
              </w:numPr>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Conducted introductory meetings with the community as per workplace procedures</w:t>
            </w:r>
          </w:p>
          <w:p w14:paraId="0F009262" w14:textId="77777777" w:rsidR="006C5214" w:rsidRPr="00B23D94" w:rsidRDefault="006C5214" w:rsidP="006C5214">
            <w:pPr>
              <w:numPr>
                <w:ilvl w:val="1"/>
                <w:numId w:val="122"/>
              </w:numPr>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Developed community needs assessment plan is and per workplace procedures</w:t>
            </w:r>
          </w:p>
          <w:p w14:paraId="23FC7014" w14:textId="77777777" w:rsidR="006C5214" w:rsidRPr="00B23D94" w:rsidRDefault="006C5214" w:rsidP="006C5214">
            <w:pPr>
              <w:numPr>
                <w:ilvl w:val="1"/>
                <w:numId w:val="122"/>
              </w:numPr>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lastRenderedPageBreak/>
              <w:t>Developed community needs assessment tools as per workplace procedures</w:t>
            </w:r>
          </w:p>
          <w:p w14:paraId="266464C4" w14:textId="77777777" w:rsidR="006C5214" w:rsidRPr="00B23D94" w:rsidRDefault="006C5214" w:rsidP="006C5214">
            <w:pPr>
              <w:numPr>
                <w:ilvl w:val="1"/>
                <w:numId w:val="122"/>
              </w:numPr>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Prepared and disseminated Community needs assessment report as per workplace procedures</w:t>
            </w:r>
          </w:p>
          <w:p w14:paraId="747A8133" w14:textId="77777777" w:rsidR="006C5214" w:rsidRPr="00B23D94" w:rsidRDefault="006C5214" w:rsidP="006C5214">
            <w:pPr>
              <w:numPr>
                <w:ilvl w:val="1"/>
                <w:numId w:val="122"/>
              </w:numPr>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 xml:space="preserve">Formulated objectives for empowerment as per workplace procedures </w:t>
            </w:r>
          </w:p>
          <w:p w14:paraId="1ABB851B" w14:textId="77777777" w:rsidR="006C5214" w:rsidRPr="00B23D94" w:rsidRDefault="006C5214" w:rsidP="006C5214">
            <w:pPr>
              <w:numPr>
                <w:ilvl w:val="1"/>
                <w:numId w:val="122"/>
              </w:numPr>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 xml:space="preserve">Identified community empowerment strategies as per set objectives </w:t>
            </w:r>
          </w:p>
          <w:p w14:paraId="26EE0ECA" w14:textId="77777777" w:rsidR="006C5214" w:rsidRPr="00B23D94" w:rsidRDefault="006C5214" w:rsidP="006C5214">
            <w:pPr>
              <w:numPr>
                <w:ilvl w:val="1"/>
                <w:numId w:val="122"/>
              </w:numPr>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Established empowerment communication channels are as per community needs</w:t>
            </w:r>
          </w:p>
          <w:p w14:paraId="15BA14C8" w14:textId="77777777" w:rsidR="006C5214" w:rsidRPr="00B23D94" w:rsidRDefault="006C5214" w:rsidP="006C5214">
            <w:pPr>
              <w:numPr>
                <w:ilvl w:val="1"/>
                <w:numId w:val="122"/>
              </w:numPr>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 xml:space="preserve">Identified Community empowerment resources as per workplace procedures </w:t>
            </w:r>
          </w:p>
          <w:p w14:paraId="1EBBF561" w14:textId="77777777" w:rsidR="006C5214" w:rsidRPr="00B23D94" w:rsidRDefault="006C5214" w:rsidP="006C5214">
            <w:pPr>
              <w:numPr>
                <w:ilvl w:val="1"/>
                <w:numId w:val="122"/>
              </w:numPr>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Identified empowerment challenges based on nature of empowerment activity</w:t>
            </w:r>
          </w:p>
          <w:p w14:paraId="2BC150F9" w14:textId="77777777" w:rsidR="006C5214" w:rsidRPr="00B23D94" w:rsidRDefault="006C5214" w:rsidP="006C5214">
            <w:pPr>
              <w:numPr>
                <w:ilvl w:val="1"/>
                <w:numId w:val="122"/>
              </w:numPr>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Implemented community empowerment strategies based on the community empowerment plan</w:t>
            </w:r>
          </w:p>
          <w:p w14:paraId="324C25EB" w14:textId="77777777" w:rsidR="006C5214" w:rsidRPr="00B23D94" w:rsidRDefault="006C5214" w:rsidP="006C5214">
            <w:pPr>
              <w:numPr>
                <w:ilvl w:val="1"/>
                <w:numId w:val="122"/>
              </w:numPr>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Prepared and disseminated community empowerment activity outcomes report as per workplace procedures</w:t>
            </w:r>
          </w:p>
          <w:p w14:paraId="2E576A76" w14:textId="77777777" w:rsidR="006C5214" w:rsidRPr="00B23D94" w:rsidRDefault="006C5214" w:rsidP="006C5214">
            <w:pPr>
              <w:numPr>
                <w:ilvl w:val="1"/>
                <w:numId w:val="122"/>
              </w:numPr>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 xml:space="preserve">Identified key indicators of community empowerment activities as per community needs </w:t>
            </w:r>
          </w:p>
          <w:p w14:paraId="7AC487EE" w14:textId="2B5DE4DC" w:rsidR="006C5214" w:rsidRPr="00B23D94" w:rsidRDefault="006C5214" w:rsidP="00351247">
            <w:pPr>
              <w:numPr>
                <w:ilvl w:val="1"/>
                <w:numId w:val="122"/>
              </w:numPr>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Prepared documentation tools as per workplace procedures</w:t>
            </w:r>
          </w:p>
        </w:tc>
      </w:tr>
      <w:tr w:rsidR="006C5214" w:rsidRPr="00B23D94" w14:paraId="6C350951" w14:textId="77777777" w:rsidTr="00351247">
        <w:trPr>
          <w:trHeight w:val="998"/>
        </w:trPr>
        <w:tc>
          <w:tcPr>
            <w:tcW w:w="2999" w:type="dxa"/>
            <w:tcBorders>
              <w:top w:val="single" w:sz="4" w:space="0" w:color="auto"/>
              <w:left w:val="single" w:sz="4" w:space="0" w:color="auto"/>
              <w:bottom w:val="single" w:sz="4" w:space="0" w:color="auto"/>
              <w:right w:val="single" w:sz="4" w:space="0" w:color="auto"/>
            </w:tcBorders>
          </w:tcPr>
          <w:p w14:paraId="67BEA6E3" w14:textId="77777777" w:rsidR="006C5214" w:rsidRPr="00B23D94" w:rsidRDefault="006C5214" w:rsidP="00351247">
            <w:pPr>
              <w:tabs>
                <w:tab w:val="left" w:pos="360"/>
              </w:tabs>
              <w:spacing w:after="0" w:line="360" w:lineRule="auto"/>
              <w:ind w:left="360" w:right="144" w:hanging="360"/>
              <w:rPr>
                <w:rFonts w:ascii="Times New Roman" w:hAnsi="Times New Roman"/>
                <w:sz w:val="24"/>
                <w:szCs w:val="24"/>
              </w:rPr>
            </w:pPr>
            <w:r w:rsidRPr="00B23D94">
              <w:rPr>
                <w:rFonts w:ascii="Times New Roman" w:hAnsi="Times New Roman"/>
                <w:sz w:val="24"/>
                <w:szCs w:val="24"/>
              </w:rPr>
              <w:lastRenderedPageBreak/>
              <w:t>2. Resource implications</w:t>
            </w:r>
          </w:p>
        </w:tc>
        <w:tc>
          <w:tcPr>
            <w:tcW w:w="5182" w:type="dxa"/>
            <w:tcBorders>
              <w:top w:val="single" w:sz="4" w:space="0" w:color="auto"/>
              <w:left w:val="single" w:sz="4" w:space="0" w:color="auto"/>
              <w:bottom w:val="single" w:sz="4" w:space="0" w:color="auto"/>
              <w:right w:val="single" w:sz="4" w:space="0" w:color="auto"/>
            </w:tcBorders>
          </w:tcPr>
          <w:p w14:paraId="18152F87"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The following resources should be provided:</w:t>
            </w:r>
          </w:p>
          <w:p w14:paraId="7FCD1871" w14:textId="77777777" w:rsidR="006C5214" w:rsidRPr="00B23D94" w:rsidRDefault="006C5214" w:rsidP="006C5214">
            <w:pPr>
              <w:numPr>
                <w:ilvl w:val="1"/>
                <w:numId w:val="123"/>
              </w:numPr>
              <w:spacing w:after="0" w:line="360" w:lineRule="auto"/>
              <w:rPr>
                <w:rFonts w:ascii="Times New Roman" w:hAnsi="Times New Roman"/>
                <w:sz w:val="24"/>
                <w:szCs w:val="24"/>
              </w:rPr>
            </w:pPr>
            <w:r w:rsidRPr="00B23D94">
              <w:rPr>
                <w:rFonts w:ascii="Times New Roman" w:hAnsi="Times New Roman"/>
                <w:sz w:val="24"/>
                <w:szCs w:val="24"/>
              </w:rPr>
              <w:t>Appropriately simulated environment where assessment can take place.</w:t>
            </w:r>
          </w:p>
          <w:p w14:paraId="7A2FB569" w14:textId="77777777" w:rsidR="006C5214" w:rsidRPr="00B23D94" w:rsidRDefault="006C5214" w:rsidP="006C5214">
            <w:pPr>
              <w:numPr>
                <w:ilvl w:val="1"/>
                <w:numId w:val="123"/>
              </w:numPr>
              <w:spacing w:after="0" w:line="360" w:lineRule="auto"/>
              <w:rPr>
                <w:rFonts w:ascii="Times New Roman" w:hAnsi="Times New Roman"/>
                <w:sz w:val="24"/>
                <w:szCs w:val="24"/>
              </w:rPr>
            </w:pPr>
            <w:r w:rsidRPr="00B23D94">
              <w:rPr>
                <w:rFonts w:ascii="Times New Roman" w:hAnsi="Times New Roman"/>
                <w:sz w:val="24"/>
                <w:szCs w:val="24"/>
              </w:rPr>
              <w:t>Access to relevant work environment.</w:t>
            </w:r>
          </w:p>
          <w:p w14:paraId="134F81D8" w14:textId="77777777" w:rsidR="006C5214" w:rsidRPr="00B23D94" w:rsidRDefault="006C5214" w:rsidP="006C5214">
            <w:pPr>
              <w:numPr>
                <w:ilvl w:val="1"/>
                <w:numId w:val="123"/>
              </w:numPr>
              <w:spacing w:after="0" w:line="360" w:lineRule="auto"/>
              <w:ind w:right="144"/>
              <w:contextualSpacing/>
              <w:rPr>
                <w:rFonts w:ascii="Times New Roman" w:hAnsi="Times New Roman"/>
                <w:sz w:val="24"/>
                <w:szCs w:val="24"/>
              </w:rPr>
            </w:pPr>
            <w:r w:rsidRPr="00B23D94">
              <w:rPr>
                <w:rFonts w:ascii="Times New Roman" w:hAnsi="Times New Roman"/>
                <w:sz w:val="24"/>
                <w:szCs w:val="24"/>
              </w:rPr>
              <w:t>Resources relevant to the proposed activities or tasks.</w:t>
            </w:r>
          </w:p>
        </w:tc>
      </w:tr>
      <w:tr w:rsidR="006C5214" w:rsidRPr="00B23D94" w14:paraId="69E02D11" w14:textId="77777777" w:rsidTr="00351247">
        <w:trPr>
          <w:trHeight w:val="416"/>
        </w:trPr>
        <w:tc>
          <w:tcPr>
            <w:tcW w:w="2999" w:type="dxa"/>
            <w:tcBorders>
              <w:top w:val="single" w:sz="4" w:space="0" w:color="auto"/>
              <w:left w:val="single" w:sz="4" w:space="0" w:color="auto"/>
              <w:bottom w:val="single" w:sz="4" w:space="0" w:color="auto"/>
              <w:right w:val="single" w:sz="4" w:space="0" w:color="auto"/>
            </w:tcBorders>
          </w:tcPr>
          <w:p w14:paraId="49B35E10" w14:textId="77777777" w:rsidR="006C5214" w:rsidRPr="00B23D94" w:rsidRDefault="006C5214" w:rsidP="00351247">
            <w:pPr>
              <w:tabs>
                <w:tab w:val="left" w:pos="360"/>
              </w:tabs>
              <w:spacing w:after="0" w:line="360" w:lineRule="auto"/>
              <w:ind w:left="360" w:right="144" w:hanging="360"/>
              <w:rPr>
                <w:rFonts w:ascii="Times New Roman" w:hAnsi="Times New Roman"/>
                <w:sz w:val="24"/>
                <w:szCs w:val="24"/>
              </w:rPr>
            </w:pPr>
            <w:r w:rsidRPr="00B23D94">
              <w:rPr>
                <w:rFonts w:ascii="Times New Roman" w:hAnsi="Times New Roman"/>
                <w:sz w:val="24"/>
                <w:szCs w:val="24"/>
              </w:rPr>
              <w:t>3.  Methods of assessment</w:t>
            </w:r>
          </w:p>
        </w:tc>
        <w:tc>
          <w:tcPr>
            <w:tcW w:w="5182" w:type="dxa"/>
            <w:tcBorders>
              <w:top w:val="single" w:sz="4" w:space="0" w:color="auto"/>
              <w:left w:val="single" w:sz="4" w:space="0" w:color="auto"/>
              <w:bottom w:val="single" w:sz="4" w:space="0" w:color="auto"/>
              <w:right w:val="single" w:sz="4" w:space="0" w:color="auto"/>
            </w:tcBorders>
          </w:tcPr>
          <w:p w14:paraId="012C6C8D"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 xml:space="preserve">Competency in this unit may be assessed through: </w:t>
            </w:r>
          </w:p>
          <w:p w14:paraId="204CFD72" w14:textId="77777777" w:rsidR="006C5214" w:rsidRPr="00B23D94" w:rsidRDefault="006C5214" w:rsidP="006C5214">
            <w:pPr>
              <w:numPr>
                <w:ilvl w:val="0"/>
                <w:numId w:val="124"/>
              </w:numPr>
              <w:spacing w:after="0" w:line="360" w:lineRule="auto"/>
              <w:rPr>
                <w:rFonts w:ascii="Times New Roman" w:hAnsi="Times New Roman"/>
                <w:sz w:val="24"/>
                <w:szCs w:val="24"/>
              </w:rPr>
            </w:pPr>
            <w:r w:rsidRPr="00B23D94">
              <w:rPr>
                <w:rFonts w:ascii="Times New Roman" w:hAnsi="Times New Roman"/>
                <w:sz w:val="24"/>
                <w:szCs w:val="24"/>
              </w:rPr>
              <w:t xml:space="preserve">Practical assessment </w:t>
            </w:r>
          </w:p>
          <w:p w14:paraId="44A3B5F0" w14:textId="77777777" w:rsidR="006C5214" w:rsidRPr="00B23D94" w:rsidRDefault="006C5214" w:rsidP="006C5214">
            <w:pPr>
              <w:numPr>
                <w:ilvl w:val="0"/>
                <w:numId w:val="124"/>
              </w:numPr>
              <w:spacing w:after="0" w:line="360" w:lineRule="auto"/>
              <w:rPr>
                <w:rFonts w:ascii="Times New Roman" w:hAnsi="Times New Roman"/>
                <w:sz w:val="24"/>
                <w:szCs w:val="24"/>
              </w:rPr>
            </w:pPr>
            <w:r w:rsidRPr="00B23D94">
              <w:rPr>
                <w:rFonts w:ascii="Times New Roman" w:hAnsi="Times New Roman"/>
                <w:sz w:val="24"/>
                <w:szCs w:val="24"/>
              </w:rPr>
              <w:lastRenderedPageBreak/>
              <w:t>Oral questioning</w:t>
            </w:r>
          </w:p>
          <w:p w14:paraId="57878E04" w14:textId="77777777" w:rsidR="006C5214" w:rsidRPr="00B23D94" w:rsidRDefault="006C5214" w:rsidP="006C5214">
            <w:pPr>
              <w:numPr>
                <w:ilvl w:val="0"/>
                <w:numId w:val="124"/>
              </w:numPr>
              <w:spacing w:after="0" w:line="360" w:lineRule="auto"/>
              <w:rPr>
                <w:rFonts w:ascii="Times New Roman" w:hAnsi="Times New Roman"/>
                <w:sz w:val="24"/>
                <w:szCs w:val="24"/>
              </w:rPr>
            </w:pPr>
            <w:r w:rsidRPr="00B23D94">
              <w:rPr>
                <w:rFonts w:ascii="Times New Roman" w:hAnsi="Times New Roman"/>
                <w:sz w:val="24"/>
                <w:szCs w:val="24"/>
              </w:rPr>
              <w:t>Written tests</w:t>
            </w:r>
          </w:p>
          <w:p w14:paraId="06601F1A" w14:textId="77777777" w:rsidR="006C5214" w:rsidRPr="00B23D94" w:rsidRDefault="006C5214" w:rsidP="006C5214">
            <w:pPr>
              <w:numPr>
                <w:ilvl w:val="0"/>
                <w:numId w:val="124"/>
              </w:numPr>
              <w:spacing w:after="0" w:line="360" w:lineRule="auto"/>
              <w:rPr>
                <w:rFonts w:ascii="Times New Roman" w:hAnsi="Times New Roman"/>
                <w:sz w:val="24"/>
                <w:szCs w:val="24"/>
              </w:rPr>
            </w:pPr>
            <w:r w:rsidRPr="00B23D94">
              <w:rPr>
                <w:rFonts w:ascii="Times New Roman" w:hAnsi="Times New Roman"/>
                <w:sz w:val="24"/>
                <w:szCs w:val="24"/>
              </w:rPr>
              <w:t>Portfolio of evidence</w:t>
            </w:r>
          </w:p>
          <w:p w14:paraId="3095CE49" w14:textId="77777777" w:rsidR="006C5214" w:rsidRPr="00B23D94" w:rsidRDefault="006C5214" w:rsidP="006C5214">
            <w:pPr>
              <w:numPr>
                <w:ilvl w:val="0"/>
                <w:numId w:val="124"/>
              </w:numPr>
              <w:spacing w:after="0" w:line="360" w:lineRule="auto"/>
              <w:rPr>
                <w:rFonts w:ascii="Times New Roman" w:hAnsi="Times New Roman"/>
                <w:sz w:val="24"/>
                <w:szCs w:val="24"/>
              </w:rPr>
            </w:pPr>
            <w:r w:rsidRPr="00B23D94">
              <w:rPr>
                <w:rFonts w:ascii="Times New Roman" w:hAnsi="Times New Roman"/>
                <w:sz w:val="24"/>
                <w:szCs w:val="24"/>
              </w:rPr>
              <w:t>Third party report</w:t>
            </w:r>
          </w:p>
          <w:p w14:paraId="7E1795F1" w14:textId="77777777" w:rsidR="006C5214" w:rsidRPr="00B23D94" w:rsidRDefault="006C5214" w:rsidP="006C5214">
            <w:pPr>
              <w:numPr>
                <w:ilvl w:val="0"/>
                <w:numId w:val="124"/>
              </w:numPr>
              <w:spacing w:after="0" w:line="360" w:lineRule="auto"/>
              <w:rPr>
                <w:rFonts w:ascii="Times New Roman" w:hAnsi="Times New Roman"/>
                <w:sz w:val="24"/>
                <w:szCs w:val="24"/>
              </w:rPr>
            </w:pPr>
            <w:r w:rsidRPr="00B23D94">
              <w:rPr>
                <w:rFonts w:ascii="Times New Roman" w:hAnsi="Times New Roman"/>
                <w:sz w:val="24"/>
                <w:szCs w:val="24"/>
              </w:rPr>
              <w:t>Case study</w:t>
            </w:r>
          </w:p>
        </w:tc>
      </w:tr>
      <w:tr w:rsidR="006C5214" w:rsidRPr="00B23D94" w14:paraId="014CF677" w14:textId="77777777" w:rsidTr="00351247">
        <w:trPr>
          <w:trHeight w:val="90"/>
        </w:trPr>
        <w:tc>
          <w:tcPr>
            <w:tcW w:w="2999" w:type="dxa"/>
            <w:tcBorders>
              <w:top w:val="single" w:sz="4" w:space="0" w:color="auto"/>
              <w:left w:val="single" w:sz="4" w:space="0" w:color="auto"/>
              <w:bottom w:val="single" w:sz="4" w:space="0" w:color="auto"/>
              <w:right w:val="single" w:sz="4" w:space="0" w:color="auto"/>
            </w:tcBorders>
          </w:tcPr>
          <w:p w14:paraId="582DE261" w14:textId="77777777" w:rsidR="006C5214" w:rsidRPr="00B23D94" w:rsidRDefault="006C5214" w:rsidP="005D2DEA">
            <w:pPr>
              <w:spacing w:after="0" w:line="360" w:lineRule="auto"/>
              <w:ind w:right="144"/>
              <w:rPr>
                <w:rFonts w:ascii="Times New Roman" w:hAnsi="Times New Roman"/>
                <w:sz w:val="24"/>
                <w:szCs w:val="24"/>
              </w:rPr>
            </w:pPr>
            <w:r w:rsidRPr="00B23D94">
              <w:rPr>
                <w:rFonts w:ascii="Times New Roman" w:hAnsi="Times New Roman"/>
                <w:sz w:val="24"/>
                <w:szCs w:val="24"/>
              </w:rPr>
              <w:lastRenderedPageBreak/>
              <w:t>4.  Context of assessment</w:t>
            </w:r>
          </w:p>
        </w:tc>
        <w:tc>
          <w:tcPr>
            <w:tcW w:w="5182" w:type="dxa"/>
            <w:tcBorders>
              <w:top w:val="single" w:sz="4" w:space="0" w:color="auto"/>
              <w:left w:val="single" w:sz="4" w:space="0" w:color="auto"/>
              <w:bottom w:val="single" w:sz="4" w:space="0" w:color="auto"/>
              <w:right w:val="single" w:sz="4" w:space="0" w:color="auto"/>
            </w:tcBorders>
          </w:tcPr>
          <w:p w14:paraId="73529115"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 xml:space="preserve">Competency may be assessed in a: </w:t>
            </w:r>
          </w:p>
          <w:p w14:paraId="4194B768" w14:textId="77777777" w:rsidR="006C5214" w:rsidRPr="00B23D94" w:rsidRDefault="006C5214" w:rsidP="006C5214">
            <w:pPr>
              <w:numPr>
                <w:ilvl w:val="1"/>
                <w:numId w:val="112"/>
              </w:numPr>
              <w:spacing w:after="0" w:line="360" w:lineRule="auto"/>
              <w:ind w:right="144"/>
              <w:rPr>
                <w:rFonts w:ascii="Times New Roman" w:eastAsia="Times New Roman" w:hAnsi="Times New Roman"/>
                <w:sz w:val="24"/>
                <w:szCs w:val="24"/>
                <w:lang w:val="en-US"/>
              </w:rPr>
            </w:pPr>
            <w:r w:rsidRPr="00B23D94">
              <w:rPr>
                <w:rFonts w:ascii="Times New Roman" w:hAnsi="Times New Roman"/>
                <w:sz w:val="24"/>
                <w:szCs w:val="24"/>
              </w:rPr>
              <w:t>Workplace or simulated workplace</w:t>
            </w:r>
          </w:p>
        </w:tc>
      </w:tr>
      <w:tr w:rsidR="006C5214" w:rsidRPr="00B23D94" w14:paraId="5220943E" w14:textId="77777777" w:rsidTr="00351247">
        <w:trPr>
          <w:trHeight w:val="90"/>
        </w:trPr>
        <w:tc>
          <w:tcPr>
            <w:tcW w:w="2999" w:type="dxa"/>
            <w:tcBorders>
              <w:top w:val="single" w:sz="4" w:space="0" w:color="auto"/>
              <w:left w:val="single" w:sz="4" w:space="0" w:color="auto"/>
              <w:bottom w:val="single" w:sz="4" w:space="0" w:color="auto"/>
              <w:right w:val="single" w:sz="4" w:space="0" w:color="auto"/>
            </w:tcBorders>
          </w:tcPr>
          <w:p w14:paraId="0097D301" w14:textId="77777777" w:rsidR="006C5214" w:rsidRPr="00B23D94" w:rsidRDefault="006C5214" w:rsidP="005D2DEA">
            <w:pPr>
              <w:spacing w:after="0" w:line="360" w:lineRule="auto"/>
              <w:contextualSpacing/>
              <w:rPr>
                <w:rFonts w:ascii="Times New Roman" w:hAnsi="Times New Roman"/>
                <w:sz w:val="24"/>
                <w:szCs w:val="24"/>
              </w:rPr>
            </w:pPr>
            <w:r w:rsidRPr="00B23D94">
              <w:rPr>
                <w:rFonts w:ascii="Times New Roman" w:hAnsi="Times New Roman"/>
                <w:sz w:val="24"/>
                <w:szCs w:val="24"/>
              </w:rPr>
              <w:t>5. Guidance information for assessment</w:t>
            </w:r>
          </w:p>
        </w:tc>
        <w:tc>
          <w:tcPr>
            <w:tcW w:w="5182" w:type="dxa"/>
            <w:tcBorders>
              <w:top w:val="single" w:sz="4" w:space="0" w:color="auto"/>
              <w:left w:val="single" w:sz="4" w:space="0" w:color="auto"/>
              <w:bottom w:val="single" w:sz="4" w:space="0" w:color="auto"/>
              <w:right w:val="single" w:sz="4" w:space="0" w:color="auto"/>
            </w:tcBorders>
          </w:tcPr>
          <w:p w14:paraId="5B868170"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Holistic assessment with other units relevant to the industry sector and workplace job role is recommended.</w:t>
            </w:r>
          </w:p>
        </w:tc>
      </w:tr>
    </w:tbl>
    <w:p w14:paraId="46E3E4FE" w14:textId="77777777" w:rsidR="006C5214" w:rsidRPr="00B23D94" w:rsidRDefault="006C5214" w:rsidP="006C5214">
      <w:pPr>
        <w:spacing w:after="0" w:line="360" w:lineRule="auto"/>
        <w:rPr>
          <w:rFonts w:ascii="Times New Roman" w:hAnsi="Times New Roman"/>
          <w:sz w:val="24"/>
          <w:szCs w:val="24"/>
        </w:rPr>
      </w:pPr>
    </w:p>
    <w:p w14:paraId="2FD4AF47" w14:textId="77777777" w:rsidR="006C5214" w:rsidRPr="00B23D94" w:rsidRDefault="006C5214" w:rsidP="006C5214">
      <w:pPr>
        <w:spacing w:after="0" w:line="360" w:lineRule="auto"/>
        <w:ind w:left="765" w:hanging="357"/>
        <w:rPr>
          <w:rFonts w:ascii="Times New Roman" w:hAnsi="Times New Roman"/>
          <w:sz w:val="24"/>
          <w:szCs w:val="24"/>
        </w:rPr>
      </w:pPr>
      <w:r w:rsidRPr="00B23D94">
        <w:rPr>
          <w:rFonts w:ascii="Times New Roman" w:hAnsi="Times New Roman"/>
          <w:sz w:val="24"/>
          <w:szCs w:val="24"/>
        </w:rPr>
        <w:br w:type="page"/>
      </w:r>
    </w:p>
    <w:p w14:paraId="0D5509D1" w14:textId="77777777" w:rsidR="006C5214" w:rsidRPr="00B23D94" w:rsidRDefault="006C5214" w:rsidP="005D2DEA">
      <w:pPr>
        <w:pStyle w:val="Heading2"/>
      </w:pPr>
      <w:bookmarkStart w:id="81" w:name="_heading=h.ycfppyglxw9d" w:colFirst="0" w:colLast="0"/>
      <w:bookmarkStart w:id="82" w:name="_Toc166190122"/>
      <w:bookmarkStart w:id="83" w:name="_Toc195695421"/>
      <w:bookmarkStart w:id="84" w:name="_Toc195698700"/>
      <w:bookmarkStart w:id="85" w:name="_Toc195709177"/>
      <w:bookmarkEnd w:id="81"/>
      <w:r w:rsidRPr="00B23D94">
        <w:lastRenderedPageBreak/>
        <w:t>CONDUCT SOCIAL WORK CASE MANAGEMENT</w:t>
      </w:r>
      <w:bookmarkEnd w:id="82"/>
      <w:bookmarkEnd w:id="83"/>
      <w:bookmarkEnd w:id="84"/>
      <w:bookmarkEnd w:id="85"/>
    </w:p>
    <w:p w14:paraId="7ABC9204" w14:textId="3A52282C" w:rsidR="006C5214" w:rsidRPr="00B23D94" w:rsidRDefault="006C5214" w:rsidP="006C5214">
      <w:pPr>
        <w:spacing w:after="0" w:line="360" w:lineRule="auto"/>
        <w:jc w:val="both"/>
        <w:rPr>
          <w:rFonts w:ascii="Times New Roman" w:hAnsi="Times New Roman"/>
          <w:b/>
          <w:sz w:val="24"/>
          <w:szCs w:val="24"/>
        </w:rPr>
      </w:pPr>
      <w:r w:rsidRPr="00B23D94">
        <w:rPr>
          <w:rFonts w:ascii="Times New Roman" w:hAnsi="Times New Roman"/>
          <w:b/>
          <w:sz w:val="24"/>
          <w:szCs w:val="24"/>
        </w:rPr>
        <w:t>UNIT CODE: 0923 551 08A</w:t>
      </w:r>
    </w:p>
    <w:p w14:paraId="2F3A9C50" w14:textId="77777777" w:rsidR="006C5214" w:rsidRPr="00B23D94" w:rsidRDefault="006C5214" w:rsidP="006C5214">
      <w:pPr>
        <w:spacing w:after="0" w:line="360" w:lineRule="auto"/>
        <w:jc w:val="both"/>
        <w:rPr>
          <w:rFonts w:ascii="Times New Roman" w:hAnsi="Times New Roman"/>
          <w:b/>
          <w:sz w:val="24"/>
          <w:szCs w:val="24"/>
        </w:rPr>
      </w:pPr>
      <w:r w:rsidRPr="00B23D94">
        <w:rPr>
          <w:rFonts w:ascii="Times New Roman" w:hAnsi="Times New Roman"/>
          <w:b/>
          <w:sz w:val="24"/>
          <w:szCs w:val="24"/>
        </w:rPr>
        <w:t>UNIT DESCRIPTION</w:t>
      </w:r>
    </w:p>
    <w:p w14:paraId="768B8273" w14:textId="77777777" w:rsidR="006C5214" w:rsidRPr="00B23D94" w:rsidRDefault="006C5214" w:rsidP="005D2DEA">
      <w:pPr>
        <w:spacing w:before="240" w:after="0" w:line="360" w:lineRule="auto"/>
        <w:jc w:val="both"/>
        <w:rPr>
          <w:rFonts w:ascii="Times New Roman" w:hAnsi="Times New Roman"/>
          <w:sz w:val="24"/>
          <w:szCs w:val="24"/>
        </w:rPr>
      </w:pPr>
      <w:r w:rsidRPr="00B23D94">
        <w:rPr>
          <w:rFonts w:ascii="Times New Roman" w:hAnsi="Times New Roman"/>
          <w:sz w:val="24"/>
          <w:szCs w:val="24"/>
        </w:rPr>
        <w:t>This unit describes the competencies required to conduct case management. It involves assessing social work cases, developing case management plan, implementing case management plan, performing case management evaluation and preparing case management documentation.</w:t>
      </w:r>
      <w:r w:rsidRPr="00B23D94">
        <w:rPr>
          <w:rFonts w:ascii="Times New Roman" w:hAnsi="Times New Roman"/>
          <w:sz w:val="24"/>
          <w:szCs w:val="24"/>
        </w:rPr>
        <w:tab/>
      </w:r>
      <w:r w:rsidRPr="00B23D94">
        <w:rPr>
          <w:rFonts w:ascii="Times New Roman" w:hAnsi="Times New Roman"/>
          <w:sz w:val="24"/>
          <w:szCs w:val="24"/>
        </w:rPr>
        <w:tab/>
      </w:r>
    </w:p>
    <w:p w14:paraId="61186A5D" w14:textId="77777777" w:rsidR="006C5214" w:rsidRPr="00B23D94" w:rsidRDefault="006C5214" w:rsidP="005D2DEA">
      <w:pPr>
        <w:tabs>
          <w:tab w:val="left" w:pos="2880"/>
        </w:tabs>
        <w:spacing w:line="360" w:lineRule="auto"/>
        <w:ind w:left="3480" w:hanging="3480"/>
        <w:rPr>
          <w:rFonts w:ascii="Times New Roman" w:hAnsi="Times New Roman"/>
          <w:b/>
          <w:sz w:val="24"/>
          <w:szCs w:val="24"/>
        </w:rPr>
      </w:pPr>
      <w:r w:rsidRPr="00B23D94">
        <w:rPr>
          <w:rFonts w:ascii="Times New Roman" w:hAnsi="Times New Roman"/>
          <w:b/>
          <w:sz w:val="24"/>
          <w:szCs w:val="24"/>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0"/>
        <w:gridCol w:w="4696"/>
      </w:tblGrid>
      <w:tr w:rsidR="006C5214" w:rsidRPr="00B23D94" w14:paraId="38FE6F17" w14:textId="77777777" w:rsidTr="00351247">
        <w:trPr>
          <w:cantSplit/>
          <w:trHeight w:val="323"/>
        </w:trPr>
        <w:tc>
          <w:tcPr>
            <w:tcW w:w="2170" w:type="pct"/>
            <w:tcBorders>
              <w:top w:val="single" w:sz="4" w:space="0" w:color="auto"/>
              <w:left w:val="single" w:sz="4" w:space="0" w:color="auto"/>
              <w:bottom w:val="single" w:sz="4" w:space="0" w:color="auto"/>
              <w:right w:val="single" w:sz="4" w:space="0" w:color="auto"/>
            </w:tcBorders>
          </w:tcPr>
          <w:p w14:paraId="00B563E8" w14:textId="77777777" w:rsidR="006C5214" w:rsidRPr="00B23D94" w:rsidRDefault="006C5214" w:rsidP="00351247">
            <w:pPr>
              <w:spacing w:after="0" w:line="360" w:lineRule="auto"/>
              <w:rPr>
                <w:rFonts w:ascii="Times New Roman" w:hAnsi="Times New Roman"/>
                <w:b/>
                <w:sz w:val="24"/>
                <w:szCs w:val="24"/>
              </w:rPr>
            </w:pPr>
            <w:r w:rsidRPr="00B23D94">
              <w:rPr>
                <w:rFonts w:ascii="Times New Roman" w:hAnsi="Times New Roman"/>
                <w:b/>
                <w:sz w:val="24"/>
                <w:szCs w:val="24"/>
              </w:rPr>
              <w:t xml:space="preserve">ELEMENT </w:t>
            </w:r>
          </w:p>
          <w:p w14:paraId="49C660E5" w14:textId="77777777" w:rsidR="006C5214" w:rsidRPr="00B23D94" w:rsidRDefault="006C5214" w:rsidP="00351247">
            <w:pPr>
              <w:spacing w:after="0" w:line="360" w:lineRule="auto"/>
              <w:rPr>
                <w:rFonts w:ascii="Times New Roman" w:hAnsi="Times New Roman"/>
                <w:b/>
                <w:sz w:val="24"/>
                <w:szCs w:val="24"/>
              </w:rPr>
            </w:pPr>
            <w:r w:rsidRPr="00B23D94">
              <w:rPr>
                <w:rFonts w:ascii="Times New Roman" w:hAnsi="Times New Roman"/>
                <w:sz w:val="24"/>
                <w:szCs w:val="24"/>
              </w:rPr>
              <w:t>These describe the key outcomes which make up workplace function.</w:t>
            </w:r>
          </w:p>
        </w:tc>
        <w:tc>
          <w:tcPr>
            <w:tcW w:w="2830" w:type="pct"/>
            <w:tcBorders>
              <w:top w:val="single" w:sz="4" w:space="0" w:color="auto"/>
              <w:left w:val="nil"/>
              <w:bottom w:val="single" w:sz="4" w:space="0" w:color="auto"/>
              <w:right w:val="single" w:sz="4" w:space="0" w:color="auto"/>
            </w:tcBorders>
          </w:tcPr>
          <w:p w14:paraId="5A801213" w14:textId="77777777" w:rsidR="006C5214" w:rsidRPr="00B23D94" w:rsidRDefault="006C5214" w:rsidP="00351247">
            <w:pPr>
              <w:spacing w:after="0" w:line="360" w:lineRule="auto"/>
              <w:rPr>
                <w:rFonts w:ascii="Times New Roman" w:hAnsi="Times New Roman"/>
                <w:b/>
                <w:sz w:val="24"/>
                <w:szCs w:val="24"/>
              </w:rPr>
            </w:pPr>
            <w:r w:rsidRPr="00B23D94">
              <w:rPr>
                <w:rFonts w:ascii="Times New Roman" w:hAnsi="Times New Roman"/>
                <w:b/>
                <w:sz w:val="24"/>
                <w:szCs w:val="24"/>
              </w:rPr>
              <w:t>PERFORMANCE CRITERIA</w:t>
            </w:r>
          </w:p>
          <w:p w14:paraId="7E4242E2"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These are assessable statements which specify the required level of performance for each of the elements.</w:t>
            </w:r>
          </w:p>
          <w:p w14:paraId="4F0CCC17" w14:textId="77777777" w:rsidR="006C5214" w:rsidRPr="00B23D94" w:rsidRDefault="006C5214" w:rsidP="00351247">
            <w:pPr>
              <w:spacing w:after="0" w:line="360" w:lineRule="auto"/>
              <w:rPr>
                <w:rFonts w:ascii="Times New Roman" w:hAnsi="Times New Roman"/>
                <w:b/>
                <w:sz w:val="24"/>
                <w:szCs w:val="24"/>
              </w:rPr>
            </w:pPr>
            <w:r w:rsidRPr="00B23D94">
              <w:rPr>
                <w:rFonts w:ascii="Times New Roman" w:hAnsi="Times New Roman"/>
                <w:b/>
                <w:i/>
                <w:sz w:val="24"/>
                <w:szCs w:val="24"/>
              </w:rPr>
              <w:t>Bold and italicized terms</w:t>
            </w:r>
            <w:r w:rsidRPr="00B23D94">
              <w:rPr>
                <w:rFonts w:ascii="Times New Roman" w:hAnsi="Times New Roman"/>
                <w:sz w:val="24"/>
                <w:szCs w:val="24"/>
              </w:rPr>
              <w:t xml:space="preserve"> </w:t>
            </w:r>
            <w:r w:rsidRPr="00B23D94">
              <w:rPr>
                <w:rFonts w:ascii="Times New Roman" w:hAnsi="Times New Roman"/>
                <w:b/>
                <w:i/>
                <w:sz w:val="24"/>
                <w:szCs w:val="24"/>
              </w:rPr>
              <w:t>are elaborated in the Range.</w:t>
            </w:r>
          </w:p>
        </w:tc>
      </w:tr>
      <w:tr w:rsidR="006C5214" w:rsidRPr="00B23D94" w14:paraId="76BBF123" w14:textId="77777777" w:rsidTr="00351247">
        <w:trPr>
          <w:cantSplit/>
          <w:trHeight w:val="1845"/>
        </w:trPr>
        <w:tc>
          <w:tcPr>
            <w:tcW w:w="2170" w:type="pct"/>
            <w:tcBorders>
              <w:top w:val="single" w:sz="4" w:space="0" w:color="auto"/>
              <w:left w:val="single" w:sz="4" w:space="0" w:color="auto"/>
              <w:right w:val="single" w:sz="4" w:space="0" w:color="auto"/>
            </w:tcBorders>
          </w:tcPr>
          <w:p w14:paraId="13F88BF1" w14:textId="5BEFE370" w:rsidR="006C5214" w:rsidRPr="00B23D94" w:rsidRDefault="006C5214" w:rsidP="00A93CFF">
            <w:pPr>
              <w:pStyle w:val="ListParagraph"/>
              <w:numPr>
                <w:ilvl w:val="0"/>
                <w:numId w:val="104"/>
              </w:numPr>
              <w:tabs>
                <w:tab w:val="left" w:pos="720"/>
              </w:tabs>
              <w:spacing w:after="0" w:line="360" w:lineRule="auto"/>
              <w:rPr>
                <w:rFonts w:ascii="Times New Roman" w:hAnsi="Times New Roman"/>
                <w:bCs/>
                <w:sz w:val="24"/>
                <w:szCs w:val="24"/>
              </w:rPr>
            </w:pPr>
            <w:r w:rsidRPr="00B23D94">
              <w:rPr>
                <w:rFonts w:ascii="Times New Roman" w:hAnsi="Times New Roman"/>
                <w:bCs/>
                <w:sz w:val="24"/>
                <w:szCs w:val="24"/>
              </w:rPr>
              <w:t>Assess social work cases</w:t>
            </w:r>
          </w:p>
          <w:p w14:paraId="411D5413" w14:textId="77777777" w:rsidR="006C5214" w:rsidRPr="00B23D94" w:rsidRDefault="006C5214" w:rsidP="00351247">
            <w:pPr>
              <w:spacing w:after="0" w:line="360" w:lineRule="auto"/>
              <w:rPr>
                <w:rFonts w:ascii="Times New Roman" w:hAnsi="Times New Roman"/>
                <w:sz w:val="24"/>
                <w:szCs w:val="24"/>
              </w:rPr>
            </w:pPr>
          </w:p>
        </w:tc>
        <w:tc>
          <w:tcPr>
            <w:tcW w:w="2830" w:type="pct"/>
            <w:tcBorders>
              <w:top w:val="single" w:sz="4" w:space="0" w:color="auto"/>
              <w:left w:val="nil"/>
              <w:right w:val="single" w:sz="4" w:space="0" w:color="auto"/>
            </w:tcBorders>
          </w:tcPr>
          <w:p w14:paraId="1D2F273C" w14:textId="77777777" w:rsidR="006C5214" w:rsidRPr="00B23D94" w:rsidRDefault="006C5214" w:rsidP="006C5214">
            <w:pPr>
              <w:numPr>
                <w:ilvl w:val="1"/>
                <w:numId w:val="104"/>
              </w:numPr>
              <w:spacing w:after="0" w:line="360" w:lineRule="auto"/>
              <w:rPr>
                <w:rFonts w:ascii="Times New Roman" w:hAnsi="Times New Roman"/>
                <w:sz w:val="24"/>
                <w:szCs w:val="24"/>
              </w:rPr>
            </w:pPr>
            <w:r w:rsidRPr="00B23D94">
              <w:rPr>
                <w:rFonts w:ascii="Times New Roman" w:hAnsi="Times New Roman"/>
                <w:b/>
                <w:i/>
                <w:sz w:val="24"/>
                <w:szCs w:val="24"/>
              </w:rPr>
              <w:t>Assessment tools</w:t>
            </w:r>
            <w:r w:rsidRPr="00B23D94">
              <w:rPr>
                <w:rFonts w:ascii="Times New Roman" w:hAnsi="Times New Roman"/>
                <w:sz w:val="24"/>
                <w:szCs w:val="24"/>
              </w:rPr>
              <w:t xml:space="preserve"> are developed as per workplace procedures</w:t>
            </w:r>
          </w:p>
          <w:p w14:paraId="3500E377" w14:textId="77777777" w:rsidR="006C5214" w:rsidRPr="00B23D94" w:rsidRDefault="006C5214" w:rsidP="006C5214">
            <w:pPr>
              <w:numPr>
                <w:ilvl w:val="1"/>
                <w:numId w:val="104"/>
              </w:numPr>
              <w:spacing w:after="0" w:line="360" w:lineRule="auto"/>
              <w:rPr>
                <w:rFonts w:ascii="Times New Roman" w:hAnsi="Times New Roman"/>
                <w:sz w:val="24"/>
                <w:szCs w:val="24"/>
              </w:rPr>
            </w:pPr>
            <w:r w:rsidRPr="00B23D94">
              <w:rPr>
                <w:rFonts w:ascii="Times New Roman" w:hAnsi="Times New Roman"/>
                <w:b/>
                <w:i/>
                <w:sz w:val="24"/>
                <w:szCs w:val="24"/>
              </w:rPr>
              <w:t>Social work cases</w:t>
            </w:r>
            <w:r w:rsidRPr="00B23D94">
              <w:rPr>
                <w:rFonts w:ascii="Times New Roman" w:hAnsi="Times New Roman"/>
                <w:sz w:val="24"/>
                <w:szCs w:val="24"/>
              </w:rPr>
              <w:t xml:space="preserve"> are identified as per workplace procedures</w:t>
            </w:r>
          </w:p>
          <w:p w14:paraId="7E232EAF" w14:textId="77777777" w:rsidR="006C5214" w:rsidRPr="00B23D94" w:rsidRDefault="006C5214" w:rsidP="006C5214">
            <w:pPr>
              <w:numPr>
                <w:ilvl w:val="1"/>
                <w:numId w:val="104"/>
              </w:numPr>
              <w:spacing w:after="0" w:line="360" w:lineRule="auto"/>
              <w:rPr>
                <w:rFonts w:ascii="Times New Roman" w:hAnsi="Times New Roman"/>
                <w:sz w:val="24"/>
                <w:szCs w:val="24"/>
              </w:rPr>
            </w:pPr>
            <w:r w:rsidRPr="00B23D94">
              <w:rPr>
                <w:rFonts w:ascii="Times New Roman" w:hAnsi="Times New Roman"/>
                <w:sz w:val="24"/>
                <w:szCs w:val="24"/>
              </w:rPr>
              <w:t>Social work cases are prioritized as per</w:t>
            </w:r>
          </w:p>
          <w:p w14:paraId="26C2E357"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Workplace procedures</w:t>
            </w:r>
          </w:p>
          <w:p w14:paraId="1D984C83" w14:textId="77777777" w:rsidR="006C5214" w:rsidRPr="00B23D94" w:rsidRDefault="006C5214" w:rsidP="006C5214">
            <w:pPr>
              <w:numPr>
                <w:ilvl w:val="1"/>
                <w:numId w:val="104"/>
              </w:numPr>
              <w:spacing w:after="0" w:line="360" w:lineRule="auto"/>
              <w:rPr>
                <w:rFonts w:ascii="Times New Roman" w:hAnsi="Times New Roman"/>
                <w:sz w:val="24"/>
                <w:szCs w:val="24"/>
              </w:rPr>
            </w:pPr>
            <w:r w:rsidRPr="00B23D94">
              <w:rPr>
                <w:rFonts w:ascii="Times New Roman" w:hAnsi="Times New Roman"/>
                <w:bCs/>
                <w:iCs/>
                <w:sz w:val="24"/>
                <w:szCs w:val="24"/>
              </w:rPr>
              <w:t>Assessment report</w:t>
            </w:r>
            <w:r w:rsidRPr="00B23D94">
              <w:rPr>
                <w:rFonts w:ascii="Times New Roman" w:hAnsi="Times New Roman"/>
                <w:sz w:val="24"/>
                <w:szCs w:val="24"/>
              </w:rPr>
              <w:t xml:space="preserve"> is developed as per workplace procedures</w:t>
            </w:r>
          </w:p>
        </w:tc>
      </w:tr>
      <w:tr w:rsidR="006C5214" w:rsidRPr="00B23D94" w14:paraId="2025AE15" w14:textId="77777777" w:rsidTr="00351247">
        <w:trPr>
          <w:cantSplit/>
          <w:trHeight w:val="497"/>
        </w:trPr>
        <w:tc>
          <w:tcPr>
            <w:tcW w:w="2170" w:type="pct"/>
            <w:tcBorders>
              <w:top w:val="single" w:sz="4" w:space="0" w:color="auto"/>
              <w:left w:val="single" w:sz="4" w:space="0" w:color="auto"/>
              <w:right w:val="single" w:sz="4" w:space="0" w:color="auto"/>
            </w:tcBorders>
          </w:tcPr>
          <w:p w14:paraId="231ECAB8" w14:textId="7A3A12DA" w:rsidR="006C5214" w:rsidRPr="00B23D94" w:rsidRDefault="006C5214" w:rsidP="00A93CFF">
            <w:pPr>
              <w:pStyle w:val="ListParagraph"/>
              <w:numPr>
                <w:ilvl w:val="0"/>
                <w:numId w:val="105"/>
              </w:numPr>
              <w:tabs>
                <w:tab w:val="left" w:pos="360"/>
              </w:tabs>
              <w:spacing w:after="0" w:line="360" w:lineRule="auto"/>
              <w:rPr>
                <w:rFonts w:ascii="Times New Roman" w:eastAsia="Times New Roman" w:hAnsi="Times New Roman"/>
                <w:sz w:val="24"/>
                <w:szCs w:val="24"/>
                <w:lang w:val="en-US"/>
              </w:rPr>
            </w:pPr>
            <w:r w:rsidRPr="00B23D94">
              <w:rPr>
                <w:rFonts w:ascii="Times New Roman" w:hAnsi="Times New Roman"/>
                <w:bCs/>
                <w:sz w:val="24"/>
                <w:szCs w:val="24"/>
              </w:rPr>
              <w:t>Develop case management plan</w:t>
            </w:r>
          </w:p>
        </w:tc>
        <w:tc>
          <w:tcPr>
            <w:tcW w:w="2830" w:type="pct"/>
            <w:tcBorders>
              <w:top w:val="single" w:sz="4" w:space="0" w:color="auto"/>
              <w:left w:val="nil"/>
              <w:right w:val="single" w:sz="4" w:space="0" w:color="auto"/>
            </w:tcBorders>
          </w:tcPr>
          <w:p w14:paraId="6F53CA2F" w14:textId="77777777" w:rsidR="006C5214" w:rsidRPr="00B23D94" w:rsidRDefault="006C5214" w:rsidP="006C5214">
            <w:pPr>
              <w:numPr>
                <w:ilvl w:val="1"/>
                <w:numId w:val="105"/>
              </w:numPr>
              <w:spacing w:after="0" w:line="360" w:lineRule="auto"/>
              <w:rPr>
                <w:rFonts w:ascii="Times New Roman" w:hAnsi="Times New Roman"/>
                <w:sz w:val="24"/>
                <w:szCs w:val="24"/>
              </w:rPr>
            </w:pPr>
            <w:r w:rsidRPr="00B23D94">
              <w:rPr>
                <w:rFonts w:ascii="Times New Roman" w:hAnsi="Times New Roman"/>
                <w:sz w:val="24"/>
                <w:szCs w:val="24"/>
              </w:rPr>
              <w:t>Case management</w:t>
            </w:r>
            <w:r w:rsidRPr="00B23D94">
              <w:rPr>
                <w:rFonts w:ascii="Times New Roman" w:hAnsi="Times New Roman"/>
                <w:b/>
                <w:i/>
                <w:sz w:val="24"/>
                <w:szCs w:val="24"/>
              </w:rPr>
              <w:t xml:space="preserve"> </w:t>
            </w:r>
            <w:r w:rsidRPr="00B23D94">
              <w:rPr>
                <w:rFonts w:ascii="Times New Roman" w:hAnsi="Times New Roman"/>
                <w:sz w:val="24"/>
                <w:szCs w:val="24"/>
              </w:rPr>
              <w:t>objectives are formulated as per assessment report.</w:t>
            </w:r>
          </w:p>
          <w:p w14:paraId="7C806901" w14:textId="77777777" w:rsidR="006C5214" w:rsidRPr="00B23D94" w:rsidRDefault="006C5214" w:rsidP="006C5214">
            <w:pPr>
              <w:numPr>
                <w:ilvl w:val="1"/>
                <w:numId w:val="105"/>
              </w:numPr>
              <w:spacing w:after="0" w:line="360" w:lineRule="auto"/>
              <w:rPr>
                <w:rFonts w:ascii="Times New Roman" w:hAnsi="Times New Roman"/>
                <w:sz w:val="24"/>
                <w:szCs w:val="24"/>
              </w:rPr>
            </w:pPr>
            <w:r w:rsidRPr="00B23D94">
              <w:rPr>
                <w:rFonts w:ascii="Times New Roman" w:hAnsi="Times New Roman"/>
                <w:sz w:val="24"/>
                <w:szCs w:val="24"/>
              </w:rPr>
              <w:t xml:space="preserve">Case management </w:t>
            </w:r>
            <w:r w:rsidRPr="00B23D94">
              <w:rPr>
                <w:rFonts w:ascii="Times New Roman" w:hAnsi="Times New Roman"/>
                <w:b/>
                <w:i/>
                <w:sz w:val="24"/>
                <w:szCs w:val="24"/>
              </w:rPr>
              <w:t>interventions</w:t>
            </w:r>
            <w:r w:rsidRPr="00B23D94">
              <w:rPr>
                <w:rFonts w:ascii="Times New Roman" w:hAnsi="Times New Roman"/>
                <w:sz w:val="24"/>
                <w:szCs w:val="24"/>
              </w:rPr>
              <w:t xml:space="preserve"> are identified as per set objectives</w:t>
            </w:r>
          </w:p>
          <w:p w14:paraId="654935FC" w14:textId="77777777" w:rsidR="006C5214" w:rsidRPr="00B23D94" w:rsidRDefault="006C5214" w:rsidP="006C5214">
            <w:pPr>
              <w:numPr>
                <w:ilvl w:val="1"/>
                <w:numId w:val="105"/>
              </w:numPr>
              <w:spacing w:after="0" w:line="360" w:lineRule="auto"/>
              <w:rPr>
                <w:rFonts w:ascii="Times New Roman" w:hAnsi="Times New Roman"/>
                <w:sz w:val="24"/>
                <w:szCs w:val="24"/>
              </w:rPr>
            </w:pPr>
            <w:r w:rsidRPr="00B23D94">
              <w:rPr>
                <w:rFonts w:ascii="Times New Roman" w:hAnsi="Times New Roman"/>
                <w:sz w:val="24"/>
                <w:szCs w:val="24"/>
              </w:rPr>
              <w:t>Case management resources are identified as per workplace procedures</w:t>
            </w:r>
          </w:p>
          <w:p w14:paraId="44A8F0AB" w14:textId="77777777" w:rsidR="006C5214" w:rsidRPr="00B23D94" w:rsidRDefault="006C5214" w:rsidP="006C5214">
            <w:pPr>
              <w:numPr>
                <w:ilvl w:val="1"/>
                <w:numId w:val="105"/>
              </w:numPr>
              <w:spacing w:after="0" w:line="360" w:lineRule="auto"/>
              <w:rPr>
                <w:rFonts w:ascii="Times New Roman" w:hAnsi="Times New Roman"/>
                <w:sz w:val="24"/>
                <w:szCs w:val="24"/>
              </w:rPr>
            </w:pPr>
            <w:r w:rsidRPr="00B23D94">
              <w:rPr>
                <w:rFonts w:ascii="Times New Roman" w:hAnsi="Times New Roman"/>
                <w:b/>
                <w:i/>
                <w:sz w:val="24"/>
                <w:szCs w:val="24"/>
              </w:rPr>
              <w:t>Work plans</w:t>
            </w:r>
            <w:r w:rsidRPr="00B23D94">
              <w:rPr>
                <w:rFonts w:ascii="Times New Roman" w:hAnsi="Times New Roman"/>
                <w:sz w:val="24"/>
                <w:szCs w:val="24"/>
              </w:rPr>
              <w:t xml:space="preserve"> are developed in accordance to workplace procedures</w:t>
            </w:r>
          </w:p>
        </w:tc>
      </w:tr>
      <w:tr w:rsidR="006C5214" w:rsidRPr="00B23D94" w14:paraId="5237559A" w14:textId="77777777" w:rsidTr="00351247">
        <w:trPr>
          <w:cantSplit/>
          <w:trHeight w:val="2330"/>
        </w:trPr>
        <w:tc>
          <w:tcPr>
            <w:tcW w:w="2170" w:type="pct"/>
            <w:tcBorders>
              <w:top w:val="single" w:sz="4" w:space="0" w:color="auto"/>
              <w:left w:val="single" w:sz="4" w:space="0" w:color="auto"/>
              <w:bottom w:val="single" w:sz="4" w:space="0" w:color="auto"/>
              <w:right w:val="single" w:sz="4" w:space="0" w:color="auto"/>
            </w:tcBorders>
          </w:tcPr>
          <w:p w14:paraId="60942CED" w14:textId="77777777" w:rsidR="006C5214" w:rsidRPr="00B23D94" w:rsidRDefault="006C5214" w:rsidP="006C5214">
            <w:pPr>
              <w:numPr>
                <w:ilvl w:val="2"/>
                <w:numId w:val="103"/>
              </w:numPr>
              <w:spacing w:after="0" w:line="360" w:lineRule="auto"/>
              <w:rPr>
                <w:rFonts w:ascii="Times New Roman" w:eastAsia="Times New Roman" w:hAnsi="Times New Roman"/>
                <w:sz w:val="24"/>
                <w:szCs w:val="24"/>
                <w:lang w:val="en-US"/>
              </w:rPr>
            </w:pPr>
            <w:r w:rsidRPr="00B23D94">
              <w:rPr>
                <w:rFonts w:ascii="Times New Roman" w:hAnsi="Times New Roman"/>
                <w:bCs/>
                <w:sz w:val="24"/>
                <w:szCs w:val="24"/>
              </w:rPr>
              <w:lastRenderedPageBreak/>
              <w:t>Implement case management plan</w:t>
            </w:r>
          </w:p>
        </w:tc>
        <w:tc>
          <w:tcPr>
            <w:tcW w:w="2830" w:type="pct"/>
            <w:tcBorders>
              <w:top w:val="single" w:sz="4" w:space="0" w:color="auto"/>
              <w:left w:val="nil"/>
              <w:bottom w:val="single" w:sz="4" w:space="0" w:color="auto"/>
              <w:right w:val="single" w:sz="4" w:space="0" w:color="auto"/>
            </w:tcBorders>
          </w:tcPr>
          <w:p w14:paraId="2F8C5D03" w14:textId="77777777" w:rsidR="006C5214" w:rsidRPr="00B23D94" w:rsidRDefault="006C5214" w:rsidP="006C5214">
            <w:pPr>
              <w:numPr>
                <w:ilvl w:val="1"/>
                <w:numId w:val="106"/>
              </w:numPr>
              <w:spacing w:after="0" w:line="360" w:lineRule="auto"/>
              <w:rPr>
                <w:rFonts w:ascii="Times New Roman" w:hAnsi="Times New Roman"/>
                <w:sz w:val="24"/>
                <w:szCs w:val="24"/>
              </w:rPr>
            </w:pPr>
            <w:r w:rsidRPr="00B23D94">
              <w:rPr>
                <w:rFonts w:ascii="Times New Roman" w:hAnsi="Times New Roman"/>
                <w:b/>
                <w:bCs/>
                <w:i/>
                <w:iCs/>
                <w:sz w:val="24"/>
                <w:szCs w:val="24"/>
              </w:rPr>
              <w:t>Case management sessions</w:t>
            </w:r>
            <w:r w:rsidRPr="00B23D94">
              <w:rPr>
                <w:rFonts w:ascii="Times New Roman" w:hAnsi="Times New Roman"/>
                <w:sz w:val="24"/>
                <w:szCs w:val="24"/>
              </w:rPr>
              <w:t xml:space="preserve"> are conducted as per workplace procedures</w:t>
            </w:r>
          </w:p>
          <w:p w14:paraId="36D8F88F" w14:textId="77777777" w:rsidR="006C5214" w:rsidRPr="00B23D94" w:rsidRDefault="006C5214" w:rsidP="006C5214">
            <w:pPr>
              <w:numPr>
                <w:ilvl w:val="1"/>
                <w:numId w:val="106"/>
              </w:numPr>
              <w:spacing w:after="0" w:line="360" w:lineRule="auto"/>
              <w:rPr>
                <w:rFonts w:ascii="Times New Roman" w:hAnsi="Times New Roman"/>
                <w:sz w:val="24"/>
                <w:szCs w:val="24"/>
              </w:rPr>
            </w:pPr>
            <w:r w:rsidRPr="00B23D94">
              <w:rPr>
                <w:rFonts w:ascii="Times New Roman" w:hAnsi="Times New Roman"/>
                <w:sz w:val="24"/>
                <w:szCs w:val="24"/>
              </w:rPr>
              <w:t>Case management resources are allocated as per workplace procedures</w:t>
            </w:r>
          </w:p>
          <w:p w14:paraId="3CC44FD4" w14:textId="77777777" w:rsidR="006C5214" w:rsidRPr="00B23D94" w:rsidRDefault="006C5214" w:rsidP="006C5214">
            <w:pPr>
              <w:numPr>
                <w:ilvl w:val="1"/>
                <w:numId w:val="106"/>
              </w:numPr>
              <w:spacing w:after="0" w:line="360" w:lineRule="auto"/>
              <w:rPr>
                <w:rFonts w:ascii="Times New Roman" w:hAnsi="Times New Roman"/>
                <w:sz w:val="24"/>
                <w:szCs w:val="24"/>
              </w:rPr>
            </w:pPr>
            <w:r w:rsidRPr="00B23D94">
              <w:rPr>
                <w:rFonts w:ascii="Times New Roman" w:hAnsi="Times New Roman"/>
                <w:sz w:val="24"/>
                <w:szCs w:val="24"/>
              </w:rPr>
              <w:t xml:space="preserve">Case management interventions are carried out as per work plan </w:t>
            </w:r>
          </w:p>
        </w:tc>
      </w:tr>
      <w:tr w:rsidR="006C5214" w:rsidRPr="00B23D94" w14:paraId="3A907E5B" w14:textId="77777777" w:rsidTr="00351247">
        <w:trPr>
          <w:cantSplit/>
          <w:trHeight w:val="2420"/>
        </w:trPr>
        <w:tc>
          <w:tcPr>
            <w:tcW w:w="2170" w:type="pct"/>
            <w:tcBorders>
              <w:top w:val="single" w:sz="4" w:space="0" w:color="auto"/>
              <w:left w:val="single" w:sz="4" w:space="0" w:color="auto"/>
              <w:bottom w:val="single" w:sz="4" w:space="0" w:color="auto"/>
              <w:right w:val="single" w:sz="4" w:space="0" w:color="auto"/>
            </w:tcBorders>
          </w:tcPr>
          <w:p w14:paraId="2FDBC9C4" w14:textId="77777777" w:rsidR="006C5214" w:rsidRPr="00B23D94" w:rsidRDefault="006C5214" w:rsidP="006C5214">
            <w:pPr>
              <w:numPr>
                <w:ilvl w:val="2"/>
                <w:numId w:val="103"/>
              </w:numPr>
              <w:spacing w:after="0" w:line="360" w:lineRule="auto"/>
              <w:rPr>
                <w:rFonts w:ascii="Times New Roman" w:hAnsi="Times New Roman"/>
                <w:sz w:val="24"/>
                <w:szCs w:val="24"/>
                <w:lang w:val="en-US"/>
              </w:rPr>
            </w:pPr>
            <w:r w:rsidRPr="00B23D94">
              <w:rPr>
                <w:rFonts w:ascii="Times New Roman" w:hAnsi="Times New Roman"/>
                <w:bCs/>
                <w:sz w:val="24"/>
                <w:szCs w:val="24"/>
              </w:rPr>
              <w:t>Perform case management evaluation</w:t>
            </w:r>
          </w:p>
        </w:tc>
        <w:tc>
          <w:tcPr>
            <w:tcW w:w="2830" w:type="pct"/>
            <w:tcBorders>
              <w:top w:val="single" w:sz="4" w:space="0" w:color="auto"/>
              <w:left w:val="nil"/>
              <w:bottom w:val="single" w:sz="4" w:space="0" w:color="auto"/>
              <w:right w:val="single" w:sz="4" w:space="0" w:color="auto"/>
            </w:tcBorders>
          </w:tcPr>
          <w:p w14:paraId="1DD82F5C" w14:textId="77777777" w:rsidR="006C5214" w:rsidRPr="00B23D94" w:rsidRDefault="006C5214" w:rsidP="006C5214">
            <w:pPr>
              <w:numPr>
                <w:ilvl w:val="1"/>
                <w:numId w:val="107"/>
              </w:numPr>
              <w:spacing w:after="0" w:line="360" w:lineRule="auto"/>
              <w:rPr>
                <w:rFonts w:ascii="Times New Roman" w:hAnsi="Times New Roman"/>
                <w:sz w:val="24"/>
                <w:szCs w:val="24"/>
              </w:rPr>
            </w:pPr>
            <w:r w:rsidRPr="00B23D94">
              <w:rPr>
                <w:rFonts w:ascii="Times New Roman" w:hAnsi="Times New Roman"/>
                <w:b/>
                <w:i/>
                <w:sz w:val="24"/>
                <w:szCs w:val="24"/>
              </w:rPr>
              <w:t>Evaluation tools</w:t>
            </w:r>
            <w:r w:rsidRPr="00B23D94">
              <w:rPr>
                <w:rFonts w:ascii="Times New Roman" w:hAnsi="Times New Roman"/>
                <w:sz w:val="24"/>
                <w:szCs w:val="24"/>
              </w:rPr>
              <w:t xml:space="preserve"> are developed as per workplace procedures</w:t>
            </w:r>
          </w:p>
          <w:p w14:paraId="099D9705" w14:textId="77777777" w:rsidR="006C5214" w:rsidRPr="00B23D94" w:rsidRDefault="006C5214" w:rsidP="006C5214">
            <w:pPr>
              <w:numPr>
                <w:ilvl w:val="1"/>
                <w:numId w:val="107"/>
              </w:numPr>
              <w:spacing w:after="0" w:line="360" w:lineRule="auto"/>
              <w:rPr>
                <w:rFonts w:ascii="Times New Roman" w:hAnsi="Times New Roman"/>
                <w:sz w:val="24"/>
                <w:szCs w:val="24"/>
              </w:rPr>
            </w:pPr>
            <w:r w:rsidRPr="00B23D94">
              <w:rPr>
                <w:rFonts w:ascii="Times New Roman" w:hAnsi="Times New Roman"/>
                <w:sz w:val="24"/>
                <w:szCs w:val="24"/>
              </w:rPr>
              <w:t>Evaluation tools are administered as per workplace procedures</w:t>
            </w:r>
          </w:p>
          <w:p w14:paraId="7DB74FF0" w14:textId="77777777" w:rsidR="006C5214" w:rsidRPr="00B23D94" w:rsidRDefault="006C5214" w:rsidP="006C5214">
            <w:pPr>
              <w:numPr>
                <w:ilvl w:val="1"/>
                <w:numId w:val="107"/>
              </w:numPr>
              <w:spacing w:after="0" w:line="360" w:lineRule="auto"/>
              <w:rPr>
                <w:rFonts w:ascii="Times New Roman" w:hAnsi="Times New Roman"/>
                <w:sz w:val="24"/>
                <w:szCs w:val="24"/>
              </w:rPr>
            </w:pPr>
            <w:r w:rsidRPr="00B23D94">
              <w:rPr>
                <w:rFonts w:ascii="Times New Roman" w:hAnsi="Times New Roman"/>
                <w:sz w:val="24"/>
                <w:szCs w:val="24"/>
              </w:rPr>
              <w:t>Referrals are carried out as the workplace procedures</w:t>
            </w:r>
          </w:p>
          <w:p w14:paraId="7C82A212" w14:textId="77777777" w:rsidR="006C5214" w:rsidRPr="00B23D94" w:rsidRDefault="006C5214" w:rsidP="006C5214">
            <w:pPr>
              <w:numPr>
                <w:ilvl w:val="1"/>
                <w:numId w:val="107"/>
              </w:numPr>
              <w:spacing w:after="0" w:line="360" w:lineRule="auto"/>
              <w:rPr>
                <w:rFonts w:ascii="Times New Roman" w:hAnsi="Times New Roman"/>
                <w:sz w:val="24"/>
                <w:szCs w:val="24"/>
              </w:rPr>
            </w:pPr>
            <w:r w:rsidRPr="00B23D94">
              <w:rPr>
                <w:rFonts w:ascii="Times New Roman" w:hAnsi="Times New Roman"/>
                <w:sz w:val="24"/>
                <w:szCs w:val="24"/>
              </w:rPr>
              <w:t>Documentation is carried out as per the evaluation report</w:t>
            </w:r>
          </w:p>
        </w:tc>
      </w:tr>
      <w:tr w:rsidR="006C5214" w:rsidRPr="00B23D94" w14:paraId="5D9C723C" w14:textId="77777777" w:rsidTr="00351247">
        <w:trPr>
          <w:cantSplit/>
          <w:trHeight w:val="1065"/>
        </w:trPr>
        <w:tc>
          <w:tcPr>
            <w:tcW w:w="2170" w:type="pct"/>
            <w:tcBorders>
              <w:top w:val="single" w:sz="4" w:space="0" w:color="auto"/>
              <w:left w:val="single" w:sz="4" w:space="0" w:color="auto"/>
              <w:bottom w:val="single" w:sz="4" w:space="0" w:color="auto"/>
              <w:right w:val="single" w:sz="4" w:space="0" w:color="auto"/>
            </w:tcBorders>
          </w:tcPr>
          <w:p w14:paraId="544C3F9A" w14:textId="77777777" w:rsidR="006C5214" w:rsidRPr="00B23D94" w:rsidRDefault="006C5214" w:rsidP="006C5214">
            <w:pPr>
              <w:numPr>
                <w:ilvl w:val="2"/>
                <w:numId w:val="103"/>
              </w:numPr>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Prepare case management documentation</w:t>
            </w:r>
          </w:p>
        </w:tc>
        <w:tc>
          <w:tcPr>
            <w:tcW w:w="2830" w:type="pct"/>
            <w:tcBorders>
              <w:top w:val="single" w:sz="4" w:space="0" w:color="auto"/>
              <w:left w:val="nil"/>
              <w:bottom w:val="single" w:sz="4" w:space="0" w:color="auto"/>
              <w:right w:val="single" w:sz="4" w:space="0" w:color="auto"/>
            </w:tcBorders>
          </w:tcPr>
          <w:p w14:paraId="0C30C8EC" w14:textId="77777777" w:rsidR="006C5214" w:rsidRPr="00B23D94" w:rsidRDefault="006C5214" w:rsidP="006C5214">
            <w:pPr>
              <w:numPr>
                <w:ilvl w:val="1"/>
                <w:numId w:val="85"/>
              </w:numPr>
              <w:spacing w:after="0" w:line="360" w:lineRule="auto"/>
              <w:rPr>
                <w:rFonts w:ascii="Times New Roman" w:hAnsi="Times New Roman"/>
                <w:sz w:val="24"/>
                <w:szCs w:val="24"/>
              </w:rPr>
            </w:pPr>
            <w:r w:rsidRPr="00B23D94">
              <w:rPr>
                <w:rFonts w:ascii="Times New Roman" w:hAnsi="Times New Roman"/>
                <w:sz w:val="24"/>
                <w:szCs w:val="24"/>
              </w:rPr>
              <w:t>Case management information is gathered as per organisation procedures.</w:t>
            </w:r>
          </w:p>
          <w:p w14:paraId="4698AE45" w14:textId="77777777" w:rsidR="006C5214" w:rsidRPr="00B23D94" w:rsidRDefault="006C5214" w:rsidP="006C5214">
            <w:pPr>
              <w:numPr>
                <w:ilvl w:val="1"/>
                <w:numId w:val="85"/>
              </w:numPr>
              <w:spacing w:after="0" w:line="360" w:lineRule="auto"/>
              <w:rPr>
                <w:rFonts w:ascii="Times New Roman" w:hAnsi="Times New Roman"/>
                <w:sz w:val="24"/>
                <w:szCs w:val="24"/>
              </w:rPr>
            </w:pPr>
            <w:r w:rsidRPr="00B23D94">
              <w:rPr>
                <w:rFonts w:ascii="Times New Roman" w:hAnsi="Times New Roman"/>
                <w:sz w:val="24"/>
                <w:szCs w:val="24"/>
              </w:rPr>
              <w:t xml:space="preserve">Financial report is prepared as per workplace requirement. </w:t>
            </w:r>
          </w:p>
          <w:p w14:paraId="6A62712B" w14:textId="77777777" w:rsidR="006C5214" w:rsidRPr="00B23D94" w:rsidRDefault="006C5214" w:rsidP="006C5214">
            <w:pPr>
              <w:numPr>
                <w:ilvl w:val="1"/>
                <w:numId w:val="85"/>
              </w:numPr>
              <w:spacing w:after="0" w:line="360" w:lineRule="auto"/>
              <w:rPr>
                <w:rFonts w:ascii="Times New Roman" w:hAnsi="Times New Roman"/>
                <w:sz w:val="24"/>
                <w:szCs w:val="24"/>
              </w:rPr>
            </w:pPr>
            <w:r w:rsidRPr="00B23D94">
              <w:rPr>
                <w:rFonts w:ascii="Times New Roman" w:hAnsi="Times New Roman"/>
                <w:sz w:val="24"/>
                <w:szCs w:val="24"/>
              </w:rPr>
              <w:t>Case management report is prepared and shared as per workplace procedure</w:t>
            </w:r>
          </w:p>
        </w:tc>
      </w:tr>
    </w:tbl>
    <w:p w14:paraId="3F8D69E9" w14:textId="77777777" w:rsidR="006C5214" w:rsidRPr="00B23D94" w:rsidRDefault="006C5214" w:rsidP="006C5214">
      <w:pPr>
        <w:spacing w:after="0" w:line="360" w:lineRule="auto"/>
        <w:rPr>
          <w:rFonts w:ascii="Times New Roman" w:hAnsi="Times New Roman"/>
          <w:b/>
          <w:sz w:val="24"/>
          <w:szCs w:val="24"/>
        </w:rPr>
      </w:pPr>
      <w:r w:rsidRPr="00B23D94">
        <w:rPr>
          <w:rFonts w:ascii="Times New Roman" w:hAnsi="Times New Roman"/>
          <w:b/>
          <w:sz w:val="24"/>
          <w:szCs w:val="24"/>
        </w:rPr>
        <w:t xml:space="preserve"> </w:t>
      </w:r>
    </w:p>
    <w:p w14:paraId="2F24EBA8" w14:textId="77777777" w:rsidR="006C5214" w:rsidRPr="00B23D94" w:rsidRDefault="006C5214" w:rsidP="006C5214">
      <w:pPr>
        <w:tabs>
          <w:tab w:val="left" w:pos="720"/>
        </w:tabs>
        <w:spacing w:after="0" w:line="360" w:lineRule="auto"/>
        <w:rPr>
          <w:rFonts w:ascii="Times New Roman" w:hAnsi="Times New Roman"/>
          <w:b/>
          <w:sz w:val="24"/>
          <w:szCs w:val="24"/>
        </w:rPr>
      </w:pPr>
      <w:r w:rsidRPr="00B23D94">
        <w:rPr>
          <w:rFonts w:ascii="Times New Roman" w:hAnsi="Times New Roman"/>
          <w:b/>
          <w:sz w:val="24"/>
          <w:szCs w:val="24"/>
        </w:rPr>
        <w:t>RANGE OF VARIABLES</w:t>
      </w:r>
    </w:p>
    <w:p w14:paraId="367167F8" w14:textId="77777777" w:rsidR="006C5214" w:rsidRPr="00B23D94" w:rsidRDefault="006C5214" w:rsidP="006C5214">
      <w:pPr>
        <w:spacing w:after="0" w:line="360" w:lineRule="auto"/>
        <w:jc w:val="both"/>
        <w:rPr>
          <w:rFonts w:ascii="Times New Roman" w:hAnsi="Times New Roman"/>
          <w:sz w:val="24"/>
          <w:szCs w:val="24"/>
        </w:rPr>
      </w:pPr>
      <w:r w:rsidRPr="00B23D94">
        <w:rPr>
          <w:rFonts w:ascii="Times New Roman" w:hAnsi="Times New Roman"/>
          <w:sz w:val="24"/>
          <w:szCs w:val="24"/>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288" w:type="dxa"/>
        </w:tblCellMar>
        <w:tblLook w:val="04A0" w:firstRow="1" w:lastRow="0" w:firstColumn="1" w:lastColumn="0" w:noHBand="0" w:noVBand="1"/>
      </w:tblPr>
      <w:tblGrid>
        <w:gridCol w:w="2704"/>
        <w:gridCol w:w="5592"/>
      </w:tblGrid>
      <w:tr w:rsidR="006C5214" w:rsidRPr="00B23D94" w14:paraId="452036A2" w14:textId="77777777" w:rsidTr="00351247">
        <w:trPr>
          <w:trHeight w:val="579"/>
        </w:trPr>
        <w:tc>
          <w:tcPr>
            <w:tcW w:w="1630" w:type="pct"/>
            <w:tcBorders>
              <w:top w:val="single" w:sz="4" w:space="0" w:color="auto"/>
              <w:left w:val="single" w:sz="4" w:space="0" w:color="auto"/>
              <w:bottom w:val="single" w:sz="4" w:space="0" w:color="auto"/>
              <w:right w:val="single" w:sz="4" w:space="0" w:color="auto"/>
            </w:tcBorders>
          </w:tcPr>
          <w:p w14:paraId="37AE6A10" w14:textId="77777777" w:rsidR="006C5214" w:rsidRPr="00B23D94" w:rsidRDefault="006C5214" w:rsidP="00351247">
            <w:pPr>
              <w:spacing w:after="0" w:line="360" w:lineRule="auto"/>
              <w:ind w:hanging="29"/>
              <w:jc w:val="center"/>
              <w:rPr>
                <w:rFonts w:ascii="Times New Roman" w:hAnsi="Times New Roman"/>
                <w:b/>
                <w:sz w:val="24"/>
                <w:szCs w:val="24"/>
              </w:rPr>
            </w:pPr>
            <w:r w:rsidRPr="00B23D94">
              <w:rPr>
                <w:rFonts w:ascii="Times New Roman" w:hAnsi="Times New Roman"/>
                <w:b/>
                <w:sz w:val="24"/>
                <w:szCs w:val="24"/>
              </w:rPr>
              <w:t>VARIABLE</w:t>
            </w:r>
          </w:p>
        </w:tc>
        <w:tc>
          <w:tcPr>
            <w:tcW w:w="3370" w:type="pct"/>
            <w:tcBorders>
              <w:top w:val="single" w:sz="4" w:space="0" w:color="auto"/>
              <w:left w:val="single" w:sz="4" w:space="0" w:color="auto"/>
              <w:bottom w:val="single" w:sz="4" w:space="0" w:color="auto"/>
              <w:right w:val="single" w:sz="4" w:space="0" w:color="auto"/>
            </w:tcBorders>
          </w:tcPr>
          <w:p w14:paraId="3927C0E7" w14:textId="77777777" w:rsidR="006C5214" w:rsidRPr="00B23D94" w:rsidRDefault="006C5214" w:rsidP="00351247">
            <w:pPr>
              <w:spacing w:after="0" w:line="360" w:lineRule="auto"/>
              <w:jc w:val="center"/>
              <w:rPr>
                <w:rFonts w:ascii="Times New Roman" w:hAnsi="Times New Roman"/>
                <w:b/>
                <w:sz w:val="24"/>
                <w:szCs w:val="24"/>
              </w:rPr>
            </w:pPr>
            <w:r w:rsidRPr="00B23D94">
              <w:rPr>
                <w:rFonts w:ascii="Times New Roman" w:hAnsi="Times New Roman"/>
                <w:b/>
                <w:sz w:val="24"/>
                <w:szCs w:val="24"/>
              </w:rPr>
              <w:t>RANGE</w:t>
            </w:r>
          </w:p>
        </w:tc>
      </w:tr>
      <w:tr w:rsidR="006C5214" w:rsidRPr="00B23D94" w14:paraId="11202B37" w14:textId="77777777" w:rsidTr="005D2DEA">
        <w:trPr>
          <w:trHeight w:val="246"/>
        </w:trPr>
        <w:tc>
          <w:tcPr>
            <w:tcW w:w="1630" w:type="pct"/>
            <w:tcBorders>
              <w:top w:val="single" w:sz="4" w:space="0" w:color="auto"/>
              <w:left w:val="single" w:sz="4" w:space="0" w:color="auto"/>
              <w:bottom w:val="single" w:sz="4" w:space="0" w:color="auto"/>
              <w:right w:val="single" w:sz="4" w:space="0" w:color="auto"/>
            </w:tcBorders>
          </w:tcPr>
          <w:p w14:paraId="7FDCC116" w14:textId="77777777" w:rsidR="006C5214" w:rsidRPr="00B23D94" w:rsidRDefault="006C5214" w:rsidP="006C5214">
            <w:pPr>
              <w:numPr>
                <w:ilvl w:val="0"/>
                <w:numId w:val="108"/>
              </w:numPr>
              <w:spacing w:after="0" w:line="360" w:lineRule="auto"/>
              <w:rPr>
                <w:rFonts w:ascii="Times New Roman" w:hAnsi="Times New Roman"/>
                <w:sz w:val="24"/>
                <w:szCs w:val="24"/>
                <w:lang w:val="en-US"/>
              </w:rPr>
            </w:pPr>
            <w:r w:rsidRPr="00B23D94">
              <w:rPr>
                <w:rFonts w:ascii="Times New Roman" w:hAnsi="Times New Roman"/>
                <w:sz w:val="24"/>
                <w:szCs w:val="24"/>
                <w:lang w:val="en-US"/>
              </w:rPr>
              <w:t>Assessment tools may include but is not limited to:</w:t>
            </w:r>
          </w:p>
        </w:tc>
        <w:tc>
          <w:tcPr>
            <w:tcW w:w="3370" w:type="pct"/>
            <w:tcBorders>
              <w:top w:val="single" w:sz="4" w:space="0" w:color="auto"/>
              <w:left w:val="single" w:sz="4" w:space="0" w:color="auto"/>
              <w:bottom w:val="single" w:sz="4" w:space="0" w:color="auto"/>
              <w:right w:val="single" w:sz="4" w:space="0" w:color="auto"/>
            </w:tcBorders>
            <w:vAlign w:val="center"/>
          </w:tcPr>
          <w:p w14:paraId="52E859D5" w14:textId="77777777" w:rsidR="006C5214" w:rsidRPr="00B23D94" w:rsidRDefault="006C5214" w:rsidP="006C5214">
            <w:pPr>
              <w:numPr>
                <w:ilvl w:val="0"/>
                <w:numId w:val="109"/>
              </w:numPr>
              <w:spacing w:after="0" w:line="360" w:lineRule="auto"/>
              <w:contextualSpacing/>
              <w:rPr>
                <w:rFonts w:ascii="Times New Roman" w:hAnsi="Times New Roman"/>
                <w:sz w:val="24"/>
                <w:szCs w:val="24"/>
              </w:rPr>
            </w:pPr>
            <w:r w:rsidRPr="00B23D94">
              <w:rPr>
                <w:rFonts w:ascii="Times New Roman" w:hAnsi="Times New Roman"/>
                <w:sz w:val="24"/>
                <w:szCs w:val="24"/>
              </w:rPr>
              <w:t xml:space="preserve">Bio psychosocial Assessment </w:t>
            </w:r>
          </w:p>
          <w:p w14:paraId="36CB2F80" w14:textId="77777777" w:rsidR="006C5214" w:rsidRPr="00B23D94" w:rsidRDefault="006C5214" w:rsidP="006C5214">
            <w:pPr>
              <w:numPr>
                <w:ilvl w:val="0"/>
                <w:numId w:val="109"/>
              </w:numPr>
              <w:spacing w:after="0" w:line="360" w:lineRule="auto"/>
              <w:contextualSpacing/>
              <w:rPr>
                <w:rFonts w:ascii="Times New Roman" w:hAnsi="Times New Roman"/>
                <w:sz w:val="24"/>
                <w:szCs w:val="24"/>
              </w:rPr>
            </w:pPr>
            <w:r w:rsidRPr="00B23D94">
              <w:rPr>
                <w:rFonts w:ascii="Times New Roman" w:hAnsi="Times New Roman"/>
                <w:sz w:val="24"/>
                <w:szCs w:val="24"/>
              </w:rPr>
              <w:t>Social Functioning Scale</w:t>
            </w:r>
          </w:p>
          <w:p w14:paraId="2BEA034A" w14:textId="77777777" w:rsidR="006C5214" w:rsidRPr="00B23D94" w:rsidRDefault="006C5214" w:rsidP="006C5214">
            <w:pPr>
              <w:numPr>
                <w:ilvl w:val="0"/>
                <w:numId w:val="109"/>
              </w:numPr>
              <w:spacing w:after="0" w:line="360" w:lineRule="auto"/>
              <w:contextualSpacing/>
              <w:rPr>
                <w:rFonts w:ascii="Times New Roman" w:hAnsi="Times New Roman"/>
                <w:sz w:val="24"/>
                <w:szCs w:val="24"/>
              </w:rPr>
            </w:pPr>
            <w:r w:rsidRPr="00B23D94">
              <w:rPr>
                <w:rFonts w:ascii="Times New Roman" w:hAnsi="Times New Roman"/>
                <w:sz w:val="24"/>
                <w:szCs w:val="24"/>
              </w:rPr>
              <w:t>Adverse Childhood Experience Study</w:t>
            </w:r>
          </w:p>
          <w:p w14:paraId="4B8CF3CA" w14:textId="77777777" w:rsidR="006C5214" w:rsidRPr="00B23D94" w:rsidRDefault="006C5214" w:rsidP="006C5214">
            <w:pPr>
              <w:numPr>
                <w:ilvl w:val="0"/>
                <w:numId w:val="109"/>
              </w:numPr>
              <w:spacing w:after="0" w:line="360" w:lineRule="auto"/>
              <w:contextualSpacing/>
              <w:rPr>
                <w:rFonts w:ascii="Times New Roman" w:hAnsi="Times New Roman"/>
                <w:sz w:val="24"/>
                <w:szCs w:val="24"/>
              </w:rPr>
            </w:pPr>
            <w:r w:rsidRPr="00B23D94">
              <w:rPr>
                <w:rFonts w:ascii="Times New Roman" w:hAnsi="Times New Roman"/>
                <w:sz w:val="24"/>
                <w:szCs w:val="24"/>
              </w:rPr>
              <w:t>Questionnaire</w:t>
            </w:r>
          </w:p>
          <w:p w14:paraId="79717847" w14:textId="77777777" w:rsidR="006C5214" w:rsidRPr="00B23D94" w:rsidRDefault="006C5214" w:rsidP="006C5214">
            <w:pPr>
              <w:numPr>
                <w:ilvl w:val="0"/>
                <w:numId w:val="109"/>
              </w:numPr>
              <w:spacing w:after="0" w:line="360" w:lineRule="auto"/>
              <w:contextualSpacing/>
              <w:rPr>
                <w:rFonts w:ascii="Times New Roman" w:hAnsi="Times New Roman"/>
                <w:sz w:val="24"/>
                <w:szCs w:val="24"/>
              </w:rPr>
            </w:pPr>
            <w:r w:rsidRPr="00B23D94">
              <w:rPr>
                <w:rFonts w:ascii="Times New Roman" w:hAnsi="Times New Roman"/>
                <w:sz w:val="24"/>
                <w:szCs w:val="24"/>
              </w:rPr>
              <w:t>Interviews</w:t>
            </w:r>
          </w:p>
        </w:tc>
      </w:tr>
      <w:tr w:rsidR="006C5214" w:rsidRPr="00B23D94" w14:paraId="1C5D4215" w14:textId="77777777" w:rsidTr="00351247">
        <w:trPr>
          <w:trHeight w:val="791"/>
        </w:trPr>
        <w:tc>
          <w:tcPr>
            <w:tcW w:w="1630" w:type="pct"/>
            <w:tcBorders>
              <w:top w:val="single" w:sz="4" w:space="0" w:color="auto"/>
              <w:left w:val="single" w:sz="4" w:space="0" w:color="auto"/>
              <w:bottom w:val="single" w:sz="4" w:space="0" w:color="auto"/>
              <w:right w:val="single" w:sz="4" w:space="0" w:color="auto"/>
            </w:tcBorders>
          </w:tcPr>
          <w:p w14:paraId="1A26945B" w14:textId="77777777" w:rsidR="006C5214" w:rsidRPr="00B23D94" w:rsidRDefault="006C5214" w:rsidP="006C5214">
            <w:pPr>
              <w:numPr>
                <w:ilvl w:val="0"/>
                <w:numId w:val="108"/>
              </w:numPr>
              <w:spacing w:after="0" w:line="360" w:lineRule="auto"/>
              <w:rPr>
                <w:rFonts w:ascii="Times New Roman" w:hAnsi="Times New Roman"/>
                <w:sz w:val="24"/>
                <w:szCs w:val="24"/>
                <w:lang w:val="en-US"/>
              </w:rPr>
            </w:pPr>
            <w:r w:rsidRPr="00B23D94">
              <w:rPr>
                <w:rFonts w:ascii="Times New Roman" w:hAnsi="Times New Roman"/>
                <w:sz w:val="24"/>
                <w:szCs w:val="24"/>
                <w:lang w:val="en-US"/>
              </w:rPr>
              <w:lastRenderedPageBreak/>
              <w:t>Social work cases may include but is not limited to:</w:t>
            </w:r>
          </w:p>
        </w:tc>
        <w:tc>
          <w:tcPr>
            <w:tcW w:w="3370" w:type="pct"/>
            <w:tcBorders>
              <w:top w:val="single" w:sz="4" w:space="0" w:color="auto"/>
              <w:left w:val="single" w:sz="4" w:space="0" w:color="auto"/>
              <w:bottom w:val="single" w:sz="4" w:space="0" w:color="auto"/>
              <w:right w:val="single" w:sz="4" w:space="0" w:color="auto"/>
            </w:tcBorders>
            <w:vAlign w:val="center"/>
          </w:tcPr>
          <w:p w14:paraId="55162373" w14:textId="77777777" w:rsidR="006C5214" w:rsidRPr="00B23D94" w:rsidRDefault="006C5214" w:rsidP="006C5214">
            <w:pPr>
              <w:numPr>
                <w:ilvl w:val="0"/>
                <w:numId w:val="109"/>
              </w:numPr>
              <w:spacing w:after="0" w:line="360" w:lineRule="auto"/>
              <w:ind w:left="335"/>
              <w:contextualSpacing/>
              <w:rPr>
                <w:rFonts w:ascii="Times New Roman" w:hAnsi="Times New Roman"/>
                <w:sz w:val="24"/>
                <w:szCs w:val="24"/>
              </w:rPr>
            </w:pPr>
            <w:r w:rsidRPr="00B23D94">
              <w:rPr>
                <w:rFonts w:ascii="Times New Roman" w:hAnsi="Times New Roman"/>
                <w:sz w:val="24"/>
                <w:szCs w:val="24"/>
              </w:rPr>
              <w:t>Poverty</w:t>
            </w:r>
          </w:p>
          <w:p w14:paraId="4D5ADC0D" w14:textId="77777777" w:rsidR="006C5214" w:rsidRPr="00B23D94" w:rsidRDefault="006C5214" w:rsidP="006C5214">
            <w:pPr>
              <w:numPr>
                <w:ilvl w:val="0"/>
                <w:numId w:val="109"/>
              </w:numPr>
              <w:spacing w:after="0" w:line="360" w:lineRule="auto"/>
              <w:ind w:left="335"/>
              <w:contextualSpacing/>
              <w:rPr>
                <w:rFonts w:ascii="Times New Roman" w:hAnsi="Times New Roman"/>
                <w:sz w:val="24"/>
                <w:szCs w:val="24"/>
              </w:rPr>
            </w:pPr>
            <w:r w:rsidRPr="00B23D94">
              <w:rPr>
                <w:rFonts w:ascii="Times New Roman" w:hAnsi="Times New Roman"/>
                <w:sz w:val="24"/>
                <w:szCs w:val="24"/>
              </w:rPr>
              <w:t>Drug abuse</w:t>
            </w:r>
          </w:p>
          <w:p w14:paraId="31B8C06E" w14:textId="77777777" w:rsidR="006C5214" w:rsidRPr="00B23D94" w:rsidRDefault="006C5214" w:rsidP="006C5214">
            <w:pPr>
              <w:numPr>
                <w:ilvl w:val="0"/>
                <w:numId w:val="109"/>
              </w:numPr>
              <w:spacing w:after="0" w:line="360" w:lineRule="auto"/>
              <w:ind w:left="335"/>
              <w:contextualSpacing/>
              <w:rPr>
                <w:rFonts w:ascii="Times New Roman" w:hAnsi="Times New Roman"/>
                <w:sz w:val="24"/>
                <w:szCs w:val="24"/>
              </w:rPr>
            </w:pPr>
            <w:r w:rsidRPr="00B23D94">
              <w:rPr>
                <w:rFonts w:ascii="Times New Roman" w:hAnsi="Times New Roman"/>
                <w:sz w:val="24"/>
                <w:szCs w:val="24"/>
              </w:rPr>
              <w:t>Unemployment</w:t>
            </w:r>
          </w:p>
          <w:p w14:paraId="17BB1068" w14:textId="77777777" w:rsidR="006C5214" w:rsidRPr="00B23D94" w:rsidRDefault="006C5214" w:rsidP="006C5214">
            <w:pPr>
              <w:numPr>
                <w:ilvl w:val="0"/>
                <w:numId w:val="109"/>
              </w:numPr>
              <w:spacing w:after="0" w:line="360" w:lineRule="auto"/>
              <w:ind w:left="335"/>
              <w:contextualSpacing/>
              <w:rPr>
                <w:rFonts w:ascii="Times New Roman" w:hAnsi="Times New Roman"/>
                <w:sz w:val="24"/>
                <w:szCs w:val="24"/>
              </w:rPr>
            </w:pPr>
            <w:r w:rsidRPr="00B23D94">
              <w:rPr>
                <w:rFonts w:ascii="Times New Roman" w:hAnsi="Times New Roman"/>
                <w:sz w:val="24"/>
                <w:szCs w:val="24"/>
              </w:rPr>
              <w:t>Juvenile delinquency</w:t>
            </w:r>
          </w:p>
          <w:p w14:paraId="7E713474" w14:textId="77777777" w:rsidR="006C5214" w:rsidRPr="00B23D94" w:rsidRDefault="006C5214" w:rsidP="006C5214">
            <w:pPr>
              <w:numPr>
                <w:ilvl w:val="0"/>
                <w:numId w:val="109"/>
              </w:numPr>
              <w:spacing w:after="0" w:line="360" w:lineRule="auto"/>
              <w:ind w:left="335"/>
              <w:contextualSpacing/>
              <w:rPr>
                <w:rFonts w:ascii="Times New Roman" w:hAnsi="Times New Roman"/>
                <w:sz w:val="24"/>
                <w:szCs w:val="24"/>
              </w:rPr>
            </w:pPr>
            <w:r w:rsidRPr="00B23D94">
              <w:rPr>
                <w:rFonts w:ascii="Times New Roman" w:hAnsi="Times New Roman"/>
                <w:sz w:val="24"/>
                <w:szCs w:val="24"/>
              </w:rPr>
              <w:t>Displacement</w:t>
            </w:r>
          </w:p>
          <w:p w14:paraId="57F63BB4" w14:textId="77777777" w:rsidR="006C5214" w:rsidRPr="00B23D94" w:rsidRDefault="006C5214" w:rsidP="006C5214">
            <w:pPr>
              <w:numPr>
                <w:ilvl w:val="0"/>
                <w:numId w:val="109"/>
              </w:numPr>
              <w:spacing w:after="0" w:line="360" w:lineRule="auto"/>
              <w:ind w:left="335"/>
              <w:contextualSpacing/>
              <w:rPr>
                <w:rFonts w:ascii="Times New Roman" w:hAnsi="Times New Roman"/>
                <w:sz w:val="24"/>
                <w:szCs w:val="24"/>
              </w:rPr>
            </w:pPr>
            <w:r w:rsidRPr="00B23D94">
              <w:rPr>
                <w:rFonts w:ascii="Times New Roman" w:hAnsi="Times New Roman"/>
                <w:sz w:val="24"/>
                <w:szCs w:val="24"/>
              </w:rPr>
              <w:t>Conflict</w:t>
            </w:r>
          </w:p>
        </w:tc>
      </w:tr>
      <w:tr w:rsidR="006C5214" w:rsidRPr="00B23D94" w14:paraId="6F677766" w14:textId="77777777" w:rsidTr="00351247">
        <w:trPr>
          <w:trHeight w:val="791"/>
        </w:trPr>
        <w:tc>
          <w:tcPr>
            <w:tcW w:w="1630" w:type="pct"/>
            <w:tcBorders>
              <w:top w:val="single" w:sz="4" w:space="0" w:color="auto"/>
              <w:left w:val="single" w:sz="4" w:space="0" w:color="auto"/>
              <w:bottom w:val="single" w:sz="4" w:space="0" w:color="auto"/>
              <w:right w:val="single" w:sz="4" w:space="0" w:color="auto"/>
            </w:tcBorders>
          </w:tcPr>
          <w:p w14:paraId="40BCE35D" w14:textId="77777777" w:rsidR="006C5214" w:rsidRPr="00B23D94" w:rsidRDefault="006C5214" w:rsidP="006C5214">
            <w:pPr>
              <w:numPr>
                <w:ilvl w:val="0"/>
                <w:numId w:val="108"/>
              </w:numPr>
              <w:spacing w:after="0" w:line="360" w:lineRule="auto"/>
              <w:rPr>
                <w:rFonts w:ascii="Times New Roman" w:hAnsi="Times New Roman"/>
                <w:sz w:val="24"/>
                <w:szCs w:val="24"/>
                <w:lang w:val="en-US"/>
              </w:rPr>
            </w:pPr>
            <w:r w:rsidRPr="00B23D94">
              <w:rPr>
                <w:rFonts w:ascii="Times New Roman" w:hAnsi="Times New Roman"/>
                <w:sz w:val="24"/>
                <w:szCs w:val="24"/>
                <w:lang w:val="en-US"/>
              </w:rPr>
              <w:t>Interventions may include but is not limited to:</w:t>
            </w:r>
          </w:p>
        </w:tc>
        <w:tc>
          <w:tcPr>
            <w:tcW w:w="3370" w:type="pct"/>
            <w:tcBorders>
              <w:top w:val="single" w:sz="4" w:space="0" w:color="auto"/>
              <w:left w:val="single" w:sz="4" w:space="0" w:color="auto"/>
              <w:bottom w:val="single" w:sz="4" w:space="0" w:color="auto"/>
              <w:right w:val="single" w:sz="4" w:space="0" w:color="auto"/>
            </w:tcBorders>
            <w:vAlign w:val="center"/>
          </w:tcPr>
          <w:p w14:paraId="296B486B" w14:textId="77777777" w:rsidR="006C5214" w:rsidRPr="00B23D94" w:rsidRDefault="006C5214" w:rsidP="006C5214">
            <w:pPr>
              <w:numPr>
                <w:ilvl w:val="0"/>
                <w:numId w:val="109"/>
              </w:numPr>
              <w:spacing w:after="0" w:line="360" w:lineRule="auto"/>
              <w:ind w:left="335"/>
              <w:contextualSpacing/>
              <w:rPr>
                <w:rFonts w:ascii="Times New Roman" w:hAnsi="Times New Roman"/>
                <w:sz w:val="24"/>
                <w:szCs w:val="24"/>
              </w:rPr>
            </w:pPr>
            <w:r w:rsidRPr="00B23D94">
              <w:rPr>
                <w:rFonts w:ascii="Times New Roman" w:hAnsi="Times New Roman"/>
                <w:sz w:val="24"/>
                <w:szCs w:val="24"/>
              </w:rPr>
              <w:t>Education</w:t>
            </w:r>
          </w:p>
          <w:p w14:paraId="13C5FE5A" w14:textId="77777777" w:rsidR="006C5214" w:rsidRPr="00B23D94" w:rsidRDefault="006C5214" w:rsidP="006C5214">
            <w:pPr>
              <w:numPr>
                <w:ilvl w:val="0"/>
                <w:numId w:val="109"/>
              </w:numPr>
              <w:spacing w:after="0" w:line="360" w:lineRule="auto"/>
              <w:ind w:left="335"/>
              <w:contextualSpacing/>
              <w:rPr>
                <w:rFonts w:ascii="Times New Roman" w:hAnsi="Times New Roman"/>
                <w:sz w:val="24"/>
                <w:szCs w:val="24"/>
              </w:rPr>
            </w:pPr>
            <w:r w:rsidRPr="00B23D94">
              <w:rPr>
                <w:rFonts w:ascii="Times New Roman" w:hAnsi="Times New Roman"/>
                <w:sz w:val="24"/>
                <w:szCs w:val="24"/>
              </w:rPr>
              <w:t>Humanitarian services</w:t>
            </w:r>
          </w:p>
          <w:p w14:paraId="2DBB6F21" w14:textId="77777777" w:rsidR="006C5214" w:rsidRPr="00B23D94" w:rsidRDefault="006C5214" w:rsidP="006C5214">
            <w:pPr>
              <w:numPr>
                <w:ilvl w:val="0"/>
                <w:numId w:val="109"/>
              </w:numPr>
              <w:spacing w:after="0" w:line="360" w:lineRule="auto"/>
              <w:ind w:left="335"/>
              <w:contextualSpacing/>
              <w:rPr>
                <w:rFonts w:ascii="Times New Roman" w:hAnsi="Times New Roman"/>
                <w:sz w:val="24"/>
                <w:szCs w:val="24"/>
              </w:rPr>
            </w:pPr>
            <w:r w:rsidRPr="00B23D94">
              <w:rPr>
                <w:rFonts w:ascii="Times New Roman" w:hAnsi="Times New Roman"/>
                <w:sz w:val="24"/>
                <w:szCs w:val="24"/>
              </w:rPr>
              <w:t>Sensitization</w:t>
            </w:r>
          </w:p>
          <w:p w14:paraId="0AA313D1" w14:textId="77777777" w:rsidR="006C5214" w:rsidRPr="00B23D94" w:rsidRDefault="006C5214" w:rsidP="006C5214">
            <w:pPr>
              <w:numPr>
                <w:ilvl w:val="0"/>
                <w:numId w:val="109"/>
              </w:numPr>
              <w:spacing w:after="0" w:line="360" w:lineRule="auto"/>
              <w:ind w:left="335"/>
              <w:contextualSpacing/>
              <w:rPr>
                <w:rFonts w:ascii="Times New Roman" w:hAnsi="Times New Roman"/>
                <w:sz w:val="24"/>
                <w:szCs w:val="24"/>
              </w:rPr>
            </w:pPr>
            <w:r w:rsidRPr="00B23D94">
              <w:rPr>
                <w:rFonts w:ascii="Times New Roman" w:hAnsi="Times New Roman"/>
                <w:sz w:val="24"/>
                <w:szCs w:val="24"/>
              </w:rPr>
              <w:t>Legal services</w:t>
            </w:r>
          </w:p>
          <w:p w14:paraId="2D3BEFB3" w14:textId="77777777" w:rsidR="006C5214" w:rsidRPr="00B23D94" w:rsidRDefault="006C5214" w:rsidP="006C5214">
            <w:pPr>
              <w:numPr>
                <w:ilvl w:val="0"/>
                <w:numId w:val="109"/>
              </w:numPr>
              <w:spacing w:after="0" w:line="360" w:lineRule="auto"/>
              <w:ind w:left="335"/>
              <w:contextualSpacing/>
              <w:rPr>
                <w:rFonts w:ascii="Times New Roman" w:hAnsi="Times New Roman"/>
                <w:sz w:val="24"/>
                <w:szCs w:val="24"/>
              </w:rPr>
            </w:pPr>
            <w:r w:rsidRPr="00B23D94">
              <w:rPr>
                <w:rFonts w:ascii="Times New Roman" w:hAnsi="Times New Roman"/>
                <w:sz w:val="24"/>
                <w:szCs w:val="24"/>
              </w:rPr>
              <w:t>Research and innovation</w:t>
            </w:r>
          </w:p>
        </w:tc>
      </w:tr>
      <w:tr w:rsidR="006C5214" w:rsidRPr="00B23D94" w14:paraId="74503E01" w14:textId="77777777" w:rsidTr="00351247">
        <w:trPr>
          <w:trHeight w:val="791"/>
        </w:trPr>
        <w:tc>
          <w:tcPr>
            <w:tcW w:w="1630" w:type="pct"/>
            <w:tcBorders>
              <w:top w:val="single" w:sz="4" w:space="0" w:color="auto"/>
              <w:left w:val="single" w:sz="4" w:space="0" w:color="auto"/>
              <w:bottom w:val="single" w:sz="4" w:space="0" w:color="auto"/>
              <w:right w:val="single" w:sz="4" w:space="0" w:color="auto"/>
            </w:tcBorders>
          </w:tcPr>
          <w:p w14:paraId="6F5C67EE" w14:textId="77777777" w:rsidR="006C5214" w:rsidRPr="00B23D94" w:rsidRDefault="006C5214" w:rsidP="006C5214">
            <w:pPr>
              <w:numPr>
                <w:ilvl w:val="0"/>
                <w:numId w:val="108"/>
              </w:numPr>
              <w:spacing w:after="0" w:line="360" w:lineRule="auto"/>
              <w:rPr>
                <w:rFonts w:ascii="Times New Roman" w:hAnsi="Times New Roman"/>
                <w:sz w:val="24"/>
                <w:szCs w:val="24"/>
                <w:lang w:val="en-US"/>
              </w:rPr>
            </w:pPr>
            <w:r w:rsidRPr="00B23D94">
              <w:rPr>
                <w:rFonts w:ascii="Times New Roman" w:hAnsi="Times New Roman"/>
                <w:sz w:val="24"/>
                <w:szCs w:val="24"/>
                <w:lang w:val="en-US"/>
              </w:rPr>
              <w:t>Resources may include but is not limited to:</w:t>
            </w:r>
          </w:p>
        </w:tc>
        <w:tc>
          <w:tcPr>
            <w:tcW w:w="3370" w:type="pct"/>
            <w:tcBorders>
              <w:top w:val="single" w:sz="4" w:space="0" w:color="auto"/>
              <w:left w:val="single" w:sz="4" w:space="0" w:color="auto"/>
              <w:bottom w:val="single" w:sz="4" w:space="0" w:color="auto"/>
              <w:right w:val="single" w:sz="4" w:space="0" w:color="auto"/>
            </w:tcBorders>
            <w:vAlign w:val="center"/>
          </w:tcPr>
          <w:p w14:paraId="470C1A9C" w14:textId="77777777" w:rsidR="006C5214" w:rsidRPr="00B23D94" w:rsidRDefault="006C5214" w:rsidP="006C5214">
            <w:pPr>
              <w:numPr>
                <w:ilvl w:val="0"/>
                <w:numId w:val="109"/>
              </w:numPr>
              <w:spacing w:after="0" w:line="360" w:lineRule="auto"/>
              <w:ind w:left="335"/>
              <w:contextualSpacing/>
              <w:rPr>
                <w:rFonts w:ascii="Times New Roman" w:hAnsi="Times New Roman"/>
                <w:sz w:val="24"/>
                <w:szCs w:val="24"/>
              </w:rPr>
            </w:pPr>
            <w:r w:rsidRPr="00B23D94">
              <w:rPr>
                <w:rFonts w:ascii="Times New Roman" w:hAnsi="Times New Roman"/>
                <w:sz w:val="24"/>
                <w:szCs w:val="24"/>
              </w:rPr>
              <w:t>Human and non-human</w:t>
            </w:r>
          </w:p>
          <w:p w14:paraId="3665A3F8" w14:textId="77777777" w:rsidR="006C5214" w:rsidRPr="00B23D94" w:rsidRDefault="006C5214" w:rsidP="006C5214">
            <w:pPr>
              <w:numPr>
                <w:ilvl w:val="0"/>
                <w:numId w:val="109"/>
              </w:numPr>
              <w:spacing w:after="0" w:line="360" w:lineRule="auto"/>
              <w:ind w:left="335"/>
              <w:contextualSpacing/>
              <w:rPr>
                <w:rFonts w:ascii="Times New Roman" w:hAnsi="Times New Roman"/>
                <w:sz w:val="24"/>
                <w:szCs w:val="24"/>
              </w:rPr>
            </w:pPr>
            <w:r w:rsidRPr="00B23D94">
              <w:rPr>
                <w:rFonts w:ascii="Times New Roman" w:hAnsi="Times New Roman"/>
                <w:sz w:val="24"/>
                <w:szCs w:val="24"/>
              </w:rPr>
              <w:t>Material and non-material</w:t>
            </w:r>
          </w:p>
        </w:tc>
      </w:tr>
      <w:tr w:rsidR="006C5214" w:rsidRPr="00B23D94" w14:paraId="331DB8C4" w14:textId="77777777" w:rsidTr="00351247">
        <w:trPr>
          <w:trHeight w:val="2104"/>
        </w:trPr>
        <w:tc>
          <w:tcPr>
            <w:tcW w:w="1630" w:type="pct"/>
            <w:tcBorders>
              <w:top w:val="single" w:sz="4" w:space="0" w:color="auto"/>
              <w:left w:val="single" w:sz="4" w:space="0" w:color="auto"/>
              <w:bottom w:val="single" w:sz="4" w:space="0" w:color="auto"/>
              <w:right w:val="single" w:sz="4" w:space="0" w:color="auto"/>
            </w:tcBorders>
          </w:tcPr>
          <w:p w14:paraId="45678F32" w14:textId="77777777" w:rsidR="006C5214" w:rsidRPr="00B23D94" w:rsidRDefault="006C5214" w:rsidP="006C5214">
            <w:pPr>
              <w:numPr>
                <w:ilvl w:val="0"/>
                <w:numId w:val="108"/>
              </w:numPr>
              <w:spacing w:after="0" w:line="360" w:lineRule="auto"/>
              <w:rPr>
                <w:rFonts w:ascii="Times New Roman" w:hAnsi="Times New Roman"/>
                <w:sz w:val="24"/>
                <w:szCs w:val="24"/>
                <w:lang w:val="en-US"/>
              </w:rPr>
            </w:pPr>
            <w:r w:rsidRPr="00B23D94">
              <w:rPr>
                <w:rFonts w:ascii="Times New Roman" w:hAnsi="Times New Roman"/>
                <w:sz w:val="24"/>
                <w:szCs w:val="24"/>
                <w:lang w:val="en-US"/>
              </w:rPr>
              <w:t>Work plans may contain but is not limited to:</w:t>
            </w:r>
          </w:p>
        </w:tc>
        <w:tc>
          <w:tcPr>
            <w:tcW w:w="3370" w:type="pct"/>
            <w:tcBorders>
              <w:top w:val="single" w:sz="4" w:space="0" w:color="auto"/>
              <w:left w:val="single" w:sz="4" w:space="0" w:color="auto"/>
              <w:bottom w:val="single" w:sz="4" w:space="0" w:color="auto"/>
              <w:right w:val="single" w:sz="4" w:space="0" w:color="auto"/>
            </w:tcBorders>
            <w:vAlign w:val="center"/>
          </w:tcPr>
          <w:p w14:paraId="30ED3B1F" w14:textId="77777777" w:rsidR="006C5214" w:rsidRPr="00B23D94" w:rsidRDefault="006C5214" w:rsidP="006C5214">
            <w:pPr>
              <w:numPr>
                <w:ilvl w:val="0"/>
                <w:numId w:val="109"/>
              </w:numPr>
              <w:spacing w:after="0" w:line="360" w:lineRule="auto"/>
              <w:ind w:left="335"/>
              <w:contextualSpacing/>
              <w:rPr>
                <w:rFonts w:ascii="Times New Roman" w:hAnsi="Times New Roman"/>
                <w:sz w:val="24"/>
                <w:szCs w:val="24"/>
              </w:rPr>
            </w:pPr>
            <w:r w:rsidRPr="00B23D94">
              <w:rPr>
                <w:rFonts w:ascii="Times New Roman" w:hAnsi="Times New Roman"/>
                <w:sz w:val="24"/>
                <w:szCs w:val="24"/>
              </w:rPr>
              <w:t>Objectives</w:t>
            </w:r>
          </w:p>
          <w:p w14:paraId="1801D274" w14:textId="77777777" w:rsidR="006C5214" w:rsidRPr="00B23D94" w:rsidRDefault="006C5214" w:rsidP="006C5214">
            <w:pPr>
              <w:numPr>
                <w:ilvl w:val="0"/>
                <w:numId w:val="109"/>
              </w:numPr>
              <w:spacing w:after="0" w:line="360" w:lineRule="auto"/>
              <w:ind w:left="335"/>
              <w:contextualSpacing/>
              <w:rPr>
                <w:rFonts w:ascii="Times New Roman" w:hAnsi="Times New Roman"/>
                <w:sz w:val="24"/>
                <w:szCs w:val="24"/>
              </w:rPr>
            </w:pPr>
            <w:r w:rsidRPr="00B23D94">
              <w:rPr>
                <w:rFonts w:ascii="Times New Roman" w:hAnsi="Times New Roman"/>
                <w:sz w:val="24"/>
                <w:szCs w:val="24"/>
              </w:rPr>
              <w:t>Timelines</w:t>
            </w:r>
          </w:p>
          <w:p w14:paraId="18F37CD7" w14:textId="77777777" w:rsidR="006C5214" w:rsidRPr="00B23D94" w:rsidRDefault="006C5214" w:rsidP="006C5214">
            <w:pPr>
              <w:numPr>
                <w:ilvl w:val="0"/>
                <w:numId w:val="109"/>
              </w:numPr>
              <w:spacing w:after="0" w:line="360" w:lineRule="auto"/>
              <w:ind w:left="335"/>
              <w:contextualSpacing/>
              <w:rPr>
                <w:rFonts w:ascii="Times New Roman" w:hAnsi="Times New Roman"/>
                <w:sz w:val="24"/>
                <w:szCs w:val="24"/>
              </w:rPr>
            </w:pPr>
            <w:r w:rsidRPr="00B23D94">
              <w:rPr>
                <w:rFonts w:ascii="Times New Roman" w:hAnsi="Times New Roman"/>
                <w:sz w:val="24"/>
                <w:szCs w:val="24"/>
              </w:rPr>
              <w:t>Activities</w:t>
            </w:r>
          </w:p>
          <w:p w14:paraId="50090FA2" w14:textId="77777777" w:rsidR="006C5214" w:rsidRPr="00B23D94" w:rsidRDefault="006C5214" w:rsidP="006C5214">
            <w:pPr>
              <w:numPr>
                <w:ilvl w:val="0"/>
                <w:numId w:val="109"/>
              </w:numPr>
              <w:spacing w:after="0" w:line="360" w:lineRule="auto"/>
              <w:ind w:left="335"/>
              <w:contextualSpacing/>
              <w:rPr>
                <w:rFonts w:ascii="Times New Roman" w:hAnsi="Times New Roman"/>
                <w:sz w:val="24"/>
                <w:szCs w:val="24"/>
              </w:rPr>
            </w:pPr>
            <w:r w:rsidRPr="00B23D94">
              <w:rPr>
                <w:rFonts w:ascii="Times New Roman" w:hAnsi="Times New Roman"/>
                <w:sz w:val="24"/>
                <w:szCs w:val="24"/>
              </w:rPr>
              <w:t>Resources required</w:t>
            </w:r>
          </w:p>
          <w:p w14:paraId="06A9974A" w14:textId="77777777" w:rsidR="006C5214" w:rsidRPr="00B23D94" w:rsidRDefault="006C5214" w:rsidP="006C5214">
            <w:pPr>
              <w:numPr>
                <w:ilvl w:val="0"/>
                <w:numId w:val="109"/>
              </w:numPr>
              <w:spacing w:after="0" w:line="360" w:lineRule="auto"/>
              <w:ind w:left="335"/>
              <w:contextualSpacing/>
              <w:rPr>
                <w:rFonts w:ascii="Times New Roman" w:hAnsi="Times New Roman"/>
                <w:sz w:val="24"/>
                <w:szCs w:val="24"/>
              </w:rPr>
            </w:pPr>
            <w:r w:rsidRPr="00B23D94">
              <w:rPr>
                <w:rFonts w:ascii="Times New Roman" w:hAnsi="Times New Roman"/>
                <w:sz w:val="24"/>
                <w:szCs w:val="24"/>
              </w:rPr>
              <w:t>Outcomes</w:t>
            </w:r>
          </w:p>
        </w:tc>
      </w:tr>
      <w:tr w:rsidR="006C5214" w:rsidRPr="00B23D94" w14:paraId="753B4C17" w14:textId="77777777" w:rsidTr="00351247">
        <w:trPr>
          <w:trHeight w:val="791"/>
        </w:trPr>
        <w:tc>
          <w:tcPr>
            <w:tcW w:w="1630" w:type="pct"/>
            <w:tcBorders>
              <w:top w:val="single" w:sz="4" w:space="0" w:color="auto"/>
              <w:left w:val="single" w:sz="4" w:space="0" w:color="auto"/>
              <w:bottom w:val="single" w:sz="4" w:space="0" w:color="auto"/>
              <w:right w:val="single" w:sz="4" w:space="0" w:color="auto"/>
            </w:tcBorders>
          </w:tcPr>
          <w:p w14:paraId="16460A9A" w14:textId="77777777" w:rsidR="006C5214" w:rsidRPr="00B23D94" w:rsidRDefault="006C5214" w:rsidP="006C5214">
            <w:pPr>
              <w:numPr>
                <w:ilvl w:val="0"/>
                <w:numId w:val="108"/>
              </w:numPr>
              <w:spacing w:after="0" w:line="360" w:lineRule="auto"/>
              <w:rPr>
                <w:rFonts w:ascii="Times New Roman" w:hAnsi="Times New Roman"/>
                <w:sz w:val="24"/>
                <w:szCs w:val="24"/>
                <w:lang w:val="en-US"/>
              </w:rPr>
            </w:pPr>
            <w:r w:rsidRPr="00B23D94">
              <w:rPr>
                <w:rFonts w:ascii="Times New Roman" w:hAnsi="Times New Roman"/>
                <w:sz w:val="24"/>
                <w:szCs w:val="24"/>
                <w:lang w:val="en-US"/>
              </w:rPr>
              <w:t>Case management sessions may include but is not limited to:</w:t>
            </w:r>
          </w:p>
        </w:tc>
        <w:tc>
          <w:tcPr>
            <w:tcW w:w="3370" w:type="pct"/>
            <w:tcBorders>
              <w:top w:val="single" w:sz="4" w:space="0" w:color="auto"/>
              <w:left w:val="single" w:sz="4" w:space="0" w:color="auto"/>
              <w:bottom w:val="single" w:sz="4" w:space="0" w:color="auto"/>
              <w:right w:val="single" w:sz="4" w:space="0" w:color="auto"/>
            </w:tcBorders>
            <w:vAlign w:val="center"/>
          </w:tcPr>
          <w:p w14:paraId="18116FCB" w14:textId="77777777" w:rsidR="006C5214" w:rsidRPr="00B23D94" w:rsidRDefault="006C5214" w:rsidP="006C5214">
            <w:pPr>
              <w:numPr>
                <w:ilvl w:val="0"/>
                <w:numId w:val="109"/>
              </w:numPr>
              <w:spacing w:after="0" w:line="360" w:lineRule="auto"/>
              <w:ind w:left="335"/>
              <w:contextualSpacing/>
              <w:rPr>
                <w:rFonts w:ascii="Times New Roman" w:hAnsi="Times New Roman"/>
                <w:sz w:val="24"/>
                <w:szCs w:val="24"/>
              </w:rPr>
            </w:pPr>
            <w:r w:rsidRPr="00B23D94">
              <w:rPr>
                <w:rFonts w:ascii="Times New Roman" w:hAnsi="Times New Roman"/>
                <w:sz w:val="24"/>
                <w:szCs w:val="24"/>
              </w:rPr>
              <w:t>Initial sessions</w:t>
            </w:r>
          </w:p>
          <w:p w14:paraId="6FFA7AE9" w14:textId="77777777" w:rsidR="006C5214" w:rsidRPr="00B23D94" w:rsidRDefault="006C5214" w:rsidP="006C5214">
            <w:pPr>
              <w:numPr>
                <w:ilvl w:val="0"/>
                <w:numId w:val="109"/>
              </w:numPr>
              <w:spacing w:after="0" w:line="360" w:lineRule="auto"/>
              <w:ind w:left="335"/>
              <w:contextualSpacing/>
              <w:rPr>
                <w:rFonts w:ascii="Times New Roman" w:hAnsi="Times New Roman"/>
                <w:sz w:val="24"/>
                <w:szCs w:val="24"/>
              </w:rPr>
            </w:pPr>
            <w:r w:rsidRPr="00B23D94">
              <w:rPr>
                <w:rFonts w:ascii="Times New Roman" w:hAnsi="Times New Roman"/>
                <w:sz w:val="24"/>
                <w:szCs w:val="24"/>
              </w:rPr>
              <w:t>Ongoing sessions</w:t>
            </w:r>
          </w:p>
          <w:p w14:paraId="774A3760" w14:textId="77777777" w:rsidR="006C5214" w:rsidRPr="00B23D94" w:rsidRDefault="006C5214" w:rsidP="006C5214">
            <w:pPr>
              <w:numPr>
                <w:ilvl w:val="0"/>
                <w:numId w:val="109"/>
              </w:numPr>
              <w:spacing w:after="0" w:line="360" w:lineRule="auto"/>
              <w:ind w:left="335"/>
              <w:contextualSpacing/>
              <w:rPr>
                <w:rFonts w:ascii="Times New Roman" w:hAnsi="Times New Roman"/>
                <w:sz w:val="24"/>
                <w:szCs w:val="24"/>
              </w:rPr>
            </w:pPr>
            <w:r w:rsidRPr="00B23D94">
              <w:rPr>
                <w:rFonts w:ascii="Times New Roman" w:hAnsi="Times New Roman"/>
                <w:sz w:val="24"/>
                <w:szCs w:val="24"/>
              </w:rPr>
              <w:t>Follow ups</w:t>
            </w:r>
          </w:p>
        </w:tc>
      </w:tr>
      <w:tr w:rsidR="006C5214" w:rsidRPr="00B23D94" w14:paraId="1A52BD9C" w14:textId="77777777" w:rsidTr="00351247">
        <w:trPr>
          <w:trHeight w:val="791"/>
        </w:trPr>
        <w:tc>
          <w:tcPr>
            <w:tcW w:w="1630" w:type="pct"/>
            <w:tcBorders>
              <w:top w:val="single" w:sz="4" w:space="0" w:color="auto"/>
              <w:left w:val="single" w:sz="4" w:space="0" w:color="auto"/>
              <w:bottom w:val="single" w:sz="4" w:space="0" w:color="auto"/>
              <w:right w:val="single" w:sz="4" w:space="0" w:color="auto"/>
            </w:tcBorders>
          </w:tcPr>
          <w:p w14:paraId="7EE3160C" w14:textId="77777777" w:rsidR="006C5214" w:rsidRPr="00B23D94" w:rsidRDefault="006C5214" w:rsidP="006C5214">
            <w:pPr>
              <w:numPr>
                <w:ilvl w:val="0"/>
                <w:numId w:val="108"/>
              </w:numPr>
              <w:spacing w:after="0" w:line="360" w:lineRule="auto"/>
              <w:rPr>
                <w:rFonts w:ascii="Times New Roman" w:hAnsi="Times New Roman"/>
                <w:sz w:val="24"/>
                <w:szCs w:val="24"/>
                <w:lang w:val="en-US"/>
              </w:rPr>
            </w:pPr>
            <w:r w:rsidRPr="00B23D94">
              <w:rPr>
                <w:rFonts w:ascii="Times New Roman" w:hAnsi="Times New Roman"/>
                <w:sz w:val="24"/>
                <w:szCs w:val="24"/>
                <w:lang w:val="en-US"/>
              </w:rPr>
              <w:t>Evaluation tools may include but is not limited to:</w:t>
            </w:r>
          </w:p>
        </w:tc>
        <w:tc>
          <w:tcPr>
            <w:tcW w:w="3370" w:type="pct"/>
            <w:tcBorders>
              <w:top w:val="single" w:sz="4" w:space="0" w:color="auto"/>
              <w:left w:val="single" w:sz="4" w:space="0" w:color="auto"/>
              <w:bottom w:val="single" w:sz="4" w:space="0" w:color="auto"/>
              <w:right w:val="single" w:sz="4" w:space="0" w:color="auto"/>
            </w:tcBorders>
            <w:vAlign w:val="center"/>
          </w:tcPr>
          <w:p w14:paraId="68D1C8C3" w14:textId="77777777" w:rsidR="006C5214" w:rsidRPr="00B23D94" w:rsidRDefault="006C5214" w:rsidP="006C5214">
            <w:pPr>
              <w:numPr>
                <w:ilvl w:val="0"/>
                <w:numId w:val="109"/>
              </w:numPr>
              <w:spacing w:after="0" w:line="360" w:lineRule="auto"/>
              <w:ind w:left="335"/>
              <w:contextualSpacing/>
              <w:rPr>
                <w:rFonts w:ascii="Times New Roman" w:hAnsi="Times New Roman"/>
                <w:sz w:val="24"/>
                <w:szCs w:val="24"/>
              </w:rPr>
            </w:pPr>
            <w:r w:rsidRPr="00B23D94">
              <w:rPr>
                <w:rFonts w:ascii="Times New Roman" w:hAnsi="Times New Roman"/>
                <w:sz w:val="24"/>
                <w:szCs w:val="24"/>
              </w:rPr>
              <w:t>Evaluation forms</w:t>
            </w:r>
          </w:p>
          <w:p w14:paraId="530FCB2A" w14:textId="77777777" w:rsidR="006C5214" w:rsidRPr="00B23D94" w:rsidRDefault="006C5214" w:rsidP="006C5214">
            <w:pPr>
              <w:numPr>
                <w:ilvl w:val="0"/>
                <w:numId w:val="109"/>
              </w:numPr>
              <w:spacing w:after="0" w:line="360" w:lineRule="auto"/>
              <w:ind w:left="335"/>
              <w:contextualSpacing/>
              <w:rPr>
                <w:rFonts w:ascii="Times New Roman" w:hAnsi="Times New Roman"/>
                <w:sz w:val="24"/>
                <w:szCs w:val="24"/>
              </w:rPr>
            </w:pPr>
            <w:r w:rsidRPr="00B23D94">
              <w:rPr>
                <w:rFonts w:ascii="Times New Roman" w:hAnsi="Times New Roman"/>
                <w:sz w:val="24"/>
                <w:szCs w:val="24"/>
              </w:rPr>
              <w:t>Questionnaire</w:t>
            </w:r>
          </w:p>
          <w:p w14:paraId="1FF1DA6F" w14:textId="77777777" w:rsidR="006C5214" w:rsidRPr="00B23D94" w:rsidRDefault="006C5214" w:rsidP="006C5214">
            <w:pPr>
              <w:numPr>
                <w:ilvl w:val="0"/>
                <w:numId w:val="109"/>
              </w:numPr>
              <w:spacing w:after="0" w:line="360" w:lineRule="auto"/>
              <w:ind w:left="335"/>
              <w:contextualSpacing/>
              <w:rPr>
                <w:rFonts w:ascii="Times New Roman" w:hAnsi="Times New Roman"/>
                <w:sz w:val="24"/>
                <w:szCs w:val="24"/>
              </w:rPr>
            </w:pPr>
            <w:r w:rsidRPr="00B23D94">
              <w:rPr>
                <w:rFonts w:ascii="Times New Roman" w:hAnsi="Times New Roman"/>
                <w:sz w:val="24"/>
                <w:szCs w:val="24"/>
              </w:rPr>
              <w:t>Survey</w:t>
            </w:r>
          </w:p>
          <w:p w14:paraId="1C559570" w14:textId="77777777" w:rsidR="006C5214" w:rsidRPr="00B23D94" w:rsidRDefault="006C5214" w:rsidP="006C5214">
            <w:pPr>
              <w:numPr>
                <w:ilvl w:val="0"/>
                <w:numId w:val="109"/>
              </w:numPr>
              <w:spacing w:after="0" w:line="360" w:lineRule="auto"/>
              <w:ind w:left="335"/>
              <w:contextualSpacing/>
              <w:rPr>
                <w:rFonts w:ascii="Times New Roman" w:hAnsi="Times New Roman"/>
                <w:sz w:val="24"/>
                <w:szCs w:val="24"/>
              </w:rPr>
            </w:pPr>
            <w:r w:rsidRPr="00B23D94">
              <w:rPr>
                <w:rFonts w:ascii="Times New Roman" w:hAnsi="Times New Roman"/>
                <w:sz w:val="24"/>
                <w:szCs w:val="24"/>
              </w:rPr>
              <w:t>SWOT Analysis</w:t>
            </w:r>
          </w:p>
        </w:tc>
      </w:tr>
    </w:tbl>
    <w:p w14:paraId="7340CDEE" w14:textId="77777777" w:rsidR="006C5214" w:rsidRPr="00B23D94" w:rsidRDefault="006C5214" w:rsidP="006C5214">
      <w:pPr>
        <w:spacing w:after="0" w:line="360" w:lineRule="auto"/>
        <w:rPr>
          <w:rFonts w:ascii="Times New Roman" w:hAnsi="Times New Roman"/>
          <w:sz w:val="24"/>
          <w:szCs w:val="24"/>
        </w:rPr>
      </w:pPr>
    </w:p>
    <w:p w14:paraId="18290F83" w14:textId="77777777" w:rsidR="006C5214" w:rsidRPr="00B23D94" w:rsidRDefault="006C5214" w:rsidP="006C5214">
      <w:pPr>
        <w:spacing w:after="0" w:line="360" w:lineRule="auto"/>
        <w:rPr>
          <w:rFonts w:ascii="Times New Roman" w:hAnsi="Times New Roman"/>
          <w:sz w:val="24"/>
          <w:szCs w:val="24"/>
        </w:rPr>
      </w:pPr>
    </w:p>
    <w:p w14:paraId="7A44C55D" w14:textId="77777777" w:rsidR="006C5214" w:rsidRPr="00B23D94" w:rsidRDefault="006C5214" w:rsidP="006C5214">
      <w:pPr>
        <w:spacing w:after="0" w:line="360" w:lineRule="auto"/>
        <w:rPr>
          <w:rFonts w:ascii="Times New Roman" w:hAnsi="Times New Roman"/>
          <w:b/>
          <w:sz w:val="24"/>
          <w:szCs w:val="24"/>
        </w:rPr>
      </w:pPr>
      <w:bookmarkStart w:id="86" w:name="_Hlk165968838"/>
    </w:p>
    <w:p w14:paraId="2AC6FC7B" w14:textId="77777777" w:rsidR="005440E2" w:rsidRPr="00B23D94" w:rsidRDefault="005440E2" w:rsidP="006C5214">
      <w:pPr>
        <w:spacing w:after="0" w:line="360" w:lineRule="auto"/>
        <w:rPr>
          <w:rFonts w:ascii="Times New Roman" w:hAnsi="Times New Roman"/>
          <w:b/>
          <w:sz w:val="24"/>
          <w:szCs w:val="24"/>
        </w:rPr>
      </w:pPr>
    </w:p>
    <w:p w14:paraId="3B548A81" w14:textId="77777777" w:rsidR="006C5214" w:rsidRPr="00B23D94" w:rsidRDefault="006C5214" w:rsidP="006C5214">
      <w:pPr>
        <w:spacing w:after="0" w:line="360" w:lineRule="auto"/>
        <w:rPr>
          <w:rFonts w:ascii="Times New Roman" w:hAnsi="Times New Roman"/>
          <w:b/>
          <w:sz w:val="24"/>
          <w:szCs w:val="24"/>
        </w:rPr>
      </w:pPr>
    </w:p>
    <w:p w14:paraId="2F890613" w14:textId="77777777" w:rsidR="006C5214" w:rsidRPr="00B23D94" w:rsidRDefault="006C5214" w:rsidP="006C5214">
      <w:pPr>
        <w:spacing w:after="0" w:line="360" w:lineRule="auto"/>
        <w:rPr>
          <w:rFonts w:ascii="Times New Roman" w:hAnsi="Times New Roman"/>
          <w:sz w:val="24"/>
          <w:szCs w:val="24"/>
        </w:rPr>
      </w:pPr>
      <w:bookmarkStart w:id="87" w:name="_Hlk166145170"/>
      <w:r w:rsidRPr="00B23D94">
        <w:rPr>
          <w:rFonts w:ascii="Times New Roman" w:hAnsi="Times New Roman"/>
          <w:b/>
          <w:sz w:val="24"/>
          <w:szCs w:val="24"/>
        </w:rPr>
        <w:lastRenderedPageBreak/>
        <w:t>REQUIRED SKILLS AND KNOWLEDGE</w:t>
      </w:r>
    </w:p>
    <w:p w14:paraId="3A440B15" w14:textId="157D1FF0" w:rsidR="006C5214" w:rsidRPr="00B23D94" w:rsidRDefault="006C5214" w:rsidP="006C5214">
      <w:pPr>
        <w:spacing w:after="0" w:line="360" w:lineRule="auto"/>
        <w:rPr>
          <w:rFonts w:ascii="Times New Roman" w:hAnsi="Times New Roman"/>
          <w:sz w:val="24"/>
          <w:szCs w:val="24"/>
        </w:rPr>
      </w:pPr>
      <w:r w:rsidRPr="00B23D94">
        <w:rPr>
          <w:rFonts w:ascii="Times New Roman" w:hAnsi="Times New Roman"/>
          <w:sz w:val="24"/>
          <w:szCs w:val="24"/>
        </w:rPr>
        <w:t>This section describes the skills and knowledge required for this unit of competency.</w:t>
      </w:r>
    </w:p>
    <w:p w14:paraId="5F6A0A61" w14:textId="77777777" w:rsidR="006C5214" w:rsidRPr="00B23D94" w:rsidRDefault="006C5214" w:rsidP="006C5214">
      <w:pPr>
        <w:spacing w:after="0" w:line="360" w:lineRule="auto"/>
        <w:rPr>
          <w:rFonts w:ascii="Times New Roman" w:hAnsi="Times New Roman"/>
          <w:b/>
          <w:sz w:val="24"/>
          <w:szCs w:val="24"/>
        </w:rPr>
      </w:pPr>
      <w:r w:rsidRPr="00B23D94">
        <w:rPr>
          <w:rFonts w:ascii="Times New Roman" w:hAnsi="Times New Roman"/>
          <w:b/>
          <w:sz w:val="24"/>
          <w:szCs w:val="24"/>
        </w:rPr>
        <w:t>Required Skills</w:t>
      </w:r>
    </w:p>
    <w:p w14:paraId="021D1EB5" w14:textId="77777777" w:rsidR="006C5214" w:rsidRPr="00B23D94" w:rsidRDefault="006C5214" w:rsidP="006C5214">
      <w:pPr>
        <w:spacing w:after="0" w:line="360" w:lineRule="auto"/>
        <w:rPr>
          <w:rFonts w:ascii="Times New Roman" w:hAnsi="Times New Roman"/>
          <w:sz w:val="24"/>
          <w:szCs w:val="24"/>
        </w:rPr>
      </w:pPr>
      <w:r w:rsidRPr="00B23D94">
        <w:rPr>
          <w:rFonts w:ascii="Times New Roman" w:hAnsi="Times New Roman"/>
          <w:sz w:val="24"/>
          <w:szCs w:val="24"/>
        </w:rPr>
        <w:t>The individual needs to demonstrate the following skills:</w:t>
      </w:r>
    </w:p>
    <w:p w14:paraId="322FB5B6" w14:textId="77777777" w:rsidR="006C5214" w:rsidRPr="00B23D94" w:rsidRDefault="006C5214" w:rsidP="006C5214">
      <w:pPr>
        <w:numPr>
          <w:ilvl w:val="0"/>
          <w:numId w:val="79"/>
        </w:numPr>
        <w:spacing w:after="0" w:line="360" w:lineRule="auto"/>
        <w:ind w:left="900"/>
        <w:rPr>
          <w:rFonts w:ascii="Times New Roman" w:eastAsiaTheme="minorHAnsi" w:hAnsi="Times New Roman"/>
          <w:sz w:val="24"/>
          <w:szCs w:val="24"/>
          <w:lang w:val="en-US"/>
        </w:rPr>
      </w:pPr>
      <w:r w:rsidRPr="00B23D94">
        <w:rPr>
          <w:rFonts w:ascii="Times New Roman" w:hAnsi="Times New Roman"/>
          <w:sz w:val="24"/>
          <w:szCs w:val="24"/>
        </w:rPr>
        <w:t>Presentation</w:t>
      </w:r>
    </w:p>
    <w:p w14:paraId="6B5AC42F" w14:textId="77777777" w:rsidR="006C5214" w:rsidRPr="00B23D94" w:rsidRDefault="006C5214" w:rsidP="006C5214">
      <w:pPr>
        <w:numPr>
          <w:ilvl w:val="0"/>
          <w:numId w:val="79"/>
        </w:numPr>
        <w:spacing w:after="0" w:line="360" w:lineRule="auto"/>
        <w:ind w:left="900"/>
        <w:rPr>
          <w:rFonts w:ascii="Times New Roman" w:eastAsiaTheme="minorHAnsi" w:hAnsi="Times New Roman"/>
          <w:sz w:val="24"/>
          <w:szCs w:val="24"/>
          <w:lang w:val="en-US"/>
        </w:rPr>
      </w:pPr>
      <w:r w:rsidRPr="00B23D94">
        <w:rPr>
          <w:rFonts w:ascii="Times New Roman" w:hAnsi="Times New Roman"/>
          <w:sz w:val="24"/>
          <w:szCs w:val="24"/>
        </w:rPr>
        <w:t>Communication skills</w:t>
      </w:r>
    </w:p>
    <w:p w14:paraId="14253158" w14:textId="77777777" w:rsidR="006C5214" w:rsidRPr="00B23D94" w:rsidRDefault="006C5214" w:rsidP="006C5214">
      <w:pPr>
        <w:numPr>
          <w:ilvl w:val="0"/>
          <w:numId w:val="79"/>
        </w:numPr>
        <w:spacing w:after="0" w:line="360" w:lineRule="auto"/>
        <w:ind w:left="900"/>
        <w:rPr>
          <w:rFonts w:ascii="Times New Roman" w:eastAsiaTheme="minorHAnsi" w:hAnsi="Times New Roman"/>
          <w:sz w:val="24"/>
          <w:szCs w:val="24"/>
          <w:lang w:val="en-US"/>
        </w:rPr>
      </w:pPr>
      <w:r w:rsidRPr="00B23D94">
        <w:rPr>
          <w:rFonts w:ascii="Times New Roman" w:hAnsi="Times New Roman"/>
          <w:sz w:val="24"/>
          <w:szCs w:val="24"/>
        </w:rPr>
        <w:t xml:space="preserve">Interpersonal </w:t>
      </w:r>
    </w:p>
    <w:p w14:paraId="71E2B097" w14:textId="77777777" w:rsidR="006C5214" w:rsidRPr="00B23D94" w:rsidRDefault="006C5214" w:rsidP="006C5214">
      <w:pPr>
        <w:numPr>
          <w:ilvl w:val="0"/>
          <w:numId w:val="79"/>
        </w:numPr>
        <w:spacing w:after="0" w:line="360" w:lineRule="auto"/>
        <w:ind w:left="900"/>
        <w:rPr>
          <w:rFonts w:ascii="Times New Roman" w:eastAsiaTheme="minorHAnsi" w:hAnsi="Times New Roman"/>
          <w:sz w:val="24"/>
          <w:szCs w:val="24"/>
          <w:lang w:val="en-US"/>
        </w:rPr>
      </w:pPr>
      <w:r w:rsidRPr="00B23D94">
        <w:rPr>
          <w:rFonts w:ascii="Times New Roman" w:hAnsi="Times New Roman"/>
          <w:sz w:val="24"/>
          <w:szCs w:val="24"/>
        </w:rPr>
        <w:t xml:space="preserve">Planning </w:t>
      </w:r>
    </w:p>
    <w:p w14:paraId="209D96D4" w14:textId="77777777" w:rsidR="006C5214" w:rsidRPr="00B23D94" w:rsidRDefault="006C5214" w:rsidP="006C5214">
      <w:pPr>
        <w:numPr>
          <w:ilvl w:val="0"/>
          <w:numId w:val="79"/>
        </w:numPr>
        <w:spacing w:after="0" w:line="360" w:lineRule="auto"/>
        <w:ind w:left="900"/>
        <w:rPr>
          <w:rFonts w:ascii="Times New Roman" w:eastAsiaTheme="minorHAnsi" w:hAnsi="Times New Roman"/>
          <w:sz w:val="24"/>
          <w:szCs w:val="24"/>
          <w:lang w:val="en-US"/>
        </w:rPr>
      </w:pPr>
      <w:r w:rsidRPr="00B23D94">
        <w:rPr>
          <w:rFonts w:ascii="Times New Roman" w:hAnsi="Times New Roman"/>
          <w:sz w:val="24"/>
          <w:szCs w:val="24"/>
        </w:rPr>
        <w:t>Report writing</w:t>
      </w:r>
    </w:p>
    <w:p w14:paraId="58B01429" w14:textId="77777777" w:rsidR="006C5214" w:rsidRPr="00B23D94" w:rsidRDefault="006C5214" w:rsidP="006C5214">
      <w:pPr>
        <w:numPr>
          <w:ilvl w:val="0"/>
          <w:numId w:val="79"/>
        </w:numPr>
        <w:spacing w:after="0" w:line="360" w:lineRule="auto"/>
        <w:ind w:left="900"/>
        <w:rPr>
          <w:rFonts w:ascii="Times New Roman" w:eastAsiaTheme="minorHAnsi" w:hAnsi="Times New Roman"/>
          <w:sz w:val="24"/>
          <w:szCs w:val="24"/>
          <w:lang w:val="en-US"/>
        </w:rPr>
      </w:pPr>
      <w:r w:rsidRPr="00B23D94">
        <w:rPr>
          <w:rFonts w:ascii="Times New Roman" w:hAnsi="Times New Roman"/>
          <w:sz w:val="24"/>
          <w:szCs w:val="24"/>
        </w:rPr>
        <w:t>Critical thinking</w:t>
      </w:r>
    </w:p>
    <w:p w14:paraId="76025E3B" w14:textId="77777777" w:rsidR="006C5214" w:rsidRPr="00B23D94" w:rsidRDefault="006C5214" w:rsidP="006C5214">
      <w:pPr>
        <w:numPr>
          <w:ilvl w:val="0"/>
          <w:numId w:val="79"/>
        </w:numPr>
        <w:spacing w:after="0" w:line="360" w:lineRule="auto"/>
        <w:ind w:left="900"/>
        <w:rPr>
          <w:rFonts w:ascii="Times New Roman" w:eastAsiaTheme="minorHAnsi" w:hAnsi="Times New Roman"/>
          <w:sz w:val="24"/>
          <w:szCs w:val="24"/>
          <w:lang w:val="en-US"/>
        </w:rPr>
      </w:pPr>
      <w:r w:rsidRPr="00B23D94">
        <w:rPr>
          <w:rFonts w:ascii="Times New Roman" w:hAnsi="Times New Roman"/>
          <w:sz w:val="24"/>
          <w:szCs w:val="24"/>
        </w:rPr>
        <w:t>Team work</w:t>
      </w:r>
    </w:p>
    <w:p w14:paraId="53E5E881" w14:textId="77777777" w:rsidR="006C5214" w:rsidRPr="00B23D94" w:rsidRDefault="006C5214" w:rsidP="006C5214">
      <w:pPr>
        <w:numPr>
          <w:ilvl w:val="0"/>
          <w:numId w:val="79"/>
        </w:numPr>
        <w:spacing w:after="0" w:line="360" w:lineRule="auto"/>
        <w:ind w:left="900"/>
        <w:rPr>
          <w:rFonts w:ascii="Times New Roman" w:eastAsiaTheme="minorHAnsi" w:hAnsi="Times New Roman"/>
          <w:sz w:val="24"/>
          <w:szCs w:val="24"/>
          <w:lang w:val="en-US"/>
        </w:rPr>
      </w:pPr>
      <w:r w:rsidRPr="00B23D94">
        <w:rPr>
          <w:rFonts w:ascii="Times New Roman" w:eastAsiaTheme="minorHAnsi" w:hAnsi="Times New Roman"/>
          <w:sz w:val="24"/>
          <w:szCs w:val="24"/>
          <w:lang w:val="en-US"/>
        </w:rPr>
        <w:t>Managerial skills</w:t>
      </w:r>
    </w:p>
    <w:p w14:paraId="36158C6F" w14:textId="77777777" w:rsidR="006C5214" w:rsidRPr="00B23D94" w:rsidRDefault="006C5214" w:rsidP="006C5214">
      <w:pPr>
        <w:spacing w:after="0" w:line="360" w:lineRule="auto"/>
        <w:rPr>
          <w:rFonts w:ascii="Times New Roman" w:hAnsi="Times New Roman"/>
          <w:b/>
          <w:sz w:val="24"/>
          <w:szCs w:val="24"/>
          <w:lang w:eastAsia="zh-CN"/>
        </w:rPr>
      </w:pPr>
      <w:r w:rsidRPr="00B23D94">
        <w:rPr>
          <w:rFonts w:ascii="Times New Roman" w:hAnsi="Times New Roman"/>
          <w:b/>
          <w:sz w:val="24"/>
          <w:szCs w:val="24"/>
          <w:lang w:eastAsia="zh-CN"/>
        </w:rPr>
        <w:t>Required knowledge</w:t>
      </w:r>
    </w:p>
    <w:p w14:paraId="73B9438E" w14:textId="77777777" w:rsidR="006C5214" w:rsidRPr="00B23D94" w:rsidRDefault="006C5214" w:rsidP="006C5214">
      <w:pPr>
        <w:spacing w:after="0" w:line="360" w:lineRule="auto"/>
        <w:rPr>
          <w:rFonts w:ascii="Times New Roman" w:hAnsi="Times New Roman"/>
          <w:sz w:val="24"/>
          <w:szCs w:val="24"/>
          <w:lang w:eastAsia="zh-CN"/>
        </w:rPr>
      </w:pPr>
      <w:r w:rsidRPr="00B23D94">
        <w:rPr>
          <w:rFonts w:ascii="Times New Roman" w:hAnsi="Times New Roman"/>
          <w:sz w:val="24"/>
          <w:szCs w:val="24"/>
          <w:lang w:eastAsia="zh-CN"/>
        </w:rPr>
        <w:t>The individual needs to demonstrate knowledge of:</w:t>
      </w:r>
    </w:p>
    <w:p w14:paraId="2561987F" w14:textId="77777777" w:rsidR="006C5214" w:rsidRPr="00B23D94" w:rsidRDefault="006C5214" w:rsidP="006C5214">
      <w:pPr>
        <w:numPr>
          <w:ilvl w:val="0"/>
          <w:numId w:val="80"/>
        </w:numPr>
        <w:spacing w:after="0" w:line="360" w:lineRule="auto"/>
        <w:rPr>
          <w:rFonts w:ascii="Times New Roman" w:hAnsi="Times New Roman"/>
          <w:sz w:val="24"/>
          <w:szCs w:val="24"/>
          <w:lang w:val="en-US"/>
        </w:rPr>
      </w:pPr>
      <w:r w:rsidRPr="00B23D94">
        <w:rPr>
          <w:rFonts w:ascii="Times New Roman" w:hAnsi="Times New Roman"/>
          <w:sz w:val="24"/>
          <w:szCs w:val="24"/>
        </w:rPr>
        <w:t>Social welfare policies</w:t>
      </w:r>
    </w:p>
    <w:p w14:paraId="2C2407FF" w14:textId="77777777" w:rsidR="006C5214" w:rsidRPr="00B23D94" w:rsidRDefault="006C5214" w:rsidP="006C5214">
      <w:pPr>
        <w:numPr>
          <w:ilvl w:val="0"/>
          <w:numId w:val="80"/>
        </w:numPr>
        <w:spacing w:after="0" w:line="360" w:lineRule="auto"/>
        <w:rPr>
          <w:rFonts w:ascii="Times New Roman" w:hAnsi="Times New Roman"/>
          <w:sz w:val="24"/>
          <w:szCs w:val="24"/>
          <w:lang w:val="en-US"/>
        </w:rPr>
      </w:pPr>
      <w:r w:rsidRPr="00B23D94">
        <w:rPr>
          <w:rFonts w:ascii="Times New Roman" w:hAnsi="Times New Roman"/>
          <w:sz w:val="24"/>
          <w:szCs w:val="24"/>
        </w:rPr>
        <w:t>Social work practices and interventions</w:t>
      </w:r>
    </w:p>
    <w:p w14:paraId="7D537C87" w14:textId="77777777" w:rsidR="006C5214" w:rsidRPr="00B23D94" w:rsidRDefault="006C5214" w:rsidP="006C5214">
      <w:pPr>
        <w:numPr>
          <w:ilvl w:val="0"/>
          <w:numId w:val="80"/>
        </w:numPr>
        <w:spacing w:after="0" w:line="360" w:lineRule="auto"/>
        <w:rPr>
          <w:rFonts w:ascii="Times New Roman" w:hAnsi="Times New Roman"/>
          <w:sz w:val="24"/>
          <w:szCs w:val="24"/>
          <w:lang w:val="en-US"/>
        </w:rPr>
      </w:pPr>
      <w:r w:rsidRPr="00B23D94">
        <w:rPr>
          <w:rFonts w:ascii="Times New Roman" w:hAnsi="Times New Roman"/>
          <w:sz w:val="24"/>
          <w:szCs w:val="24"/>
        </w:rPr>
        <w:t>Social research</w:t>
      </w:r>
    </w:p>
    <w:p w14:paraId="06DD3E68" w14:textId="77777777" w:rsidR="006C5214" w:rsidRPr="00B23D94" w:rsidRDefault="006C5214" w:rsidP="006C5214">
      <w:pPr>
        <w:numPr>
          <w:ilvl w:val="0"/>
          <w:numId w:val="80"/>
        </w:numPr>
        <w:spacing w:after="0" w:line="360" w:lineRule="auto"/>
        <w:rPr>
          <w:rFonts w:ascii="Times New Roman" w:hAnsi="Times New Roman"/>
          <w:sz w:val="24"/>
          <w:szCs w:val="24"/>
          <w:lang w:val="en-US"/>
        </w:rPr>
      </w:pPr>
      <w:r w:rsidRPr="00B23D94">
        <w:rPr>
          <w:rFonts w:ascii="Times New Roman" w:hAnsi="Times New Roman"/>
          <w:sz w:val="24"/>
          <w:szCs w:val="24"/>
        </w:rPr>
        <w:t>Legal aspects in social work</w:t>
      </w:r>
    </w:p>
    <w:p w14:paraId="70AFDCE4" w14:textId="77777777" w:rsidR="006C5214" w:rsidRPr="00B23D94" w:rsidRDefault="006C5214" w:rsidP="006C5214">
      <w:pPr>
        <w:numPr>
          <w:ilvl w:val="0"/>
          <w:numId w:val="80"/>
        </w:numPr>
        <w:spacing w:after="0" w:line="360" w:lineRule="auto"/>
        <w:rPr>
          <w:rFonts w:ascii="Times New Roman" w:hAnsi="Times New Roman"/>
          <w:sz w:val="24"/>
          <w:szCs w:val="24"/>
          <w:lang w:val="en-US"/>
        </w:rPr>
      </w:pPr>
      <w:r w:rsidRPr="00B23D94">
        <w:rPr>
          <w:rFonts w:ascii="Times New Roman" w:hAnsi="Times New Roman"/>
          <w:sz w:val="24"/>
          <w:szCs w:val="24"/>
        </w:rPr>
        <w:t>Basic counselling and psychology</w:t>
      </w:r>
    </w:p>
    <w:p w14:paraId="25BA111D" w14:textId="77777777" w:rsidR="006C5214" w:rsidRPr="00B23D94" w:rsidRDefault="006C5214" w:rsidP="006C5214">
      <w:pPr>
        <w:numPr>
          <w:ilvl w:val="0"/>
          <w:numId w:val="80"/>
        </w:numPr>
        <w:spacing w:after="0" w:line="360" w:lineRule="auto"/>
        <w:rPr>
          <w:rFonts w:ascii="Times New Roman" w:hAnsi="Times New Roman"/>
          <w:sz w:val="24"/>
          <w:szCs w:val="24"/>
        </w:rPr>
      </w:pPr>
      <w:r w:rsidRPr="00B23D94">
        <w:rPr>
          <w:rFonts w:ascii="Times New Roman" w:hAnsi="Times New Roman"/>
          <w:sz w:val="24"/>
          <w:szCs w:val="24"/>
        </w:rPr>
        <w:t xml:space="preserve">Digital literacy </w:t>
      </w:r>
    </w:p>
    <w:p w14:paraId="6E2F49CB" w14:textId="77777777" w:rsidR="006C5214" w:rsidRPr="00B23D94" w:rsidRDefault="006C5214" w:rsidP="006C5214">
      <w:pPr>
        <w:spacing w:after="0" w:line="360" w:lineRule="auto"/>
        <w:ind w:left="90"/>
        <w:rPr>
          <w:rFonts w:ascii="Times New Roman" w:hAnsi="Times New Roman"/>
          <w:b/>
          <w:sz w:val="24"/>
          <w:szCs w:val="24"/>
        </w:rPr>
      </w:pPr>
      <w:bookmarkStart w:id="88" w:name="_Hlk165969077"/>
      <w:bookmarkEnd w:id="86"/>
      <w:bookmarkEnd w:id="87"/>
      <w:r w:rsidRPr="00B23D94">
        <w:rPr>
          <w:rFonts w:ascii="Times New Roman" w:hAnsi="Times New Roman"/>
          <w:b/>
          <w:sz w:val="24"/>
          <w:szCs w:val="24"/>
        </w:rPr>
        <w:t xml:space="preserve">EVIDENCE GUIDE </w:t>
      </w:r>
    </w:p>
    <w:p w14:paraId="272EDCCB" w14:textId="77777777" w:rsidR="006C5214" w:rsidRPr="00B23D94" w:rsidRDefault="006C5214" w:rsidP="006C5214">
      <w:pPr>
        <w:spacing w:after="0" w:line="360" w:lineRule="auto"/>
        <w:rPr>
          <w:rFonts w:ascii="Times New Roman" w:hAnsi="Times New Roman"/>
          <w:sz w:val="24"/>
          <w:szCs w:val="24"/>
          <w:lang w:eastAsia="zh-CN"/>
        </w:rPr>
      </w:pPr>
      <w:r w:rsidRPr="00B23D94">
        <w:rPr>
          <w:rFonts w:ascii="Times New Roman" w:hAnsi="Times New Roman"/>
          <w:sz w:val="24"/>
          <w:szCs w:val="24"/>
        </w:rPr>
        <w:t>This provides advice on assessment and must be read in conjunction with the performance criteria, required skills and knowledge and range</w:t>
      </w:r>
      <w:r w:rsidRPr="00B23D94">
        <w:rPr>
          <w:rFonts w:ascii="Times New Roman" w:hAnsi="Times New Roman"/>
          <w:sz w:val="24"/>
          <w:szCs w:val="24"/>
          <w:lang w:eastAsia="zh-CN"/>
        </w:rPr>
        <w:t>.</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854"/>
        <w:gridCol w:w="5327"/>
      </w:tblGrid>
      <w:tr w:rsidR="006C5214" w:rsidRPr="00B23D94" w14:paraId="7C234670" w14:textId="77777777" w:rsidTr="00351247">
        <w:trPr>
          <w:trHeight w:val="1232"/>
        </w:trPr>
        <w:tc>
          <w:tcPr>
            <w:tcW w:w="0" w:type="auto"/>
            <w:tcBorders>
              <w:top w:val="single" w:sz="4" w:space="0" w:color="auto"/>
              <w:left w:val="single" w:sz="4" w:space="0" w:color="auto"/>
              <w:bottom w:val="single" w:sz="4" w:space="0" w:color="auto"/>
              <w:right w:val="single" w:sz="4" w:space="0" w:color="auto"/>
            </w:tcBorders>
          </w:tcPr>
          <w:p w14:paraId="4BD92EE3" w14:textId="77777777" w:rsidR="006C5214" w:rsidRPr="00B23D94" w:rsidRDefault="006C5214" w:rsidP="006C5214">
            <w:pPr>
              <w:numPr>
                <w:ilvl w:val="3"/>
                <w:numId w:val="103"/>
              </w:numPr>
              <w:spacing w:after="0" w:line="360" w:lineRule="auto"/>
              <w:rPr>
                <w:rFonts w:ascii="Times New Roman" w:eastAsia="Times New Roman" w:hAnsi="Times New Roman"/>
                <w:sz w:val="24"/>
                <w:szCs w:val="24"/>
                <w:lang w:val="en-US"/>
              </w:rPr>
            </w:pPr>
            <w:r w:rsidRPr="00B23D94">
              <w:rPr>
                <w:rFonts w:ascii="Times New Roman" w:eastAsia="Times New Roman" w:hAnsi="Times New Roman"/>
                <w:sz w:val="24"/>
                <w:szCs w:val="24"/>
                <w:lang w:val="en-US"/>
              </w:rPr>
              <w:t xml:space="preserve">Critical aspects of competency </w:t>
            </w:r>
          </w:p>
        </w:tc>
        <w:tc>
          <w:tcPr>
            <w:tcW w:w="0" w:type="auto"/>
            <w:tcBorders>
              <w:top w:val="single" w:sz="4" w:space="0" w:color="auto"/>
              <w:left w:val="single" w:sz="4" w:space="0" w:color="auto"/>
              <w:bottom w:val="single" w:sz="4" w:space="0" w:color="auto"/>
              <w:right w:val="single" w:sz="4" w:space="0" w:color="auto"/>
            </w:tcBorders>
          </w:tcPr>
          <w:p w14:paraId="65E89DD1"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Assessment requires evidences that the candidate:</w:t>
            </w:r>
          </w:p>
          <w:p w14:paraId="27FB5596"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1.1 Developed assessment tools as per workplace procedures</w:t>
            </w:r>
          </w:p>
          <w:p w14:paraId="700F1C3A"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1.2 Identified social work cases as per workplace procedures</w:t>
            </w:r>
          </w:p>
          <w:p w14:paraId="0EBADAE1"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1.3 Developed assessment report is as per workplace procedures</w:t>
            </w:r>
          </w:p>
          <w:p w14:paraId="316B9C51"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1.4 Formulated case management objectives as per workplace procedures</w:t>
            </w:r>
          </w:p>
          <w:p w14:paraId="08589A35"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lastRenderedPageBreak/>
              <w:t>1.6 Developed work plans in accordance to workplace procedure</w:t>
            </w:r>
          </w:p>
          <w:p w14:paraId="4A20A15F"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 xml:space="preserve">1.7 Carried out case management interventions are as per work plan </w:t>
            </w:r>
          </w:p>
          <w:p w14:paraId="60DB833D"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1.8 Developed evaluation tools as per workplace procedures</w:t>
            </w:r>
          </w:p>
          <w:p w14:paraId="6046B12C"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1.9 Administered evaluation tools as per workplace procedures</w:t>
            </w:r>
          </w:p>
          <w:p w14:paraId="1307C20C"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1.10 Conducted referrals as per the workplace procedures</w:t>
            </w:r>
          </w:p>
          <w:p w14:paraId="2BAC10C4"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 xml:space="preserve">1.11 Carried out documentation as per the evaluation report </w:t>
            </w:r>
          </w:p>
          <w:p w14:paraId="030BF0D8"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1.12 Prepared and shared case management report as per work procedure</w:t>
            </w:r>
          </w:p>
        </w:tc>
      </w:tr>
      <w:tr w:rsidR="006C5214" w:rsidRPr="00B23D94" w14:paraId="613F8FFF" w14:textId="77777777" w:rsidTr="00351247">
        <w:trPr>
          <w:trHeight w:val="998"/>
        </w:trPr>
        <w:tc>
          <w:tcPr>
            <w:tcW w:w="0" w:type="auto"/>
            <w:tcBorders>
              <w:top w:val="single" w:sz="4" w:space="0" w:color="auto"/>
              <w:left w:val="single" w:sz="4" w:space="0" w:color="auto"/>
              <w:bottom w:val="single" w:sz="4" w:space="0" w:color="auto"/>
              <w:right w:val="single" w:sz="4" w:space="0" w:color="auto"/>
            </w:tcBorders>
          </w:tcPr>
          <w:p w14:paraId="70522AD3" w14:textId="77777777" w:rsidR="006C5214" w:rsidRPr="00B23D94" w:rsidRDefault="006C5214" w:rsidP="00351247">
            <w:pPr>
              <w:tabs>
                <w:tab w:val="left" w:pos="360"/>
              </w:tabs>
              <w:spacing w:after="0" w:line="360" w:lineRule="auto"/>
              <w:ind w:left="360" w:right="144" w:hanging="360"/>
              <w:rPr>
                <w:rFonts w:ascii="Times New Roman" w:hAnsi="Times New Roman"/>
                <w:sz w:val="24"/>
                <w:szCs w:val="24"/>
              </w:rPr>
            </w:pPr>
            <w:r w:rsidRPr="00B23D94">
              <w:rPr>
                <w:rFonts w:ascii="Times New Roman" w:hAnsi="Times New Roman"/>
                <w:sz w:val="24"/>
                <w:szCs w:val="24"/>
              </w:rPr>
              <w:lastRenderedPageBreak/>
              <w:t>2. Resource implications</w:t>
            </w:r>
          </w:p>
        </w:tc>
        <w:tc>
          <w:tcPr>
            <w:tcW w:w="0" w:type="auto"/>
            <w:tcBorders>
              <w:top w:val="single" w:sz="4" w:space="0" w:color="auto"/>
              <w:left w:val="single" w:sz="4" w:space="0" w:color="auto"/>
              <w:bottom w:val="single" w:sz="4" w:space="0" w:color="auto"/>
              <w:right w:val="single" w:sz="4" w:space="0" w:color="auto"/>
            </w:tcBorders>
          </w:tcPr>
          <w:p w14:paraId="1B41E667"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The following resources should be provided:</w:t>
            </w:r>
          </w:p>
          <w:p w14:paraId="4A30B9BC" w14:textId="77777777" w:rsidR="006C5214" w:rsidRPr="00B23D94" w:rsidRDefault="006C5214" w:rsidP="006C5214">
            <w:pPr>
              <w:numPr>
                <w:ilvl w:val="1"/>
                <w:numId w:val="110"/>
              </w:numPr>
              <w:spacing w:after="0" w:line="360" w:lineRule="auto"/>
              <w:rPr>
                <w:rFonts w:ascii="Times New Roman" w:hAnsi="Times New Roman"/>
                <w:sz w:val="24"/>
                <w:szCs w:val="24"/>
              </w:rPr>
            </w:pPr>
            <w:r w:rsidRPr="00B23D94">
              <w:rPr>
                <w:rFonts w:ascii="Times New Roman" w:hAnsi="Times New Roman"/>
                <w:sz w:val="24"/>
                <w:szCs w:val="24"/>
              </w:rPr>
              <w:t>Appropriately simulated environment where assessment can take place.</w:t>
            </w:r>
          </w:p>
          <w:p w14:paraId="4A52439A" w14:textId="77777777" w:rsidR="006C5214" w:rsidRPr="00B23D94" w:rsidRDefault="006C5214" w:rsidP="006C5214">
            <w:pPr>
              <w:numPr>
                <w:ilvl w:val="1"/>
                <w:numId w:val="110"/>
              </w:numPr>
              <w:spacing w:after="0" w:line="360" w:lineRule="auto"/>
              <w:rPr>
                <w:rFonts w:ascii="Times New Roman" w:hAnsi="Times New Roman"/>
                <w:sz w:val="24"/>
                <w:szCs w:val="24"/>
              </w:rPr>
            </w:pPr>
            <w:r w:rsidRPr="00B23D94">
              <w:rPr>
                <w:rFonts w:ascii="Times New Roman" w:hAnsi="Times New Roman"/>
                <w:sz w:val="24"/>
                <w:szCs w:val="24"/>
              </w:rPr>
              <w:t>Access to relevant work environment.</w:t>
            </w:r>
          </w:p>
          <w:p w14:paraId="50F850C6" w14:textId="77777777" w:rsidR="006C5214" w:rsidRPr="00B23D94" w:rsidRDefault="006C5214" w:rsidP="006C5214">
            <w:pPr>
              <w:numPr>
                <w:ilvl w:val="1"/>
                <w:numId w:val="110"/>
              </w:numPr>
              <w:spacing w:after="0" w:line="360" w:lineRule="auto"/>
              <w:rPr>
                <w:rFonts w:ascii="Times New Roman" w:hAnsi="Times New Roman"/>
                <w:sz w:val="24"/>
                <w:szCs w:val="24"/>
              </w:rPr>
            </w:pPr>
            <w:r w:rsidRPr="00B23D94">
              <w:rPr>
                <w:rFonts w:ascii="Times New Roman" w:hAnsi="Times New Roman"/>
                <w:sz w:val="24"/>
                <w:szCs w:val="24"/>
              </w:rPr>
              <w:t>Resources relevant to the proposed activities or tasks.</w:t>
            </w:r>
          </w:p>
        </w:tc>
      </w:tr>
      <w:tr w:rsidR="006C5214" w:rsidRPr="00B23D94" w14:paraId="4231ED43" w14:textId="77777777" w:rsidTr="00351247">
        <w:trPr>
          <w:trHeight w:val="416"/>
        </w:trPr>
        <w:tc>
          <w:tcPr>
            <w:tcW w:w="0" w:type="auto"/>
            <w:tcBorders>
              <w:top w:val="single" w:sz="4" w:space="0" w:color="auto"/>
              <w:left w:val="single" w:sz="4" w:space="0" w:color="auto"/>
              <w:bottom w:val="single" w:sz="4" w:space="0" w:color="auto"/>
              <w:right w:val="single" w:sz="4" w:space="0" w:color="auto"/>
            </w:tcBorders>
          </w:tcPr>
          <w:p w14:paraId="5E842232" w14:textId="77777777" w:rsidR="006C5214" w:rsidRPr="00B23D94" w:rsidRDefault="006C5214" w:rsidP="00351247">
            <w:pPr>
              <w:tabs>
                <w:tab w:val="left" w:pos="360"/>
              </w:tabs>
              <w:spacing w:after="0" w:line="360" w:lineRule="auto"/>
              <w:ind w:left="360" w:right="144" w:hanging="360"/>
              <w:rPr>
                <w:rFonts w:ascii="Times New Roman" w:hAnsi="Times New Roman"/>
                <w:sz w:val="24"/>
                <w:szCs w:val="24"/>
              </w:rPr>
            </w:pPr>
            <w:r w:rsidRPr="00B23D94">
              <w:rPr>
                <w:rFonts w:ascii="Times New Roman" w:hAnsi="Times New Roman"/>
                <w:sz w:val="24"/>
                <w:szCs w:val="24"/>
              </w:rPr>
              <w:t>3.  Methods of assessment</w:t>
            </w:r>
          </w:p>
        </w:tc>
        <w:tc>
          <w:tcPr>
            <w:tcW w:w="0" w:type="auto"/>
            <w:tcBorders>
              <w:top w:val="single" w:sz="4" w:space="0" w:color="auto"/>
              <w:left w:val="single" w:sz="4" w:space="0" w:color="auto"/>
              <w:bottom w:val="single" w:sz="4" w:space="0" w:color="auto"/>
              <w:right w:val="single" w:sz="4" w:space="0" w:color="auto"/>
            </w:tcBorders>
          </w:tcPr>
          <w:p w14:paraId="0E20BBF9"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 xml:space="preserve">Competency in this unit may be assessed through: </w:t>
            </w:r>
          </w:p>
          <w:p w14:paraId="18D7F0D6" w14:textId="77777777" w:rsidR="006C5214" w:rsidRPr="00B23D94" w:rsidRDefault="006C5214" w:rsidP="006C5214">
            <w:pPr>
              <w:numPr>
                <w:ilvl w:val="0"/>
                <w:numId w:val="111"/>
              </w:numPr>
              <w:spacing w:after="0" w:line="360" w:lineRule="auto"/>
              <w:rPr>
                <w:rFonts w:ascii="Times New Roman" w:hAnsi="Times New Roman"/>
                <w:sz w:val="24"/>
                <w:szCs w:val="24"/>
              </w:rPr>
            </w:pPr>
            <w:r w:rsidRPr="00B23D94">
              <w:rPr>
                <w:rFonts w:ascii="Times New Roman" w:hAnsi="Times New Roman"/>
                <w:sz w:val="24"/>
                <w:szCs w:val="24"/>
              </w:rPr>
              <w:t xml:space="preserve">Practical assessment </w:t>
            </w:r>
          </w:p>
          <w:p w14:paraId="2F3F101E" w14:textId="77777777" w:rsidR="006C5214" w:rsidRPr="00B23D94" w:rsidRDefault="006C5214" w:rsidP="006C5214">
            <w:pPr>
              <w:numPr>
                <w:ilvl w:val="0"/>
                <w:numId w:val="111"/>
              </w:numPr>
              <w:spacing w:after="0" w:line="360" w:lineRule="auto"/>
              <w:rPr>
                <w:rFonts w:ascii="Times New Roman" w:hAnsi="Times New Roman"/>
                <w:sz w:val="24"/>
                <w:szCs w:val="24"/>
              </w:rPr>
            </w:pPr>
            <w:r w:rsidRPr="00B23D94">
              <w:rPr>
                <w:rFonts w:ascii="Times New Roman" w:hAnsi="Times New Roman"/>
                <w:sz w:val="24"/>
                <w:szCs w:val="24"/>
              </w:rPr>
              <w:t>Oral questioning</w:t>
            </w:r>
          </w:p>
          <w:p w14:paraId="215A2897" w14:textId="77777777" w:rsidR="006C5214" w:rsidRPr="00B23D94" w:rsidRDefault="006C5214" w:rsidP="006C5214">
            <w:pPr>
              <w:numPr>
                <w:ilvl w:val="0"/>
                <w:numId w:val="111"/>
              </w:numPr>
              <w:spacing w:after="0" w:line="360" w:lineRule="auto"/>
              <w:rPr>
                <w:rFonts w:ascii="Times New Roman" w:hAnsi="Times New Roman"/>
                <w:sz w:val="24"/>
                <w:szCs w:val="24"/>
              </w:rPr>
            </w:pPr>
            <w:r w:rsidRPr="00B23D94">
              <w:rPr>
                <w:rFonts w:ascii="Times New Roman" w:hAnsi="Times New Roman"/>
                <w:sz w:val="24"/>
                <w:szCs w:val="24"/>
              </w:rPr>
              <w:t>Written tests</w:t>
            </w:r>
          </w:p>
          <w:p w14:paraId="1AD3EC98" w14:textId="77777777" w:rsidR="006C5214" w:rsidRPr="00B23D94" w:rsidRDefault="006C5214" w:rsidP="006C5214">
            <w:pPr>
              <w:numPr>
                <w:ilvl w:val="0"/>
                <w:numId w:val="111"/>
              </w:numPr>
              <w:spacing w:after="0" w:line="360" w:lineRule="auto"/>
              <w:rPr>
                <w:rFonts w:ascii="Times New Roman" w:hAnsi="Times New Roman"/>
                <w:sz w:val="24"/>
                <w:szCs w:val="24"/>
              </w:rPr>
            </w:pPr>
            <w:r w:rsidRPr="00B23D94">
              <w:rPr>
                <w:rFonts w:ascii="Times New Roman" w:hAnsi="Times New Roman"/>
                <w:sz w:val="24"/>
                <w:szCs w:val="24"/>
              </w:rPr>
              <w:t>Portfolio of evidence</w:t>
            </w:r>
          </w:p>
          <w:p w14:paraId="4F283E7D" w14:textId="77777777" w:rsidR="006C5214" w:rsidRPr="00B23D94" w:rsidRDefault="006C5214" w:rsidP="006C5214">
            <w:pPr>
              <w:numPr>
                <w:ilvl w:val="0"/>
                <w:numId w:val="111"/>
              </w:numPr>
              <w:spacing w:after="0" w:line="360" w:lineRule="auto"/>
              <w:rPr>
                <w:rFonts w:ascii="Times New Roman" w:hAnsi="Times New Roman"/>
                <w:sz w:val="24"/>
                <w:szCs w:val="24"/>
              </w:rPr>
            </w:pPr>
            <w:r w:rsidRPr="00B23D94">
              <w:rPr>
                <w:rFonts w:ascii="Times New Roman" w:hAnsi="Times New Roman"/>
                <w:sz w:val="24"/>
                <w:szCs w:val="24"/>
              </w:rPr>
              <w:t>Third party report</w:t>
            </w:r>
          </w:p>
          <w:p w14:paraId="55F20EE3" w14:textId="77777777" w:rsidR="006C5214" w:rsidRPr="00B23D94" w:rsidRDefault="006C5214" w:rsidP="006C5214">
            <w:pPr>
              <w:numPr>
                <w:ilvl w:val="0"/>
                <w:numId w:val="111"/>
              </w:numPr>
              <w:spacing w:after="0" w:line="360" w:lineRule="auto"/>
              <w:rPr>
                <w:rFonts w:ascii="Times New Roman" w:hAnsi="Times New Roman"/>
                <w:sz w:val="24"/>
                <w:szCs w:val="24"/>
              </w:rPr>
            </w:pPr>
            <w:r w:rsidRPr="00B23D94">
              <w:rPr>
                <w:rFonts w:ascii="Times New Roman" w:hAnsi="Times New Roman"/>
                <w:sz w:val="24"/>
                <w:szCs w:val="24"/>
              </w:rPr>
              <w:t>Case study</w:t>
            </w:r>
          </w:p>
        </w:tc>
      </w:tr>
      <w:tr w:rsidR="006C5214" w:rsidRPr="00B23D94" w14:paraId="56190FD7" w14:textId="77777777" w:rsidTr="00351247">
        <w:trPr>
          <w:trHeight w:val="90"/>
        </w:trPr>
        <w:tc>
          <w:tcPr>
            <w:tcW w:w="0" w:type="auto"/>
            <w:tcBorders>
              <w:top w:val="single" w:sz="4" w:space="0" w:color="auto"/>
              <w:left w:val="single" w:sz="4" w:space="0" w:color="auto"/>
              <w:bottom w:val="single" w:sz="4" w:space="0" w:color="auto"/>
              <w:right w:val="single" w:sz="4" w:space="0" w:color="auto"/>
            </w:tcBorders>
          </w:tcPr>
          <w:p w14:paraId="1067F22B" w14:textId="77777777" w:rsidR="006C5214" w:rsidRPr="00B23D94" w:rsidRDefault="006C5214" w:rsidP="005D2DEA">
            <w:pPr>
              <w:spacing w:after="0" w:line="360" w:lineRule="auto"/>
              <w:ind w:right="144"/>
              <w:rPr>
                <w:rFonts w:ascii="Times New Roman" w:hAnsi="Times New Roman"/>
                <w:sz w:val="24"/>
                <w:szCs w:val="24"/>
              </w:rPr>
            </w:pPr>
            <w:r w:rsidRPr="00B23D94">
              <w:rPr>
                <w:rFonts w:ascii="Times New Roman" w:hAnsi="Times New Roman"/>
                <w:sz w:val="24"/>
                <w:szCs w:val="24"/>
              </w:rPr>
              <w:t>4.  Context of assessment</w:t>
            </w:r>
          </w:p>
        </w:tc>
        <w:tc>
          <w:tcPr>
            <w:tcW w:w="0" w:type="auto"/>
            <w:tcBorders>
              <w:top w:val="single" w:sz="4" w:space="0" w:color="auto"/>
              <w:left w:val="single" w:sz="4" w:space="0" w:color="auto"/>
              <w:bottom w:val="single" w:sz="4" w:space="0" w:color="auto"/>
              <w:right w:val="single" w:sz="4" w:space="0" w:color="auto"/>
            </w:tcBorders>
          </w:tcPr>
          <w:p w14:paraId="7EC21264"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 xml:space="preserve">Competency may be assessed in a: </w:t>
            </w:r>
          </w:p>
          <w:p w14:paraId="76487E10" w14:textId="77777777" w:rsidR="006C5214" w:rsidRPr="00B23D94" w:rsidRDefault="006C5214" w:rsidP="00351247">
            <w:pPr>
              <w:spacing w:after="0" w:line="360" w:lineRule="auto"/>
              <w:ind w:right="144"/>
              <w:rPr>
                <w:rFonts w:ascii="Times New Roman" w:hAnsi="Times New Roman"/>
                <w:sz w:val="24"/>
                <w:szCs w:val="24"/>
              </w:rPr>
            </w:pPr>
            <w:r w:rsidRPr="00B23D94">
              <w:rPr>
                <w:rFonts w:ascii="Times New Roman" w:hAnsi="Times New Roman"/>
                <w:sz w:val="24"/>
                <w:szCs w:val="24"/>
              </w:rPr>
              <w:t>Workplace or simulated workplace</w:t>
            </w:r>
          </w:p>
        </w:tc>
      </w:tr>
      <w:tr w:rsidR="006C5214" w:rsidRPr="00B23D94" w14:paraId="3C8AD554" w14:textId="77777777" w:rsidTr="00351247">
        <w:trPr>
          <w:trHeight w:val="90"/>
        </w:trPr>
        <w:tc>
          <w:tcPr>
            <w:tcW w:w="0" w:type="auto"/>
            <w:tcBorders>
              <w:top w:val="single" w:sz="4" w:space="0" w:color="auto"/>
              <w:left w:val="single" w:sz="4" w:space="0" w:color="auto"/>
              <w:bottom w:val="single" w:sz="4" w:space="0" w:color="auto"/>
              <w:right w:val="single" w:sz="4" w:space="0" w:color="auto"/>
            </w:tcBorders>
          </w:tcPr>
          <w:p w14:paraId="1A8197D4" w14:textId="77777777" w:rsidR="006C5214" w:rsidRPr="00B23D94" w:rsidRDefault="006C5214" w:rsidP="005D2DEA">
            <w:pPr>
              <w:spacing w:after="0" w:line="360" w:lineRule="auto"/>
              <w:rPr>
                <w:rFonts w:ascii="Times New Roman" w:hAnsi="Times New Roman"/>
                <w:sz w:val="24"/>
                <w:szCs w:val="24"/>
              </w:rPr>
            </w:pPr>
            <w:r w:rsidRPr="00B23D94">
              <w:rPr>
                <w:rFonts w:ascii="Times New Roman" w:hAnsi="Times New Roman"/>
                <w:sz w:val="24"/>
                <w:szCs w:val="24"/>
              </w:rPr>
              <w:t>5. Guidance information for assessment</w:t>
            </w:r>
          </w:p>
        </w:tc>
        <w:tc>
          <w:tcPr>
            <w:tcW w:w="0" w:type="auto"/>
            <w:tcBorders>
              <w:top w:val="single" w:sz="4" w:space="0" w:color="auto"/>
              <w:left w:val="single" w:sz="4" w:space="0" w:color="auto"/>
              <w:bottom w:val="single" w:sz="4" w:space="0" w:color="auto"/>
              <w:right w:val="single" w:sz="4" w:space="0" w:color="auto"/>
            </w:tcBorders>
          </w:tcPr>
          <w:p w14:paraId="78AA68FE"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Holistic assessment with other units relevant to the industry sector and workplace job role is recommended.</w:t>
            </w:r>
          </w:p>
        </w:tc>
      </w:tr>
      <w:bookmarkEnd w:id="88"/>
    </w:tbl>
    <w:p w14:paraId="3526D780" w14:textId="77777777" w:rsidR="006C5214" w:rsidRPr="00B23D94" w:rsidRDefault="006C5214" w:rsidP="006C5214">
      <w:pPr>
        <w:spacing w:line="360" w:lineRule="auto"/>
        <w:rPr>
          <w:rFonts w:ascii="Times New Roman" w:hAnsi="Times New Roman"/>
          <w:sz w:val="24"/>
          <w:szCs w:val="24"/>
        </w:rPr>
        <w:sectPr w:rsidR="006C5214" w:rsidRPr="00B23D94">
          <w:pgSz w:w="11906" w:h="16838"/>
          <w:pgMar w:top="1440" w:right="1800" w:bottom="1440" w:left="1800" w:header="708" w:footer="708" w:gutter="0"/>
          <w:cols w:space="708"/>
          <w:docGrid w:linePitch="360"/>
        </w:sectPr>
      </w:pPr>
    </w:p>
    <w:p w14:paraId="2E261721" w14:textId="77777777" w:rsidR="006C5214" w:rsidRPr="00B23D94" w:rsidRDefault="006C5214" w:rsidP="006C5214">
      <w:pPr>
        <w:spacing w:after="0" w:line="360" w:lineRule="auto"/>
        <w:rPr>
          <w:rFonts w:ascii="Times New Roman" w:hAnsi="Times New Roman"/>
          <w:sz w:val="24"/>
          <w:szCs w:val="24"/>
        </w:rPr>
      </w:pPr>
      <w:r w:rsidRPr="00B23D94">
        <w:rPr>
          <w:rFonts w:ascii="Times New Roman" w:hAnsi="Times New Roman"/>
          <w:sz w:val="24"/>
          <w:szCs w:val="24"/>
        </w:rPr>
        <w:lastRenderedPageBreak/>
        <w:t xml:space="preserve"> </w:t>
      </w:r>
    </w:p>
    <w:p w14:paraId="0652075C" w14:textId="77777777" w:rsidR="006C5214" w:rsidRPr="00B23D94" w:rsidRDefault="006C5214" w:rsidP="006C5214">
      <w:pPr>
        <w:spacing w:after="0" w:line="360" w:lineRule="auto"/>
        <w:rPr>
          <w:rFonts w:ascii="Times New Roman" w:hAnsi="Times New Roman"/>
          <w:sz w:val="24"/>
          <w:szCs w:val="24"/>
        </w:rPr>
      </w:pPr>
      <w:r w:rsidRPr="00B23D94">
        <w:rPr>
          <w:rFonts w:ascii="Times New Roman" w:hAnsi="Times New Roman"/>
          <w:sz w:val="24"/>
          <w:szCs w:val="24"/>
        </w:rPr>
        <w:t xml:space="preserve"> </w:t>
      </w:r>
    </w:p>
    <w:p w14:paraId="13F11B02" w14:textId="77777777" w:rsidR="006C5214" w:rsidRPr="00B23D94" w:rsidRDefault="006C5214" w:rsidP="006C5214">
      <w:pPr>
        <w:spacing w:after="0" w:line="360" w:lineRule="auto"/>
        <w:ind w:left="765" w:hanging="357"/>
        <w:rPr>
          <w:rFonts w:ascii="Times New Roman" w:hAnsi="Times New Roman"/>
          <w:b/>
          <w:sz w:val="24"/>
          <w:szCs w:val="24"/>
        </w:rPr>
      </w:pPr>
    </w:p>
    <w:p w14:paraId="23A5D340" w14:textId="77777777" w:rsidR="006C5214" w:rsidRPr="00B23D94" w:rsidRDefault="006C5214" w:rsidP="006C5214">
      <w:pPr>
        <w:rPr>
          <w:rFonts w:ascii="Times New Roman" w:hAnsi="Times New Roman"/>
          <w:sz w:val="24"/>
          <w:szCs w:val="24"/>
        </w:rPr>
      </w:pPr>
    </w:p>
    <w:p w14:paraId="7C3FD290" w14:textId="1E8AD00E" w:rsidR="006C5214" w:rsidRPr="00B23D94" w:rsidRDefault="006C5214" w:rsidP="00343F7E">
      <w:pPr>
        <w:pStyle w:val="Heading2"/>
        <w:jc w:val="left"/>
      </w:pPr>
      <w:bookmarkStart w:id="89" w:name="_Toc195695423"/>
      <w:bookmarkStart w:id="90" w:name="_Toc195698702"/>
      <w:bookmarkStart w:id="91" w:name="_Toc195709179"/>
      <w:r w:rsidRPr="00B23D94">
        <w:t>APPLY WORK ETHICS AND PRACTICES</w:t>
      </w:r>
      <w:bookmarkEnd w:id="89"/>
      <w:bookmarkEnd w:id="90"/>
      <w:bookmarkEnd w:id="91"/>
    </w:p>
    <w:p w14:paraId="70F1152A" w14:textId="57BDB35D" w:rsidR="006C5214" w:rsidRPr="00B23D94" w:rsidRDefault="006C5214" w:rsidP="006C5214">
      <w:pPr>
        <w:tabs>
          <w:tab w:val="left" w:pos="2880"/>
        </w:tabs>
        <w:spacing w:after="0" w:line="360" w:lineRule="auto"/>
        <w:rPr>
          <w:rFonts w:ascii="Times New Roman" w:hAnsi="Times New Roman"/>
          <w:sz w:val="24"/>
          <w:szCs w:val="24"/>
        </w:rPr>
      </w:pPr>
      <w:r w:rsidRPr="00B23D94">
        <w:rPr>
          <w:rFonts w:ascii="Times New Roman" w:hAnsi="Times New Roman"/>
          <w:b/>
          <w:sz w:val="24"/>
          <w:szCs w:val="24"/>
        </w:rPr>
        <w:t xml:space="preserve">UNIT CODE: </w:t>
      </w:r>
      <w:r w:rsidRPr="00B23D94">
        <w:rPr>
          <w:rFonts w:ascii="Times New Roman" w:hAnsi="Times New Roman"/>
          <w:b/>
          <w:bCs/>
          <w:sz w:val="24"/>
          <w:szCs w:val="24"/>
        </w:rPr>
        <w:t>0417 441 03A</w:t>
      </w:r>
    </w:p>
    <w:p w14:paraId="6BC5EC88" w14:textId="77777777" w:rsidR="006C5214" w:rsidRPr="00B23D94" w:rsidRDefault="006C5214" w:rsidP="006C5214">
      <w:pPr>
        <w:tabs>
          <w:tab w:val="left" w:pos="2880"/>
        </w:tabs>
        <w:spacing w:after="0" w:line="360" w:lineRule="auto"/>
        <w:jc w:val="both"/>
        <w:rPr>
          <w:rFonts w:ascii="Times New Roman" w:hAnsi="Times New Roman"/>
          <w:sz w:val="24"/>
          <w:szCs w:val="24"/>
        </w:rPr>
      </w:pPr>
      <w:r w:rsidRPr="00B23D94">
        <w:rPr>
          <w:rFonts w:ascii="Times New Roman" w:hAnsi="Times New Roman"/>
          <w:b/>
          <w:sz w:val="24"/>
          <w:szCs w:val="24"/>
        </w:rPr>
        <w:t xml:space="preserve">UNIT DESCRIPTION </w:t>
      </w:r>
    </w:p>
    <w:p w14:paraId="3C1EBD7D" w14:textId="2396EBD3" w:rsidR="006C5214" w:rsidRPr="00B23D94" w:rsidRDefault="006C5214" w:rsidP="006C5214">
      <w:pPr>
        <w:tabs>
          <w:tab w:val="left" w:pos="2880"/>
        </w:tabs>
        <w:spacing w:after="0" w:line="360" w:lineRule="auto"/>
        <w:jc w:val="both"/>
        <w:rPr>
          <w:rFonts w:ascii="Times New Roman" w:hAnsi="Times New Roman"/>
          <w:sz w:val="24"/>
          <w:szCs w:val="24"/>
        </w:rPr>
      </w:pPr>
      <w:r w:rsidRPr="00B23D94">
        <w:rPr>
          <w:rFonts w:ascii="Times New Roman" w:hAnsi="Times New Roman"/>
          <w:sz w:val="24"/>
          <w:szCs w:val="24"/>
        </w:rPr>
        <w:t>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customer care.</w:t>
      </w:r>
    </w:p>
    <w:p w14:paraId="025839FB" w14:textId="77777777" w:rsidR="006C5214" w:rsidRPr="00B23D94" w:rsidRDefault="006C5214" w:rsidP="00AB5DBA">
      <w:pPr>
        <w:tabs>
          <w:tab w:val="left" w:pos="2880"/>
        </w:tabs>
        <w:spacing w:line="360" w:lineRule="auto"/>
        <w:jc w:val="both"/>
        <w:rPr>
          <w:rFonts w:ascii="Times New Roman" w:hAnsi="Times New Roman"/>
          <w:sz w:val="24"/>
          <w:szCs w:val="24"/>
        </w:rPr>
      </w:pPr>
      <w:r w:rsidRPr="00B23D94">
        <w:rPr>
          <w:rFonts w:ascii="Times New Roman" w:hAnsi="Times New Roman"/>
          <w:b/>
          <w:sz w:val="24"/>
          <w:szCs w:val="24"/>
        </w:rPr>
        <w:t xml:space="preserve">ELEMENTS AND PERFORMANCE CRITERIA </w:t>
      </w:r>
    </w:p>
    <w:tbl>
      <w:tblPr>
        <w:tblW w:w="943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40"/>
        <w:gridCol w:w="6495"/>
      </w:tblGrid>
      <w:tr w:rsidR="006C5214" w:rsidRPr="00B23D94" w14:paraId="59B755DF" w14:textId="77777777" w:rsidTr="00351247">
        <w:trPr>
          <w:tblHeader/>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0DB5164C" w14:textId="77777777" w:rsidR="006C5214" w:rsidRPr="00B23D94" w:rsidRDefault="006C5214" w:rsidP="00351247">
            <w:pPr>
              <w:spacing w:after="0" w:line="360" w:lineRule="auto"/>
              <w:rPr>
                <w:rFonts w:ascii="Times New Roman" w:hAnsi="Times New Roman"/>
                <w:b/>
                <w:sz w:val="24"/>
                <w:szCs w:val="24"/>
              </w:rPr>
            </w:pPr>
            <w:r w:rsidRPr="00B23D94">
              <w:rPr>
                <w:rFonts w:ascii="Times New Roman" w:hAnsi="Times New Roman"/>
                <w:b/>
                <w:sz w:val="24"/>
                <w:szCs w:val="24"/>
              </w:rPr>
              <w:t>ELEMENT</w:t>
            </w:r>
          </w:p>
          <w:p w14:paraId="7725195B"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These describe the key outcomes which make up workplace function.</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654AAE4B" w14:textId="77777777" w:rsidR="006C5214" w:rsidRPr="00B23D94" w:rsidRDefault="006C5214" w:rsidP="00351247">
            <w:pPr>
              <w:spacing w:after="0" w:line="360" w:lineRule="auto"/>
              <w:rPr>
                <w:rFonts w:ascii="Times New Roman" w:hAnsi="Times New Roman"/>
                <w:b/>
                <w:sz w:val="24"/>
                <w:szCs w:val="24"/>
              </w:rPr>
            </w:pPr>
            <w:r w:rsidRPr="00B23D94">
              <w:rPr>
                <w:rFonts w:ascii="Times New Roman" w:hAnsi="Times New Roman"/>
                <w:b/>
                <w:sz w:val="24"/>
                <w:szCs w:val="24"/>
              </w:rPr>
              <w:t>PERFORMANCE CRITERIA</w:t>
            </w:r>
          </w:p>
          <w:p w14:paraId="7D0D655C" w14:textId="77777777" w:rsidR="006C5214" w:rsidRPr="00B23D94" w:rsidRDefault="006C5214" w:rsidP="00351247">
            <w:pPr>
              <w:spacing w:after="0" w:line="360" w:lineRule="auto"/>
              <w:rPr>
                <w:rFonts w:ascii="Times New Roman" w:hAnsi="Times New Roman"/>
                <w:b/>
                <w:sz w:val="24"/>
                <w:szCs w:val="24"/>
              </w:rPr>
            </w:pPr>
            <w:r w:rsidRPr="00B23D94">
              <w:rPr>
                <w:rFonts w:ascii="Times New Roman" w:hAnsi="Times New Roman"/>
                <w:sz w:val="24"/>
                <w:szCs w:val="24"/>
              </w:rPr>
              <w:t>These are assessable statements which specify the required level of performance for each of the elements.</w:t>
            </w:r>
          </w:p>
          <w:p w14:paraId="05F66CC4" w14:textId="77777777" w:rsidR="006C5214" w:rsidRPr="00B23D94" w:rsidRDefault="006C5214" w:rsidP="00351247">
            <w:pPr>
              <w:spacing w:after="0" w:line="360" w:lineRule="auto"/>
              <w:rPr>
                <w:rFonts w:ascii="Times New Roman" w:hAnsi="Times New Roman"/>
                <w:b/>
                <w:i/>
                <w:sz w:val="24"/>
                <w:szCs w:val="24"/>
              </w:rPr>
            </w:pPr>
            <w:r w:rsidRPr="00B23D94">
              <w:rPr>
                <w:rFonts w:ascii="Times New Roman" w:hAnsi="Times New Roman"/>
                <w:b/>
                <w:i/>
                <w:sz w:val="24"/>
                <w:szCs w:val="24"/>
              </w:rPr>
              <w:t>Bold and italicized terms are elaborated in Range</w:t>
            </w:r>
          </w:p>
        </w:tc>
      </w:tr>
      <w:tr w:rsidR="006C5214" w:rsidRPr="00B23D94" w14:paraId="52CC2158" w14:textId="77777777" w:rsidTr="00351247">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69662E77" w14:textId="77777777" w:rsidR="006C5214" w:rsidRPr="00B23D94" w:rsidRDefault="006C5214" w:rsidP="006C5214">
            <w:pPr>
              <w:numPr>
                <w:ilvl w:val="0"/>
                <w:numId w:val="36"/>
              </w:numPr>
              <w:spacing w:after="0" w:line="360" w:lineRule="auto"/>
              <w:rPr>
                <w:rFonts w:ascii="Times New Roman" w:hAnsi="Times New Roman"/>
                <w:sz w:val="24"/>
                <w:szCs w:val="24"/>
              </w:rPr>
            </w:pPr>
            <w:r w:rsidRPr="00B23D94">
              <w:rPr>
                <w:rFonts w:ascii="Times New Roman" w:hAnsi="Times New Roman"/>
                <w:sz w:val="24"/>
                <w:szCs w:val="24"/>
              </w:rPr>
              <w:t>Apply self-management skills</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10117EFF" w14:textId="77777777" w:rsidR="006C5214" w:rsidRPr="00B23D94" w:rsidRDefault="006C5214" w:rsidP="006C5214">
            <w:pPr>
              <w:numPr>
                <w:ilvl w:val="0"/>
                <w:numId w:val="37"/>
              </w:numPr>
              <w:spacing w:after="0" w:line="360" w:lineRule="auto"/>
              <w:ind w:left="504" w:hanging="504"/>
              <w:rPr>
                <w:rFonts w:ascii="Times New Roman" w:hAnsi="Times New Roman"/>
                <w:sz w:val="24"/>
                <w:szCs w:val="24"/>
              </w:rPr>
            </w:pPr>
            <w:r w:rsidRPr="00B23D94">
              <w:rPr>
                <w:rFonts w:ascii="Times New Roman" w:hAnsi="Times New Roman"/>
                <w:sz w:val="24"/>
                <w:szCs w:val="24"/>
              </w:rPr>
              <w:t>Personal vision, mission and goals are formulated based on potential and concerning organization objectives and strategic plan</w:t>
            </w:r>
          </w:p>
          <w:p w14:paraId="0A41C878" w14:textId="77777777" w:rsidR="006C5214" w:rsidRPr="00B23D94" w:rsidRDefault="006C5214" w:rsidP="006C5214">
            <w:pPr>
              <w:numPr>
                <w:ilvl w:val="0"/>
                <w:numId w:val="37"/>
              </w:numPr>
              <w:spacing w:after="0" w:line="360" w:lineRule="auto"/>
              <w:ind w:left="504" w:hanging="504"/>
              <w:rPr>
                <w:rFonts w:ascii="Times New Roman" w:hAnsi="Times New Roman"/>
                <w:sz w:val="24"/>
                <w:szCs w:val="24"/>
              </w:rPr>
            </w:pPr>
            <w:r w:rsidRPr="00B23D94">
              <w:rPr>
                <w:rFonts w:ascii="Times New Roman" w:hAnsi="Times New Roman"/>
                <w:sz w:val="24"/>
                <w:szCs w:val="24"/>
              </w:rPr>
              <w:t>Self-esteem and a positive self-image are developed and maintained based on value</w:t>
            </w:r>
          </w:p>
          <w:p w14:paraId="18B4502E" w14:textId="77777777" w:rsidR="006C5214" w:rsidRPr="00B23D94" w:rsidRDefault="006C5214" w:rsidP="006C5214">
            <w:pPr>
              <w:numPr>
                <w:ilvl w:val="0"/>
                <w:numId w:val="37"/>
              </w:numPr>
              <w:spacing w:after="0" w:line="360" w:lineRule="auto"/>
              <w:ind w:left="504" w:hanging="504"/>
              <w:rPr>
                <w:rFonts w:ascii="Times New Roman" w:hAnsi="Times New Roman"/>
                <w:sz w:val="24"/>
                <w:szCs w:val="24"/>
              </w:rPr>
            </w:pPr>
            <w:r w:rsidRPr="00B23D94">
              <w:rPr>
                <w:rFonts w:ascii="Times New Roman" w:hAnsi="Times New Roman"/>
                <w:sz w:val="24"/>
                <w:szCs w:val="24"/>
              </w:rPr>
              <w:t>Emotional intelligence and stress management are demonstrated as per workplace requirements.</w:t>
            </w:r>
          </w:p>
          <w:p w14:paraId="5874AB1C" w14:textId="77777777" w:rsidR="006C5214" w:rsidRPr="00B23D94" w:rsidRDefault="006C5214" w:rsidP="006C5214">
            <w:pPr>
              <w:numPr>
                <w:ilvl w:val="0"/>
                <w:numId w:val="37"/>
              </w:numPr>
              <w:spacing w:after="0" w:line="360" w:lineRule="auto"/>
              <w:ind w:left="504" w:hanging="504"/>
              <w:rPr>
                <w:rFonts w:ascii="Times New Roman" w:hAnsi="Times New Roman"/>
                <w:sz w:val="24"/>
                <w:szCs w:val="24"/>
              </w:rPr>
            </w:pPr>
            <w:r w:rsidRPr="00B23D94">
              <w:rPr>
                <w:rFonts w:ascii="Times New Roman" w:hAnsi="Times New Roman"/>
                <w:sz w:val="24"/>
                <w:szCs w:val="24"/>
              </w:rPr>
              <w:t>Assertiveness is developed and maintained based on the requirements of the job.</w:t>
            </w:r>
          </w:p>
          <w:p w14:paraId="0ED52612" w14:textId="77777777" w:rsidR="006C5214" w:rsidRPr="00B23D94" w:rsidRDefault="006C5214" w:rsidP="006C5214">
            <w:pPr>
              <w:numPr>
                <w:ilvl w:val="0"/>
                <w:numId w:val="37"/>
              </w:numPr>
              <w:spacing w:after="0" w:line="360" w:lineRule="auto"/>
              <w:ind w:left="504" w:hanging="504"/>
              <w:rPr>
                <w:rFonts w:ascii="Times New Roman" w:hAnsi="Times New Roman"/>
                <w:sz w:val="24"/>
                <w:szCs w:val="24"/>
              </w:rPr>
            </w:pPr>
            <w:r w:rsidRPr="00B23D94">
              <w:rPr>
                <w:rFonts w:ascii="Times New Roman" w:hAnsi="Times New Roman"/>
                <w:sz w:val="24"/>
                <w:szCs w:val="24"/>
              </w:rPr>
              <w:t>Accountability and responsibility for one's actions are demonstrated based on workplace instructions.</w:t>
            </w:r>
          </w:p>
          <w:p w14:paraId="22222C4D" w14:textId="77777777" w:rsidR="006C5214" w:rsidRPr="00B23D94" w:rsidRDefault="006C5214" w:rsidP="006C5214">
            <w:pPr>
              <w:numPr>
                <w:ilvl w:val="0"/>
                <w:numId w:val="37"/>
              </w:numPr>
              <w:spacing w:after="0" w:line="360" w:lineRule="auto"/>
              <w:ind w:left="504" w:hanging="504"/>
              <w:rPr>
                <w:rFonts w:ascii="Times New Roman" w:hAnsi="Times New Roman"/>
                <w:sz w:val="24"/>
                <w:szCs w:val="24"/>
              </w:rPr>
            </w:pPr>
            <w:r w:rsidRPr="00B23D94">
              <w:rPr>
                <w:rFonts w:ascii="Times New Roman" w:hAnsi="Times New Roman"/>
                <w:sz w:val="24"/>
                <w:szCs w:val="24"/>
              </w:rPr>
              <w:t>Time management, attendance and punctuality are observed as per the organization’s policy.</w:t>
            </w:r>
          </w:p>
          <w:p w14:paraId="140A3C73" w14:textId="77777777" w:rsidR="006C5214" w:rsidRPr="00B23D94" w:rsidRDefault="006C5214" w:rsidP="006C5214">
            <w:pPr>
              <w:numPr>
                <w:ilvl w:val="0"/>
                <w:numId w:val="37"/>
              </w:numPr>
              <w:spacing w:after="0" w:line="360" w:lineRule="auto"/>
              <w:ind w:left="504" w:hanging="504"/>
              <w:rPr>
                <w:rFonts w:ascii="Times New Roman" w:hAnsi="Times New Roman"/>
                <w:sz w:val="24"/>
                <w:szCs w:val="24"/>
              </w:rPr>
            </w:pPr>
            <w:r w:rsidRPr="00B23D94">
              <w:rPr>
                <w:rFonts w:ascii="Times New Roman" w:hAnsi="Times New Roman"/>
                <w:sz w:val="24"/>
                <w:szCs w:val="24"/>
              </w:rPr>
              <w:t>Personal goals are managed as per the organization’s objective</w:t>
            </w:r>
          </w:p>
          <w:p w14:paraId="67BDBD46" w14:textId="77777777" w:rsidR="006C5214" w:rsidRPr="00B23D94" w:rsidRDefault="006C5214" w:rsidP="006C5214">
            <w:pPr>
              <w:numPr>
                <w:ilvl w:val="0"/>
                <w:numId w:val="37"/>
              </w:numPr>
              <w:spacing w:after="0" w:line="360" w:lineRule="auto"/>
              <w:ind w:left="504" w:hanging="504"/>
              <w:rPr>
                <w:rFonts w:ascii="Times New Roman" w:hAnsi="Times New Roman"/>
                <w:sz w:val="24"/>
                <w:szCs w:val="24"/>
              </w:rPr>
            </w:pPr>
            <w:r w:rsidRPr="00B23D94">
              <w:rPr>
                <w:rFonts w:ascii="Times New Roman" w:hAnsi="Times New Roman"/>
                <w:sz w:val="24"/>
                <w:szCs w:val="24"/>
              </w:rPr>
              <w:lastRenderedPageBreak/>
              <w:t>Self-strengths and weaknesses are identified based on personal objectives</w:t>
            </w:r>
          </w:p>
          <w:p w14:paraId="75131ACA" w14:textId="77777777" w:rsidR="006C5214" w:rsidRPr="00B23D94" w:rsidRDefault="006C5214" w:rsidP="006C5214">
            <w:pPr>
              <w:numPr>
                <w:ilvl w:val="0"/>
                <w:numId w:val="37"/>
              </w:numPr>
              <w:spacing w:after="0" w:line="360" w:lineRule="auto"/>
              <w:ind w:left="504" w:hanging="504"/>
              <w:rPr>
                <w:rFonts w:ascii="Times New Roman" w:hAnsi="Times New Roman"/>
                <w:sz w:val="24"/>
                <w:szCs w:val="24"/>
              </w:rPr>
            </w:pPr>
            <w:r w:rsidRPr="00B23D94">
              <w:rPr>
                <w:rFonts w:ascii="Times New Roman" w:hAnsi="Times New Roman"/>
                <w:sz w:val="24"/>
                <w:szCs w:val="24"/>
              </w:rPr>
              <w:t>Motivation, initiative and proactivity are utilized as per the organization policy</w:t>
            </w:r>
          </w:p>
          <w:p w14:paraId="78F7BAF4" w14:textId="77777777" w:rsidR="006C5214" w:rsidRPr="00B23D94" w:rsidRDefault="006C5214" w:rsidP="006C5214">
            <w:pPr>
              <w:numPr>
                <w:ilvl w:val="0"/>
                <w:numId w:val="37"/>
              </w:numPr>
              <w:spacing w:after="0" w:line="360" w:lineRule="auto"/>
              <w:ind w:left="540" w:hanging="630"/>
              <w:rPr>
                <w:rFonts w:ascii="Times New Roman" w:hAnsi="Times New Roman"/>
                <w:sz w:val="24"/>
                <w:szCs w:val="24"/>
              </w:rPr>
            </w:pPr>
            <w:r w:rsidRPr="00B23D94">
              <w:rPr>
                <w:rFonts w:ascii="Times New Roman" w:hAnsi="Times New Roman"/>
                <w:sz w:val="24"/>
                <w:szCs w:val="24"/>
              </w:rPr>
              <w:t>Individual performance is evaluated and monitored according to the agreed targets.</w:t>
            </w:r>
          </w:p>
        </w:tc>
      </w:tr>
      <w:tr w:rsidR="006C5214" w:rsidRPr="00B23D94" w14:paraId="09AF8F4F" w14:textId="77777777" w:rsidTr="00351247">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7C280CCC" w14:textId="77777777" w:rsidR="006C5214" w:rsidRPr="00B23D94" w:rsidRDefault="006C5214" w:rsidP="006C5214">
            <w:pPr>
              <w:numPr>
                <w:ilvl w:val="0"/>
                <w:numId w:val="36"/>
              </w:numPr>
              <w:spacing w:after="0" w:line="360" w:lineRule="auto"/>
              <w:rPr>
                <w:rFonts w:ascii="Times New Roman" w:hAnsi="Times New Roman"/>
                <w:sz w:val="24"/>
                <w:szCs w:val="24"/>
              </w:rPr>
            </w:pPr>
            <w:r w:rsidRPr="00B23D94">
              <w:rPr>
                <w:rFonts w:ascii="Times New Roman" w:hAnsi="Times New Roman"/>
                <w:sz w:val="24"/>
                <w:szCs w:val="24"/>
              </w:rPr>
              <w:lastRenderedPageBreak/>
              <w:t xml:space="preserve">Promote ethical work practices and values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277FFA87" w14:textId="77777777" w:rsidR="006C5214" w:rsidRPr="00B23D94" w:rsidRDefault="006C5214" w:rsidP="006C5214">
            <w:pPr>
              <w:numPr>
                <w:ilvl w:val="0"/>
                <w:numId w:val="38"/>
              </w:numPr>
              <w:spacing w:after="0" w:line="360" w:lineRule="auto"/>
              <w:rPr>
                <w:rFonts w:ascii="Times New Roman" w:hAnsi="Times New Roman"/>
                <w:sz w:val="24"/>
                <w:szCs w:val="24"/>
              </w:rPr>
            </w:pPr>
            <w:r w:rsidRPr="00B23D94">
              <w:rPr>
                <w:rFonts w:ascii="Times New Roman" w:hAnsi="Times New Roman"/>
                <w:sz w:val="24"/>
                <w:szCs w:val="24"/>
              </w:rPr>
              <w:t xml:space="preserve"> Integrity is demonstrated as per acceptable norms</w:t>
            </w:r>
          </w:p>
          <w:p w14:paraId="73BACFCD" w14:textId="77777777" w:rsidR="006C5214" w:rsidRPr="00B23D94" w:rsidRDefault="006C5214" w:rsidP="006C5214">
            <w:pPr>
              <w:numPr>
                <w:ilvl w:val="0"/>
                <w:numId w:val="38"/>
              </w:numPr>
              <w:spacing w:after="0" w:line="360" w:lineRule="auto"/>
              <w:rPr>
                <w:rFonts w:ascii="Times New Roman" w:hAnsi="Times New Roman"/>
                <w:sz w:val="24"/>
                <w:szCs w:val="24"/>
              </w:rPr>
            </w:pPr>
            <w:r w:rsidRPr="00B23D94">
              <w:rPr>
                <w:rFonts w:ascii="Times New Roman" w:hAnsi="Times New Roman"/>
                <w:sz w:val="24"/>
                <w:szCs w:val="24"/>
              </w:rPr>
              <w:t xml:space="preserve">Codes of conduct is applied as per the workplace requirements </w:t>
            </w:r>
          </w:p>
          <w:p w14:paraId="60C2E59B" w14:textId="77777777" w:rsidR="006C5214" w:rsidRPr="00B23D94" w:rsidRDefault="006C5214" w:rsidP="006C5214">
            <w:pPr>
              <w:numPr>
                <w:ilvl w:val="0"/>
                <w:numId w:val="38"/>
              </w:numPr>
              <w:spacing w:after="0" w:line="360" w:lineRule="auto"/>
              <w:rPr>
                <w:rFonts w:ascii="Times New Roman" w:hAnsi="Times New Roman"/>
                <w:sz w:val="24"/>
                <w:szCs w:val="24"/>
              </w:rPr>
            </w:pPr>
            <w:r w:rsidRPr="00B23D94">
              <w:rPr>
                <w:rFonts w:ascii="Times New Roman" w:hAnsi="Times New Roman"/>
                <w:sz w:val="24"/>
                <w:szCs w:val="24"/>
              </w:rPr>
              <w:t xml:space="preserve">Policies and guidelines are observed as per the workplace requirements </w:t>
            </w:r>
          </w:p>
          <w:p w14:paraId="2FEF4825" w14:textId="77777777" w:rsidR="006C5214" w:rsidRPr="00B23D94" w:rsidRDefault="006C5214" w:rsidP="006C5214">
            <w:pPr>
              <w:numPr>
                <w:ilvl w:val="0"/>
                <w:numId w:val="38"/>
              </w:numPr>
              <w:spacing w:after="0" w:line="360" w:lineRule="auto"/>
              <w:rPr>
                <w:rFonts w:ascii="Times New Roman" w:hAnsi="Times New Roman"/>
                <w:sz w:val="24"/>
                <w:szCs w:val="24"/>
              </w:rPr>
            </w:pPr>
            <w:r w:rsidRPr="00B23D94">
              <w:rPr>
                <w:rFonts w:ascii="Times New Roman" w:hAnsi="Times New Roman"/>
                <w:sz w:val="24"/>
                <w:szCs w:val="24"/>
              </w:rPr>
              <w:t xml:space="preserve">Professionalism is exercised in line with organizational policies </w:t>
            </w:r>
          </w:p>
        </w:tc>
      </w:tr>
      <w:tr w:rsidR="006C5214" w:rsidRPr="00B23D94" w14:paraId="7101988E" w14:textId="77777777" w:rsidTr="00351247">
        <w:trPr>
          <w:trHeight w:val="4685"/>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2F197156" w14:textId="77777777" w:rsidR="006C5214" w:rsidRPr="00B23D94" w:rsidRDefault="006C5214" w:rsidP="006C5214">
            <w:pPr>
              <w:numPr>
                <w:ilvl w:val="0"/>
                <w:numId w:val="36"/>
              </w:numPr>
              <w:spacing w:after="0" w:line="360" w:lineRule="auto"/>
              <w:rPr>
                <w:rFonts w:ascii="Times New Roman" w:hAnsi="Times New Roman"/>
                <w:sz w:val="24"/>
                <w:szCs w:val="24"/>
              </w:rPr>
            </w:pPr>
            <w:r w:rsidRPr="00B23D94">
              <w:rPr>
                <w:rFonts w:ascii="Times New Roman" w:hAnsi="Times New Roman"/>
                <w:sz w:val="24"/>
                <w:szCs w:val="24"/>
              </w:rPr>
              <w:t>Promote Team work</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7E1DCD73"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 xml:space="preserve">3.1 </w:t>
            </w:r>
            <w:r w:rsidRPr="00B23D94">
              <w:rPr>
                <w:rFonts w:ascii="Times New Roman" w:hAnsi="Times New Roman"/>
                <w:b/>
                <w:i/>
                <w:sz w:val="24"/>
                <w:szCs w:val="24"/>
              </w:rPr>
              <w:t>Teams</w:t>
            </w:r>
            <w:r w:rsidRPr="00B23D94">
              <w:rPr>
                <w:rFonts w:ascii="Times New Roman" w:hAnsi="Times New Roman"/>
                <w:sz w:val="24"/>
                <w:szCs w:val="24"/>
              </w:rPr>
              <w:t xml:space="preserve"> are formed to enhance productivity based on organization’s objectives</w:t>
            </w:r>
          </w:p>
          <w:p w14:paraId="585FB37B"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 xml:space="preserve">3.2 Duties are assigned to teams under the organization policy. </w:t>
            </w:r>
          </w:p>
          <w:p w14:paraId="6A755584"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3.3 Team activities are managed and coordinated as per set objectives.</w:t>
            </w:r>
          </w:p>
          <w:p w14:paraId="325E8F02"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3.4 Team performance is evaluated based on set targets as per workplace policy.</w:t>
            </w:r>
          </w:p>
          <w:p w14:paraId="70A10256"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 xml:space="preserve">3.5 </w:t>
            </w:r>
            <w:r w:rsidRPr="00B23D94">
              <w:rPr>
                <w:rFonts w:ascii="Times New Roman" w:hAnsi="Times New Roman"/>
                <w:b/>
                <w:i/>
                <w:sz w:val="24"/>
                <w:szCs w:val="24"/>
              </w:rPr>
              <w:t>Conflicts</w:t>
            </w:r>
            <w:r w:rsidRPr="00B23D94">
              <w:rPr>
                <w:rFonts w:ascii="Times New Roman" w:hAnsi="Times New Roman"/>
                <w:sz w:val="24"/>
                <w:szCs w:val="24"/>
              </w:rPr>
              <w:t xml:space="preserve"> are resolved between team members in line with organization policy.</w:t>
            </w:r>
          </w:p>
          <w:p w14:paraId="6BE38970"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3.6 Gender and diversity-related issues are identified and mainstreamed in accordance with workplace policy.</w:t>
            </w:r>
          </w:p>
          <w:p w14:paraId="131C729E"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 xml:space="preserve">3.7 Healthy </w:t>
            </w:r>
            <w:r w:rsidRPr="00B23D94">
              <w:rPr>
                <w:rFonts w:ascii="Times New Roman" w:hAnsi="Times New Roman"/>
                <w:b/>
                <w:i/>
                <w:sz w:val="24"/>
                <w:szCs w:val="24"/>
              </w:rPr>
              <w:t>relationships</w:t>
            </w:r>
            <w:r w:rsidRPr="00B23D94">
              <w:rPr>
                <w:rFonts w:ascii="Times New Roman" w:hAnsi="Times New Roman"/>
                <w:sz w:val="24"/>
                <w:szCs w:val="24"/>
              </w:rPr>
              <w:t xml:space="preserve"> are developed and maintained in line with the workplace.</w:t>
            </w:r>
          </w:p>
          <w:p w14:paraId="4565E4A6"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3.8 Adaptability and flexibility are applied in dealing with team members as per workplace policies</w:t>
            </w:r>
          </w:p>
        </w:tc>
      </w:tr>
      <w:tr w:rsidR="006C5214" w:rsidRPr="00B23D94" w14:paraId="633312E5" w14:textId="77777777" w:rsidTr="00351247">
        <w:trPr>
          <w:trHeight w:val="699"/>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65468123" w14:textId="77777777" w:rsidR="006C5214" w:rsidRPr="00B23D94" w:rsidRDefault="006C5214" w:rsidP="006C5214">
            <w:pPr>
              <w:numPr>
                <w:ilvl w:val="0"/>
                <w:numId w:val="36"/>
              </w:numPr>
              <w:spacing w:after="0" w:line="360" w:lineRule="auto"/>
              <w:rPr>
                <w:rFonts w:ascii="Times New Roman" w:hAnsi="Times New Roman"/>
                <w:sz w:val="24"/>
                <w:szCs w:val="24"/>
              </w:rPr>
            </w:pPr>
            <w:r w:rsidRPr="00B23D94">
              <w:rPr>
                <w:rFonts w:ascii="Times New Roman" w:hAnsi="Times New Roman"/>
                <w:sz w:val="24"/>
                <w:szCs w:val="24"/>
              </w:rPr>
              <w:lastRenderedPageBreak/>
              <w:t>Maintain professional and personal development</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5CD4F7CD" w14:textId="77777777" w:rsidR="006C5214" w:rsidRPr="00B23D94" w:rsidRDefault="006C5214" w:rsidP="00351247">
            <w:pPr>
              <w:spacing w:after="0"/>
              <w:rPr>
                <w:rFonts w:ascii="Times New Roman" w:hAnsi="Times New Roman"/>
                <w:sz w:val="24"/>
                <w:szCs w:val="24"/>
              </w:rPr>
            </w:pPr>
            <w:r w:rsidRPr="00B23D94">
              <w:rPr>
                <w:rFonts w:ascii="Times New Roman" w:hAnsi="Times New Roman"/>
                <w:sz w:val="24"/>
                <w:szCs w:val="24"/>
              </w:rPr>
              <w:t xml:space="preserve">4.1 </w:t>
            </w:r>
            <w:r w:rsidRPr="00B23D94">
              <w:rPr>
                <w:rFonts w:ascii="Times New Roman" w:hAnsi="Times New Roman"/>
                <w:b/>
                <w:i/>
                <w:sz w:val="24"/>
                <w:szCs w:val="24"/>
              </w:rPr>
              <w:t>Personal growth and development</w:t>
            </w:r>
            <w:r w:rsidRPr="00B23D94">
              <w:rPr>
                <w:rFonts w:ascii="Times New Roman" w:hAnsi="Times New Roman"/>
                <w:sz w:val="24"/>
                <w:szCs w:val="24"/>
              </w:rPr>
              <w:t xml:space="preserve"> needs are identified and assessed in line with the requirements of the job.</w:t>
            </w:r>
          </w:p>
          <w:p w14:paraId="71335660" w14:textId="77777777" w:rsidR="006C5214" w:rsidRPr="00B23D94" w:rsidRDefault="006C5214" w:rsidP="00351247">
            <w:pPr>
              <w:spacing w:after="0"/>
              <w:rPr>
                <w:rFonts w:ascii="Times New Roman" w:hAnsi="Times New Roman"/>
                <w:sz w:val="24"/>
                <w:szCs w:val="24"/>
              </w:rPr>
            </w:pPr>
            <w:r w:rsidRPr="00B23D94">
              <w:rPr>
                <w:rFonts w:ascii="Times New Roman" w:hAnsi="Times New Roman"/>
                <w:b/>
                <w:i/>
                <w:sz w:val="24"/>
                <w:szCs w:val="24"/>
              </w:rPr>
              <w:t>4.2 Training and career opportunities</w:t>
            </w:r>
            <w:r w:rsidRPr="00B23D94">
              <w:rPr>
                <w:rFonts w:ascii="Times New Roman" w:hAnsi="Times New Roman"/>
                <w:sz w:val="24"/>
                <w:szCs w:val="24"/>
              </w:rPr>
              <w:t xml:space="preserve"> are identified and utilized based on job requirements.</w:t>
            </w:r>
          </w:p>
          <w:p w14:paraId="59859816" w14:textId="77777777" w:rsidR="006C5214" w:rsidRPr="00B23D94" w:rsidRDefault="006C5214" w:rsidP="00351247">
            <w:pPr>
              <w:spacing w:after="0"/>
              <w:rPr>
                <w:rFonts w:ascii="Times New Roman" w:hAnsi="Times New Roman"/>
                <w:sz w:val="24"/>
                <w:szCs w:val="24"/>
              </w:rPr>
            </w:pPr>
            <w:r w:rsidRPr="00B23D94">
              <w:rPr>
                <w:rFonts w:ascii="Times New Roman" w:hAnsi="Times New Roman"/>
                <w:sz w:val="24"/>
                <w:szCs w:val="24"/>
              </w:rPr>
              <w:t xml:space="preserve">4.3 </w:t>
            </w:r>
            <w:r w:rsidRPr="00B23D94">
              <w:rPr>
                <w:rFonts w:ascii="Times New Roman" w:hAnsi="Times New Roman"/>
                <w:b/>
                <w:i/>
                <w:sz w:val="24"/>
                <w:szCs w:val="24"/>
              </w:rPr>
              <w:t>Resources</w:t>
            </w:r>
            <w:r w:rsidRPr="00B23D94">
              <w:rPr>
                <w:rFonts w:ascii="Times New Roman" w:hAnsi="Times New Roman"/>
                <w:sz w:val="24"/>
                <w:szCs w:val="24"/>
              </w:rPr>
              <w:t xml:space="preserve"> for training are mobilized and allocated based on organizations and individual skills needs.</w:t>
            </w:r>
          </w:p>
          <w:p w14:paraId="75285D87" w14:textId="77777777" w:rsidR="006C5214" w:rsidRPr="00B23D94" w:rsidRDefault="006C5214" w:rsidP="00351247">
            <w:pPr>
              <w:spacing w:after="0"/>
              <w:rPr>
                <w:rFonts w:ascii="Times New Roman" w:hAnsi="Times New Roman"/>
                <w:sz w:val="24"/>
                <w:szCs w:val="24"/>
              </w:rPr>
            </w:pPr>
            <w:r w:rsidRPr="00B23D94">
              <w:rPr>
                <w:rFonts w:ascii="Times New Roman" w:hAnsi="Times New Roman"/>
                <w:sz w:val="24"/>
                <w:szCs w:val="24"/>
              </w:rPr>
              <w:t>4.4 Licenses and certifications relevant to the job and career are obtained and renewed as per policy.</w:t>
            </w:r>
          </w:p>
          <w:p w14:paraId="28990692" w14:textId="77777777" w:rsidR="006C5214" w:rsidRPr="00B23D94" w:rsidRDefault="006C5214" w:rsidP="00351247">
            <w:pPr>
              <w:spacing w:after="0"/>
              <w:rPr>
                <w:rFonts w:ascii="Times New Roman" w:hAnsi="Times New Roman"/>
                <w:sz w:val="24"/>
                <w:szCs w:val="24"/>
              </w:rPr>
            </w:pPr>
            <w:r w:rsidRPr="00B23D94">
              <w:rPr>
                <w:rFonts w:ascii="Times New Roman" w:hAnsi="Times New Roman"/>
                <w:sz w:val="24"/>
                <w:szCs w:val="24"/>
              </w:rPr>
              <w:t>4.5 Recognitions are sought as proof of career advancement in line with professional requirements.</w:t>
            </w:r>
          </w:p>
          <w:p w14:paraId="119DD2B4" w14:textId="77777777" w:rsidR="006C5214" w:rsidRPr="00B23D94" w:rsidRDefault="006C5214" w:rsidP="00351247">
            <w:pPr>
              <w:spacing w:after="0"/>
              <w:rPr>
                <w:rFonts w:ascii="Times New Roman" w:hAnsi="Times New Roman"/>
                <w:sz w:val="24"/>
                <w:szCs w:val="24"/>
              </w:rPr>
            </w:pPr>
            <w:r w:rsidRPr="00B23D94">
              <w:rPr>
                <w:rFonts w:ascii="Times New Roman" w:hAnsi="Times New Roman"/>
                <w:sz w:val="24"/>
                <w:szCs w:val="24"/>
              </w:rPr>
              <w:t>4.6 Work priorities and personal commitments are balanced and managed based on the requirements of the job and personal objectives.</w:t>
            </w:r>
          </w:p>
          <w:p w14:paraId="6EA8F7B0" w14:textId="77777777" w:rsidR="006C5214" w:rsidRPr="00B23D94" w:rsidRDefault="006C5214" w:rsidP="00351247">
            <w:pPr>
              <w:spacing w:after="0"/>
              <w:rPr>
                <w:rFonts w:ascii="Times New Roman" w:hAnsi="Times New Roman"/>
                <w:sz w:val="24"/>
                <w:szCs w:val="24"/>
              </w:rPr>
            </w:pPr>
            <w:r w:rsidRPr="00B23D94">
              <w:rPr>
                <w:rFonts w:ascii="Times New Roman" w:hAnsi="Times New Roman"/>
                <w:sz w:val="24"/>
                <w:szCs w:val="24"/>
              </w:rPr>
              <w:t>4.7 Dynamism and on-the-job learning are embraced in line with the organization’s goals and objectives.</w:t>
            </w:r>
          </w:p>
        </w:tc>
      </w:tr>
      <w:tr w:rsidR="006C5214" w:rsidRPr="00B23D94" w14:paraId="52D9F5F9" w14:textId="77777777" w:rsidTr="00351247">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3968D40D" w14:textId="77777777" w:rsidR="006C5214" w:rsidRPr="00B23D94" w:rsidRDefault="006C5214" w:rsidP="006C5214">
            <w:pPr>
              <w:numPr>
                <w:ilvl w:val="0"/>
                <w:numId w:val="36"/>
              </w:numPr>
              <w:spacing w:after="0" w:line="360" w:lineRule="auto"/>
              <w:rPr>
                <w:rFonts w:ascii="Times New Roman" w:hAnsi="Times New Roman"/>
                <w:sz w:val="24"/>
                <w:szCs w:val="24"/>
              </w:rPr>
            </w:pPr>
            <w:r w:rsidRPr="00B23D94">
              <w:rPr>
                <w:rFonts w:ascii="Times New Roman" w:hAnsi="Times New Roman"/>
                <w:sz w:val="24"/>
                <w:szCs w:val="24"/>
              </w:rPr>
              <w:t xml:space="preserve">Apply Problem solving skills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059BD00B"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 xml:space="preserve">5.1 </w:t>
            </w:r>
            <w:r w:rsidRPr="00B23D94">
              <w:rPr>
                <w:rFonts w:ascii="Times New Roman" w:hAnsi="Times New Roman"/>
                <w:b/>
                <w:i/>
                <w:sz w:val="24"/>
                <w:szCs w:val="24"/>
              </w:rPr>
              <w:t>Creative, innovative</w:t>
            </w:r>
            <w:r w:rsidRPr="00B23D94">
              <w:rPr>
                <w:rFonts w:ascii="Times New Roman" w:hAnsi="Times New Roman"/>
                <w:sz w:val="24"/>
                <w:szCs w:val="24"/>
              </w:rPr>
              <w:t xml:space="preserve"> and practical solutions are developed based on the problem</w:t>
            </w:r>
          </w:p>
          <w:p w14:paraId="4588D6E4"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5.2 Independence and initiative in identifying and solving problems are demonstrated based on the requirements of the job.</w:t>
            </w:r>
          </w:p>
          <w:p w14:paraId="2DA8B8B4"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 xml:space="preserve">5.3 Team problems are solved as per the workplace guidelines </w:t>
            </w:r>
          </w:p>
          <w:p w14:paraId="3CC29CFE"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 xml:space="preserve">5.4 Problem-solving strategies are applied as per the workplace guidelines </w:t>
            </w:r>
          </w:p>
          <w:p w14:paraId="110DA0AE"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 xml:space="preserve">5.5 Problems are analyzed and assumptions tested as per the context of data and circumstances </w:t>
            </w:r>
          </w:p>
        </w:tc>
      </w:tr>
      <w:tr w:rsidR="006C5214" w:rsidRPr="00B23D94" w14:paraId="3C7E3628" w14:textId="77777777" w:rsidTr="00351247">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0EBE253B" w14:textId="77777777" w:rsidR="006C5214" w:rsidRPr="00B23D94" w:rsidRDefault="006C5214" w:rsidP="006C5214">
            <w:pPr>
              <w:numPr>
                <w:ilvl w:val="0"/>
                <w:numId w:val="36"/>
              </w:numPr>
              <w:spacing w:after="0" w:line="360" w:lineRule="auto"/>
              <w:rPr>
                <w:rFonts w:ascii="Times New Roman" w:hAnsi="Times New Roman"/>
                <w:sz w:val="24"/>
                <w:szCs w:val="24"/>
              </w:rPr>
            </w:pPr>
            <w:r w:rsidRPr="00B23D94">
              <w:rPr>
                <w:rFonts w:ascii="Times New Roman" w:hAnsi="Times New Roman"/>
                <w:sz w:val="24"/>
                <w:szCs w:val="24"/>
              </w:rPr>
              <w:t>Promote Customer Care</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2FA6FEC2"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6.1 Customers' needs are identified based on their characteristics</w:t>
            </w:r>
          </w:p>
          <w:p w14:paraId="34882667"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 xml:space="preserve">6.2 Customer </w:t>
            </w:r>
            <w:r w:rsidRPr="00B23D94">
              <w:rPr>
                <w:rFonts w:ascii="Times New Roman" w:hAnsi="Times New Roman"/>
                <w:b/>
                <w:i/>
                <w:sz w:val="24"/>
                <w:szCs w:val="24"/>
              </w:rPr>
              <w:t>feedback</w:t>
            </w:r>
            <w:r w:rsidRPr="00B23D94">
              <w:rPr>
                <w:rFonts w:ascii="Times New Roman" w:hAnsi="Times New Roman"/>
                <w:sz w:val="24"/>
                <w:szCs w:val="24"/>
              </w:rPr>
              <w:t xml:space="preserve"> is allowed and facilitated in line with organization policies.</w:t>
            </w:r>
          </w:p>
          <w:p w14:paraId="663613A9"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6.3 Customer concerns and complaints are analyzed and resolved in line with the set organizational culture.</w:t>
            </w:r>
          </w:p>
          <w:p w14:paraId="439D16DB"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6.4 Proactive customer outreach programs are implemented as per organizational policies</w:t>
            </w:r>
          </w:p>
          <w:p w14:paraId="7C82AEF0"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lastRenderedPageBreak/>
              <w:t>6.5 Customer retention strategies are developed and implemented in line with the organizational policy</w:t>
            </w:r>
          </w:p>
        </w:tc>
      </w:tr>
    </w:tbl>
    <w:p w14:paraId="3366E647" w14:textId="77777777" w:rsidR="006C5214" w:rsidRPr="00B23D94" w:rsidRDefault="006C5214" w:rsidP="006C5214">
      <w:pPr>
        <w:spacing w:after="0" w:line="360" w:lineRule="auto"/>
        <w:rPr>
          <w:rFonts w:ascii="Times New Roman" w:hAnsi="Times New Roman"/>
          <w:b/>
          <w:sz w:val="24"/>
          <w:szCs w:val="24"/>
        </w:rPr>
      </w:pPr>
    </w:p>
    <w:p w14:paraId="0D9D0784" w14:textId="77777777" w:rsidR="006C5214" w:rsidRPr="00B23D94" w:rsidRDefault="006C5214" w:rsidP="006C5214">
      <w:pPr>
        <w:spacing w:after="0" w:line="360" w:lineRule="auto"/>
        <w:rPr>
          <w:rFonts w:ascii="Times New Roman" w:hAnsi="Times New Roman"/>
          <w:b/>
          <w:sz w:val="24"/>
          <w:szCs w:val="24"/>
        </w:rPr>
      </w:pPr>
      <w:r w:rsidRPr="00B23D94">
        <w:rPr>
          <w:rFonts w:ascii="Times New Roman" w:hAnsi="Times New Roman"/>
          <w:b/>
          <w:sz w:val="24"/>
          <w:szCs w:val="24"/>
        </w:rPr>
        <w:t>RANGE</w:t>
      </w:r>
    </w:p>
    <w:p w14:paraId="5C35FEA3" w14:textId="77777777" w:rsidR="006C5214" w:rsidRPr="00B23D94" w:rsidRDefault="006C5214" w:rsidP="006C5214">
      <w:pPr>
        <w:spacing w:after="0" w:line="360" w:lineRule="auto"/>
        <w:jc w:val="both"/>
        <w:rPr>
          <w:rFonts w:ascii="Times New Roman" w:hAnsi="Times New Roman"/>
          <w:sz w:val="24"/>
          <w:szCs w:val="24"/>
        </w:rPr>
      </w:pPr>
      <w:r w:rsidRPr="00B23D94">
        <w:rPr>
          <w:rFonts w:ascii="Times New Roman" w:hAnsi="Times New Roman"/>
          <w:sz w:val="24"/>
          <w:szCs w:val="24"/>
        </w:rPr>
        <w:t xml:space="preserve">This section provides work environment and conditions to which the performance criteria apply. It allows for different work environment and situations that will affect performance. </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03"/>
        <w:gridCol w:w="5442"/>
      </w:tblGrid>
      <w:tr w:rsidR="006C5214" w:rsidRPr="00B23D94" w14:paraId="75EAB6A8" w14:textId="77777777" w:rsidTr="00351247">
        <w:trPr>
          <w:trHeight w:val="405"/>
          <w:tblHeader/>
        </w:trPr>
        <w:tc>
          <w:tcPr>
            <w:tcW w:w="3903" w:type="dxa"/>
            <w:tcBorders>
              <w:top w:val="single" w:sz="4" w:space="0" w:color="000000"/>
              <w:left w:val="single" w:sz="4" w:space="0" w:color="000000"/>
              <w:bottom w:val="single" w:sz="4" w:space="0" w:color="000000"/>
              <w:right w:val="single" w:sz="4" w:space="0" w:color="000000"/>
            </w:tcBorders>
          </w:tcPr>
          <w:p w14:paraId="1E768916" w14:textId="77777777" w:rsidR="006C5214" w:rsidRPr="00B23D94" w:rsidRDefault="006C5214" w:rsidP="00351247">
            <w:pPr>
              <w:spacing w:after="0" w:line="360" w:lineRule="auto"/>
              <w:rPr>
                <w:rFonts w:ascii="Times New Roman" w:hAnsi="Times New Roman"/>
                <w:b/>
                <w:sz w:val="24"/>
                <w:szCs w:val="24"/>
              </w:rPr>
            </w:pPr>
            <w:r w:rsidRPr="00B23D94">
              <w:rPr>
                <w:rFonts w:ascii="Times New Roman" w:hAnsi="Times New Roman"/>
                <w:b/>
                <w:sz w:val="24"/>
                <w:szCs w:val="24"/>
              </w:rPr>
              <w:t>Variable</w:t>
            </w:r>
          </w:p>
        </w:tc>
        <w:tc>
          <w:tcPr>
            <w:tcW w:w="5442" w:type="dxa"/>
            <w:tcBorders>
              <w:top w:val="single" w:sz="4" w:space="0" w:color="000000"/>
              <w:left w:val="single" w:sz="4" w:space="0" w:color="000000"/>
              <w:bottom w:val="single" w:sz="4" w:space="0" w:color="000000"/>
              <w:right w:val="single" w:sz="4" w:space="0" w:color="000000"/>
            </w:tcBorders>
          </w:tcPr>
          <w:p w14:paraId="4475CA9D" w14:textId="77777777" w:rsidR="006C5214" w:rsidRPr="00B23D94" w:rsidRDefault="006C5214" w:rsidP="00351247">
            <w:pPr>
              <w:spacing w:after="0" w:line="360" w:lineRule="auto"/>
              <w:rPr>
                <w:rFonts w:ascii="Times New Roman" w:hAnsi="Times New Roman"/>
                <w:b/>
                <w:sz w:val="24"/>
                <w:szCs w:val="24"/>
              </w:rPr>
            </w:pPr>
            <w:r w:rsidRPr="00B23D94">
              <w:rPr>
                <w:rFonts w:ascii="Times New Roman" w:hAnsi="Times New Roman"/>
                <w:b/>
                <w:sz w:val="24"/>
                <w:szCs w:val="24"/>
              </w:rPr>
              <w:t>Range</w:t>
            </w:r>
          </w:p>
        </w:tc>
      </w:tr>
      <w:tr w:rsidR="006C5214" w:rsidRPr="00B23D94" w14:paraId="54E08E50" w14:textId="77777777" w:rsidTr="00351247">
        <w:trPr>
          <w:trHeight w:val="629"/>
        </w:trPr>
        <w:tc>
          <w:tcPr>
            <w:tcW w:w="3903" w:type="dxa"/>
            <w:tcBorders>
              <w:top w:val="single" w:sz="4" w:space="0" w:color="000000"/>
              <w:left w:val="single" w:sz="4" w:space="0" w:color="000000"/>
              <w:bottom w:val="single" w:sz="4" w:space="0" w:color="000000"/>
              <w:right w:val="single" w:sz="4" w:space="0" w:color="000000"/>
            </w:tcBorders>
          </w:tcPr>
          <w:p w14:paraId="486E5220" w14:textId="77777777" w:rsidR="006C5214" w:rsidRPr="00B23D94" w:rsidRDefault="006C5214" w:rsidP="006C5214">
            <w:pPr>
              <w:numPr>
                <w:ilvl w:val="0"/>
                <w:numId w:val="39"/>
              </w:numPr>
              <w:spacing w:after="0" w:line="360" w:lineRule="auto"/>
              <w:rPr>
                <w:rFonts w:ascii="Times New Roman" w:hAnsi="Times New Roman"/>
                <w:sz w:val="24"/>
                <w:szCs w:val="24"/>
              </w:rPr>
            </w:pPr>
            <w:r w:rsidRPr="00B23D94">
              <w:rPr>
                <w:rFonts w:ascii="Times New Roman" w:hAnsi="Times New Roman"/>
                <w:sz w:val="24"/>
                <w:szCs w:val="24"/>
              </w:rPr>
              <w:t>Feedback may include but not limited to:</w:t>
            </w:r>
          </w:p>
        </w:tc>
        <w:tc>
          <w:tcPr>
            <w:tcW w:w="5442" w:type="dxa"/>
            <w:tcBorders>
              <w:top w:val="single" w:sz="4" w:space="0" w:color="000000"/>
              <w:left w:val="single" w:sz="4" w:space="0" w:color="000000"/>
              <w:bottom w:val="single" w:sz="4" w:space="0" w:color="000000"/>
              <w:right w:val="single" w:sz="4" w:space="0" w:color="000000"/>
            </w:tcBorders>
          </w:tcPr>
          <w:p w14:paraId="4B5182A5" w14:textId="77777777" w:rsidR="006C5214" w:rsidRPr="00B23D94" w:rsidRDefault="006C5214" w:rsidP="006C5214">
            <w:pPr>
              <w:numPr>
                <w:ilvl w:val="0"/>
                <w:numId w:val="40"/>
              </w:numPr>
              <w:spacing w:after="0" w:line="360" w:lineRule="auto"/>
              <w:rPr>
                <w:rFonts w:ascii="Times New Roman" w:hAnsi="Times New Roman"/>
                <w:sz w:val="24"/>
                <w:szCs w:val="24"/>
              </w:rPr>
            </w:pPr>
            <w:r w:rsidRPr="00B23D94">
              <w:rPr>
                <w:rFonts w:ascii="Times New Roman" w:hAnsi="Times New Roman"/>
                <w:sz w:val="24"/>
                <w:szCs w:val="24"/>
              </w:rPr>
              <w:t xml:space="preserve">Verbal </w:t>
            </w:r>
          </w:p>
          <w:p w14:paraId="110DD8CC" w14:textId="77777777" w:rsidR="006C5214" w:rsidRPr="00B23D94" w:rsidRDefault="006C5214" w:rsidP="006C5214">
            <w:pPr>
              <w:numPr>
                <w:ilvl w:val="0"/>
                <w:numId w:val="40"/>
              </w:numPr>
              <w:spacing w:after="0" w:line="360" w:lineRule="auto"/>
              <w:rPr>
                <w:rFonts w:ascii="Times New Roman" w:hAnsi="Times New Roman"/>
                <w:sz w:val="24"/>
                <w:szCs w:val="24"/>
              </w:rPr>
            </w:pPr>
            <w:r w:rsidRPr="00B23D94">
              <w:rPr>
                <w:rFonts w:ascii="Times New Roman" w:hAnsi="Times New Roman"/>
                <w:sz w:val="24"/>
                <w:szCs w:val="24"/>
              </w:rPr>
              <w:t>Written</w:t>
            </w:r>
          </w:p>
          <w:p w14:paraId="5B42D051" w14:textId="77777777" w:rsidR="006C5214" w:rsidRPr="00B23D94" w:rsidRDefault="006C5214" w:rsidP="006C5214">
            <w:pPr>
              <w:numPr>
                <w:ilvl w:val="0"/>
                <w:numId w:val="40"/>
              </w:numPr>
              <w:spacing w:after="0" w:line="360" w:lineRule="auto"/>
              <w:rPr>
                <w:rFonts w:ascii="Times New Roman" w:hAnsi="Times New Roman"/>
                <w:sz w:val="24"/>
                <w:szCs w:val="24"/>
              </w:rPr>
            </w:pPr>
            <w:r w:rsidRPr="00B23D94">
              <w:rPr>
                <w:rFonts w:ascii="Times New Roman" w:hAnsi="Times New Roman"/>
                <w:sz w:val="24"/>
                <w:szCs w:val="24"/>
              </w:rPr>
              <w:t xml:space="preserve">Informal </w:t>
            </w:r>
          </w:p>
          <w:p w14:paraId="2D3E94D6" w14:textId="77777777" w:rsidR="006C5214" w:rsidRPr="00B23D94" w:rsidRDefault="006C5214" w:rsidP="006C5214">
            <w:pPr>
              <w:numPr>
                <w:ilvl w:val="0"/>
                <w:numId w:val="40"/>
              </w:numPr>
              <w:spacing w:after="0" w:line="360" w:lineRule="auto"/>
              <w:rPr>
                <w:rFonts w:ascii="Times New Roman" w:hAnsi="Times New Roman"/>
                <w:sz w:val="24"/>
                <w:szCs w:val="24"/>
              </w:rPr>
            </w:pPr>
            <w:r w:rsidRPr="00B23D94">
              <w:rPr>
                <w:rFonts w:ascii="Times New Roman" w:hAnsi="Times New Roman"/>
                <w:sz w:val="24"/>
                <w:szCs w:val="24"/>
              </w:rPr>
              <w:t xml:space="preserve">Formal </w:t>
            </w:r>
          </w:p>
        </w:tc>
      </w:tr>
      <w:tr w:rsidR="006C5214" w:rsidRPr="00B23D94" w14:paraId="044B4388" w14:textId="77777777" w:rsidTr="00351247">
        <w:trPr>
          <w:trHeight w:val="629"/>
        </w:trPr>
        <w:tc>
          <w:tcPr>
            <w:tcW w:w="3903" w:type="dxa"/>
            <w:tcBorders>
              <w:top w:val="single" w:sz="4" w:space="0" w:color="000000"/>
              <w:left w:val="single" w:sz="4" w:space="0" w:color="000000"/>
              <w:bottom w:val="single" w:sz="4" w:space="0" w:color="000000"/>
              <w:right w:val="single" w:sz="4" w:space="0" w:color="000000"/>
            </w:tcBorders>
          </w:tcPr>
          <w:p w14:paraId="45C07239" w14:textId="77777777" w:rsidR="006C5214" w:rsidRPr="00B23D94" w:rsidRDefault="006C5214" w:rsidP="006C5214">
            <w:pPr>
              <w:numPr>
                <w:ilvl w:val="0"/>
                <w:numId w:val="39"/>
              </w:numPr>
              <w:spacing w:after="0" w:line="360" w:lineRule="auto"/>
              <w:rPr>
                <w:rFonts w:ascii="Times New Roman" w:hAnsi="Times New Roman"/>
                <w:sz w:val="24"/>
                <w:szCs w:val="24"/>
              </w:rPr>
            </w:pPr>
            <w:r w:rsidRPr="00B23D94">
              <w:rPr>
                <w:rFonts w:ascii="Times New Roman" w:hAnsi="Times New Roman"/>
                <w:sz w:val="24"/>
                <w:szCs w:val="24"/>
              </w:rPr>
              <w:t>Conflicts include but are not limited to:</w:t>
            </w:r>
          </w:p>
        </w:tc>
        <w:tc>
          <w:tcPr>
            <w:tcW w:w="5442" w:type="dxa"/>
            <w:tcBorders>
              <w:top w:val="single" w:sz="4" w:space="0" w:color="000000"/>
              <w:left w:val="single" w:sz="4" w:space="0" w:color="000000"/>
              <w:bottom w:val="single" w:sz="4" w:space="0" w:color="000000"/>
              <w:right w:val="single" w:sz="4" w:space="0" w:color="000000"/>
            </w:tcBorders>
          </w:tcPr>
          <w:p w14:paraId="02EAC269" w14:textId="77777777" w:rsidR="006C5214" w:rsidRPr="00B23D94" w:rsidRDefault="006C5214" w:rsidP="006C5214">
            <w:pPr>
              <w:numPr>
                <w:ilvl w:val="0"/>
                <w:numId w:val="40"/>
              </w:numPr>
              <w:spacing w:after="0" w:line="360" w:lineRule="auto"/>
              <w:rPr>
                <w:rFonts w:ascii="Times New Roman" w:hAnsi="Times New Roman"/>
                <w:sz w:val="24"/>
                <w:szCs w:val="24"/>
              </w:rPr>
            </w:pPr>
            <w:r w:rsidRPr="00B23D94">
              <w:rPr>
                <w:rFonts w:ascii="Times New Roman" w:hAnsi="Times New Roman"/>
                <w:sz w:val="24"/>
                <w:szCs w:val="24"/>
              </w:rPr>
              <w:t>Interpersonal Conflict.</w:t>
            </w:r>
          </w:p>
          <w:p w14:paraId="0330F77C" w14:textId="77777777" w:rsidR="006C5214" w:rsidRPr="00B23D94" w:rsidRDefault="006C5214" w:rsidP="006C5214">
            <w:pPr>
              <w:numPr>
                <w:ilvl w:val="0"/>
                <w:numId w:val="40"/>
              </w:numPr>
              <w:spacing w:after="0" w:line="360" w:lineRule="auto"/>
              <w:rPr>
                <w:rFonts w:ascii="Times New Roman" w:hAnsi="Times New Roman"/>
                <w:sz w:val="24"/>
                <w:szCs w:val="24"/>
              </w:rPr>
            </w:pPr>
            <w:r w:rsidRPr="00B23D94">
              <w:rPr>
                <w:rFonts w:ascii="Times New Roman" w:hAnsi="Times New Roman"/>
                <w:sz w:val="24"/>
                <w:szCs w:val="24"/>
              </w:rPr>
              <w:t>Intrapersonal Conflict.</w:t>
            </w:r>
          </w:p>
          <w:p w14:paraId="08931284" w14:textId="77777777" w:rsidR="006C5214" w:rsidRPr="00B23D94" w:rsidRDefault="006C5214" w:rsidP="006C5214">
            <w:pPr>
              <w:numPr>
                <w:ilvl w:val="0"/>
                <w:numId w:val="40"/>
              </w:numPr>
              <w:spacing w:after="0" w:line="360" w:lineRule="auto"/>
              <w:rPr>
                <w:rFonts w:ascii="Times New Roman" w:hAnsi="Times New Roman"/>
                <w:sz w:val="24"/>
                <w:szCs w:val="24"/>
              </w:rPr>
            </w:pPr>
            <w:r w:rsidRPr="00B23D94">
              <w:rPr>
                <w:rFonts w:ascii="Times New Roman" w:hAnsi="Times New Roman"/>
                <w:sz w:val="24"/>
                <w:szCs w:val="24"/>
              </w:rPr>
              <w:t>Intergroup Conflict.</w:t>
            </w:r>
          </w:p>
          <w:p w14:paraId="0D39FA7D" w14:textId="77777777" w:rsidR="006C5214" w:rsidRPr="00B23D94" w:rsidRDefault="006C5214" w:rsidP="006C5214">
            <w:pPr>
              <w:numPr>
                <w:ilvl w:val="0"/>
                <w:numId w:val="40"/>
              </w:numPr>
              <w:spacing w:after="0" w:line="360" w:lineRule="auto"/>
              <w:rPr>
                <w:rFonts w:ascii="Times New Roman" w:hAnsi="Times New Roman"/>
                <w:sz w:val="24"/>
                <w:szCs w:val="24"/>
              </w:rPr>
            </w:pPr>
            <w:r w:rsidRPr="00B23D94">
              <w:rPr>
                <w:rFonts w:ascii="Times New Roman" w:hAnsi="Times New Roman"/>
                <w:sz w:val="24"/>
                <w:szCs w:val="24"/>
              </w:rPr>
              <w:t>Intragroup Conflict.</w:t>
            </w:r>
          </w:p>
        </w:tc>
      </w:tr>
      <w:tr w:rsidR="006C5214" w:rsidRPr="00B23D94" w14:paraId="103AC775" w14:textId="77777777" w:rsidTr="00351247">
        <w:trPr>
          <w:trHeight w:val="2762"/>
        </w:trPr>
        <w:tc>
          <w:tcPr>
            <w:tcW w:w="3903" w:type="dxa"/>
            <w:tcBorders>
              <w:top w:val="single" w:sz="4" w:space="0" w:color="000000"/>
              <w:left w:val="single" w:sz="4" w:space="0" w:color="000000"/>
              <w:bottom w:val="single" w:sz="4" w:space="0" w:color="000000"/>
              <w:right w:val="single" w:sz="4" w:space="0" w:color="000000"/>
            </w:tcBorders>
          </w:tcPr>
          <w:p w14:paraId="566A6994" w14:textId="77777777" w:rsidR="006C5214" w:rsidRPr="00B23D94" w:rsidRDefault="006C5214" w:rsidP="006C5214">
            <w:pPr>
              <w:numPr>
                <w:ilvl w:val="0"/>
                <w:numId w:val="39"/>
              </w:numPr>
              <w:spacing w:after="0" w:line="360" w:lineRule="auto"/>
              <w:rPr>
                <w:rFonts w:ascii="Times New Roman" w:hAnsi="Times New Roman"/>
                <w:sz w:val="24"/>
                <w:szCs w:val="24"/>
              </w:rPr>
            </w:pPr>
            <w:r w:rsidRPr="00B23D94">
              <w:rPr>
                <w:rFonts w:ascii="Times New Roman" w:hAnsi="Times New Roman"/>
                <w:sz w:val="24"/>
                <w:szCs w:val="24"/>
              </w:rPr>
              <w:t>Relationships may include but not limited to:</w:t>
            </w:r>
          </w:p>
        </w:tc>
        <w:tc>
          <w:tcPr>
            <w:tcW w:w="5442" w:type="dxa"/>
            <w:tcBorders>
              <w:top w:val="single" w:sz="4" w:space="0" w:color="000000"/>
              <w:left w:val="single" w:sz="4" w:space="0" w:color="000000"/>
              <w:bottom w:val="single" w:sz="4" w:space="0" w:color="000000"/>
              <w:right w:val="single" w:sz="4" w:space="0" w:color="000000"/>
            </w:tcBorders>
          </w:tcPr>
          <w:p w14:paraId="4B612AC0" w14:textId="77777777" w:rsidR="006C5214" w:rsidRPr="00B23D94" w:rsidRDefault="006C5214" w:rsidP="006C5214">
            <w:pPr>
              <w:numPr>
                <w:ilvl w:val="0"/>
                <w:numId w:val="40"/>
              </w:numPr>
              <w:spacing w:after="0" w:line="360" w:lineRule="auto"/>
              <w:rPr>
                <w:rFonts w:ascii="Times New Roman" w:hAnsi="Times New Roman"/>
                <w:sz w:val="24"/>
                <w:szCs w:val="24"/>
              </w:rPr>
            </w:pPr>
            <w:r w:rsidRPr="00B23D94">
              <w:rPr>
                <w:rFonts w:ascii="Times New Roman" w:hAnsi="Times New Roman"/>
                <w:sz w:val="24"/>
                <w:szCs w:val="24"/>
              </w:rPr>
              <w:t>Man/Woman</w:t>
            </w:r>
          </w:p>
          <w:p w14:paraId="69B1E329" w14:textId="77777777" w:rsidR="006C5214" w:rsidRPr="00B23D94" w:rsidRDefault="006C5214" w:rsidP="006C5214">
            <w:pPr>
              <w:numPr>
                <w:ilvl w:val="0"/>
                <w:numId w:val="40"/>
              </w:numPr>
              <w:spacing w:after="0" w:line="360" w:lineRule="auto"/>
              <w:rPr>
                <w:rFonts w:ascii="Times New Roman" w:hAnsi="Times New Roman"/>
                <w:sz w:val="24"/>
                <w:szCs w:val="24"/>
              </w:rPr>
            </w:pPr>
            <w:r w:rsidRPr="00B23D94">
              <w:rPr>
                <w:rFonts w:ascii="Times New Roman" w:hAnsi="Times New Roman"/>
                <w:sz w:val="24"/>
                <w:szCs w:val="24"/>
              </w:rPr>
              <w:t>Trainer/trainee</w:t>
            </w:r>
          </w:p>
          <w:p w14:paraId="68648CCF" w14:textId="77777777" w:rsidR="006C5214" w:rsidRPr="00B23D94" w:rsidRDefault="006C5214" w:rsidP="006C5214">
            <w:pPr>
              <w:numPr>
                <w:ilvl w:val="0"/>
                <w:numId w:val="40"/>
              </w:numPr>
              <w:spacing w:after="0" w:line="360" w:lineRule="auto"/>
              <w:rPr>
                <w:rFonts w:ascii="Times New Roman" w:hAnsi="Times New Roman"/>
                <w:sz w:val="24"/>
                <w:szCs w:val="24"/>
              </w:rPr>
            </w:pPr>
            <w:r w:rsidRPr="00B23D94">
              <w:rPr>
                <w:rFonts w:ascii="Times New Roman" w:hAnsi="Times New Roman"/>
                <w:sz w:val="24"/>
                <w:szCs w:val="24"/>
              </w:rPr>
              <w:t>Employee/employer</w:t>
            </w:r>
          </w:p>
          <w:p w14:paraId="747AD722" w14:textId="77777777" w:rsidR="006C5214" w:rsidRPr="00B23D94" w:rsidRDefault="006C5214" w:rsidP="006C5214">
            <w:pPr>
              <w:numPr>
                <w:ilvl w:val="0"/>
                <w:numId w:val="40"/>
              </w:numPr>
              <w:spacing w:after="0" w:line="360" w:lineRule="auto"/>
              <w:rPr>
                <w:rFonts w:ascii="Times New Roman" w:hAnsi="Times New Roman"/>
                <w:sz w:val="24"/>
                <w:szCs w:val="24"/>
              </w:rPr>
            </w:pPr>
            <w:r w:rsidRPr="00B23D94">
              <w:rPr>
                <w:rFonts w:ascii="Times New Roman" w:hAnsi="Times New Roman"/>
                <w:sz w:val="24"/>
                <w:szCs w:val="24"/>
              </w:rPr>
              <w:t>Client/service provider</w:t>
            </w:r>
          </w:p>
          <w:p w14:paraId="279C2FCF" w14:textId="77777777" w:rsidR="006C5214" w:rsidRPr="00B23D94" w:rsidRDefault="006C5214" w:rsidP="006C5214">
            <w:pPr>
              <w:numPr>
                <w:ilvl w:val="0"/>
                <w:numId w:val="40"/>
              </w:numPr>
              <w:spacing w:after="0" w:line="360" w:lineRule="auto"/>
              <w:rPr>
                <w:rFonts w:ascii="Times New Roman" w:hAnsi="Times New Roman"/>
                <w:sz w:val="24"/>
                <w:szCs w:val="24"/>
              </w:rPr>
            </w:pPr>
            <w:r w:rsidRPr="00B23D94">
              <w:rPr>
                <w:rFonts w:ascii="Times New Roman" w:hAnsi="Times New Roman"/>
                <w:sz w:val="24"/>
                <w:szCs w:val="24"/>
              </w:rPr>
              <w:t>Husband/wife</w:t>
            </w:r>
          </w:p>
          <w:p w14:paraId="2DE2E6CD" w14:textId="77777777" w:rsidR="006C5214" w:rsidRPr="00B23D94" w:rsidRDefault="006C5214" w:rsidP="006C5214">
            <w:pPr>
              <w:numPr>
                <w:ilvl w:val="0"/>
                <w:numId w:val="40"/>
              </w:numPr>
              <w:spacing w:after="0" w:line="360" w:lineRule="auto"/>
              <w:rPr>
                <w:rFonts w:ascii="Times New Roman" w:hAnsi="Times New Roman"/>
                <w:sz w:val="24"/>
                <w:szCs w:val="24"/>
              </w:rPr>
            </w:pPr>
            <w:r w:rsidRPr="00B23D94">
              <w:rPr>
                <w:rFonts w:ascii="Times New Roman" w:hAnsi="Times New Roman"/>
                <w:sz w:val="24"/>
                <w:szCs w:val="24"/>
              </w:rPr>
              <w:t>Boy/girl</w:t>
            </w:r>
          </w:p>
          <w:p w14:paraId="74BD0EB3" w14:textId="77777777" w:rsidR="006C5214" w:rsidRPr="00B23D94" w:rsidRDefault="006C5214" w:rsidP="006C5214">
            <w:pPr>
              <w:numPr>
                <w:ilvl w:val="0"/>
                <w:numId w:val="40"/>
              </w:numPr>
              <w:spacing w:after="0" w:line="360" w:lineRule="auto"/>
              <w:rPr>
                <w:rFonts w:ascii="Times New Roman" w:hAnsi="Times New Roman"/>
                <w:sz w:val="24"/>
                <w:szCs w:val="24"/>
              </w:rPr>
            </w:pPr>
            <w:r w:rsidRPr="00B23D94">
              <w:rPr>
                <w:rFonts w:ascii="Times New Roman" w:hAnsi="Times New Roman"/>
                <w:sz w:val="24"/>
                <w:szCs w:val="24"/>
              </w:rPr>
              <w:t>Parent/child</w:t>
            </w:r>
          </w:p>
          <w:p w14:paraId="13E9ED21" w14:textId="77777777" w:rsidR="006C5214" w:rsidRPr="00B23D94" w:rsidRDefault="006C5214" w:rsidP="006C5214">
            <w:pPr>
              <w:numPr>
                <w:ilvl w:val="0"/>
                <w:numId w:val="40"/>
              </w:numPr>
              <w:spacing w:after="0" w:line="360" w:lineRule="auto"/>
              <w:rPr>
                <w:rFonts w:ascii="Times New Roman" w:hAnsi="Times New Roman"/>
                <w:sz w:val="24"/>
                <w:szCs w:val="24"/>
              </w:rPr>
            </w:pPr>
            <w:r w:rsidRPr="00B23D94">
              <w:rPr>
                <w:rFonts w:ascii="Times New Roman" w:hAnsi="Times New Roman"/>
                <w:sz w:val="24"/>
                <w:szCs w:val="24"/>
              </w:rPr>
              <w:t>Sibling relationships</w:t>
            </w:r>
          </w:p>
        </w:tc>
      </w:tr>
      <w:tr w:rsidR="006C5214" w:rsidRPr="00B23D94" w14:paraId="75DD6466" w14:textId="77777777" w:rsidTr="00351247">
        <w:trPr>
          <w:trHeight w:val="350"/>
        </w:trPr>
        <w:tc>
          <w:tcPr>
            <w:tcW w:w="3903" w:type="dxa"/>
            <w:tcBorders>
              <w:top w:val="single" w:sz="4" w:space="0" w:color="000000"/>
              <w:left w:val="single" w:sz="4" w:space="0" w:color="000000"/>
              <w:bottom w:val="single" w:sz="4" w:space="0" w:color="000000"/>
              <w:right w:val="single" w:sz="4" w:space="0" w:color="000000"/>
            </w:tcBorders>
          </w:tcPr>
          <w:p w14:paraId="3A029D62" w14:textId="77777777" w:rsidR="006C5214" w:rsidRPr="00B23D94" w:rsidRDefault="006C5214" w:rsidP="006C5214">
            <w:pPr>
              <w:numPr>
                <w:ilvl w:val="0"/>
                <w:numId w:val="39"/>
              </w:numPr>
              <w:spacing w:after="0" w:line="360" w:lineRule="auto"/>
              <w:rPr>
                <w:rFonts w:ascii="Times New Roman" w:hAnsi="Times New Roman"/>
                <w:sz w:val="24"/>
                <w:szCs w:val="24"/>
              </w:rPr>
            </w:pPr>
            <w:r w:rsidRPr="00B23D94">
              <w:rPr>
                <w:rFonts w:ascii="Times New Roman" w:hAnsi="Times New Roman"/>
                <w:sz w:val="24"/>
                <w:szCs w:val="24"/>
              </w:rPr>
              <w:t>Team may include but not limited to:</w:t>
            </w:r>
          </w:p>
        </w:tc>
        <w:tc>
          <w:tcPr>
            <w:tcW w:w="5442" w:type="dxa"/>
            <w:tcBorders>
              <w:top w:val="single" w:sz="4" w:space="0" w:color="000000"/>
              <w:left w:val="single" w:sz="4" w:space="0" w:color="000000"/>
              <w:bottom w:val="single" w:sz="4" w:space="0" w:color="000000"/>
              <w:right w:val="single" w:sz="4" w:space="0" w:color="000000"/>
            </w:tcBorders>
          </w:tcPr>
          <w:p w14:paraId="115C9631" w14:textId="77777777" w:rsidR="006C5214" w:rsidRPr="00B23D94" w:rsidRDefault="006C5214" w:rsidP="006C5214">
            <w:pPr>
              <w:numPr>
                <w:ilvl w:val="0"/>
                <w:numId w:val="40"/>
              </w:numPr>
              <w:spacing w:after="0" w:line="360" w:lineRule="auto"/>
              <w:rPr>
                <w:rFonts w:ascii="Times New Roman" w:hAnsi="Times New Roman"/>
                <w:sz w:val="24"/>
                <w:szCs w:val="24"/>
              </w:rPr>
            </w:pPr>
            <w:r w:rsidRPr="00B23D94">
              <w:rPr>
                <w:rFonts w:ascii="Times New Roman" w:hAnsi="Times New Roman"/>
                <w:sz w:val="24"/>
                <w:szCs w:val="24"/>
              </w:rPr>
              <w:t>Small work group</w:t>
            </w:r>
          </w:p>
          <w:p w14:paraId="27FA8442" w14:textId="77777777" w:rsidR="006C5214" w:rsidRPr="00B23D94" w:rsidRDefault="006C5214" w:rsidP="006C5214">
            <w:pPr>
              <w:numPr>
                <w:ilvl w:val="0"/>
                <w:numId w:val="40"/>
              </w:numPr>
              <w:spacing w:after="0" w:line="360" w:lineRule="auto"/>
              <w:rPr>
                <w:rFonts w:ascii="Times New Roman" w:hAnsi="Times New Roman"/>
                <w:sz w:val="24"/>
                <w:szCs w:val="24"/>
              </w:rPr>
            </w:pPr>
            <w:r w:rsidRPr="00B23D94">
              <w:rPr>
                <w:rFonts w:ascii="Times New Roman" w:hAnsi="Times New Roman"/>
                <w:sz w:val="24"/>
                <w:szCs w:val="24"/>
              </w:rPr>
              <w:t>Staff in a section/department</w:t>
            </w:r>
          </w:p>
          <w:p w14:paraId="50B0A321" w14:textId="77777777" w:rsidR="006C5214" w:rsidRPr="00B23D94" w:rsidRDefault="006C5214" w:rsidP="006C5214">
            <w:pPr>
              <w:numPr>
                <w:ilvl w:val="0"/>
                <w:numId w:val="40"/>
              </w:numPr>
              <w:spacing w:after="0" w:line="360" w:lineRule="auto"/>
              <w:rPr>
                <w:rFonts w:ascii="Times New Roman" w:hAnsi="Times New Roman"/>
                <w:sz w:val="24"/>
                <w:szCs w:val="24"/>
              </w:rPr>
            </w:pPr>
            <w:r w:rsidRPr="00B23D94">
              <w:rPr>
                <w:rFonts w:ascii="Times New Roman" w:hAnsi="Times New Roman"/>
                <w:sz w:val="24"/>
                <w:szCs w:val="24"/>
              </w:rPr>
              <w:t>Inter-agency group</w:t>
            </w:r>
          </w:p>
          <w:p w14:paraId="236F09F3" w14:textId="77777777" w:rsidR="006C5214" w:rsidRPr="00B23D94" w:rsidRDefault="006C5214" w:rsidP="006C5214">
            <w:pPr>
              <w:numPr>
                <w:ilvl w:val="0"/>
                <w:numId w:val="40"/>
              </w:numPr>
              <w:spacing w:after="0" w:line="360" w:lineRule="auto"/>
              <w:rPr>
                <w:rFonts w:ascii="Times New Roman" w:hAnsi="Times New Roman"/>
                <w:sz w:val="24"/>
                <w:szCs w:val="24"/>
              </w:rPr>
            </w:pPr>
            <w:r w:rsidRPr="00B23D94">
              <w:rPr>
                <w:rFonts w:ascii="Times New Roman" w:hAnsi="Times New Roman"/>
                <w:sz w:val="24"/>
                <w:szCs w:val="24"/>
              </w:rPr>
              <w:t>Virtual teams</w:t>
            </w:r>
          </w:p>
        </w:tc>
      </w:tr>
      <w:tr w:rsidR="006C5214" w:rsidRPr="00B23D94" w14:paraId="136BB28D" w14:textId="77777777" w:rsidTr="00351247">
        <w:trPr>
          <w:trHeight w:val="629"/>
        </w:trPr>
        <w:tc>
          <w:tcPr>
            <w:tcW w:w="3903" w:type="dxa"/>
            <w:tcBorders>
              <w:top w:val="single" w:sz="4" w:space="0" w:color="000000"/>
              <w:left w:val="single" w:sz="4" w:space="0" w:color="000000"/>
              <w:bottom w:val="single" w:sz="4" w:space="0" w:color="000000"/>
              <w:right w:val="single" w:sz="4" w:space="0" w:color="000000"/>
            </w:tcBorders>
          </w:tcPr>
          <w:p w14:paraId="496194F1" w14:textId="77777777" w:rsidR="006C5214" w:rsidRPr="00B23D94" w:rsidRDefault="006C5214" w:rsidP="006C5214">
            <w:pPr>
              <w:numPr>
                <w:ilvl w:val="0"/>
                <w:numId w:val="39"/>
              </w:numPr>
              <w:spacing w:after="0" w:line="360" w:lineRule="auto"/>
              <w:rPr>
                <w:rFonts w:ascii="Times New Roman" w:hAnsi="Times New Roman"/>
                <w:sz w:val="24"/>
                <w:szCs w:val="24"/>
              </w:rPr>
            </w:pPr>
            <w:r w:rsidRPr="00B23D94">
              <w:rPr>
                <w:rFonts w:ascii="Times New Roman" w:hAnsi="Times New Roman"/>
                <w:sz w:val="24"/>
                <w:szCs w:val="24"/>
              </w:rPr>
              <w:lastRenderedPageBreak/>
              <w:t>Personal growth may include but not limited to:</w:t>
            </w:r>
          </w:p>
        </w:tc>
        <w:tc>
          <w:tcPr>
            <w:tcW w:w="5442" w:type="dxa"/>
            <w:tcBorders>
              <w:top w:val="single" w:sz="4" w:space="0" w:color="000000"/>
              <w:left w:val="single" w:sz="4" w:space="0" w:color="000000"/>
              <w:bottom w:val="single" w:sz="4" w:space="0" w:color="000000"/>
              <w:right w:val="single" w:sz="4" w:space="0" w:color="000000"/>
            </w:tcBorders>
          </w:tcPr>
          <w:p w14:paraId="3F9BAD01" w14:textId="77777777" w:rsidR="006C5214" w:rsidRPr="00B23D94" w:rsidRDefault="006C5214" w:rsidP="006C5214">
            <w:pPr>
              <w:numPr>
                <w:ilvl w:val="0"/>
                <w:numId w:val="40"/>
              </w:numPr>
              <w:spacing w:after="0" w:line="360" w:lineRule="auto"/>
              <w:ind w:left="545" w:hanging="283"/>
              <w:rPr>
                <w:rFonts w:ascii="Times New Roman" w:hAnsi="Times New Roman"/>
                <w:sz w:val="24"/>
                <w:szCs w:val="24"/>
              </w:rPr>
            </w:pPr>
            <w:r w:rsidRPr="00B23D94">
              <w:rPr>
                <w:rFonts w:ascii="Times New Roman" w:hAnsi="Times New Roman"/>
                <w:sz w:val="24"/>
                <w:szCs w:val="24"/>
              </w:rPr>
              <w:t>Growth in the job</w:t>
            </w:r>
          </w:p>
          <w:p w14:paraId="5248D5D4" w14:textId="77777777" w:rsidR="006C5214" w:rsidRPr="00B23D94" w:rsidRDefault="006C5214" w:rsidP="006C5214">
            <w:pPr>
              <w:numPr>
                <w:ilvl w:val="0"/>
                <w:numId w:val="40"/>
              </w:numPr>
              <w:spacing w:after="0" w:line="360" w:lineRule="auto"/>
              <w:ind w:left="545" w:hanging="283"/>
              <w:rPr>
                <w:rFonts w:ascii="Times New Roman" w:hAnsi="Times New Roman"/>
                <w:sz w:val="24"/>
                <w:szCs w:val="24"/>
              </w:rPr>
            </w:pPr>
            <w:r w:rsidRPr="00B23D94">
              <w:rPr>
                <w:rFonts w:ascii="Times New Roman" w:hAnsi="Times New Roman"/>
                <w:sz w:val="24"/>
                <w:szCs w:val="24"/>
              </w:rPr>
              <w:t>Career mobility</w:t>
            </w:r>
          </w:p>
          <w:p w14:paraId="4F401762" w14:textId="77777777" w:rsidR="006C5214" w:rsidRPr="00B23D94" w:rsidRDefault="006C5214" w:rsidP="006C5214">
            <w:pPr>
              <w:numPr>
                <w:ilvl w:val="0"/>
                <w:numId w:val="40"/>
              </w:numPr>
              <w:spacing w:after="0" w:line="360" w:lineRule="auto"/>
              <w:ind w:left="545" w:hanging="283"/>
              <w:rPr>
                <w:rFonts w:ascii="Times New Roman" w:hAnsi="Times New Roman"/>
                <w:sz w:val="24"/>
                <w:szCs w:val="24"/>
              </w:rPr>
            </w:pPr>
            <w:r w:rsidRPr="00B23D94">
              <w:rPr>
                <w:rFonts w:ascii="Times New Roman" w:hAnsi="Times New Roman"/>
                <w:sz w:val="24"/>
                <w:szCs w:val="24"/>
              </w:rPr>
              <w:t>Gains and exposure the job gives</w:t>
            </w:r>
          </w:p>
          <w:p w14:paraId="68CDDD9F" w14:textId="77777777" w:rsidR="006C5214" w:rsidRPr="00B23D94" w:rsidRDefault="006C5214" w:rsidP="006C5214">
            <w:pPr>
              <w:numPr>
                <w:ilvl w:val="0"/>
                <w:numId w:val="40"/>
              </w:numPr>
              <w:spacing w:after="0" w:line="360" w:lineRule="auto"/>
              <w:ind w:left="545" w:hanging="283"/>
              <w:rPr>
                <w:rFonts w:ascii="Times New Roman" w:hAnsi="Times New Roman"/>
                <w:sz w:val="24"/>
                <w:szCs w:val="24"/>
              </w:rPr>
            </w:pPr>
            <w:r w:rsidRPr="00B23D94">
              <w:rPr>
                <w:rFonts w:ascii="Times New Roman" w:hAnsi="Times New Roman"/>
                <w:sz w:val="24"/>
                <w:szCs w:val="24"/>
              </w:rPr>
              <w:t xml:space="preserve">Net workings </w:t>
            </w:r>
          </w:p>
          <w:p w14:paraId="3CBC007E" w14:textId="77777777" w:rsidR="006C5214" w:rsidRPr="00B23D94" w:rsidRDefault="006C5214" w:rsidP="006C5214">
            <w:pPr>
              <w:numPr>
                <w:ilvl w:val="0"/>
                <w:numId w:val="40"/>
              </w:numPr>
              <w:spacing w:after="0" w:line="360" w:lineRule="auto"/>
              <w:ind w:left="545" w:hanging="283"/>
              <w:rPr>
                <w:rFonts w:ascii="Times New Roman" w:hAnsi="Times New Roman"/>
                <w:sz w:val="24"/>
                <w:szCs w:val="24"/>
              </w:rPr>
            </w:pPr>
            <w:r w:rsidRPr="00B23D94">
              <w:rPr>
                <w:rFonts w:ascii="Times New Roman" w:hAnsi="Times New Roman"/>
                <w:sz w:val="24"/>
                <w:szCs w:val="24"/>
              </w:rPr>
              <w:t>Benefits that accrue to the individual as a result of noteworthy performance</w:t>
            </w:r>
          </w:p>
        </w:tc>
      </w:tr>
      <w:tr w:rsidR="006C5214" w:rsidRPr="00B23D94" w14:paraId="018A17E4" w14:textId="77777777" w:rsidTr="00351247">
        <w:trPr>
          <w:trHeight w:val="629"/>
        </w:trPr>
        <w:tc>
          <w:tcPr>
            <w:tcW w:w="3903" w:type="dxa"/>
            <w:tcBorders>
              <w:top w:val="single" w:sz="4" w:space="0" w:color="000000"/>
              <w:left w:val="single" w:sz="4" w:space="0" w:color="000000"/>
              <w:bottom w:val="single" w:sz="4" w:space="0" w:color="000000"/>
              <w:right w:val="single" w:sz="4" w:space="0" w:color="000000"/>
            </w:tcBorders>
          </w:tcPr>
          <w:p w14:paraId="25AD775B" w14:textId="77777777" w:rsidR="006C5214" w:rsidRPr="00B23D94" w:rsidRDefault="006C5214" w:rsidP="006C5214">
            <w:pPr>
              <w:numPr>
                <w:ilvl w:val="0"/>
                <w:numId w:val="39"/>
              </w:numPr>
              <w:spacing w:after="0" w:line="360" w:lineRule="auto"/>
              <w:rPr>
                <w:rFonts w:ascii="Times New Roman" w:hAnsi="Times New Roman"/>
                <w:sz w:val="24"/>
                <w:szCs w:val="24"/>
              </w:rPr>
            </w:pPr>
            <w:r w:rsidRPr="00B23D94">
              <w:rPr>
                <w:rFonts w:ascii="Times New Roman" w:hAnsi="Times New Roman"/>
                <w:sz w:val="24"/>
                <w:szCs w:val="24"/>
              </w:rPr>
              <w:t>Personal objectives may include but not limited to:</w:t>
            </w:r>
          </w:p>
        </w:tc>
        <w:tc>
          <w:tcPr>
            <w:tcW w:w="5442" w:type="dxa"/>
            <w:tcBorders>
              <w:top w:val="single" w:sz="4" w:space="0" w:color="000000"/>
              <w:left w:val="single" w:sz="4" w:space="0" w:color="000000"/>
              <w:bottom w:val="single" w:sz="4" w:space="0" w:color="000000"/>
              <w:right w:val="single" w:sz="4" w:space="0" w:color="000000"/>
            </w:tcBorders>
          </w:tcPr>
          <w:p w14:paraId="0AC8B760" w14:textId="77777777" w:rsidR="006C5214" w:rsidRPr="00B23D94" w:rsidRDefault="006C5214" w:rsidP="006C5214">
            <w:pPr>
              <w:numPr>
                <w:ilvl w:val="0"/>
                <w:numId w:val="40"/>
              </w:numPr>
              <w:spacing w:after="0" w:line="360" w:lineRule="auto"/>
              <w:rPr>
                <w:rFonts w:ascii="Times New Roman" w:hAnsi="Times New Roman"/>
                <w:sz w:val="24"/>
                <w:szCs w:val="24"/>
              </w:rPr>
            </w:pPr>
            <w:r w:rsidRPr="00B23D94">
              <w:rPr>
                <w:rFonts w:ascii="Times New Roman" w:hAnsi="Times New Roman"/>
                <w:sz w:val="24"/>
                <w:szCs w:val="24"/>
              </w:rPr>
              <w:t>Long term</w:t>
            </w:r>
          </w:p>
          <w:p w14:paraId="512FA522" w14:textId="77777777" w:rsidR="006C5214" w:rsidRPr="00B23D94" w:rsidRDefault="006C5214" w:rsidP="006C5214">
            <w:pPr>
              <w:numPr>
                <w:ilvl w:val="0"/>
                <w:numId w:val="40"/>
              </w:numPr>
              <w:spacing w:after="0" w:line="360" w:lineRule="auto"/>
              <w:rPr>
                <w:rFonts w:ascii="Times New Roman" w:hAnsi="Times New Roman"/>
                <w:sz w:val="24"/>
                <w:szCs w:val="24"/>
              </w:rPr>
            </w:pPr>
            <w:r w:rsidRPr="00B23D94">
              <w:rPr>
                <w:rFonts w:ascii="Times New Roman" w:hAnsi="Times New Roman"/>
                <w:sz w:val="24"/>
                <w:szCs w:val="24"/>
              </w:rPr>
              <w:t>Short term</w:t>
            </w:r>
          </w:p>
          <w:p w14:paraId="2BDED93A" w14:textId="77777777" w:rsidR="006C5214" w:rsidRPr="00B23D94" w:rsidRDefault="006C5214" w:rsidP="006C5214">
            <w:pPr>
              <w:numPr>
                <w:ilvl w:val="0"/>
                <w:numId w:val="40"/>
              </w:numPr>
              <w:spacing w:after="0" w:line="360" w:lineRule="auto"/>
              <w:rPr>
                <w:rFonts w:ascii="Times New Roman" w:hAnsi="Times New Roman"/>
                <w:sz w:val="24"/>
                <w:szCs w:val="24"/>
              </w:rPr>
            </w:pPr>
            <w:r w:rsidRPr="00B23D94">
              <w:rPr>
                <w:rFonts w:ascii="Times New Roman" w:hAnsi="Times New Roman"/>
                <w:sz w:val="24"/>
                <w:szCs w:val="24"/>
              </w:rPr>
              <w:t>Broad</w:t>
            </w:r>
          </w:p>
          <w:p w14:paraId="1F4051AD" w14:textId="77777777" w:rsidR="006C5214" w:rsidRPr="00B23D94" w:rsidRDefault="006C5214" w:rsidP="006C5214">
            <w:pPr>
              <w:numPr>
                <w:ilvl w:val="0"/>
                <w:numId w:val="40"/>
              </w:numPr>
              <w:spacing w:after="0" w:line="360" w:lineRule="auto"/>
              <w:rPr>
                <w:rFonts w:ascii="Times New Roman" w:hAnsi="Times New Roman"/>
                <w:sz w:val="24"/>
                <w:szCs w:val="24"/>
              </w:rPr>
            </w:pPr>
            <w:r w:rsidRPr="00B23D94">
              <w:rPr>
                <w:rFonts w:ascii="Times New Roman" w:hAnsi="Times New Roman"/>
                <w:sz w:val="24"/>
                <w:szCs w:val="24"/>
              </w:rPr>
              <w:t>Specific</w:t>
            </w:r>
          </w:p>
        </w:tc>
      </w:tr>
      <w:tr w:rsidR="006C5214" w:rsidRPr="00B23D94" w14:paraId="4CEA06CE" w14:textId="77777777" w:rsidTr="00351247">
        <w:trPr>
          <w:trHeight w:val="629"/>
        </w:trPr>
        <w:tc>
          <w:tcPr>
            <w:tcW w:w="3903" w:type="dxa"/>
            <w:tcBorders>
              <w:top w:val="single" w:sz="4" w:space="0" w:color="000000"/>
              <w:left w:val="single" w:sz="4" w:space="0" w:color="000000"/>
              <w:bottom w:val="single" w:sz="4" w:space="0" w:color="000000"/>
              <w:right w:val="single" w:sz="4" w:space="0" w:color="000000"/>
            </w:tcBorders>
          </w:tcPr>
          <w:p w14:paraId="29C34897" w14:textId="77777777" w:rsidR="006C5214" w:rsidRPr="00B23D94" w:rsidRDefault="006C5214" w:rsidP="006C5214">
            <w:pPr>
              <w:numPr>
                <w:ilvl w:val="0"/>
                <w:numId w:val="39"/>
              </w:numPr>
              <w:spacing w:after="0" w:line="360" w:lineRule="auto"/>
              <w:rPr>
                <w:rFonts w:ascii="Times New Roman" w:hAnsi="Times New Roman"/>
                <w:sz w:val="24"/>
                <w:szCs w:val="24"/>
              </w:rPr>
            </w:pPr>
            <w:r w:rsidRPr="00B23D94">
              <w:rPr>
                <w:rFonts w:ascii="Times New Roman" w:hAnsi="Times New Roman"/>
                <w:sz w:val="24"/>
                <w:szCs w:val="24"/>
              </w:rPr>
              <w:t>Trainings and career opportunities may include but not limited to</w:t>
            </w:r>
          </w:p>
        </w:tc>
        <w:tc>
          <w:tcPr>
            <w:tcW w:w="5442" w:type="dxa"/>
            <w:tcBorders>
              <w:top w:val="single" w:sz="4" w:space="0" w:color="000000"/>
              <w:left w:val="single" w:sz="4" w:space="0" w:color="000000"/>
              <w:bottom w:val="single" w:sz="4" w:space="0" w:color="000000"/>
              <w:right w:val="single" w:sz="4" w:space="0" w:color="000000"/>
            </w:tcBorders>
          </w:tcPr>
          <w:p w14:paraId="43C49CA0" w14:textId="77777777" w:rsidR="006C5214" w:rsidRPr="00B23D94" w:rsidRDefault="006C5214" w:rsidP="006C5214">
            <w:pPr>
              <w:numPr>
                <w:ilvl w:val="0"/>
                <w:numId w:val="41"/>
              </w:numPr>
              <w:spacing w:after="0" w:line="360" w:lineRule="auto"/>
              <w:rPr>
                <w:rFonts w:ascii="Times New Roman" w:hAnsi="Times New Roman"/>
                <w:sz w:val="24"/>
                <w:szCs w:val="24"/>
              </w:rPr>
            </w:pPr>
            <w:r w:rsidRPr="00B23D94">
              <w:rPr>
                <w:rFonts w:ascii="Times New Roman" w:hAnsi="Times New Roman"/>
                <w:sz w:val="24"/>
                <w:szCs w:val="24"/>
              </w:rPr>
              <w:t>Participation in training programs</w:t>
            </w:r>
          </w:p>
          <w:p w14:paraId="68B98E50" w14:textId="77777777" w:rsidR="006C5214" w:rsidRPr="00B23D94" w:rsidRDefault="006C5214" w:rsidP="006C5214">
            <w:pPr>
              <w:numPr>
                <w:ilvl w:val="0"/>
                <w:numId w:val="41"/>
              </w:numPr>
              <w:spacing w:after="0" w:line="360" w:lineRule="auto"/>
              <w:rPr>
                <w:rFonts w:ascii="Times New Roman" w:hAnsi="Times New Roman"/>
                <w:sz w:val="24"/>
                <w:szCs w:val="24"/>
              </w:rPr>
            </w:pPr>
            <w:r w:rsidRPr="00B23D94">
              <w:rPr>
                <w:rFonts w:ascii="Times New Roman" w:hAnsi="Times New Roman"/>
                <w:sz w:val="24"/>
                <w:szCs w:val="24"/>
              </w:rPr>
              <w:t>Serving as Resource Persons in conferences and workshops</w:t>
            </w:r>
          </w:p>
          <w:p w14:paraId="31956FAD" w14:textId="77777777" w:rsidR="006C5214" w:rsidRPr="00B23D94" w:rsidRDefault="006C5214" w:rsidP="006C5214">
            <w:pPr>
              <w:numPr>
                <w:ilvl w:val="0"/>
                <w:numId w:val="41"/>
              </w:numPr>
              <w:spacing w:after="0" w:line="360" w:lineRule="auto"/>
              <w:rPr>
                <w:rFonts w:ascii="Times New Roman" w:hAnsi="Times New Roman"/>
                <w:sz w:val="24"/>
                <w:szCs w:val="24"/>
              </w:rPr>
            </w:pPr>
            <w:r w:rsidRPr="00B23D94">
              <w:rPr>
                <w:rFonts w:ascii="Times New Roman" w:hAnsi="Times New Roman"/>
                <w:sz w:val="24"/>
                <w:szCs w:val="24"/>
              </w:rPr>
              <w:t>Capacity building</w:t>
            </w:r>
          </w:p>
        </w:tc>
      </w:tr>
      <w:tr w:rsidR="006C5214" w:rsidRPr="00B23D94" w14:paraId="5DE92084" w14:textId="77777777" w:rsidTr="00351247">
        <w:trPr>
          <w:trHeight w:val="629"/>
        </w:trPr>
        <w:tc>
          <w:tcPr>
            <w:tcW w:w="3903" w:type="dxa"/>
            <w:tcBorders>
              <w:top w:val="single" w:sz="4" w:space="0" w:color="000000"/>
              <w:left w:val="single" w:sz="4" w:space="0" w:color="000000"/>
              <w:bottom w:val="single" w:sz="4" w:space="0" w:color="000000"/>
              <w:right w:val="single" w:sz="4" w:space="0" w:color="000000"/>
            </w:tcBorders>
          </w:tcPr>
          <w:p w14:paraId="4913E733" w14:textId="77777777" w:rsidR="006C5214" w:rsidRPr="00B23D94" w:rsidRDefault="006C5214" w:rsidP="006C5214">
            <w:pPr>
              <w:numPr>
                <w:ilvl w:val="0"/>
                <w:numId w:val="39"/>
              </w:numPr>
              <w:spacing w:after="0" w:line="360" w:lineRule="auto"/>
              <w:rPr>
                <w:rFonts w:ascii="Times New Roman" w:hAnsi="Times New Roman"/>
                <w:sz w:val="24"/>
                <w:szCs w:val="24"/>
              </w:rPr>
            </w:pPr>
            <w:r w:rsidRPr="00B23D94">
              <w:rPr>
                <w:rFonts w:ascii="Times New Roman" w:hAnsi="Times New Roman"/>
                <w:sz w:val="24"/>
                <w:szCs w:val="24"/>
              </w:rPr>
              <w:t>Resource may include may but not limited to:</w:t>
            </w:r>
          </w:p>
        </w:tc>
        <w:tc>
          <w:tcPr>
            <w:tcW w:w="5442" w:type="dxa"/>
            <w:tcBorders>
              <w:top w:val="single" w:sz="4" w:space="0" w:color="000000"/>
              <w:left w:val="single" w:sz="4" w:space="0" w:color="000000"/>
              <w:bottom w:val="single" w:sz="4" w:space="0" w:color="000000"/>
              <w:right w:val="single" w:sz="4" w:space="0" w:color="000000"/>
            </w:tcBorders>
          </w:tcPr>
          <w:p w14:paraId="1B996B9E" w14:textId="77777777" w:rsidR="006C5214" w:rsidRPr="00B23D94" w:rsidRDefault="006C5214" w:rsidP="006C5214">
            <w:pPr>
              <w:numPr>
                <w:ilvl w:val="0"/>
                <w:numId w:val="40"/>
              </w:numPr>
              <w:spacing w:after="0" w:line="360" w:lineRule="auto"/>
              <w:rPr>
                <w:rFonts w:ascii="Times New Roman" w:hAnsi="Times New Roman"/>
                <w:sz w:val="24"/>
                <w:szCs w:val="24"/>
              </w:rPr>
            </w:pPr>
            <w:r w:rsidRPr="00B23D94">
              <w:rPr>
                <w:rFonts w:ascii="Times New Roman" w:hAnsi="Times New Roman"/>
                <w:sz w:val="24"/>
                <w:szCs w:val="24"/>
              </w:rPr>
              <w:t>Human</w:t>
            </w:r>
          </w:p>
          <w:p w14:paraId="67C248F0" w14:textId="77777777" w:rsidR="006C5214" w:rsidRPr="00B23D94" w:rsidRDefault="006C5214" w:rsidP="006C5214">
            <w:pPr>
              <w:numPr>
                <w:ilvl w:val="0"/>
                <w:numId w:val="40"/>
              </w:numPr>
              <w:spacing w:after="0" w:line="360" w:lineRule="auto"/>
              <w:rPr>
                <w:rFonts w:ascii="Times New Roman" w:hAnsi="Times New Roman"/>
                <w:sz w:val="24"/>
                <w:szCs w:val="24"/>
              </w:rPr>
            </w:pPr>
            <w:r w:rsidRPr="00B23D94">
              <w:rPr>
                <w:rFonts w:ascii="Times New Roman" w:hAnsi="Times New Roman"/>
                <w:sz w:val="24"/>
                <w:szCs w:val="24"/>
              </w:rPr>
              <w:t>Financial</w:t>
            </w:r>
          </w:p>
          <w:p w14:paraId="23751667" w14:textId="77777777" w:rsidR="006C5214" w:rsidRPr="00B23D94" w:rsidRDefault="006C5214" w:rsidP="006C5214">
            <w:pPr>
              <w:numPr>
                <w:ilvl w:val="0"/>
                <w:numId w:val="40"/>
              </w:numPr>
              <w:spacing w:after="0" w:line="360" w:lineRule="auto"/>
              <w:rPr>
                <w:rFonts w:ascii="Times New Roman" w:hAnsi="Times New Roman"/>
                <w:sz w:val="24"/>
                <w:szCs w:val="24"/>
              </w:rPr>
            </w:pPr>
            <w:r w:rsidRPr="00B23D94">
              <w:rPr>
                <w:rFonts w:ascii="Times New Roman" w:hAnsi="Times New Roman"/>
                <w:sz w:val="24"/>
                <w:szCs w:val="24"/>
              </w:rPr>
              <w:t>Technology</w:t>
            </w:r>
          </w:p>
        </w:tc>
      </w:tr>
      <w:tr w:rsidR="006C5214" w:rsidRPr="00B23D94" w14:paraId="507C9958" w14:textId="77777777" w:rsidTr="00351247">
        <w:trPr>
          <w:trHeight w:val="629"/>
        </w:trPr>
        <w:tc>
          <w:tcPr>
            <w:tcW w:w="3903" w:type="dxa"/>
            <w:tcBorders>
              <w:top w:val="single" w:sz="4" w:space="0" w:color="000000"/>
              <w:left w:val="single" w:sz="4" w:space="0" w:color="000000"/>
              <w:bottom w:val="single" w:sz="4" w:space="0" w:color="000000"/>
              <w:right w:val="single" w:sz="4" w:space="0" w:color="000000"/>
            </w:tcBorders>
          </w:tcPr>
          <w:p w14:paraId="53916382" w14:textId="77777777" w:rsidR="006C5214" w:rsidRPr="00B23D94" w:rsidRDefault="006C5214" w:rsidP="006C5214">
            <w:pPr>
              <w:numPr>
                <w:ilvl w:val="0"/>
                <w:numId w:val="39"/>
              </w:numPr>
              <w:spacing w:after="0" w:line="360" w:lineRule="auto"/>
              <w:rPr>
                <w:rFonts w:ascii="Times New Roman" w:hAnsi="Times New Roman"/>
                <w:sz w:val="24"/>
                <w:szCs w:val="24"/>
              </w:rPr>
            </w:pPr>
            <w:r w:rsidRPr="00B23D94">
              <w:rPr>
                <w:rFonts w:ascii="Times New Roman" w:hAnsi="Times New Roman"/>
                <w:sz w:val="24"/>
                <w:szCs w:val="24"/>
              </w:rPr>
              <w:t>Creative and innovative may include but not limited to:</w:t>
            </w:r>
          </w:p>
        </w:tc>
        <w:tc>
          <w:tcPr>
            <w:tcW w:w="5442" w:type="dxa"/>
            <w:tcBorders>
              <w:top w:val="single" w:sz="4" w:space="0" w:color="000000"/>
              <w:left w:val="single" w:sz="4" w:space="0" w:color="000000"/>
              <w:bottom w:val="single" w:sz="4" w:space="0" w:color="000000"/>
              <w:right w:val="single" w:sz="4" w:space="0" w:color="000000"/>
            </w:tcBorders>
          </w:tcPr>
          <w:p w14:paraId="0BA3603A" w14:textId="77777777" w:rsidR="006C5214" w:rsidRPr="00B23D94" w:rsidRDefault="006C5214" w:rsidP="006C5214">
            <w:pPr>
              <w:numPr>
                <w:ilvl w:val="0"/>
                <w:numId w:val="40"/>
              </w:numPr>
              <w:spacing w:after="0" w:line="360" w:lineRule="auto"/>
              <w:rPr>
                <w:rFonts w:ascii="Times New Roman" w:hAnsi="Times New Roman"/>
                <w:sz w:val="24"/>
                <w:szCs w:val="24"/>
              </w:rPr>
            </w:pPr>
            <w:r w:rsidRPr="00B23D94">
              <w:rPr>
                <w:rFonts w:ascii="Times New Roman" w:hAnsi="Times New Roman"/>
                <w:sz w:val="24"/>
                <w:szCs w:val="24"/>
              </w:rPr>
              <w:t>New ideas</w:t>
            </w:r>
          </w:p>
          <w:p w14:paraId="15AF3710" w14:textId="77777777" w:rsidR="006C5214" w:rsidRPr="00B23D94" w:rsidRDefault="006C5214" w:rsidP="006C5214">
            <w:pPr>
              <w:numPr>
                <w:ilvl w:val="0"/>
                <w:numId w:val="40"/>
              </w:numPr>
              <w:spacing w:after="0" w:line="360" w:lineRule="auto"/>
              <w:rPr>
                <w:rFonts w:ascii="Times New Roman" w:hAnsi="Times New Roman"/>
                <w:sz w:val="24"/>
                <w:szCs w:val="24"/>
              </w:rPr>
            </w:pPr>
            <w:r w:rsidRPr="00B23D94">
              <w:rPr>
                <w:rFonts w:ascii="Times New Roman" w:hAnsi="Times New Roman"/>
                <w:sz w:val="24"/>
                <w:szCs w:val="24"/>
              </w:rPr>
              <w:t>Original ideas</w:t>
            </w:r>
          </w:p>
          <w:p w14:paraId="7DE017CE" w14:textId="77777777" w:rsidR="006C5214" w:rsidRPr="00B23D94" w:rsidRDefault="006C5214" w:rsidP="006C5214">
            <w:pPr>
              <w:numPr>
                <w:ilvl w:val="0"/>
                <w:numId w:val="40"/>
              </w:numPr>
              <w:spacing w:after="0" w:line="360" w:lineRule="auto"/>
              <w:rPr>
                <w:rFonts w:ascii="Times New Roman" w:hAnsi="Times New Roman"/>
                <w:sz w:val="24"/>
                <w:szCs w:val="24"/>
              </w:rPr>
            </w:pPr>
            <w:r w:rsidRPr="00B23D94">
              <w:rPr>
                <w:rFonts w:ascii="Times New Roman" w:hAnsi="Times New Roman"/>
                <w:sz w:val="24"/>
                <w:szCs w:val="24"/>
              </w:rPr>
              <w:t>Different ideas</w:t>
            </w:r>
          </w:p>
          <w:p w14:paraId="18FE467B" w14:textId="77777777" w:rsidR="006C5214" w:rsidRPr="00B23D94" w:rsidRDefault="006C5214" w:rsidP="006C5214">
            <w:pPr>
              <w:numPr>
                <w:ilvl w:val="0"/>
                <w:numId w:val="40"/>
              </w:numPr>
              <w:spacing w:after="0" w:line="360" w:lineRule="auto"/>
              <w:rPr>
                <w:rFonts w:ascii="Times New Roman" w:hAnsi="Times New Roman"/>
                <w:sz w:val="24"/>
                <w:szCs w:val="24"/>
              </w:rPr>
            </w:pPr>
            <w:r w:rsidRPr="00B23D94">
              <w:rPr>
                <w:rFonts w:ascii="Times New Roman" w:hAnsi="Times New Roman"/>
                <w:sz w:val="24"/>
                <w:szCs w:val="24"/>
              </w:rPr>
              <w:t xml:space="preserve">Methods/procedures </w:t>
            </w:r>
          </w:p>
          <w:p w14:paraId="6DE28DE9" w14:textId="77777777" w:rsidR="006C5214" w:rsidRPr="00B23D94" w:rsidRDefault="006C5214" w:rsidP="006C5214">
            <w:pPr>
              <w:numPr>
                <w:ilvl w:val="0"/>
                <w:numId w:val="40"/>
              </w:numPr>
              <w:spacing w:after="0" w:line="360" w:lineRule="auto"/>
              <w:rPr>
                <w:rFonts w:ascii="Times New Roman" w:hAnsi="Times New Roman"/>
                <w:sz w:val="24"/>
                <w:szCs w:val="24"/>
              </w:rPr>
            </w:pPr>
            <w:r w:rsidRPr="00B23D94">
              <w:rPr>
                <w:rFonts w:ascii="Times New Roman" w:hAnsi="Times New Roman"/>
                <w:sz w:val="24"/>
                <w:szCs w:val="24"/>
              </w:rPr>
              <w:t>Processes</w:t>
            </w:r>
          </w:p>
          <w:p w14:paraId="276B0A73" w14:textId="77777777" w:rsidR="006C5214" w:rsidRPr="00B23D94" w:rsidRDefault="006C5214" w:rsidP="006C5214">
            <w:pPr>
              <w:numPr>
                <w:ilvl w:val="0"/>
                <w:numId w:val="40"/>
              </w:numPr>
              <w:spacing w:after="0" w:line="360" w:lineRule="auto"/>
              <w:rPr>
                <w:rFonts w:ascii="Times New Roman" w:hAnsi="Times New Roman"/>
                <w:sz w:val="24"/>
                <w:szCs w:val="24"/>
              </w:rPr>
            </w:pPr>
            <w:r w:rsidRPr="00B23D94">
              <w:rPr>
                <w:rFonts w:ascii="Times New Roman" w:hAnsi="Times New Roman"/>
                <w:sz w:val="24"/>
                <w:szCs w:val="24"/>
              </w:rPr>
              <w:t>New tools</w:t>
            </w:r>
          </w:p>
        </w:tc>
      </w:tr>
      <w:tr w:rsidR="006C5214" w:rsidRPr="00B23D94" w14:paraId="6D881846" w14:textId="77777777" w:rsidTr="00351247">
        <w:trPr>
          <w:trHeight w:val="629"/>
        </w:trPr>
        <w:tc>
          <w:tcPr>
            <w:tcW w:w="3903" w:type="dxa"/>
            <w:tcBorders>
              <w:top w:val="single" w:sz="4" w:space="0" w:color="000000"/>
              <w:left w:val="single" w:sz="4" w:space="0" w:color="000000"/>
              <w:bottom w:val="single" w:sz="4" w:space="0" w:color="000000"/>
              <w:right w:val="single" w:sz="4" w:space="0" w:color="000000"/>
            </w:tcBorders>
          </w:tcPr>
          <w:p w14:paraId="5713AE51" w14:textId="77777777" w:rsidR="006C5214" w:rsidRPr="00B23D94" w:rsidRDefault="006C5214" w:rsidP="006C5214">
            <w:pPr>
              <w:numPr>
                <w:ilvl w:val="0"/>
                <w:numId w:val="39"/>
              </w:numPr>
              <w:spacing w:after="0" w:line="360" w:lineRule="auto"/>
              <w:rPr>
                <w:rFonts w:ascii="Times New Roman" w:hAnsi="Times New Roman"/>
                <w:sz w:val="24"/>
                <w:szCs w:val="24"/>
              </w:rPr>
            </w:pPr>
            <w:r w:rsidRPr="00B23D94">
              <w:rPr>
                <w:rFonts w:ascii="Times New Roman" w:hAnsi="Times New Roman"/>
                <w:sz w:val="24"/>
                <w:szCs w:val="24"/>
              </w:rPr>
              <w:t>Emerging issues may include but not limited to:</w:t>
            </w:r>
          </w:p>
        </w:tc>
        <w:tc>
          <w:tcPr>
            <w:tcW w:w="5442" w:type="dxa"/>
            <w:tcBorders>
              <w:top w:val="single" w:sz="4" w:space="0" w:color="000000"/>
              <w:left w:val="single" w:sz="4" w:space="0" w:color="000000"/>
              <w:bottom w:val="single" w:sz="4" w:space="0" w:color="000000"/>
              <w:right w:val="single" w:sz="4" w:space="0" w:color="000000"/>
            </w:tcBorders>
          </w:tcPr>
          <w:p w14:paraId="2913421A" w14:textId="77777777" w:rsidR="006C5214" w:rsidRPr="00B23D94" w:rsidRDefault="006C5214" w:rsidP="006C5214">
            <w:pPr>
              <w:numPr>
                <w:ilvl w:val="0"/>
                <w:numId w:val="40"/>
              </w:numPr>
              <w:spacing w:after="0" w:line="360" w:lineRule="auto"/>
              <w:rPr>
                <w:rFonts w:ascii="Times New Roman" w:hAnsi="Times New Roman"/>
                <w:sz w:val="24"/>
                <w:szCs w:val="24"/>
              </w:rPr>
            </w:pPr>
            <w:r w:rsidRPr="00B23D94">
              <w:rPr>
                <w:rFonts w:ascii="Times New Roman" w:hAnsi="Times New Roman"/>
                <w:sz w:val="24"/>
                <w:szCs w:val="24"/>
              </w:rPr>
              <w:t>Artificial Intelligence</w:t>
            </w:r>
          </w:p>
          <w:p w14:paraId="62DBAFC4" w14:textId="77777777" w:rsidR="006C5214" w:rsidRPr="00B23D94" w:rsidRDefault="006C5214" w:rsidP="006C5214">
            <w:pPr>
              <w:numPr>
                <w:ilvl w:val="0"/>
                <w:numId w:val="40"/>
              </w:numPr>
              <w:spacing w:after="0" w:line="360" w:lineRule="auto"/>
              <w:rPr>
                <w:rFonts w:ascii="Times New Roman" w:hAnsi="Times New Roman"/>
                <w:sz w:val="24"/>
                <w:szCs w:val="24"/>
              </w:rPr>
            </w:pPr>
            <w:r w:rsidRPr="00B23D94">
              <w:rPr>
                <w:rFonts w:ascii="Times New Roman" w:hAnsi="Times New Roman"/>
                <w:sz w:val="24"/>
                <w:szCs w:val="24"/>
              </w:rPr>
              <w:t>Data confidentiality</w:t>
            </w:r>
          </w:p>
          <w:p w14:paraId="20F2E79E" w14:textId="77777777" w:rsidR="006C5214" w:rsidRPr="00B23D94" w:rsidRDefault="006C5214" w:rsidP="006C5214">
            <w:pPr>
              <w:numPr>
                <w:ilvl w:val="0"/>
                <w:numId w:val="40"/>
              </w:numPr>
              <w:spacing w:after="0" w:line="360" w:lineRule="auto"/>
              <w:rPr>
                <w:rFonts w:ascii="Times New Roman" w:hAnsi="Times New Roman"/>
                <w:sz w:val="24"/>
                <w:szCs w:val="24"/>
              </w:rPr>
            </w:pPr>
            <w:r w:rsidRPr="00B23D94">
              <w:rPr>
                <w:rFonts w:ascii="Times New Roman" w:hAnsi="Times New Roman"/>
                <w:sz w:val="24"/>
                <w:szCs w:val="24"/>
              </w:rPr>
              <w:t>National cohesion</w:t>
            </w:r>
          </w:p>
          <w:p w14:paraId="21AC6414" w14:textId="77777777" w:rsidR="006C5214" w:rsidRPr="00B23D94" w:rsidRDefault="006C5214" w:rsidP="006C5214">
            <w:pPr>
              <w:numPr>
                <w:ilvl w:val="0"/>
                <w:numId w:val="40"/>
              </w:numPr>
              <w:spacing w:after="0" w:line="360" w:lineRule="auto"/>
              <w:rPr>
                <w:rFonts w:ascii="Times New Roman" w:hAnsi="Times New Roman"/>
                <w:sz w:val="24"/>
                <w:szCs w:val="24"/>
              </w:rPr>
            </w:pPr>
            <w:r w:rsidRPr="00B23D94">
              <w:rPr>
                <w:rFonts w:ascii="Times New Roman" w:hAnsi="Times New Roman"/>
                <w:sz w:val="24"/>
                <w:szCs w:val="24"/>
              </w:rPr>
              <w:t>Open offices</w:t>
            </w:r>
          </w:p>
        </w:tc>
      </w:tr>
    </w:tbl>
    <w:p w14:paraId="29DAE303" w14:textId="77777777" w:rsidR="006C5214" w:rsidRPr="00B23D94" w:rsidRDefault="006C5214" w:rsidP="006C5214">
      <w:pPr>
        <w:spacing w:after="0" w:line="360" w:lineRule="auto"/>
        <w:rPr>
          <w:rFonts w:ascii="Times New Roman" w:hAnsi="Times New Roman"/>
          <w:b/>
          <w:sz w:val="24"/>
          <w:szCs w:val="24"/>
        </w:rPr>
      </w:pPr>
    </w:p>
    <w:p w14:paraId="4D43B4F1" w14:textId="77777777" w:rsidR="006C5214" w:rsidRPr="00B23D94" w:rsidRDefault="006C5214" w:rsidP="006C5214">
      <w:pPr>
        <w:spacing w:after="0" w:line="360" w:lineRule="auto"/>
        <w:rPr>
          <w:rFonts w:ascii="Times New Roman" w:hAnsi="Times New Roman"/>
          <w:sz w:val="24"/>
          <w:szCs w:val="24"/>
        </w:rPr>
      </w:pPr>
      <w:r w:rsidRPr="00B23D94">
        <w:rPr>
          <w:rFonts w:ascii="Times New Roman" w:hAnsi="Times New Roman"/>
          <w:b/>
          <w:sz w:val="24"/>
          <w:szCs w:val="24"/>
        </w:rPr>
        <w:t>REQUIRED SKILLS AND KNOWLEDGE</w:t>
      </w:r>
    </w:p>
    <w:p w14:paraId="353F5E9C" w14:textId="0F6DD21E" w:rsidR="006C5214" w:rsidRPr="00B23D94" w:rsidRDefault="006C5214" w:rsidP="006C5214">
      <w:pPr>
        <w:spacing w:after="0" w:line="360" w:lineRule="auto"/>
        <w:rPr>
          <w:rFonts w:ascii="Times New Roman" w:hAnsi="Times New Roman"/>
          <w:sz w:val="24"/>
          <w:szCs w:val="24"/>
        </w:rPr>
      </w:pPr>
      <w:r w:rsidRPr="00B23D94">
        <w:rPr>
          <w:rFonts w:ascii="Times New Roman" w:hAnsi="Times New Roman"/>
          <w:sz w:val="24"/>
          <w:szCs w:val="24"/>
        </w:rPr>
        <w:t>This section describes the skills and knowledge required for this unit of competency.</w:t>
      </w:r>
    </w:p>
    <w:p w14:paraId="5B1D56B2" w14:textId="77777777" w:rsidR="006C5214" w:rsidRPr="00B23D94" w:rsidRDefault="006C5214" w:rsidP="006C5214">
      <w:pPr>
        <w:spacing w:after="0" w:line="360" w:lineRule="auto"/>
        <w:rPr>
          <w:rFonts w:ascii="Times New Roman" w:hAnsi="Times New Roman"/>
          <w:sz w:val="24"/>
          <w:szCs w:val="24"/>
        </w:rPr>
      </w:pPr>
      <w:r w:rsidRPr="00B23D94">
        <w:rPr>
          <w:rFonts w:ascii="Times New Roman" w:hAnsi="Times New Roman"/>
          <w:b/>
          <w:sz w:val="24"/>
          <w:szCs w:val="24"/>
        </w:rPr>
        <w:t>Required Skills</w:t>
      </w:r>
    </w:p>
    <w:p w14:paraId="0F93C435" w14:textId="77777777" w:rsidR="006C5214" w:rsidRPr="00B23D94" w:rsidRDefault="006C5214" w:rsidP="006C5214">
      <w:pPr>
        <w:spacing w:after="0" w:line="360" w:lineRule="auto"/>
        <w:rPr>
          <w:rFonts w:ascii="Times New Roman" w:hAnsi="Times New Roman"/>
          <w:sz w:val="24"/>
          <w:szCs w:val="24"/>
        </w:rPr>
      </w:pPr>
      <w:r w:rsidRPr="00B23D94">
        <w:rPr>
          <w:rFonts w:ascii="Times New Roman" w:hAnsi="Times New Roman"/>
          <w:sz w:val="24"/>
          <w:szCs w:val="24"/>
        </w:rPr>
        <w:lastRenderedPageBreak/>
        <w:t>The individual needs to demonstrate the following skills:</w:t>
      </w:r>
    </w:p>
    <w:p w14:paraId="32DADB0E" w14:textId="77777777" w:rsidR="006C5214" w:rsidRPr="00B23D94" w:rsidRDefault="006C5214" w:rsidP="006C5214">
      <w:pPr>
        <w:numPr>
          <w:ilvl w:val="0"/>
          <w:numId w:val="42"/>
        </w:numPr>
        <w:spacing w:after="0" w:line="360" w:lineRule="auto"/>
        <w:rPr>
          <w:rFonts w:ascii="Times New Roman" w:hAnsi="Times New Roman"/>
          <w:sz w:val="24"/>
          <w:szCs w:val="24"/>
        </w:rPr>
      </w:pPr>
      <w:r w:rsidRPr="00B23D94">
        <w:rPr>
          <w:rFonts w:ascii="Times New Roman" w:hAnsi="Times New Roman"/>
          <w:sz w:val="24"/>
          <w:szCs w:val="24"/>
        </w:rPr>
        <w:t>Active listening</w:t>
      </w:r>
    </w:p>
    <w:p w14:paraId="11126B99" w14:textId="77777777" w:rsidR="006C5214" w:rsidRPr="00B23D94" w:rsidRDefault="006C5214" w:rsidP="006C5214">
      <w:pPr>
        <w:numPr>
          <w:ilvl w:val="0"/>
          <w:numId w:val="42"/>
        </w:numPr>
        <w:spacing w:after="0" w:line="360" w:lineRule="auto"/>
        <w:rPr>
          <w:rFonts w:ascii="Times New Roman" w:hAnsi="Times New Roman"/>
          <w:sz w:val="24"/>
          <w:szCs w:val="24"/>
        </w:rPr>
      </w:pPr>
      <w:r w:rsidRPr="00B23D94">
        <w:rPr>
          <w:rFonts w:ascii="Times New Roman" w:hAnsi="Times New Roman"/>
          <w:sz w:val="24"/>
          <w:szCs w:val="24"/>
        </w:rPr>
        <w:t xml:space="preserve">Critical thinking </w:t>
      </w:r>
    </w:p>
    <w:p w14:paraId="0AB69950" w14:textId="77777777" w:rsidR="006C5214" w:rsidRPr="00B23D94" w:rsidRDefault="006C5214" w:rsidP="006C5214">
      <w:pPr>
        <w:numPr>
          <w:ilvl w:val="0"/>
          <w:numId w:val="42"/>
        </w:numPr>
        <w:spacing w:after="0" w:line="360" w:lineRule="auto"/>
        <w:rPr>
          <w:rFonts w:ascii="Times New Roman" w:hAnsi="Times New Roman"/>
          <w:sz w:val="24"/>
          <w:szCs w:val="24"/>
        </w:rPr>
      </w:pPr>
      <w:r w:rsidRPr="00B23D94">
        <w:rPr>
          <w:rFonts w:ascii="Times New Roman" w:hAnsi="Times New Roman"/>
          <w:sz w:val="24"/>
          <w:szCs w:val="24"/>
        </w:rPr>
        <w:t xml:space="preserve">Organizational </w:t>
      </w:r>
    </w:p>
    <w:p w14:paraId="1A24458A" w14:textId="77777777" w:rsidR="006C5214" w:rsidRPr="00B23D94" w:rsidRDefault="006C5214" w:rsidP="006C5214">
      <w:pPr>
        <w:numPr>
          <w:ilvl w:val="0"/>
          <w:numId w:val="42"/>
        </w:numPr>
        <w:spacing w:after="0" w:line="360" w:lineRule="auto"/>
        <w:rPr>
          <w:rFonts w:ascii="Times New Roman" w:hAnsi="Times New Roman"/>
          <w:sz w:val="24"/>
          <w:szCs w:val="24"/>
        </w:rPr>
      </w:pPr>
      <w:r w:rsidRPr="00B23D94">
        <w:rPr>
          <w:rFonts w:ascii="Times New Roman" w:hAnsi="Times New Roman"/>
          <w:sz w:val="24"/>
          <w:szCs w:val="24"/>
        </w:rPr>
        <w:t xml:space="preserve">Negotiation </w:t>
      </w:r>
    </w:p>
    <w:p w14:paraId="7C8C90CD" w14:textId="77777777" w:rsidR="006C5214" w:rsidRPr="00B23D94" w:rsidRDefault="006C5214" w:rsidP="006C5214">
      <w:pPr>
        <w:numPr>
          <w:ilvl w:val="0"/>
          <w:numId w:val="42"/>
        </w:numPr>
        <w:spacing w:after="0" w:line="360" w:lineRule="auto"/>
        <w:rPr>
          <w:rFonts w:ascii="Times New Roman" w:hAnsi="Times New Roman"/>
          <w:sz w:val="24"/>
          <w:szCs w:val="24"/>
        </w:rPr>
      </w:pPr>
      <w:r w:rsidRPr="00B23D94">
        <w:rPr>
          <w:rFonts w:ascii="Times New Roman" w:hAnsi="Times New Roman"/>
          <w:sz w:val="24"/>
          <w:szCs w:val="24"/>
        </w:rPr>
        <w:t xml:space="preserve">Monitoring </w:t>
      </w:r>
    </w:p>
    <w:p w14:paraId="379C083A" w14:textId="77777777" w:rsidR="006C5214" w:rsidRPr="00B23D94" w:rsidRDefault="006C5214" w:rsidP="006C5214">
      <w:pPr>
        <w:numPr>
          <w:ilvl w:val="0"/>
          <w:numId w:val="42"/>
        </w:numPr>
        <w:spacing w:after="0" w:line="360" w:lineRule="auto"/>
        <w:rPr>
          <w:rFonts w:ascii="Times New Roman" w:hAnsi="Times New Roman"/>
          <w:sz w:val="24"/>
          <w:szCs w:val="24"/>
        </w:rPr>
      </w:pPr>
      <w:r w:rsidRPr="00B23D94">
        <w:rPr>
          <w:rFonts w:ascii="Times New Roman" w:hAnsi="Times New Roman"/>
          <w:sz w:val="24"/>
          <w:szCs w:val="24"/>
        </w:rPr>
        <w:t xml:space="preserve">Evaluation  </w:t>
      </w:r>
    </w:p>
    <w:p w14:paraId="77F4675E" w14:textId="77777777" w:rsidR="006C5214" w:rsidRPr="00B23D94" w:rsidRDefault="006C5214" w:rsidP="006C5214">
      <w:pPr>
        <w:numPr>
          <w:ilvl w:val="0"/>
          <w:numId w:val="42"/>
        </w:numPr>
        <w:spacing w:after="0" w:line="360" w:lineRule="auto"/>
        <w:rPr>
          <w:rFonts w:ascii="Times New Roman" w:hAnsi="Times New Roman"/>
          <w:sz w:val="24"/>
          <w:szCs w:val="24"/>
        </w:rPr>
      </w:pPr>
      <w:r w:rsidRPr="00B23D94">
        <w:rPr>
          <w:rFonts w:ascii="Times New Roman" w:hAnsi="Times New Roman"/>
          <w:sz w:val="24"/>
          <w:szCs w:val="24"/>
        </w:rPr>
        <w:t xml:space="preserve">Problem solving </w:t>
      </w:r>
    </w:p>
    <w:p w14:paraId="762E7A3B" w14:textId="77777777" w:rsidR="006C5214" w:rsidRPr="00B23D94" w:rsidRDefault="006C5214" w:rsidP="006C5214">
      <w:pPr>
        <w:numPr>
          <w:ilvl w:val="0"/>
          <w:numId w:val="42"/>
        </w:numPr>
        <w:spacing w:after="0" w:line="360" w:lineRule="auto"/>
        <w:rPr>
          <w:rFonts w:ascii="Times New Roman" w:hAnsi="Times New Roman"/>
          <w:sz w:val="24"/>
          <w:szCs w:val="24"/>
        </w:rPr>
      </w:pPr>
      <w:r w:rsidRPr="00B23D94">
        <w:rPr>
          <w:rFonts w:ascii="Times New Roman" w:hAnsi="Times New Roman"/>
          <w:sz w:val="24"/>
          <w:szCs w:val="24"/>
        </w:rPr>
        <w:t xml:space="preserve">Decision Making </w:t>
      </w:r>
    </w:p>
    <w:p w14:paraId="701417A7" w14:textId="77777777" w:rsidR="006C5214" w:rsidRPr="00B23D94" w:rsidRDefault="006C5214" w:rsidP="006C5214">
      <w:pPr>
        <w:numPr>
          <w:ilvl w:val="0"/>
          <w:numId w:val="42"/>
        </w:numPr>
        <w:spacing w:after="0" w:line="360" w:lineRule="auto"/>
        <w:rPr>
          <w:rFonts w:ascii="Times New Roman" w:hAnsi="Times New Roman"/>
          <w:sz w:val="24"/>
          <w:szCs w:val="24"/>
        </w:rPr>
      </w:pPr>
      <w:r w:rsidRPr="00B23D94">
        <w:rPr>
          <w:rFonts w:ascii="Times New Roman" w:hAnsi="Times New Roman"/>
          <w:sz w:val="24"/>
          <w:szCs w:val="24"/>
        </w:rPr>
        <w:t>Leadership</w:t>
      </w:r>
    </w:p>
    <w:p w14:paraId="4DDC4300" w14:textId="77777777" w:rsidR="006C5214" w:rsidRPr="00B23D94" w:rsidRDefault="006C5214" w:rsidP="006C5214">
      <w:pPr>
        <w:numPr>
          <w:ilvl w:val="0"/>
          <w:numId w:val="42"/>
        </w:numPr>
        <w:spacing w:after="0" w:line="360" w:lineRule="auto"/>
        <w:rPr>
          <w:rFonts w:ascii="Times New Roman" w:hAnsi="Times New Roman"/>
          <w:sz w:val="24"/>
          <w:szCs w:val="24"/>
        </w:rPr>
      </w:pPr>
      <w:r w:rsidRPr="00B23D94">
        <w:rPr>
          <w:rFonts w:ascii="Times New Roman" w:hAnsi="Times New Roman"/>
          <w:sz w:val="24"/>
          <w:szCs w:val="24"/>
        </w:rPr>
        <w:t>Creative/innovative thinking</w:t>
      </w:r>
    </w:p>
    <w:p w14:paraId="16032F0B" w14:textId="77777777" w:rsidR="006C5214" w:rsidRPr="00B23D94" w:rsidRDefault="006C5214" w:rsidP="006C5214">
      <w:pPr>
        <w:numPr>
          <w:ilvl w:val="0"/>
          <w:numId w:val="42"/>
        </w:numPr>
        <w:spacing w:after="0" w:line="360" w:lineRule="auto"/>
        <w:rPr>
          <w:rFonts w:ascii="Times New Roman" w:hAnsi="Times New Roman"/>
          <w:sz w:val="24"/>
          <w:szCs w:val="24"/>
        </w:rPr>
      </w:pPr>
      <w:r w:rsidRPr="00B23D94">
        <w:rPr>
          <w:rFonts w:ascii="Times New Roman" w:hAnsi="Times New Roman"/>
          <w:sz w:val="24"/>
          <w:szCs w:val="24"/>
        </w:rPr>
        <w:t>Adaptability</w:t>
      </w:r>
    </w:p>
    <w:p w14:paraId="13307CE2" w14:textId="77777777" w:rsidR="006C5214" w:rsidRPr="00B23D94" w:rsidRDefault="006C5214" w:rsidP="006C5214">
      <w:pPr>
        <w:numPr>
          <w:ilvl w:val="0"/>
          <w:numId w:val="42"/>
        </w:numPr>
        <w:spacing w:after="0" w:line="360" w:lineRule="auto"/>
        <w:rPr>
          <w:rFonts w:ascii="Times New Roman" w:hAnsi="Times New Roman"/>
          <w:sz w:val="24"/>
          <w:szCs w:val="24"/>
        </w:rPr>
      </w:pPr>
      <w:r w:rsidRPr="00B23D94">
        <w:rPr>
          <w:rFonts w:ascii="Times New Roman" w:hAnsi="Times New Roman"/>
          <w:sz w:val="24"/>
          <w:szCs w:val="24"/>
        </w:rPr>
        <w:t>Conflict management</w:t>
      </w:r>
    </w:p>
    <w:p w14:paraId="4633B34E" w14:textId="77777777" w:rsidR="006C5214" w:rsidRPr="00B23D94" w:rsidRDefault="006C5214" w:rsidP="006C5214">
      <w:pPr>
        <w:numPr>
          <w:ilvl w:val="0"/>
          <w:numId w:val="42"/>
        </w:numPr>
        <w:spacing w:after="0" w:line="360" w:lineRule="auto"/>
        <w:rPr>
          <w:rFonts w:ascii="Times New Roman" w:hAnsi="Times New Roman"/>
          <w:sz w:val="24"/>
          <w:szCs w:val="24"/>
        </w:rPr>
      </w:pPr>
      <w:r w:rsidRPr="00B23D94">
        <w:rPr>
          <w:rFonts w:ascii="Times New Roman" w:hAnsi="Times New Roman"/>
          <w:sz w:val="24"/>
          <w:szCs w:val="24"/>
        </w:rPr>
        <w:t>Emotional intelligence</w:t>
      </w:r>
    </w:p>
    <w:p w14:paraId="70E17E5E" w14:textId="5D5F5922" w:rsidR="006C5214" w:rsidRPr="00B23D94" w:rsidRDefault="006C5214" w:rsidP="006C5214">
      <w:pPr>
        <w:numPr>
          <w:ilvl w:val="0"/>
          <w:numId w:val="42"/>
        </w:numPr>
        <w:spacing w:after="0" w:line="360" w:lineRule="auto"/>
        <w:rPr>
          <w:rFonts w:ascii="Times New Roman" w:hAnsi="Times New Roman"/>
          <w:sz w:val="24"/>
          <w:szCs w:val="24"/>
        </w:rPr>
      </w:pPr>
      <w:r w:rsidRPr="00B23D94">
        <w:rPr>
          <w:rFonts w:ascii="Times New Roman" w:hAnsi="Times New Roman"/>
          <w:sz w:val="24"/>
          <w:szCs w:val="24"/>
        </w:rPr>
        <w:t>Teamwork</w:t>
      </w:r>
    </w:p>
    <w:p w14:paraId="15B9CA4C" w14:textId="77777777" w:rsidR="006C5214" w:rsidRPr="00B23D94" w:rsidRDefault="006C5214" w:rsidP="006C5214">
      <w:pPr>
        <w:spacing w:after="0" w:line="360" w:lineRule="auto"/>
        <w:rPr>
          <w:rFonts w:ascii="Times New Roman" w:hAnsi="Times New Roman"/>
          <w:b/>
          <w:sz w:val="24"/>
          <w:szCs w:val="24"/>
        </w:rPr>
      </w:pPr>
      <w:r w:rsidRPr="00B23D94">
        <w:rPr>
          <w:rFonts w:ascii="Times New Roman" w:hAnsi="Times New Roman"/>
          <w:b/>
          <w:sz w:val="24"/>
          <w:szCs w:val="24"/>
        </w:rPr>
        <w:t>Required Knowledge</w:t>
      </w:r>
    </w:p>
    <w:p w14:paraId="139279B0" w14:textId="77777777" w:rsidR="006C5214" w:rsidRPr="00B23D94" w:rsidRDefault="006C5214" w:rsidP="006C5214">
      <w:pPr>
        <w:spacing w:after="0" w:line="360" w:lineRule="auto"/>
        <w:rPr>
          <w:rFonts w:ascii="Times New Roman" w:hAnsi="Times New Roman"/>
          <w:sz w:val="24"/>
          <w:szCs w:val="24"/>
        </w:rPr>
      </w:pPr>
      <w:r w:rsidRPr="00B23D94">
        <w:rPr>
          <w:rFonts w:ascii="Times New Roman" w:hAnsi="Times New Roman"/>
          <w:sz w:val="24"/>
          <w:szCs w:val="24"/>
        </w:rPr>
        <w:t>The individual needs to demonstrate knowledge of:</w:t>
      </w:r>
    </w:p>
    <w:p w14:paraId="755311A0" w14:textId="77777777" w:rsidR="006C5214" w:rsidRPr="00B23D94" w:rsidRDefault="006C5214" w:rsidP="006C5214">
      <w:pPr>
        <w:numPr>
          <w:ilvl w:val="0"/>
          <w:numId w:val="43"/>
        </w:numPr>
        <w:spacing w:after="0" w:line="360" w:lineRule="auto"/>
        <w:rPr>
          <w:rFonts w:ascii="Times New Roman" w:hAnsi="Times New Roman"/>
          <w:sz w:val="24"/>
          <w:szCs w:val="24"/>
        </w:rPr>
      </w:pPr>
      <w:r w:rsidRPr="00B23D94">
        <w:rPr>
          <w:rFonts w:ascii="Times New Roman" w:hAnsi="Times New Roman"/>
          <w:sz w:val="24"/>
          <w:szCs w:val="24"/>
        </w:rPr>
        <w:t xml:space="preserve">Work values and ethics </w:t>
      </w:r>
    </w:p>
    <w:p w14:paraId="0ED82C47" w14:textId="77777777" w:rsidR="006C5214" w:rsidRPr="00B23D94" w:rsidRDefault="006C5214" w:rsidP="006C5214">
      <w:pPr>
        <w:numPr>
          <w:ilvl w:val="0"/>
          <w:numId w:val="43"/>
        </w:numPr>
        <w:spacing w:after="0" w:line="360" w:lineRule="auto"/>
        <w:rPr>
          <w:rFonts w:ascii="Times New Roman" w:hAnsi="Times New Roman"/>
          <w:sz w:val="24"/>
          <w:szCs w:val="24"/>
        </w:rPr>
      </w:pPr>
      <w:r w:rsidRPr="00B23D94">
        <w:rPr>
          <w:rFonts w:ascii="Times New Roman" w:hAnsi="Times New Roman"/>
          <w:sz w:val="24"/>
          <w:szCs w:val="24"/>
        </w:rPr>
        <w:t>Company policies and procedures</w:t>
      </w:r>
    </w:p>
    <w:p w14:paraId="16274ABB" w14:textId="77777777" w:rsidR="006C5214" w:rsidRPr="00B23D94" w:rsidRDefault="006C5214" w:rsidP="006C5214">
      <w:pPr>
        <w:numPr>
          <w:ilvl w:val="0"/>
          <w:numId w:val="43"/>
        </w:numPr>
        <w:spacing w:after="0" w:line="360" w:lineRule="auto"/>
        <w:rPr>
          <w:rFonts w:ascii="Times New Roman" w:hAnsi="Times New Roman"/>
          <w:sz w:val="24"/>
          <w:szCs w:val="24"/>
        </w:rPr>
      </w:pPr>
      <w:r w:rsidRPr="00B23D94">
        <w:rPr>
          <w:rFonts w:ascii="Times New Roman" w:hAnsi="Times New Roman"/>
          <w:sz w:val="24"/>
          <w:szCs w:val="24"/>
        </w:rPr>
        <w:t xml:space="preserve">Company operations, procedures and standards </w:t>
      </w:r>
    </w:p>
    <w:p w14:paraId="7C6A9E7A" w14:textId="77777777" w:rsidR="006C5214" w:rsidRPr="00B23D94" w:rsidRDefault="006C5214" w:rsidP="006C5214">
      <w:pPr>
        <w:numPr>
          <w:ilvl w:val="0"/>
          <w:numId w:val="43"/>
        </w:numPr>
        <w:spacing w:after="0" w:line="360" w:lineRule="auto"/>
        <w:rPr>
          <w:rFonts w:ascii="Times New Roman" w:hAnsi="Times New Roman"/>
          <w:sz w:val="24"/>
          <w:szCs w:val="24"/>
        </w:rPr>
      </w:pPr>
      <w:r w:rsidRPr="00B23D94">
        <w:rPr>
          <w:rFonts w:ascii="Times New Roman" w:hAnsi="Times New Roman"/>
          <w:sz w:val="24"/>
          <w:szCs w:val="24"/>
        </w:rPr>
        <w:t xml:space="preserve">Flexibility and adaptability </w:t>
      </w:r>
    </w:p>
    <w:p w14:paraId="214EB784" w14:textId="77777777" w:rsidR="006C5214" w:rsidRPr="00B23D94" w:rsidRDefault="006C5214" w:rsidP="006C5214">
      <w:pPr>
        <w:numPr>
          <w:ilvl w:val="0"/>
          <w:numId w:val="43"/>
        </w:numPr>
        <w:spacing w:after="0" w:line="360" w:lineRule="auto"/>
        <w:rPr>
          <w:rFonts w:ascii="Times New Roman" w:hAnsi="Times New Roman"/>
          <w:sz w:val="24"/>
          <w:szCs w:val="24"/>
        </w:rPr>
      </w:pPr>
      <w:r w:rsidRPr="00B23D94">
        <w:rPr>
          <w:rFonts w:ascii="Times New Roman" w:hAnsi="Times New Roman"/>
          <w:sz w:val="24"/>
          <w:szCs w:val="24"/>
        </w:rPr>
        <w:t>Concept of time and leisure time</w:t>
      </w:r>
    </w:p>
    <w:p w14:paraId="63E30CE8" w14:textId="77777777" w:rsidR="006C5214" w:rsidRPr="00B23D94" w:rsidRDefault="006C5214" w:rsidP="006C5214">
      <w:pPr>
        <w:numPr>
          <w:ilvl w:val="0"/>
          <w:numId w:val="43"/>
        </w:numPr>
        <w:spacing w:after="0" w:line="360" w:lineRule="auto"/>
        <w:rPr>
          <w:rFonts w:ascii="Times New Roman" w:hAnsi="Times New Roman"/>
          <w:sz w:val="24"/>
          <w:szCs w:val="24"/>
        </w:rPr>
      </w:pPr>
      <w:r w:rsidRPr="00B23D94">
        <w:rPr>
          <w:rFonts w:ascii="Times New Roman" w:hAnsi="Times New Roman"/>
          <w:sz w:val="24"/>
          <w:szCs w:val="24"/>
        </w:rPr>
        <w:t>Decision making</w:t>
      </w:r>
    </w:p>
    <w:p w14:paraId="187304D6" w14:textId="77777777" w:rsidR="006C5214" w:rsidRPr="00B23D94" w:rsidRDefault="006C5214" w:rsidP="006C5214">
      <w:pPr>
        <w:numPr>
          <w:ilvl w:val="0"/>
          <w:numId w:val="43"/>
        </w:numPr>
        <w:spacing w:after="0" w:line="360" w:lineRule="auto"/>
        <w:rPr>
          <w:rFonts w:ascii="Times New Roman" w:hAnsi="Times New Roman"/>
          <w:sz w:val="24"/>
          <w:szCs w:val="24"/>
        </w:rPr>
      </w:pPr>
      <w:r w:rsidRPr="00B23D94">
        <w:rPr>
          <w:rFonts w:ascii="Times New Roman" w:hAnsi="Times New Roman"/>
          <w:sz w:val="24"/>
          <w:szCs w:val="24"/>
        </w:rPr>
        <w:t xml:space="preserve">Work planning </w:t>
      </w:r>
    </w:p>
    <w:p w14:paraId="0F8D5671" w14:textId="77777777" w:rsidR="006C5214" w:rsidRPr="00B23D94" w:rsidRDefault="006C5214" w:rsidP="006C5214">
      <w:pPr>
        <w:numPr>
          <w:ilvl w:val="0"/>
          <w:numId w:val="43"/>
        </w:numPr>
        <w:spacing w:after="0" w:line="360" w:lineRule="auto"/>
        <w:rPr>
          <w:rFonts w:ascii="Times New Roman" w:hAnsi="Times New Roman"/>
          <w:sz w:val="24"/>
          <w:szCs w:val="24"/>
        </w:rPr>
      </w:pPr>
      <w:r w:rsidRPr="00B23D94">
        <w:rPr>
          <w:rFonts w:ascii="Times New Roman" w:hAnsi="Times New Roman"/>
          <w:sz w:val="24"/>
          <w:szCs w:val="24"/>
        </w:rPr>
        <w:t>Organizing work</w:t>
      </w:r>
    </w:p>
    <w:p w14:paraId="3C39F894" w14:textId="77777777" w:rsidR="006C5214" w:rsidRPr="00B23D94" w:rsidRDefault="006C5214" w:rsidP="006C5214">
      <w:pPr>
        <w:numPr>
          <w:ilvl w:val="0"/>
          <w:numId w:val="43"/>
        </w:numPr>
        <w:spacing w:after="0" w:line="360" w:lineRule="auto"/>
        <w:rPr>
          <w:rFonts w:ascii="Times New Roman" w:hAnsi="Times New Roman"/>
          <w:sz w:val="24"/>
          <w:szCs w:val="24"/>
        </w:rPr>
      </w:pPr>
      <w:r w:rsidRPr="00B23D94">
        <w:rPr>
          <w:rFonts w:ascii="Times New Roman" w:hAnsi="Times New Roman"/>
          <w:sz w:val="24"/>
          <w:szCs w:val="24"/>
        </w:rPr>
        <w:t>Monitoring and evaluation</w:t>
      </w:r>
    </w:p>
    <w:p w14:paraId="17022334" w14:textId="77777777" w:rsidR="006C5214" w:rsidRPr="00B23D94" w:rsidRDefault="006C5214" w:rsidP="006C5214">
      <w:pPr>
        <w:numPr>
          <w:ilvl w:val="0"/>
          <w:numId w:val="43"/>
        </w:numPr>
        <w:spacing w:after="0" w:line="360" w:lineRule="auto"/>
        <w:rPr>
          <w:rFonts w:ascii="Times New Roman" w:hAnsi="Times New Roman"/>
          <w:sz w:val="24"/>
          <w:szCs w:val="24"/>
        </w:rPr>
      </w:pPr>
      <w:r w:rsidRPr="00B23D94">
        <w:rPr>
          <w:rFonts w:ascii="Times New Roman" w:hAnsi="Times New Roman"/>
          <w:sz w:val="24"/>
          <w:szCs w:val="24"/>
        </w:rPr>
        <w:t>Record keeping</w:t>
      </w:r>
    </w:p>
    <w:p w14:paraId="480D48C6" w14:textId="77777777" w:rsidR="006C5214" w:rsidRPr="00B23D94" w:rsidRDefault="006C5214" w:rsidP="006C5214">
      <w:pPr>
        <w:numPr>
          <w:ilvl w:val="0"/>
          <w:numId w:val="43"/>
        </w:numPr>
        <w:spacing w:after="0" w:line="360" w:lineRule="auto"/>
        <w:rPr>
          <w:rFonts w:ascii="Times New Roman" w:hAnsi="Times New Roman"/>
          <w:sz w:val="24"/>
          <w:szCs w:val="24"/>
        </w:rPr>
      </w:pPr>
      <w:r w:rsidRPr="00B23D94">
        <w:rPr>
          <w:rFonts w:ascii="Times New Roman" w:hAnsi="Times New Roman"/>
          <w:sz w:val="24"/>
          <w:szCs w:val="24"/>
        </w:rPr>
        <w:t>Gender and diversity mainstreaming</w:t>
      </w:r>
    </w:p>
    <w:p w14:paraId="40ADA753" w14:textId="77777777" w:rsidR="006C5214" w:rsidRPr="00B23D94" w:rsidRDefault="006C5214" w:rsidP="006C5214">
      <w:pPr>
        <w:numPr>
          <w:ilvl w:val="0"/>
          <w:numId w:val="43"/>
        </w:numPr>
        <w:spacing w:after="0" w:line="360" w:lineRule="auto"/>
        <w:rPr>
          <w:rFonts w:ascii="Times New Roman" w:hAnsi="Times New Roman"/>
          <w:sz w:val="24"/>
          <w:szCs w:val="24"/>
        </w:rPr>
      </w:pPr>
      <w:r w:rsidRPr="00B23D94">
        <w:rPr>
          <w:rFonts w:ascii="Times New Roman" w:hAnsi="Times New Roman"/>
          <w:sz w:val="24"/>
          <w:szCs w:val="24"/>
        </w:rPr>
        <w:t>Drug and substance abuse</w:t>
      </w:r>
    </w:p>
    <w:p w14:paraId="60F8FB5C" w14:textId="77777777" w:rsidR="006C5214" w:rsidRPr="00B23D94" w:rsidRDefault="006C5214" w:rsidP="006C5214">
      <w:pPr>
        <w:numPr>
          <w:ilvl w:val="0"/>
          <w:numId w:val="44"/>
        </w:numPr>
        <w:spacing w:after="0" w:line="360" w:lineRule="auto"/>
        <w:rPr>
          <w:rFonts w:ascii="Times New Roman" w:hAnsi="Times New Roman"/>
          <w:sz w:val="24"/>
          <w:szCs w:val="24"/>
        </w:rPr>
      </w:pPr>
      <w:r w:rsidRPr="00B23D94">
        <w:rPr>
          <w:rFonts w:ascii="Times New Roman" w:hAnsi="Times New Roman"/>
          <w:sz w:val="24"/>
          <w:szCs w:val="24"/>
        </w:rPr>
        <w:t>Professional growth and development</w:t>
      </w:r>
    </w:p>
    <w:p w14:paraId="4ACFDAF4" w14:textId="77777777" w:rsidR="006C5214" w:rsidRPr="00B23D94" w:rsidRDefault="006C5214" w:rsidP="006C5214">
      <w:pPr>
        <w:numPr>
          <w:ilvl w:val="0"/>
          <w:numId w:val="44"/>
        </w:numPr>
        <w:spacing w:after="0" w:line="360" w:lineRule="auto"/>
        <w:rPr>
          <w:rFonts w:ascii="Times New Roman" w:hAnsi="Times New Roman"/>
          <w:sz w:val="24"/>
          <w:szCs w:val="24"/>
        </w:rPr>
      </w:pPr>
      <w:r w:rsidRPr="00B23D94">
        <w:rPr>
          <w:rFonts w:ascii="Times New Roman" w:hAnsi="Times New Roman"/>
          <w:sz w:val="24"/>
          <w:szCs w:val="24"/>
        </w:rPr>
        <w:t>creativity</w:t>
      </w:r>
    </w:p>
    <w:p w14:paraId="230F9703" w14:textId="77777777" w:rsidR="006C5214" w:rsidRPr="00B23D94" w:rsidRDefault="006C5214" w:rsidP="006C5214">
      <w:pPr>
        <w:numPr>
          <w:ilvl w:val="0"/>
          <w:numId w:val="44"/>
        </w:numPr>
        <w:spacing w:after="0" w:line="360" w:lineRule="auto"/>
        <w:rPr>
          <w:rFonts w:ascii="Times New Roman" w:hAnsi="Times New Roman"/>
          <w:sz w:val="24"/>
          <w:szCs w:val="24"/>
        </w:rPr>
      </w:pPr>
      <w:r w:rsidRPr="00B23D94">
        <w:rPr>
          <w:rFonts w:ascii="Times New Roman" w:hAnsi="Times New Roman"/>
          <w:sz w:val="24"/>
          <w:szCs w:val="24"/>
        </w:rPr>
        <w:t>Innovation</w:t>
      </w:r>
    </w:p>
    <w:p w14:paraId="282115CC" w14:textId="77777777" w:rsidR="006C5214" w:rsidRPr="00B23D94" w:rsidRDefault="006C5214" w:rsidP="006C5214">
      <w:pPr>
        <w:numPr>
          <w:ilvl w:val="0"/>
          <w:numId w:val="44"/>
        </w:numPr>
        <w:spacing w:after="0" w:line="360" w:lineRule="auto"/>
        <w:rPr>
          <w:rFonts w:ascii="Times New Roman" w:hAnsi="Times New Roman"/>
          <w:sz w:val="24"/>
          <w:szCs w:val="24"/>
        </w:rPr>
      </w:pPr>
      <w:r w:rsidRPr="00B23D94">
        <w:rPr>
          <w:rFonts w:ascii="Times New Roman" w:hAnsi="Times New Roman"/>
          <w:sz w:val="24"/>
          <w:szCs w:val="24"/>
        </w:rPr>
        <w:t>problem solving</w:t>
      </w:r>
    </w:p>
    <w:p w14:paraId="184E066F" w14:textId="77777777" w:rsidR="006C5214" w:rsidRPr="00B23D94" w:rsidRDefault="006C5214" w:rsidP="006C5214">
      <w:pPr>
        <w:numPr>
          <w:ilvl w:val="0"/>
          <w:numId w:val="44"/>
        </w:numPr>
        <w:spacing w:after="0" w:line="360" w:lineRule="auto"/>
        <w:rPr>
          <w:rFonts w:ascii="Times New Roman" w:hAnsi="Times New Roman"/>
          <w:sz w:val="24"/>
          <w:szCs w:val="24"/>
        </w:rPr>
      </w:pPr>
      <w:r w:rsidRPr="00B23D94">
        <w:rPr>
          <w:rFonts w:ascii="Times New Roman" w:hAnsi="Times New Roman"/>
          <w:sz w:val="24"/>
          <w:szCs w:val="24"/>
        </w:rPr>
        <w:lastRenderedPageBreak/>
        <w:t>customer care</w:t>
      </w:r>
    </w:p>
    <w:p w14:paraId="04598334" w14:textId="18F7F293" w:rsidR="006C5214" w:rsidRPr="00B23D94" w:rsidRDefault="005440E2" w:rsidP="006C5214">
      <w:pPr>
        <w:numPr>
          <w:ilvl w:val="0"/>
          <w:numId w:val="44"/>
        </w:numPr>
        <w:spacing w:after="0" w:line="360" w:lineRule="auto"/>
        <w:rPr>
          <w:rFonts w:ascii="Times New Roman" w:hAnsi="Times New Roman"/>
          <w:sz w:val="24"/>
          <w:szCs w:val="24"/>
        </w:rPr>
      </w:pPr>
      <w:r w:rsidRPr="00B23D94">
        <w:rPr>
          <w:rFonts w:ascii="Times New Roman" w:hAnsi="Times New Roman"/>
          <w:sz w:val="24"/>
          <w:szCs w:val="24"/>
        </w:rPr>
        <w:t>Mentoring</w:t>
      </w:r>
      <w:r w:rsidR="006C5214" w:rsidRPr="00B23D94">
        <w:rPr>
          <w:rFonts w:ascii="Times New Roman" w:hAnsi="Times New Roman"/>
          <w:sz w:val="24"/>
          <w:szCs w:val="24"/>
        </w:rPr>
        <w:t xml:space="preserve"> and coaching.</w:t>
      </w:r>
    </w:p>
    <w:p w14:paraId="790B222D" w14:textId="77777777" w:rsidR="006C5214" w:rsidRPr="00B23D94" w:rsidRDefault="006C5214" w:rsidP="006C5214">
      <w:pPr>
        <w:numPr>
          <w:ilvl w:val="0"/>
          <w:numId w:val="44"/>
        </w:numPr>
        <w:spacing w:after="0" w:line="360" w:lineRule="auto"/>
        <w:rPr>
          <w:rFonts w:ascii="Times New Roman" w:hAnsi="Times New Roman"/>
          <w:sz w:val="24"/>
          <w:szCs w:val="24"/>
        </w:rPr>
      </w:pPr>
      <w:r w:rsidRPr="00B23D94">
        <w:rPr>
          <w:rFonts w:ascii="Times New Roman" w:hAnsi="Times New Roman"/>
          <w:sz w:val="24"/>
          <w:szCs w:val="24"/>
        </w:rPr>
        <w:t>Emerging issues</w:t>
      </w:r>
    </w:p>
    <w:p w14:paraId="3B2B12B5" w14:textId="77777777" w:rsidR="006C5214" w:rsidRPr="00B23D94" w:rsidRDefault="006C5214" w:rsidP="006C5214">
      <w:pPr>
        <w:spacing w:after="0" w:line="360" w:lineRule="auto"/>
        <w:rPr>
          <w:rFonts w:ascii="Times New Roman" w:hAnsi="Times New Roman"/>
          <w:sz w:val="24"/>
          <w:szCs w:val="24"/>
        </w:rPr>
      </w:pPr>
    </w:p>
    <w:p w14:paraId="7E79750E" w14:textId="77777777" w:rsidR="006C5214" w:rsidRPr="00B23D94" w:rsidRDefault="006C5214" w:rsidP="006C5214">
      <w:pPr>
        <w:spacing w:after="0" w:line="360" w:lineRule="auto"/>
        <w:rPr>
          <w:rFonts w:ascii="Times New Roman" w:hAnsi="Times New Roman"/>
          <w:b/>
          <w:sz w:val="24"/>
          <w:szCs w:val="24"/>
        </w:rPr>
      </w:pPr>
      <w:r w:rsidRPr="00B23D94">
        <w:rPr>
          <w:rFonts w:ascii="Times New Roman" w:hAnsi="Times New Roman"/>
          <w:b/>
          <w:sz w:val="24"/>
          <w:szCs w:val="24"/>
        </w:rPr>
        <w:t>EVIDENCE GUIDE</w:t>
      </w:r>
    </w:p>
    <w:p w14:paraId="148C88FC" w14:textId="77777777" w:rsidR="006C5214" w:rsidRPr="00B23D94" w:rsidRDefault="006C5214" w:rsidP="006C5214">
      <w:pPr>
        <w:spacing w:after="0" w:line="360" w:lineRule="auto"/>
        <w:jc w:val="both"/>
        <w:rPr>
          <w:rFonts w:ascii="Times New Roman" w:hAnsi="Times New Roman"/>
          <w:sz w:val="24"/>
          <w:szCs w:val="24"/>
        </w:rPr>
      </w:pPr>
      <w:r w:rsidRPr="00B23D94">
        <w:rPr>
          <w:rFonts w:ascii="Times New Roman" w:hAnsi="Times New Roman"/>
          <w:sz w:val="24"/>
          <w:szCs w:val="24"/>
        </w:rPr>
        <w:t>This provides advice on assessment and must be read in conjunction with the performance criteria, required skills and knowledge and range.</w:t>
      </w:r>
    </w:p>
    <w:tbl>
      <w:tblPr>
        <w:tblW w:w="9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75"/>
        <w:gridCol w:w="6945"/>
      </w:tblGrid>
      <w:tr w:rsidR="006C5214" w:rsidRPr="00B23D94" w14:paraId="7CEF52E9" w14:textId="77777777" w:rsidTr="00351247">
        <w:tc>
          <w:tcPr>
            <w:tcW w:w="2175" w:type="dxa"/>
            <w:tcBorders>
              <w:top w:val="single" w:sz="4" w:space="0" w:color="000000"/>
              <w:left w:val="single" w:sz="4" w:space="0" w:color="000000"/>
              <w:bottom w:val="single" w:sz="4" w:space="0" w:color="000000"/>
              <w:right w:val="single" w:sz="4" w:space="0" w:color="000000"/>
            </w:tcBorders>
          </w:tcPr>
          <w:p w14:paraId="6E6FD86D" w14:textId="77777777" w:rsidR="006C5214" w:rsidRPr="00B23D94" w:rsidRDefault="006C5214" w:rsidP="006C5214">
            <w:pPr>
              <w:numPr>
                <w:ilvl w:val="0"/>
                <w:numId w:val="45"/>
              </w:numPr>
              <w:spacing w:after="0" w:line="360" w:lineRule="auto"/>
              <w:rPr>
                <w:rFonts w:ascii="Times New Roman" w:hAnsi="Times New Roman"/>
                <w:sz w:val="24"/>
                <w:szCs w:val="24"/>
              </w:rPr>
            </w:pPr>
            <w:r w:rsidRPr="00B23D94">
              <w:rPr>
                <w:rFonts w:ascii="Times New Roman" w:hAnsi="Times New Roman"/>
                <w:sz w:val="24"/>
                <w:szCs w:val="24"/>
              </w:rPr>
              <w:t>Critical aspects of Competency</w:t>
            </w:r>
          </w:p>
        </w:tc>
        <w:tc>
          <w:tcPr>
            <w:tcW w:w="6945" w:type="dxa"/>
            <w:tcBorders>
              <w:top w:val="single" w:sz="4" w:space="0" w:color="000000"/>
              <w:left w:val="single" w:sz="4" w:space="0" w:color="000000"/>
              <w:bottom w:val="single" w:sz="4" w:space="0" w:color="000000"/>
              <w:right w:val="single" w:sz="4" w:space="0" w:color="000000"/>
            </w:tcBorders>
          </w:tcPr>
          <w:p w14:paraId="53CEC63B" w14:textId="77777777" w:rsidR="006C5214" w:rsidRPr="00B23D94" w:rsidRDefault="006C5214" w:rsidP="00351247">
            <w:pPr>
              <w:tabs>
                <w:tab w:val="left" w:pos="702"/>
              </w:tabs>
              <w:spacing w:after="0" w:line="360" w:lineRule="auto"/>
              <w:ind w:left="702" w:hanging="702"/>
              <w:rPr>
                <w:rFonts w:ascii="Times New Roman" w:hAnsi="Times New Roman"/>
                <w:sz w:val="24"/>
                <w:szCs w:val="24"/>
              </w:rPr>
            </w:pPr>
            <w:r w:rsidRPr="00B23D94">
              <w:rPr>
                <w:rFonts w:ascii="Times New Roman" w:hAnsi="Times New Roman"/>
                <w:sz w:val="24"/>
                <w:szCs w:val="24"/>
              </w:rPr>
              <w:t>Assessment require evidence that the candidate:</w:t>
            </w:r>
          </w:p>
          <w:p w14:paraId="3E97B05B" w14:textId="77777777" w:rsidR="006C5214" w:rsidRPr="00B23D94" w:rsidRDefault="006C5214" w:rsidP="006C5214">
            <w:pPr>
              <w:numPr>
                <w:ilvl w:val="1"/>
                <w:numId w:val="46"/>
              </w:numPr>
              <w:spacing w:after="0" w:line="360" w:lineRule="auto"/>
              <w:rPr>
                <w:rFonts w:ascii="Times New Roman" w:hAnsi="Times New Roman"/>
                <w:sz w:val="24"/>
                <w:szCs w:val="24"/>
              </w:rPr>
            </w:pPr>
            <w:r w:rsidRPr="00B23D94">
              <w:rPr>
                <w:rFonts w:ascii="Times New Roman" w:hAnsi="Times New Roman"/>
                <w:sz w:val="24"/>
                <w:szCs w:val="24"/>
              </w:rPr>
              <w:t>Applied self-management skills as per organizational procedures.</w:t>
            </w:r>
          </w:p>
          <w:p w14:paraId="5C55749D" w14:textId="77777777" w:rsidR="006C5214" w:rsidRPr="00B23D94" w:rsidRDefault="006C5214" w:rsidP="006C5214">
            <w:pPr>
              <w:numPr>
                <w:ilvl w:val="1"/>
                <w:numId w:val="46"/>
              </w:numPr>
              <w:spacing w:after="0" w:line="360" w:lineRule="auto"/>
              <w:rPr>
                <w:rFonts w:ascii="Times New Roman" w:hAnsi="Times New Roman"/>
                <w:sz w:val="24"/>
                <w:szCs w:val="24"/>
              </w:rPr>
            </w:pPr>
            <w:r w:rsidRPr="00B23D94">
              <w:rPr>
                <w:rFonts w:ascii="Times New Roman" w:hAnsi="Times New Roman"/>
                <w:sz w:val="24"/>
                <w:szCs w:val="24"/>
              </w:rPr>
              <w:t>Promoted ethical practices and values as per organizational procedures.</w:t>
            </w:r>
          </w:p>
          <w:p w14:paraId="556797E8" w14:textId="77777777" w:rsidR="006C5214" w:rsidRPr="00B23D94" w:rsidRDefault="006C5214" w:rsidP="006C5214">
            <w:pPr>
              <w:numPr>
                <w:ilvl w:val="1"/>
                <w:numId w:val="46"/>
              </w:numPr>
              <w:spacing w:after="0" w:line="360" w:lineRule="auto"/>
              <w:rPr>
                <w:rFonts w:ascii="Times New Roman" w:hAnsi="Times New Roman"/>
                <w:sz w:val="24"/>
                <w:szCs w:val="24"/>
              </w:rPr>
            </w:pPr>
            <w:r w:rsidRPr="00B23D94">
              <w:rPr>
                <w:rFonts w:ascii="Times New Roman" w:hAnsi="Times New Roman"/>
                <w:sz w:val="24"/>
                <w:szCs w:val="24"/>
              </w:rPr>
              <w:t xml:space="preserve"> Promoted Teamwork as per workplace assignments.</w:t>
            </w:r>
          </w:p>
          <w:p w14:paraId="023B7634" w14:textId="77777777" w:rsidR="006C5214" w:rsidRPr="00B23D94" w:rsidRDefault="006C5214" w:rsidP="006C5214">
            <w:pPr>
              <w:numPr>
                <w:ilvl w:val="1"/>
                <w:numId w:val="46"/>
              </w:numPr>
              <w:spacing w:after="0" w:line="360" w:lineRule="auto"/>
              <w:rPr>
                <w:rFonts w:ascii="Times New Roman" w:hAnsi="Times New Roman"/>
                <w:sz w:val="24"/>
                <w:szCs w:val="24"/>
              </w:rPr>
            </w:pPr>
            <w:r w:rsidRPr="00B23D94">
              <w:rPr>
                <w:rFonts w:ascii="Times New Roman" w:hAnsi="Times New Roman"/>
                <w:sz w:val="24"/>
                <w:szCs w:val="24"/>
              </w:rPr>
              <w:t>Maintained professional and personal development as per organizational procedures.</w:t>
            </w:r>
          </w:p>
          <w:p w14:paraId="3E3250FA" w14:textId="77777777" w:rsidR="006C5214" w:rsidRPr="00B23D94" w:rsidRDefault="006C5214" w:rsidP="006C5214">
            <w:pPr>
              <w:numPr>
                <w:ilvl w:val="1"/>
                <w:numId w:val="46"/>
              </w:numPr>
              <w:spacing w:after="0" w:line="360" w:lineRule="auto"/>
              <w:rPr>
                <w:rFonts w:ascii="Times New Roman" w:hAnsi="Times New Roman"/>
                <w:sz w:val="24"/>
                <w:szCs w:val="24"/>
              </w:rPr>
            </w:pPr>
            <w:r w:rsidRPr="00B23D94">
              <w:rPr>
                <w:rFonts w:ascii="Times New Roman" w:hAnsi="Times New Roman"/>
                <w:sz w:val="24"/>
                <w:szCs w:val="24"/>
              </w:rPr>
              <w:t>Applied Problem-solving skills based on work requirements.</w:t>
            </w:r>
          </w:p>
          <w:p w14:paraId="2B59677B" w14:textId="77777777" w:rsidR="006C5214" w:rsidRPr="00B23D94" w:rsidRDefault="006C5214" w:rsidP="006C5214">
            <w:pPr>
              <w:numPr>
                <w:ilvl w:val="1"/>
                <w:numId w:val="46"/>
              </w:numPr>
              <w:spacing w:after="0" w:line="360" w:lineRule="auto"/>
              <w:rPr>
                <w:rFonts w:ascii="Times New Roman" w:hAnsi="Times New Roman"/>
                <w:sz w:val="24"/>
                <w:szCs w:val="24"/>
              </w:rPr>
            </w:pPr>
            <w:r w:rsidRPr="00B23D94">
              <w:rPr>
                <w:rFonts w:ascii="Times New Roman" w:hAnsi="Times New Roman"/>
                <w:sz w:val="24"/>
                <w:szCs w:val="24"/>
              </w:rPr>
              <w:t>Identified customer needs based on their characteristics.</w:t>
            </w:r>
          </w:p>
          <w:p w14:paraId="1FE3B04E" w14:textId="77777777" w:rsidR="006C5214" w:rsidRPr="00B23D94" w:rsidRDefault="006C5214" w:rsidP="006C5214">
            <w:pPr>
              <w:numPr>
                <w:ilvl w:val="1"/>
                <w:numId w:val="46"/>
              </w:numPr>
              <w:spacing w:after="0" w:line="360" w:lineRule="auto"/>
              <w:rPr>
                <w:rFonts w:ascii="Times New Roman" w:hAnsi="Times New Roman"/>
                <w:sz w:val="24"/>
                <w:szCs w:val="24"/>
              </w:rPr>
            </w:pPr>
            <w:r w:rsidRPr="00B23D94">
              <w:rPr>
                <w:rFonts w:ascii="Times New Roman" w:hAnsi="Times New Roman"/>
                <w:sz w:val="24"/>
                <w:szCs w:val="24"/>
              </w:rPr>
              <w:t>Gave back Customer feedback in line with organization policies.</w:t>
            </w:r>
          </w:p>
        </w:tc>
      </w:tr>
      <w:tr w:rsidR="006C5214" w:rsidRPr="00B23D94" w14:paraId="66A6C450" w14:textId="77777777" w:rsidTr="00351247">
        <w:tc>
          <w:tcPr>
            <w:tcW w:w="2175" w:type="dxa"/>
            <w:tcBorders>
              <w:top w:val="single" w:sz="4" w:space="0" w:color="000000"/>
              <w:left w:val="single" w:sz="4" w:space="0" w:color="000000"/>
              <w:bottom w:val="single" w:sz="4" w:space="0" w:color="000000"/>
              <w:right w:val="single" w:sz="4" w:space="0" w:color="000000"/>
            </w:tcBorders>
          </w:tcPr>
          <w:p w14:paraId="044CA5CA" w14:textId="77777777" w:rsidR="006C5214" w:rsidRPr="00B23D94" w:rsidRDefault="006C5214" w:rsidP="006C5214">
            <w:pPr>
              <w:numPr>
                <w:ilvl w:val="0"/>
                <w:numId w:val="45"/>
              </w:numPr>
              <w:spacing w:after="0" w:line="360" w:lineRule="auto"/>
              <w:rPr>
                <w:rFonts w:ascii="Times New Roman" w:hAnsi="Times New Roman"/>
                <w:sz w:val="24"/>
                <w:szCs w:val="24"/>
              </w:rPr>
            </w:pPr>
            <w:r w:rsidRPr="00B23D94">
              <w:rPr>
                <w:rFonts w:ascii="Times New Roman" w:hAnsi="Times New Roman"/>
                <w:sz w:val="24"/>
                <w:szCs w:val="24"/>
              </w:rPr>
              <w:t>Resource Implications</w:t>
            </w:r>
          </w:p>
        </w:tc>
        <w:tc>
          <w:tcPr>
            <w:tcW w:w="6945" w:type="dxa"/>
            <w:tcBorders>
              <w:top w:val="single" w:sz="4" w:space="0" w:color="000000"/>
              <w:left w:val="single" w:sz="4" w:space="0" w:color="000000"/>
              <w:bottom w:val="single" w:sz="4" w:space="0" w:color="000000"/>
              <w:right w:val="single" w:sz="4" w:space="0" w:color="000000"/>
            </w:tcBorders>
          </w:tcPr>
          <w:p w14:paraId="0B80F4A7" w14:textId="77777777" w:rsidR="006C5214" w:rsidRPr="00B23D94" w:rsidRDefault="006C5214" w:rsidP="00351247">
            <w:pPr>
              <w:tabs>
                <w:tab w:val="left" w:pos="702"/>
              </w:tabs>
              <w:spacing w:after="0" w:line="360" w:lineRule="auto"/>
              <w:ind w:left="702" w:hanging="702"/>
              <w:rPr>
                <w:rFonts w:ascii="Times New Roman" w:hAnsi="Times New Roman"/>
                <w:sz w:val="24"/>
                <w:szCs w:val="24"/>
              </w:rPr>
            </w:pPr>
            <w:r w:rsidRPr="00B23D94">
              <w:rPr>
                <w:rFonts w:ascii="Times New Roman" w:hAnsi="Times New Roman"/>
                <w:sz w:val="24"/>
                <w:szCs w:val="24"/>
              </w:rPr>
              <w:t>The following resources should be provided:</w:t>
            </w:r>
          </w:p>
          <w:p w14:paraId="6D365BF8" w14:textId="77777777" w:rsidR="006C5214" w:rsidRPr="00B23D94" w:rsidRDefault="006C5214" w:rsidP="006C5214">
            <w:pPr>
              <w:numPr>
                <w:ilvl w:val="0"/>
                <w:numId w:val="47"/>
              </w:numPr>
              <w:shd w:val="clear" w:color="auto" w:fill="FFFFFF"/>
              <w:spacing w:after="0" w:line="360" w:lineRule="auto"/>
              <w:rPr>
                <w:rFonts w:ascii="Times New Roman" w:hAnsi="Times New Roman"/>
                <w:sz w:val="24"/>
                <w:szCs w:val="24"/>
              </w:rPr>
            </w:pPr>
            <w:r w:rsidRPr="00B23D94">
              <w:rPr>
                <w:rFonts w:ascii="Times New Roman" w:hAnsi="Times New Roman"/>
                <w:sz w:val="24"/>
                <w:szCs w:val="24"/>
              </w:rPr>
              <w:t>Access to relevant workplace where assessment can take place</w:t>
            </w:r>
          </w:p>
          <w:p w14:paraId="597326DD" w14:textId="77777777" w:rsidR="006C5214" w:rsidRPr="00B23D94" w:rsidRDefault="006C5214" w:rsidP="006C5214">
            <w:pPr>
              <w:numPr>
                <w:ilvl w:val="0"/>
                <w:numId w:val="47"/>
              </w:numPr>
              <w:tabs>
                <w:tab w:val="left" w:pos="702"/>
              </w:tabs>
              <w:spacing w:after="0" w:line="360" w:lineRule="auto"/>
              <w:rPr>
                <w:rFonts w:ascii="Times New Roman" w:hAnsi="Times New Roman"/>
                <w:sz w:val="24"/>
                <w:szCs w:val="24"/>
              </w:rPr>
            </w:pPr>
            <w:r w:rsidRPr="00B23D94">
              <w:rPr>
                <w:rFonts w:ascii="Times New Roman" w:hAnsi="Times New Roman"/>
                <w:sz w:val="24"/>
                <w:szCs w:val="24"/>
              </w:rPr>
              <w:t>Appropriately simulated environment where assessment can take place.</w:t>
            </w:r>
          </w:p>
          <w:p w14:paraId="31A6CA2C" w14:textId="77777777" w:rsidR="006C5214" w:rsidRPr="00B23D94" w:rsidRDefault="006C5214" w:rsidP="006C5214">
            <w:pPr>
              <w:numPr>
                <w:ilvl w:val="0"/>
                <w:numId w:val="47"/>
              </w:numPr>
              <w:tabs>
                <w:tab w:val="left" w:pos="702"/>
              </w:tabs>
              <w:spacing w:after="0" w:line="360" w:lineRule="auto"/>
              <w:rPr>
                <w:rFonts w:ascii="Times New Roman" w:hAnsi="Times New Roman"/>
                <w:sz w:val="24"/>
                <w:szCs w:val="24"/>
              </w:rPr>
            </w:pPr>
            <w:r w:rsidRPr="00B23D94">
              <w:rPr>
                <w:rFonts w:ascii="Times New Roman" w:hAnsi="Times New Roman"/>
                <w:sz w:val="24"/>
                <w:szCs w:val="24"/>
              </w:rPr>
              <w:t>Resources relevant to the proposed activity or tasks.</w:t>
            </w:r>
          </w:p>
        </w:tc>
      </w:tr>
      <w:tr w:rsidR="006C5214" w:rsidRPr="00B23D94" w14:paraId="43D0D7C8" w14:textId="77777777" w:rsidTr="00351247">
        <w:tc>
          <w:tcPr>
            <w:tcW w:w="2175" w:type="dxa"/>
            <w:tcBorders>
              <w:top w:val="single" w:sz="4" w:space="0" w:color="000000"/>
              <w:left w:val="single" w:sz="4" w:space="0" w:color="000000"/>
              <w:bottom w:val="single" w:sz="4" w:space="0" w:color="000000"/>
              <w:right w:val="single" w:sz="4" w:space="0" w:color="000000"/>
            </w:tcBorders>
          </w:tcPr>
          <w:p w14:paraId="26C61219" w14:textId="77777777" w:rsidR="006C5214" w:rsidRPr="00B23D94" w:rsidRDefault="006C5214" w:rsidP="006C5214">
            <w:pPr>
              <w:numPr>
                <w:ilvl w:val="0"/>
                <w:numId w:val="45"/>
              </w:numPr>
              <w:tabs>
                <w:tab w:val="left" w:pos="0"/>
              </w:tabs>
              <w:spacing w:after="0" w:line="360" w:lineRule="auto"/>
              <w:ind w:right="252"/>
              <w:rPr>
                <w:rFonts w:ascii="Times New Roman" w:hAnsi="Times New Roman"/>
                <w:sz w:val="24"/>
                <w:szCs w:val="24"/>
              </w:rPr>
            </w:pPr>
            <w:r w:rsidRPr="00B23D94">
              <w:rPr>
                <w:rFonts w:ascii="Times New Roman" w:hAnsi="Times New Roman"/>
                <w:sz w:val="24"/>
                <w:szCs w:val="24"/>
              </w:rPr>
              <w:t>Methods of Assessment</w:t>
            </w:r>
          </w:p>
        </w:tc>
        <w:tc>
          <w:tcPr>
            <w:tcW w:w="6945" w:type="dxa"/>
            <w:tcBorders>
              <w:top w:val="single" w:sz="4" w:space="0" w:color="000000"/>
              <w:left w:val="single" w:sz="4" w:space="0" w:color="000000"/>
              <w:bottom w:val="single" w:sz="4" w:space="0" w:color="000000"/>
              <w:right w:val="single" w:sz="4" w:space="0" w:color="000000"/>
            </w:tcBorders>
          </w:tcPr>
          <w:p w14:paraId="17B1052D" w14:textId="77777777" w:rsidR="006C5214" w:rsidRPr="00B23D94" w:rsidRDefault="006C5214" w:rsidP="00351247">
            <w:pPr>
              <w:tabs>
                <w:tab w:val="left" w:pos="702"/>
              </w:tabs>
              <w:spacing w:after="0" w:line="360" w:lineRule="auto"/>
              <w:rPr>
                <w:rFonts w:ascii="Times New Roman" w:hAnsi="Times New Roman"/>
                <w:sz w:val="24"/>
                <w:szCs w:val="24"/>
              </w:rPr>
            </w:pPr>
            <w:r w:rsidRPr="00B23D94">
              <w:rPr>
                <w:rFonts w:ascii="Times New Roman" w:hAnsi="Times New Roman"/>
                <w:sz w:val="24"/>
                <w:szCs w:val="24"/>
              </w:rPr>
              <w:t xml:space="preserve">Competency in this unit may be assessed through: </w:t>
            </w:r>
          </w:p>
          <w:p w14:paraId="7D205CBF" w14:textId="77777777" w:rsidR="006C5214" w:rsidRPr="00B23D94" w:rsidRDefault="006C5214" w:rsidP="006C5214">
            <w:pPr>
              <w:numPr>
                <w:ilvl w:val="0"/>
                <w:numId w:val="48"/>
              </w:numPr>
              <w:tabs>
                <w:tab w:val="left" w:pos="612"/>
              </w:tabs>
              <w:spacing w:after="0" w:line="360" w:lineRule="auto"/>
              <w:rPr>
                <w:rFonts w:ascii="Times New Roman" w:hAnsi="Times New Roman"/>
                <w:sz w:val="24"/>
                <w:szCs w:val="24"/>
              </w:rPr>
            </w:pPr>
            <w:r w:rsidRPr="00B23D94">
              <w:rPr>
                <w:rFonts w:ascii="Times New Roman" w:hAnsi="Times New Roman"/>
                <w:sz w:val="24"/>
                <w:szCs w:val="24"/>
              </w:rPr>
              <w:t xml:space="preserve">Oral questioning </w:t>
            </w:r>
          </w:p>
          <w:p w14:paraId="5D92FD93" w14:textId="77777777" w:rsidR="006C5214" w:rsidRPr="00B23D94" w:rsidRDefault="006C5214" w:rsidP="006C5214">
            <w:pPr>
              <w:numPr>
                <w:ilvl w:val="0"/>
                <w:numId w:val="48"/>
              </w:numPr>
              <w:tabs>
                <w:tab w:val="left" w:pos="612"/>
              </w:tabs>
              <w:spacing w:after="0" w:line="360" w:lineRule="auto"/>
              <w:rPr>
                <w:rFonts w:ascii="Times New Roman" w:hAnsi="Times New Roman"/>
                <w:sz w:val="24"/>
                <w:szCs w:val="24"/>
              </w:rPr>
            </w:pPr>
            <w:r w:rsidRPr="00B23D94">
              <w:rPr>
                <w:rFonts w:ascii="Times New Roman" w:hAnsi="Times New Roman"/>
                <w:sz w:val="24"/>
                <w:szCs w:val="24"/>
              </w:rPr>
              <w:t>Written test</w:t>
            </w:r>
          </w:p>
          <w:p w14:paraId="6B16E9B5" w14:textId="77777777" w:rsidR="006C5214" w:rsidRPr="00B23D94" w:rsidRDefault="006C5214" w:rsidP="006C5214">
            <w:pPr>
              <w:numPr>
                <w:ilvl w:val="0"/>
                <w:numId w:val="48"/>
              </w:numPr>
              <w:tabs>
                <w:tab w:val="left" w:pos="612"/>
              </w:tabs>
              <w:spacing w:after="0" w:line="360" w:lineRule="auto"/>
              <w:rPr>
                <w:rFonts w:ascii="Times New Roman" w:hAnsi="Times New Roman"/>
                <w:sz w:val="24"/>
                <w:szCs w:val="24"/>
              </w:rPr>
            </w:pPr>
            <w:r w:rsidRPr="00B23D94">
              <w:rPr>
                <w:rFonts w:ascii="Times New Roman" w:hAnsi="Times New Roman"/>
                <w:sz w:val="24"/>
                <w:szCs w:val="24"/>
              </w:rPr>
              <w:t>Portfolio of Evidence</w:t>
            </w:r>
          </w:p>
          <w:p w14:paraId="6910C7E0" w14:textId="77777777" w:rsidR="006C5214" w:rsidRPr="00B23D94" w:rsidRDefault="006C5214" w:rsidP="006C5214">
            <w:pPr>
              <w:numPr>
                <w:ilvl w:val="0"/>
                <w:numId w:val="48"/>
              </w:numPr>
              <w:tabs>
                <w:tab w:val="left" w:pos="612"/>
              </w:tabs>
              <w:spacing w:after="0" w:line="360" w:lineRule="auto"/>
              <w:rPr>
                <w:rFonts w:ascii="Times New Roman" w:hAnsi="Times New Roman"/>
                <w:sz w:val="24"/>
                <w:szCs w:val="24"/>
              </w:rPr>
            </w:pPr>
            <w:r w:rsidRPr="00B23D94">
              <w:rPr>
                <w:rFonts w:ascii="Times New Roman" w:hAnsi="Times New Roman"/>
                <w:sz w:val="24"/>
                <w:szCs w:val="24"/>
              </w:rPr>
              <w:t>Third party report</w:t>
            </w:r>
          </w:p>
        </w:tc>
      </w:tr>
      <w:tr w:rsidR="006C5214" w:rsidRPr="00B23D94" w14:paraId="6EBC2001" w14:textId="77777777" w:rsidTr="00351247">
        <w:tc>
          <w:tcPr>
            <w:tcW w:w="2175" w:type="dxa"/>
            <w:tcBorders>
              <w:top w:val="single" w:sz="4" w:space="0" w:color="000000"/>
              <w:left w:val="single" w:sz="4" w:space="0" w:color="000000"/>
              <w:bottom w:val="single" w:sz="4" w:space="0" w:color="000000"/>
              <w:right w:val="single" w:sz="4" w:space="0" w:color="000000"/>
            </w:tcBorders>
          </w:tcPr>
          <w:p w14:paraId="3DF2F3B7" w14:textId="77777777" w:rsidR="006C5214" w:rsidRPr="00B23D94" w:rsidRDefault="006C5214" w:rsidP="006C5214">
            <w:pPr>
              <w:numPr>
                <w:ilvl w:val="0"/>
                <w:numId w:val="45"/>
              </w:numPr>
              <w:tabs>
                <w:tab w:val="left" w:pos="0"/>
              </w:tabs>
              <w:spacing w:after="0" w:line="360" w:lineRule="auto"/>
              <w:ind w:right="252"/>
              <w:rPr>
                <w:rFonts w:ascii="Times New Roman" w:hAnsi="Times New Roman"/>
                <w:sz w:val="24"/>
                <w:szCs w:val="24"/>
              </w:rPr>
            </w:pPr>
            <w:r w:rsidRPr="00B23D94">
              <w:rPr>
                <w:rFonts w:ascii="Times New Roman" w:hAnsi="Times New Roman"/>
                <w:sz w:val="24"/>
                <w:szCs w:val="24"/>
              </w:rPr>
              <w:t>Context of Assessment</w:t>
            </w:r>
          </w:p>
        </w:tc>
        <w:tc>
          <w:tcPr>
            <w:tcW w:w="6945" w:type="dxa"/>
            <w:tcBorders>
              <w:top w:val="single" w:sz="4" w:space="0" w:color="000000"/>
              <w:left w:val="single" w:sz="4" w:space="0" w:color="000000"/>
              <w:bottom w:val="single" w:sz="4" w:space="0" w:color="000000"/>
              <w:right w:val="single" w:sz="4" w:space="0" w:color="000000"/>
            </w:tcBorders>
          </w:tcPr>
          <w:p w14:paraId="2C7C8813"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Competency may be assessed:</w:t>
            </w:r>
          </w:p>
          <w:p w14:paraId="407D1D84" w14:textId="77777777" w:rsidR="006C5214" w:rsidRPr="00B23D94" w:rsidRDefault="006C5214" w:rsidP="006C5214">
            <w:pPr>
              <w:numPr>
                <w:ilvl w:val="0"/>
                <w:numId w:val="49"/>
              </w:numPr>
              <w:spacing w:after="0" w:line="360" w:lineRule="auto"/>
              <w:rPr>
                <w:rFonts w:ascii="Times New Roman" w:hAnsi="Times New Roman"/>
                <w:sz w:val="24"/>
                <w:szCs w:val="24"/>
              </w:rPr>
            </w:pPr>
            <w:r w:rsidRPr="00B23D94">
              <w:rPr>
                <w:rFonts w:ascii="Times New Roman" w:hAnsi="Times New Roman"/>
                <w:sz w:val="24"/>
                <w:szCs w:val="24"/>
              </w:rPr>
              <w:t>On-the-job</w:t>
            </w:r>
          </w:p>
          <w:p w14:paraId="1AE217EA" w14:textId="77777777" w:rsidR="006C5214" w:rsidRPr="00B23D94" w:rsidRDefault="006C5214" w:rsidP="006C5214">
            <w:pPr>
              <w:numPr>
                <w:ilvl w:val="0"/>
                <w:numId w:val="49"/>
              </w:numPr>
              <w:spacing w:after="0" w:line="360" w:lineRule="auto"/>
              <w:rPr>
                <w:rFonts w:ascii="Times New Roman" w:hAnsi="Times New Roman"/>
                <w:sz w:val="24"/>
                <w:szCs w:val="24"/>
              </w:rPr>
            </w:pPr>
            <w:r w:rsidRPr="00B23D94">
              <w:rPr>
                <w:rFonts w:ascii="Times New Roman" w:hAnsi="Times New Roman"/>
                <w:sz w:val="24"/>
                <w:szCs w:val="24"/>
              </w:rPr>
              <w:t>In a simulated work environment</w:t>
            </w:r>
          </w:p>
        </w:tc>
      </w:tr>
      <w:tr w:rsidR="006C5214" w:rsidRPr="00B23D94" w14:paraId="52BFCA50" w14:textId="77777777" w:rsidTr="00351247">
        <w:tc>
          <w:tcPr>
            <w:tcW w:w="2175" w:type="dxa"/>
            <w:tcBorders>
              <w:top w:val="single" w:sz="4" w:space="0" w:color="000000"/>
              <w:left w:val="single" w:sz="4" w:space="0" w:color="000000"/>
              <w:bottom w:val="single" w:sz="4" w:space="0" w:color="000000"/>
              <w:right w:val="single" w:sz="4" w:space="0" w:color="000000"/>
            </w:tcBorders>
          </w:tcPr>
          <w:p w14:paraId="4224C8D0" w14:textId="77777777" w:rsidR="006C5214" w:rsidRPr="00B23D94" w:rsidRDefault="006C5214" w:rsidP="006C5214">
            <w:pPr>
              <w:numPr>
                <w:ilvl w:val="0"/>
                <w:numId w:val="45"/>
              </w:numPr>
              <w:tabs>
                <w:tab w:val="left" w:pos="0"/>
              </w:tabs>
              <w:spacing w:after="0" w:line="360" w:lineRule="auto"/>
              <w:ind w:right="252"/>
              <w:rPr>
                <w:rFonts w:ascii="Times New Roman" w:hAnsi="Times New Roman"/>
                <w:sz w:val="24"/>
                <w:szCs w:val="24"/>
              </w:rPr>
            </w:pPr>
            <w:r w:rsidRPr="00B23D94">
              <w:rPr>
                <w:rFonts w:ascii="Times New Roman" w:hAnsi="Times New Roman"/>
                <w:sz w:val="24"/>
                <w:szCs w:val="24"/>
              </w:rPr>
              <w:lastRenderedPageBreak/>
              <w:t>Guidance information for assessment</w:t>
            </w:r>
          </w:p>
        </w:tc>
        <w:tc>
          <w:tcPr>
            <w:tcW w:w="6945" w:type="dxa"/>
            <w:tcBorders>
              <w:top w:val="single" w:sz="4" w:space="0" w:color="000000"/>
              <w:left w:val="single" w:sz="4" w:space="0" w:color="000000"/>
              <w:bottom w:val="single" w:sz="4" w:space="0" w:color="000000"/>
              <w:right w:val="single" w:sz="4" w:space="0" w:color="000000"/>
            </w:tcBorders>
          </w:tcPr>
          <w:p w14:paraId="1838B68C"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Holistic assessment with other units relevant to the industry sector, workplace and job role is recommended.</w:t>
            </w:r>
          </w:p>
        </w:tc>
      </w:tr>
    </w:tbl>
    <w:p w14:paraId="22C13468" w14:textId="77777777" w:rsidR="006C5214" w:rsidRPr="00B23D94" w:rsidRDefault="006C5214" w:rsidP="006C5214">
      <w:pPr>
        <w:spacing w:after="0" w:line="360" w:lineRule="auto"/>
        <w:rPr>
          <w:rFonts w:ascii="Times New Roman" w:hAnsi="Times New Roman"/>
          <w:sz w:val="24"/>
          <w:szCs w:val="24"/>
        </w:rPr>
      </w:pPr>
      <w:r w:rsidRPr="00B23D94">
        <w:rPr>
          <w:rFonts w:ascii="Times New Roman" w:hAnsi="Times New Roman"/>
          <w:sz w:val="24"/>
          <w:szCs w:val="24"/>
        </w:rPr>
        <w:br w:type="page"/>
      </w:r>
    </w:p>
    <w:p w14:paraId="6564F3CE" w14:textId="25715429" w:rsidR="006C5214" w:rsidRPr="00B23D94" w:rsidRDefault="006C5214" w:rsidP="00AB5DBA">
      <w:pPr>
        <w:pStyle w:val="Heading2"/>
        <w:spacing w:before="0" w:after="240"/>
      </w:pPr>
      <w:bookmarkStart w:id="92" w:name="_Toc185518079"/>
      <w:bookmarkStart w:id="93" w:name="_Toc195695424"/>
      <w:bookmarkStart w:id="94" w:name="_Toc195698703"/>
      <w:bookmarkStart w:id="95" w:name="_Toc195709180"/>
      <w:r w:rsidRPr="00B23D94">
        <w:lastRenderedPageBreak/>
        <w:t>CARRY OUT ADVOCACY AND LOBBYING ACTIVITIES</w:t>
      </w:r>
      <w:bookmarkEnd w:id="92"/>
      <w:bookmarkEnd w:id="93"/>
      <w:bookmarkEnd w:id="94"/>
      <w:bookmarkEnd w:id="95"/>
    </w:p>
    <w:p w14:paraId="6CEA03F2" w14:textId="32415C86" w:rsidR="006C5214" w:rsidRPr="00B23D94" w:rsidRDefault="00252B5F" w:rsidP="00AB5DBA">
      <w:pPr>
        <w:spacing w:after="240" w:line="360" w:lineRule="auto"/>
        <w:rPr>
          <w:rFonts w:ascii="Times New Roman" w:hAnsi="Times New Roman"/>
          <w:b/>
          <w:sz w:val="24"/>
          <w:szCs w:val="24"/>
        </w:rPr>
      </w:pPr>
      <w:r>
        <w:rPr>
          <w:rFonts w:ascii="Times New Roman" w:hAnsi="Times New Roman"/>
          <w:b/>
          <w:sz w:val="24"/>
          <w:szCs w:val="24"/>
        </w:rPr>
        <w:t>UNIT CODE: 0923 551</w:t>
      </w:r>
      <w:r w:rsidR="006C5214" w:rsidRPr="00B23D94">
        <w:rPr>
          <w:rFonts w:ascii="Times New Roman" w:hAnsi="Times New Roman"/>
          <w:b/>
          <w:sz w:val="24"/>
          <w:szCs w:val="24"/>
        </w:rPr>
        <w:t>15A</w:t>
      </w:r>
    </w:p>
    <w:p w14:paraId="68A63A25" w14:textId="77777777" w:rsidR="006C5214" w:rsidRPr="00B23D94" w:rsidRDefault="006C5214" w:rsidP="00AB5DBA">
      <w:pPr>
        <w:spacing w:after="240" w:line="360" w:lineRule="auto"/>
        <w:rPr>
          <w:rFonts w:ascii="Times New Roman" w:hAnsi="Times New Roman"/>
          <w:b/>
          <w:sz w:val="24"/>
          <w:szCs w:val="24"/>
        </w:rPr>
      </w:pPr>
      <w:r w:rsidRPr="00B23D94">
        <w:rPr>
          <w:rFonts w:ascii="Times New Roman" w:hAnsi="Times New Roman"/>
          <w:b/>
          <w:sz w:val="24"/>
          <w:szCs w:val="24"/>
        </w:rPr>
        <w:t>UNIT DESCRIPTION:</w:t>
      </w:r>
    </w:p>
    <w:p w14:paraId="4C11988C" w14:textId="77777777" w:rsidR="006C5214" w:rsidRPr="00B23D94" w:rsidRDefault="006C5214" w:rsidP="006C5214">
      <w:pPr>
        <w:spacing w:after="0" w:line="360" w:lineRule="auto"/>
        <w:rPr>
          <w:rFonts w:ascii="Times New Roman" w:hAnsi="Times New Roman"/>
          <w:sz w:val="24"/>
          <w:szCs w:val="24"/>
        </w:rPr>
      </w:pPr>
      <w:r w:rsidRPr="00B23D94">
        <w:rPr>
          <w:rFonts w:ascii="Times New Roman" w:hAnsi="Times New Roman"/>
          <w:sz w:val="24"/>
          <w:szCs w:val="24"/>
        </w:rPr>
        <w:t>This unit describes the competencies required to carry out advocacy and lobbying activities. It involves conducting problem analysis, developing advocacy and lobbying plan, implementing advocacy action plan, evaluating advocacy and lobbying activity outcomes and documenting advocacy and lobbying activity outcomes.</w:t>
      </w:r>
    </w:p>
    <w:p w14:paraId="5A161D68" w14:textId="77777777" w:rsidR="006C5214" w:rsidRPr="00B23D94" w:rsidRDefault="006C5214" w:rsidP="006C5214">
      <w:pPr>
        <w:tabs>
          <w:tab w:val="left" w:pos="2880"/>
        </w:tabs>
        <w:spacing w:after="0" w:line="360" w:lineRule="auto"/>
        <w:rPr>
          <w:rFonts w:ascii="Times New Roman" w:hAnsi="Times New Roman"/>
          <w:b/>
          <w:sz w:val="24"/>
          <w:szCs w:val="24"/>
        </w:rPr>
      </w:pPr>
      <w:r w:rsidRPr="00B23D94">
        <w:rPr>
          <w:rFonts w:ascii="Times New Roman" w:hAnsi="Times New Roman"/>
          <w:b/>
          <w:sz w:val="24"/>
          <w:szCs w:val="24"/>
        </w:rPr>
        <w:t xml:space="preserve">ELEMENTS AND PERFORMANCE CRITERIA </w:t>
      </w:r>
    </w:p>
    <w:p w14:paraId="1D7303DD" w14:textId="77777777" w:rsidR="006C5214" w:rsidRPr="00B23D94" w:rsidRDefault="006C5214" w:rsidP="006C5214">
      <w:pPr>
        <w:tabs>
          <w:tab w:val="left" w:pos="2880"/>
        </w:tabs>
        <w:spacing w:after="0" w:line="360" w:lineRule="auto"/>
        <w:rPr>
          <w:rFonts w:ascii="Times New Roman" w:hAnsi="Times New Roman"/>
          <w:b/>
          <w:sz w:val="24"/>
          <w:szCs w:val="24"/>
        </w:rPr>
      </w:pPr>
    </w:p>
    <w:tbl>
      <w:tblPr>
        <w:tblStyle w:val="TableGrid2"/>
        <w:tblW w:w="0" w:type="auto"/>
        <w:tblLook w:val="04A0" w:firstRow="1" w:lastRow="0" w:firstColumn="1" w:lastColumn="0" w:noHBand="0" w:noVBand="1"/>
      </w:tblPr>
      <w:tblGrid>
        <w:gridCol w:w="3700"/>
        <w:gridCol w:w="5330"/>
      </w:tblGrid>
      <w:tr w:rsidR="006C5214" w:rsidRPr="00B23D94" w14:paraId="72D216F0" w14:textId="77777777" w:rsidTr="00AB5DBA">
        <w:tc>
          <w:tcPr>
            <w:tcW w:w="0" w:type="auto"/>
          </w:tcPr>
          <w:p w14:paraId="6067EA08" w14:textId="77777777" w:rsidR="006C5214" w:rsidRPr="00B23D94" w:rsidRDefault="006C5214" w:rsidP="00351247">
            <w:pPr>
              <w:spacing w:after="0" w:line="360" w:lineRule="auto"/>
              <w:rPr>
                <w:b/>
                <w:sz w:val="24"/>
                <w:szCs w:val="24"/>
              </w:rPr>
            </w:pPr>
            <w:r w:rsidRPr="00B23D94">
              <w:rPr>
                <w:b/>
                <w:sz w:val="24"/>
                <w:szCs w:val="24"/>
              </w:rPr>
              <w:t xml:space="preserve">ELEMENT </w:t>
            </w:r>
          </w:p>
          <w:p w14:paraId="0D8A3051" w14:textId="77777777" w:rsidR="006C5214" w:rsidRPr="00B23D94" w:rsidRDefault="006C5214" w:rsidP="00351247">
            <w:pPr>
              <w:spacing w:after="0" w:line="360" w:lineRule="auto"/>
              <w:rPr>
                <w:sz w:val="24"/>
                <w:szCs w:val="24"/>
              </w:rPr>
            </w:pPr>
            <w:r w:rsidRPr="00B23D94">
              <w:rPr>
                <w:sz w:val="24"/>
                <w:szCs w:val="24"/>
              </w:rPr>
              <w:t>These describe the key outcomes</w:t>
            </w:r>
            <w:r w:rsidRPr="00B23D94">
              <w:rPr>
                <w:b/>
                <w:sz w:val="24"/>
                <w:szCs w:val="24"/>
              </w:rPr>
              <w:t xml:space="preserve"> </w:t>
            </w:r>
            <w:r w:rsidRPr="00B23D94">
              <w:rPr>
                <w:sz w:val="24"/>
                <w:szCs w:val="24"/>
              </w:rPr>
              <w:t>which make the workplace function</w:t>
            </w:r>
          </w:p>
        </w:tc>
        <w:tc>
          <w:tcPr>
            <w:tcW w:w="0" w:type="auto"/>
          </w:tcPr>
          <w:p w14:paraId="096C4D20" w14:textId="77777777" w:rsidR="006C5214" w:rsidRPr="00B23D94" w:rsidRDefault="006C5214" w:rsidP="00351247">
            <w:pPr>
              <w:spacing w:after="0" w:line="360" w:lineRule="auto"/>
              <w:rPr>
                <w:b/>
                <w:sz w:val="24"/>
                <w:szCs w:val="24"/>
              </w:rPr>
            </w:pPr>
            <w:r w:rsidRPr="00B23D94">
              <w:rPr>
                <w:b/>
                <w:sz w:val="24"/>
                <w:szCs w:val="24"/>
              </w:rPr>
              <w:t>PERFORMANCE CRITERIA</w:t>
            </w:r>
          </w:p>
          <w:p w14:paraId="1AD772DC" w14:textId="77777777" w:rsidR="006C5214" w:rsidRPr="00B23D94" w:rsidRDefault="006C5214" w:rsidP="00351247">
            <w:pPr>
              <w:spacing w:after="0" w:line="360" w:lineRule="auto"/>
              <w:rPr>
                <w:sz w:val="24"/>
                <w:szCs w:val="24"/>
              </w:rPr>
            </w:pPr>
            <w:r w:rsidRPr="00B23D94">
              <w:rPr>
                <w:sz w:val="24"/>
                <w:szCs w:val="24"/>
              </w:rPr>
              <w:t>These are assessable statements, which specify the required level of performance for each of the elements.</w:t>
            </w:r>
          </w:p>
          <w:p w14:paraId="565E182B" w14:textId="77777777" w:rsidR="006C5214" w:rsidRPr="00B23D94" w:rsidRDefault="006C5214" w:rsidP="00351247">
            <w:pPr>
              <w:spacing w:after="0" w:line="360" w:lineRule="auto"/>
              <w:rPr>
                <w:b/>
                <w:sz w:val="24"/>
                <w:szCs w:val="24"/>
              </w:rPr>
            </w:pPr>
            <w:r w:rsidRPr="00B23D94">
              <w:rPr>
                <w:b/>
                <w:i/>
                <w:sz w:val="24"/>
                <w:szCs w:val="24"/>
              </w:rPr>
              <w:t>(Bold and italicised terms are elaborated in the Range)</w:t>
            </w:r>
          </w:p>
        </w:tc>
      </w:tr>
      <w:tr w:rsidR="006C5214" w:rsidRPr="00B23D94" w14:paraId="04295A6B" w14:textId="77777777" w:rsidTr="00AB5DBA">
        <w:tc>
          <w:tcPr>
            <w:tcW w:w="0" w:type="auto"/>
          </w:tcPr>
          <w:p w14:paraId="00C6F5EB" w14:textId="77777777" w:rsidR="006C5214" w:rsidRPr="00B23D94" w:rsidRDefault="006C5214" w:rsidP="006C5214">
            <w:pPr>
              <w:numPr>
                <w:ilvl w:val="1"/>
                <w:numId w:val="186"/>
              </w:numPr>
              <w:spacing w:line="360" w:lineRule="auto"/>
              <w:ind w:right="72"/>
              <w:rPr>
                <w:sz w:val="24"/>
                <w:szCs w:val="24"/>
              </w:rPr>
            </w:pPr>
            <w:bookmarkStart w:id="96" w:name="_Hlk519169978"/>
            <w:r w:rsidRPr="00B23D94">
              <w:rPr>
                <w:bCs/>
                <w:sz w:val="24"/>
                <w:szCs w:val="24"/>
              </w:rPr>
              <w:t>Conduct problem analysis</w:t>
            </w:r>
          </w:p>
        </w:tc>
        <w:tc>
          <w:tcPr>
            <w:tcW w:w="0" w:type="auto"/>
          </w:tcPr>
          <w:p w14:paraId="6BD4EE3E" w14:textId="77777777" w:rsidR="006C5214" w:rsidRPr="00B23D94" w:rsidRDefault="006C5214" w:rsidP="006C5214">
            <w:pPr>
              <w:numPr>
                <w:ilvl w:val="0"/>
                <w:numId w:val="187"/>
              </w:numPr>
              <w:spacing w:line="360" w:lineRule="auto"/>
              <w:ind w:left="360"/>
              <w:rPr>
                <w:sz w:val="24"/>
                <w:szCs w:val="24"/>
              </w:rPr>
            </w:pPr>
            <w:r w:rsidRPr="00B23D94">
              <w:rPr>
                <w:sz w:val="24"/>
                <w:szCs w:val="24"/>
              </w:rPr>
              <w:t>Social issue is identified as per workplace procedures</w:t>
            </w:r>
          </w:p>
          <w:p w14:paraId="62C4B15D" w14:textId="77777777" w:rsidR="006C5214" w:rsidRPr="00B23D94" w:rsidRDefault="006C5214" w:rsidP="006C5214">
            <w:pPr>
              <w:numPr>
                <w:ilvl w:val="0"/>
                <w:numId w:val="187"/>
              </w:numPr>
              <w:spacing w:line="360" w:lineRule="auto"/>
              <w:ind w:left="360"/>
              <w:rPr>
                <w:sz w:val="24"/>
                <w:szCs w:val="24"/>
              </w:rPr>
            </w:pPr>
            <w:r w:rsidRPr="00B23D94">
              <w:rPr>
                <w:sz w:val="24"/>
                <w:szCs w:val="24"/>
              </w:rPr>
              <w:t>Advocacy and lobbying target group is identified as per workplace procedures</w:t>
            </w:r>
          </w:p>
          <w:p w14:paraId="2ED5374B" w14:textId="77777777" w:rsidR="006C5214" w:rsidRPr="00B23D94" w:rsidRDefault="006C5214" w:rsidP="006C5214">
            <w:pPr>
              <w:numPr>
                <w:ilvl w:val="0"/>
                <w:numId w:val="187"/>
              </w:numPr>
              <w:spacing w:line="360" w:lineRule="auto"/>
              <w:ind w:left="360"/>
              <w:rPr>
                <w:sz w:val="24"/>
                <w:szCs w:val="24"/>
              </w:rPr>
            </w:pPr>
            <w:r w:rsidRPr="00B23D94">
              <w:rPr>
                <w:sz w:val="24"/>
                <w:szCs w:val="24"/>
              </w:rPr>
              <w:t>Advocacy and lobbying assessment tools are developed as per workplace procedures</w:t>
            </w:r>
          </w:p>
          <w:p w14:paraId="44B71169" w14:textId="77777777" w:rsidR="006C5214" w:rsidRPr="00B23D94" w:rsidRDefault="006C5214" w:rsidP="006C5214">
            <w:pPr>
              <w:numPr>
                <w:ilvl w:val="0"/>
                <w:numId w:val="187"/>
              </w:numPr>
              <w:spacing w:line="360" w:lineRule="auto"/>
              <w:ind w:left="360"/>
              <w:rPr>
                <w:sz w:val="24"/>
                <w:szCs w:val="24"/>
              </w:rPr>
            </w:pPr>
            <w:r w:rsidRPr="00B23D94">
              <w:rPr>
                <w:sz w:val="24"/>
                <w:szCs w:val="24"/>
              </w:rPr>
              <w:t>Advocacy and lobbying stakeholders are identified as per workplace procedures</w:t>
            </w:r>
          </w:p>
          <w:p w14:paraId="3E23C8D4" w14:textId="77777777" w:rsidR="006C5214" w:rsidRPr="00B23D94" w:rsidRDefault="006C5214" w:rsidP="006C5214">
            <w:pPr>
              <w:numPr>
                <w:ilvl w:val="0"/>
                <w:numId w:val="187"/>
              </w:numPr>
              <w:spacing w:line="360" w:lineRule="auto"/>
              <w:ind w:left="360"/>
              <w:rPr>
                <w:sz w:val="24"/>
                <w:szCs w:val="24"/>
              </w:rPr>
            </w:pPr>
            <w:r w:rsidRPr="00B23D94">
              <w:rPr>
                <w:sz w:val="24"/>
                <w:szCs w:val="24"/>
              </w:rPr>
              <w:t>Advocacy and lobbying assessment tools are administered per workplace procedures</w:t>
            </w:r>
          </w:p>
          <w:p w14:paraId="7DDC4521" w14:textId="77777777" w:rsidR="006C5214" w:rsidRPr="00B23D94" w:rsidRDefault="006C5214" w:rsidP="006C5214">
            <w:pPr>
              <w:numPr>
                <w:ilvl w:val="0"/>
                <w:numId w:val="187"/>
              </w:numPr>
              <w:spacing w:line="360" w:lineRule="auto"/>
              <w:ind w:left="360"/>
              <w:rPr>
                <w:sz w:val="24"/>
                <w:szCs w:val="24"/>
              </w:rPr>
            </w:pPr>
            <w:r w:rsidRPr="00B23D94">
              <w:rPr>
                <w:sz w:val="24"/>
                <w:szCs w:val="24"/>
              </w:rPr>
              <w:t>Advocacy and lobbying data is analysis is conducted based on research findings</w:t>
            </w:r>
          </w:p>
          <w:p w14:paraId="0654F435" w14:textId="77777777" w:rsidR="006C5214" w:rsidRPr="00B23D94" w:rsidRDefault="006C5214" w:rsidP="006C5214">
            <w:pPr>
              <w:numPr>
                <w:ilvl w:val="0"/>
                <w:numId w:val="187"/>
              </w:numPr>
              <w:spacing w:line="360" w:lineRule="auto"/>
              <w:ind w:left="360"/>
              <w:rPr>
                <w:sz w:val="24"/>
                <w:szCs w:val="24"/>
              </w:rPr>
            </w:pPr>
            <w:r w:rsidRPr="00B23D94">
              <w:rPr>
                <w:sz w:val="24"/>
                <w:szCs w:val="24"/>
              </w:rPr>
              <w:lastRenderedPageBreak/>
              <w:t>Advocacy and advocacy report is prepared and shared as per workplace procedures</w:t>
            </w:r>
          </w:p>
        </w:tc>
      </w:tr>
      <w:tr w:rsidR="006C5214" w:rsidRPr="00B23D94" w14:paraId="48527285" w14:textId="77777777" w:rsidTr="00AB5DBA">
        <w:trPr>
          <w:trHeight w:val="755"/>
        </w:trPr>
        <w:tc>
          <w:tcPr>
            <w:tcW w:w="0" w:type="auto"/>
          </w:tcPr>
          <w:p w14:paraId="417E6116" w14:textId="0B5CB56D" w:rsidR="006C5214" w:rsidRPr="00B23D94" w:rsidRDefault="006C5214" w:rsidP="00FC3069">
            <w:pPr>
              <w:pStyle w:val="ListParagraph"/>
              <w:numPr>
                <w:ilvl w:val="0"/>
                <w:numId w:val="186"/>
              </w:numPr>
              <w:spacing w:line="360" w:lineRule="auto"/>
              <w:ind w:right="72"/>
              <w:rPr>
                <w:sz w:val="24"/>
                <w:szCs w:val="24"/>
              </w:rPr>
            </w:pPr>
            <w:r w:rsidRPr="00B23D94">
              <w:rPr>
                <w:sz w:val="24"/>
                <w:szCs w:val="24"/>
              </w:rPr>
              <w:lastRenderedPageBreak/>
              <w:t>Develop advocacy and lobbying plan</w:t>
            </w:r>
          </w:p>
        </w:tc>
        <w:tc>
          <w:tcPr>
            <w:tcW w:w="0" w:type="auto"/>
          </w:tcPr>
          <w:p w14:paraId="285F54E5" w14:textId="77777777" w:rsidR="006C5214" w:rsidRPr="00B23D94" w:rsidRDefault="006C5214" w:rsidP="006C5214">
            <w:pPr>
              <w:numPr>
                <w:ilvl w:val="0"/>
                <w:numId w:val="188"/>
              </w:numPr>
              <w:spacing w:line="360" w:lineRule="auto"/>
              <w:ind w:left="360"/>
              <w:rPr>
                <w:sz w:val="24"/>
                <w:szCs w:val="24"/>
              </w:rPr>
            </w:pPr>
            <w:r w:rsidRPr="00B23D94">
              <w:rPr>
                <w:sz w:val="24"/>
                <w:szCs w:val="24"/>
              </w:rPr>
              <w:t>Advocacy and lobbying objectives are formulated as per workplace procedures</w:t>
            </w:r>
          </w:p>
          <w:p w14:paraId="6C48AF1A" w14:textId="77777777" w:rsidR="006C5214" w:rsidRPr="00B23D94" w:rsidRDefault="006C5214" w:rsidP="006C5214">
            <w:pPr>
              <w:numPr>
                <w:ilvl w:val="0"/>
                <w:numId w:val="188"/>
              </w:numPr>
              <w:spacing w:line="360" w:lineRule="auto"/>
              <w:ind w:left="360"/>
              <w:rPr>
                <w:sz w:val="24"/>
                <w:szCs w:val="24"/>
              </w:rPr>
            </w:pPr>
            <w:r w:rsidRPr="00B23D94">
              <w:rPr>
                <w:sz w:val="24"/>
                <w:szCs w:val="24"/>
              </w:rPr>
              <w:t>Advocacy and lobbying strategies to achieve the objectives are identified as per workplace procedures</w:t>
            </w:r>
          </w:p>
          <w:p w14:paraId="3B727773" w14:textId="77777777" w:rsidR="006C5214" w:rsidRPr="00B23D94" w:rsidRDefault="006C5214" w:rsidP="006C5214">
            <w:pPr>
              <w:numPr>
                <w:ilvl w:val="0"/>
                <w:numId w:val="188"/>
              </w:numPr>
              <w:spacing w:line="360" w:lineRule="auto"/>
              <w:ind w:left="360"/>
              <w:rPr>
                <w:sz w:val="24"/>
                <w:szCs w:val="24"/>
              </w:rPr>
            </w:pPr>
            <w:r w:rsidRPr="00B23D94">
              <w:rPr>
                <w:sz w:val="24"/>
                <w:szCs w:val="24"/>
              </w:rPr>
              <w:t>Advocacy and lobbying communication channels are determined as per workplace procedures</w:t>
            </w:r>
          </w:p>
          <w:p w14:paraId="315D4C1F" w14:textId="77777777" w:rsidR="006C5214" w:rsidRPr="00B23D94" w:rsidRDefault="006C5214" w:rsidP="006C5214">
            <w:pPr>
              <w:numPr>
                <w:ilvl w:val="0"/>
                <w:numId w:val="188"/>
              </w:numPr>
              <w:spacing w:line="360" w:lineRule="auto"/>
              <w:ind w:left="360"/>
              <w:rPr>
                <w:sz w:val="24"/>
                <w:szCs w:val="24"/>
              </w:rPr>
            </w:pPr>
            <w:r w:rsidRPr="00B23D94">
              <w:rPr>
                <w:sz w:val="24"/>
                <w:szCs w:val="24"/>
              </w:rPr>
              <w:t>Advocacy and lobbying r</w:t>
            </w:r>
            <w:r w:rsidRPr="00B23D94">
              <w:rPr>
                <w:b/>
                <w:i/>
                <w:sz w:val="24"/>
                <w:szCs w:val="24"/>
              </w:rPr>
              <w:t xml:space="preserve">esources </w:t>
            </w:r>
            <w:r w:rsidRPr="00B23D94">
              <w:rPr>
                <w:sz w:val="24"/>
                <w:szCs w:val="24"/>
              </w:rPr>
              <w:t>are allocated as per workplace procedures.</w:t>
            </w:r>
          </w:p>
          <w:p w14:paraId="633E16D4" w14:textId="77777777" w:rsidR="006C5214" w:rsidRPr="00B23D94" w:rsidRDefault="006C5214" w:rsidP="006C5214">
            <w:pPr>
              <w:numPr>
                <w:ilvl w:val="0"/>
                <w:numId w:val="188"/>
              </w:numPr>
              <w:spacing w:line="360" w:lineRule="auto"/>
              <w:ind w:left="360"/>
              <w:rPr>
                <w:sz w:val="24"/>
                <w:szCs w:val="24"/>
              </w:rPr>
            </w:pPr>
            <w:r w:rsidRPr="00B23D94">
              <w:rPr>
                <w:sz w:val="24"/>
                <w:szCs w:val="24"/>
              </w:rPr>
              <w:t>Advocacy and lobbying risk register is developed as per workplace procedures.</w:t>
            </w:r>
          </w:p>
          <w:p w14:paraId="5FFEAD7D" w14:textId="77777777" w:rsidR="006C5214" w:rsidRPr="00B23D94" w:rsidRDefault="006C5214" w:rsidP="006C5214">
            <w:pPr>
              <w:numPr>
                <w:ilvl w:val="0"/>
                <w:numId w:val="188"/>
              </w:numPr>
              <w:spacing w:line="360" w:lineRule="auto"/>
              <w:ind w:left="360"/>
              <w:rPr>
                <w:sz w:val="24"/>
                <w:szCs w:val="24"/>
              </w:rPr>
            </w:pPr>
            <w:r w:rsidRPr="00B23D94">
              <w:rPr>
                <w:sz w:val="24"/>
                <w:szCs w:val="24"/>
              </w:rPr>
              <w:t>Advocacy and lobbying partnerships are established as per workplace procedures.</w:t>
            </w:r>
          </w:p>
        </w:tc>
      </w:tr>
      <w:tr w:rsidR="006C5214" w:rsidRPr="00B23D94" w14:paraId="28E7EBEC" w14:textId="77777777" w:rsidTr="00AB5DBA">
        <w:tc>
          <w:tcPr>
            <w:tcW w:w="0" w:type="auto"/>
          </w:tcPr>
          <w:p w14:paraId="1E00378D" w14:textId="77777777" w:rsidR="006C5214" w:rsidRPr="00B23D94" w:rsidRDefault="006C5214" w:rsidP="00FC3069">
            <w:pPr>
              <w:numPr>
                <w:ilvl w:val="0"/>
                <w:numId w:val="186"/>
              </w:numPr>
              <w:spacing w:line="360" w:lineRule="auto"/>
              <w:ind w:right="72"/>
              <w:rPr>
                <w:sz w:val="24"/>
                <w:szCs w:val="24"/>
              </w:rPr>
            </w:pPr>
            <w:r w:rsidRPr="00B23D94">
              <w:rPr>
                <w:sz w:val="24"/>
                <w:szCs w:val="24"/>
              </w:rPr>
              <w:t>Implement advocacy action plan</w:t>
            </w:r>
          </w:p>
        </w:tc>
        <w:tc>
          <w:tcPr>
            <w:tcW w:w="0" w:type="auto"/>
          </w:tcPr>
          <w:p w14:paraId="095FF0E5" w14:textId="77777777" w:rsidR="006C5214" w:rsidRPr="00B23D94" w:rsidRDefault="006C5214" w:rsidP="006C5214">
            <w:pPr>
              <w:numPr>
                <w:ilvl w:val="0"/>
                <w:numId w:val="189"/>
              </w:numPr>
              <w:spacing w:line="360" w:lineRule="auto"/>
              <w:ind w:left="360"/>
              <w:rPr>
                <w:sz w:val="24"/>
                <w:szCs w:val="24"/>
              </w:rPr>
            </w:pPr>
            <w:r w:rsidRPr="00B23D94">
              <w:rPr>
                <w:sz w:val="24"/>
                <w:szCs w:val="24"/>
              </w:rPr>
              <w:t>Advocacy and lobbying meetings are conducted as per workplace procedures.</w:t>
            </w:r>
          </w:p>
          <w:p w14:paraId="40A93E68" w14:textId="77777777" w:rsidR="006C5214" w:rsidRPr="00B23D94" w:rsidRDefault="006C5214" w:rsidP="006C5214">
            <w:pPr>
              <w:numPr>
                <w:ilvl w:val="0"/>
                <w:numId w:val="189"/>
              </w:numPr>
              <w:spacing w:line="360" w:lineRule="auto"/>
              <w:ind w:left="360"/>
              <w:rPr>
                <w:sz w:val="24"/>
                <w:szCs w:val="24"/>
              </w:rPr>
            </w:pPr>
            <w:r w:rsidRPr="00B23D94">
              <w:rPr>
                <w:sz w:val="24"/>
                <w:szCs w:val="24"/>
              </w:rPr>
              <w:t>Advocacy and lobbying resources are allocated as per workplace procedures.</w:t>
            </w:r>
          </w:p>
          <w:p w14:paraId="37CC04FB" w14:textId="77777777" w:rsidR="006C5214" w:rsidRPr="00B23D94" w:rsidRDefault="006C5214" w:rsidP="006C5214">
            <w:pPr>
              <w:numPr>
                <w:ilvl w:val="0"/>
                <w:numId w:val="189"/>
              </w:numPr>
              <w:spacing w:line="360" w:lineRule="auto"/>
              <w:ind w:left="360"/>
              <w:rPr>
                <w:sz w:val="24"/>
                <w:szCs w:val="24"/>
              </w:rPr>
            </w:pPr>
            <w:r w:rsidRPr="00B23D94">
              <w:rPr>
                <w:sz w:val="24"/>
                <w:szCs w:val="24"/>
              </w:rPr>
              <w:t>Advocacy and lobbying campaigns are executed as per workplace procedures.</w:t>
            </w:r>
          </w:p>
        </w:tc>
      </w:tr>
      <w:tr w:rsidR="006C5214" w:rsidRPr="00B23D94" w14:paraId="35881483" w14:textId="77777777" w:rsidTr="00AB5DBA">
        <w:tc>
          <w:tcPr>
            <w:tcW w:w="0" w:type="auto"/>
          </w:tcPr>
          <w:p w14:paraId="6452954C" w14:textId="77777777" w:rsidR="006C5214" w:rsidRPr="00B23D94" w:rsidRDefault="006C5214" w:rsidP="00351247">
            <w:pPr>
              <w:spacing w:line="360" w:lineRule="auto"/>
              <w:ind w:right="72"/>
              <w:rPr>
                <w:sz w:val="24"/>
                <w:szCs w:val="24"/>
              </w:rPr>
            </w:pPr>
            <w:r w:rsidRPr="00B23D94">
              <w:rPr>
                <w:sz w:val="24"/>
                <w:szCs w:val="24"/>
              </w:rPr>
              <w:t>4. Evaluate advocacy and lobbying activity outcomes</w:t>
            </w:r>
          </w:p>
        </w:tc>
        <w:tc>
          <w:tcPr>
            <w:tcW w:w="0" w:type="auto"/>
          </w:tcPr>
          <w:p w14:paraId="4F367946" w14:textId="77777777" w:rsidR="006C5214" w:rsidRPr="00B23D94" w:rsidRDefault="006C5214" w:rsidP="006C5214">
            <w:pPr>
              <w:numPr>
                <w:ilvl w:val="0"/>
                <w:numId w:val="190"/>
              </w:numPr>
              <w:spacing w:line="360" w:lineRule="auto"/>
              <w:ind w:left="360"/>
              <w:rPr>
                <w:sz w:val="24"/>
                <w:szCs w:val="24"/>
              </w:rPr>
            </w:pPr>
            <w:r w:rsidRPr="00B23D94">
              <w:rPr>
                <w:sz w:val="24"/>
                <w:szCs w:val="24"/>
              </w:rPr>
              <w:t>Advocacy and lobbying objectives are tracked per workplace procedures.</w:t>
            </w:r>
          </w:p>
          <w:p w14:paraId="77D74526" w14:textId="77777777" w:rsidR="006C5214" w:rsidRPr="00B23D94" w:rsidRDefault="006C5214" w:rsidP="006C5214">
            <w:pPr>
              <w:numPr>
                <w:ilvl w:val="0"/>
                <w:numId w:val="190"/>
              </w:numPr>
              <w:spacing w:line="360" w:lineRule="auto"/>
              <w:ind w:left="360"/>
              <w:rPr>
                <w:sz w:val="24"/>
                <w:szCs w:val="24"/>
              </w:rPr>
            </w:pPr>
            <w:r w:rsidRPr="00B23D94">
              <w:rPr>
                <w:sz w:val="24"/>
                <w:szCs w:val="24"/>
              </w:rPr>
              <w:t>Evaluation of Advocacy and lobbying activity outcomes is carried out as per workplace procedures.</w:t>
            </w:r>
          </w:p>
          <w:p w14:paraId="1884B107" w14:textId="77777777" w:rsidR="006C5214" w:rsidRPr="00B23D94" w:rsidRDefault="006C5214" w:rsidP="006C5214">
            <w:pPr>
              <w:numPr>
                <w:ilvl w:val="0"/>
                <w:numId w:val="190"/>
              </w:numPr>
              <w:spacing w:line="360" w:lineRule="auto"/>
              <w:ind w:left="360"/>
              <w:rPr>
                <w:sz w:val="24"/>
                <w:szCs w:val="24"/>
              </w:rPr>
            </w:pPr>
            <w:r w:rsidRPr="00B23D94">
              <w:rPr>
                <w:sz w:val="24"/>
                <w:szCs w:val="24"/>
              </w:rPr>
              <w:lastRenderedPageBreak/>
              <w:t>Evaluation report is prepared as per workplace procedures.</w:t>
            </w:r>
          </w:p>
        </w:tc>
      </w:tr>
      <w:tr w:rsidR="006C5214" w:rsidRPr="00B23D94" w14:paraId="44674D0D" w14:textId="77777777" w:rsidTr="00AB5DBA">
        <w:tc>
          <w:tcPr>
            <w:tcW w:w="0" w:type="auto"/>
          </w:tcPr>
          <w:p w14:paraId="4087BD8E" w14:textId="77777777" w:rsidR="006C5214" w:rsidRPr="00B23D94" w:rsidRDefault="006C5214" w:rsidP="00351247">
            <w:pPr>
              <w:spacing w:line="360" w:lineRule="auto"/>
              <w:ind w:right="72"/>
              <w:rPr>
                <w:sz w:val="24"/>
                <w:szCs w:val="24"/>
              </w:rPr>
            </w:pPr>
            <w:r w:rsidRPr="00B23D94">
              <w:rPr>
                <w:sz w:val="24"/>
                <w:szCs w:val="24"/>
              </w:rPr>
              <w:lastRenderedPageBreak/>
              <w:t xml:space="preserve">5. Document advocacy and lobbying </w:t>
            </w:r>
            <w:r w:rsidRPr="00B23D94">
              <w:rPr>
                <w:bCs/>
                <w:sz w:val="24"/>
                <w:szCs w:val="24"/>
              </w:rPr>
              <w:t>activity Outcomes</w:t>
            </w:r>
          </w:p>
        </w:tc>
        <w:tc>
          <w:tcPr>
            <w:tcW w:w="0" w:type="auto"/>
          </w:tcPr>
          <w:p w14:paraId="327FD3DE" w14:textId="77777777" w:rsidR="006C5214" w:rsidRPr="00B23D94" w:rsidRDefault="006C5214" w:rsidP="006C5214">
            <w:pPr>
              <w:numPr>
                <w:ilvl w:val="1"/>
                <w:numId w:val="125"/>
              </w:numPr>
              <w:spacing w:line="360" w:lineRule="auto"/>
              <w:rPr>
                <w:sz w:val="24"/>
                <w:szCs w:val="24"/>
              </w:rPr>
            </w:pPr>
            <w:r w:rsidRPr="00B23D94">
              <w:rPr>
                <w:sz w:val="24"/>
                <w:szCs w:val="24"/>
              </w:rPr>
              <w:t>Documentation analysis is conducted as per the workplace procedures.</w:t>
            </w:r>
          </w:p>
          <w:p w14:paraId="6CEFB8F9" w14:textId="77777777" w:rsidR="006C5214" w:rsidRPr="00B23D94" w:rsidRDefault="006C5214" w:rsidP="006C5214">
            <w:pPr>
              <w:numPr>
                <w:ilvl w:val="1"/>
                <w:numId w:val="125"/>
              </w:numPr>
              <w:spacing w:line="360" w:lineRule="auto"/>
              <w:rPr>
                <w:sz w:val="24"/>
                <w:szCs w:val="24"/>
              </w:rPr>
            </w:pPr>
            <w:r w:rsidRPr="00B23D94">
              <w:rPr>
                <w:sz w:val="24"/>
                <w:szCs w:val="24"/>
              </w:rPr>
              <w:t>Documentation procedures are identified as per workplace procedures.</w:t>
            </w:r>
          </w:p>
          <w:p w14:paraId="439813AE" w14:textId="77777777" w:rsidR="006C5214" w:rsidRPr="00B23D94" w:rsidRDefault="006C5214" w:rsidP="006C5214">
            <w:pPr>
              <w:numPr>
                <w:ilvl w:val="1"/>
                <w:numId w:val="125"/>
              </w:numPr>
              <w:spacing w:line="360" w:lineRule="auto"/>
              <w:rPr>
                <w:sz w:val="24"/>
                <w:szCs w:val="24"/>
              </w:rPr>
            </w:pPr>
            <w:r w:rsidRPr="00B23D94">
              <w:rPr>
                <w:sz w:val="24"/>
                <w:szCs w:val="24"/>
              </w:rPr>
              <w:t>Documentation tools are prepared as per workplace procedures.</w:t>
            </w:r>
          </w:p>
          <w:p w14:paraId="3C37D15A" w14:textId="77777777" w:rsidR="006C5214" w:rsidRPr="00B23D94" w:rsidRDefault="006C5214" w:rsidP="006C5214">
            <w:pPr>
              <w:numPr>
                <w:ilvl w:val="1"/>
                <w:numId w:val="125"/>
              </w:numPr>
              <w:spacing w:line="360" w:lineRule="auto"/>
              <w:rPr>
                <w:sz w:val="24"/>
                <w:szCs w:val="24"/>
              </w:rPr>
            </w:pPr>
            <w:r w:rsidRPr="00B23D94">
              <w:rPr>
                <w:sz w:val="24"/>
                <w:szCs w:val="24"/>
              </w:rPr>
              <w:t>Documentation is carried out as per workplace procedures.</w:t>
            </w:r>
          </w:p>
        </w:tc>
      </w:tr>
      <w:bookmarkEnd w:id="96"/>
    </w:tbl>
    <w:p w14:paraId="11BB5F08" w14:textId="77777777" w:rsidR="006C5214" w:rsidRPr="00B23D94" w:rsidRDefault="006C5214" w:rsidP="006C5214">
      <w:pPr>
        <w:spacing w:after="0" w:line="360" w:lineRule="auto"/>
        <w:rPr>
          <w:rFonts w:ascii="Times New Roman" w:hAnsi="Times New Roman"/>
          <w:b/>
          <w:sz w:val="24"/>
          <w:szCs w:val="24"/>
        </w:rPr>
      </w:pPr>
    </w:p>
    <w:p w14:paraId="5C396868" w14:textId="77777777" w:rsidR="006C5214" w:rsidRPr="00B23D94" w:rsidRDefault="006C5214" w:rsidP="006C5214">
      <w:pPr>
        <w:spacing w:after="0" w:line="360" w:lineRule="auto"/>
        <w:rPr>
          <w:rFonts w:ascii="Times New Roman" w:hAnsi="Times New Roman"/>
          <w:b/>
          <w:sz w:val="24"/>
          <w:szCs w:val="24"/>
        </w:rPr>
      </w:pPr>
      <w:r w:rsidRPr="00B23D94">
        <w:rPr>
          <w:rFonts w:ascii="Times New Roman" w:hAnsi="Times New Roman"/>
          <w:b/>
          <w:sz w:val="24"/>
          <w:szCs w:val="24"/>
        </w:rPr>
        <w:t>RANGE</w:t>
      </w:r>
    </w:p>
    <w:p w14:paraId="216747F5" w14:textId="77777777" w:rsidR="006C5214" w:rsidRPr="00B23D94" w:rsidRDefault="006C5214" w:rsidP="006C5214">
      <w:pPr>
        <w:spacing w:after="0" w:line="360" w:lineRule="auto"/>
        <w:rPr>
          <w:rFonts w:ascii="Times New Roman" w:hAnsi="Times New Roman"/>
          <w:sz w:val="24"/>
          <w:szCs w:val="24"/>
        </w:rPr>
      </w:pPr>
      <w:r w:rsidRPr="00B23D94">
        <w:rPr>
          <w:rFonts w:ascii="Times New Roman" w:hAnsi="Times New Roman"/>
          <w:sz w:val="24"/>
          <w:szCs w:val="24"/>
        </w:rPr>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6"/>
        <w:gridCol w:w="6534"/>
      </w:tblGrid>
      <w:tr w:rsidR="006C5214" w:rsidRPr="00B23D94" w14:paraId="3D5116F3" w14:textId="77777777" w:rsidTr="00351247">
        <w:trPr>
          <w:trHeight w:val="422"/>
          <w:tblHeader/>
        </w:trPr>
        <w:tc>
          <w:tcPr>
            <w:tcW w:w="1382" w:type="pct"/>
            <w:shd w:val="clear" w:color="auto" w:fill="FFFFFF"/>
          </w:tcPr>
          <w:p w14:paraId="1240443E" w14:textId="77777777" w:rsidR="006C5214" w:rsidRPr="00B23D94" w:rsidRDefault="006C5214" w:rsidP="00351247">
            <w:pPr>
              <w:spacing w:after="0" w:line="360" w:lineRule="auto"/>
              <w:rPr>
                <w:rFonts w:ascii="Times New Roman" w:hAnsi="Times New Roman"/>
                <w:b/>
                <w:sz w:val="24"/>
                <w:szCs w:val="24"/>
              </w:rPr>
            </w:pPr>
            <w:r w:rsidRPr="00B23D94">
              <w:rPr>
                <w:rFonts w:ascii="Times New Roman" w:hAnsi="Times New Roman"/>
                <w:b/>
                <w:sz w:val="24"/>
                <w:szCs w:val="24"/>
              </w:rPr>
              <w:t>Variable</w:t>
            </w:r>
          </w:p>
        </w:tc>
        <w:tc>
          <w:tcPr>
            <w:tcW w:w="3618" w:type="pct"/>
            <w:shd w:val="clear" w:color="auto" w:fill="FFFFFF"/>
            <w:vAlign w:val="center"/>
          </w:tcPr>
          <w:p w14:paraId="4686C7E1" w14:textId="77777777" w:rsidR="006C5214" w:rsidRPr="00B23D94" w:rsidRDefault="006C5214" w:rsidP="00351247">
            <w:pPr>
              <w:spacing w:after="0" w:line="360" w:lineRule="auto"/>
              <w:rPr>
                <w:rFonts w:ascii="Times New Roman" w:hAnsi="Times New Roman"/>
                <w:b/>
                <w:sz w:val="24"/>
                <w:szCs w:val="24"/>
              </w:rPr>
            </w:pPr>
            <w:r w:rsidRPr="00B23D94">
              <w:rPr>
                <w:rFonts w:ascii="Times New Roman" w:hAnsi="Times New Roman"/>
                <w:b/>
                <w:sz w:val="24"/>
                <w:szCs w:val="24"/>
              </w:rPr>
              <w:t>Range</w:t>
            </w:r>
          </w:p>
          <w:p w14:paraId="3BAED5E9" w14:textId="77777777" w:rsidR="006C5214" w:rsidRPr="00B23D94" w:rsidRDefault="006C5214" w:rsidP="00351247">
            <w:pPr>
              <w:spacing w:after="0" w:line="360" w:lineRule="auto"/>
              <w:rPr>
                <w:rFonts w:ascii="Times New Roman" w:hAnsi="Times New Roman"/>
                <w:b/>
                <w:i/>
                <w:sz w:val="24"/>
                <w:szCs w:val="24"/>
              </w:rPr>
            </w:pPr>
            <w:r w:rsidRPr="00B23D94">
              <w:rPr>
                <w:rFonts w:ascii="Times New Roman" w:hAnsi="Times New Roman"/>
                <w:b/>
                <w:i/>
                <w:sz w:val="24"/>
                <w:szCs w:val="24"/>
              </w:rPr>
              <w:t>May include but not limited to:</w:t>
            </w:r>
          </w:p>
        </w:tc>
      </w:tr>
      <w:tr w:rsidR="006C5214" w:rsidRPr="00B23D94" w14:paraId="1E332398" w14:textId="77777777" w:rsidTr="00351247">
        <w:tc>
          <w:tcPr>
            <w:tcW w:w="1382" w:type="pct"/>
          </w:tcPr>
          <w:p w14:paraId="6AEA30CE" w14:textId="77777777" w:rsidR="006C5214" w:rsidRPr="00B23D94" w:rsidRDefault="006C5214" w:rsidP="00351247">
            <w:pPr>
              <w:spacing w:after="0" w:line="360" w:lineRule="auto"/>
              <w:ind w:left="60"/>
              <w:rPr>
                <w:rFonts w:ascii="Times New Roman" w:hAnsi="Times New Roman"/>
                <w:sz w:val="24"/>
                <w:szCs w:val="24"/>
              </w:rPr>
            </w:pPr>
            <w:r w:rsidRPr="00B23D94">
              <w:rPr>
                <w:rFonts w:ascii="Times New Roman" w:hAnsi="Times New Roman"/>
                <w:sz w:val="24"/>
                <w:szCs w:val="24"/>
              </w:rPr>
              <w:t>Advocacy activities</w:t>
            </w:r>
          </w:p>
        </w:tc>
        <w:tc>
          <w:tcPr>
            <w:tcW w:w="3618" w:type="pct"/>
          </w:tcPr>
          <w:p w14:paraId="355F4872" w14:textId="77777777" w:rsidR="006C5214" w:rsidRPr="00B23D94" w:rsidRDefault="006C5214" w:rsidP="006C5214">
            <w:pPr>
              <w:numPr>
                <w:ilvl w:val="0"/>
                <w:numId w:val="191"/>
              </w:numPr>
              <w:spacing w:after="0" w:line="360" w:lineRule="auto"/>
              <w:rPr>
                <w:rFonts w:ascii="Times New Roman" w:hAnsi="Times New Roman"/>
                <w:sz w:val="24"/>
                <w:szCs w:val="24"/>
              </w:rPr>
            </w:pPr>
            <w:r w:rsidRPr="00B23D94">
              <w:rPr>
                <w:rFonts w:ascii="Times New Roman" w:hAnsi="Times New Roman"/>
                <w:sz w:val="24"/>
                <w:szCs w:val="24"/>
              </w:rPr>
              <w:t>Community mobilisation</w:t>
            </w:r>
          </w:p>
          <w:p w14:paraId="236B0FC3" w14:textId="77777777" w:rsidR="006C5214" w:rsidRPr="00B23D94" w:rsidRDefault="006C5214" w:rsidP="006C5214">
            <w:pPr>
              <w:numPr>
                <w:ilvl w:val="0"/>
                <w:numId w:val="191"/>
              </w:numPr>
              <w:spacing w:after="0" w:line="360" w:lineRule="auto"/>
              <w:rPr>
                <w:rFonts w:ascii="Times New Roman" w:hAnsi="Times New Roman"/>
                <w:sz w:val="24"/>
                <w:szCs w:val="24"/>
              </w:rPr>
            </w:pPr>
            <w:r w:rsidRPr="00B23D94">
              <w:rPr>
                <w:rFonts w:ascii="Times New Roman" w:hAnsi="Times New Roman"/>
                <w:sz w:val="24"/>
                <w:szCs w:val="24"/>
              </w:rPr>
              <w:t>Community empowerment programmes</w:t>
            </w:r>
          </w:p>
          <w:p w14:paraId="5D487737" w14:textId="77777777" w:rsidR="006C5214" w:rsidRPr="00B23D94" w:rsidRDefault="006C5214" w:rsidP="006C5214">
            <w:pPr>
              <w:numPr>
                <w:ilvl w:val="0"/>
                <w:numId w:val="191"/>
              </w:numPr>
              <w:spacing w:after="0" w:line="360" w:lineRule="auto"/>
              <w:rPr>
                <w:rFonts w:ascii="Times New Roman" w:hAnsi="Times New Roman"/>
                <w:sz w:val="24"/>
                <w:szCs w:val="24"/>
              </w:rPr>
            </w:pPr>
            <w:r w:rsidRPr="00B23D94">
              <w:rPr>
                <w:rFonts w:ascii="Times New Roman" w:hAnsi="Times New Roman"/>
                <w:sz w:val="24"/>
                <w:szCs w:val="24"/>
              </w:rPr>
              <w:t>Advocacy forums at various levels of governance</w:t>
            </w:r>
          </w:p>
          <w:p w14:paraId="40126ED8" w14:textId="77777777" w:rsidR="006C5214" w:rsidRPr="00B23D94" w:rsidRDefault="006C5214" w:rsidP="006C5214">
            <w:pPr>
              <w:numPr>
                <w:ilvl w:val="0"/>
                <w:numId w:val="191"/>
              </w:numPr>
              <w:spacing w:after="0" w:line="360" w:lineRule="auto"/>
              <w:rPr>
                <w:rFonts w:ascii="Times New Roman" w:hAnsi="Times New Roman"/>
                <w:sz w:val="24"/>
                <w:szCs w:val="24"/>
              </w:rPr>
            </w:pPr>
            <w:r w:rsidRPr="00B23D94">
              <w:rPr>
                <w:rFonts w:ascii="Times New Roman" w:hAnsi="Times New Roman"/>
                <w:sz w:val="24"/>
                <w:szCs w:val="24"/>
              </w:rPr>
              <w:t>Social accountability mechanisms</w:t>
            </w:r>
          </w:p>
        </w:tc>
      </w:tr>
    </w:tbl>
    <w:p w14:paraId="2AE950DE" w14:textId="77777777" w:rsidR="006C5214" w:rsidRPr="00B23D94" w:rsidRDefault="006C5214" w:rsidP="006C5214">
      <w:pPr>
        <w:spacing w:after="0" w:line="360" w:lineRule="auto"/>
        <w:rPr>
          <w:rFonts w:ascii="Times New Roman" w:hAnsi="Times New Roman"/>
          <w:b/>
          <w:sz w:val="24"/>
          <w:szCs w:val="24"/>
        </w:rPr>
      </w:pPr>
    </w:p>
    <w:p w14:paraId="53D01589" w14:textId="77777777" w:rsidR="006C5214" w:rsidRPr="00B23D94" w:rsidRDefault="006C5214" w:rsidP="006C5214">
      <w:pPr>
        <w:spacing w:after="0" w:line="360" w:lineRule="auto"/>
        <w:rPr>
          <w:rFonts w:ascii="Times New Roman" w:hAnsi="Times New Roman"/>
          <w:sz w:val="24"/>
          <w:szCs w:val="24"/>
        </w:rPr>
      </w:pPr>
      <w:r w:rsidRPr="00B23D94">
        <w:rPr>
          <w:rFonts w:ascii="Times New Roman" w:hAnsi="Times New Roman"/>
          <w:b/>
          <w:sz w:val="24"/>
          <w:szCs w:val="24"/>
        </w:rPr>
        <w:t>REQUIRED SKILLS AND KNOWLEDGE</w:t>
      </w:r>
    </w:p>
    <w:p w14:paraId="70D70E25" w14:textId="77777777" w:rsidR="006C5214" w:rsidRPr="00B23D94" w:rsidRDefault="006C5214" w:rsidP="006C5214">
      <w:pPr>
        <w:spacing w:after="0" w:line="360" w:lineRule="auto"/>
        <w:rPr>
          <w:rFonts w:ascii="Times New Roman" w:hAnsi="Times New Roman"/>
          <w:sz w:val="24"/>
          <w:szCs w:val="24"/>
        </w:rPr>
      </w:pPr>
      <w:r w:rsidRPr="00B23D94">
        <w:rPr>
          <w:rFonts w:ascii="Times New Roman" w:hAnsi="Times New Roman"/>
          <w:sz w:val="24"/>
          <w:szCs w:val="24"/>
        </w:rPr>
        <w:t>This section describes the skills and knowledge required for this unit of competency.</w:t>
      </w:r>
    </w:p>
    <w:p w14:paraId="0546986E" w14:textId="77777777" w:rsidR="006C5214" w:rsidRPr="00B23D94" w:rsidRDefault="006C5214" w:rsidP="006C5214">
      <w:pPr>
        <w:spacing w:after="0" w:line="360" w:lineRule="auto"/>
        <w:rPr>
          <w:rFonts w:ascii="Times New Roman" w:hAnsi="Times New Roman"/>
          <w:b/>
          <w:sz w:val="24"/>
          <w:szCs w:val="24"/>
        </w:rPr>
      </w:pPr>
      <w:r w:rsidRPr="00B23D94">
        <w:rPr>
          <w:rFonts w:ascii="Times New Roman" w:hAnsi="Times New Roman"/>
          <w:b/>
          <w:sz w:val="24"/>
          <w:szCs w:val="24"/>
        </w:rPr>
        <w:t>Required Skills</w:t>
      </w:r>
    </w:p>
    <w:p w14:paraId="00527886" w14:textId="77777777" w:rsidR="006C5214" w:rsidRPr="00B23D94" w:rsidRDefault="006C5214" w:rsidP="006C5214">
      <w:pPr>
        <w:spacing w:after="0" w:line="360" w:lineRule="auto"/>
        <w:rPr>
          <w:rFonts w:ascii="Times New Roman" w:hAnsi="Times New Roman"/>
          <w:sz w:val="24"/>
          <w:szCs w:val="24"/>
        </w:rPr>
      </w:pPr>
      <w:r w:rsidRPr="00B23D94">
        <w:rPr>
          <w:rFonts w:ascii="Times New Roman" w:hAnsi="Times New Roman"/>
          <w:sz w:val="24"/>
          <w:szCs w:val="24"/>
        </w:rPr>
        <w:t>The individual needs to demonstrate the following skills:</w:t>
      </w:r>
    </w:p>
    <w:p w14:paraId="76E667DF" w14:textId="77777777" w:rsidR="006C5214" w:rsidRPr="00B23D94" w:rsidRDefault="006C5214" w:rsidP="006C5214">
      <w:pPr>
        <w:numPr>
          <w:ilvl w:val="0"/>
          <w:numId w:val="79"/>
        </w:numPr>
        <w:spacing w:after="0" w:line="360" w:lineRule="auto"/>
        <w:ind w:left="900"/>
        <w:rPr>
          <w:rFonts w:ascii="Times New Roman" w:eastAsiaTheme="minorHAnsi" w:hAnsi="Times New Roman"/>
          <w:sz w:val="24"/>
          <w:szCs w:val="24"/>
          <w:lang w:val="en-US"/>
        </w:rPr>
      </w:pPr>
      <w:r w:rsidRPr="00B23D94">
        <w:rPr>
          <w:rFonts w:ascii="Times New Roman" w:hAnsi="Times New Roman"/>
          <w:sz w:val="24"/>
          <w:szCs w:val="24"/>
        </w:rPr>
        <w:t>Presentation</w:t>
      </w:r>
    </w:p>
    <w:p w14:paraId="002BC2E3" w14:textId="77777777" w:rsidR="006C5214" w:rsidRPr="00B23D94" w:rsidRDefault="006C5214" w:rsidP="006C5214">
      <w:pPr>
        <w:numPr>
          <w:ilvl w:val="0"/>
          <w:numId w:val="79"/>
        </w:numPr>
        <w:spacing w:after="0" w:line="360" w:lineRule="auto"/>
        <w:ind w:left="900"/>
        <w:rPr>
          <w:rFonts w:ascii="Times New Roman" w:eastAsiaTheme="minorHAnsi" w:hAnsi="Times New Roman"/>
          <w:sz w:val="24"/>
          <w:szCs w:val="24"/>
          <w:lang w:val="en-US"/>
        </w:rPr>
      </w:pPr>
      <w:r w:rsidRPr="00B23D94">
        <w:rPr>
          <w:rFonts w:ascii="Times New Roman" w:hAnsi="Times New Roman"/>
          <w:sz w:val="24"/>
          <w:szCs w:val="24"/>
        </w:rPr>
        <w:t>Interpersonal relation</w:t>
      </w:r>
    </w:p>
    <w:p w14:paraId="29E03D7B" w14:textId="77777777" w:rsidR="006C5214" w:rsidRPr="00B23D94" w:rsidRDefault="006C5214" w:rsidP="006C5214">
      <w:pPr>
        <w:numPr>
          <w:ilvl w:val="0"/>
          <w:numId w:val="79"/>
        </w:numPr>
        <w:spacing w:after="0" w:line="360" w:lineRule="auto"/>
        <w:ind w:left="900"/>
        <w:rPr>
          <w:rFonts w:ascii="Times New Roman" w:eastAsiaTheme="minorHAnsi" w:hAnsi="Times New Roman"/>
          <w:sz w:val="24"/>
          <w:szCs w:val="24"/>
          <w:lang w:val="en-US"/>
        </w:rPr>
      </w:pPr>
      <w:r w:rsidRPr="00B23D94">
        <w:rPr>
          <w:rFonts w:ascii="Times New Roman" w:hAnsi="Times New Roman"/>
          <w:sz w:val="24"/>
          <w:szCs w:val="24"/>
        </w:rPr>
        <w:t xml:space="preserve">Planning </w:t>
      </w:r>
    </w:p>
    <w:p w14:paraId="1AA3684F" w14:textId="77777777" w:rsidR="006C5214" w:rsidRPr="00B23D94" w:rsidRDefault="006C5214" w:rsidP="006C5214">
      <w:pPr>
        <w:numPr>
          <w:ilvl w:val="0"/>
          <w:numId w:val="79"/>
        </w:numPr>
        <w:spacing w:after="0" w:line="360" w:lineRule="auto"/>
        <w:ind w:left="900"/>
        <w:rPr>
          <w:rFonts w:ascii="Times New Roman" w:eastAsiaTheme="minorHAnsi" w:hAnsi="Times New Roman"/>
          <w:sz w:val="24"/>
          <w:szCs w:val="24"/>
          <w:lang w:val="en-US"/>
        </w:rPr>
      </w:pPr>
      <w:r w:rsidRPr="00B23D94">
        <w:rPr>
          <w:rFonts w:ascii="Times New Roman" w:hAnsi="Times New Roman"/>
          <w:sz w:val="24"/>
          <w:szCs w:val="24"/>
        </w:rPr>
        <w:t>Report writing</w:t>
      </w:r>
    </w:p>
    <w:p w14:paraId="09E571A6" w14:textId="77777777" w:rsidR="006C5214" w:rsidRPr="00B23D94" w:rsidRDefault="006C5214" w:rsidP="006C5214">
      <w:pPr>
        <w:numPr>
          <w:ilvl w:val="0"/>
          <w:numId w:val="79"/>
        </w:numPr>
        <w:spacing w:after="0" w:line="360" w:lineRule="auto"/>
        <w:ind w:left="900"/>
        <w:rPr>
          <w:rFonts w:ascii="Times New Roman" w:eastAsiaTheme="minorHAnsi" w:hAnsi="Times New Roman"/>
          <w:sz w:val="24"/>
          <w:szCs w:val="24"/>
          <w:lang w:val="en-US"/>
        </w:rPr>
      </w:pPr>
      <w:r w:rsidRPr="00B23D94">
        <w:rPr>
          <w:rFonts w:ascii="Times New Roman" w:hAnsi="Times New Roman"/>
          <w:sz w:val="24"/>
          <w:szCs w:val="24"/>
        </w:rPr>
        <w:t>Team work</w:t>
      </w:r>
    </w:p>
    <w:p w14:paraId="4245A3B4" w14:textId="77777777" w:rsidR="006C5214" w:rsidRPr="00B23D94" w:rsidRDefault="006C5214" w:rsidP="006C5214">
      <w:pPr>
        <w:spacing w:after="0" w:line="360" w:lineRule="auto"/>
        <w:rPr>
          <w:rFonts w:ascii="Times New Roman" w:hAnsi="Times New Roman"/>
          <w:b/>
          <w:sz w:val="24"/>
          <w:szCs w:val="24"/>
          <w:lang w:eastAsia="zh-CN"/>
        </w:rPr>
      </w:pPr>
      <w:r w:rsidRPr="00B23D94">
        <w:rPr>
          <w:rFonts w:ascii="Times New Roman" w:hAnsi="Times New Roman"/>
          <w:b/>
          <w:sz w:val="24"/>
          <w:szCs w:val="24"/>
          <w:lang w:eastAsia="zh-CN"/>
        </w:rPr>
        <w:lastRenderedPageBreak/>
        <w:t>Required knowledge</w:t>
      </w:r>
    </w:p>
    <w:p w14:paraId="04A6054A" w14:textId="77777777" w:rsidR="006C5214" w:rsidRPr="00B23D94" w:rsidRDefault="006C5214" w:rsidP="006C5214">
      <w:pPr>
        <w:spacing w:after="0" w:line="360" w:lineRule="auto"/>
        <w:rPr>
          <w:rFonts w:ascii="Times New Roman" w:hAnsi="Times New Roman"/>
          <w:sz w:val="24"/>
          <w:szCs w:val="24"/>
          <w:lang w:eastAsia="zh-CN"/>
        </w:rPr>
      </w:pPr>
      <w:r w:rsidRPr="00B23D94">
        <w:rPr>
          <w:rFonts w:ascii="Times New Roman" w:hAnsi="Times New Roman"/>
          <w:sz w:val="24"/>
          <w:szCs w:val="24"/>
          <w:lang w:eastAsia="zh-CN"/>
        </w:rPr>
        <w:t>The individual needs to demonstrate knowledge of:</w:t>
      </w:r>
    </w:p>
    <w:p w14:paraId="702593A3" w14:textId="77777777" w:rsidR="006C5214" w:rsidRPr="00B23D94" w:rsidRDefault="006C5214" w:rsidP="006C5214">
      <w:pPr>
        <w:numPr>
          <w:ilvl w:val="0"/>
          <w:numId w:val="80"/>
        </w:numPr>
        <w:spacing w:after="0" w:line="360" w:lineRule="auto"/>
        <w:rPr>
          <w:rFonts w:ascii="Times New Roman" w:hAnsi="Times New Roman"/>
          <w:sz w:val="24"/>
          <w:szCs w:val="24"/>
          <w:lang w:val="en-US"/>
        </w:rPr>
      </w:pPr>
      <w:r w:rsidRPr="00B23D94">
        <w:rPr>
          <w:rFonts w:ascii="Times New Roman" w:hAnsi="Times New Roman"/>
          <w:sz w:val="24"/>
          <w:szCs w:val="24"/>
        </w:rPr>
        <w:t>Social welfare policies</w:t>
      </w:r>
    </w:p>
    <w:p w14:paraId="6C9DD769" w14:textId="77777777" w:rsidR="006C5214" w:rsidRPr="00B23D94" w:rsidRDefault="006C5214" w:rsidP="006C5214">
      <w:pPr>
        <w:numPr>
          <w:ilvl w:val="0"/>
          <w:numId w:val="80"/>
        </w:numPr>
        <w:spacing w:after="0" w:line="360" w:lineRule="auto"/>
        <w:rPr>
          <w:rFonts w:ascii="Times New Roman" w:hAnsi="Times New Roman"/>
          <w:sz w:val="24"/>
          <w:szCs w:val="24"/>
          <w:lang w:val="en-US"/>
        </w:rPr>
      </w:pPr>
      <w:r w:rsidRPr="00B23D94">
        <w:rPr>
          <w:rFonts w:ascii="Times New Roman" w:hAnsi="Times New Roman"/>
          <w:sz w:val="24"/>
          <w:szCs w:val="24"/>
        </w:rPr>
        <w:t>Human behaviour and social environment</w:t>
      </w:r>
    </w:p>
    <w:p w14:paraId="7E5DD971" w14:textId="77777777" w:rsidR="006C5214" w:rsidRPr="00B23D94" w:rsidRDefault="006C5214" w:rsidP="006C5214">
      <w:pPr>
        <w:numPr>
          <w:ilvl w:val="0"/>
          <w:numId w:val="80"/>
        </w:numPr>
        <w:spacing w:after="0" w:line="360" w:lineRule="auto"/>
        <w:rPr>
          <w:rFonts w:ascii="Times New Roman" w:hAnsi="Times New Roman"/>
          <w:sz w:val="24"/>
          <w:szCs w:val="24"/>
          <w:lang w:val="en-US"/>
        </w:rPr>
      </w:pPr>
      <w:r w:rsidRPr="00B23D94">
        <w:rPr>
          <w:rFonts w:ascii="Times New Roman" w:hAnsi="Times New Roman"/>
          <w:sz w:val="24"/>
          <w:szCs w:val="24"/>
        </w:rPr>
        <w:t>Social work practices and interventions</w:t>
      </w:r>
    </w:p>
    <w:p w14:paraId="31415A3A" w14:textId="77777777" w:rsidR="00AD1F17" w:rsidRPr="00B23D94" w:rsidRDefault="006C5214" w:rsidP="006C5214">
      <w:pPr>
        <w:numPr>
          <w:ilvl w:val="0"/>
          <w:numId w:val="80"/>
        </w:numPr>
        <w:spacing w:after="0" w:line="360" w:lineRule="auto"/>
        <w:rPr>
          <w:rFonts w:ascii="Times New Roman" w:hAnsi="Times New Roman"/>
          <w:sz w:val="24"/>
          <w:szCs w:val="24"/>
          <w:lang w:val="en-US"/>
        </w:rPr>
      </w:pPr>
      <w:r w:rsidRPr="00B23D94">
        <w:rPr>
          <w:rFonts w:ascii="Times New Roman" w:hAnsi="Times New Roman"/>
          <w:sz w:val="24"/>
          <w:szCs w:val="24"/>
        </w:rPr>
        <w:t>Social research</w:t>
      </w:r>
    </w:p>
    <w:p w14:paraId="4D9CCBA3" w14:textId="77777777" w:rsidR="006C5214" w:rsidRPr="00B23D94" w:rsidRDefault="006C5214" w:rsidP="006C5214">
      <w:pPr>
        <w:numPr>
          <w:ilvl w:val="0"/>
          <w:numId w:val="80"/>
        </w:numPr>
        <w:spacing w:after="0" w:line="360" w:lineRule="auto"/>
        <w:rPr>
          <w:rFonts w:ascii="Times New Roman" w:hAnsi="Times New Roman"/>
          <w:sz w:val="24"/>
          <w:szCs w:val="24"/>
          <w:lang w:val="en-US"/>
        </w:rPr>
      </w:pPr>
      <w:r w:rsidRPr="00B23D94">
        <w:rPr>
          <w:rFonts w:ascii="Times New Roman" w:hAnsi="Times New Roman"/>
          <w:sz w:val="24"/>
          <w:szCs w:val="24"/>
        </w:rPr>
        <w:t>Legal aspects in social work</w:t>
      </w:r>
    </w:p>
    <w:p w14:paraId="133D07DB" w14:textId="77777777" w:rsidR="006C5214" w:rsidRPr="00B23D94" w:rsidRDefault="006C5214" w:rsidP="006C5214">
      <w:pPr>
        <w:spacing w:after="0" w:line="360" w:lineRule="auto"/>
        <w:ind w:hanging="90"/>
        <w:rPr>
          <w:rFonts w:ascii="Times New Roman" w:hAnsi="Times New Roman"/>
          <w:b/>
          <w:sz w:val="24"/>
          <w:szCs w:val="24"/>
        </w:rPr>
      </w:pPr>
      <w:r w:rsidRPr="00B23D94">
        <w:rPr>
          <w:rFonts w:ascii="Times New Roman" w:hAnsi="Times New Roman"/>
          <w:b/>
          <w:sz w:val="24"/>
          <w:szCs w:val="24"/>
        </w:rPr>
        <w:t>EVIDENCE GUIDE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4"/>
        <w:gridCol w:w="6196"/>
      </w:tblGrid>
      <w:tr w:rsidR="006C5214" w:rsidRPr="00B23D94" w14:paraId="04810EB0" w14:textId="77777777" w:rsidTr="00351247">
        <w:tc>
          <w:tcPr>
            <w:tcW w:w="0" w:type="auto"/>
          </w:tcPr>
          <w:p w14:paraId="276315A8" w14:textId="77777777" w:rsidR="006C5214" w:rsidRPr="00B23D94" w:rsidRDefault="006C5214" w:rsidP="006C5214">
            <w:pPr>
              <w:numPr>
                <w:ilvl w:val="2"/>
                <w:numId w:val="192"/>
              </w:numPr>
              <w:spacing w:after="0" w:line="360" w:lineRule="auto"/>
              <w:rPr>
                <w:rFonts w:ascii="Times New Roman" w:hAnsi="Times New Roman"/>
                <w:sz w:val="24"/>
                <w:szCs w:val="24"/>
              </w:rPr>
            </w:pPr>
            <w:r w:rsidRPr="00B23D94">
              <w:rPr>
                <w:rFonts w:ascii="Times New Roman" w:hAnsi="Times New Roman"/>
                <w:sz w:val="24"/>
                <w:szCs w:val="24"/>
              </w:rPr>
              <w:t>Critical Aspects of Competency</w:t>
            </w:r>
          </w:p>
        </w:tc>
        <w:tc>
          <w:tcPr>
            <w:tcW w:w="0" w:type="auto"/>
          </w:tcPr>
          <w:p w14:paraId="1F42913F" w14:textId="77777777" w:rsidR="006C5214" w:rsidRPr="00B23D94" w:rsidRDefault="006C5214" w:rsidP="00351247">
            <w:pPr>
              <w:tabs>
                <w:tab w:val="left" w:pos="702"/>
              </w:tabs>
              <w:spacing w:after="0" w:line="360" w:lineRule="auto"/>
              <w:ind w:left="702" w:hanging="702"/>
              <w:rPr>
                <w:rFonts w:ascii="Times New Roman" w:hAnsi="Times New Roman"/>
                <w:sz w:val="24"/>
                <w:szCs w:val="24"/>
              </w:rPr>
            </w:pPr>
            <w:r w:rsidRPr="00B23D94">
              <w:rPr>
                <w:rFonts w:ascii="Times New Roman" w:hAnsi="Times New Roman"/>
                <w:sz w:val="24"/>
                <w:szCs w:val="24"/>
              </w:rPr>
              <w:t>Assessment requires evidence that the candidate:</w:t>
            </w:r>
          </w:p>
          <w:p w14:paraId="57CACEBD" w14:textId="77777777" w:rsidR="006C5214" w:rsidRPr="00B23D94" w:rsidRDefault="006C5214" w:rsidP="006C5214">
            <w:pPr>
              <w:numPr>
                <w:ilvl w:val="1"/>
                <w:numId w:val="193"/>
              </w:numPr>
              <w:tabs>
                <w:tab w:val="left" w:pos="702"/>
              </w:tabs>
              <w:spacing w:after="0" w:line="360" w:lineRule="auto"/>
              <w:rPr>
                <w:rFonts w:ascii="Times New Roman" w:hAnsi="Times New Roman"/>
                <w:sz w:val="24"/>
                <w:szCs w:val="24"/>
              </w:rPr>
            </w:pPr>
            <w:r w:rsidRPr="00B23D94">
              <w:rPr>
                <w:rFonts w:ascii="Times New Roman" w:hAnsi="Times New Roman"/>
                <w:sz w:val="24"/>
                <w:szCs w:val="24"/>
              </w:rPr>
              <w:t>Developed advocacy and lobbying assessment tools as per workplace procedures</w:t>
            </w:r>
          </w:p>
          <w:p w14:paraId="1A6A12FC" w14:textId="77777777" w:rsidR="006C5214" w:rsidRPr="00B23D94" w:rsidRDefault="006C5214" w:rsidP="006C5214">
            <w:pPr>
              <w:numPr>
                <w:ilvl w:val="1"/>
                <w:numId w:val="193"/>
              </w:numPr>
              <w:tabs>
                <w:tab w:val="left" w:pos="702"/>
              </w:tabs>
              <w:spacing w:after="0" w:line="360" w:lineRule="auto"/>
              <w:rPr>
                <w:rFonts w:ascii="Times New Roman" w:hAnsi="Times New Roman"/>
                <w:sz w:val="24"/>
                <w:szCs w:val="24"/>
              </w:rPr>
            </w:pPr>
            <w:r w:rsidRPr="00B23D94">
              <w:rPr>
                <w:rFonts w:ascii="Times New Roman" w:hAnsi="Times New Roman"/>
                <w:sz w:val="24"/>
                <w:szCs w:val="24"/>
              </w:rPr>
              <w:t>Conducted advocacy and lobbying data analysis as per workplace procedures</w:t>
            </w:r>
          </w:p>
          <w:p w14:paraId="72671DB8" w14:textId="77777777" w:rsidR="006C5214" w:rsidRPr="00B23D94" w:rsidRDefault="006C5214" w:rsidP="006C5214">
            <w:pPr>
              <w:numPr>
                <w:ilvl w:val="1"/>
                <w:numId w:val="193"/>
              </w:numPr>
              <w:tabs>
                <w:tab w:val="left" w:pos="702"/>
              </w:tabs>
              <w:spacing w:after="0" w:line="360" w:lineRule="auto"/>
              <w:rPr>
                <w:rFonts w:ascii="Times New Roman" w:hAnsi="Times New Roman"/>
                <w:sz w:val="24"/>
                <w:szCs w:val="24"/>
              </w:rPr>
            </w:pPr>
            <w:r w:rsidRPr="00B23D94">
              <w:rPr>
                <w:rFonts w:ascii="Times New Roman" w:hAnsi="Times New Roman"/>
                <w:sz w:val="24"/>
                <w:szCs w:val="24"/>
              </w:rPr>
              <w:t>Prepared and shared advocacy and advocacy report as per workplace procedures</w:t>
            </w:r>
          </w:p>
          <w:p w14:paraId="78EC0351" w14:textId="77777777" w:rsidR="006C5214" w:rsidRPr="00B23D94" w:rsidRDefault="006C5214" w:rsidP="006C5214">
            <w:pPr>
              <w:numPr>
                <w:ilvl w:val="1"/>
                <w:numId w:val="193"/>
              </w:numPr>
              <w:tabs>
                <w:tab w:val="left" w:pos="702"/>
              </w:tabs>
              <w:spacing w:after="0" w:line="360" w:lineRule="auto"/>
              <w:rPr>
                <w:rFonts w:ascii="Times New Roman" w:hAnsi="Times New Roman"/>
                <w:sz w:val="24"/>
                <w:szCs w:val="24"/>
              </w:rPr>
            </w:pPr>
            <w:r w:rsidRPr="00B23D94">
              <w:rPr>
                <w:rFonts w:ascii="Times New Roman" w:hAnsi="Times New Roman"/>
                <w:sz w:val="24"/>
                <w:szCs w:val="24"/>
              </w:rPr>
              <w:t>Formulated advocacy and lobbying objectives as per workplace procedures.</w:t>
            </w:r>
          </w:p>
          <w:p w14:paraId="114834C9" w14:textId="77777777" w:rsidR="006C5214" w:rsidRPr="00B23D94" w:rsidRDefault="006C5214" w:rsidP="006C5214">
            <w:pPr>
              <w:numPr>
                <w:ilvl w:val="1"/>
                <w:numId w:val="193"/>
              </w:numPr>
              <w:tabs>
                <w:tab w:val="left" w:pos="702"/>
              </w:tabs>
              <w:spacing w:after="0" w:line="360" w:lineRule="auto"/>
              <w:rPr>
                <w:rFonts w:ascii="Times New Roman" w:hAnsi="Times New Roman"/>
                <w:sz w:val="24"/>
                <w:szCs w:val="24"/>
              </w:rPr>
            </w:pPr>
            <w:r w:rsidRPr="00B23D94">
              <w:rPr>
                <w:rFonts w:ascii="Times New Roman" w:hAnsi="Times New Roman"/>
                <w:sz w:val="24"/>
                <w:szCs w:val="24"/>
              </w:rPr>
              <w:t xml:space="preserve"> Prepared evaluation report as per workplace procedures.</w:t>
            </w:r>
          </w:p>
          <w:p w14:paraId="1A1DCE53" w14:textId="77777777" w:rsidR="006C5214" w:rsidRPr="00B23D94" w:rsidRDefault="006C5214" w:rsidP="006C5214">
            <w:pPr>
              <w:numPr>
                <w:ilvl w:val="1"/>
                <w:numId w:val="193"/>
              </w:numPr>
              <w:tabs>
                <w:tab w:val="left" w:pos="702"/>
              </w:tabs>
              <w:spacing w:after="0" w:line="360" w:lineRule="auto"/>
              <w:rPr>
                <w:rFonts w:ascii="Times New Roman" w:hAnsi="Times New Roman"/>
                <w:sz w:val="24"/>
                <w:szCs w:val="24"/>
              </w:rPr>
            </w:pPr>
            <w:r w:rsidRPr="00B23D94">
              <w:rPr>
                <w:rFonts w:ascii="Times New Roman" w:hAnsi="Times New Roman"/>
                <w:sz w:val="24"/>
                <w:szCs w:val="24"/>
              </w:rPr>
              <w:t>Prepared documentation tools as per workplace procedures.</w:t>
            </w:r>
          </w:p>
        </w:tc>
      </w:tr>
      <w:tr w:rsidR="006C5214" w:rsidRPr="00B23D94" w14:paraId="7DAA245E" w14:textId="77777777" w:rsidTr="00351247">
        <w:tc>
          <w:tcPr>
            <w:tcW w:w="0" w:type="auto"/>
          </w:tcPr>
          <w:p w14:paraId="661D22D1" w14:textId="77777777" w:rsidR="006C5214" w:rsidRPr="00B23D94" w:rsidRDefault="006C5214" w:rsidP="006C5214">
            <w:pPr>
              <w:numPr>
                <w:ilvl w:val="2"/>
                <w:numId w:val="192"/>
              </w:numPr>
              <w:spacing w:after="0" w:line="360" w:lineRule="auto"/>
              <w:ind w:right="162"/>
              <w:rPr>
                <w:rFonts w:ascii="Times New Roman" w:hAnsi="Times New Roman"/>
                <w:sz w:val="24"/>
                <w:szCs w:val="24"/>
              </w:rPr>
            </w:pPr>
            <w:r w:rsidRPr="00B23D94">
              <w:rPr>
                <w:rFonts w:ascii="Times New Roman" w:hAnsi="Times New Roman"/>
                <w:sz w:val="24"/>
                <w:szCs w:val="24"/>
              </w:rPr>
              <w:t>Resource implications</w:t>
            </w:r>
          </w:p>
        </w:tc>
        <w:tc>
          <w:tcPr>
            <w:tcW w:w="0" w:type="auto"/>
          </w:tcPr>
          <w:p w14:paraId="06CDA490"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The following resources should be provided:</w:t>
            </w:r>
          </w:p>
          <w:p w14:paraId="1A2EECBA" w14:textId="77777777" w:rsidR="006C5214" w:rsidRPr="00B23D94" w:rsidRDefault="006C5214" w:rsidP="006C5214">
            <w:pPr>
              <w:numPr>
                <w:ilvl w:val="0"/>
                <w:numId w:val="194"/>
              </w:numPr>
              <w:spacing w:after="0" w:line="360" w:lineRule="auto"/>
              <w:ind w:left="360"/>
              <w:rPr>
                <w:rFonts w:ascii="Times New Roman" w:hAnsi="Times New Roman"/>
                <w:sz w:val="24"/>
                <w:szCs w:val="24"/>
              </w:rPr>
            </w:pPr>
            <w:r w:rsidRPr="00B23D94">
              <w:rPr>
                <w:rFonts w:ascii="Times New Roman" w:hAnsi="Times New Roman"/>
                <w:sz w:val="24"/>
                <w:szCs w:val="24"/>
              </w:rPr>
              <w:t>Appropriately simulated environment where assessment can take place.</w:t>
            </w:r>
          </w:p>
          <w:p w14:paraId="153C48D4" w14:textId="77777777" w:rsidR="006C5214" w:rsidRPr="00B23D94" w:rsidRDefault="006C5214" w:rsidP="006C5214">
            <w:pPr>
              <w:numPr>
                <w:ilvl w:val="0"/>
                <w:numId w:val="194"/>
              </w:numPr>
              <w:spacing w:after="0" w:line="360" w:lineRule="auto"/>
              <w:ind w:left="360"/>
              <w:rPr>
                <w:rFonts w:ascii="Times New Roman" w:hAnsi="Times New Roman"/>
                <w:sz w:val="24"/>
                <w:szCs w:val="24"/>
              </w:rPr>
            </w:pPr>
            <w:r w:rsidRPr="00B23D94">
              <w:rPr>
                <w:rFonts w:ascii="Times New Roman" w:hAnsi="Times New Roman"/>
                <w:sz w:val="24"/>
                <w:szCs w:val="24"/>
              </w:rPr>
              <w:t>Access to relevant work environment.</w:t>
            </w:r>
          </w:p>
          <w:p w14:paraId="44C2BBC4" w14:textId="77777777" w:rsidR="006C5214" w:rsidRPr="00B23D94" w:rsidRDefault="006C5214" w:rsidP="006C5214">
            <w:pPr>
              <w:numPr>
                <w:ilvl w:val="0"/>
                <w:numId w:val="194"/>
              </w:numPr>
              <w:spacing w:after="0" w:line="360" w:lineRule="auto"/>
              <w:ind w:left="360"/>
              <w:rPr>
                <w:rFonts w:ascii="Times New Roman" w:hAnsi="Times New Roman"/>
                <w:sz w:val="24"/>
                <w:szCs w:val="24"/>
              </w:rPr>
            </w:pPr>
            <w:r w:rsidRPr="00B23D94">
              <w:rPr>
                <w:rFonts w:ascii="Times New Roman" w:hAnsi="Times New Roman"/>
                <w:sz w:val="24"/>
                <w:szCs w:val="24"/>
              </w:rPr>
              <w:t>Resources relevant to the proposed activities or tasks.</w:t>
            </w:r>
          </w:p>
        </w:tc>
      </w:tr>
      <w:tr w:rsidR="006C5214" w:rsidRPr="00B23D94" w14:paraId="06560FD4" w14:textId="77777777" w:rsidTr="00351247">
        <w:tc>
          <w:tcPr>
            <w:tcW w:w="0" w:type="auto"/>
          </w:tcPr>
          <w:p w14:paraId="03422602" w14:textId="77777777" w:rsidR="006C5214" w:rsidRPr="00B23D94" w:rsidRDefault="006C5214" w:rsidP="006C5214">
            <w:pPr>
              <w:numPr>
                <w:ilvl w:val="2"/>
                <w:numId w:val="192"/>
              </w:numPr>
              <w:tabs>
                <w:tab w:val="left" w:pos="0"/>
              </w:tabs>
              <w:spacing w:after="0" w:line="360" w:lineRule="auto"/>
              <w:ind w:right="252"/>
              <w:rPr>
                <w:rFonts w:ascii="Times New Roman" w:hAnsi="Times New Roman"/>
                <w:sz w:val="24"/>
                <w:szCs w:val="24"/>
              </w:rPr>
            </w:pPr>
            <w:r w:rsidRPr="00B23D94">
              <w:rPr>
                <w:rFonts w:ascii="Times New Roman" w:hAnsi="Times New Roman"/>
                <w:sz w:val="24"/>
                <w:szCs w:val="24"/>
              </w:rPr>
              <w:t>Methods of assessment</w:t>
            </w:r>
          </w:p>
        </w:tc>
        <w:tc>
          <w:tcPr>
            <w:tcW w:w="0" w:type="auto"/>
          </w:tcPr>
          <w:p w14:paraId="1BB8D7F2"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 xml:space="preserve">Competency in this unit may be assessed through: </w:t>
            </w:r>
          </w:p>
          <w:p w14:paraId="1D4121C1" w14:textId="77777777" w:rsidR="006C5214" w:rsidRPr="00B23D94" w:rsidRDefault="006C5214" w:rsidP="006C5214">
            <w:pPr>
              <w:numPr>
                <w:ilvl w:val="0"/>
                <w:numId w:val="195"/>
              </w:numPr>
              <w:spacing w:after="0" w:line="360" w:lineRule="auto"/>
              <w:rPr>
                <w:rFonts w:ascii="Times New Roman" w:hAnsi="Times New Roman"/>
                <w:sz w:val="24"/>
                <w:szCs w:val="24"/>
              </w:rPr>
            </w:pPr>
            <w:r w:rsidRPr="00B23D94">
              <w:rPr>
                <w:rFonts w:ascii="Times New Roman" w:hAnsi="Times New Roman"/>
                <w:sz w:val="24"/>
                <w:szCs w:val="24"/>
              </w:rPr>
              <w:t xml:space="preserve">Practical assessment </w:t>
            </w:r>
          </w:p>
          <w:p w14:paraId="66B8B47D" w14:textId="77777777" w:rsidR="006C5214" w:rsidRPr="00B23D94" w:rsidRDefault="006C5214" w:rsidP="006C5214">
            <w:pPr>
              <w:numPr>
                <w:ilvl w:val="0"/>
                <w:numId w:val="195"/>
              </w:numPr>
              <w:spacing w:after="0" w:line="360" w:lineRule="auto"/>
              <w:rPr>
                <w:rFonts w:ascii="Times New Roman" w:hAnsi="Times New Roman"/>
                <w:sz w:val="24"/>
                <w:szCs w:val="24"/>
              </w:rPr>
            </w:pPr>
            <w:r w:rsidRPr="00B23D94">
              <w:rPr>
                <w:rFonts w:ascii="Times New Roman" w:hAnsi="Times New Roman"/>
                <w:sz w:val="24"/>
                <w:szCs w:val="24"/>
              </w:rPr>
              <w:t>Oral questioning</w:t>
            </w:r>
          </w:p>
          <w:p w14:paraId="56F11545" w14:textId="77777777" w:rsidR="006C5214" w:rsidRPr="00B23D94" w:rsidRDefault="006C5214" w:rsidP="006C5214">
            <w:pPr>
              <w:numPr>
                <w:ilvl w:val="0"/>
                <w:numId w:val="195"/>
              </w:numPr>
              <w:spacing w:after="0" w:line="360" w:lineRule="auto"/>
              <w:rPr>
                <w:rFonts w:ascii="Times New Roman" w:hAnsi="Times New Roman"/>
                <w:sz w:val="24"/>
                <w:szCs w:val="24"/>
              </w:rPr>
            </w:pPr>
            <w:r w:rsidRPr="00B23D94">
              <w:rPr>
                <w:rFonts w:ascii="Times New Roman" w:hAnsi="Times New Roman"/>
                <w:sz w:val="24"/>
                <w:szCs w:val="24"/>
              </w:rPr>
              <w:t>Written tests</w:t>
            </w:r>
          </w:p>
          <w:p w14:paraId="79C9ED8D" w14:textId="77777777" w:rsidR="006C5214" w:rsidRPr="00B23D94" w:rsidRDefault="006C5214" w:rsidP="006C5214">
            <w:pPr>
              <w:numPr>
                <w:ilvl w:val="0"/>
                <w:numId w:val="195"/>
              </w:numPr>
              <w:spacing w:after="0" w:line="360" w:lineRule="auto"/>
              <w:rPr>
                <w:rFonts w:ascii="Times New Roman" w:hAnsi="Times New Roman"/>
                <w:sz w:val="24"/>
                <w:szCs w:val="24"/>
              </w:rPr>
            </w:pPr>
            <w:r w:rsidRPr="00B23D94">
              <w:rPr>
                <w:rFonts w:ascii="Times New Roman" w:hAnsi="Times New Roman"/>
                <w:sz w:val="24"/>
                <w:szCs w:val="24"/>
              </w:rPr>
              <w:t>Portfolio of evidence</w:t>
            </w:r>
          </w:p>
          <w:p w14:paraId="52AB333B" w14:textId="77777777" w:rsidR="006C5214" w:rsidRPr="00B23D94" w:rsidRDefault="006C5214" w:rsidP="006C5214">
            <w:pPr>
              <w:numPr>
                <w:ilvl w:val="0"/>
                <w:numId w:val="195"/>
              </w:numPr>
              <w:spacing w:after="0" w:line="360" w:lineRule="auto"/>
              <w:rPr>
                <w:rFonts w:ascii="Times New Roman" w:hAnsi="Times New Roman"/>
                <w:sz w:val="24"/>
                <w:szCs w:val="24"/>
              </w:rPr>
            </w:pPr>
            <w:r w:rsidRPr="00B23D94">
              <w:rPr>
                <w:rFonts w:ascii="Times New Roman" w:hAnsi="Times New Roman"/>
                <w:sz w:val="24"/>
                <w:szCs w:val="24"/>
              </w:rPr>
              <w:t>Third party report</w:t>
            </w:r>
          </w:p>
          <w:p w14:paraId="0CD945C3" w14:textId="77777777" w:rsidR="006C5214" w:rsidRPr="00B23D94" w:rsidRDefault="006C5214" w:rsidP="006C5214">
            <w:pPr>
              <w:numPr>
                <w:ilvl w:val="0"/>
                <w:numId w:val="195"/>
              </w:numPr>
              <w:spacing w:after="0" w:line="360" w:lineRule="auto"/>
              <w:rPr>
                <w:rFonts w:ascii="Times New Roman" w:hAnsi="Times New Roman"/>
                <w:sz w:val="24"/>
                <w:szCs w:val="24"/>
              </w:rPr>
            </w:pPr>
            <w:r w:rsidRPr="00B23D94">
              <w:rPr>
                <w:rFonts w:ascii="Times New Roman" w:hAnsi="Times New Roman"/>
                <w:sz w:val="24"/>
                <w:szCs w:val="24"/>
              </w:rPr>
              <w:t>Case study</w:t>
            </w:r>
          </w:p>
        </w:tc>
      </w:tr>
      <w:tr w:rsidR="006C5214" w:rsidRPr="00B23D94" w14:paraId="354380F8" w14:textId="77777777" w:rsidTr="00351247">
        <w:tc>
          <w:tcPr>
            <w:tcW w:w="0" w:type="auto"/>
          </w:tcPr>
          <w:p w14:paraId="2EA9DE28" w14:textId="77777777" w:rsidR="006C5214" w:rsidRPr="00B23D94" w:rsidRDefault="006C5214" w:rsidP="006C5214">
            <w:pPr>
              <w:numPr>
                <w:ilvl w:val="2"/>
                <w:numId w:val="192"/>
              </w:numPr>
              <w:tabs>
                <w:tab w:val="left" w:pos="-5508"/>
              </w:tabs>
              <w:spacing w:after="0" w:line="360" w:lineRule="auto"/>
              <w:ind w:right="252"/>
              <w:rPr>
                <w:rFonts w:ascii="Times New Roman" w:hAnsi="Times New Roman"/>
                <w:sz w:val="24"/>
                <w:szCs w:val="24"/>
              </w:rPr>
            </w:pPr>
            <w:r w:rsidRPr="00B23D94">
              <w:rPr>
                <w:rFonts w:ascii="Times New Roman" w:hAnsi="Times New Roman"/>
                <w:sz w:val="24"/>
                <w:szCs w:val="24"/>
              </w:rPr>
              <w:lastRenderedPageBreak/>
              <w:t>Context of assessment</w:t>
            </w:r>
          </w:p>
        </w:tc>
        <w:tc>
          <w:tcPr>
            <w:tcW w:w="0" w:type="auto"/>
          </w:tcPr>
          <w:p w14:paraId="45BC6977"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 xml:space="preserve">Competency may be assessed in a: </w:t>
            </w:r>
          </w:p>
          <w:p w14:paraId="6826D843" w14:textId="77777777" w:rsidR="006C5214" w:rsidRPr="00B23D94" w:rsidRDefault="006C5214" w:rsidP="006C5214">
            <w:pPr>
              <w:numPr>
                <w:ilvl w:val="0"/>
                <w:numId w:val="196"/>
              </w:numPr>
              <w:tabs>
                <w:tab w:val="left" w:pos="702"/>
              </w:tabs>
              <w:spacing w:after="0" w:line="360" w:lineRule="auto"/>
              <w:ind w:right="749"/>
              <w:rPr>
                <w:rFonts w:ascii="Times New Roman" w:hAnsi="Times New Roman"/>
                <w:sz w:val="24"/>
                <w:szCs w:val="24"/>
              </w:rPr>
            </w:pPr>
            <w:r w:rsidRPr="00B23D94">
              <w:rPr>
                <w:rFonts w:ascii="Times New Roman" w:hAnsi="Times New Roman"/>
                <w:sz w:val="24"/>
                <w:szCs w:val="24"/>
              </w:rPr>
              <w:t>Workplace or simulated workplace</w:t>
            </w:r>
          </w:p>
        </w:tc>
      </w:tr>
      <w:tr w:rsidR="006C5214" w:rsidRPr="00B23D94" w14:paraId="75C9CC0E" w14:textId="77777777" w:rsidTr="00351247">
        <w:tc>
          <w:tcPr>
            <w:tcW w:w="0" w:type="auto"/>
          </w:tcPr>
          <w:p w14:paraId="79B782E1"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5. Guidance information for assessment</w:t>
            </w:r>
          </w:p>
        </w:tc>
        <w:tc>
          <w:tcPr>
            <w:tcW w:w="0" w:type="auto"/>
          </w:tcPr>
          <w:p w14:paraId="1024FB4F" w14:textId="77777777" w:rsidR="006C5214" w:rsidRPr="00B23D94" w:rsidRDefault="006C5214" w:rsidP="00351247">
            <w:pPr>
              <w:tabs>
                <w:tab w:val="left" w:pos="702"/>
              </w:tabs>
              <w:spacing w:after="0" w:line="360" w:lineRule="auto"/>
              <w:ind w:right="749"/>
              <w:rPr>
                <w:rFonts w:ascii="Times New Roman" w:hAnsi="Times New Roman"/>
                <w:sz w:val="24"/>
                <w:szCs w:val="24"/>
              </w:rPr>
            </w:pPr>
            <w:r w:rsidRPr="00B23D94">
              <w:rPr>
                <w:rFonts w:ascii="Times New Roman" w:hAnsi="Times New Roman"/>
                <w:sz w:val="24"/>
                <w:szCs w:val="24"/>
              </w:rPr>
              <w:t>Holistic assessment with other units relevant to the industry sector and workplace job role is recommended.</w:t>
            </w:r>
          </w:p>
        </w:tc>
      </w:tr>
    </w:tbl>
    <w:p w14:paraId="59A6246E" w14:textId="77777777" w:rsidR="006C5214" w:rsidRPr="00B23D94" w:rsidRDefault="006C5214" w:rsidP="006C5214">
      <w:pPr>
        <w:spacing w:after="0" w:line="360" w:lineRule="auto"/>
        <w:rPr>
          <w:rFonts w:ascii="Times New Roman" w:hAnsi="Times New Roman"/>
          <w:sz w:val="24"/>
          <w:szCs w:val="24"/>
        </w:rPr>
      </w:pPr>
    </w:p>
    <w:p w14:paraId="55D066CD" w14:textId="77777777" w:rsidR="006C5214" w:rsidRPr="00B23D94" w:rsidRDefault="006C5214" w:rsidP="006C5214">
      <w:pPr>
        <w:spacing w:after="0" w:line="360" w:lineRule="auto"/>
        <w:rPr>
          <w:rFonts w:ascii="Times New Roman" w:hAnsi="Times New Roman"/>
          <w:sz w:val="24"/>
          <w:szCs w:val="24"/>
        </w:rPr>
      </w:pPr>
    </w:p>
    <w:p w14:paraId="3704B452" w14:textId="77777777" w:rsidR="006C5214" w:rsidRPr="00B23D94" w:rsidRDefault="006C5214" w:rsidP="006C5214">
      <w:pPr>
        <w:spacing w:after="0" w:line="360" w:lineRule="auto"/>
        <w:rPr>
          <w:rFonts w:ascii="Times New Roman" w:hAnsi="Times New Roman"/>
          <w:sz w:val="24"/>
          <w:szCs w:val="24"/>
        </w:rPr>
      </w:pPr>
    </w:p>
    <w:p w14:paraId="4A866C34" w14:textId="77777777" w:rsidR="006C5214" w:rsidRPr="00B23D94" w:rsidRDefault="006C5214" w:rsidP="006C5214">
      <w:pPr>
        <w:spacing w:after="0" w:line="360" w:lineRule="auto"/>
        <w:rPr>
          <w:rFonts w:ascii="Times New Roman" w:hAnsi="Times New Roman"/>
          <w:sz w:val="24"/>
          <w:szCs w:val="24"/>
        </w:rPr>
      </w:pPr>
    </w:p>
    <w:p w14:paraId="21F1EC7F" w14:textId="77777777" w:rsidR="006C5214" w:rsidRPr="00B23D94" w:rsidRDefault="006C5214" w:rsidP="006C5214">
      <w:pPr>
        <w:spacing w:after="0" w:line="360" w:lineRule="auto"/>
        <w:rPr>
          <w:rFonts w:ascii="Times New Roman" w:hAnsi="Times New Roman"/>
          <w:sz w:val="24"/>
          <w:szCs w:val="24"/>
        </w:rPr>
      </w:pPr>
    </w:p>
    <w:p w14:paraId="590A834D" w14:textId="77777777" w:rsidR="006C5214" w:rsidRPr="00B23D94" w:rsidRDefault="006C5214" w:rsidP="006C5214">
      <w:pPr>
        <w:spacing w:after="0" w:line="360" w:lineRule="auto"/>
        <w:rPr>
          <w:rFonts w:ascii="Times New Roman" w:hAnsi="Times New Roman"/>
          <w:sz w:val="24"/>
          <w:szCs w:val="24"/>
        </w:rPr>
      </w:pPr>
    </w:p>
    <w:p w14:paraId="035BFF89" w14:textId="77777777" w:rsidR="006C5214" w:rsidRPr="00B23D94" w:rsidRDefault="006C5214" w:rsidP="006C5214">
      <w:pPr>
        <w:spacing w:after="0" w:line="360" w:lineRule="auto"/>
        <w:rPr>
          <w:rFonts w:ascii="Times New Roman" w:hAnsi="Times New Roman"/>
          <w:sz w:val="24"/>
          <w:szCs w:val="24"/>
        </w:rPr>
      </w:pPr>
    </w:p>
    <w:p w14:paraId="7B66E715" w14:textId="77777777" w:rsidR="006C5214" w:rsidRPr="00B23D94" w:rsidRDefault="006C5214" w:rsidP="006C5214">
      <w:pPr>
        <w:spacing w:after="0" w:line="360" w:lineRule="auto"/>
        <w:rPr>
          <w:rFonts w:ascii="Times New Roman" w:hAnsi="Times New Roman"/>
          <w:sz w:val="24"/>
          <w:szCs w:val="24"/>
        </w:rPr>
      </w:pPr>
    </w:p>
    <w:p w14:paraId="35BC194D" w14:textId="77777777" w:rsidR="006C5214" w:rsidRPr="00B23D94" w:rsidRDefault="006C5214" w:rsidP="006C5214">
      <w:pPr>
        <w:spacing w:after="0" w:line="360" w:lineRule="auto"/>
        <w:rPr>
          <w:rFonts w:ascii="Times New Roman" w:hAnsi="Times New Roman"/>
          <w:sz w:val="24"/>
          <w:szCs w:val="24"/>
        </w:rPr>
      </w:pPr>
    </w:p>
    <w:p w14:paraId="0C235E71" w14:textId="77777777" w:rsidR="006C5214" w:rsidRPr="00B23D94" w:rsidRDefault="006C5214" w:rsidP="006C5214">
      <w:pPr>
        <w:spacing w:after="0" w:line="360" w:lineRule="auto"/>
        <w:rPr>
          <w:rFonts w:ascii="Times New Roman" w:hAnsi="Times New Roman"/>
          <w:sz w:val="24"/>
          <w:szCs w:val="24"/>
        </w:rPr>
      </w:pPr>
    </w:p>
    <w:p w14:paraId="43EAC2C2" w14:textId="77777777" w:rsidR="006C5214" w:rsidRPr="00B23D94" w:rsidRDefault="006C5214" w:rsidP="006C5214">
      <w:pPr>
        <w:spacing w:after="0" w:line="360" w:lineRule="auto"/>
        <w:rPr>
          <w:rFonts w:ascii="Times New Roman" w:hAnsi="Times New Roman"/>
          <w:sz w:val="24"/>
          <w:szCs w:val="24"/>
        </w:rPr>
      </w:pPr>
    </w:p>
    <w:p w14:paraId="5BD2C8DF" w14:textId="77777777" w:rsidR="005440E2" w:rsidRPr="00B23D94" w:rsidRDefault="005440E2">
      <w:pPr>
        <w:spacing w:after="0" w:line="240" w:lineRule="auto"/>
        <w:rPr>
          <w:rFonts w:ascii="Times New Roman" w:eastAsia="Times New Roman" w:hAnsi="Times New Roman"/>
          <w:b/>
          <w:sz w:val="24"/>
          <w:szCs w:val="24"/>
        </w:rPr>
      </w:pPr>
      <w:bookmarkStart w:id="97" w:name="_Toc185518077"/>
      <w:bookmarkStart w:id="98" w:name="_Toc195695425"/>
      <w:bookmarkStart w:id="99" w:name="_Toc195698704"/>
      <w:r w:rsidRPr="00B23D94">
        <w:rPr>
          <w:rFonts w:ascii="Times New Roman" w:hAnsi="Times New Roman"/>
          <w:sz w:val="24"/>
          <w:szCs w:val="24"/>
        </w:rPr>
        <w:br w:type="page"/>
      </w:r>
    </w:p>
    <w:p w14:paraId="203E5EAD" w14:textId="50DD7B5F" w:rsidR="006C5214" w:rsidRPr="00B23D94" w:rsidRDefault="006C5214" w:rsidP="00965042">
      <w:pPr>
        <w:pStyle w:val="Heading2"/>
      </w:pPr>
      <w:bookmarkStart w:id="100" w:name="_Toc195709181"/>
      <w:r w:rsidRPr="00B23D94">
        <w:lastRenderedPageBreak/>
        <w:t>COORDINATE DISASTER MANAGEMENT PROGRAMMES</w:t>
      </w:r>
      <w:bookmarkEnd w:id="97"/>
      <w:bookmarkEnd w:id="98"/>
      <w:bookmarkEnd w:id="99"/>
      <w:bookmarkEnd w:id="100"/>
    </w:p>
    <w:p w14:paraId="13C2D04B" w14:textId="77777777" w:rsidR="006C5214" w:rsidRPr="00B23D94" w:rsidRDefault="006C5214" w:rsidP="006C5214">
      <w:pPr>
        <w:spacing w:after="0" w:line="360" w:lineRule="auto"/>
        <w:rPr>
          <w:rFonts w:ascii="Times New Roman" w:hAnsi="Times New Roman"/>
          <w:b/>
          <w:sz w:val="24"/>
          <w:szCs w:val="24"/>
        </w:rPr>
      </w:pPr>
    </w:p>
    <w:p w14:paraId="33BD7EA0" w14:textId="77777777" w:rsidR="006C5214" w:rsidRPr="00B23D94" w:rsidRDefault="006C5214" w:rsidP="006C5214">
      <w:pPr>
        <w:spacing w:after="0" w:line="360" w:lineRule="auto"/>
        <w:rPr>
          <w:rFonts w:ascii="Times New Roman" w:hAnsi="Times New Roman"/>
          <w:b/>
          <w:sz w:val="24"/>
          <w:szCs w:val="24"/>
        </w:rPr>
      </w:pPr>
      <w:r w:rsidRPr="00B23D94">
        <w:rPr>
          <w:rFonts w:ascii="Times New Roman" w:hAnsi="Times New Roman"/>
          <w:b/>
          <w:sz w:val="24"/>
          <w:szCs w:val="24"/>
        </w:rPr>
        <w:t>UNIT CODE: 0923 551 13A</w:t>
      </w:r>
    </w:p>
    <w:p w14:paraId="07AF8E81" w14:textId="77777777" w:rsidR="006C5214" w:rsidRPr="00B23D94" w:rsidRDefault="006C5214" w:rsidP="006C5214">
      <w:pPr>
        <w:spacing w:after="0" w:line="360" w:lineRule="auto"/>
        <w:rPr>
          <w:rFonts w:ascii="Times New Roman" w:hAnsi="Times New Roman"/>
          <w:b/>
          <w:sz w:val="24"/>
          <w:szCs w:val="24"/>
        </w:rPr>
      </w:pPr>
    </w:p>
    <w:p w14:paraId="74FA9E30" w14:textId="77777777" w:rsidR="006C5214" w:rsidRPr="00B23D94" w:rsidRDefault="006C5214" w:rsidP="006C5214">
      <w:pPr>
        <w:spacing w:after="0" w:line="360" w:lineRule="auto"/>
        <w:rPr>
          <w:rFonts w:ascii="Times New Roman" w:hAnsi="Times New Roman"/>
          <w:b/>
          <w:sz w:val="24"/>
          <w:szCs w:val="24"/>
        </w:rPr>
      </w:pPr>
      <w:r w:rsidRPr="00B23D94">
        <w:rPr>
          <w:rFonts w:ascii="Times New Roman" w:hAnsi="Times New Roman"/>
          <w:b/>
          <w:sz w:val="24"/>
          <w:szCs w:val="24"/>
        </w:rPr>
        <w:t>UNIT DESCRIPTION</w:t>
      </w:r>
    </w:p>
    <w:p w14:paraId="4D938189" w14:textId="77777777" w:rsidR="006C5214" w:rsidRPr="00B23D94" w:rsidRDefault="006C5214" w:rsidP="006C5214">
      <w:pPr>
        <w:spacing w:after="0" w:line="360" w:lineRule="auto"/>
        <w:jc w:val="both"/>
        <w:rPr>
          <w:rFonts w:ascii="Times New Roman" w:hAnsi="Times New Roman"/>
          <w:sz w:val="24"/>
          <w:szCs w:val="24"/>
        </w:rPr>
      </w:pPr>
      <w:r w:rsidRPr="00B23D94">
        <w:rPr>
          <w:rFonts w:ascii="Times New Roman" w:hAnsi="Times New Roman"/>
          <w:sz w:val="24"/>
          <w:szCs w:val="24"/>
        </w:rPr>
        <w:t xml:space="preserve">This unit specifies the competencies required to coordinate disaster management. It involves conducting disaster risk assessment, developing disaster intervention plan, executing disaster intervention plan, evaluating disaster intervention plan and conducting post disaster development.   </w:t>
      </w:r>
    </w:p>
    <w:p w14:paraId="2EDD4667" w14:textId="77777777" w:rsidR="006C5214" w:rsidRPr="00B23D94" w:rsidRDefault="006C5214" w:rsidP="006C5214">
      <w:pPr>
        <w:spacing w:after="0" w:line="360" w:lineRule="auto"/>
        <w:rPr>
          <w:rFonts w:ascii="Times New Roman" w:hAnsi="Times New Roman"/>
          <w:b/>
          <w:sz w:val="24"/>
          <w:szCs w:val="24"/>
        </w:rPr>
      </w:pPr>
    </w:p>
    <w:p w14:paraId="79E2AAE4" w14:textId="77777777" w:rsidR="006C5214" w:rsidRPr="00B23D94" w:rsidRDefault="006C5214" w:rsidP="006C5214">
      <w:pPr>
        <w:spacing w:after="0" w:line="360" w:lineRule="auto"/>
        <w:rPr>
          <w:rFonts w:ascii="Times New Roman" w:hAnsi="Times New Roman"/>
          <w:b/>
          <w:sz w:val="24"/>
          <w:szCs w:val="24"/>
        </w:rPr>
      </w:pPr>
      <w:r w:rsidRPr="00B23D94">
        <w:rPr>
          <w:rFonts w:ascii="Times New Roman" w:hAnsi="Times New Roman"/>
          <w:b/>
          <w:sz w:val="24"/>
          <w:szCs w:val="24"/>
        </w:rPr>
        <w:t>ELEMENTS AND PERFORMANCE CRITERIA</w:t>
      </w: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6534"/>
      </w:tblGrid>
      <w:tr w:rsidR="006C5214" w:rsidRPr="00B23D94" w14:paraId="47678B93" w14:textId="77777777" w:rsidTr="00351247">
        <w:tc>
          <w:tcPr>
            <w:tcW w:w="3114" w:type="dxa"/>
          </w:tcPr>
          <w:p w14:paraId="07C2E5FE" w14:textId="77777777" w:rsidR="006C5214" w:rsidRPr="00B23D94" w:rsidRDefault="006C5214" w:rsidP="00351247">
            <w:pPr>
              <w:spacing w:after="0" w:line="360" w:lineRule="auto"/>
              <w:rPr>
                <w:rFonts w:ascii="Times New Roman" w:hAnsi="Times New Roman"/>
                <w:b/>
                <w:sz w:val="24"/>
                <w:szCs w:val="24"/>
              </w:rPr>
            </w:pPr>
            <w:r w:rsidRPr="00B23D94">
              <w:rPr>
                <w:rFonts w:ascii="Times New Roman" w:hAnsi="Times New Roman"/>
                <w:b/>
                <w:sz w:val="24"/>
                <w:szCs w:val="24"/>
              </w:rPr>
              <w:t xml:space="preserve">ELEMENT </w:t>
            </w:r>
          </w:p>
          <w:p w14:paraId="5AFDE9CF"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These describe the key outcomes which make up workplace functions</w:t>
            </w:r>
          </w:p>
        </w:tc>
        <w:tc>
          <w:tcPr>
            <w:tcW w:w="6534" w:type="dxa"/>
          </w:tcPr>
          <w:p w14:paraId="59FF8E4D" w14:textId="77777777" w:rsidR="006C5214" w:rsidRPr="00B23D94" w:rsidRDefault="006C5214" w:rsidP="00351247">
            <w:pPr>
              <w:spacing w:after="0" w:line="360" w:lineRule="auto"/>
              <w:rPr>
                <w:rFonts w:ascii="Times New Roman" w:hAnsi="Times New Roman"/>
                <w:b/>
                <w:sz w:val="24"/>
                <w:szCs w:val="24"/>
              </w:rPr>
            </w:pPr>
            <w:r w:rsidRPr="00B23D94">
              <w:rPr>
                <w:rFonts w:ascii="Times New Roman" w:hAnsi="Times New Roman"/>
                <w:b/>
                <w:sz w:val="24"/>
                <w:szCs w:val="24"/>
              </w:rPr>
              <w:t>PERFORMANCE CRITERIA</w:t>
            </w:r>
          </w:p>
          <w:p w14:paraId="3C031396" w14:textId="77777777" w:rsidR="006C5214" w:rsidRPr="00B23D94" w:rsidRDefault="006C5214" w:rsidP="00351247">
            <w:pPr>
              <w:spacing w:after="0" w:line="360" w:lineRule="auto"/>
              <w:rPr>
                <w:rFonts w:ascii="Times New Roman" w:hAnsi="Times New Roman"/>
                <w:sz w:val="24"/>
                <w:szCs w:val="24"/>
              </w:rPr>
            </w:pPr>
            <w:r w:rsidRPr="00B23D94">
              <w:rPr>
                <w:rFonts w:ascii="Times New Roman" w:hAnsi="Times New Roman"/>
                <w:sz w:val="24"/>
                <w:szCs w:val="24"/>
              </w:rPr>
              <w:t>These are assessable statements which specify the required level of performance for each of the elements</w:t>
            </w:r>
          </w:p>
          <w:p w14:paraId="5D1345BF" w14:textId="77777777" w:rsidR="006C5214" w:rsidRPr="00B23D94" w:rsidRDefault="006C5214" w:rsidP="00351247">
            <w:pPr>
              <w:spacing w:after="0" w:line="360" w:lineRule="auto"/>
              <w:rPr>
                <w:rFonts w:ascii="Times New Roman" w:hAnsi="Times New Roman"/>
                <w:b/>
                <w:i/>
                <w:sz w:val="24"/>
                <w:szCs w:val="24"/>
              </w:rPr>
            </w:pPr>
            <w:r w:rsidRPr="00B23D94">
              <w:rPr>
                <w:rFonts w:ascii="Times New Roman" w:hAnsi="Times New Roman"/>
                <w:b/>
                <w:i/>
                <w:sz w:val="24"/>
                <w:szCs w:val="24"/>
              </w:rPr>
              <w:t>(Bold and italicized terms are elaborated in the range)</w:t>
            </w:r>
          </w:p>
        </w:tc>
      </w:tr>
      <w:tr w:rsidR="006C5214" w:rsidRPr="00B23D94" w14:paraId="595879F3" w14:textId="77777777" w:rsidTr="00351247">
        <w:trPr>
          <w:trHeight w:val="1376"/>
        </w:trPr>
        <w:tc>
          <w:tcPr>
            <w:tcW w:w="3114" w:type="dxa"/>
          </w:tcPr>
          <w:p w14:paraId="6A626269" w14:textId="730D8B92" w:rsidR="006C5214" w:rsidRPr="00B23D94" w:rsidRDefault="00FC3069" w:rsidP="00FC3069">
            <w:pPr>
              <w:spacing w:after="0" w:line="360" w:lineRule="auto"/>
              <w:ind w:left="567"/>
              <w:rPr>
                <w:rFonts w:ascii="Times New Roman" w:hAnsi="Times New Roman"/>
                <w:bCs/>
                <w:sz w:val="24"/>
                <w:szCs w:val="24"/>
              </w:rPr>
            </w:pPr>
            <w:r w:rsidRPr="00B23D94">
              <w:rPr>
                <w:rFonts w:ascii="Times New Roman" w:hAnsi="Times New Roman"/>
                <w:bCs/>
                <w:sz w:val="24"/>
                <w:szCs w:val="24"/>
              </w:rPr>
              <w:t>1.</w:t>
            </w:r>
            <w:r w:rsidR="006C5214" w:rsidRPr="00B23D94">
              <w:rPr>
                <w:rFonts w:ascii="Times New Roman" w:hAnsi="Times New Roman"/>
                <w:bCs/>
                <w:sz w:val="24"/>
                <w:szCs w:val="24"/>
              </w:rPr>
              <w:t>Conduct disaster risk assessment</w:t>
            </w:r>
          </w:p>
          <w:p w14:paraId="5B665872" w14:textId="77777777" w:rsidR="006C5214" w:rsidRPr="00B23D94" w:rsidRDefault="006C5214" w:rsidP="00351247">
            <w:pPr>
              <w:spacing w:after="0" w:line="360" w:lineRule="auto"/>
              <w:rPr>
                <w:rFonts w:ascii="Times New Roman" w:hAnsi="Times New Roman"/>
                <w:sz w:val="24"/>
                <w:szCs w:val="24"/>
              </w:rPr>
            </w:pPr>
          </w:p>
        </w:tc>
        <w:tc>
          <w:tcPr>
            <w:tcW w:w="6534" w:type="dxa"/>
          </w:tcPr>
          <w:p w14:paraId="005BE263" w14:textId="77777777" w:rsidR="006C5214" w:rsidRPr="00B23D94" w:rsidRDefault="006C5214" w:rsidP="006C5214">
            <w:pPr>
              <w:numPr>
                <w:ilvl w:val="0"/>
                <w:numId w:val="166"/>
              </w:numPr>
              <w:spacing w:after="0" w:line="360" w:lineRule="auto"/>
              <w:ind w:left="360"/>
              <w:rPr>
                <w:rFonts w:ascii="Times New Roman" w:hAnsi="Times New Roman"/>
                <w:sz w:val="24"/>
                <w:szCs w:val="24"/>
              </w:rPr>
            </w:pPr>
            <w:r w:rsidRPr="00B23D94">
              <w:rPr>
                <w:rFonts w:ascii="Times New Roman" w:hAnsi="Times New Roman"/>
                <w:b/>
                <w:i/>
                <w:sz w:val="24"/>
                <w:szCs w:val="24"/>
              </w:rPr>
              <w:t>Hazards</w:t>
            </w:r>
            <w:r w:rsidRPr="00B23D94">
              <w:rPr>
                <w:rFonts w:ascii="Times New Roman" w:hAnsi="Times New Roman"/>
                <w:sz w:val="24"/>
                <w:szCs w:val="24"/>
              </w:rPr>
              <w:t xml:space="preserve"> are profiled according to National Disaster Management Authority Report.</w:t>
            </w:r>
          </w:p>
          <w:p w14:paraId="6008A2B1" w14:textId="77777777" w:rsidR="006C5214" w:rsidRPr="00B23D94" w:rsidRDefault="006C5214" w:rsidP="006C5214">
            <w:pPr>
              <w:numPr>
                <w:ilvl w:val="0"/>
                <w:numId w:val="166"/>
              </w:numPr>
              <w:spacing w:after="0" w:line="360" w:lineRule="auto"/>
              <w:ind w:left="360"/>
              <w:rPr>
                <w:rFonts w:ascii="Times New Roman" w:hAnsi="Times New Roman"/>
                <w:sz w:val="24"/>
                <w:szCs w:val="24"/>
              </w:rPr>
            </w:pPr>
            <w:r w:rsidRPr="00B23D94">
              <w:rPr>
                <w:rFonts w:ascii="Times New Roman" w:hAnsi="Times New Roman"/>
                <w:b/>
                <w:i/>
                <w:sz w:val="24"/>
                <w:szCs w:val="24"/>
              </w:rPr>
              <w:t>Disasters</w:t>
            </w:r>
            <w:r w:rsidRPr="00B23D94">
              <w:rPr>
                <w:rFonts w:ascii="Times New Roman" w:hAnsi="Times New Roman"/>
                <w:sz w:val="24"/>
                <w:szCs w:val="24"/>
              </w:rPr>
              <w:t xml:space="preserve"> are grouped as per the National Disaster Management Authority requirements.</w:t>
            </w:r>
          </w:p>
          <w:p w14:paraId="46563904" w14:textId="77777777" w:rsidR="006C5214" w:rsidRPr="00B23D94" w:rsidRDefault="006C5214" w:rsidP="006C5214">
            <w:pPr>
              <w:numPr>
                <w:ilvl w:val="0"/>
                <w:numId w:val="166"/>
              </w:numPr>
              <w:spacing w:after="0" w:line="360" w:lineRule="auto"/>
              <w:ind w:left="360"/>
              <w:rPr>
                <w:rFonts w:ascii="Times New Roman" w:hAnsi="Times New Roman"/>
                <w:sz w:val="24"/>
                <w:szCs w:val="24"/>
              </w:rPr>
            </w:pPr>
            <w:r w:rsidRPr="00B23D94">
              <w:rPr>
                <w:rFonts w:ascii="Times New Roman" w:hAnsi="Times New Roman"/>
                <w:sz w:val="24"/>
                <w:szCs w:val="24"/>
              </w:rPr>
              <w:t>Community disaster preparedness is audited as per the NDMA procedures.</w:t>
            </w:r>
          </w:p>
          <w:p w14:paraId="74D63913" w14:textId="77777777" w:rsidR="006C5214" w:rsidRPr="00B23D94" w:rsidRDefault="006C5214" w:rsidP="006C5214">
            <w:pPr>
              <w:numPr>
                <w:ilvl w:val="0"/>
                <w:numId w:val="166"/>
              </w:numPr>
              <w:spacing w:after="0" w:line="360" w:lineRule="auto"/>
              <w:ind w:left="360"/>
              <w:rPr>
                <w:rFonts w:ascii="Times New Roman" w:hAnsi="Times New Roman"/>
                <w:sz w:val="24"/>
                <w:szCs w:val="24"/>
              </w:rPr>
            </w:pPr>
            <w:r w:rsidRPr="00B23D94">
              <w:rPr>
                <w:rFonts w:ascii="Times New Roman" w:hAnsi="Times New Roman"/>
                <w:sz w:val="24"/>
                <w:szCs w:val="24"/>
              </w:rPr>
              <w:t>Disasters early warning systems are identified and documented as per the NDMA procedures.</w:t>
            </w:r>
          </w:p>
        </w:tc>
      </w:tr>
      <w:tr w:rsidR="006C5214" w:rsidRPr="00B23D94" w14:paraId="6CF47525" w14:textId="77777777" w:rsidTr="00351247">
        <w:trPr>
          <w:trHeight w:val="278"/>
        </w:trPr>
        <w:tc>
          <w:tcPr>
            <w:tcW w:w="3114" w:type="dxa"/>
          </w:tcPr>
          <w:p w14:paraId="324B366C" w14:textId="77777777" w:rsidR="006C5214" w:rsidRPr="00B23D94" w:rsidRDefault="006C5214" w:rsidP="006C5214">
            <w:pPr>
              <w:numPr>
                <w:ilvl w:val="3"/>
                <w:numId w:val="158"/>
              </w:numPr>
              <w:spacing w:after="0" w:line="360" w:lineRule="auto"/>
              <w:ind w:left="360"/>
              <w:rPr>
                <w:rFonts w:ascii="Times New Roman" w:hAnsi="Times New Roman"/>
                <w:sz w:val="24"/>
                <w:szCs w:val="24"/>
              </w:rPr>
            </w:pPr>
            <w:r w:rsidRPr="00B23D94">
              <w:rPr>
                <w:rFonts w:ascii="Times New Roman" w:hAnsi="Times New Roman"/>
                <w:bCs/>
                <w:sz w:val="24"/>
                <w:szCs w:val="24"/>
              </w:rPr>
              <w:t>Develop disaster intervention plan</w:t>
            </w:r>
          </w:p>
        </w:tc>
        <w:tc>
          <w:tcPr>
            <w:tcW w:w="6534" w:type="dxa"/>
          </w:tcPr>
          <w:p w14:paraId="0A738A3B" w14:textId="77777777" w:rsidR="006C5214" w:rsidRPr="00B23D94" w:rsidRDefault="006C5214" w:rsidP="006C5214">
            <w:pPr>
              <w:numPr>
                <w:ilvl w:val="0"/>
                <w:numId w:val="167"/>
              </w:numPr>
              <w:spacing w:after="0" w:line="360" w:lineRule="auto"/>
              <w:ind w:left="360"/>
              <w:rPr>
                <w:rFonts w:ascii="Times New Roman" w:hAnsi="Times New Roman"/>
                <w:sz w:val="24"/>
                <w:szCs w:val="24"/>
              </w:rPr>
            </w:pPr>
            <w:r w:rsidRPr="00B23D94">
              <w:rPr>
                <w:rFonts w:ascii="Times New Roman" w:hAnsi="Times New Roman"/>
                <w:sz w:val="24"/>
                <w:szCs w:val="24"/>
              </w:rPr>
              <w:t>Community disaster preparedness is audited according to NDMA procedures.</w:t>
            </w:r>
          </w:p>
          <w:p w14:paraId="0D8AA75E" w14:textId="77777777" w:rsidR="006C5214" w:rsidRPr="00B23D94" w:rsidRDefault="006C5214" w:rsidP="006C5214">
            <w:pPr>
              <w:numPr>
                <w:ilvl w:val="0"/>
                <w:numId w:val="167"/>
              </w:numPr>
              <w:spacing w:after="0" w:line="360" w:lineRule="auto"/>
              <w:ind w:left="360"/>
              <w:rPr>
                <w:rFonts w:ascii="Times New Roman" w:hAnsi="Times New Roman"/>
                <w:sz w:val="24"/>
                <w:szCs w:val="24"/>
              </w:rPr>
            </w:pPr>
            <w:r w:rsidRPr="00B23D94">
              <w:rPr>
                <w:rFonts w:ascii="Times New Roman" w:hAnsi="Times New Roman"/>
                <w:sz w:val="24"/>
                <w:szCs w:val="24"/>
              </w:rPr>
              <w:t>Capacity building gaps are identified as per NDMA procedures.</w:t>
            </w:r>
          </w:p>
          <w:p w14:paraId="1B4381E4" w14:textId="77777777" w:rsidR="006C5214" w:rsidRPr="00B23D94" w:rsidRDefault="006C5214" w:rsidP="006C5214">
            <w:pPr>
              <w:numPr>
                <w:ilvl w:val="0"/>
                <w:numId w:val="167"/>
              </w:numPr>
              <w:spacing w:after="0" w:line="360" w:lineRule="auto"/>
              <w:ind w:left="360"/>
              <w:rPr>
                <w:rFonts w:ascii="Times New Roman" w:hAnsi="Times New Roman"/>
                <w:sz w:val="24"/>
                <w:szCs w:val="24"/>
              </w:rPr>
            </w:pPr>
            <w:r w:rsidRPr="00B23D94">
              <w:rPr>
                <w:rFonts w:ascii="Times New Roman" w:hAnsi="Times New Roman"/>
                <w:b/>
                <w:i/>
                <w:sz w:val="24"/>
                <w:szCs w:val="24"/>
              </w:rPr>
              <w:t>Disaster intervention plan</w:t>
            </w:r>
            <w:r w:rsidRPr="00B23D94">
              <w:rPr>
                <w:rFonts w:ascii="Times New Roman" w:hAnsi="Times New Roman"/>
                <w:sz w:val="24"/>
                <w:szCs w:val="24"/>
              </w:rPr>
              <w:t xml:space="preserve"> is developed according NDMA procedures.</w:t>
            </w:r>
          </w:p>
          <w:p w14:paraId="07DAB8E9" w14:textId="77777777" w:rsidR="006C5214" w:rsidRPr="00B23D94" w:rsidRDefault="006C5214" w:rsidP="006C5214">
            <w:pPr>
              <w:numPr>
                <w:ilvl w:val="0"/>
                <w:numId w:val="167"/>
              </w:numPr>
              <w:spacing w:after="0" w:line="360" w:lineRule="auto"/>
              <w:ind w:left="360"/>
              <w:rPr>
                <w:rFonts w:ascii="Times New Roman" w:hAnsi="Times New Roman"/>
                <w:sz w:val="24"/>
                <w:szCs w:val="24"/>
              </w:rPr>
            </w:pPr>
            <w:r w:rsidRPr="00B23D94">
              <w:rPr>
                <w:rFonts w:ascii="Times New Roman" w:hAnsi="Times New Roman"/>
                <w:sz w:val="24"/>
                <w:szCs w:val="24"/>
              </w:rPr>
              <w:t>Prevention and response plan is developed as per NDMA procedures.</w:t>
            </w:r>
          </w:p>
        </w:tc>
      </w:tr>
      <w:tr w:rsidR="006C5214" w:rsidRPr="00B23D94" w14:paraId="4379116D" w14:textId="77777777" w:rsidTr="00351247">
        <w:trPr>
          <w:trHeight w:val="693"/>
        </w:trPr>
        <w:tc>
          <w:tcPr>
            <w:tcW w:w="3114" w:type="dxa"/>
          </w:tcPr>
          <w:p w14:paraId="793EF69D" w14:textId="77777777" w:rsidR="006C5214" w:rsidRPr="00B23D94" w:rsidRDefault="006C5214" w:rsidP="006C5214">
            <w:pPr>
              <w:numPr>
                <w:ilvl w:val="3"/>
                <w:numId w:val="158"/>
              </w:numPr>
              <w:spacing w:after="0" w:line="360" w:lineRule="auto"/>
              <w:ind w:left="360"/>
              <w:rPr>
                <w:rFonts w:ascii="Times New Roman" w:hAnsi="Times New Roman"/>
                <w:sz w:val="24"/>
                <w:szCs w:val="24"/>
              </w:rPr>
            </w:pPr>
            <w:r w:rsidRPr="00B23D94">
              <w:rPr>
                <w:rFonts w:ascii="Times New Roman" w:hAnsi="Times New Roman"/>
                <w:bCs/>
                <w:sz w:val="24"/>
                <w:szCs w:val="24"/>
              </w:rPr>
              <w:lastRenderedPageBreak/>
              <w:t>Execute disaster intervention plan</w:t>
            </w:r>
          </w:p>
        </w:tc>
        <w:tc>
          <w:tcPr>
            <w:tcW w:w="6534" w:type="dxa"/>
          </w:tcPr>
          <w:p w14:paraId="7F87CDB5" w14:textId="77777777" w:rsidR="006C5214" w:rsidRPr="00B23D94" w:rsidRDefault="006C5214" w:rsidP="006C5214">
            <w:pPr>
              <w:numPr>
                <w:ilvl w:val="0"/>
                <w:numId w:val="168"/>
              </w:numPr>
              <w:spacing w:after="0" w:line="360" w:lineRule="auto"/>
              <w:ind w:left="360"/>
              <w:rPr>
                <w:rFonts w:ascii="Times New Roman" w:hAnsi="Times New Roman"/>
                <w:sz w:val="24"/>
                <w:szCs w:val="24"/>
              </w:rPr>
            </w:pPr>
            <w:r w:rsidRPr="00B23D94">
              <w:rPr>
                <w:rFonts w:ascii="Times New Roman" w:hAnsi="Times New Roman"/>
                <w:sz w:val="24"/>
                <w:szCs w:val="24"/>
              </w:rPr>
              <w:t xml:space="preserve">Disaster </w:t>
            </w:r>
            <w:r w:rsidRPr="00B23D94">
              <w:rPr>
                <w:rFonts w:ascii="Times New Roman" w:hAnsi="Times New Roman"/>
                <w:b/>
                <w:i/>
                <w:sz w:val="24"/>
                <w:szCs w:val="24"/>
              </w:rPr>
              <w:t>operation partners</w:t>
            </w:r>
            <w:r w:rsidRPr="00B23D94">
              <w:rPr>
                <w:rFonts w:ascii="Times New Roman" w:hAnsi="Times New Roman"/>
                <w:sz w:val="24"/>
                <w:szCs w:val="24"/>
              </w:rPr>
              <w:t xml:space="preserve"> are engaged as per NDMA procedures.</w:t>
            </w:r>
          </w:p>
          <w:p w14:paraId="17EB8F85" w14:textId="77777777" w:rsidR="006C5214" w:rsidRPr="00B23D94" w:rsidRDefault="006C5214" w:rsidP="006C5214">
            <w:pPr>
              <w:numPr>
                <w:ilvl w:val="0"/>
                <w:numId w:val="168"/>
              </w:numPr>
              <w:spacing w:after="0" w:line="360" w:lineRule="auto"/>
              <w:ind w:left="360"/>
              <w:rPr>
                <w:rFonts w:ascii="Times New Roman" w:hAnsi="Times New Roman"/>
                <w:sz w:val="24"/>
                <w:szCs w:val="24"/>
              </w:rPr>
            </w:pPr>
            <w:r w:rsidRPr="00B23D94">
              <w:rPr>
                <w:rFonts w:ascii="Times New Roman" w:hAnsi="Times New Roman"/>
                <w:sz w:val="24"/>
                <w:szCs w:val="24"/>
              </w:rPr>
              <w:t>Disaster intervention engagement meetings are conducted as per organization policy.</w:t>
            </w:r>
          </w:p>
          <w:p w14:paraId="42ED910C" w14:textId="77777777" w:rsidR="006C5214" w:rsidRPr="00B23D94" w:rsidRDefault="006C5214" w:rsidP="006C5214">
            <w:pPr>
              <w:numPr>
                <w:ilvl w:val="0"/>
                <w:numId w:val="168"/>
              </w:numPr>
              <w:spacing w:after="0" w:line="360" w:lineRule="auto"/>
              <w:ind w:left="360"/>
              <w:rPr>
                <w:rFonts w:ascii="Times New Roman" w:hAnsi="Times New Roman"/>
                <w:sz w:val="24"/>
                <w:szCs w:val="24"/>
              </w:rPr>
            </w:pPr>
            <w:r w:rsidRPr="00B23D94">
              <w:rPr>
                <w:rFonts w:ascii="Times New Roman" w:hAnsi="Times New Roman"/>
                <w:sz w:val="24"/>
                <w:szCs w:val="24"/>
              </w:rPr>
              <w:t>Disaster intervention resources are obtained as per intervention requirements.</w:t>
            </w:r>
          </w:p>
          <w:p w14:paraId="2EE247E3" w14:textId="77777777" w:rsidR="006C5214" w:rsidRPr="00B23D94" w:rsidRDefault="006C5214" w:rsidP="006C5214">
            <w:pPr>
              <w:numPr>
                <w:ilvl w:val="0"/>
                <w:numId w:val="168"/>
              </w:numPr>
              <w:spacing w:after="0" w:line="360" w:lineRule="auto"/>
              <w:ind w:left="360"/>
              <w:rPr>
                <w:rFonts w:ascii="Times New Roman" w:hAnsi="Times New Roman"/>
                <w:sz w:val="24"/>
                <w:szCs w:val="24"/>
              </w:rPr>
            </w:pPr>
            <w:r w:rsidRPr="00B23D94">
              <w:rPr>
                <w:rFonts w:ascii="Times New Roman" w:hAnsi="Times New Roman"/>
                <w:sz w:val="24"/>
                <w:szCs w:val="24"/>
              </w:rPr>
              <w:t>Disaster</w:t>
            </w:r>
            <w:r w:rsidRPr="00B23D94">
              <w:rPr>
                <w:rFonts w:ascii="Times New Roman" w:hAnsi="Times New Roman"/>
                <w:b/>
                <w:i/>
                <w:sz w:val="24"/>
                <w:szCs w:val="24"/>
              </w:rPr>
              <w:t xml:space="preserve"> intervention measures</w:t>
            </w:r>
            <w:r w:rsidRPr="00B23D94">
              <w:rPr>
                <w:rFonts w:ascii="Times New Roman" w:hAnsi="Times New Roman"/>
                <w:sz w:val="24"/>
                <w:szCs w:val="24"/>
              </w:rPr>
              <w:t xml:space="preserve"> are implemented based on nature of disaster.</w:t>
            </w:r>
          </w:p>
          <w:p w14:paraId="39EC90BA" w14:textId="77777777" w:rsidR="006C5214" w:rsidRPr="00B23D94" w:rsidRDefault="006C5214" w:rsidP="006C5214">
            <w:pPr>
              <w:numPr>
                <w:ilvl w:val="0"/>
                <w:numId w:val="168"/>
              </w:numPr>
              <w:spacing w:after="0" w:line="360" w:lineRule="auto"/>
              <w:ind w:left="360"/>
              <w:rPr>
                <w:rFonts w:ascii="Times New Roman" w:hAnsi="Times New Roman"/>
                <w:sz w:val="24"/>
                <w:szCs w:val="24"/>
              </w:rPr>
            </w:pPr>
            <w:r w:rsidRPr="00B23D94">
              <w:rPr>
                <w:rFonts w:ascii="Times New Roman" w:hAnsi="Times New Roman"/>
                <w:sz w:val="24"/>
                <w:szCs w:val="24"/>
              </w:rPr>
              <w:t>Disaster intervention report is prepared as per organization procedures.</w:t>
            </w:r>
          </w:p>
        </w:tc>
      </w:tr>
      <w:tr w:rsidR="006C5214" w:rsidRPr="00B23D94" w14:paraId="1B839407" w14:textId="77777777" w:rsidTr="00351247">
        <w:trPr>
          <w:trHeight w:val="278"/>
        </w:trPr>
        <w:tc>
          <w:tcPr>
            <w:tcW w:w="3114" w:type="dxa"/>
          </w:tcPr>
          <w:p w14:paraId="169E64FB" w14:textId="77777777" w:rsidR="006C5214" w:rsidRPr="00B23D94" w:rsidRDefault="006C5214" w:rsidP="006C5214">
            <w:pPr>
              <w:numPr>
                <w:ilvl w:val="3"/>
                <w:numId w:val="158"/>
              </w:numPr>
              <w:spacing w:after="0" w:line="360" w:lineRule="auto"/>
              <w:ind w:left="360"/>
              <w:rPr>
                <w:rFonts w:ascii="Times New Roman" w:hAnsi="Times New Roman"/>
                <w:sz w:val="24"/>
                <w:szCs w:val="24"/>
              </w:rPr>
            </w:pPr>
            <w:r w:rsidRPr="00B23D94">
              <w:rPr>
                <w:rFonts w:ascii="Times New Roman" w:hAnsi="Times New Roman"/>
                <w:bCs/>
                <w:sz w:val="24"/>
                <w:szCs w:val="24"/>
              </w:rPr>
              <w:t>Evaluate disaster intervention plan</w:t>
            </w:r>
          </w:p>
        </w:tc>
        <w:tc>
          <w:tcPr>
            <w:tcW w:w="6534" w:type="dxa"/>
          </w:tcPr>
          <w:p w14:paraId="5594B79D" w14:textId="77777777" w:rsidR="006C5214" w:rsidRPr="00B23D94" w:rsidRDefault="006C5214" w:rsidP="006C5214">
            <w:pPr>
              <w:numPr>
                <w:ilvl w:val="0"/>
                <w:numId w:val="169"/>
              </w:numPr>
              <w:spacing w:after="0" w:line="360" w:lineRule="auto"/>
              <w:ind w:left="360"/>
              <w:rPr>
                <w:rFonts w:ascii="Times New Roman" w:hAnsi="Times New Roman"/>
                <w:sz w:val="24"/>
                <w:szCs w:val="24"/>
              </w:rPr>
            </w:pPr>
            <w:r w:rsidRPr="00B23D94">
              <w:rPr>
                <w:rFonts w:ascii="Times New Roman" w:hAnsi="Times New Roman"/>
                <w:sz w:val="24"/>
                <w:szCs w:val="24"/>
              </w:rPr>
              <w:t xml:space="preserve">Disaster intervention </w:t>
            </w:r>
            <w:r w:rsidRPr="00B23D94">
              <w:rPr>
                <w:rFonts w:ascii="Times New Roman" w:hAnsi="Times New Roman"/>
                <w:b/>
                <w:i/>
                <w:sz w:val="24"/>
                <w:szCs w:val="24"/>
              </w:rPr>
              <w:t xml:space="preserve">evaluation tools </w:t>
            </w:r>
            <w:r w:rsidRPr="00B23D94">
              <w:rPr>
                <w:rFonts w:ascii="Times New Roman" w:hAnsi="Times New Roman"/>
                <w:sz w:val="24"/>
                <w:szCs w:val="24"/>
              </w:rPr>
              <w:t>are administered as per the NDMA procedures.</w:t>
            </w:r>
          </w:p>
          <w:p w14:paraId="4554F859" w14:textId="77777777" w:rsidR="006C5214" w:rsidRPr="00B23D94" w:rsidRDefault="006C5214" w:rsidP="006C5214">
            <w:pPr>
              <w:numPr>
                <w:ilvl w:val="0"/>
                <w:numId w:val="169"/>
              </w:numPr>
              <w:spacing w:after="0" w:line="360" w:lineRule="auto"/>
              <w:ind w:left="360"/>
              <w:rPr>
                <w:rFonts w:ascii="Times New Roman" w:hAnsi="Times New Roman"/>
                <w:sz w:val="24"/>
                <w:szCs w:val="24"/>
              </w:rPr>
            </w:pPr>
            <w:r w:rsidRPr="00B23D94">
              <w:rPr>
                <w:rFonts w:ascii="Times New Roman" w:hAnsi="Times New Roman"/>
                <w:sz w:val="24"/>
                <w:szCs w:val="24"/>
              </w:rPr>
              <w:t>Disaster intervention evaluation report is prepared and disseminated as per the NDMA procedures.</w:t>
            </w:r>
          </w:p>
          <w:p w14:paraId="67C840E7" w14:textId="77777777" w:rsidR="006C5214" w:rsidRPr="00B23D94" w:rsidRDefault="006C5214" w:rsidP="006C5214">
            <w:pPr>
              <w:numPr>
                <w:ilvl w:val="0"/>
                <w:numId w:val="169"/>
              </w:numPr>
              <w:spacing w:after="0" w:line="360" w:lineRule="auto"/>
              <w:ind w:left="360"/>
              <w:rPr>
                <w:rFonts w:ascii="Times New Roman" w:hAnsi="Times New Roman"/>
                <w:sz w:val="24"/>
                <w:szCs w:val="24"/>
              </w:rPr>
            </w:pPr>
            <w:r w:rsidRPr="00B23D94">
              <w:rPr>
                <w:rFonts w:ascii="Times New Roman" w:hAnsi="Times New Roman"/>
                <w:sz w:val="24"/>
                <w:szCs w:val="24"/>
              </w:rPr>
              <w:t>Disaster intervention corrective measures are executed as per organization procedures.</w:t>
            </w:r>
          </w:p>
          <w:p w14:paraId="086EBE34" w14:textId="77777777" w:rsidR="006C5214" w:rsidRPr="00B23D94" w:rsidRDefault="006C5214" w:rsidP="006C5214">
            <w:pPr>
              <w:numPr>
                <w:ilvl w:val="0"/>
                <w:numId w:val="169"/>
              </w:numPr>
              <w:spacing w:after="0" w:line="360" w:lineRule="auto"/>
              <w:ind w:left="360"/>
              <w:rPr>
                <w:rFonts w:ascii="Times New Roman" w:hAnsi="Times New Roman"/>
                <w:sz w:val="24"/>
                <w:szCs w:val="24"/>
              </w:rPr>
            </w:pPr>
            <w:r w:rsidRPr="00B23D94">
              <w:rPr>
                <w:rFonts w:ascii="Times New Roman" w:hAnsi="Times New Roman"/>
                <w:sz w:val="24"/>
                <w:szCs w:val="24"/>
              </w:rPr>
              <w:t>Disaster management activities documentation is done as per organization procedures.</w:t>
            </w:r>
          </w:p>
        </w:tc>
      </w:tr>
      <w:tr w:rsidR="006C5214" w:rsidRPr="00B23D94" w14:paraId="5CB32779" w14:textId="77777777" w:rsidTr="00351247">
        <w:trPr>
          <w:trHeight w:val="1673"/>
        </w:trPr>
        <w:tc>
          <w:tcPr>
            <w:tcW w:w="3114" w:type="dxa"/>
          </w:tcPr>
          <w:p w14:paraId="21D2A0CB" w14:textId="77777777" w:rsidR="006C5214" w:rsidRPr="00B23D94" w:rsidRDefault="006C5214" w:rsidP="006C5214">
            <w:pPr>
              <w:numPr>
                <w:ilvl w:val="3"/>
                <w:numId w:val="158"/>
              </w:numPr>
              <w:spacing w:after="0" w:line="360" w:lineRule="auto"/>
              <w:ind w:left="360"/>
              <w:rPr>
                <w:rFonts w:ascii="Times New Roman" w:hAnsi="Times New Roman"/>
                <w:sz w:val="24"/>
                <w:szCs w:val="24"/>
              </w:rPr>
            </w:pPr>
            <w:r w:rsidRPr="00B23D94">
              <w:rPr>
                <w:rFonts w:ascii="Times New Roman" w:hAnsi="Times New Roman"/>
                <w:bCs/>
                <w:sz w:val="24"/>
                <w:szCs w:val="24"/>
              </w:rPr>
              <w:t>Conduct post disaster development</w:t>
            </w:r>
          </w:p>
        </w:tc>
        <w:tc>
          <w:tcPr>
            <w:tcW w:w="6534" w:type="dxa"/>
          </w:tcPr>
          <w:p w14:paraId="286F53D4" w14:textId="77777777" w:rsidR="006C5214" w:rsidRPr="00B23D94" w:rsidRDefault="006C5214" w:rsidP="006C5214">
            <w:pPr>
              <w:numPr>
                <w:ilvl w:val="1"/>
                <w:numId w:val="139"/>
              </w:numPr>
              <w:spacing w:after="0" w:line="360" w:lineRule="auto"/>
              <w:rPr>
                <w:rFonts w:ascii="Times New Roman" w:hAnsi="Times New Roman"/>
                <w:sz w:val="24"/>
                <w:szCs w:val="24"/>
              </w:rPr>
            </w:pPr>
            <w:r w:rsidRPr="00B23D94">
              <w:rPr>
                <w:rFonts w:ascii="Times New Roman" w:hAnsi="Times New Roman"/>
                <w:sz w:val="24"/>
                <w:szCs w:val="24"/>
              </w:rPr>
              <w:t xml:space="preserve">Review meetings are conducted as per NDMA bill of 2019 </w:t>
            </w:r>
          </w:p>
          <w:p w14:paraId="51EFBBD0" w14:textId="77777777" w:rsidR="006C5214" w:rsidRPr="00B23D94" w:rsidRDefault="006C5214" w:rsidP="006C5214">
            <w:pPr>
              <w:numPr>
                <w:ilvl w:val="1"/>
                <w:numId w:val="139"/>
              </w:numPr>
              <w:spacing w:after="0" w:line="360" w:lineRule="auto"/>
              <w:rPr>
                <w:rFonts w:ascii="Times New Roman" w:hAnsi="Times New Roman"/>
                <w:sz w:val="24"/>
                <w:szCs w:val="24"/>
              </w:rPr>
            </w:pPr>
            <w:r w:rsidRPr="00B23D94">
              <w:rPr>
                <w:rFonts w:ascii="Times New Roman" w:hAnsi="Times New Roman"/>
                <w:sz w:val="24"/>
                <w:szCs w:val="24"/>
              </w:rPr>
              <w:t xml:space="preserve">Disaster </w:t>
            </w:r>
            <w:r w:rsidRPr="00B23D94">
              <w:rPr>
                <w:rFonts w:ascii="Times New Roman" w:hAnsi="Times New Roman"/>
                <w:b/>
                <w:i/>
                <w:sz w:val="24"/>
                <w:szCs w:val="24"/>
              </w:rPr>
              <w:t>prevention measures</w:t>
            </w:r>
            <w:r w:rsidRPr="00B23D94">
              <w:rPr>
                <w:rFonts w:ascii="Times New Roman" w:hAnsi="Times New Roman"/>
                <w:sz w:val="24"/>
                <w:szCs w:val="24"/>
              </w:rPr>
              <w:t xml:space="preserve"> are implemented based on previous disaster occurrence.</w:t>
            </w:r>
          </w:p>
          <w:p w14:paraId="7505058F" w14:textId="77777777" w:rsidR="006C5214" w:rsidRPr="00B23D94" w:rsidRDefault="006C5214" w:rsidP="006C5214">
            <w:pPr>
              <w:numPr>
                <w:ilvl w:val="1"/>
                <w:numId w:val="139"/>
              </w:numPr>
              <w:spacing w:after="0" w:line="360" w:lineRule="auto"/>
              <w:rPr>
                <w:rFonts w:ascii="Times New Roman" w:hAnsi="Times New Roman"/>
                <w:sz w:val="24"/>
                <w:szCs w:val="24"/>
              </w:rPr>
            </w:pPr>
            <w:r w:rsidRPr="00B23D94">
              <w:rPr>
                <w:rFonts w:ascii="Times New Roman" w:hAnsi="Times New Roman"/>
                <w:sz w:val="24"/>
                <w:szCs w:val="24"/>
              </w:rPr>
              <w:t>Post disaster report is prepared and disseminated as per workplace procedures</w:t>
            </w:r>
          </w:p>
        </w:tc>
      </w:tr>
    </w:tbl>
    <w:p w14:paraId="451A3FF4" w14:textId="77777777" w:rsidR="00753354" w:rsidRPr="00B23D94" w:rsidRDefault="00753354" w:rsidP="00A35910">
      <w:pPr>
        <w:spacing w:before="240" w:after="0" w:line="360" w:lineRule="auto"/>
        <w:rPr>
          <w:rFonts w:ascii="Times New Roman" w:hAnsi="Times New Roman"/>
          <w:b/>
          <w:sz w:val="24"/>
          <w:szCs w:val="24"/>
        </w:rPr>
      </w:pPr>
    </w:p>
    <w:p w14:paraId="12E20BAF" w14:textId="77777777" w:rsidR="00753354" w:rsidRPr="00B23D94" w:rsidRDefault="00753354" w:rsidP="00A35910">
      <w:pPr>
        <w:spacing w:before="240" w:after="0" w:line="360" w:lineRule="auto"/>
        <w:rPr>
          <w:rFonts w:ascii="Times New Roman" w:hAnsi="Times New Roman"/>
          <w:b/>
          <w:sz w:val="24"/>
          <w:szCs w:val="24"/>
        </w:rPr>
      </w:pPr>
    </w:p>
    <w:p w14:paraId="3BDCA318" w14:textId="77777777" w:rsidR="00753354" w:rsidRPr="00B23D94" w:rsidRDefault="00753354" w:rsidP="00A35910">
      <w:pPr>
        <w:spacing w:before="240" w:after="0" w:line="360" w:lineRule="auto"/>
        <w:rPr>
          <w:rFonts w:ascii="Times New Roman" w:hAnsi="Times New Roman"/>
          <w:b/>
          <w:sz w:val="24"/>
          <w:szCs w:val="24"/>
        </w:rPr>
      </w:pPr>
    </w:p>
    <w:p w14:paraId="3F3CD304" w14:textId="77777777" w:rsidR="00753354" w:rsidRPr="00B23D94" w:rsidRDefault="00753354" w:rsidP="00A35910">
      <w:pPr>
        <w:spacing w:before="240" w:after="0" w:line="360" w:lineRule="auto"/>
        <w:rPr>
          <w:rFonts w:ascii="Times New Roman" w:hAnsi="Times New Roman"/>
          <w:b/>
          <w:sz w:val="24"/>
          <w:szCs w:val="24"/>
        </w:rPr>
      </w:pPr>
    </w:p>
    <w:p w14:paraId="4B398081" w14:textId="77777777" w:rsidR="00753354" w:rsidRPr="00B23D94" w:rsidRDefault="00753354" w:rsidP="00A35910">
      <w:pPr>
        <w:spacing w:before="240" w:after="0" w:line="360" w:lineRule="auto"/>
        <w:rPr>
          <w:rFonts w:ascii="Times New Roman" w:hAnsi="Times New Roman"/>
          <w:b/>
          <w:sz w:val="24"/>
          <w:szCs w:val="24"/>
        </w:rPr>
      </w:pPr>
    </w:p>
    <w:p w14:paraId="66CC4F0A" w14:textId="77777777" w:rsidR="00753354" w:rsidRPr="00B23D94" w:rsidRDefault="00753354" w:rsidP="00A35910">
      <w:pPr>
        <w:spacing w:before="240" w:after="0" w:line="360" w:lineRule="auto"/>
        <w:rPr>
          <w:rFonts w:ascii="Times New Roman" w:hAnsi="Times New Roman"/>
          <w:b/>
          <w:sz w:val="24"/>
          <w:szCs w:val="24"/>
        </w:rPr>
      </w:pPr>
    </w:p>
    <w:p w14:paraId="1472349C" w14:textId="785EC584" w:rsidR="006C5214" w:rsidRPr="00B23D94" w:rsidRDefault="006C5214" w:rsidP="00A35910">
      <w:pPr>
        <w:spacing w:before="240" w:after="0" w:line="360" w:lineRule="auto"/>
        <w:rPr>
          <w:rFonts w:ascii="Times New Roman" w:hAnsi="Times New Roman"/>
          <w:b/>
          <w:sz w:val="24"/>
          <w:szCs w:val="24"/>
        </w:rPr>
      </w:pPr>
      <w:r w:rsidRPr="00B23D94">
        <w:rPr>
          <w:rFonts w:ascii="Times New Roman" w:hAnsi="Times New Roman"/>
          <w:b/>
          <w:sz w:val="24"/>
          <w:szCs w:val="24"/>
        </w:rPr>
        <w:lastRenderedPageBreak/>
        <w:t>RANGE</w:t>
      </w:r>
    </w:p>
    <w:p w14:paraId="7C590E53" w14:textId="77777777" w:rsidR="006C5214" w:rsidRPr="00B23D94" w:rsidRDefault="006C5214" w:rsidP="006C5214">
      <w:pPr>
        <w:spacing w:after="0" w:line="360" w:lineRule="auto"/>
        <w:jc w:val="both"/>
        <w:rPr>
          <w:rFonts w:ascii="Times New Roman" w:hAnsi="Times New Roman"/>
          <w:sz w:val="24"/>
          <w:szCs w:val="24"/>
        </w:rPr>
      </w:pPr>
      <w:r w:rsidRPr="00B23D94">
        <w:rPr>
          <w:rFonts w:ascii="Times New Roman" w:hAnsi="Times New Roman"/>
          <w:sz w:val="24"/>
          <w:szCs w:val="24"/>
        </w:rPr>
        <w:t>This section provides work environments and conditions to which the performance criteria apply. It allows for different work environments and situations that will affect performance.</w:t>
      </w:r>
    </w:p>
    <w:tbl>
      <w:tblPr>
        <w:tblStyle w:val="62"/>
        <w:tblW w:w="8475" w:type="dxa"/>
        <w:tblLayout w:type="fixed"/>
        <w:tblLook w:val="04A0" w:firstRow="1" w:lastRow="0" w:firstColumn="1" w:lastColumn="0" w:noHBand="0" w:noVBand="1"/>
      </w:tblPr>
      <w:tblGrid>
        <w:gridCol w:w="3810"/>
        <w:gridCol w:w="4665"/>
      </w:tblGrid>
      <w:tr w:rsidR="006C5214" w:rsidRPr="00B23D94" w14:paraId="655C402D" w14:textId="77777777" w:rsidTr="00351247">
        <w:trPr>
          <w:trHeight w:val="570"/>
        </w:trPr>
        <w:tc>
          <w:tcPr>
            <w:tcW w:w="381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F877531" w14:textId="77777777" w:rsidR="006C5214" w:rsidRPr="00B23D94" w:rsidRDefault="006C5214" w:rsidP="00351247">
            <w:pPr>
              <w:spacing w:after="0" w:line="360" w:lineRule="auto"/>
              <w:ind w:left="220"/>
              <w:rPr>
                <w:b/>
                <w:sz w:val="24"/>
                <w:szCs w:val="24"/>
              </w:rPr>
            </w:pPr>
            <w:r w:rsidRPr="00B23D94">
              <w:rPr>
                <w:b/>
                <w:sz w:val="24"/>
                <w:szCs w:val="24"/>
              </w:rPr>
              <w:t>Variable</w:t>
            </w:r>
          </w:p>
        </w:tc>
        <w:tc>
          <w:tcPr>
            <w:tcW w:w="466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AA7E080" w14:textId="77777777" w:rsidR="006C5214" w:rsidRPr="00B23D94" w:rsidRDefault="006C5214" w:rsidP="00351247">
            <w:pPr>
              <w:spacing w:after="0" w:line="360" w:lineRule="auto"/>
              <w:ind w:left="220"/>
              <w:rPr>
                <w:b/>
                <w:sz w:val="24"/>
                <w:szCs w:val="24"/>
              </w:rPr>
            </w:pPr>
            <w:r w:rsidRPr="00B23D94">
              <w:rPr>
                <w:b/>
                <w:sz w:val="24"/>
                <w:szCs w:val="24"/>
              </w:rPr>
              <w:t>Range</w:t>
            </w:r>
          </w:p>
        </w:tc>
      </w:tr>
      <w:tr w:rsidR="006C5214" w:rsidRPr="00B23D94" w14:paraId="71F28772" w14:textId="77777777" w:rsidTr="00351247">
        <w:trPr>
          <w:trHeight w:val="1875"/>
        </w:trPr>
        <w:tc>
          <w:tcPr>
            <w:tcW w:w="381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1F16E899" w14:textId="17F5DB49" w:rsidR="006C5214" w:rsidRPr="00B23D94" w:rsidRDefault="006E3295" w:rsidP="00351247">
            <w:pPr>
              <w:spacing w:after="0" w:line="360" w:lineRule="auto"/>
              <w:rPr>
                <w:sz w:val="24"/>
                <w:szCs w:val="24"/>
              </w:rPr>
            </w:pPr>
            <w:r w:rsidRPr="00B23D94">
              <w:rPr>
                <w:sz w:val="24"/>
                <w:szCs w:val="24"/>
              </w:rPr>
              <w:t xml:space="preserve">1 </w:t>
            </w:r>
            <w:r w:rsidR="006C5214" w:rsidRPr="00B23D94">
              <w:rPr>
                <w:sz w:val="24"/>
                <w:szCs w:val="24"/>
              </w:rPr>
              <w:t>Hazards may include but are not limited to:</w:t>
            </w:r>
          </w:p>
          <w:p w14:paraId="4CE5FEC9" w14:textId="77777777" w:rsidR="006C5214" w:rsidRPr="00B23D94" w:rsidRDefault="006C5214" w:rsidP="00351247">
            <w:pPr>
              <w:spacing w:after="0" w:line="360" w:lineRule="auto"/>
              <w:ind w:left="120"/>
              <w:rPr>
                <w:sz w:val="24"/>
                <w:szCs w:val="24"/>
              </w:rPr>
            </w:pPr>
          </w:p>
        </w:tc>
        <w:tc>
          <w:tcPr>
            <w:tcW w:w="4665" w:type="dxa"/>
            <w:tcBorders>
              <w:top w:val="nil"/>
              <w:left w:val="nil"/>
              <w:bottom w:val="single" w:sz="6" w:space="0" w:color="000000"/>
              <w:right w:val="single" w:sz="6" w:space="0" w:color="000000"/>
            </w:tcBorders>
            <w:tcMar>
              <w:top w:w="0" w:type="dxa"/>
              <w:left w:w="0" w:type="dxa"/>
              <w:bottom w:w="0" w:type="dxa"/>
              <w:right w:w="0" w:type="dxa"/>
            </w:tcMar>
          </w:tcPr>
          <w:p w14:paraId="2E6C509E" w14:textId="77777777" w:rsidR="006C5214" w:rsidRPr="00B23D94" w:rsidRDefault="006C5214" w:rsidP="006C5214">
            <w:pPr>
              <w:numPr>
                <w:ilvl w:val="0"/>
                <w:numId w:val="170"/>
              </w:numPr>
              <w:spacing w:after="0" w:line="360" w:lineRule="auto"/>
              <w:rPr>
                <w:sz w:val="24"/>
                <w:szCs w:val="24"/>
              </w:rPr>
            </w:pPr>
            <w:r w:rsidRPr="00B23D94">
              <w:rPr>
                <w:sz w:val="24"/>
                <w:szCs w:val="24"/>
              </w:rPr>
              <w:t>Earthquake</w:t>
            </w:r>
          </w:p>
          <w:p w14:paraId="0C5D90F2" w14:textId="77777777" w:rsidR="006C5214" w:rsidRPr="00B23D94" w:rsidRDefault="006C5214" w:rsidP="006C5214">
            <w:pPr>
              <w:numPr>
                <w:ilvl w:val="0"/>
                <w:numId w:val="170"/>
              </w:numPr>
              <w:spacing w:after="0" w:line="360" w:lineRule="auto"/>
              <w:rPr>
                <w:sz w:val="24"/>
                <w:szCs w:val="24"/>
              </w:rPr>
            </w:pPr>
            <w:r w:rsidRPr="00B23D94">
              <w:rPr>
                <w:sz w:val="24"/>
                <w:szCs w:val="24"/>
              </w:rPr>
              <w:t xml:space="preserve">Oil spillage </w:t>
            </w:r>
          </w:p>
          <w:p w14:paraId="7C8E5BB1" w14:textId="77777777" w:rsidR="006C5214" w:rsidRPr="00B23D94" w:rsidRDefault="006C5214" w:rsidP="006C5214">
            <w:pPr>
              <w:numPr>
                <w:ilvl w:val="0"/>
                <w:numId w:val="170"/>
              </w:numPr>
              <w:spacing w:after="0" w:line="360" w:lineRule="auto"/>
              <w:rPr>
                <w:sz w:val="24"/>
                <w:szCs w:val="24"/>
              </w:rPr>
            </w:pPr>
            <w:r w:rsidRPr="00B23D94">
              <w:rPr>
                <w:sz w:val="24"/>
                <w:szCs w:val="24"/>
              </w:rPr>
              <w:t>Fire</w:t>
            </w:r>
          </w:p>
          <w:p w14:paraId="7C6095F3" w14:textId="77777777" w:rsidR="006C5214" w:rsidRPr="00B23D94" w:rsidRDefault="006C5214" w:rsidP="006C5214">
            <w:pPr>
              <w:numPr>
                <w:ilvl w:val="0"/>
                <w:numId w:val="170"/>
              </w:numPr>
              <w:spacing w:after="0" w:line="360" w:lineRule="auto"/>
              <w:rPr>
                <w:sz w:val="24"/>
                <w:szCs w:val="24"/>
              </w:rPr>
            </w:pPr>
            <w:r w:rsidRPr="00B23D94">
              <w:rPr>
                <w:sz w:val="24"/>
                <w:szCs w:val="24"/>
              </w:rPr>
              <w:t>Heavy rains</w:t>
            </w:r>
          </w:p>
          <w:p w14:paraId="206586D6" w14:textId="77777777" w:rsidR="006C5214" w:rsidRPr="00B23D94" w:rsidRDefault="006C5214" w:rsidP="00351247">
            <w:pPr>
              <w:spacing w:after="0" w:line="360" w:lineRule="auto"/>
              <w:rPr>
                <w:sz w:val="24"/>
                <w:szCs w:val="24"/>
              </w:rPr>
            </w:pPr>
          </w:p>
        </w:tc>
      </w:tr>
      <w:tr w:rsidR="006C5214" w:rsidRPr="00B23D94" w14:paraId="556AB21E" w14:textId="77777777" w:rsidTr="00351247">
        <w:trPr>
          <w:trHeight w:val="1695"/>
        </w:trPr>
        <w:tc>
          <w:tcPr>
            <w:tcW w:w="381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431A1A" w14:textId="547EECEB" w:rsidR="006C5214" w:rsidRPr="00B23D94" w:rsidRDefault="006E3295" w:rsidP="00351247">
            <w:pPr>
              <w:spacing w:after="0" w:line="360" w:lineRule="auto"/>
              <w:rPr>
                <w:sz w:val="24"/>
                <w:szCs w:val="24"/>
              </w:rPr>
            </w:pPr>
            <w:r w:rsidRPr="00B23D94">
              <w:rPr>
                <w:sz w:val="24"/>
                <w:szCs w:val="24"/>
              </w:rPr>
              <w:t xml:space="preserve"> 2 </w:t>
            </w:r>
            <w:r w:rsidR="006C5214" w:rsidRPr="00B23D94">
              <w:rPr>
                <w:sz w:val="24"/>
                <w:szCs w:val="24"/>
              </w:rPr>
              <w:t>Disasters may include but are not limited to:</w:t>
            </w:r>
          </w:p>
          <w:p w14:paraId="294D0A53" w14:textId="77777777" w:rsidR="006C5214" w:rsidRPr="00B23D94" w:rsidRDefault="006C5214" w:rsidP="00351247">
            <w:pPr>
              <w:spacing w:after="0" w:line="360" w:lineRule="auto"/>
              <w:rPr>
                <w:sz w:val="24"/>
                <w:szCs w:val="24"/>
              </w:rPr>
            </w:pPr>
          </w:p>
        </w:tc>
        <w:tc>
          <w:tcPr>
            <w:tcW w:w="4665" w:type="dxa"/>
            <w:tcBorders>
              <w:top w:val="nil"/>
              <w:left w:val="nil"/>
              <w:bottom w:val="single" w:sz="6" w:space="0" w:color="000000"/>
              <w:right w:val="single" w:sz="6" w:space="0" w:color="000000"/>
            </w:tcBorders>
            <w:tcMar>
              <w:top w:w="0" w:type="dxa"/>
              <w:left w:w="0" w:type="dxa"/>
              <w:bottom w:w="0" w:type="dxa"/>
              <w:right w:w="0" w:type="dxa"/>
            </w:tcMar>
          </w:tcPr>
          <w:p w14:paraId="0B91D272" w14:textId="77777777" w:rsidR="006C5214" w:rsidRPr="00B23D94" w:rsidRDefault="006C5214" w:rsidP="006C5214">
            <w:pPr>
              <w:numPr>
                <w:ilvl w:val="0"/>
                <w:numId w:val="170"/>
              </w:numPr>
              <w:spacing w:after="0" w:line="360" w:lineRule="auto"/>
              <w:rPr>
                <w:sz w:val="24"/>
                <w:szCs w:val="24"/>
              </w:rPr>
            </w:pPr>
            <w:r w:rsidRPr="00B23D94">
              <w:rPr>
                <w:sz w:val="24"/>
                <w:szCs w:val="24"/>
              </w:rPr>
              <w:t>Diseases</w:t>
            </w:r>
          </w:p>
          <w:p w14:paraId="74431B6E" w14:textId="77777777" w:rsidR="006C5214" w:rsidRPr="00B23D94" w:rsidRDefault="006C5214" w:rsidP="006C5214">
            <w:pPr>
              <w:numPr>
                <w:ilvl w:val="0"/>
                <w:numId w:val="170"/>
              </w:numPr>
              <w:spacing w:after="0" w:line="360" w:lineRule="auto"/>
              <w:rPr>
                <w:sz w:val="24"/>
                <w:szCs w:val="24"/>
              </w:rPr>
            </w:pPr>
            <w:r w:rsidRPr="00B23D94">
              <w:rPr>
                <w:sz w:val="24"/>
                <w:szCs w:val="24"/>
              </w:rPr>
              <w:t>Terrorism</w:t>
            </w:r>
          </w:p>
          <w:p w14:paraId="4D8037C2" w14:textId="77777777" w:rsidR="006C5214" w:rsidRPr="00B23D94" w:rsidRDefault="006C5214" w:rsidP="006C5214">
            <w:pPr>
              <w:numPr>
                <w:ilvl w:val="0"/>
                <w:numId w:val="170"/>
              </w:numPr>
              <w:spacing w:after="0" w:line="360" w:lineRule="auto"/>
              <w:rPr>
                <w:sz w:val="24"/>
                <w:szCs w:val="24"/>
              </w:rPr>
            </w:pPr>
            <w:r w:rsidRPr="00B23D94">
              <w:rPr>
                <w:sz w:val="24"/>
                <w:szCs w:val="24"/>
              </w:rPr>
              <w:t>Floods</w:t>
            </w:r>
          </w:p>
          <w:p w14:paraId="4AE7DD6D" w14:textId="77777777" w:rsidR="006C5214" w:rsidRPr="00B23D94" w:rsidRDefault="006C5214" w:rsidP="006C5214">
            <w:pPr>
              <w:numPr>
                <w:ilvl w:val="0"/>
                <w:numId w:val="170"/>
              </w:numPr>
              <w:spacing w:after="0" w:line="360" w:lineRule="auto"/>
              <w:rPr>
                <w:sz w:val="24"/>
                <w:szCs w:val="24"/>
              </w:rPr>
            </w:pPr>
            <w:r w:rsidRPr="00B23D94">
              <w:rPr>
                <w:sz w:val="24"/>
                <w:szCs w:val="24"/>
              </w:rPr>
              <w:t>Earthquake</w:t>
            </w:r>
          </w:p>
          <w:p w14:paraId="3C26712B" w14:textId="77777777" w:rsidR="006C5214" w:rsidRPr="00B23D94" w:rsidRDefault="006C5214" w:rsidP="006C5214">
            <w:pPr>
              <w:numPr>
                <w:ilvl w:val="0"/>
                <w:numId w:val="170"/>
              </w:numPr>
              <w:spacing w:after="0" w:line="360" w:lineRule="auto"/>
              <w:rPr>
                <w:sz w:val="24"/>
                <w:szCs w:val="24"/>
              </w:rPr>
            </w:pPr>
            <w:r w:rsidRPr="00B23D94">
              <w:rPr>
                <w:sz w:val="24"/>
                <w:szCs w:val="24"/>
              </w:rPr>
              <w:t>Wildfires</w:t>
            </w:r>
          </w:p>
          <w:p w14:paraId="29D05EE8" w14:textId="77777777" w:rsidR="006C5214" w:rsidRPr="00B23D94" w:rsidRDefault="006C5214" w:rsidP="006C5214">
            <w:pPr>
              <w:numPr>
                <w:ilvl w:val="0"/>
                <w:numId w:val="170"/>
              </w:numPr>
              <w:spacing w:after="0" w:line="360" w:lineRule="auto"/>
              <w:rPr>
                <w:sz w:val="24"/>
                <w:szCs w:val="24"/>
              </w:rPr>
            </w:pPr>
            <w:r w:rsidRPr="00B23D94">
              <w:rPr>
                <w:sz w:val="24"/>
                <w:szCs w:val="24"/>
              </w:rPr>
              <w:t>Drought</w:t>
            </w:r>
          </w:p>
          <w:p w14:paraId="39D5AD6B" w14:textId="77777777" w:rsidR="006C5214" w:rsidRPr="00B23D94" w:rsidRDefault="006C5214" w:rsidP="006C5214">
            <w:pPr>
              <w:numPr>
                <w:ilvl w:val="0"/>
                <w:numId w:val="170"/>
              </w:numPr>
              <w:spacing w:after="0" w:line="360" w:lineRule="auto"/>
              <w:rPr>
                <w:sz w:val="24"/>
                <w:szCs w:val="24"/>
              </w:rPr>
            </w:pPr>
            <w:r w:rsidRPr="00B23D94">
              <w:rPr>
                <w:sz w:val="24"/>
                <w:szCs w:val="24"/>
              </w:rPr>
              <w:t>Accidents (road, industrial)</w:t>
            </w:r>
          </w:p>
        </w:tc>
      </w:tr>
      <w:tr w:rsidR="006C5214" w:rsidRPr="00B23D94" w14:paraId="59DE5A5D" w14:textId="77777777" w:rsidTr="00351247">
        <w:trPr>
          <w:trHeight w:val="615"/>
        </w:trPr>
        <w:tc>
          <w:tcPr>
            <w:tcW w:w="3810" w:type="dxa"/>
            <w:tcBorders>
              <w:top w:val="nil"/>
              <w:left w:val="single" w:sz="6" w:space="0" w:color="000000"/>
              <w:bottom w:val="single" w:sz="4" w:space="0" w:color="auto"/>
              <w:right w:val="single" w:sz="6" w:space="0" w:color="000000"/>
            </w:tcBorders>
            <w:tcMar>
              <w:top w:w="0" w:type="dxa"/>
              <w:left w:w="0" w:type="dxa"/>
              <w:bottom w:w="0" w:type="dxa"/>
              <w:right w:w="0" w:type="dxa"/>
            </w:tcMar>
          </w:tcPr>
          <w:p w14:paraId="79401757" w14:textId="6C04D1DB" w:rsidR="006C5214" w:rsidRPr="00B23D94" w:rsidRDefault="006C5214" w:rsidP="00351247">
            <w:pPr>
              <w:spacing w:after="0" w:line="360" w:lineRule="auto"/>
              <w:rPr>
                <w:sz w:val="24"/>
                <w:szCs w:val="24"/>
              </w:rPr>
            </w:pPr>
            <w:r w:rsidRPr="00B23D94">
              <w:rPr>
                <w:sz w:val="24"/>
                <w:szCs w:val="24"/>
              </w:rPr>
              <w:t xml:space="preserve"> </w:t>
            </w:r>
            <w:r w:rsidR="006E3295" w:rsidRPr="00B23D94">
              <w:rPr>
                <w:sz w:val="24"/>
                <w:szCs w:val="24"/>
              </w:rPr>
              <w:t xml:space="preserve">3 </w:t>
            </w:r>
            <w:r w:rsidRPr="00B23D94">
              <w:rPr>
                <w:sz w:val="24"/>
                <w:szCs w:val="24"/>
              </w:rPr>
              <w:t>Operation partners may include but are not limited to:</w:t>
            </w:r>
          </w:p>
        </w:tc>
        <w:tc>
          <w:tcPr>
            <w:tcW w:w="4665" w:type="dxa"/>
            <w:tcBorders>
              <w:top w:val="nil"/>
              <w:left w:val="nil"/>
              <w:bottom w:val="single" w:sz="4" w:space="0" w:color="auto"/>
              <w:right w:val="single" w:sz="6" w:space="0" w:color="000000"/>
            </w:tcBorders>
            <w:tcMar>
              <w:top w:w="0" w:type="dxa"/>
              <w:left w:w="0" w:type="dxa"/>
              <w:bottom w:w="0" w:type="dxa"/>
              <w:right w:w="0" w:type="dxa"/>
            </w:tcMar>
          </w:tcPr>
          <w:p w14:paraId="2ACC5AC5" w14:textId="77777777" w:rsidR="006C5214" w:rsidRPr="00B23D94" w:rsidRDefault="006C5214" w:rsidP="006C5214">
            <w:pPr>
              <w:numPr>
                <w:ilvl w:val="0"/>
                <w:numId w:val="171"/>
              </w:numPr>
              <w:spacing w:after="0" w:line="360" w:lineRule="auto"/>
              <w:rPr>
                <w:sz w:val="24"/>
                <w:szCs w:val="24"/>
              </w:rPr>
            </w:pPr>
            <w:r w:rsidRPr="00B23D94">
              <w:rPr>
                <w:sz w:val="24"/>
                <w:szCs w:val="24"/>
              </w:rPr>
              <w:t>Government agencies</w:t>
            </w:r>
          </w:p>
          <w:p w14:paraId="7CC2FC46" w14:textId="77777777" w:rsidR="006C5214" w:rsidRPr="00B23D94" w:rsidRDefault="006C5214" w:rsidP="006C5214">
            <w:pPr>
              <w:numPr>
                <w:ilvl w:val="0"/>
                <w:numId w:val="171"/>
              </w:numPr>
              <w:spacing w:after="0" w:line="360" w:lineRule="auto"/>
              <w:rPr>
                <w:sz w:val="24"/>
                <w:szCs w:val="24"/>
              </w:rPr>
            </w:pPr>
            <w:r w:rsidRPr="00B23D94">
              <w:rPr>
                <w:sz w:val="24"/>
                <w:szCs w:val="24"/>
              </w:rPr>
              <w:t>NGOs</w:t>
            </w:r>
          </w:p>
          <w:p w14:paraId="5F54F8EC" w14:textId="77777777" w:rsidR="006C5214" w:rsidRPr="00B23D94" w:rsidRDefault="006C5214" w:rsidP="006C5214">
            <w:pPr>
              <w:numPr>
                <w:ilvl w:val="0"/>
                <w:numId w:val="171"/>
              </w:numPr>
              <w:spacing w:after="0" w:line="360" w:lineRule="auto"/>
              <w:rPr>
                <w:sz w:val="24"/>
                <w:szCs w:val="24"/>
              </w:rPr>
            </w:pPr>
            <w:r w:rsidRPr="00B23D94">
              <w:rPr>
                <w:sz w:val="24"/>
                <w:szCs w:val="24"/>
              </w:rPr>
              <w:t xml:space="preserve">Local </w:t>
            </w:r>
          </w:p>
        </w:tc>
      </w:tr>
      <w:tr w:rsidR="006C5214" w:rsidRPr="00B23D94" w14:paraId="7D64E5CD" w14:textId="77777777" w:rsidTr="00351247">
        <w:trPr>
          <w:trHeight w:val="615"/>
        </w:trPr>
        <w:tc>
          <w:tcPr>
            <w:tcW w:w="3810" w:type="dxa"/>
            <w:tcBorders>
              <w:top w:val="nil"/>
              <w:left w:val="single" w:sz="6" w:space="0" w:color="000000"/>
              <w:bottom w:val="single" w:sz="4" w:space="0" w:color="auto"/>
              <w:right w:val="single" w:sz="6" w:space="0" w:color="000000"/>
            </w:tcBorders>
            <w:tcMar>
              <w:top w:w="0" w:type="dxa"/>
              <w:left w:w="0" w:type="dxa"/>
              <w:bottom w:w="0" w:type="dxa"/>
              <w:right w:w="0" w:type="dxa"/>
            </w:tcMar>
          </w:tcPr>
          <w:p w14:paraId="423D7974" w14:textId="1071B9DC" w:rsidR="006C5214" w:rsidRPr="00B23D94" w:rsidRDefault="006E3295" w:rsidP="00351247">
            <w:pPr>
              <w:spacing w:after="0" w:line="360" w:lineRule="auto"/>
              <w:rPr>
                <w:sz w:val="24"/>
                <w:szCs w:val="24"/>
              </w:rPr>
            </w:pPr>
            <w:r w:rsidRPr="00B23D94">
              <w:rPr>
                <w:sz w:val="24"/>
                <w:szCs w:val="24"/>
              </w:rPr>
              <w:t xml:space="preserve"> 4 </w:t>
            </w:r>
            <w:r w:rsidR="006C5214" w:rsidRPr="00B23D94">
              <w:rPr>
                <w:sz w:val="24"/>
                <w:szCs w:val="24"/>
              </w:rPr>
              <w:t>Intervention measures may include but are not limited to:</w:t>
            </w:r>
          </w:p>
          <w:p w14:paraId="4B691E8C" w14:textId="77777777" w:rsidR="006C5214" w:rsidRPr="00B23D94" w:rsidRDefault="006C5214" w:rsidP="00351247">
            <w:pPr>
              <w:spacing w:after="0" w:line="360" w:lineRule="auto"/>
              <w:ind w:left="120"/>
              <w:rPr>
                <w:sz w:val="24"/>
                <w:szCs w:val="24"/>
              </w:rPr>
            </w:pPr>
          </w:p>
        </w:tc>
        <w:tc>
          <w:tcPr>
            <w:tcW w:w="4665" w:type="dxa"/>
            <w:tcBorders>
              <w:top w:val="nil"/>
              <w:left w:val="nil"/>
              <w:bottom w:val="single" w:sz="4" w:space="0" w:color="auto"/>
              <w:right w:val="single" w:sz="6" w:space="0" w:color="000000"/>
            </w:tcBorders>
            <w:tcMar>
              <w:top w:w="0" w:type="dxa"/>
              <w:left w:w="0" w:type="dxa"/>
              <w:bottom w:w="0" w:type="dxa"/>
              <w:right w:w="0" w:type="dxa"/>
            </w:tcMar>
          </w:tcPr>
          <w:p w14:paraId="1AC5BEAC" w14:textId="77777777" w:rsidR="006C5214" w:rsidRPr="00B23D94" w:rsidRDefault="006C5214" w:rsidP="006C5214">
            <w:pPr>
              <w:numPr>
                <w:ilvl w:val="0"/>
                <w:numId w:val="171"/>
              </w:numPr>
              <w:spacing w:after="0" w:line="360" w:lineRule="auto"/>
              <w:rPr>
                <w:sz w:val="24"/>
                <w:szCs w:val="24"/>
              </w:rPr>
            </w:pPr>
            <w:r w:rsidRPr="00B23D94">
              <w:rPr>
                <w:sz w:val="24"/>
                <w:szCs w:val="24"/>
              </w:rPr>
              <w:t xml:space="preserve">Prevention </w:t>
            </w:r>
          </w:p>
          <w:p w14:paraId="2F308FD9" w14:textId="77777777" w:rsidR="006C5214" w:rsidRPr="00B23D94" w:rsidRDefault="006C5214" w:rsidP="006C5214">
            <w:pPr>
              <w:numPr>
                <w:ilvl w:val="0"/>
                <w:numId w:val="171"/>
              </w:numPr>
              <w:spacing w:after="0" w:line="360" w:lineRule="auto"/>
              <w:rPr>
                <w:sz w:val="24"/>
                <w:szCs w:val="24"/>
              </w:rPr>
            </w:pPr>
            <w:r w:rsidRPr="00B23D94">
              <w:rPr>
                <w:sz w:val="24"/>
                <w:szCs w:val="24"/>
              </w:rPr>
              <w:t>Response</w:t>
            </w:r>
          </w:p>
          <w:p w14:paraId="750B369E" w14:textId="77777777" w:rsidR="006C5214" w:rsidRPr="00B23D94" w:rsidRDefault="006C5214" w:rsidP="006C5214">
            <w:pPr>
              <w:numPr>
                <w:ilvl w:val="0"/>
                <w:numId w:val="171"/>
              </w:numPr>
              <w:spacing w:after="0" w:line="360" w:lineRule="auto"/>
              <w:rPr>
                <w:sz w:val="24"/>
                <w:szCs w:val="24"/>
              </w:rPr>
            </w:pPr>
            <w:r w:rsidRPr="00B23D94">
              <w:rPr>
                <w:sz w:val="24"/>
                <w:szCs w:val="24"/>
              </w:rPr>
              <w:t>Mitigation</w:t>
            </w:r>
          </w:p>
          <w:p w14:paraId="4A3B53D8" w14:textId="77777777" w:rsidR="006C5214" w:rsidRPr="00B23D94" w:rsidRDefault="006C5214" w:rsidP="006C5214">
            <w:pPr>
              <w:numPr>
                <w:ilvl w:val="0"/>
                <w:numId w:val="171"/>
              </w:numPr>
              <w:spacing w:after="0" w:line="360" w:lineRule="auto"/>
              <w:rPr>
                <w:sz w:val="24"/>
                <w:szCs w:val="24"/>
              </w:rPr>
            </w:pPr>
            <w:r w:rsidRPr="00B23D94">
              <w:rPr>
                <w:sz w:val="24"/>
                <w:szCs w:val="24"/>
              </w:rPr>
              <w:t>Recovery and rehabilitation</w:t>
            </w:r>
          </w:p>
          <w:p w14:paraId="610C5677" w14:textId="77777777" w:rsidR="006C5214" w:rsidRPr="00B23D94" w:rsidRDefault="006C5214" w:rsidP="006C5214">
            <w:pPr>
              <w:numPr>
                <w:ilvl w:val="0"/>
                <w:numId w:val="171"/>
              </w:numPr>
              <w:spacing w:after="0" w:line="360" w:lineRule="auto"/>
              <w:rPr>
                <w:sz w:val="24"/>
                <w:szCs w:val="24"/>
              </w:rPr>
            </w:pPr>
            <w:r w:rsidRPr="00B23D94">
              <w:rPr>
                <w:sz w:val="24"/>
                <w:szCs w:val="24"/>
              </w:rPr>
              <w:t>Capacity building</w:t>
            </w:r>
          </w:p>
          <w:p w14:paraId="315DFAA2" w14:textId="77777777" w:rsidR="006C5214" w:rsidRPr="00B23D94" w:rsidRDefault="006C5214" w:rsidP="006C5214">
            <w:pPr>
              <w:numPr>
                <w:ilvl w:val="0"/>
                <w:numId w:val="171"/>
              </w:numPr>
              <w:spacing w:after="0" w:line="360" w:lineRule="auto"/>
              <w:rPr>
                <w:sz w:val="24"/>
                <w:szCs w:val="24"/>
              </w:rPr>
            </w:pPr>
            <w:r w:rsidRPr="00B23D94">
              <w:rPr>
                <w:sz w:val="24"/>
                <w:szCs w:val="24"/>
              </w:rPr>
              <w:t>Contingency planning</w:t>
            </w:r>
          </w:p>
        </w:tc>
      </w:tr>
      <w:tr w:rsidR="006C5214" w:rsidRPr="00B23D94" w14:paraId="6D241FB3" w14:textId="77777777" w:rsidTr="00351247">
        <w:trPr>
          <w:trHeight w:val="795"/>
        </w:trPr>
        <w:tc>
          <w:tcPr>
            <w:tcW w:w="381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2D0D838" w14:textId="5F6EF870" w:rsidR="006C5214" w:rsidRPr="00B23D94" w:rsidRDefault="006E3295" w:rsidP="00351247">
            <w:pPr>
              <w:spacing w:after="0" w:line="360" w:lineRule="auto"/>
              <w:rPr>
                <w:sz w:val="24"/>
                <w:szCs w:val="24"/>
              </w:rPr>
            </w:pPr>
            <w:r w:rsidRPr="00B23D94">
              <w:rPr>
                <w:sz w:val="24"/>
                <w:szCs w:val="24"/>
              </w:rPr>
              <w:t xml:space="preserve">5 </w:t>
            </w:r>
            <w:r w:rsidR="006C5214" w:rsidRPr="00B23D94">
              <w:rPr>
                <w:sz w:val="24"/>
                <w:szCs w:val="24"/>
              </w:rPr>
              <w:t>Evaluation tools may include but are not limited to:</w:t>
            </w:r>
          </w:p>
          <w:p w14:paraId="4103A1CD" w14:textId="77777777" w:rsidR="006C5214" w:rsidRPr="00B23D94" w:rsidRDefault="006C5214" w:rsidP="00351247">
            <w:pPr>
              <w:spacing w:after="0" w:line="360" w:lineRule="auto"/>
              <w:rPr>
                <w:sz w:val="24"/>
                <w:szCs w:val="24"/>
              </w:rPr>
            </w:pPr>
          </w:p>
        </w:tc>
        <w:tc>
          <w:tcPr>
            <w:tcW w:w="466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3631DEC" w14:textId="77777777" w:rsidR="006C5214" w:rsidRPr="00B23D94" w:rsidRDefault="006C5214" w:rsidP="006C5214">
            <w:pPr>
              <w:numPr>
                <w:ilvl w:val="0"/>
                <w:numId w:val="171"/>
              </w:numPr>
              <w:spacing w:after="0" w:line="360" w:lineRule="auto"/>
              <w:rPr>
                <w:sz w:val="24"/>
                <w:szCs w:val="24"/>
              </w:rPr>
            </w:pPr>
            <w:r w:rsidRPr="00B23D94">
              <w:rPr>
                <w:sz w:val="24"/>
                <w:szCs w:val="24"/>
              </w:rPr>
              <w:t>Questionnaires</w:t>
            </w:r>
          </w:p>
          <w:p w14:paraId="4C7FC884" w14:textId="77777777" w:rsidR="006C5214" w:rsidRPr="00B23D94" w:rsidRDefault="006C5214" w:rsidP="006C5214">
            <w:pPr>
              <w:numPr>
                <w:ilvl w:val="0"/>
                <w:numId w:val="171"/>
              </w:numPr>
              <w:spacing w:after="0" w:line="360" w:lineRule="auto"/>
              <w:rPr>
                <w:sz w:val="24"/>
                <w:szCs w:val="24"/>
              </w:rPr>
            </w:pPr>
            <w:r w:rsidRPr="00B23D94">
              <w:rPr>
                <w:sz w:val="24"/>
                <w:szCs w:val="24"/>
              </w:rPr>
              <w:t>Interviews</w:t>
            </w:r>
          </w:p>
          <w:p w14:paraId="5D3C4B5D" w14:textId="77777777" w:rsidR="006C5214" w:rsidRPr="00B23D94" w:rsidRDefault="006C5214" w:rsidP="006C5214">
            <w:pPr>
              <w:numPr>
                <w:ilvl w:val="0"/>
                <w:numId w:val="171"/>
              </w:numPr>
              <w:spacing w:after="0" w:line="360" w:lineRule="auto"/>
              <w:rPr>
                <w:sz w:val="24"/>
                <w:szCs w:val="24"/>
              </w:rPr>
            </w:pPr>
            <w:r w:rsidRPr="00B23D94">
              <w:rPr>
                <w:sz w:val="24"/>
                <w:szCs w:val="24"/>
              </w:rPr>
              <w:t>Audio-visual recording tools</w:t>
            </w:r>
          </w:p>
        </w:tc>
      </w:tr>
      <w:tr w:rsidR="006C5214" w:rsidRPr="00B23D94" w14:paraId="7C6E90B7" w14:textId="77777777" w:rsidTr="00351247">
        <w:trPr>
          <w:trHeight w:val="795"/>
        </w:trPr>
        <w:tc>
          <w:tcPr>
            <w:tcW w:w="381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DE10BF8" w14:textId="5EF23E26" w:rsidR="006C5214" w:rsidRPr="00B23D94" w:rsidRDefault="00B74294" w:rsidP="00351247">
            <w:pPr>
              <w:spacing w:after="0" w:line="360" w:lineRule="auto"/>
              <w:rPr>
                <w:sz w:val="24"/>
                <w:szCs w:val="24"/>
              </w:rPr>
            </w:pPr>
            <w:r w:rsidRPr="00B23D94">
              <w:rPr>
                <w:sz w:val="24"/>
                <w:szCs w:val="24"/>
              </w:rPr>
              <w:t xml:space="preserve">6 </w:t>
            </w:r>
            <w:r w:rsidR="006C5214" w:rsidRPr="00B23D94">
              <w:rPr>
                <w:sz w:val="24"/>
                <w:szCs w:val="24"/>
              </w:rPr>
              <w:t xml:space="preserve">Prevention measures may include but are not limited to: </w:t>
            </w:r>
          </w:p>
        </w:tc>
        <w:tc>
          <w:tcPr>
            <w:tcW w:w="466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D94D8F9" w14:textId="77777777" w:rsidR="006C5214" w:rsidRPr="00B23D94" w:rsidRDefault="006C5214" w:rsidP="006C5214">
            <w:pPr>
              <w:numPr>
                <w:ilvl w:val="0"/>
                <w:numId w:val="171"/>
              </w:numPr>
              <w:spacing w:after="0" w:line="360" w:lineRule="auto"/>
              <w:rPr>
                <w:sz w:val="24"/>
                <w:szCs w:val="24"/>
              </w:rPr>
            </w:pPr>
            <w:r w:rsidRPr="00B23D94">
              <w:rPr>
                <w:sz w:val="24"/>
                <w:szCs w:val="24"/>
              </w:rPr>
              <w:t>Mitigation</w:t>
            </w:r>
          </w:p>
          <w:p w14:paraId="3254A4EB" w14:textId="77777777" w:rsidR="006C5214" w:rsidRPr="00B23D94" w:rsidRDefault="006C5214" w:rsidP="006C5214">
            <w:pPr>
              <w:numPr>
                <w:ilvl w:val="0"/>
                <w:numId w:val="171"/>
              </w:numPr>
              <w:spacing w:after="0" w:line="360" w:lineRule="auto"/>
              <w:rPr>
                <w:sz w:val="24"/>
                <w:szCs w:val="24"/>
              </w:rPr>
            </w:pPr>
            <w:r w:rsidRPr="00B23D94">
              <w:rPr>
                <w:sz w:val="24"/>
                <w:szCs w:val="24"/>
              </w:rPr>
              <w:t>Preparedness</w:t>
            </w:r>
          </w:p>
          <w:p w14:paraId="7447AAC0" w14:textId="77777777" w:rsidR="006C5214" w:rsidRPr="00B23D94" w:rsidRDefault="006C5214" w:rsidP="006C5214">
            <w:pPr>
              <w:numPr>
                <w:ilvl w:val="0"/>
                <w:numId w:val="171"/>
              </w:numPr>
              <w:spacing w:after="0" w:line="360" w:lineRule="auto"/>
              <w:rPr>
                <w:sz w:val="24"/>
                <w:szCs w:val="24"/>
              </w:rPr>
            </w:pPr>
            <w:r w:rsidRPr="00B23D94">
              <w:rPr>
                <w:sz w:val="24"/>
                <w:szCs w:val="24"/>
              </w:rPr>
              <w:t>Community involvement</w:t>
            </w:r>
          </w:p>
        </w:tc>
      </w:tr>
    </w:tbl>
    <w:p w14:paraId="38B2BE2F" w14:textId="77777777" w:rsidR="006C5214" w:rsidRPr="00B23D94" w:rsidRDefault="006C5214" w:rsidP="006C5214">
      <w:pPr>
        <w:spacing w:after="0" w:line="360" w:lineRule="auto"/>
        <w:rPr>
          <w:rFonts w:ascii="Times New Roman" w:hAnsi="Times New Roman"/>
          <w:b/>
          <w:sz w:val="24"/>
          <w:szCs w:val="24"/>
        </w:rPr>
      </w:pPr>
      <w:r w:rsidRPr="00B23D94">
        <w:rPr>
          <w:rFonts w:ascii="Times New Roman" w:hAnsi="Times New Roman"/>
          <w:b/>
          <w:sz w:val="24"/>
          <w:szCs w:val="24"/>
        </w:rPr>
        <w:lastRenderedPageBreak/>
        <w:t xml:space="preserve"> </w:t>
      </w:r>
    </w:p>
    <w:p w14:paraId="3C36D4BC" w14:textId="77777777" w:rsidR="006C5214" w:rsidRPr="00B23D94" w:rsidRDefault="006C5214" w:rsidP="006C5214">
      <w:pPr>
        <w:spacing w:after="0" w:line="360" w:lineRule="auto"/>
        <w:rPr>
          <w:rFonts w:ascii="Times New Roman" w:hAnsi="Times New Roman"/>
          <w:b/>
          <w:sz w:val="24"/>
          <w:szCs w:val="24"/>
        </w:rPr>
      </w:pPr>
      <w:r w:rsidRPr="00B23D94">
        <w:rPr>
          <w:rFonts w:ascii="Times New Roman" w:hAnsi="Times New Roman"/>
          <w:b/>
          <w:sz w:val="24"/>
          <w:szCs w:val="24"/>
        </w:rPr>
        <w:t>REQUIRED SKILLS AND KNOWLEDGE</w:t>
      </w:r>
    </w:p>
    <w:p w14:paraId="1E8C0AF6" w14:textId="77777777" w:rsidR="006C5214" w:rsidRPr="00B23D94" w:rsidRDefault="006C5214" w:rsidP="006C5214">
      <w:pPr>
        <w:spacing w:after="0" w:line="360" w:lineRule="auto"/>
        <w:rPr>
          <w:rFonts w:ascii="Times New Roman" w:hAnsi="Times New Roman"/>
          <w:b/>
          <w:sz w:val="24"/>
          <w:szCs w:val="24"/>
        </w:rPr>
      </w:pPr>
      <w:r w:rsidRPr="00B23D94">
        <w:rPr>
          <w:rFonts w:ascii="Times New Roman" w:hAnsi="Times New Roman"/>
          <w:sz w:val="24"/>
          <w:szCs w:val="24"/>
        </w:rPr>
        <w:t>This section describes the skills and knowledge required for this unit of competency.</w:t>
      </w:r>
    </w:p>
    <w:p w14:paraId="7D8D50F6" w14:textId="77777777" w:rsidR="006C5214" w:rsidRPr="00B23D94" w:rsidRDefault="006C5214" w:rsidP="006C5214">
      <w:pPr>
        <w:spacing w:after="0" w:line="360" w:lineRule="auto"/>
        <w:rPr>
          <w:rFonts w:ascii="Times New Roman" w:hAnsi="Times New Roman"/>
          <w:b/>
          <w:sz w:val="24"/>
          <w:szCs w:val="24"/>
        </w:rPr>
      </w:pPr>
      <w:r w:rsidRPr="00B23D94">
        <w:rPr>
          <w:rFonts w:ascii="Times New Roman" w:hAnsi="Times New Roman"/>
          <w:b/>
          <w:sz w:val="24"/>
          <w:szCs w:val="24"/>
        </w:rPr>
        <w:t>Required Skills</w:t>
      </w:r>
    </w:p>
    <w:p w14:paraId="3167E627" w14:textId="77777777" w:rsidR="006C5214" w:rsidRPr="00B23D94" w:rsidRDefault="006C5214" w:rsidP="006C5214">
      <w:pPr>
        <w:spacing w:after="0" w:line="360" w:lineRule="auto"/>
        <w:rPr>
          <w:rFonts w:ascii="Times New Roman" w:hAnsi="Times New Roman"/>
          <w:sz w:val="24"/>
          <w:szCs w:val="24"/>
        </w:rPr>
      </w:pPr>
      <w:r w:rsidRPr="00B23D94">
        <w:rPr>
          <w:rFonts w:ascii="Times New Roman" w:hAnsi="Times New Roman"/>
          <w:sz w:val="24"/>
          <w:szCs w:val="24"/>
        </w:rPr>
        <w:t>The individual needs to demonstrate the following skills:</w:t>
      </w:r>
    </w:p>
    <w:p w14:paraId="79F53883" w14:textId="77777777" w:rsidR="006C5214" w:rsidRPr="00B23D94" w:rsidRDefault="006C5214" w:rsidP="006C5214">
      <w:pPr>
        <w:numPr>
          <w:ilvl w:val="0"/>
          <w:numId w:val="172"/>
        </w:numPr>
        <w:spacing w:after="0" w:line="360" w:lineRule="auto"/>
        <w:ind w:left="1080"/>
        <w:rPr>
          <w:rFonts w:ascii="Times New Roman" w:hAnsi="Times New Roman"/>
          <w:sz w:val="24"/>
          <w:szCs w:val="24"/>
        </w:rPr>
      </w:pPr>
      <w:r w:rsidRPr="00B23D94">
        <w:rPr>
          <w:rFonts w:ascii="Times New Roman" w:hAnsi="Times New Roman"/>
          <w:sz w:val="24"/>
          <w:szCs w:val="24"/>
        </w:rPr>
        <w:t xml:space="preserve">Communication </w:t>
      </w:r>
    </w:p>
    <w:p w14:paraId="4F85EB55" w14:textId="77777777" w:rsidR="006C5214" w:rsidRPr="00B23D94" w:rsidRDefault="006C5214" w:rsidP="006C5214">
      <w:pPr>
        <w:numPr>
          <w:ilvl w:val="0"/>
          <w:numId w:val="172"/>
        </w:numPr>
        <w:spacing w:after="0" w:line="360" w:lineRule="auto"/>
        <w:ind w:left="1080"/>
        <w:rPr>
          <w:rFonts w:ascii="Times New Roman" w:hAnsi="Times New Roman"/>
          <w:sz w:val="24"/>
          <w:szCs w:val="24"/>
        </w:rPr>
      </w:pPr>
      <w:r w:rsidRPr="00B23D94">
        <w:rPr>
          <w:rFonts w:ascii="Times New Roman" w:hAnsi="Times New Roman"/>
          <w:sz w:val="24"/>
          <w:szCs w:val="24"/>
        </w:rPr>
        <w:t xml:space="preserve">Interpersonal </w:t>
      </w:r>
    </w:p>
    <w:p w14:paraId="5FA1EB87" w14:textId="77777777" w:rsidR="006C5214" w:rsidRPr="00B23D94" w:rsidRDefault="006C5214" w:rsidP="006C5214">
      <w:pPr>
        <w:numPr>
          <w:ilvl w:val="0"/>
          <w:numId w:val="172"/>
        </w:numPr>
        <w:spacing w:after="0" w:line="360" w:lineRule="auto"/>
        <w:ind w:left="1080"/>
        <w:rPr>
          <w:rFonts w:ascii="Times New Roman" w:hAnsi="Times New Roman"/>
          <w:sz w:val="24"/>
          <w:szCs w:val="24"/>
        </w:rPr>
      </w:pPr>
      <w:r w:rsidRPr="00B23D94">
        <w:rPr>
          <w:rFonts w:ascii="Times New Roman" w:hAnsi="Times New Roman"/>
          <w:sz w:val="24"/>
          <w:szCs w:val="24"/>
        </w:rPr>
        <w:t>Self-awareness</w:t>
      </w:r>
    </w:p>
    <w:p w14:paraId="61D5771A" w14:textId="77777777" w:rsidR="006C5214" w:rsidRPr="00B23D94" w:rsidRDefault="006C5214" w:rsidP="006C5214">
      <w:pPr>
        <w:numPr>
          <w:ilvl w:val="0"/>
          <w:numId w:val="172"/>
        </w:numPr>
        <w:spacing w:after="0" w:line="360" w:lineRule="auto"/>
        <w:ind w:left="1080"/>
        <w:rPr>
          <w:rFonts w:ascii="Times New Roman" w:hAnsi="Times New Roman"/>
          <w:sz w:val="24"/>
          <w:szCs w:val="24"/>
        </w:rPr>
      </w:pPr>
      <w:r w:rsidRPr="00B23D94">
        <w:rPr>
          <w:rFonts w:ascii="Times New Roman" w:hAnsi="Times New Roman"/>
          <w:sz w:val="24"/>
          <w:szCs w:val="24"/>
        </w:rPr>
        <w:t>Report writing</w:t>
      </w:r>
    </w:p>
    <w:p w14:paraId="55471136" w14:textId="77777777" w:rsidR="006C5214" w:rsidRPr="00B23D94" w:rsidRDefault="006C5214" w:rsidP="006C5214">
      <w:pPr>
        <w:numPr>
          <w:ilvl w:val="0"/>
          <w:numId w:val="172"/>
        </w:numPr>
        <w:spacing w:after="0" w:line="360" w:lineRule="auto"/>
        <w:ind w:left="1080"/>
        <w:rPr>
          <w:rFonts w:ascii="Times New Roman" w:hAnsi="Times New Roman"/>
          <w:sz w:val="24"/>
          <w:szCs w:val="24"/>
        </w:rPr>
      </w:pPr>
      <w:r w:rsidRPr="00B23D94">
        <w:rPr>
          <w:rFonts w:ascii="Times New Roman" w:hAnsi="Times New Roman"/>
          <w:sz w:val="24"/>
          <w:szCs w:val="24"/>
        </w:rPr>
        <w:t>Critical thinking</w:t>
      </w:r>
    </w:p>
    <w:p w14:paraId="226C2C9F" w14:textId="77777777" w:rsidR="006C5214" w:rsidRPr="00B23D94" w:rsidRDefault="006C5214" w:rsidP="006C5214">
      <w:pPr>
        <w:numPr>
          <w:ilvl w:val="0"/>
          <w:numId w:val="172"/>
        </w:numPr>
        <w:spacing w:after="0" w:line="360" w:lineRule="auto"/>
        <w:ind w:left="1080"/>
        <w:rPr>
          <w:rFonts w:ascii="Times New Roman" w:hAnsi="Times New Roman"/>
          <w:sz w:val="24"/>
          <w:szCs w:val="24"/>
        </w:rPr>
      </w:pPr>
      <w:r w:rsidRPr="00B23D94">
        <w:rPr>
          <w:rFonts w:ascii="Times New Roman" w:hAnsi="Times New Roman"/>
          <w:sz w:val="24"/>
          <w:szCs w:val="24"/>
        </w:rPr>
        <w:t>Organizational</w:t>
      </w:r>
    </w:p>
    <w:p w14:paraId="2AF887BC" w14:textId="77777777" w:rsidR="006C5214" w:rsidRPr="00B23D94" w:rsidRDefault="006C5214" w:rsidP="006C5214">
      <w:pPr>
        <w:numPr>
          <w:ilvl w:val="0"/>
          <w:numId w:val="172"/>
        </w:numPr>
        <w:spacing w:after="0" w:line="360" w:lineRule="auto"/>
        <w:ind w:left="1080"/>
        <w:rPr>
          <w:rFonts w:ascii="Times New Roman" w:hAnsi="Times New Roman"/>
          <w:sz w:val="24"/>
          <w:szCs w:val="24"/>
        </w:rPr>
      </w:pPr>
      <w:r w:rsidRPr="00B23D94">
        <w:rPr>
          <w:rFonts w:ascii="Times New Roman" w:hAnsi="Times New Roman"/>
          <w:sz w:val="24"/>
          <w:szCs w:val="24"/>
        </w:rPr>
        <w:t>Decision making</w:t>
      </w:r>
    </w:p>
    <w:p w14:paraId="1B7C0513" w14:textId="77777777" w:rsidR="006C5214" w:rsidRPr="00B23D94" w:rsidRDefault="006C5214" w:rsidP="006C5214">
      <w:pPr>
        <w:spacing w:after="0" w:line="360" w:lineRule="auto"/>
        <w:rPr>
          <w:rFonts w:ascii="Times New Roman" w:hAnsi="Times New Roman"/>
          <w:sz w:val="24"/>
          <w:szCs w:val="24"/>
        </w:rPr>
      </w:pPr>
      <w:r w:rsidRPr="00B23D94">
        <w:rPr>
          <w:rFonts w:ascii="Times New Roman" w:hAnsi="Times New Roman"/>
          <w:sz w:val="24"/>
          <w:szCs w:val="24"/>
        </w:rPr>
        <w:t xml:space="preserve"> </w:t>
      </w:r>
    </w:p>
    <w:p w14:paraId="7FDB7234" w14:textId="77777777" w:rsidR="006C5214" w:rsidRPr="00B23D94" w:rsidRDefault="006C5214" w:rsidP="006C5214">
      <w:pPr>
        <w:spacing w:after="0" w:line="360" w:lineRule="auto"/>
        <w:ind w:left="140"/>
        <w:rPr>
          <w:rFonts w:ascii="Times New Roman" w:hAnsi="Times New Roman"/>
          <w:b/>
          <w:sz w:val="24"/>
          <w:szCs w:val="24"/>
        </w:rPr>
      </w:pPr>
      <w:r w:rsidRPr="00B23D94">
        <w:rPr>
          <w:rFonts w:ascii="Times New Roman" w:hAnsi="Times New Roman"/>
          <w:b/>
          <w:sz w:val="24"/>
          <w:szCs w:val="24"/>
        </w:rPr>
        <w:t>Required knowledge</w:t>
      </w:r>
    </w:p>
    <w:p w14:paraId="20B93FF6" w14:textId="77777777" w:rsidR="006C5214" w:rsidRPr="00B23D94" w:rsidRDefault="006C5214" w:rsidP="006C5214">
      <w:pPr>
        <w:spacing w:after="0" w:line="360" w:lineRule="auto"/>
        <w:ind w:left="140"/>
        <w:rPr>
          <w:rFonts w:ascii="Times New Roman" w:hAnsi="Times New Roman"/>
          <w:sz w:val="24"/>
          <w:szCs w:val="24"/>
        </w:rPr>
      </w:pPr>
      <w:r w:rsidRPr="00B23D94">
        <w:rPr>
          <w:rFonts w:ascii="Times New Roman" w:hAnsi="Times New Roman"/>
          <w:sz w:val="24"/>
          <w:szCs w:val="24"/>
        </w:rPr>
        <w:t>The individual needs to demonstrate knowledge of:</w:t>
      </w:r>
    </w:p>
    <w:p w14:paraId="7DD778A3" w14:textId="77777777" w:rsidR="006C5214" w:rsidRPr="00B23D94" w:rsidRDefault="006C5214" w:rsidP="006C5214">
      <w:pPr>
        <w:numPr>
          <w:ilvl w:val="0"/>
          <w:numId w:val="173"/>
        </w:numPr>
        <w:spacing w:after="0" w:line="360" w:lineRule="auto"/>
        <w:ind w:left="1080"/>
        <w:rPr>
          <w:rFonts w:ascii="Times New Roman" w:hAnsi="Times New Roman"/>
          <w:sz w:val="24"/>
          <w:szCs w:val="24"/>
        </w:rPr>
      </w:pPr>
      <w:r w:rsidRPr="00B23D94">
        <w:rPr>
          <w:rFonts w:ascii="Times New Roman" w:hAnsi="Times New Roman"/>
          <w:sz w:val="24"/>
          <w:szCs w:val="24"/>
        </w:rPr>
        <w:t>National Disaster Risk Management Bill of 2023.</w:t>
      </w:r>
    </w:p>
    <w:p w14:paraId="4E3BEEDD" w14:textId="77777777" w:rsidR="006C5214" w:rsidRPr="00B23D94" w:rsidRDefault="006C5214" w:rsidP="006C5214">
      <w:pPr>
        <w:numPr>
          <w:ilvl w:val="0"/>
          <w:numId w:val="173"/>
        </w:numPr>
        <w:spacing w:after="0" w:line="360" w:lineRule="auto"/>
        <w:ind w:left="1080"/>
        <w:rPr>
          <w:rFonts w:ascii="Times New Roman" w:hAnsi="Times New Roman"/>
          <w:sz w:val="24"/>
          <w:szCs w:val="24"/>
        </w:rPr>
      </w:pPr>
      <w:r w:rsidRPr="00B23D94">
        <w:rPr>
          <w:rFonts w:ascii="Times New Roman" w:hAnsi="Times New Roman"/>
          <w:sz w:val="24"/>
          <w:szCs w:val="24"/>
        </w:rPr>
        <w:t>Human behaviour and social environment</w:t>
      </w:r>
    </w:p>
    <w:p w14:paraId="6C47729E" w14:textId="77777777" w:rsidR="006C5214" w:rsidRPr="00B23D94" w:rsidRDefault="006C5214" w:rsidP="006C5214">
      <w:pPr>
        <w:numPr>
          <w:ilvl w:val="0"/>
          <w:numId w:val="173"/>
        </w:numPr>
        <w:spacing w:after="0" w:line="360" w:lineRule="auto"/>
        <w:ind w:left="1080"/>
        <w:rPr>
          <w:rFonts w:ascii="Times New Roman" w:hAnsi="Times New Roman"/>
          <w:sz w:val="24"/>
          <w:szCs w:val="24"/>
        </w:rPr>
      </w:pPr>
      <w:r w:rsidRPr="00B23D94">
        <w:rPr>
          <w:rFonts w:ascii="Times New Roman" w:hAnsi="Times New Roman"/>
          <w:sz w:val="24"/>
          <w:szCs w:val="24"/>
        </w:rPr>
        <w:t>Social work practices and interventions</w:t>
      </w:r>
    </w:p>
    <w:p w14:paraId="0C050B8A" w14:textId="77777777" w:rsidR="006C5214" w:rsidRPr="00B23D94" w:rsidRDefault="006C5214" w:rsidP="006C5214">
      <w:pPr>
        <w:numPr>
          <w:ilvl w:val="0"/>
          <w:numId w:val="173"/>
        </w:numPr>
        <w:spacing w:after="0" w:line="360" w:lineRule="auto"/>
        <w:ind w:left="1080"/>
        <w:rPr>
          <w:rFonts w:ascii="Times New Roman" w:hAnsi="Times New Roman"/>
          <w:sz w:val="24"/>
          <w:szCs w:val="24"/>
        </w:rPr>
      </w:pPr>
      <w:r w:rsidRPr="00B23D94">
        <w:rPr>
          <w:rFonts w:ascii="Times New Roman" w:hAnsi="Times New Roman"/>
          <w:sz w:val="24"/>
          <w:szCs w:val="24"/>
        </w:rPr>
        <w:t xml:space="preserve">Basic counselling </w:t>
      </w:r>
    </w:p>
    <w:p w14:paraId="38987597" w14:textId="77777777" w:rsidR="006C5214" w:rsidRPr="00B23D94" w:rsidRDefault="006C5214" w:rsidP="006C5214">
      <w:pPr>
        <w:numPr>
          <w:ilvl w:val="0"/>
          <w:numId w:val="173"/>
        </w:numPr>
        <w:spacing w:after="0" w:line="360" w:lineRule="auto"/>
        <w:ind w:left="1080"/>
        <w:rPr>
          <w:rFonts w:ascii="Times New Roman" w:hAnsi="Times New Roman"/>
          <w:sz w:val="24"/>
          <w:szCs w:val="24"/>
        </w:rPr>
      </w:pPr>
      <w:r w:rsidRPr="00B23D94">
        <w:rPr>
          <w:rFonts w:ascii="Times New Roman" w:hAnsi="Times New Roman"/>
          <w:sz w:val="24"/>
          <w:szCs w:val="24"/>
        </w:rPr>
        <w:t>Digital literacy</w:t>
      </w:r>
    </w:p>
    <w:p w14:paraId="3DD0DD09" w14:textId="77777777" w:rsidR="004658EA" w:rsidRPr="00B23D94" w:rsidRDefault="004658EA" w:rsidP="004658EA">
      <w:pPr>
        <w:spacing w:after="0" w:line="240" w:lineRule="auto"/>
        <w:rPr>
          <w:rFonts w:ascii="Times New Roman" w:hAnsi="Times New Roman"/>
          <w:b/>
          <w:sz w:val="24"/>
          <w:szCs w:val="24"/>
        </w:rPr>
      </w:pPr>
    </w:p>
    <w:p w14:paraId="10BC8361" w14:textId="77777777" w:rsidR="004658EA" w:rsidRPr="00B23D94" w:rsidRDefault="004658EA" w:rsidP="004658EA">
      <w:pPr>
        <w:spacing w:after="0" w:line="240" w:lineRule="auto"/>
        <w:rPr>
          <w:rFonts w:ascii="Times New Roman" w:hAnsi="Times New Roman"/>
          <w:b/>
          <w:sz w:val="24"/>
          <w:szCs w:val="24"/>
        </w:rPr>
      </w:pPr>
    </w:p>
    <w:p w14:paraId="4BE3EE22" w14:textId="4D0B1927" w:rsidR="006C5214" w:rsidRPr="00B23D94" w:rsidRDefault="006C5214" w:rsidP="004658EA">
      <w:pPr>
        <w:spacing w:after="0" w:line="240" w:lineRule="auto"/>
        <w:rPr>
          <w:rFonts w:ascii="Times New Roman" w:hAnsi="Times New Roman"/>
          <w:b/>
          <w:sz w:val="24"/>
          <w:szCs w:val="24"/>
        </w:rPr>
      </w:pPr>
      <w:r w:rsidRPr="00B23D94">
        <w:rPr>
          <w:rFonts w:ascii="Times New Roman" w:hAnsi="Times New Roman"/>
          <w:b/>
          <w:sz w:val="24"/>
          <w:szCs w:val="24"/>
        </w:rPr>
        <w:t>EVIDENCE GUIDE</w:t>
      </w:r>
    </w:p>
    <w:p w14:paraId="023364BF" w14:textId="77777777" w:rsidR="006C5214" w:rsidRPr="00B23D94" w:rsidRDefault="006C5214" w:rsidP="006C5214">
      <w:pPr>
        <w:spacing w:after="0" w:line="360" w:lineRule="auto"/>
        <w:rPr>
          <w:rFonts w:ascii="Times New Roman" w:hAnsi="Times New Roman"/>
          <w:sz w:val="24"/>
          <w:szCs w:val="24"/>
        </w:rPr>
      </w:pPr>
      <w:r w:rsidRPr="00B23D94">
        <w:rPr>
          <w:rFonts w:ascii="Times New Roman" w:hAnsi="Times New Roman"/>
          <w:sz w:val="24"/>
          <w:szCs w:val="24"/>
        </w:rPr>
        <w:t>This provides advice on assessment and must be read in conjunction with the performance criteria, required skills and knowledge and range</w:t>
      </w:r>
    </w:p>
    <w:tbl>
      <w:tblPr>
        <w:tblStyle w:val="TableGrid2"/>
        <w:tblW w:w="0" w:type="auto"/>
        <w:tblLook w:val="04A0" w:firstRow="1" w:lastRow="0" w:firstColumn="1" w:lastColumn="0" w:noHBand="0" w:noVBand="1"/>
      </w:tblPr>
      <w:tblGrid>
        <w:gridCol w:w="3407"/>
        <w:gridCol w:w="5623"/>
      </w:tblGrid>
      <w:tr w:rsidR="006C5214" w:rsidRPr="00B23D94" w14:paraId="2CCB0D0B" w14:textId="77777777" w:rsidTr="00A35910">
        <w:trPr>
          <w:trHeight w:val="1558"/>
        </w:trPr>
        <w:tc>
          <w:tcPr>
            <w:tcW w:w="3438" w:type="dxa"/>
          </w:tcPr>
          <w:p w14:paraId="08ACB76D" w14:textId="77777777" w:rsidR="006C5214" w:rsidRPr="00B23D94" w:rsidRDefault="006C5214" w:rsidP="00351247">
            <w:pPr>
              <w:spacing w:after="0" w:line="360" w:lineRule="auto"/>
              <w:rPr>
                <w:sz w:val="24"/>
                <w:szCs w:val="24"/>
              </w:rPr>
            </w:pPr>
            <w:r w:rsidRPr="00B23D94">
              <w:rPr>
                <w:sz w:val="24"/>
                <w:szCs w:val="24"/>
              </w:rPr>
              <w:t>1.Critical aspects of Competency</w:t>
            </w:r>
          </w:p>
        </w:tc>
        <w:tc>
          <w:tcPr>
            <w:tcW w:w="5678" w:type="dxa"/>
          </w:tcPr>
          <w:p w14:paraId="65058160" w14:textId="77777777" w:rsidR="006C5214" w:rsidRPr="00B23D94" w:rsidRDefault="006C5214" w:rsidP="00351247">
            <w:pPr>
              <w:spacing w:after="0" w:line="360" w:lineRule="auto"/>
              <w:rPr>
                <w:sz w:val="24"/>
                <w:szCs w:val="24"/>
              </w:rPr>
            </w:pPr>
            <w:r w:rsidRPr="00B23D94">
              <w:rPr>
                <w:sz w:val="24"/>
                <w:szCs w:val="24"/>
              </w:rPr>
              <w:t xml:space="preserve"> Assessment requires evidence that the candidate:</w:t>
            </w:r>
          </w:p>
          <w:p w14:paraId="1F413A3A" w14:textId="77777777" w:rsidR="006C5214" w:rsidRPr="00B23D94" w:rsidRDefault="006C5214" w:rsidP="006C5214">
            <w:pPr>
              <w:numPr>
                <w:ilvl w:val="0"/>
                <w:numId w:val="174"/>
              </w:numPr>
              <w:spacing w:after="0" w:line="360" w:lineRule="auto"/>
              <w:rPr>
                <w:sz w:val="24"/>
                <w:szCs w:val="24"/>
              </w:rPr>
            </w:pPr>
            <w:r w:rsidRPr="00B23D94">
              <w:rPr>
                <w:sz w:val="24"/>
                <w:szCs w:val="24"/>
              </w:rPr>
              <w:t>Profiled hazards as per National Disaster Management Authority requirements.</w:t>
            </w:r>
          </w:p>
          <w:p w14:paraId="24637F04" w14:textId="77777777" w:rsidR="006C5214" w:rsidRPr="00B23D94" w:rsidRDefault="006C5214" w:rsidP="006C5214">
            <w:pPr>
              <w:numPr>
                <w:ilvl w:val="0"/>
                <w:numId w:val="174"/>
              </w:numPr>
              <w:spacing w:after="0" w:line="360" w:lineRule="auto"/>
              <w:rPr>
                <w:sz w:val="24"/>
                <w:szCs w:val="24"/>
              </w:rPr>
            </w:pPr>
            <w:r w:rsidRPr="00B23D94">
              <w:rPr>
                <w:sz w:val="24"/>
                <w:szCs w:val="24"/>
              </w:rPr>
              <w:t>Grouped disasters as per the National Disaster Management Authority requirements.</w:t>
            </w:r>
          </w:p>
          <w:p w14:paraId="180C7BEC" w14:textId="77777777" w:rsidR="006C5214" w:rsidRPr="00B23D94" w:rsidRDefault="006C5214" w:rsidP="006C5214">
            <w:pPr>
              <w:numPr>
                <w:ilvl w:val="0"/>
                <w:numId w:val="174"/>
              </w:numPr>
              <w:spacing w:after="0" w:line="360" w:lineRule="auto"/>
              <w:rPr>
                <w:sz w:val="24"/>
                <w:szCs w:val="24"/>
              </w:rPr>
            </w:pPr>
            <w:r w:rsidRPr="00B23D94">
              <w:rPr>
                <w:sz w:val="24"/>
                <w:szCs w:val="24"/>
              </w:rPr>
              <w:t>Administered disaster intervention monitoring tools as per NDMA procedures.</w:t>
            </w:r>
          </w:p>
          <w:p w14:paraId="31FABA71" w14:textId="77777777" w:rsidR="006C5214" w:rsidRPr="00B23D94" w:rsidRDefault="006C5214" w:rsidP="006C5214">
            <w:pPr>
              <w:numPr>
                <w:ilvl w:val="0"/>
                <w:numId w:val="174"/>
              </w:numPr>
              <w:spacing w:after="0" w:line="360" w:lineRule="auto"/>
              <w:rPr>
                <w:sz w:val="24"/>
                <w:szCs w:val="24"/>
              </w:rPr>
            </w:pPr>
            <w:r w:rsidRPr="00B23D94">
              <w:rPr>
                <w:sz w:val="24"/>
                <w:szCs w:val="24"/>
              </w:rPr>
              <w:lastRenderedPageBreak/>
              <w:t>Prepared and disseminated disaster intervention monitoring report as per NDMA procedures.</w:t>
            </w:r>
          </w:p>
          <w:p w14:paraId="7ACF533E" w14:textId="77777777" w:rsidR="006C5214" w:rsidRPr="00B23D94" w:rsidRDefault="006C5214" w:rsidP="006C5214">
            <w:pPr>
              <w:numPr>
                <w:ilvl w:val="0"/>
                <w:numId w:val="174"/>
              </w:numPr>
              <w:spacing w:after="0" w:line="360" w:lineRule="auto"/>
              <w:rPr>
                <w:sz w:val="24"/>
                <w:szCs w:val="24"/>
              </w:rPr>
            </w:pPr>
            <w:r w:rsidRPr="00B23D94">
              <w:rPr>
                <w:sz w:val="24"/>
                <w:szCs w:val="24"/>
              </w:rPr>
              <w:t>Conducted disaster management activities documentation as per organization procedures.</w:t>
            </w:r>
          </w:p>
          <w:p w14:paraId="7EB97BB0" w14:textId="77777777" w:rsidR="006C5214" w:rsidRPr="00B23D94" w:rsidRDefault="006C5214" w:rsidP="006C5214">
            <w:pPr>
              <w:numPr>
                <w:ilvl w:val="0"/>
                <w:numId w:val="174"/>
              </w:numPr>
              <w:spacing w:after="0" w:line="360" w:lineRule="auto"/>
              <w:rPr>
                <w:sz w:val="24"/>
                <w:szCs w:val="24"/>
              </w:rPr>
            </w:pPr>
            <w:r w:rsidRPr="00B23D94">
              <w:rPr>
                <w:sz w:val="24"/>
                <w:szCs w:val="24"/>
              </w:rPr>
              <w:t xml:space="preserve"> Prepared and disseminated post disaster report as per workplace procedures</w:t>
            </w:r>
          </w:p>
        </w:tc>
      </w:tr>
      <w:tr w:rsidR="006C5214" w:rsidRPr="00B23D94" w14:paraId="67CA0157" w14:textId="77777777" w:rsidTr="00A35910">
        <w:tc>
          <w:tcPr>
            <w:tcW w:w="3438" w:type="dxa"/>
          </w:tcPr>
          <w:p w14:paraId="04C02D73" w14:textId="77777777" w:rsidR="006C5214" w:rsidRPr="00B23D94" w:rsidRDefault="006C5214" w:rsidP="00351247">
            <w:pPr>
              <w:spacing w:after="0" w:line="360" w:lineRule="auto"/>
              <w:rPr>
                <w:sz w:val="24"/>
                <w:szCs w:val="24"/>
              </w:rPr>
            </w:pPr>
            <w:r w:rsidRPr="00B23D94">
              <w:rPr>
                <w:sz w:val="24"/>
                <w:szCs w:val="24"/>
              </w:rPr>
              <w:lastRenderedPageBreak/>
              <w:t>2. Resource implications</w:t>
            </w:r>
          </w:p>
        </w:tc>
        <w:tc>
          <w:tcPr>
            <w:tcW w:w="5678" w:type="dxa"/>
          </w:tcPr>
          <w:p w14:paraId="5B9C4F12" w14:textId="77777777" w:rsidR="006C5214" w:rsidRPr="00B23D94" w:rsidRDefault="006C5214" w:rsidP="00351247">
            <w:pPr>
              <w:spacing w:after="0" w:line="360" w:lineRule="auto"/>
              <w:rPr>
                <w:sz w:val="24"/>
                <w:szCs w:val="24"/>
              </w:rPr>
            </w:pPr>
            <w:r w:rsidRPr="00B23D94">
              <w:rPr>
                <w:sz w:val="24"/>
                <w:szCs w:val="24"/>
              </w:rPr>
              <w:t>The following resources should be provided:</w:t>
            </w:r>
          </w:p>
          <w:p w14:paraId="16924B85" w14:textId="77777777" w:rsidR="006C5214" w:rsidRPr="00B23D94" w:rsidRDefault="006C5214" w:rsidP="006C5214">
            <w:pPr>
              <w:numPr>
                <w:ilvl w:val="1"/>
                <w:numId w:val="175"/>
              </w:numPr>
              <w:spacing w:after="0" w:line="360" w:lineRule="auto"/>
              <w:rPr>
                <w:sz w:val="24"/>
                <w:szCs w:val="24"/>
              </w:rPr>
            </w:pPr>
            <w:r w:rsidRPr="00B23D94">
              <w:rPr>
                <w:sz w:val="24"/>
                <w:szCs w:val="24"/>
              </w:rPr>
              <w:t>Appropriately simulated environment where assessment can take place.</w:t>
            </w:r>
          </w:p>
          <w:p w14:paraId="0567E8F7" w14:textId="77777777" w:rsidR="006C5214" w:rsidRPr="00B23D94" w:rsidRDefault="006C5214" w:rsidP="006C5214">
            <w:pPr>
              <w:numPr>
                <w:ilvl w:val="1"/>
                <w:numId w:val="175"/>
              </w:numPr>
              <w:spacing w:after="0" w:line="360" w:lineRule="auto"/>
              <w:rPr>
                <w:sz w:val="24"/>
                <w:szCs w:val="24"/>
              </w:rPr>
            </w:pPr>
            <w:r w:rsidRPr="00B23D94">
              <w:rPr>
                <w:sz w:val="24"/>
                <w:szCs w:val="24"/>
              </w:rPr>
              <w:t>Access to relevant work environment.</w:t>
            </w:r>
          </w:p>
          <w:p w14:paraId="7E60EF51" w14:textId="77777777" w:rsidR="006C5214" w:rsidRPr="00B23D94" w:rsidRDefault="006C5214" w:rsidP="006C5214">
            <w:pPr>
              <w:numPr>
                <w:ilvl w:val="1"/>
                <w:numId w:val="175"/>
              </w:numPr>
              <w:spacing w:after="0" w:line="360" w:lineRule="auto"/>
              <w:rPr>
                <w:sz w:val="24"/>
                <w:szCs w:val="24"/>
              </w:rPr>
            </w:pPr>
            <w:r w:rsidRPr="00B23D94">
              <w:rPr>
                <w:sz w:val="24"/>
                <w:szCs w:val="24"/>
              </w:rPr>
              <w:t>Resources relevant to the proposed activities or tasks.</w:t>
            </w:r>
          </w:p>
        </w:tc>
      </w:tr>
      <w:tr w:rsidR="006C5214" w:rsidRPr="00B23D94" w14:paraId="69575CDE" w14:textId="77777777" w:rsidTr="00A35910">
        <w:tc>
          <w:tcPr>
            <w:tcW w:w="3438" w:type="dxa"/>
          </w:tcPr>
          <w:p w14:paraId="4BA25DD1" w14:textId="77777777" w:rsidR="006C5214" w:rsidRPr="00B23D94" w:rsidRDefault="006C5214" w:rsidP="00351247">
            <w:pPr>
              <w:spacing w:after="0" w:line="360" w:lineRule="auto"/>
              <w:rPr>
                <w:sz w:val="24"/>
                <w:szCs w:val="24"/>
              </w:rPr>
            </w:pPr>
            <w:r w:rsidRPr="00B23D94">
              <w:rPr>
                <w:sz w:val="24"/>
                <w:szCs w:val="24"/>
              </w:rPr>
              <w:t>3.  Methods of assessment</w:t>
            </w:r>
          </w:p>
        </w:tc>
        <w:tc>
          <w:tcPr>
            <w:tcW w:w="5678" w:type="dxa"/>
          </w:tcPr>
          <w:p w14:paraId="2EF5F464" w14:textId="77777777" w:rsidR="006C5214" w:rsidRPr="00B23D94" w:rsidRDefault="006C5214" w:rsidP="00351247">
            <w:pPr>
              <w:spacing w:after="0" w:line="360" w:lineRule="auto"/>
              <w:rPr>
                <w:sz w:val="24"/>
                <w:szCs w:val="24"/>
              </w:rPr>
            </w:pPr>
            <w:r w:rsidRPr="00B23D94">
              <w:rPr>
                <w:sz w:val="24"/>
                <w:szCs w:val="24"/>
              </w:rPr>
              <w:t xml:space="preserve">Competency in this unit may be assessed through: </w:t>
            </w:r>
          </w:p>
          <w:p w14:paraId="2CAD7586" w14:textId="77777777" w:rsidR="006C5214" w:rsidRPr="00B23D94" w:rsidRDefault="006C5214" w:rsidP="006C5214">
            <w:pPr>
              <w:numPr>
                <w:ilvl w:val="0"/>
                <w:numId w:val="176"/>
              </w:numPr>
              <w:spacing w:after="0" w:line="360" w:lineRule="auto"/>
              <w:rPr>
                <w:sz w:val="24"/>
                <w:szCs w:val="24"/>
              </w:rPr>
            </w:pPr>
            <w:r w:rsidRPr="00B23D94">
              <w:rPr>
                <w:sz w:val="24"/>
                <w:szCs w:val="24"/>
              </w:rPr>
              <w:t xml:space="preserve">Practical assessment </w:t>
            </w:r>
          </w:p>
          <w:p w14:paraId="15825D50" w14:textId="77777777" w:rsidR="006C5214" w:rsidRPr="00B23D94" w:rsidRDefault="006C5214" w:rsidP="006C5214">
            <w:pPr>
              <w:numPr>
                <w:ilvl w:val="0"/>
                <w:numId w:val="176"/>
              </w:numPr>
              <w:spacing w:after="0" w:line="360" w:lineRule="auto"/>
              <w:rPr>
                <w:sz w:val="24"/>
                <w:szCs w:val="24"/>
              </w:rPr>
            </w:pPr>
            <w:r w:rsidRPr="00B23D94">
              <w:rPr>
                <w:sz w:val="24"/>
                <w:szCs w:val="24"/>
              </w:rPr>
              <w:t>Oral questioning</w:t>
            </w:r>
          </w:p>
          <w:p w14:paraId="4542926A" w14:textId="77777777" w:rsidR="006C5214" w:rsidRPr="00B23D94" w:rsidRDefault="006C5214" w:rsidP="006C5214">
            <w:pPr>
              <w:numPr>
                <w:ilvl w:val="0"/>
                <w:numId w:val="176"/>
              </w:numPr>
              <w:spacing w:after="0" w:line="360" w:lineRule="auto"/>
              <w:rPr>
                <w:sz w:val="24"/>
                <w:szCs w:val="24"/>
              </w:rPr>
            </w:pPr>
            <w:r w:rsidRPr="00B23D94">
              <w:rPr>
                <w:sz w:val="24"/>
                <w:szCs w:val="24"/>
              </w:rPr>
              <w:t>Written tests</w:t>
            </w:r>
          </w:p>
          <w:p w14:paraId="25F7C9DF" w14:textId="77777777" w:rsidR="006C5214" w:rsidRPr="00B23D94" w:rsidRDefault="006C5214" w:rsidP="006C5214">
            <w:pPr>
              <w:numPr>
                <w:ilvl w:val="0"/>
                <w:numId w:val="176"/>
              </w:numPr>
              <w:spacing w:after="0" w:line="360" w:lineRule="auto"/>
              <w:rPr>
                <w:sz w:val="24"/>
                <w:szCs w:val="24"/>
              </w:rPr>
            </w:pPr>
            <w:r w:rsidRPr="00B23D94">
              <w:rPr>
                <w:sz w:val="24"/>
                <w:szCs w:val="24"/>
              </w:rPr>
              <w:t>Portfolio of evidence</w:t>
            </w:r>
          </w:p>
          <w:p w14:paraId="2E082FED" w14:textId="77777777" w:rsidR="006C5214" w:rsidRPr="00B23D94" w:rsidRDefault="006C5214" w:rsidP="006C5214">
            <w:pPr>
              <w:numPr>
                <w:ilvl w:val="0"/>
                <w:numId w:val="176"/>
              </w:numPr>
              <w:spacing w:after="0" w:line="360" w:lineRule="auto"/>
              <w:rPr>
                <w:sz w:val="24"/>
                <w:szCs w:val="24"/>
              </w:rPr>
            </w:pPr>
            <w:r w:rsidRPr="00B23D94">
              <w:rPr>
                <w:sz w:val="24"/>
                <w:szCs w:val="24"/>
              </w:rPr>
              <w:t>Third party report</w:t>
            </w:r>
          </w:p>
          <w:p w14:paraId="0B236E9E" w14:textId="77777777" w:rsidR="006C5214" w:rsidRPr="00B23D94" w:rsidRDefault="006C5214" w:rsidP="006C5214">
            <w:pPr>
              <w:numPr>
                <w:ilvl w:val="0"/>
                <w:numId w:val="176"/>
              </w:numPr>
              <w:spacing w:after="0" w:line="360" w:lineRule="auto"/>
              <w:rPr>
                <w:sz w:val="24"/>
                <w:szCs w:val="24"/>
              </w:rPr>
            </w:pPr>
            <w:r w:rsidRPr="00B23D94">
              <w:rPr>
                <w:sz w:val="24"/>
                <w:szCs w:val="24"/>
              </w:rPr>
              <w:t>Case study</w:t>
            </w:r>
          </w:p>
        </w:tc>
      </w:tr>
      <w:tr w:rsidR="006C5214" w:rsidRPr="00B23D94" w14:paraId="22D9A918" w14:textId="77777777" w:rsidTr="00A35910">
        <w:tc>
          <w:tcPr>
            <w:tcW w:w="3438" w:type="dxa"/>
          </w:tcPr>
          <w:p w14:paraId="579296B3" w14:textId="77777777" w:rsidR="006C5214" w:rsidRPr="00B23D94" w:rsidRDefault="006C5214" w:rsidP="00351247">
            <w:pPr>
              <w:spacing w:after="0" w:line="360" w:lineRule="auto"/>
              <w:rPr>
                <w:sz w:val="24"/>
                <w:szCs w:val="24"/>
              </w:rPr>
            </w:pPr>
            <w:r w:rsidRPr="00B23D94">
              <w:rPr>
                <w:sz w:val="24"/>
                <w:szCs w:val="24"/>
              </w:rPr>
              <w:t>4.  Context of assessment</w:t>
            </w:r>
          </w:p>
        </w:tc>
        <w:tc>
          <w:tcPr>
            <w:tcW w:w="5678" w:type="dxa"/>
          </w:tcPr>
          <w:p w14:paraId="2DAC3A01" w14:textId="524B329A" w:rsidR="006C5214" w:rsidRPr="00B23D94" w:rsidRDefault="003669FE" w:rsidP="00351247">
            <w:pPr>
              <w:spacing w:after="0" w:line="360" w:lineRule="auto"/>
              <w:rPr>
                <w:sz w:val="24"/>
                <w:szCs w:val="24"/>
              </w:rPr>
            </w:pPr>
            <w:r w:rsidRPr="00B23D94">
              <w:rPr>
                <w:sz w:val="24"/>
                <w:szCs w:val="24"/>
              </w:rPr>
              <w:t xml:space="preserve">4.1 </w:t>
            </w:r>
            <w:r w:rsidR="006C5214" w:rsidRPr="00B23D94">
              <w:rPr>
                <w:sz w:val="24"/>
                <w:szCs w:val="24"/>
              </w:rPr>
              <w:t xml:space="preserve">Competency may be assessed in a: </w:t>
            </w:r>
          </w:p>
          <w:p w14:paraId="4339FE32" w14:textId="77777777" w:rsidR="006C5214" w:rsidRPr="00B23D94" w:rsidRDefault="006C5214" w:rsidP="00351247">
            <w:pPr>
              <w:spacing w:after="0" w:line="360" w:lineRule="auto"/>
              <w:rPr>
                <w:sz w:val="24"/>
                <w:szCs w:val="24"/>
              </w:rPr>
            </w:pPr>
            <w:r w:rsidRPr="00B23D94">
              <w:rPr>
                <w:sz w:val="24"/>
                <w:szCs w:val="24"/>
              </w:rPr>
              <w:t>Workplace or simulated workplace</w:t>
            </w:r>
          </w:p>
        </w:tc>
      </w:tr>
      <w:tr w:rsidR="006C5214" w:rsidRPr="00B23D94" w14:paraId="36CF77A1" w14:textId="77777777" w:rsidTr="00A35910">
        <w:tc>
          <w:tcPr>
            <w:tcW w:w="3438" w:type="dxa"/>
          </w:tcPr>
          <w:p w14:paraId="1338CAE6" w14:textId="77777777" w:rsidR="006C5214" w:rsidRPr="00B23D94" w:rsidRDefault="006C5214" w:rsidP="00351247">
            <w:pPr>
              <w:spacing w:after="0" w:line="360" w:lineRule="auto"/>
              <w:rPr>
                <w:sz w:val="24"/>
                <w:szCs w:val="24"/>
              </w:rPr>
            </w:pPr>
            <w:r w:rsidRPr="00B23D94">
              <w:rPr>
                <w:sz w:val="24"/>
                <w:szCs w:val="24"/>
              </w:rPr>
              <w:t>5. Guidance information for assessment</w:t>
            </w:r>
          </w:p>
        </w:tc>
        <w:tc>
          <w:tcPr>
            <w:tcW w:w="5678" w:type="dxa"/>
          </w:tcPr>
          <w:p w14:paraId="04CC907B" w14:textId="62D7713E" w:rsidR="006C5214" w:rsidRPr="00B23D94" w:rsidRDefault="003669FE" w:rsidP="00351247">
            <w:pPr>
              <w:spacing w:after="0" w:line="360" w:lineRule="auto"/>
              <w:rPr>
                <w:sz w:val="24"/>
                <w:szCs w:val="24"/>
              </w:rPr>
            </w:pPr>
            <w:r w:rsidRPr="00B23D94">
              <w:rPr>
                <w:sz w:val="24"/>
                <w:szCs w:val="24"/>
              </w:rPr>
              <w:t xml:space="preserve">5.1 </w:t>
            </w:r>
            <w:r w:rsidR="006C5214" w:rsidRPr="00B23D94">
              <w:rPr>
                <w:sz w:val="24"/>
                <w:szCs w:val="24"/>
              </w:rPr>
              <w:t>Holistic assessment with other units relevant to the industry sector and workplace job role is recommended.</w:t>
            </w:r>
          </w:p>
        </w:tc>
      </w:tr>
      <w:bookmarkEnd w:id="43"/>
    </w:tbl>
    <w:p w14:paraId="502D3720" w14:textId="77777777" w:rsidR="006C5214" w:rsidRPr="00B23D94" w:rsidRDefault="006C5214" w:rsidP="00017D73"/>
    <w:p w14:paraId="607AB5F6" w14:textId="3164F621" w:rsidR="004658EA" w:rsidRPr="00B23D94" w:rsidRDefault="006C5214" w:rsidP="00BC6C1F">
      <w:pPr>
        <w:pStyle w:val="Heading1"/>
      </w:pPr>
      <w:r w:rsidRPr="00B23D94">
        <w:br/>
      </w:r>
      <w:bookmarkStart w:id="101" w:name="_Toc195698705"/>
      <w:bookmarkEnd w:id="0"/>
      <w:bookmarkEnd w:id="45"/>
      <w:bookmarkEnd w:id="46"/>
      <w:bookmarkEnd w:id="47"/>
      <w:bookmarkEnd w:id="51"/>
      <w:bookmarkEnd w:id="52"/>
      <w:bookmarkEnd w:id="101"/>
    </w:p>
    <w:sectPr w:rsidR="004658EA" w:rsidRPr="00B23D94" w:rsidSect="00BC6C1F">
      <w:footerReference w:type="default" r:id="rId16"/>
      <w:pgSz w:w="11920" w:h="16840"/>
      <w:pgMar w:top="1440" w:right="1440" w:bottom="1440" w:left="1440" w:header="0" w:footer="40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CEA36A" w14:textId="77777777" w:rsidR="00934836" w:rsidRDefault="00934836">
      <w:pPr>
        <w:spacing w:line="240" w:lineRule="auto"/>
      </w:pPr>
      <w:r>
        <w:separator/>
      </w:r>
    </w:p>
  </w:endnote>
  <w:endnote w:type="continuationSeparator" w:id="0">
    <w:p w14:paraId="47C9626C" w14:textId="77777777" w:rsidR="00934836" w:rsidRDefault="009348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MT">
    <w:altName w:val="Arial"/>
    <w:charset w:val="00"/>
    <w:family w:val="roman"/>
    <w:pitch w:val="default"/>
  </w:font>
  <w:font w:name="SymbolMT">
    <w:altName w:val="Cambria"/>
    <w:charset w:val="00"/>
    <w:family w:val="roman"/>
    <w:pitch w:val="default"/>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461E14" w14:textId="77777777" w:rsidR="00352966" w:rsidRDefault="00352966">
    <w:pPr>
      <w:pStyle w:val="BodyText2"/>
      <w:framePr w:wrap="around" w:vAnchor="text" w:hAnchor="margin" w:xAlign="center" w:y="1"/>
      <w:rPr>
        <w:rStyle w:val="CommentSubjectChar"/>
      </w:rPr>
    </w:pPr>
    <w:r>
      <w:rPr>
        <w:rStyle w:val="CommentSubjectChar"/>
      </w:rPr>
      <w:fldChar w:fldCharType="begin"/>
    </w:r>
    <w:r>
      <w:rPr>
        <w:rStyle w:val="CommentSubjectChar"/>
      </w:rPr>
      <w:instrText xml:space="preserve">PAGE  </w:instrText>
    </w:r>
    <w:r>
      <w:rPr>
        <w:rStyle w:val="CommentSubjectChar"/>
      </w:rPr>
      <w:fldChar w:fldCharType="end"/>
    </w:r>
  </w:p>
  <w:p w14:paraId="7CFCD32F" w14:textId="77777777" w:rsidR="00352966" w:rsidRDefault="00352966">
    <w:pPr>
      <w:pStyle w:val="BodyText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4C535" w14:textId="12C82CC8" w:rsidR="00352966" w:rsidRDefault="00352966">
    <w:pPr>
      <w:pStyle w:val="BodyText2"/>
    </w:pPr>
  </w:p>
  <w:p w14:paraId="215E7B6A" w14:textId="77777777" w:rsidR="00352966" w:rsidRDefault="00352966">
    <w:pPr>
      <w:pStyle w:val="BodyText2"/>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8859141"/>
      <w:docPartObj>
        <w:docPartGallery w:val="Page Numbers (Bottom of Page)"/>
        <w:docPartUnique/>
      </w:docPartObj>
    </w:sdtPr>
    <w:sdtEndPr>
      <w:rPr>
        <w:noProof/>
      </w:rPr>
    </w:sdtEndPr>
    <w:sdtContent>
      <w:p w14:paraId="349A1A09" w14:textId="5E12AD0F" w:rsidR="00352966" w:rsidRDefault="00352966">
        <w:pPr>
          <w:pStyle w:val="Footer"/>
          <w:jc w:val="center"/>
        </w:pPr>
        <w:r>
          <w:fldChar w:fldCharType="begin"/>
        </w:r>
        <w:r>
          <w:instrText xml:space="preserve"> PAGE   \* MERGEFORMAT </w:instrText>
        </w:r>
        <w:r>
          <w:fldChar w:fldCharType="separate"/>
        </w:r>
        <w:r w:rsidR="00EA4083">
          <w:rPr>
            <w:noProof/>
          </w:rPr>
          <w:t>3</w:t>
        </w:r>
        <w:r>
          <w:rPr>
            <w:noProof/>
          </w:rPr>
          <w:fldChar w:fldCharType="end"/>
        </w:r>
      </w:p>
    </w:sdtContent>
  </w:sdt>
  <w:p w14:paraId="16E5984D" w14:textId="77777777" w:rsidR="00352966" w:rsidRDefault="00352966">
    <w:pPr>
      <w:pStyle w:val="BodyText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4141552"/>
      <w:docPartObj>
        <w:docPartGallery w:val="AutoText"/>
      </w:docPartObj>
    </w:sdtPr>
    <w:sdtContent>
      <w:sdt>
        <w:sdtPr>
          <w:id w:val="1728636285"/>
          <w:docPartObj>
            <w:docPartGallery w:val="AutoText"/>
          </w:docPartObj>
        </w:sdtPr>
        <w:sdtContent>
          <w:p w14:paraId="6FCC59E2" w14:textId="7B8FDD23" w:rsidR="00352966" w:rsidRDefault="00352966">
            <w:pPr>
              <w:pStyle w:val="BodyText2"/>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436DB7">
              <w:rPr>
                <w:b/>
                <w:bCs/>
                <w:noProof/>
              </w:rPr>
              <w:t>59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36DB7">
              <w:rPr>
                <w:b/>
                <w:bCs/>
                <w:noProof/>
              </w:rPr>
              <w:t>75</w:t>
            </w:r>
            <w:r>
              <w:rPr>
                <w:b/>
                <w:bCs/>
                <w:sz w:val="24"/>
                <w:szCs w:val="24"/>
              </w:rPr>
              <w:fldChar w:fldCharType="end"/>
            </w:r>
          </w:p>
        </w:sdtContent>
      </w:sdt>
    </w:sdtContent>
  </w:sdt>
  <w:p w14:paraId="0DA126B8" w14:textId="77777777" w:rsidR="00352966" w:rsidRDefault="00352966">
    <w:pPr>
      <w:pStyle w:val="BodyText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4A3225" w14:textId="77777777" w:rsidR="00934836" w:rsidRDefault="00934836">
      <w:pPr>
        <w:spacing w:after="0"/>
      </w:pPr>
      <w:r>
        <w:separator/>
      </w:r>
    </w:p>
  </w:footnote>
  <w:footnote w:type="continuationSeparator" w:id="0">
    <w:p w14:paraId="37731AEA" w14:textId="77777777" w:rsidR="00934836" w:rsidRDefault="0093483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801D1" w14:textId="77777777" w:rsidR="00352966" w:rsidRDefault="003529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24FC8"/>
    <w:multiLevelType w:val="multilevel"/>
    <w:tmpl w:val="00124FC8"/>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6311EB"/>
    <w:multiLevelType w:val="multilevel"/>
    <w:tmpl w:val="006311EB"/>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2" w15:restartNumberingAfterBreak="0">
    <w:nsid w:val="006D7AE2"/>
    <w:multiLevelType w:val="multilevel"/>
    <w:tmpl w:val="006D7AE2"/>
    <w:lvl w:ilvl="0">
      <w:start w:val="1"/>
      <w:numFmt w:val="decimal"/>
      <w:lvlText w:val="%1."/>
      <w:lvlJc w:val="left"/>
      <w:pPr>
        <w:ind w:left="360"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1606D0D"/>
    <w:multiLevelType w:val="multilevel"/>
    <w:tmpl w:val="01606D0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1AA169B"/>
    <w:multiLevelType w:val="multilevel"/>
    <w:tmpl w:val="01AA169B"/>
    <w:lvl w:ilvl="0">
      <w:start w:val="1"/>
      <w:numFmt w:val="decimal"/>
      <w:lvlText w:val="%1"/>
      <w:lvlJc w:val="left"/>
      <w:pPr>
        <w:ind w:left="360" w:hanging="360"/>
      </w:pPr>
      <w:rPr>
        <w:b/>
        <w:i/>
      </w:rPr>
    </w:lvl>
    <w:lvl w:ilvl="1">
      <w:start w:val="1"/>
      <w:numFmt w:val="decimal"/>
      <w:lvlText w:val="%1.%2"/>
      <w:lvlJc w:val="left"/>
      <w:pPr>
        <w:ind w:left="720" w:hanging="360"/>
      </w:pPr>
      <w:rPr>
        <w:b w:val="0"/>
        <w:i w:val="0"/>
      </w:rPr>
    </w:lvl>
    <w:lvl w:ilvl="2">
      <w:start w:val="1"/>
      <w:numFmt w:val="decimal"/>
      <w:lvlText w:val="%1.%2.%3"/>
      <w:lvlJc w:val="left"/>
      <w:pPr>
        <w:ind w:left="1440" w:hanging="720"/>
      </w:pPr>
      <w:rPr>
        <w:b/>
        <w:i/>
      </w:rPr>
    </w:lvl>
    <w:lvl w:ilvl="3">
      <w:start w:val="1"/>
      <w:numFmt w:val="decimal"/>
      <w:lvlText w:val="%1.%2.%3.%4"/>
      <w:lvlJc w:val="left"/>
      <w:pPr>
        <w:ind w:left="1800" w:hanging="720"/>
      </w:pPr>
      <w:rPr>
        <w:b/>
        <w:i/>
      </w:rPr>
    </w:lvl>
    <w:lvl w:ilvl="4">
      <w:start w:val="1"/>
      <w:numFmt w:val="decimal"/>
      <w:lvlText w:val="%1.%2.%3.%4.%5"/>
      <w:lvlJc w:val="left"/>
      <w:pPr>
        <w:ind w:left="2520" w:hanging="1080"/>
      </w:pPr>
      <w:rPr>
        <w:b/>
        <w:i/>
      </w:rPr>
    </w:lvl>
    <w:lvl w:ilvl="5">
      <w:start w:val="1"/>
      <w:numFmt w:val="decimal"/>
      <w:lvlText w:val="%1.%2.%3.%4.%5.%6"/>
      <w:lvlJc w:val="left"/>
      <w:pPr>
        <w:ind w:left="2880" w:hanging="1080"/>
      </w:pPr>
      <w:rPr>
        <w:b/>
        <w:i/>
      </w:rPr>
    </w:lvl>
    <w:lvl w:ilvl="6">
      <w:start w:val="1"/>
      <w:numFmt w:val="decimal"/>
      <w:lvlText w:val="%1.%2.%3.%4.%5.%6.%7"/>
      <w:lvlJc w:val="left"/>
      <w:pPr>
        <w:ind w:left="3600" w:hanging="1440"/>
      </w:pPr>
      <w:rPr>
        <w:b/>
        <w:i/>
      </w:rPr>
    </w:lvl>
    <w:lvl w:ilvl="7">
      <w:start w:val="1"/>
      <w:numFmt w:val="decimal"/>
      <w:lvlText w:val="%1.%2.%3.%4.%5.%6.%7.%8"/>
      <w:lvlJc w:val="left"/>
      <w:pPr>
        <w:ind w:left="3960" w:hanging="1440"/>
      </w:pPr>
      <w:rPr>
        <w:b/>
        <w:i/>
      </w:rPr>
    </w:lvl>
    <w:lvl w:ilvl="8">
      <w:start w:val="1"/>
      <w:numFmt w:val="decimal"/>
      <w:lvlText w:val="%1.%2.%3.%4.%5.%6.%7.%8.%9"/>
      <w:lvlJc w:val="left"/>
      <w:pPr>
        <w:ind w:left="4680" w:hanging="1800"/>
      </w:pPr>
      <w:rPr>
        <w:b/>
        <w:i/>
      </w:rPr>
    </w:lvl>
  </w:abstractNum>
  <w:abstractNum w:abstractNumId="5" w15:restartNumberingAfterBreak="0">
    <w:nsid w:val="01F9566E"/>
    <w:multiLevelType w:val="multilevel"/>
    <w:tmpl w:val="01F956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2C56098"/>
    <w:multiLevelType w:val="multilevel"/>
    <w:tmpl w:val="02C560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03C427FF"/>
    <w:multiLevelType w:val="multilevel"/>
    <w:tmpl w:val="03C427FF"/>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4974EDB"/>
    <w:multiLevelType w:val="multilevel"/>
    <w:tmpl w:val="04974EDB"/>
    <w:lvl w:ilvl="0">
      <w:start w:val="1"/>
      <w:numFmt w:val="decimal"/>
      <w:suff w:val="nothing"/>
      <w:lvlText w:val="1.%1"/>
      <w:lvlJc w:val="left"/>
      <w:pPr>
        <w:ind w:left="454" w:hanging="454"/>
      </w:pPr>
      <w:rPr>
        <w:rFonts w:hint="default"/>
        <w:color w:val="auto"/>
      </w:rPr>
    </w:lvl>
    <w:lvl w:ilvl="1">
      <w:start w:val="1"/>
      <w:numFmt w:val="lowerLetter"/>
      <w:lvlText w:val="%2."/>
      <w:lvlJc w:val="left"/>
      <w:pPr>
        <w:ind w:left="1498" w:hanging="360"/>
      </w:pPr>
    </w:lvl>
    <w:lvl w:ilvl="2">
      <w:start w:val="1"/>
      <w:numFmt w:val="lowerRoman"/>
      <w:lvlText w:val="%3."/>
      <w:lvlJc w:val="right"/>
      <w:pPr>
        <w:ind w:left="2218" w:hanging="180"/>
      </w:pPr>
    </w:lvl>
    <w:lvl w:ilvl="3">
      <w:start w:val="1"/>
      <w:numFmt w:val="decimal"/>
      <w:lvlText w:val="%4."/>
      <w:lvlJc w:val="left"/>
      <w:pPr>
        <w:ind w:left="2938" w:hanging="360"/>
      </w:pPr>
    </w:lvl>
    <w:lvl w:ilvl="4">
      <w:start w:val="1"/>
      <w:numFmt w:val="lowerLetter"/>
      <w:lvlText w:val="%5."/>
      <w:lvlJc w:val="left"/>
      <w:pPr>
        <w:ind w:left="3658" w:hanging="360"/>
      </w:pPr>
    </w:lvl>
    <w:lvl w:ilvl="5">
      <w:start w:val="1"/>
      <w:numFmt w:val="lowerRoman"/>
      <w:lvlText w:val="%6."/>
      <w:lvlJc w:val="right"/>
      <w:pPr>
        <w:ind w:left="4378" w:hanging="180"/>
      </w:pPr>
    </w:lvl>
    <w:lvl w:ilvl="6">
      <w:start w:val="1"/>
      <w:numFmt w:val="decimal"/>
      <w:lvlText w:val="%7."/>
      <w:lvlJc w:val="left"/>
      <w:pPr>
        <w:ind w:left="5098" w:hanging="360"/>
      </w:pPr>
    </w:lvl>
    <w:lvl w:ilvl="7">
      <w:start w:val="1"/>
      <w:numFmt w:val="lowerLetter"/>
      <w:lvlText w:val="%8."/>
      <w:lvlJc w:val="left"/>
      <w:pPr>
        <w:ind w:left="5818" w:hanging="360"/>
      </w:pPr>
    </w:lvl>
    <w:lvl w:ilvl="8">
      <w:start w:val="1"/>
      <w:numFmt w:val="lowerRoman"/>
      <w:lvlText w:val="%9."/>
      <w:lvlJc w:val="right"/>
      <w:pPr>
        <w:ind w:left="6538" w:hanging="180"/>
      </w:pPr>
    </w:lvl>
  </w:abstractNum>
  <w:abstractNum w:abstractNumId="9" w15:restartNumberingAfterBreak="0">
    <w:nsid w:val="04DE59C7"/>
    <w:multiLevelType w:val="multilevel"/>
    <w:tmpl w:val="4ED20C7D"/>
    <w:lvl w:ilvl="0">
      <w:start w:val="1"/>
      <w:numFmt w:val="decimal"/>
      <w:lvlText w:val="1.%1"/>
      <w:lvlJc w:val="left"/>
      <w:pPr>
        <w:ind w:left="829" w:hanging="360"/>
      </w:pPr>
      <w:rPr>
        <w:color w:val="auto"/>
      </w:rPr>
    </w:lvl>
    <w:lvl w:ilvl="1">
      <w:start w:val="1"/>
      <w:numFmt w:val="lowerLetter"/>
      <w:lvlText w:val="%2."/>
      <w:lvlJc w:val="left"/>
      <w:pPr>
        <w:ind w:left="1549" w:hanging="360"/>
      </w:pPr>
    </w:lvl>
    <w:lvl w:ilvl="2">
      <w:start w:val="1"/>
      <w:numFmt w:val="lowerRoman"/>
      <w:lvlText w:val="%3."/>
      <w:lvlJc w:val="right"/>
      <w:pPr>
        <w:ind w:left="2269" w:hanging="180"/>
      </w:pPr>
    </w:lvl>
    <w:lvl w:ilvl="3">
      <w:start w:val="1"/>
      <w:numFmt w:val="decimal"/>
      <w:lvlText w:val="%4."/>
      <w:lvlJc w:val="left"/>
      <w:pPr>
        <w:ind w:left="2989" w:hanging="360"/>
      </w:pPr>
    </w:lvl>
    <w:lvl w:ilvl="4">
      <w:start w:val="1"/>
      <w:numFmt w:val="lowerLetter"/>
      <w:lvlText w:val="%5."/>
      <w:lvlJc w:val="left"/>
      <w:pPr>
        <w:ind w:left="3709" w:hanging="360"/>
      </w:pPr>
    </w:lvl>
    <w:lvl w:ilvl="5">
      <w:start w:val="1"/>
      <w:numFmt w:val="lowerRoman"/>
      <w:lvlText w:val="%6."/>
      <w:lvlJc w:val="right"/>
      <w:pPr>
        <w:ind w:left="4429" w:hanging="180"/>
      </w:pPr>
    </w:lvl>
    <w:lvl w:ilvl="6">
      <w:start w:val="1"/>
      <w:numFmt w:val="decimal"/>
      <w:lvlText w:val="%7."/>
      <w:lvlJc w:val="left"/>
      <w:pPr>
        <w:ind w:left="5149" w:hanging="360"/>
      </w:pPr>
    </w:lvl>
    <w:lvl w:ilvl="7">
      <w:start w:val="1"/>
      <w:numFmt w:val="lowerLetter"/>
      <w:lvlText w:val="%8."/>
      <w:lvlJc w:val="left"/>
      <w:pPr>
        <w:ind w:left="5869" w:hanging="360"/>
      </w:pPr>
    </w:lvl>
    <w:lvl w:ilvl="8">
      <w:start w:val="1"/>
      <w:numFmt w:val="lowerRoman"/>
      <w:lvlText w:val="%9."/>
      <w:lvlJc w:val="right"/>
      <w:pPr>
        <w:ind w:left="6589" w:hanging="180"/>
      </w:pPr>
    </w:lvl>
  </w:abstractNum>
  <w:abstractNum w:abstractNumId="10" w15:restartNumberingAfterBreak="0">
    <w:nsid w:val="05FA0887"/>
    <w:multiLevelType w:val="multilevel"/>
    <w:tmpl w:val="05FA0887"/>
    <w:lvl w:ilvl="0">
      <w:start w:val="1"/>
      <w:numFmt w:val="decimal"/>
      <w:lvlText w:val="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6C203C2"/>
    <w:multiLevelType w:val="multilevel"/>
    <w:tmpl w:val="06C203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075212A3"/>
    <w:multiLevelType w:val="multilevel"/>
    <w:tmpl w:val="075212A3"/>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08206AE2"/>
    <w:multiLevelType w:val="multilevel"/>
    <w:tmpl w:val="08206AE2"/>
    <w:lvl w:ilvl="0">
      <w:start w:val="2"/>
      <w:numFmt w:val="decimal"/>
      <w:lvlText w:val="%1"/>
      <w:lvlJc w:val="left"/>
      <w:pPr>
        <w:ind w:left="360" w:hanging="360"/>
      </w:pPr>
      <w:rPr>
        <w:i/>
      </w:rPr>
    </w:lvl>
    <w:lvl w:ilvl="1">
      <w:start w:val="1"/>
      <w:numFmt w:val="decimal"/>
      <w:lvlText w:val="%1.%2"/>
      <w:lvlJc w:val="left"/>
      <w:pPr>
        <w:ind w:left="360" w:hanging="360"/>
      </w:pPr>
      <w:rPr>
        <w:i/>
      </w:rPr>
    </w:lvl>
    <w:lvl w:ilvl="2">
      <w:start w:val="1"/>
      <w:numFmt w:val="decimal"/>
      <w:lvlText w:val="%1.%2.%3"/>
      <w:lvlJc w:val="left"/>
      <w:pPr>
        <w:ind w:left="720" w:hanging="720"/>
      </w:pPr>
      <w:rPr>
        <w:i/>
      </w:rPr>
    </w:lvl>
    <w:lvl w:ilvl="3">
      <w:start w:val="1"/>
      <w:numFmt w:val="decimal"/>
      <w:lvlText w:val="%1.%2.%3.%4"/>
      <w:lvlJc w:val="left"/>
      <w:pPr>
        <w:ind w:left="720" w:hanging="720"/>
      </w:pPr>
      <w:rPr>
        <w:i/>
      </w:rPr>
    </w:lvl>
    <w:lvl w:ilvl="4">
      <w:start w:val="1"/>
      <w:numFmt w:val="decimal"/>
      <w:lvlText w:val="%1.%2.%3.%4.%5"/>
      <w:lvlJc w:val="left"/>
      <w:pPr>
        <w:ind w:left="1080" w:hanging="1080"/>
      </w:pPr>
      <w:rPr>
        <w:i/>
      </w:rPr>
    </w:lvl>
    <w:lvl w:ilvl="5">
      <w:start w:val="1"/>
      <w:numFmt w:val="decimal"/>
      <w:lvlText w:val="%1.%2.%3.%4.%5.%6"/>
      <w:lvlJc w:val="left"/>
      <w:pPr>
        <w:ind w:left="1080" w:hanging="1080"/>
      </w:pPr>
      <w:rPr>
        <w:i/>
      </w:rPr>
    </w:lvl>
    <w:lvl w:ilvl="6">
      <w:start w:val="1"/>
      <w:numFmt w:val="decimal"/>
      <w:lvlText w:val="%1.%2.%3.%4.%5.%6.%7"/>
      <w:lvlJc w:val="left"/>
      <w:pPr>
        <w:ind w:left="1440" w:hanging="1440"/>
      </w:pPr>
      <w:rPr>
        <w:i/>
      </w:rPr>
    </w:lvl>
    <w:lvl w:ilvl="7">
      <w:start w:val="1"/>
      <w:numFmt w:val="decimal"/>
      <w:lvlText w:val="%1.%2.%3.%4.%5.%6.%7.%8"/>
      <w:lvlJc w:val="left"/>
      <w:pPr>
        <w:ind w:left="1440" w:hanging="1440"/>
      </w:pPr>
      <w:rPr>
        <w:i/>
      </w:rPr>
    </w:lvl>
    <w:lvl w:ilvl="8">
      <w:start w:val="1"/>
      <w:numFmt w:val="decimal"/>
      <w:lvlText w:val="%1.%2.%3.%4.%5.%6.%7.%8.%9"/>
      <w:lvlJc w:val="left"/>
      <w:pPr>
        <w:ind w:left="1800" w:hanging="1800"/>
      </w:pPr>
      <w:rPr>
        <w:i/>
      </w:rPr>
    </w:lvl>
  </w:abstractNum>
  <w:abstractNum w:abstractNumId="14" w15:restartNumberingAfterBreak="0">
    <w:nsid w:val="0A4E1191"/>
    <w:multiLevelType w:val="multilevel"/>
    <w:tmpl w:val="0A4E1191"/>
    <w:lvl w:ilvl="0">
      <w:start w:val="1"/>
      <w:numFmt w:val="bullet"/>
      <w:lvlText w:val=""/>
      <w:lvlJc w:val="left"/>
      <w:pPr>
        <w:ind w:left="-185" w:hanging="360"/>
      </w:pPr>
      <w:rPr>
        <w:rFonts w:ascii="Symbol" w:hAnsi="Symbol" w:hint="default"/>
      </w:rPr>
    </w:lvl>
    <w:lvl w:ilvl="1">
      <w:start w:val="1"/>
      <w:numFmt w:val="bullet"/>
      <w:lvlText w:val="o"/>
      <w:lvlJc w:val="left"/>
      <w:pPr>
        <w:ind w:left="535" w:hanging="360"/>
      </w:pPr>
      <w:rPr>
        <w:rFonts w:ascii="Courier New" w:hAnsi="Courier New" w:cs="Courier New" w:hint="default"/>
      </w:rPr>
    </w:lvl>
    <w:lvl w:ilvl="2">
      <w:start w:val="1"/>
      <w:numFmt w:val="bullet"/>
      <w:lvlText w:val=""/>
      <w:lvlJc w:val="left"/>
      <w:pPr>
        <w:ind w:left="1255" w:hanging="360"/>
      </w:pPr>
      <w:rPr>
        <w:rFonts w:ascii="Wingdings" w:hAnsi="Wingdings" w:hint="default"/>
      </w:rPr>
    </w:lvl>
    <w:lvl w:ilvl="3">
      <w:start w:val="1"/>
      <w:numFmt w:val="bullet"/>
      <w:lvlText w:val=""/>
      <w:lvlJc w:val="left"/>
      <w:pPr>
        <w:ind w:left="227" w:hanging="227"/>
      </w:pPr>
      <w:rPr>
        <w:rFonts w:ascii="Symbol" w:hAnsi="Symbol" w:hint="default"/>
      </w:rPr>
    </w:lvl>
    <w:lvl w:ilvl="4">
      <w:start w:val="1"/>
      <w:numFmt w:val="bullet"/>
      <w:lvlText w:val="o"/>
      <w:lvlJc w:val="left"/>
      <w:pPr>
        <w:ind w:left="2695" w:hanging="360"/>
      </w:pPr>
      <w:rPr>
        <w:rFonts w:ascii="Courier New" w:hAnsi="Courier New" w:cs="Courier New" w:hint="default"/>
      </w:rPr>
    </w:lvl>
    <w:lvl w:ilvl="5">
      <w:start w:val="1"/>
      <w:numFmt w:val="bullet"/>
      <w:lvlText w:val=""/>
      <w:lvlJc w:val="left"/>
      <w:pPr>
        <w:ind w:left="3415" w:hanging="360"/>
      </w:pPr>
      <w:rPr>
        <w:rFonts w:ascii="Wingdings" w:hAnsi="Wingdings" w:hint="default"/>
      </w:rPr>
    </w:lvl>
    <w:lvl w:ilvl="6">
      <w:start w:val="1"/>
      <w:numFmt w:val="bullet"/>
      <w:lvlText w:val=""/>
      <w:lvlJc w:val="left"/>
      <w:pPr>
        <w:ind w:left="4135" w:hanging="360"/>
      </w:pPr>
      <w:rPr>
        <w:rFonts w:ascii="Symbol" w:hAnsi="Symbol" w:hint="default"/>
      </w:rPr>
    </w:lvl>
    <w:lvl w:ilvl="7">
      <w:start w:val="1"/>
      <w:numFmt w:val="bullet"/>
      <w:lvlText w:val="o"/>
      <w:lvlJc w:val="left"/>
      <w:pPr>
        <w:ind w:left="4855" w:hanging="360"/>
      </w:pPr>
      <w:rPr>
        <w:rFonts w:ascii="Courier New" w:hAnsi="Courier New" w:cs="Courier New" w:hint="default"/>
      </w:rPr>
    </w:lvl>
    <w:lvl w:ilvl="8">
      <w:start w:val="1"/>
      <w:numFmt w:val="bullet"/>
      <w:lvlText w:val=""/>
      <w:lvlJc w:val="left"/>
      <w:pPr>
        <w:ind w:left="5575" w:hanging="360"/>
      </w:pPr>
      <w:rPr>
        <w:rFonts w:ascii="Wingdings" w:hAnsi="Wingdings" w:hint="default"/>
      </w:rPr>
    </w:lvl>
  </w:abstractNum>
  <w:abstractNum w:abstractNumId="15" w15:restartNumberingAfterBreak="0">
    <w:nsid w:val="0A627D8C"/>
    <w:multiLevelType w:val="multilevel"/>
    <w:tmpl w:val="0A627D8C"/>
    <w:lvl w:ilvl="0">
      <w:start w:val="1"/>
      <w:numFmt w:val="decimal"/>
      <w:lvlText w:val="3.%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0A9516A6"/>
    <w:multiLevelType w:val="multilevel"/>
    <w:tmpl w:val="0A9516A6"/>
    <w:lvl w:ilvl="0">
      <w:start w:val="1"/>
      <w:numFmt w:val="decimal"/>
      <w:lvlText w:val="%1."/>
      <w:lvlJc w:val="left"/>
      <w:pPr>
        <w:ind w:left="360" w:hanging="360"/>
      </w:pPr>
    </w:lvl>
    <w:lvl w:ilvl="1">
      <w:start w:val="1"/>
      <w:numFmt w:val="decimal"/>
      <w:isLgl/>
      <w:lvlText w:val="%1.%2"/>
      <w:lvlJc w:val="left"/>
      <w:pPr>
        <w:ind w:left="360" w:hanging="360"/>
      </w:pPr>
      <w:rPr>
        <w:rFonts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0B240731"/>
    <w:multiLevelType w:val="multilevel"/>
    <w:tmpl w:val="0B240731"/>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0B2B3558"/>
    <w:multiLevelType w:val="multilevel"/>
    <w:tmpl w:val="0B2B3558"/>
    <w:lvl w:ilvl="0">
      <w:start w:val="1"/>
      <w:numFmt w:val="decimal"/>
      <w:lvlText w:val="2.%1"/>
      <w:lvlJc w:val="left"/>
      <w:pPr>
        <w:ind w:left="630" w:hanging="360"/>
      </w:pPr>
      <w:rPr>
        <w:rFonts w:hint="default"/>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19" w15:restartNumberingAfterBreak="0">
    <w:nsid w:val="0D17519E"/>
    <w:multiLevelType w:val="multilevel"/>
    <w:tmpl w:val="0D175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0D1A5A25"/>
    <w:multiLevelType w:val="multilevel"/>
    <w:tmpl w:val="0D1A5A25"/>
    <w:lvl w:ilvl="0">
      <w:start w:val="1"/>
      <w:numFmt w:val="decimal"/>
      <w:lvlText w:val="2.%1"/>
      <w:lvlJc w:val="left"/>
      <w:pPr>
        <w:ind w:left="360" w:hanging="360"/>
      </w:pPr>
      <w:rPr>
        <w:b w:val="0"/>
        <w:i w:val="0"/>
        <w:smallCaps w:val="0"/>
        <w:strike w:val="0"/>
        <w:color w:val="000000"/>
        <w:sz w:val="24"/>
        <w:szCs w:val="24"/>
        <w:u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21" w15:restartNumberingAfterBreak="0">
    <w:nsid w:val="0D68019A"/>
    <w:multiLevelType w:val="multilevel"/>
    <w:tmpl w:val="0D68019A"/>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0DAF292D"/>
    <w:multiLevelType w:val="multilevel"/>
    <w:tmpl w:val="0DAF292D"/>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10316736"/>
    <w:multiLevelType w:val="multilevel"/>
    <w:tmpl w:val="10316736"/>
    <w:lvl w:ilvl="0">
      <w:start w:val="1"/>
      <w:numFmt w:val="bullet"/>
      <w:lvlText w:val=""/>
      <w:lvlJc w:val="left"/>
      <w:pPr>
        <w:ind w:left="1080" w:hanging="360"/>
      </w:pPr>
      <w:rPr>
        <w:rFonts w:ascii="Symbol" w:hAnsi="Symbol" w:hint="default"/>
        <w:color w:val="auto"/>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4" w15:restartNumberingAfterBreak="0">
    <w:nsid w:val="1072056E"/>
    <w:multiLevelType w:val="multilevel"/>
    <w:tmpl w:val="1072056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108618E5"/>
    <w:multiLevelType w:val="multilevel"/>
    <w:tmpl w:val="108618E5"/>
    <w:lvl w:ilvl="0">
      <w:start w:val="1"/>
      <w:numFmt w:val="bullet"/>
      <w:lvlText w:val=""/>
      <w:lvlJc w:val="left"/>
      <w:pPr>
        <w:ind w:left="578" w:hanging="360"/>
      </w:pPr>
      <w:rPr>
        <w:rFonts w:ascii="Symbol" w:hAnsi="Symbol" w:hint="default"/>
      </w:rPr>
    </w:lvl>
    <w:lvl w:ilvl="1">
      <w:start w:val="1"/>
      <w:numFmt w:val="decimal"/>
      <w:lvlText w:val="%2."/>
      <w:lvlJc w:val="left"/>
      <w:pPr>
        <w:tabs>
          <w:tab w:val="left" w:pos="218"/>
        </w:tabs>
        <w:ind w:left="218" w:hanging="360"/>
      </w:pPr>
    </w:lvl>
    <w:lvl w:ilvl="2">
      <w:start w:val="1"/>
      <w:numFmt w:val="decimal"/>
      <w:lvlText w:val="%3."/>
      <w:lvlJc w:val="left"/>
      <w:pPr>
        <w:tabs>
          <w:tab w:val="left" w:pos="488"/>
        </w:tabs>
        <w:ind w:left="488" w:hanging="360"/>
      </w:pPr>
    </w:lvl>
    <w:lvl w:ilvl="3">
      <w:start w:val="1"/>
      <w:numFmt w:val="decimal"/>
      <w:lvlText w:val="%4."/>
      <w:lvlJc w:val="left"/>
      <w:pPr>
        <w:tabs>
          <w:tab w:val="left" w:pos="360"/>
        </w:tabs>
        <w:ind w:left="360" w:hanging="360"/>
      </w:pPr>
    </w:lvl>
    <w:lvl w:ilvl="4">
      <w:start w:val="1"/>
      <w:numFmt w:val="decimal"/>
      <w:lvlText w:val="%5."/>
      <w:lvlJc w:val="left"/>
      <w:pPr>
        <w:tabs>
          <w:tab w:val="left" w:pos="3458"/>
        </w:tabs>
        <w:ind w:left="3458" w:hanging="360"/>
      </w:pPr>
    </w:lvl>
    <w:lvl w:ilvl="5">
      <w:start w:val="1"/>
      <w:numFmt w:val="decimal"/>
      <w:lvlText w:val="%6."/>
      <w:lvlJc w:val="left"/>
      <w:pPr>
        <w:tabs>
          <w:tab w:val="left" w:pos="4178"/>
        </w:tabs>
        <w:ind w:left="4178" w:hanging="360"/>
      </w:pPr>
    </w:lvl>
    <w:lvl w:ilvl="6">
      <w:start w:val="1"/>
      <w:numFmt w:val="decimal"/>
      <w:lvlText w:val="%7."/>
      <w:lvlJc w:val="left"/>
      <w:pPr>
        <w:tabs>
          <w:tab w:val="left" w:pos="4898"/>
        </w:tabs>
        <w:ind w:left="4898" w:hanging="360"/>
      </w:pPr>
    </w:lvl>
    <w:lvl w:ilvl="7">
      <w:start w:val="1"/>
      <w:numFmt w:val="decimal"/>
      <w:lvlText w:val="%8."/>
      <w:lvlJc w:val="left"/>
      <w:pPr>
        <w:tabs>
          <w:tab w:val="left" w:pos="5618"/>
        </w:tabs>
        <w:ind w:left="5618" w:hanging="360"/>
      </w:pPr>
    </w:lvl>
    <w:lvl w:ilvl="8">
      <w:start w:val="1"/>
      <w:numFmt w:val="decimal"/>
      <w:lvlText w:val="%9."/>
      <w:lvlJc w:val="left"/>
      <w:pPr>
        <w:tabs>
          <w:tab w:val="left" w:pos="6338"/>
        </w:tabs>
        <w:ind w:left="6338" w:hanging="360"/>
      </w:pPr>
    </w:lvl>
  </w:abstractNum>
  <w:abstractNum w:abstractNumId="26" w15:restartNumberingAfterBreak="0">
    <w:nsid w:val="1162076C"/>
    <w:multiLevelType w:val="multilevel"/>
    <w:tmpl w:val="1162076C"/>
    <w:lvl w:ilvl="0">
      <w:start w:val="1"/>
      <w:numFmt w:val="decimal"/>
      <w:lvlText w:val="5.%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11922EFE"/>
    <w:multiLevelType w:val="multilevel"/>
    <w:tmpl w:val="11922EFE"/>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11BB5E17"/>
    <w:multiLevelType w:val="multilevel"/>
    <w:tmpl w:val="11BB5E17"/>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12416B4A"/>
    <w:multiLevelType w:val="multilevel"/>
    <w:tmpl w:val="12416B4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0" w15:restartNumberingAfterBreak="0">
    <w:nsid w:val="12C417A6"/>
    <w:multiLevelType w:val="multilevel"/>
    <w:tmpl w:val="12C417A6"/>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13584432"/>
    <w:multiLevelType w:val="multilevel"/>
    <w:tmpl w:val="1358443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13932057"/>
    <w:multiLevelType w:val="multilevel"/>
    <w:tmpl w:val="13932057"/>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144B2949"/>
    <w:multiLevelType w:val="multilevel"/>
    <w:tmpl w:val="144B2949"/>
    <w:lvl w:ilvl="0">
      <w:start w:val="1"/>
      <w:numFmt w:val="decimal"/>
      <w:lvlText w:val="5.%1"/>
      <w:lvlJc w:val="left"/>
      <w:pPr>
        <w:ind w:left="360" w:hanging="360"/>
      </w:pPr>
      <w:rPr>
        <w:b w:val="0"/>
        <w:i w:val="0"/>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4" w15:restartNumberingAfterBreak="0">
    <w:nsid w:val="14E13049"/>
    <w:multiLevelType w:val="multilevel"/>
    <w:tmpl w:val="14E13049"/>
    <w:lvl w:ilvl="0">
      <w:start w:val="1"/>
      <w:numFmt w:val="decimal"/>
      <w:lvlText w:val="1.%1"/>
      <w:lvlJc w:val="left"/>
      <w:pPr>
        <w:ind w:left="510" w:hanging="397"/>
      </w:pPr>
      <w:rPr>
        <w:rFonts w:hint="default"/>
        <w:color w:val="auto"/>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5" w15:restartNumberingAfterBreak="0">
    <w:nsid w:val="15367BD4"/>
    <w:multiLevelType w:val="multilevel"/>
    <w:tmpl w:val="15367BD4"/>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6" w15:restartNumberingAfterBreak="0">
    <w:nsid w:val="154F3530"/>
    <w:multiLevelType w:val="multilevel"/>
    <w:tmpl w:val="154F3530"/>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15A1734C"/>
    <w:multiLevelType w:val="multilevel"/>
    <w:tmpl w:val="15A1734C"/>
    <w:lvl w:ilvl="0">
      <w:start w:val="1"/>
      <w:numFmt w:val="decimal"/>
      <w:lvlText w:val="1.%1"/>
      <w:lvlJc w:val="left"/>
      <w:pPr>
        <w:ind w:left="72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8" w15:restartNumberingAfterBreak="0">
    <w:nsid w:val="15E80FFB"/>
    <w:multiLevelType w:val="multilevel"/>
    <w:tmpl w:val="15E80FF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170301BF"/>
    <w:multiLevelType w:val="multilevel"/>
    <w:tmpl w:val="170301BF"/>
    <w:lvl w:ilvl="0">
      <w:start w:val="1"/>
      <w:numFmt w:val="bullet"/>
      <w:lvlText w:val=""/>
      <w:lvlJc w:val="left"/>
      <w:pPr>
        <w:ind w:left="1189" w:hanging="360"/>
      </w:pPr>
      <w:rPr>
        <w:rFonts w:ascii="Symbol" w:hAnsi="Symbol" w:hint="default"/>
      </w:rPr>
    </w:lvl>
    <w:lvl w:ilvl="1">
      <w:start w:val="1"/>
      <w:numFmt w:val="bullet"/>
      <w:lvlText w:val="o"/>
      <w:lvlJc w:val="left"/>
      <w:pPr>
        <w:ind w:left="1909" w:hanging="360"/>
      </w:pPr>
      <w:rPr>
        <w:rFonts w:ascii="Courier New" w:hAnsi="Courier New" w:cs="Courier New" w:hint="default"/>
      </w:rPr>
    </w:lvl>
    <w:lvl w:ilvl="2">
      <w:start w:val="1"/>
      <w:numFmt w:val="bullet"/>
      <w:lvlText w:val=""/>
      <w:lvlJc w:val="left"/>
      <w:pPr>
        <w:ind w:left="2629" w:hanging="360"/>
      </w:pPr>
      <w:rPr>
        <w:rFonts w:ascii="Wingdings" w:hAnsi="Wingdings" w:hint="default"/>
      </w:rPr>
    </w:lvl>
    <w:lvl w:ilvl="3">
      <w:start w:val="1"/>
      <w:numFmt w:val="bullet"/>
      <w:lvlText w:val=""/>
      <w:lvlJc w:val="left"/>
      <w:pPr>
        <w:ind w:left="3349" w:hanging="360"/>
      </w:pPr>
      <w:rPr>
        <w:rFonts w:ascii="Symbol" w:hAnsi="Symbol" w:hint="default"/>
      </w:rPr>
    </w:lvl>
    <w:lvl w:ilvl="4">
      <w:start w:val="1"/>
      <w:numFmt w:val="bullet"/>
      <w:lvlText w:val="o"/>
      <w:lvlJc w:val="left"/>
      <w:pPr>
        <w:ind w:left="4069" w:hanging="360"/>
      </w:pPr>
      <w:rPr>
        <w:rFonts w:ascii="Courier New" w:hAnsi="Courier New" w:cs="Courier New" w:hint="default"/>
      </w:rPr>
    </w:lvl>
    <w:lvl w:ilvl="5">
      <w:start w:val="1"/>
      <w:numFmt w:val="bullet"/>
      <w:lvlText w:val=""/>
      <w:lvlJc w:val="left"/>
      <w:pPr>
        <w:ind w:left="4789" w:hanging="360"/>
      </w:pPr>
      <w:rPr>
        <w:rFonts w:ascii="Wingdings" w:hAnsi="Wingdings" w:hint="default"/>
      </w:rPr>
    </w:lvl>
    <w:lvl w:ilvl="6">
      <w:start w:val="1"/>
      <w:numFmt w:val="bullet"/>
      <w:lvlText w:val=""/>
      <w:lvlJc w:val="left"/>
      <w:pPr>
        <w:ind w:left="5509" w:hanging="360"/>
      </w:pPr>
      <w:rPr>
        <w:rFonts w:ascii="Symbol" w:hAnsi="Symbol" w:hint="default"/>
      </w:rPr>
    </w:lvl>
    <w:lvl w:ilvl="7">
      <w:start w:val="1"/>
      <w:numFmt w:val="bullet"/>
      <w:lvlText w:val="o"/>
      <w:lvlJc w:val="left"/>
      <w:pPr>
        <w:ind w:left="6229" w:hanging="360"/>
      </w:pPr>
      <w:rPr>
        <w:rFonts w:ascii="Courier New" w:hAnsi="Courier New" w:cs="Courier New" w:hint="default"/>
      </w:rPr>
    </w:lvl>
    <w:lvl w:ilvl="8">
      <w:start w:val="1"/>
      <w:numFmt w:val="bullet"/>
      <w:lvlText w:val=""/>
      <w:lvlJc w:val="left"/>
      <w:pPr>
        <w:ind w:left="6949" w:hanging="360"/>
      </w:pPr>
      <w:rPr>
        <w:rFonts w:ascii="Wingdings" w:hAnsi="Wingdings" w:hint="default"/>
      </w:rPr>
    </w:lvl>
  </w:abstractNum>
  <w:abstractNum w:abstractNumId="40" w15:restartNumberingAfterBreak="0">
    <w:nsid w:val="185B037B"/>
    <w:multiLevelType w:val="multilevel"/>
    <w:tmpl w:val="185B037B"/>
    <w:lvl w:ilvl="0">
      <w:start w:val="1"/>
      <w:numFmt w:val="decimal"/>
      <w:lvlText w:val="3.%1"/>
      <w:lvlJc w:val="left"/>
      <w:pPr>
        <w:ind w:left="360" w:hanging="360"/>
      </w:pPr>
      <w:rPr>
        <w:b w:val="0"/>
        <w:i w:val="0"/>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1" w15:restartNumberingAfterBreak="0">
    <w:nsid w:val="18D83BA1"/>
    <w:multiLevelType w:val="multilevel"/>
    <w:tmpl w:val="18D83BA1"/>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19475ED9"/>
    <w:multiLevelType w:val="multilevel"/>
    <w:tmpl w:val="19475ED9"/>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194C4126"/>
    <w:multiLevelType w:val="multilevel"/>
    <w:tmpl w:val="194C412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4" w15:restartNumberingAfterBreak="0">
    <w:nsid w:val="19F03332"/>
    <w:multiLevelType w:val="multilevel"/>
    <w:tmpl w:val="19F03332"/>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1A556380"/>
    <w:multiLevelType w:val="multilevel"/>
    <w:tmpl w:val="1A5563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1B0F4761"/>
    <w:multiLevelType w:val="multilevel"/>
    <w:tmpl w:val="1B0F4761"/>
    <w:lvl w:ilvl="0">
      <w:start w:val="1"/>
      <w:numFmt w:val="decimal"/>
      <w:lvlText w:val="%1."/>
      <w:lvlJc w:val="left"/>
      <w:pPr>
        <w:ind w:left="360" w:hanging="360"/>
      </w:pPr>
      <w:rPr>
        <w:rFonts w:hint="default"/>
        <w:color w:val="auto"/>
      </w:rPr>
    </w:lvl>
    <w:lvl w:ilvl="1">
      <w:start w:val="1"/>
      <w:numFmt w:val="decimal"/>
      <w:isLgl/>
      <w:lvlText w:val="%1.%2"/>
      <w:lvlJc w:val="left"/>
      <w:pPr>
        <w:ind w:left="4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7" w15:restartNumberingAfterBreak="0">
    <w:nsid w:val="1B30488B"/>
    <w:multiLevelType w:val="multilevel"/>
    <w:tmpl w:val="1B30488B"/>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8" w15:restartNumberingAfterBreak="0">
    <w:nsid w:val="1C9960C0"/>
    <w:multiLevelType w:val="multilevel"/>
    <w:tmpl w:val="1C9960C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9" w15:restartNumberingAfterBreak="0">
    <w:nsid w:val="1CCF59BF"/>
    <w:multiLevelType w:val="multilevel"/>
    <w:tmpl w:val="1CCF59BF"/>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1CFE77E0"/>
    <w:multiLevelType w:val="multilevel"/>
    <w:tmpl w:val="1CFE77E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1D7F4166"/>
    <w:multiLevelType w:val="multilevel"/>
    <w:tmpl w:val="1D7F416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 w15:restartNumberingAfterBreak="0">
    <w:nsid w:val="1DDD5A9C"/>
    <w:multiLevelType w:val="multilevel"/>
    <w:tmpl w:val="1DDD5A9C"/>
    <w:lvl w:ilvl="0">
      <w:start w:val="1"/>
      <w:numFmt w:val="decimal"/>
      <w:lvlText w:val="3.%1"/>
      <w:lvlJc w:val="left"/>
      <w:pPr>
        <w:ind w:left="1080" w:hanging="360"/>
      </w:pPr>
      <w:rPr>
        <w:rFonts w:hint="default"/>
      </w:rPr>
    </w:lvl>
    <w:lvl w:ilvl="1">
      <w:start w:val="1"/>
      <w:numFmt w:val="bullet"/>
      <w:lvlText w:val=""/>
      <w:lvlJc w:val="left"/>
      <w:pPr>
        <w:ind w:left="2055" w:hanging="615"/>
      </w:pPr>
      <w:rPr>
        <w:rFonts w:ascii="Symbol" w:hAnsi="Symbol" w:hint="default"/>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3" w15:restartNumberingAfterBreak="0">
    <w:nsid w:val="1E1D66AE"/>
    <w:multiLevelType w:val="multilevel"/>
    <w:tmpl w:val="1E1D66AE"/>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1F181ECA"/>
    <w:multiLevelType w:val="multilevel"/>
    <w:tmpl w:val="1F181ECA"/>
    <w:lvl w:ilvl="0">
      <w:start w:val="1"/>
      <w:numFmt w:val="decimal"/>
      <w:lvlText w:val="3.%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5" w15:restartNumberingAfterBreak="0">
    <w:nsid w:val="201D1DD5"/>
    <w:multiLevelType w:val="multilevel"/>
    <w:tmpl w:val="201D1DD5"/>
    <w:lvl w:ilvl="0">
      <w:start w:val="2"/>
      <w:numFmt w:val="decimal"/>
      <w:lvlText w:val="%1"/>
      <w:lvlJc w:val="left"/>
      <w:pPr>
        <w:ind w:left="360" w:hanging="360"/>
      </w:pPr>
      <w:rPr>
        <w:rFonts w:hint="default"/>
        <w:color w:val="000000"/>
      </w:rPr>
    </w:lvl>
    <w:lvl w:ilvl="1">
      <w:start w:val="1"/>
      <w:numFmt w:val="decimal"/>
      <w:lvlText w:val="2.%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56" w15:restartNumberingAfterBreak="0">
    <w:nsid w:val="20226855"/>
    <w:multiLevelType w:val="multilevel"/>
    <w:tmpl w:val="20226855"/>
    <w:lvl w:ilvl="0">
      <w:start w:val="1"/>
      <w:numFmt w:val="decimal"/>
      <w:lvlText w:val="4.%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204C3E9F"/>
    <w:multiLevelType w:val="multilevel"/>
    <w:tmpl w:val="204C3E9F"/>
    <w:lvl w:ilvl="0">
      <w:start w:val="1"/>
      <w:numFmt w:val="bullet"/>
      <w:lvlText w:val=""/>
      <w:lvlJc w:val="left"/>
      <w:pPr>
        <w:ind w:left="952" w:hanging="360"/>
      </w:pPr>
      <w:rPr>
        <w:rFonts w:ascii="Symbol" w:hAnsi="Symbol" w:hint="default"/>
      </w:rPr>
    </w:lvl>
    <w:lvl w:ilvl="1">
      <w:start w:val="1"/>
      <w:numFmt w:val="bullet"/>
      <w:lvlText w:val="o"/>
      <w:lvlJc w:val="left"/>
      <w:pPr>
        <w:ind w:left="1672" w:hanging="360"/>
      </w:pPr>
      <w:rPr>
        <w:rFonts w:ascii="Courier New" w:hAnsi="Courier New" w:cs="Courier New" w:hint="default"/>
      </w:rPr>
    </w:lvl>
    <w:lvl w:ilvl="2">
      <w:start w:val="1"/>
      <w:numFmt w:val="bullet"/>
      <w:lvlText w:val=""/>
      <w:lvlJc w:val="left"/>
      <w:pPr>
        <w:ind w:left="2392" w:hanging="360"/>
      </w:pPr>
      <w:rPr>
        <w:rFonts w:ascii="Wingdings" w:hAnsi="Wingdings" w:hint="default"/>
      </w:rPr>
    </w:lvl>
    <w:lvl w:ilvl="3">
      <w:start w:val="1"/>
      <w:numFmt w:val="bullet"/>
      <w:lvlText w:val=""/>
      <w:lvlJc w:val="left"/>
      <w:pPr>
        <w:ind w:left="3112" w:hanging="360"/>
      </w:pPr>
      <w:rPr>
        <w:rFonts w:ascii="Symbol" w:hAnsi="Symbol" w:hint="default"/>
      </w:rPr>
    </w:lvl>
    <w:lvl w:ilvl="4">
      <w:start w:val="1"/>
      <w:numFmt w:val="bullet"/>
      <w:lvlText w:val="o"/>
      <w:lvlJc w:val="left"/>
      <w:pPr>
        <w:ind w:left="3832" w:hanging="360"/>
      </w:pPr>
      <w:rPr>
        <w:rFonts w:ascii="Courier New" w:hAnsi="Courier New" w:cs="Courier New" w:hint="default"/>
      </w:rPr>
    </w:lvl>
    <w:lvl w:ilvl="5">
      <w:start w:val="1"/>
      <w:numFmt w:val="bullet"/>
      <w:lvlText w:val=""/>
      <w:lvlJc w:val="left"/>
      <w:pPr>
        <w:ind w:left="4552" w:hanging="360"/>
      </w:pPr>
      <w:rPr>
        <w:rFonts w:ascii="Wingdings" w:hAnsi="Wingdings" w:hint="default"/>
      </w:rPr>
    </w:lvl>
    <w:lvl w:ilvl="6">
      <w:start w:val="1"/>
      <w:numFmt w:val="bullet"/>
      <w:lvlText w:val=""/>
      <w:lvlJc w:val="left"/>
      <w:pPr>
        <w:ind w:left="5272" w:hanging="360"/>
      </w:pPr>
      <w:rPr>
        <w:rFonts w:ascii="Symbol" w:hAnsi="Symbol" w:hint="default"/>
      </w:rPr>
    </w:lvl>
    <w:lvl w:ilvl="7">
      <w:start w:val="1"/>
      <w:numFmt w:val="bullet"/>
      <w:lvlText w:val="o"/>
      <w:lvlJc w:val="left"/>
      <w:pPr>
        <w:ind w:left="5992" w:hanging="360"/>
      </w:pPr>
      <w:rPr>
        <w:rFonts w:ascii="Courier New" w:hAnsi="Courier New" w:cs="Courier New" w:hint="default"/>
      </w:rPr>
    </w:lvl>
    <w:lvl w:ilvl="8">
      <w:start w:val="1"/>
      <w:numFmt w:val="bullet"/>
      <w:lvlText w:val=""/>
      <w:lvlJc w:val="left"/>
      <w:pPr>
        <w:ind w:left="6712" w:hanging="360"/>
      </w:pPr>
      <w:rPr>
        <w:rFonts w:ascii="Wingdings" w:hAnsi="Wingdings" w:hint="default"/>
      </w:rPr>
    </w:lvl>
  </w:abstractNum>
  <w:abstractNum w:abstractNumId="58" w15:restartNumberingAfterBreak="0">
    <w:nsid w:val="21BC690B"/>
    <w:multiLevelType w:val="multilevel"/>
    <w:tmpl w:val="21BC690B"/>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231049F4"/>
    <w:multiLevelType w:val="multilevel"/>
    <w:tmpl w:val="231049F4"/>
    <w:lvl w:ilvl="0">
      <w:start w:val="1"/>
      <w:numFmt w:val="decimal"/>
      <w:lvlText w:val="%1."/>
      <w:lvlJc w:val="left"/>
      <w:pPr>
        <w:ind w:left="720" w:hanging="360"/>
      </w:pPr>
      <w:rPr>
        <w:b w:val="0"/>
        <w:i w:val="0"/>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0" w15:restartNumberingAfterBreak="0">
    <w:nsid w:val="23DB3E54"/>
    <w:multiLevelType w:val="multilevel"/>
    <w:tmpl w:val="23DB3E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1" w15:restartNumberingAfterBreak="0">
    <w:nsid w:val="243127D1"/>
    <w:multiLevelType w:val="multilevel"/>
    <w:tmpl w:val="243127D1"/>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62" w15:restartNumberingAfterBreak="0">
    <w:nsid w:val="24410820"/>
    <w:multiLevelType w:val="multilevel"/>
    <w:tmpl w:val="24410820"/>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24E0669F"/>
    <w:multiLevelType w:val="multilevel"/>
    <w:tmpl w:val="24E0669F"/>
    <w:lvl w:ilvl="0">
      <w:start w:val="1"/>
      <w:numFmt w:val="decimal"/>
      <w:lvlText w:val="%1."/>
      <w:lvlJc w:val="left"/>
      <w:pPr>
        <w:ind w:left="502" w:hanging="360"/>
      </w:pPr>
      <w:rPr>
        <w:b w:val="0"/>
        <w:color w:val="000000"/>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4" w15:restartNumberingAfterBreak="0">
    <w:nsid w:val="279C4B94"/>
    <w:multiLevelType w:val="multilevel"/>
    <w:tmpl w:val="279C4B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27BD3819"/>
    <w:multiLevelType w:val="multilevel"/>
    <w:tmpl w:val="27BD38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27DB41AE"/>
    <w:multiLevelType w:val="multilevel"/>
    <w:tmpl w:val="27DB41AE"/>
    <w:lvl w:ilvl="0">
      <w:start w:val="1"/>
      <w:numFmt w:val="decimal"/>
      <w:pStyle w:val="ListItem01"/>
      <w:lvlText w:val="%1."/>
      <w:lvlJc w:val="left"/>
      <w:pPr>
        <w:tabs>
          <w:tab w:val="left" w:pos="1080"/>
        </w:tabs>
        <w:ind w:left="1440" w:hanging="360"/>
      </w:pPr>
    </w:lvl>
    <w:lvl w:ilvl="1">
      <w:start w:val="1"/>
      <w:numFmt w:val="decimal"/>
      <w:lvlText w:val="%1.%2. "/>
      <w:lvlJc w:val="left"/>
      <w:pPr>
        <w:tabs>
          <w:tab w:val="left" w:pos="0"/>
        </w:tabs>
        <w:ind w:left="504" w:hanging="504"/>
      </w:pPr>
    </w:lvl>
    <w:lvl w:ilvl="2">
      <w:start w:val="1"/>
      <w:numFmt w:val="decimal"/>
      <w:lvlText w:val="%1.%2.%3."/>
      <w:lvlJc w:val="left"/>
      <w:pPr>
        <w:tabs>
          <w:tab w:val="left" w:pos="720"/>
        </w:tabs>
        <w:ind w:left="720" w:hanging="720"/>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67" w15:restartNumberingAfterBreak="0">
    <w:nsid w:val="288C409D"/>
    <w:multiLevelType w:val="multilevel"/>
    <w:tmpl w:val="288C409D"/>
    <w:lvl w:ilvl="0">
      <w:start w:val="1"/>
      <w:numFmt w:val="decimal"/>
      <w:lvlText w:val="%1."/>
      <w:lvlJc w:val="left"/>
      <w:pPr>
        <w:ind w:left="829" w:hanging="360"/>
      </w:pPr>
      <w:rPr>
        <w:rFonts w:hint="default"/>
        <w:b w:val="0"/>
        <w:bCs w:val="0"/>
        <w:i w:val="0"/>
        <w:iCs w:val="0"/>
      </w:rPr>
    </w:lvl>
    <w:lvl w:ilvl="1">
      <w:start w:val="1"/>
      <w:numFmt w:val="decimal"/>
      <w:isLgl/>
      <w:lvlText w:val="%1.%2"/>
      <w:lvlJc w:val="left"/>
      <w:pPr>
        <w:ind w:left="829" w:hanging="360"/>
      </w:pPr>
      <w:rPr>
        <w:rFonts w:hint="default"/>
      </w:rPr>
    </w:lvl>
    <w:lvl w:ilvl="2">
      <w:start w:val="1"/>
      <w:numFmt w:val="decimal"/>
      <w:isLgl/>
      <w:lvlText w:val="%1.%2.%3"/>
      <w:lvlJc w:val="left"/>
      <w:pPr>
        <w:ind w:left="1189" w:hanging="720"/>
      </w:pPr>
      <w:rPr>
        <w:rFonts w:hint="default"/>
      </w:rPr>
    </w:lvl>
    <w:lvl w:ilvl="3">
      <w:start w:val="1"/>
      <w:numFmt w:val="decimal"/>
      <w:isLgl/>
      <w:lvlText w:val="%1.%2.%3.%4"/>
      <w:lvlJc w:val="left"/>
      <w:pPr>
        <w:ind w:left="1189" w:hanging="720"/>
      </w:pPr>
      <w:rPr>
        <w:rFonts w:hint="default"/>
      </w:rPr>
    </w:lvl>
    <w:lvl w:ilvl="4">
      <w:start w:val="1"/>
      <w:numFmt w:val="decimal"/>
      <w:isLgl/>
      <w:lvlText w:val="%1.%2.%3.%4.%5"/>
      <w:lvlJc w:val="left"/>
      <w:pPr>
        <w:ind w:left="1549" w:hanging="1080"/>
      </w:pPr>
      <w:rPr>
        <w:rFonts w:hint="default"/>
      </w:rPr>
    </w:lvl>
    <w:lvl w:ilvl="5">
      <w:start w:val="1"/>
      <w:numFmt w:val="decimal"/>
      <w:isLgl/>
      <w:lvlText w:val="%1.%2.%3.%4.%5.%6"/>
      <w:lvlJc w:val="left"/>
      <w:pPr>
        <w:ind w:left="1549" w:hanging="1080"/>
      </w:pPr>
      <w:rPr>
        <w:rFonts w:hint="default"/>
      </w:rPr>
    </w:lvl>
    <w:lvl w:ilvl="6">
      <w:start w:val="1"/>
      <w:numFmt w:val="decimal"/>
      <w:isLgl/>
      <w:lvlText w:val="%1.%2.%3.%4.%5.%6.%7"/>
      <w:lvlJc w:val="left"/>
      <w:pPr>
        <w:ind w:left="1909" w:hanging="1440"/>
      </w:pPr>
      <w:rPr>
        <w:rFonts w:hint="default"/>
      </w:rPr>
    </w:lvl>
    <w:lvl w:ilvl="7">
      <w:start w:val="1"/>
      <w:numFmt w:val="decimal"/>
      <w:isLgl/>
      <w:lvlText w:val="%1.%2.%3.%4.%5.%6.%7.%8"/>
      <w:lvlJc w:val="left"/>
      <w:pPr>
        <w:ind w:left="1909" w:hanging="1440"/>
      </w:pPr>
      <w:rPr>
        <w:rFonts w:hint="default"/>
      </w:rPr>
    </w:lvl>
    <w:lvl w:ilvl="8">
      <w:start w:val="1"/>
      <w:numFmt w:val="decimal"/>
      <w:isLgl/>
      <w:lvlText w:val="%1.%2.%3.%4.%5.%6.%7.%8.%9"/>
      <w:lvlJc w:val="left"/>
      <w:pPr>
        <w:ind w:left="1909" w:hanging="1440"/>
      </w:pPr>
      <w:rPr>
        <w:rFonts w:hint="default"/>
      </w:rPr>
    </w:lvl>
  </w:abstractNum>
  <w:abstractNum w:abstractNumId="68" w15:restartNumberingAfterBreak="0">
    <w:nsid w:val="29253BF6"/>
    <w:multiLevelType w:val="multilevel"/>
    <w:tmpl w:val="29253BF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29642B81"/>
    <w:multiLevelType w:val="multilevel"/>
    <w:tmpl w:val="29642B8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0" w15:restartNumberingAfterBreak="0">
    <w:nsid w:val="298A5903"/>
    <w:multiLevelType w:val="multilevel"/>
    <w:tmpl w:val="298A5903"/>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1" w15:restartNumberingAfterBreak="0">
    <w:nsid w:val="2A0B2B5E"/>
    <w:multiLevelType w:val="multilevel"/>
    <w:tmpl w:val="2A0B2B5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2" w15:restartNumberingAfterBreak="0">
    <w:nsid w:val="2A34411B"/>
    <w:multiLevelType w:val="multilevel"/>
    <w:tmpl w:val="2A3441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3" w15:restartNumberingAfterBreak="0">
    <w:nsid w:val="2AEB23BE"/>
    <w:multiLevelType w:val="multilevel"/>
    <w:tmpl w:val="2AEB23B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4" w15:restartNumberingAfterBreak="0">
    <w:nsid w:val="2B023813"/>
    <w:multiLevelType w:val="multilevel"/>
    <w:tmpl w:val="2B023813"/>
    <w:lvl w:ilvl="0">
      <w:start w:val="1"/>
      <w:numFmt w:val="decimal"/>
      <w:lvlText w:val="%1."/>
      <w:lvlJc w:val="left"/>
      <w:pPr>
        <w:ind w:left="360" w:hanging="360"/>
      </w:p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5" w15:restartNumberingAfterBreak="0">
    <w:nsid w:val="2B1B562A"/>
    <w:multiLevelType w:val="singleLevel"/>
    <w:tmpl w:val="2B1B562A"/>
    <w:lvl w:ilvl="0">
      <w:start w:val="1"/>
      <w:numFmt w:val="bullet"/>
      <w:pStyle w:val="ListBullet2"/>
      <w:lvlText w:val=""/>
      <w:lvlJc w:val="left"/>
      <w:pPr>
        <w:ind w:left="700" w:hanging="360"/>
      </w:pPr>
      <w:rPr>
        <w:rFonts w:ascii="Symbol" w:hAnsi="Symbol" w:hint="default"/>
        <w:b w:val="0"/>
        <w:i w:val="0"/>
        <w:color w:val="auto"/>
        <w:sz w:val="16"/>
        <w:szCs w:val="18"/>
      </w:rPr>
    </w:lvl>
  </w:abstractNum>
  <w:abstractNum w:abstractNumId="76" w15:restartNumberingAfterBreak="0">
    <w:nsid w:val="2BB621D3"/>
    <w:multiLevelType w:val="multilevel"/>
    <w:tmpl w:val="2BB621D3"/>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2BFD317F"/>
    <w:multiLevelType w:val="multilevel"/>
    <w:tmpl w:val="2BFD317F"/>
    <w:lvl w:ilvl="0">
      <w:start w:val="1"/>
      <w:numFmt w:val="decimal"/>
      <w:lvlText w:val="4.%1"/>
      <w:lvlJc w:val="center"/>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2CD47B79"/>
    <w:multiLevelType w:val="multilevel"/>
    <w:tmpl w:val="2CD47B79"/>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2CFF6792"/>
    <w:multiLevelType w:val="multilevel"/>
    <w:tmpl w:val="2CFF6792"/>
    <w:lvl w:ilvl="0">
      <w:start w:val="2"/>
      <w:numFmt w:val="decimal"/>
      <w:lvlText w:val="%1"/>
      <w:lvlJc w:val="left"/>
      <w:pPr>
        <w:ind w:left="360" w:hanging="360"/>
      </w:pPr>
      <w:rPr>
        <w:rFonts w:hint="default"/>
        <w:color w:val="000000"/>
      </w:rPr>
    </w:lvl>
    <w:lvl w:ilvl="1">
      <w:start w:val="1"/>
      <w:numFmt w:val="decimal"/>
      <w:lvlText w:val="2.%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80" w15:restartNumberingAfterBreak="0">
    <w:nsid w:val="2D5C5330"/>
    <w:multiLevelType w:val="multilevel"/>
    <w:tmpl w:val="22160A22"/>
    <w:lvl w:ilvl="0">
      <w:start w:val="2"/>
      <w:numFmt w:val="decimal"/>
      <w:lvlText w:val="%1"/>
      <w:lvlJc w:val="left"/>
      <w:pPr>
        <w:ind w:left="360" w:hanging="360"/>
      </w:pPr>
      <w:rPr>
        <w:rFonts w:hint="default"/>
        <w:b/>
        <w:i/>
      </w:rPr>
    </w:lvl>
    <w:lvl w:ilvl="1">
      <w:start w:val="2"/>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81" w15:restartNumberingAfterBreak="0">
    <w:nsid w:val="2D65342A"/>
    <w:multiLevelType w:val="multilevel"/>
    <w:tmpl w:val="2D6534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2" w15:restartNumberingAfterBreak="0">
    <w:nsid w:val="2DA00EF3"/>
    <w:multiLevelType w:val="multilevel"/>
    <w:tmpl w:val="2DA00EF3"/>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54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2DBC348D"/>
    <w:multiLevelType w:val="multilevel"/>
    <w:tmpl w:val="2DBC348D"/>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4" w15:restartNumberingAfterBreak="0">
    <w:nsid w:val="2E40016D"/>
    <w:multiLevelType w:val="multilevel"/>
    <w:tmpl w:val="2E40016D"/>
    <w:lvl w:ilvl="0">
      <w:start w:val="1"/>
      <w:numFmt w:val="lowerLetter"/>
      <w:pStyle w:val="ListAlpha"/>
      <w:lvlText w:val="%1)"/>
      <w:lvlJc w:val="left"/>
      <w:pPr>
        <w:tabs>
          <w:tab w:val="left" w:pos="680"/>
        </w:tabs>
        <w:ind w:left="680" w:hanging="680"/>
      </w:pPr>
      <w:rPr>
        <w:rFonts w:ascii="Garamond" w:hAnsi="Garamond" w:hint="default"/>
        <w:b w:val="0"/>
        <w:i w:val="0"/>
        <w:color w:val="000000"/>
        <w:sz w:val="22"/>
        <w:szCs w:val="22"/>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85" w15:restartNumberingAfterBreak="0">
    <w:nsid w:val="2E645D6D"/>
    <w:multiLevelType w:val="multilevel"/>
    <w:tmpl w:val="2E645D6D"/>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15:restartNumberingAfterBreak="0">
    <w:nsid w:val="2F447F4C"/>
    <w:multiLevelType w:val="multilevel"/>
    <w:tmpl w:val="2F447F4C"/>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7" w15:restartNumberingAfterBreak="0">
    <w:nsid w:val="30FF5518"/>
    <w:multiLevelType w:val="multilevel"/>
    <w:tmpl w:val="30FF5518"/>
    <w:lvl w:ilvl="0">
      <w:start w:val="1"/>
      <w:numFmt w:val="decimal"/>
      <w:lvlText w:val="3.%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8" w15:restartNumberingAfterBreak="0">
    <w:nsid w:val="32605C62"/>
    <w:multiLevelType w:val="multilevel"/>
    <w:tmpl w:val="32605C62"/>
    <w:lvl w:ilvl="0">
      <w:start w:val="1"/>
      <w:numFmt w:val="decimal"/>
      <w:lvlText w:val="1.%1"/>
      <w:lvlJc w:val="left"/>
      <w:pPr>
        <w:ind w:left="829" w:hanging="360"/>
      </w:pPr>
      <w:rPr>
        <w:color w:val="auto"/>
      </w:rPr>
    </w:lvl>
    <w:lvl w:ilvl="1">
      <w:start w:val="1"/>
      <w:numFmt w:val="lowerLetter"/>
      <w:lvlText w:val="%2."/>
      <w:lvlJc w:val="left"/>
      <w:pPr>
        <w:ind w:left="1549" w:hanging="360"/>
      </w:pPr>
    </w:lvl>
    <w:lvl w:ilvl="2">
      <w:start w:val="1"/>
      <w:numFmt w:val="lowerRoman"/>
      <w:lvlText w:val="%3."/>
      <w:lvlJc w:val="right"/>
      <w:pPr>
        <w:ind w:left="2269" w:hanging="180"/>
      </w:pPr>
    </w:lvl>
    <w:lvl w:ilvl="3">
      <w:start w:val="1"/>
      <w:numFmt w:val="decimal"/>
      <w:lvlText w:val="%4."/>
      <w:lvlJc w:val="left"/>
      <w:pPr>
        <w:ind w:left="2989" w:hanging="360"/>
      </w:pPr>
    </w:lvl>
    <w:lvl w:ilvl="4">
      <w:start w:val="1"/>
      <w:numFmt w:val="lowerLetter"/>
      <w:lvlText w:val="%5."/>
      <w:lvlJc w:val="left"/>
      <w:pPr>
        <w:ind w:left="3709" w:hanging="360"/>
      </w:pPr>
    </w:lvl>
    <w:lvl w:ilvl="5">
      <w:start w:val="1"/>
      <w:numFmt w:val="lowerRoman"/>
      <w:lvlText w:val="%6."/>
      <w:lvlJc w:val="right"/>
      <w:pPr>
        <w:ind w:left="4429" w:hanging="180"/>
      </w:pPr>
    </w:lvl>
    <w:lvl w:ilvl="6">
      <w:start w:val="1"/>
      <w:numFmt w:val="decimal"/>
      <w:lvlText w:val="%7."/>
      <w:lvlJc w:val="left"/>
      <w:pPr>
        <w:ind w:left="5149" w:hanging="360"/>
      </w:pPr>
    </w:lvl>
    <w:lvl w:ilvl="7">
      <w:start w:val="1"/>
      <w:numFmt w:val="lowerLetter"/>
      <w:lvlText w:val="%8."/>
      <w:lvlJc w:val="left"/>
      <w:pPr>
        <w:ind w:left="5869" w:hanging="360"/>
      </w:pPr>
    </w:lvl>
    <w:lvl w:ilvl="8">
      <w:start w:val="1"/>
      <w:numFmt w:val="lowerRoman"/>
      <w:lvlText w:val="%9."/>
      <w:lvlJc w:val="right"/>
      <w:pPr>
        <w:ind w:left="6589" w:hanging="180"/>
      </w:pPr>
    </w:lvl>
  </w:abstractNum>
  <w:abstractNum w:abstractNumId="89" w15:restartNumberingAfterBreak="0">
    <w:nsid w:val="33772569"/>
    <w:multiLevelType w:val="multilevel"/>
    <w:tmpl w:val="33772569"/>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90" w15:restartNumberingAfterBreak="0">
    <w:nsid w:val="3429397C"/>
    <w:multiLevelType w:val="multilevel"/>
    <w:tmpl w:val="3429397C"/>
    <w:lvl w:ilvl="0">
      <w:start w:val="1"/>
      <w:numFmt w:val="decimal"/>
      <w:lvlText w:val="%1."/>
      <w:lvlJc w:val="left"/>
      <w:pPr>
        <w:ind w:left="720" w:hanging="360"/>
      </w:pPr>
    </w:lvl>
    <w:lvl w:ilvl="1">
      <w:start w:val="1"/>
      <w:numFmt w:val="lowerLetter"/>
      <w:lvlText w:val="%2."/>
      <w:lvlJc w:val="left"/>
      <w:pPr>
        <w:ind w:left="45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15:restartNumberingAfterBreak="0">
    <w:nsid w:val="35F07D2B"/>
    <w:multiLevelType w:val="multilevel"/>
    <w:tmpl w:val="35F07D2B"/>
    <w:lvl w:ilvl="0">
      <w:start w:val="1"/>
      <w:numFmt w:val="decimal"/>
      <w:lvlText w:val="4.%1"/>
      <w:lvlJc w:val="left"/>
      <w:pPr>
        <w:ind w:left="360" w:hanging="360"/>
      </w:pPr>
    </w:lvl>
    <w:lvl w:ilvl="1">
      <w:start w:val="1"/>
      <w:numFmt w:val="lowerLetter"/>
      <w:lvlText w:val="%2."/>
      <w:lvlJc w:val="left"/>
      <w:pPr>
        <w:ind w:left="1363" w:hanging="360"/>
      </w:pPr>
    </w:lvl>
    <w:lvl w:ilvl="2">
      <w:start w:val="1"/>
      <w:numFmt w:val="lowerRoman"/>
      <w:lvlText w:val="%3."/>
      <w:lvlJc w:val="right"/>
      <w:pPr>
        <w:ind w:left="2083" w:hanging="180"/>
      </w:pPr>
    </w:lvl>
    <w:lvl w:ilvl="3">
      <w:start w:val="1"/>
      <w:numFmt w:val="decimal"/>
      <w:lvlText w:val="%4."/>
      <w:lvlJc w:val="left"/>
      <w:pPr>
        <w:ind w:left="567" w:hanging="360"/>
      </w:pPr>
    </w:lvl>
    <w:lvl w:ilvl="4">
      <w:start w:val="1"/>
      <w:numFmt w:val="lowerLetter"/>
      <w:lvlText w:val="%5."/>
      <w:lvlJc w:val="left"/>
      <w:pPr>
        <w:ind w:left="3523" w:hanging="360"/>
      </w:pPr>
    </w:lvl>
    <w:lvl w:ilvl="5">
      <w:start w:val="1"/>
      <w:numFmt w:val="lowerRoman"/>
      <w:lvlText w:val="%6."/>
      <w:lvlJc w:val="right"/>
      <w:pPr>
        <w:ind w:left="4243" w:hanging="180"/>
      </w:pPr>
    </w:lvl>
    <w:lvl w:ilvl="6">
      <w:start w:val="1"/>
      <w:numFmt w:val="decimal"/>
      <w:lvlText w:val="%7."/>
      <w:lvlJc w:val="left"/>
      <w:pPr>
        <w:ind w:left="533" w:hanging="360"/>
      </w:pPr>
    </w:lvl>
    <w:lvl w:ilvl="7">
      <w:start w:val="1"/>
      <w:numFmt w:val="lowerLetter"/>
      <w:lvlText w:val="%8."/>
      <w:lvlJc w:val="left"/>
      <w:pPr>
        <w:ind w:left="5683" w:hanging="360"/>
      </w:pPr>
    </w:lvl>
    <w:lvl w:ilvl="8">
      <w:start w:val="1"/>
      <w:numFmt w:val="lowerRoman"/>
      <w:lvlText w:val="%9."/>
      <w:lvlJc w:val="right"/>
      <w:pPr>
        <w:ind w:left="6403" w:hanging="180"/>
      </w:pPr>
    </w:lvl>
  </w:abstractNum>
  <w:abstractNum w:abstractNumId="92" w15:restartNumberingAfterBreak="0">
    <w:nsid w:val="364071C1"/>
    <w:multiLevelType w:val="multilevel"/>
    <w:tmpl w:val="364071C1"/>
    <w:lvl w:ilvl="0">
      <w:start w:val="1"/>
      <w:numFmt w:val="decimal"/>
      <w:lvlText w:val="4.%1"/>
      <w:lvlJc w:val="left"/>
      <w:pPr>
        <w:ind w:left="720" w:hanging="360"/>
      </w:pPr>
    </w:lvl>
    <w:lvl w:ilvl="1">
      <w:start w:val="1"/>
      <w:numFmt w:val="decimal"/>
      <w:lvlText w:val="4.%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15:restartNumberingAfterBreak="0">
    <w:nsid w:val="37002D07"/>
    <w:multiLevelType w:val="multilevel"/>
    <w:tmpl w:val="37002D07"/>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94" w15:restartNumberingAfterBreak="0">
    <w:nsid w:val="37242708"/>
    <w:multiLevelType w:val="hybridMultilevel"/>
    <w:tmpl w:val="14D6CDD0"/>
    <w:lvl w:ilvl="0" w:tplc="37DC771E">
      <w:start w:val="1"/>
      <w:numFmt w:val="decimal"/>
      <w:lvlText w:val="%1."/>
      <w:lvlJc w:val="left"/>
      <w:pPr>
        <w:ind w:left="829" w:hanging="360"/>
      </w:pPr>
      <w:rPr>
        <w:rFonts w:hint="default"/>
      </w:rPr>
    </w:lvl>
    <w:lvl w:ilvl="1" w:tplc="08090019" w:tentative="1">
      <w:start w:val="1"/>
      <w:numFmt w:val="lowerLetter"/>
      <w:lvlText w:val="%2."/>
      <w:lvlJc w:val="left"/>
      <w:pPr>
        <w:ind w:left="1549" w:hanging="360"/>
      </w:pPr>
    </w:lvl>
    <w:lvl w:ilvl="2" w:tplc="0809001B" w:tentative="1">
      <w:start w:val="1"/>
      <w:numFmt w:val="lowerRoman"/>
      <w:lvlText w:val="%3."/>
      <w:lvlJc w:val="right"/>
      <w:pPr>
        <w:ind w:left="2269" w:hanging="180"/>
      </w:pPr>
    </w:lvl>
    <w:lvl w:ilvl="3" w:tplc="0809000F" w:tentative="1">
      <w:start w:val="1"/>
      <w:numFmt w:val="decimal"/>
      <w:lvlText w:val="%4."/>
      <w:lvlJc w:val="left"/>
      <w:pPr>
        <w:ind w:left="2989" w:hanging="360"/>
      </w:pPr>
    </w:lvl>
    <w:lvl w:ilvl="4" w:tplc="08090019" w:tentative="1">
      <w:start w:val="1"/>
      <w:numFmt w:val="lowerLetter"/>
      <w:lvlText w:val="%5."/>
      <w:lvlJc w:val="left"/>
      <w:pPr>
        <w:ind w:left="3709" w:hanging="360"/>
      </w:pPr>
    </w:lvl>
    <w:lvl w:ilvl="5" w:tplc="0809001B" w:tentative="1">
      <w:start w:val="1"/>
      <w:numFmt w:val="lowerRoman"/>
      <w:lvlText w:val="%6."/>
      <w:lvlJc w:val="right"/>
      <w:pPr>
        <w:ind w:left="4429" w:hanging="180"/>
      </w:pPr>
    </w:lvl>
    <w:lvl w:ilvl="6" w:tplc="0809000F" w:tentative="1">
      <w:start w:val="1"/>
      <w:numFmt w:val="decimal"/>
      <w:lvlText w:val="%7."/>
      <w:lvlJc w:val="left"/>
      <w:pPr>
        <w:ind w:left="5149" w:hanging="360"/>
      </w:pPr>
    </w:lvl>
    <w:lvl w:ilvl="7" w:tplc="08090019" w:tentative="1">
      <w:start w:val="1"/>
      <w:numFmt w:val="lowerLetter"/>
      <w:lvlText w:val="%8."/>
      <w:lvlJc w:val="left"/>
      <w:pPr>
        <w:ind w:left="5869" w:hanging="360"/>
      </w:pPr>
    </w:lvl>
    <w:lvl w:ilvl="8" w:tplc="0809001B" w:tentative="1">
      <w:start w:val="1"/>
      <w:numFmt w:val="lowerRoman"/>
      <w:lvlText w:val="%9."/>
      <w:lvlJc w:val="right"/>
      <w:pPr>
        <w:ind w:left="6589" w:hanging="180"/>
      </w:pPr>
    </w:lvl>
  </w:abstractNum>
  <w:abstractNum w:abstractNumId="95" w15:restartNumberingAfterBreak="0">
    <w:nsid w:val="375D2368"/>
    <w:multiLevelType w:val="multilevel"/>
    <w:tmpl w:val="375D23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6" w15:restartNumberingAfterBreak="0">
    <w:nsid w:val="37DA5F7F"/>
    <w:multiLevelType w:val="multilevel"/>
    <w:tmpl w:val="37DA5F7F"/>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15:restartNumberingAfterBreak="0">
    <w:nsid w:val="37E16694"/>
    <w:multiLevelType w:val="multilevel"/>
    <w:tmpl w:val="37E1669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8" w15:restartNumberingAfterBreak="0">
    <w:nsid w:val="380715D3"/>
    <w:multiLevelType w:val="multilevel"/>
    <w:tmpl w:val="380715D3"/>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15:restartNumberingAfterBreak="0">
    <w:nsid w:val="38704CAF"/>
    <w:multiLevelType w:val="multilevel"/>
    <w:tmpl w:val="38704CAF"/>
    <w:lvl w:ilvl="0">
      <w:start w:val="1"/>
      <w:numFmt w:val="bullet"/>
      <w:lvlText w:val=""/>
      <w:lvlJc w:val="left"/>
      <w:pPr>
        <w:ind w:left="1190" w:hanging="360"/>
      </w:pPr>
      <w:rPr>
        <w:rFonts w:ascii="Symbol" w:hAnsi="Symbol" w:hint="default"/>
      </w:rPr>
    </w:lvl>
    <w:lvl w:ilvl="1">
      <w:start w:val="1"/>
      <w:numFmt w:val="bullet"/>
      <w:lvlText w:val="o"/>
      <w:lvlJc w:val="left"/>
      <w:pPr>
        <w:ind w:left="1910" w:hanging="360"/>
      </w:pPr>
      <w:rPr>
        <w:rFonts w:ascii="Courier New" w:hAnsi="Courier New" w:cs="Courier New" w:hint="default"/>
      </w:rPr>
    </w:lvl>
    <w:lvl w:ilvl="2">
      <w:start w:val="1"/>
      <w:numFmt w:val="bullet"/>
      <w:lvlText w:val=""/>
      <w:lvlJc w:val="left"/>
      <w:pPr>
        <w:ind w:left="2630" w:hanging="360"/>
      </w:pPr>
      <w:rPr>
        <w:rFonts w:ascii="Wingdings" w:hAnsi="Wingdings" w:hint="default"/>
      </w:rPr>
    </w:lvl>
    <w:lvl w:ilvl="3">
      <w:start w:val="1"/>
      <w:numFmt w:val="bullet"/>
      <w:lvlText w:val=""/>
      <w:lvlJc w:val="left"/>
      <w:pPr>
        <w:ind w:left="3350" w:hanging="360"/>
      </w:pPr>
      <w:rPr>
        <w:rFonts w:ascii="Symbol" w:hAnsi="Symbol" w:hint="default"/>
      </w:rPr>
    </w:lvl>
    <w:lvl w:ilvl="4">
      <w:start w:val="1"/>
      <w:numFmt w:val="bullet"/>
      <w:lvlText w:val="o"/>
      <w:lvlJc w:val="left"/>
      <w:pPr>
        <w:ind w:left="4070" w:hanging="360"/>
      </w:pPr>
      <w:rPr>
        <w:rFonts w:ascii="Courier New" w:hAnsi="Courier New" w:cs="Courier New" w:hint="default"/>
      </w:rPr>
    </w:lvl>
    <w:lvl w:ilvl="5">
      <w:start w:val="1"/>
      <w:numFmt w:val="bullet"/>
      <w:lvlText w:val=""/>
      <w:lvlJc w:val="left"/>
      <w:pPr>
        <w:ind w:left="4790" w:hanging="360"/>
      </w:pPr>
      <w:rPr>
        <w:rFonts w:ascii="Wingdings" w:hAnsi="Wingdings" w:hint="default"/>
      </w:rPr>
    </w:lvl>
    <w:lvl w:ilvl="6">
      <w:start w:val="1"/>
      <w:numFmt w:val="bullet"/>
      <w:lvlText w:val=""/>
      <w:lvlJc w:val="left"/>
      <w:pPr>
        <w:ind w:left="5510" w:hanging="360"/>
      </w:pPr>
      <w:rPr>
        <w:rFonts w:ascii="Symbol" w:hAnsi="Symbol" w:hint="default"/>
      </w:rPr>
    </w:lvl>
    <w:lvl w:ilvl="7">
      <w:start w:val="1"/>
      <w:numFmt w:val="bullet"/>
      <w:lvlText w:val="o"/>
      <w:lvlJc w:val="left"/>
      <w:pPr>
        <w:ind w:left="6230" w:hanging="360"/>
      </w:pPr>
      <w:rPr>
        <w:rFonts w:ascii="Courier New" w:hAnsi="Courier New" w:cs="Courier New" w:hint="default"/>
      </w:rPr>
    </w:lvl>
    <w:lvl w:ilvl="8">
      <w:start w:val="1"/>
      <w:numFmt w:val="bullet"/>
      <w:lvlText w:val=""/>
      <w:lvlJc w:val="left"/>
      <w:pPr>
        <w:ind w:left="6950" w:hanging="360"/>
      </w:pPr>
      <w:rPr>
        <w:rFonts w:ascii="Wingdings" w:hAnsi="Wingdings" w:hint="default"/>
      </w:rPr>
    </w:lvl>
  </w:abstractNum>
  <w:abstractNum w:abstractNumId="100" w15:restartNumberingAfterBreak="0">
    <w:nsid w:val="38793F39"/>
    <w:multiLevelType w:val="multilevel"/>
    <w:tmpl w:val="38793F39"/>
    <w:lvl w:ilvl="0">
      <w:start w:val="1"/>
      <w:numFmt w:val="decimal"/>
      <w:lvlText w:val="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15:restartNumberingAfterBreak="0">
    <w:nsid w:val="389743C3"/>
    <w:multiLevelType w:val="multilevel"/>
    <w:tmpl w:val="389743C3"/>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2" w15:restartNumberingAfterBreak="0">
    <w:nsid w:val="39A52251"/>
    <w:multiLevelType w:val="multilevel"/>
    <w:tmpl w:val="39A52251"/>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15:restartNumberingAfterBreak="0">
    <w:nsid w:val="3A5D4CBC"/>
    <w:multiLevelType w:val="multilevel"/>
    <w:tmpl w:val="3A5D4C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4" w15:restartNumberingAfterBreak="0">
    <w:nsid w:val="3A7E26A2"/>
    <w:multiLevelType w:val="multilevel"/>
    <w:tmpl w:val="3A7E26A2"/>
    <w:lvl w:ilvl="0">
      <w:start w:val="1"/>
      <w:numFmt w:val="decimal"/>
      <w:lvlText w:val="1.%1"/>
      <w:lvlJc w:val="left"/>
      <w:pPr>
        <w:ind w:left="360" w:hanging="360"/>
      </w:pPr>
      <w:rPr>
        <w:b w:val="0"/>
        <w:i w:val="0"/>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5" w15:restartNumberingAfterBreak="0">
    <w:nsid w:val="3B463338"/>
    <w:multiLevelType w:val="multilevel"/>
    <w:tmpl w:val="3B46333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6" w15:restartNumberingAfterBreak="0">
    <w:nsid w:val="3C096A9A"/>
    <w:multiLevelType w:val="multilevel"/>
    <w:tmpl w:val="3C096A9A"/>
    <w:lvl w:ilvl="0">
      <w:start w:val="1"/>
      <w:numFmt w:val="decimal"/>
      <w:lvlText w:val="4.%1"/>
      <w:lvlJc w:val="center"/>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7" w15:restartNumberingAfterBreak="0">
    <w:nsid w:val="3CC636BA"/>
    <w:multiLevelType w:val="multilevel"/>
    <w:tmpl w:val="3CC636BA"/>
    <w:lvl w:ilvl="0">
      <w:start w:val="1"/>
      <w:numFmt w:val="decimal"/>
      <w:lvlText w:val="2.%1"/>
      <w:lvlJc w:val="left"/>
      <w:pPr>
        <w:ind w:left="720" w:hanging="360"/>
      </w:pPr>
      <w:rPr>
        <w:b w:val="0"/>
        <w:i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8" w15:restartNumberingAfterBreak="0">
    <w:nsid w:val="3D15102C"/>
    <w:multiLevelType w:val="multilevel"/>
    <w:tmpl w:val="3D15102C"/>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9" w15:restartNumberingAfterBreak="0">
    <w:nsid w:val="3E0D4A6F"/>
    <w:multiLevelType w:val="multilevel"/>
    <w:tmpl w:val="3E0D4A6F"/>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110" w15:restartNumberingAfterBreak="0">
    <w:nsid w:val="3E7B28BD"/>
    <w:multiLevelType w:val="multilevel"/>
    <w:tmpl w:val="3E7B28BD"/>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15:restartNumberingAfterBreak="0">
    <w:nsid w:val="3F0617AB"/>
    <w:multiLevelType w:val="multilevel"/>
    <w:tmpl w:val="3F0617A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2" w15:restartNumberingAfterBreak="0">
    <w:nsid w:val="3F124A4D"/>
    <w:multiLevelType w:val="multilevel"/>
    <w:tmpl w:val="3F124A4D"/>
    <w:lvl w:ilvl="0">
      <w:start w:val="1"/>
      <w:numFmt w:val="bullet"/>
      <w:lvlText w:val="o"/>
      <w:lvlJc w:val="left"/>
      <w:pPr>
        <w:ind w:left="1080" w:hanging="360"/>
      </w:pPr>
      <w:rPr>
        <w:rFonts w:ascii="Courier New" w:hAnsi="Courier New" w:cs="Courier New" w:hint="default"/>
      </w:rPr>
    </w:lvl>
    <w:lvl w:ilvl="1">
      <w:start w:val="1"/>
      <w:numFmt w:val="bullet"/>
      <w:lvlText w:val=""/>
      <w:lvlJc w:val="left"/>
      <w:pPr>
        <w:tabs>
          <w:tab w:val="left" w:pos="1440"/>
        </w:tabs>
        <w:ind w:left="1440" w:hanging="360"/>
      </w:pPr>
      <w:rPr>
        <w:rFonts w:ascii="Wingdings" w:hAnsi="Wingdings" w:hint="default"/>
      </w:rPr>
    </w:lvl>
    <w:lvl w:ilvl="2">
      <w:start w:val="1"/>
      <w:numFmt w:val="decimal"/>
      <w:lvlText w:val="%3."/>
      <w:lvlJc w:val="left"/>
      <w:pPr>
        <w:tabs>
          <w:tab w:val="left" w:pos="360"/>
        </w:tabs>
        <w:ind w:left="360" w:hanging="360"/>
      </w:pPr>
      <w:rPr>
        <w:color w:val="000000" w:themeColor="text1"/>
      </w:rPr>
    </w:lvl>
    <w:lvl w:ilvl="3">
      <w:start w:val="1"/>
      <w:numFmt w:val="decimal"/>
      <w:lvlText w:val="%4."/>
      <w:lvlJc w:val="left"/>
      <w:pPr>
        <w:tabs>
          <w:tab w:val="left" w:pos="720"/>
        </w:tabs>
        <w:ind w:left="720" w:hanging="360"/>
      </w:pPr>
    </w:lvl>
    <w:lvl w:ilvl="4">
      <w:start w:val="1"/>
      <w:numFmt w:val="decimal"/>
      <w:lvlText w:val="%5."/>
      <w:lvlJc w:val="left"/>
      <w:pPr>
        <w:tabs>
          <w:tab w:val="left" w:pos="502"/>
        </w:tabs>
        <w:ind w:left="502"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3" w15:restartNumberingAfterBreak="0">
    <w:nsid w:val="407A4801"/>
    <w:multiLevelType w:val="multilevel"/>
    <w:tmpl w:val="407A4801"/>
    <w:lvl w:ilvl="0">
      <w:start w:val="1"/>
      <w:numFmt w:val="decimal"/>
      <w:lvlText w:val="4.%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4" w15:restartNumberingAfterBreak="0">
    <w:nsid w:val="40CD2BD3"/>
    <w:multiLevelType w:val="multilevel"/>
    <w:tmpl w:val="40CD2BD3"/>
    <w:lvl w:ilvl="0">
      <w:start w:val="2"/>
      <w:numFmt w:val="decimal"/>
      <w:lvlText w:val="%1"/>
      <w:lvlJc w:val="left"/>
      <w:pPr>
        <w:ind w:left="360" w:hanging="360"/>
      </w:pPr>
      <w:rPr>
        <w:rFonts w:hint="default"/>
        <w:color w:val="000000"/>
      </w:rPr>
    </w:lvl>
    <w:lvl w:ilvl="1">
      <w:start w:val="1"/>
      <w:numFmt w:val="decimal"/>
      <w:lvlText w:val="2.%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15" w15:restartNumberingAfterBreak="0">
    <w:nsid w:val="40E67E11"/>
    <w:multiLevelType w:val="multilevel"/>
    <w:tmpl w:val="40E67E11"/>
    <w:lvl w:ilvl="0">
      <w:start w:val="1"/>
      <w:numFmt w:val="decimal"/>
      <w:lvlText w:val="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6" w15:restartNumberingAfterBreak="0">
    <w:nsid w:val="41DF4094"/>
    <w:multiLevelType w:val="multilevel"/>
    <w:tmpl w:val="41DF4094"/>
    <w:lvl w:ilvl="0">
      <w:start w:val="1"/>
      <w:numFmt w:val="decimal"/>
      <w:lvlText w:val="1.%1"/>
      <w:lvlJc w:val="left"/>
      <w:pPr>
        <w:ind w:left="36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7" w15:restartNumberingAfterBreak="0">
    <w:nsid w:val="41EA76D2"/>
    <w:multiLevelType w:val="multilevel"/>
    <w:tmpl w:val="41EA76D2"/>
    <w:lvl w:ilvl="0">
      <w:start w:val="1"/>
      <w:numFmt w:val="decimal"/>
      <w:lvlText w:val="5.%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8" w15:restartNumberingAfterBreak="0">
    <w:nsid w:val="41EB0712"/>
    <w:multiLevelType w:val="multilevel"/>
    <w:tmpl w:val="41EB07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9" w15:restartNumberingAfterBreak="0">
    <w:nsid w:val="4273009D"/>
    <w:multiLevelType w:val="multilevel"/>
    <w:tmpl w:val="4273009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0" w15:restartNumberingAfterBreak="0">
    <w:nsid w:val="428651DF"/>
    <w:multiLevelType w:val="multilevel"/>
    <w:tmpl w:val="428651DF"/>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1" w15:restartNumberingAfterBreak="0">
    <w:nsid w:val="431E250C"/>
    <w:multiLevelType w:val="multilevel"/>
    <w:tmpl w:val="431E250C"/>
    <w:lvl w:ilvl="0">
      <w:start w:val="4"/>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22" w15:restartNumberingAfterBreak="0">
    <w:nsid w:val="438879C5"/>
    <w:multiLevelType w:val="multilevel"/>
    <w:tmpl w:val="438879C5"/>
    <w:lvl w:ilvl="0">
      <w:start w:val="1"/>
      <w:numFmt w:val="decimal"/>
      <w:lvlText w:val="4.%1"/>
      <w:lvlJc w:val="center"/>
      <w:pPr>
        <w:ind w:left="501"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3" w15:restartNumberingAfterBreak="0">
    <w:nsid w:val="43A00334"/>
    <w:multiLevelType w:val="multilevel"/>
    <w:tmpl w:val="43A003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4" w15:restartNumberingAfterBreak="0">
    <w:nsid w:val="44A40179"/>
    <w:multiLevelType w:val="multilevel"/>
    <w:tmpl w:val="44A4017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5" w15:restartNumberingAfterBreak="0">
    <w:nsid w:val="44AA7716"/>
    <w:multiLevelType w:val="multilevel"/>
    <w:tmpl w:val="44AA7716"/>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6" w15:restartNumberingAfterBreak="0">
    <w:nsid w:val="45021F45"/>
    <w:multiLevelType w:val="multilevel"/>
    <w:tmpl w:val="45021F45"/>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7" w15:restartNumberingAfterBreak="0">
    <w:nsid w:val="456618F5"/>
    <w:multiLevelType w:val="multilevel"/>
    <w:tmpl w:val="456618F5"/>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8" w15:restartNumberingAfterBreak="0">
    <w:nsid w:val="45B27131"/>
    <w:multiLevelType w:val="multilevel"/>
    <w:tmpl w:val="45B27131"/>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9" w15:restartNumberingAfterBreak="0">
    <w:nsid w:val="45D77C42"/>
    <w:multiLevelType w:val="multilevel"/>
    <w:tmpl w:val="45D77C42"/>
    <w:lvl w:ilvl="0">
      <w:start w:val="1"/>
      <w:numFmt w:val="decimal"/>
      <w:lvlText w:val="%1"/>
      <w:lvlJc w:val="left"/>
      <w:pPr>
        <w:ind w:left="785"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0" w15:restartNumberingAfterBreak="0">
    <w:nsid w:val="45DE1DD4"/>
    <w:multiLevelType w:val="multilevel"/>
    <w:tmpl w:val="45DE1DD4"/>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1" w15:restartNumberingAfterBreak="0">
    <w:nsid w:val="478213CB"/>
    <w:multiLevelType w:val="multilevel"/>
    <w:tmpl w:val="478213CB"/>
    <w:lvl w:ilvl="0">
      <w:start w:val="1"/>
      <w:numFmt w:val="decimal"/>
      <w:lvlText w:val="6.%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2" w15:restartNumberingAfterBreak="0">
    <w:nsid w:val="48657FF1"/>
    <w:multiLevelType w:val="multilevel"/>
    <w:tmpl w:val="48657FF1"/>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3" w15:restartNumberingAfterBreak="0">
    <w:nsid w:val="489B2AB8"/>
    <w:multiLevelType w:val="multilevel"/>
    <w:tmpl w:val="489B2AB8"/>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4" w15:restartNumberingAfterBreak="0">
    <w:nsid w:val="48D965C5"/>
    <w:multiLevelType w:val="multilevel"/>
    <w:tmpl w:val="48D965C5"/>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5" w15:restartNumberingAfterBreak="0">
    <w:nsid w:val="48F06291"/>
    <w:multiLevelType w:val="multilevel"/>
    <w:tmpl w:val="48F06291"/>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6" w15:restartNumberingAfterBreak="0">
    <w:nsid w:val="491617E3"/>
    <w:multiLevelType w:val="multilevel"/>
    <w:tmpl w:val="491617E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7" w15:restartNumberingAfterBreak="0">
    <w:nsid w:val="494E6E29"/>
    <w:multiLevelType w:val="multilevel"/>
    <w:tmpl w:val="494E6E29"/>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8" w15:restartNumberingAfterBreak="0">
    <w:nsid w:val="4BB92A11"/>
    <w:multiLevelType w:val="multilevel"/>
    <w:tmpl w:val="4BB92A11"/>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9" w15:restartNumberingAfterBreak="0">
    <w:nsid w:val="4D172DEA"/>
    <w:multiLevelType w:val="multilevel"/>
    <w:tmpl w:val="4D172DEA"/>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0" w15:restartNumberingAfterBreak="0">
    <w:nsid w:val="4D2C54DB"/>
    <w:multiLevelType w:val="multilevel"/>
    <w:tmpl w:val="4D2C54DB"/>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1" w15:restartNumberingAfterBreak="0">
    <w:nsid w:val="4D3F2454"/>
    <w:multiLevelType w:val="multilevel"/>
    <w:tmpl w:val="4D3F2454"/>
    <w:lvl w:ilvl="0">
      <w:start w:val="2"/>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42" w15:restartNumberingAfterBreak="0">
    <w:nsid w:val="4D7F3B03"/>
    <w:multiLevelType w:val="multilevel"/>
    <w:tmpl w:val="4D7F3B03"/>
    <w:lvl w:ilvl="0">
      <w:start w:val="1"/>
      <w:numFmt w:val="bullet"/>
      <w:lvlText w:val="●"/>
      <w:lvlJc w:val="left"/>
      <w:pPr>
        <w:ind w:left="720" w:hanging="360"/>
      </w:pPr>
      <w:rPr>
        <w:rFonts w:ascii="Noto Sans Symbols" w:eastAsia="Noto Sans Symbols" w:hAnsi="Noto Sans Symbols" w:cs="Noto Sans Symbols"/>
        <w:b w:val="0"/>
        <w:i w:val="0"/>
        <w:smallCaps w:val="0"/>
        <w:strike w:val="0"/>
        <w:color w:val="000000"/>
        <w:sz w:val="24"/>
        <w:szCs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3" w15:restartNumberingAfterBreak="0">
    <w:nsid w:val="4E3755AB"/>
    <w:multiLevelType w:val="singleLevel"/>
    <w:tmpl w:val="4E3755AB"/>
    <w:lvl w:ilvl="0">
      <w:start w:val="1"/>
      <w:numFmt w:val="bullet"/>
      <w:pStyle w:val="ListBullet"/>
      <w:lvlText w:val=""/>
      <w:lvlJc w:val="left"/>
      <w:pPr>
        <w:ind w:left="360" w:hanging="360"/>
      </w:pPr>
      <w:rPr>
        <w:rFonts w:ascii="Symbol" w:hAnsi="Symbol" w:hint="default"/>
        <w:color w:val="auto"/>
        <w:sz w:val="16"/>
      </w:rPr>
    </w:lvl>
  </w:abstractNum>
  <w:abstractNum w:abstractNumId="144" w15:restartNumberingAfterBreak="0">
    <w:nsid w:val="4ED20C7D"/>
    <w:multiLevelType w:val="multilevel"/>
    <w:tmpl w:val="4ED20C7D"/>
    <w:lvl w:ilvl="0">
      <w:start w:val="1"/>
      <w:numFmt w:val="decimal"/>
      <w:lvlText w:val="1.%1"/>
      <w:lvlJc w:val="left"/>
      <w:pPr>
        <w:ind w:left="829" w:hanging="360"/>
      </w:pPr>
      <w:rPr>
        <w:color w:val="auto"/>
      </w:rPr>
    </w:lvl>
    <w:lvl w:ilvl="1">
      <w:start w:val="1"/>
      <w:numFmt w:val="lowerLetter"/>
      <w:lvlText w:val="%2."/>
      <w:lvlJc w:val="left"/>
      <w:pPr>
        <w:ind w:left="1549" w:hanging="360"/>
      </w:pPr>
    </w:lvl>
    <w:lvl w:ilvl="2">
      <w:start w:val="1"/>
      <w:numFmt w:val="lowerRoman"/>
      <w:lvlText w:val="%3."/>
      <w:lvlJc w:val="right"/>
      <w:pPr>
        <w:ind w:left="2269" w:hanging="180"/>
      </w:pPr>
    </w:lvl>
    <w:lvl w:ilvl="3">
      <w:start w:val="1"/>
      <w:numFmt w:val="decimal"/>
      <w:lvlText w:val="%4."/>
      <w:lvlJc w:val="left"/>
      <w:pPr>
        <w:ind w:left="2989" w:hanging="360"/>
      </w:pPr>
    </w:lvl>
    <w:lvl w:ilvl="4">
      <w:start w:val="1"/>
      <w:numFmt w:val="lowerLetter"/>
      <w:lvlText w:val="%5."/>
      <w:lvlJc w:val="left"/>
      <w:pPr>
        <w:ind w:left="3709" w:hanging="360"/>
      </w:pPr>
    </w:lvl>
    <w:lvl w:ilvl="5">
      <w:start w:val="1"/>
      <w:numFmt w:val="lowerRoman"/>
      <w:lvlText w:val="%6."/>
      <w:lvlJc w:val="right"/>
      <w:pPr>
        <w:ind w:left="4429" w:hanging="180"/>
      </w:pPr>
    </w:lvl>
    <w:lvl w:ilvl="6">
      <w:start w:val="1"/>
      <w:numFmt w:val="decimal"/>
      <w:lvlText w:val="%7."/>
      <w:lvlJc w:val="left"/>
      <w:pPr>
        <w:ind w:left="5149" w:hanging="360"/>
      </w:pPr>
    </w:lvl>
    <w:lvl w:ilvl="7">
      <w:start w:val="1"/>
      <w:numFmt w:val="lowerLetter"/>
      <w:lvlText w:val="%8."/>
      <w:lvlJc w:val="left"/>
      <w:pPr>
        <w:ind w:left="5869" w:hanging="360"/>
      </w:pPr>
    </w:lvl>
    <w:lvl w:ilvl="8">
      <w:start w:val="1"/>
      <w:numFmt w:val="lowerRoman"/>
      <w:lvlText w:val="%9."/>
      <w:lvlJc w:val="right"/>
      <w:pPr>
        <w:ind w:left="6589" w:hanging="180"/>
      </w:pPr>
    </w:lvl>
  </w:abstractNum>
  <w:abstractNum w:abstractNumId="145" w15:restartNumberingAfterBreak="0">
    <w:nsid w:val="4EE1576F"/>
    <w:multiLevelType w:val="multilevel"/>
    <w:tmpl w:val="4EE1576F"/>
    <w:lvl w:ilvl="0">
      <w:start w:val="2"/>
      <w:numFmt w:val="decimal"/>
      <w:lvlText w:val="%1"/>
      <w:lvlJc w:val="left"/>
      <w:pPr>
        <w:ind w:left="360" w:hanging="360"/>
      </w:pPr>
      <w:rPr>
        <w:rFonts w:hint="default"/>
        <w:color w:val="000000"/>
      </w:rPr>
    </w:lvl>
    <w:lvl w:ilvl="1">
      <w:start w:val="1"/>
      <w:numFmt w:val="decimal"/>
      <w:lvlText w:val="2.%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46" w15:restartNumberingAfterBreak="0">
    <w:nsid w:val="4F51157A"/>
    <w:multiLevelType w:val="multilevel"/>
    <w:tmpl w:val="4F51157A"/>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7" w15:restartNumberingAfterBreak="0">
    <w:nsid w:val="4F7B6393"/>
    <w:multiLevelType w:val="multilevel"/>
    <w:tmpl w:val="4F7B639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8" w15:restartNumberingAfterBreak="0">
    <w:nsid w:val="4F8B45A8"/>
    <w:multiLevelType w:val="multilevel"/>
    <w:tmpl w:val="4F8B45A8"/>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9" w15:restartNumberingAfterBreak="0">
    <w:nsid w:val="4FEB3B67"/>
    <w:multiLevelType w:val="multilevel"/>
    <w:tmpl w:val="4FEB3B67"/>
    <w:lvl w:ilvl="0">
      <w:start w:val="1"/>
      <w:numFmt w:val="decimal"/>
      <w:lvlText w:val="%1."/>
      <w:lvlJc w:val="left"/>
      <w:pPr>
        <w:ind w:left="502" w:hanging="360"/>
      </w:pPr>
      <w:rPr>
        <w:rFonts w:eastAsia="Times New Roman" w:hint="default"/>
        <w:color w:val="auto"/>
      </w:rPr>
    </w:lvl>
    <w:lvl w:ilvl="1">
      <w:start w:val="1"/>
      <w:numFmt w:val="decimal"/>
      <w:isLgl/>
      <w:lvlText w:val="%1.%2"/>
      <w:lvlJc w:val="left"/>
      <w:pPr>
        <w:ind w:left="360"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150" w15:restartNumberingAfterBreak="0">
    <w:nsid w:val="50B210CF"/>
    <w:multiLevelType w:val="multilevel"/>
    <w:tmpl w:val="50B210CF"/>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1" w15:restartNumberingAfterBreak="0">
    <w:nsid w:val="513B09FC"/>
    <w:multiLevelType w:val="multilevel"/>
    <w:tmpl w:val="513B09F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2" w15:restartNumberingAfterBreak="0">
    <w:nsid w:val="514215F5"/>
    <w:multiLevelType w:val="multilevel"/>
    <w:tmpl w:val="514215F5"/>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3" w15:restartNumberingAfterBreak="0">
    <w:nsid w:val="514B5E0A"/>
    <w:multiLevelType w:val="multilevel"/>
    <w:tmpl w:val="514B5E0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4" w15:restartNumberingAfterBreak="0">
    <w:nsid w:val="521404DA"/>
    <w:multiLevelType w:val="multilevel"/>
    <w:tmpl w:val="521404DA"/>
    <w:lvl w:ilvl="0">
      <w:start w:val="1"/>
      <w:numFmt w:val="decimal"/>
      <w:lvlText w:val="6.%1"/>
      <w:lvlJc w:val="left"/>
      <w:pPr>
        <w:ind w:left="968" w:hanging="360"/>
      </w:pPr>
      <w:rPr>
        <w:b w:val="0"/>
        <w:i w:val="0"/>
        <w:color w:val="000000"/>
      </w:rPr>
    </w:lvl>
    <w:lvl w:ilvl="1">
      <w:start w:val="1"/>
      <w:numFmt w:val="lowerLetter"/>
      <w:lvlText w:val="%2."/>
      <w:lvlJc w:val="left"/>
      <w:pPr>
        <w:ind w:left="1688" w:hanging="360"/>
      </w:pPr>
    </w:lvl>
    <w:lvl w:ilvl="2">
      <w:start w:val="1"/>
      <w:numFmt w:val="lowerRoman"/>
      <w:lvlText w:val="%3."/>
      <w:lvlJc w:val="right"/>
      <w:pPr>
        <w:ind w:left="2408" w:hanging="180"/>
      </w:pPr>
    </w:lvl>
    <w:lvl w:ilvl="3">
      <w:start w:val="1"/>
      <w:numFmt w:val="decimal"/>
      <w:lvlText w:val="%4."/>
      <w:lvlJc w:val="left"/>
      <w:pPr>
        <w:ind w:left="3128" w:hanging="360"/>
      </w:pPr>
    </w:lvl>
    <w:lvl w:ilvl="4">
      <w:start w:val="1"/>
      <w:numFmt w:val="lowerLetter"/>
      <w:lvlText w:val="%5."/>
      <w:lvlJc w:val="left"/>
      <w:pPr>
        <w:ind w:left="3848" w:hanging="360"/>
      </w:pPr>
    </w:lvl>
    <w:lvl w:ilvl="5">
      <w:start w:val="1"/>
      <w:numFmt w:val="lowerRoman"/>
      <w:lvlText w:val="%6."/>
      <w:lvlJc w:val="right"/>
      <w:pPr>
        <w:ind w:left="4568" w:hanging="180"/>
      </w:pPr>
    </w:lvl>
    <w:lvl w:ilvl="6">
      <w:start w:val="1"/>
      <w:numFmt w:val="decimal"/>
      <w:lvlText w:val="%7."/>
      <w:lvlJc w:val="left"/>
      <w:pPr>
        <w:ind w:left="5288" w:hanging="360"/>
      </w:pPr>
    </w:lvl>
    <w:lvl w:ilvl="7">
      <w:start w:val="1"/>
      <w:numFmt w:val="lowerLetter"/>
      <w:lvlText w:val="%8."/>
      <w:lvlJc w:val="left"/>
      <w:pPr>
        <w:ind w:left="6008" w:hanging="360"/>
      </w:pPr>
    </w:lvl>
    <w:lvl w:ilvl="8">
      <w:start w:val="1"/>
      <w:numFmt w:val="lowerRoman"/>
      <w:lvlText w:val="%9."/>
      <w:lvlJc w:val="right"/>
      <w:pPr>
        <w:ind w:left="6728" w:hanging="180"/>
      </w:pPr>
    </w:lvl>
  </w:abstractNum>
  <w:abstractNum w:abstractNumId="155" w15:restartNumberingAfterBreak="0">
    <w:nsid w:val="52A0001F"/>
    <w:multiLevelType w:val="multilevel"/>
    <w:tmpl w:val="52A0001F"/>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6" w15:restartNumberingAfterBreak="0">
    <w:nsid w:val="52B66392"/>
    <w:multiLevelType w:val="multilevel"/>
    <w:tmpl w:val="52B66392"/>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7" w15:restartNumberingAfterBreak="0">
    <w:nsid w:val="534A74B8"/>
    <w:multiLevelType w:val="multilevel"/>
    <w:tmpl w:val="534A74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8" w15:restartNumberingAfterBreak="0">
    <w:nsid w:val="537445E2"/>
    <w:multiLevelType w:val="multilevel"/>
    <w:tmpl w:val="537445E2"/>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9" w15:restartNumberingAfterBreak="0">
    <w:nsid w:val="540333F9"/>
    <w:multiLevelType w:val="multilevel"/>
    <w:tmpl w:val="540333F9"/>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0" w15:restartNumberingAfterBreak="0">
    <w:nsid w:val="54620B94"/>
    <w:multiLevelType w:val="multilevel"/>
    <w:tmpl w:val="54620B94"/>
    <w:lvl w:ilvl="0">
      <w:start w:val="1"/>
      <w:numFmt w:val="decimal"/>
      <w:lvlText w:val="4.%1"/>
      <w:lvlJc w:val="left"/>
      <w:pPr>
        <w:ind w:left="360" w:hanging="360"/>
      </w:pPr>
      <w:rPr>
        <w:b w:val="0"/>
        <w:i w:val="0"/>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1" w15:restartNumberingAfterBreak="0">
    <w:nsid w:val="546B6226"/>
    <w:multiLevelType w:val="multilevel"/>
    <w:tmpl w:val="546B6226"/>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162" w15:restartNumberingAfterBreak="0">
    <w:nsid w:val="54A17833"/>
    <w:multiLevelType w:val="multilevel"/>
    <w:tmpl w:val="54A1783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3" w15:restartNumberingAfterBreak="0">
    <w:nsid w:val="54CF5194"/>
    <w:multiLevelType w:val="multilevel"/>
    <w:tmpl w:val="54CF5194"/>
    <w:lvl w:ilvl="0">
      <w:start w:val="1"/>
      <w:numFmt w:val="decimal"/>
      <w:lvlText w:val="1.%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4" w15:restartNumberingAfterBreak="0">
    <w:nsid w:val="55375597"/>
    <w:multiLevelType w:val="multilevel"/>
    <w:tmpl w:val="55375597"/>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5" w15:restartNumberingAfterBreak="0">
    <w:nsid w:val="556D05A2"/>
    <w:multiLevelType w:val="multilevel"/>
    <w:tmpl w:val="556D05A2"/>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166" w15:restartNumberingAfterBreak="0">
    <w:nsid w:val="5575267B"/>
    <w:multiLevelType w:val="multilevel"/>
    <w:tmpl w:val="5575267B"/>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7" w15:restartNumberingAfterBreak="0">
    <w:nsid w:val="561071B5"/>
    <w:multiLevelType w:val="multilevel"/>
    <w:tmpl w:val="561071B5"/>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8" w15:restartNumberingAfterBreak="0">
    <w:nsid w:val="566F2855"/>
    <w:multiLevelType w:val="multilevel"/>
    <w:tmpl w:val="566F2855"/>
    <w:lvl w:ilvl="0">
      <w:start w:val="5"/>
      <w:numFmt w:val="decimal"/>
      <w:lvlText w:val="%1"/>
      <w:lvlJc w:val="left"/>
      <w:pPr>
        <w:ind w:left="360" w:hanging="360"/>
      </w:pPr>
      <w:rPr>
        <w:rFonts w:hint="default"/>
        <w:b/>
        <w:i/>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69" w15:restartNumberingAfterBreak="0">
    <w:nsid w:val="5766195A"/>
    <w:multiLevelType w:val="multilevel"/>
    <w:tmpl w:val="5766195A"/>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0" w15:restartNumberingAfterBreak="0">
    <w:nsid w:val="58E45CBF"/>
    <w:multiLevelType w:val="multilevel"/>
    <w:tmpl w:val="58E45CB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1" w15:restartNumberingAfterBreak="0">
    <w:nsid w:val="5A565C5D"/>
    <w:multiLevelType w:val="multilevel"/>
    <w:tmpl w:val="5A565C5D"/>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2" w15:restartNumberingAfterBreak="0">
    <w:nsid w:val="5C002DD4"/>
    <w:multiLevelType w:val="multilevel"/>
    <w:tmpl w:val="5C002DD4"/>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3" w15:restartNumberingAfterBreak="0">
    <w:nsid w:val="5C9D3A53"/>
    <w:multiLevelType w:val="multilevel"/>
    <w:tmpl w:val="5C9D3A53"/>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4" w15:restartNumberingAfterBreak="0">
    <w:nsid w:val="5D204C94"/>
    <w:multiLevelType w:val="multilevel"/>
    <w:tmpl w:val="5D204C9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5" w15:restartNumberingAfterBreak="0">
    <w:nsid w:val="5DC17BC5"/>
    <w:multiLevelType w:val="multilevel"/>
    <w:tmpl w:val="5DC17BC5"/>
    <w:lvl w:ilvl="0">
      <w:start w:val="1"/>
      <w:numFmt w:val="bullet"/>
      <w:lvlText w:val=""/>
      <w:lvlJc w:val="left"/>
      <w:pPr>
        <w:ind w:left="952" w:hanging="360"/>
      </w:pPr>
      <w:rPr>
        <w:rFonts w:ascii="Symbol" w:hAnsi="Symbol" w:hint="default"/>
      </w:rPr>
    </w:lvl>
    <w:lvl w:ilvl="1">
      <w:start w:val="1"/>
      <w:numFmt w:val="bullet"/>
      <w:lvlText w:val="o"/>
      <w:lvlJc w:val="left"/>
      <w:pPr>
        <w:ind w:left="1672" w:hanging="360"/>
      </w:pPr>
      <w:rPr>
        <w:rFonts w:ascii="Courier New" w:hAnsi="Courier New" w:cs="Courier New" w:hint="default"/>
      </w:rPr>
    </w:lvl>
    <w:lvl w:ilvl="2">
      <w:start w:val="1"/>
      <w:numFmt w:val="bullet"/>
      <w:lvlText w:val=""/>
      <w:lvlJc w:val="left"/>
      <w:pPr>
        <w:ind w:left="2392" w:hanging="360"/>
      </w:pPr>
      <w:rPr>
        <w:rFonts w:ascii="Wingdings" w:hAnsi="Wingdings" w:hint="default"/>
      </w:rPr>
    </w:lvl>
    <w:lvl w:ilvl="3">
      <w:start w:val="1"/>
      <w:numFmt w:val="bullet"/>
      <w:lvlText w:val=""/>
      <w:lvlJc w:val="left"/>
      <w:pPr>
        <w:ind w:left="3112" w:hanging="360"/>
      </w:pPr>
      <w:rPr>
        <w:rFonts w:ascii="Symbol" w:hAnsi="Symbol" w:hint="default"/>
      </w:rPr>
    </w:lvl>
    <w:lvl w:ilvl="4">
      <w:start w:val="1"/>
      <w:numFmt w:val="bullet"/>
      <w:lvlText w:val="o"/>
      <w:lvlJc w:val="left"/>
      <w:pPr>
        <w:ind w:left="3832" w:hanging="360"/>
      </w:pPr>
      <w:rPr>
        <w:rFonts w:ascii="Courier New" w:hAnsi="Courier New" w:cs="Courier New" w:hint="default"/>
      </w:rPr>
    </w:lvl>
    <w:lvl w:ilvl="5">
      <w:start w:val="1"/>
      <w:numFmt w:val="bullet"/>
      <w:lvlText w:val=""/>
      <w:lvlJc w:val="left"/>
      <w:pPr>
        <w:ind w:left="4552" w:hanging="360"/>
      </w:pPr>
      <w:rPr>
        <w:rFonts w:ascii="Wingdings" w:hAnsi="Wingdings" w:hint="default"/>
      </w:rPr>
    </w:lvl>
    <w:lvl w:ilvl="6">
      <w:start w:val="1"/>
      <w:numFmt w:val="bullet"/>
      <w:lvlText w:val=""/>
      <w:lvlJc w:val="left"/>
      <w:pPr>
        <w:ind w:left="5272" w:hanging="360"/>
      </w:pPr>
      <w:rPr>
        <w:rFonts w:ascii="Symbol" w:hAnsi="Symbol" w:hint="default"/>
      </w:rPr>
    </w:lvl>
    <w:lvl w:ilvl="7">
      <w:start w:val="1"/>
      <w:numFmt w:val="bullet"/>
      <w:lvlText w:val="o"/>
      <w:lvlJc w:val="left"/>
      <w:pPr>
        <w:ind w:left="5992" w:hanging="360"/>
      </w:pPr>
      <w:rPr>
        <w:rFonts w:ascii="Courier New" w:hAnsi="Courier New" w:cs="Courier New" w:hint="default"/>
      </w:rPr>
    </w:lvl>
    <w:lvl w:ilvl="8">
      <w:start w:val="1"/>
      <w:numFmt w:val="bullet"/>
      <w:lvlText w:val=""/>
      <w:lvlJc w:val="left"/>
      <w:pPr>
        <w:ind w:left="6712" w:hanging="360"/>
      </w:pPr>
      <w:rPr>
        <w:rFonts w:ascii="Wingdings" w:hAnsi="Wingdings" w:hint="default"/>
      </w:rPr>
    </w:lvl>
  </w:abstractNum>
  <w:abstractNum w:abstractNumId="176" w15:restartNumberingAfterBreak="0">
    <w:nsid w:val="5E967D66"/>
    <w:multiLevelType w:val="multilevel"/>
    <w:tmpl w:val="5E967D66"/>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77" w15:restartNumberingAfterBreak="0">
    <w:nsid w:val="5E9F3949"/>
    <w:multiLevelType w:val="multilevel"/>
    <w:tmpl w:val="5E9F3949"/>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8" w15:restartNumberingAfterBreak="0">
    <w:nsid w:val="5F2E3B14"/>
    <w:multiLevelType w:val="multilevel"/>
    <w:tmpl w:val="5F2E3B14"/>
    <w:lvl w:ilvl="0">
      <w:start w:val="1"/>
      <w:numFmt w:val="bullet"/>
      <w:lvlText w:val=""/>
      <w:lvlJc w:val="left"/>
      <w:pPr>
        <w:ind w:left="1189" w:hanging="360"/>
      </w:pPr>
      <w:rPr>
        <w:rFonts w:ascii="Symbol" w:hAnsi="Symbol" w:hint="default"/>
      </w:rPr>
    </w:lvl>
    <w:lvl w:ilvl="1">
      <w:start w:val="1"/>
      <w:numFmt w:val="bullet"/>
      <w:lvlText w:val="o"/>
      <w:lvlJc w:val="left"/>
      <w:pPr>
        <w:ind w:left="1909" w:hanging="360"/>
      </w:pPr>
      <w:rPr>
        <w:rFonts w:ascii="Courier New" w:hAnsi="Courier New" w:cs="Courier New" w:hint="default"/>
      </w:rPr>
    </w:lvl>
    <w:lvl w:ilvl="2">
      <w:start w:val="1"/>
      <w:numFmt w:val="bullet"/>
      <w:lvlText w:val=""/>
      <w:lvlJc w:val="left"/>
      <w:pPr>
        <w:ind w:left="2629" w:hanging="360"/>
      </w:pPr>
      <w:rPr>
        <w:rFonts w:ascii="Wingdings" w:hAnsi="Wingdings" w:hint="default"/>
      </w:rPr>
    </w:lvl>
    <w:lvl w:ilvl="3">
      <w:start w:val="1"/>
      <w:numFmt w:val="bullet"/>
      <w:lvlText w:val=""/>
      <w:lvlJc w:val="left"/>
      <w:pPr>
        <w:ind w:left="3349" w:hanging="360"/>
      </w:pPr>
      <w:rPr>
        <w:rFonts w:ascii="Symbol" w:hAnsi="Symbol" w:hint="default"/>
      </w:rPr>
    </w:lvl>
    <w:lvl w:ilvl="4">
      <w:start w:val="1"/>
      <w:numFmt w:val="bullet"/>
      <w:lvlText w:val="o"/>
      <w:lvlJc w:val="left"/>
      <w:pPr>
        <w:ind w:left="4069" w:hanging="360"/>
      </w:pPr>
      <w:rPr>
        <w:rFonts w:ascii="Courier New" w:hAnsi="Courier New" w:cs="Courier New" w:hint="default"/>
      </w:rPr>
    </w:lvl>
    <w:lvl w:ilvl="5">
      <w:start w:val="1"/>
      <w:numFmt w:val="bullet"/>
      <w:lvlText w:val=""/>
      <w:lvlJc w:val="left"/>
      <w:pPr>
        <w:ind w:left="4789" w:hanging="360"/>
      </w:pPr>
      <w:rPr>
        <w:rFonts w:ascii="Wingdings" w:hAnsi="Wingdings" w:hint="default"/>
      </w:rPr>
    </w:lvl>
    <w:lvl w:ilvl="6">
      <w:start w:val="1"/>
      <w:numFmt w:val="bullet"/>
      <w:lvlText w:val=""/>
      <w:lvlJc w:val="left"/>
      <w:pPr>
        <w:ind w:left="5509" w:hanging="360"/>
      </w:pPr>
      <w:rPr>
        <w:rFonts w:ascii="Symbol" w:hAnsi="Symbol" w:hint="default"/>
      </w:rPr>
    </w:lvl>
    <w:lvl w:ilvl="7">
      <w:start w:val="1"/>
      <w:numFmt w:val="bullet"/>
      <w:lvlText w:val="o"/>
      <w:lvlJc w:val="left"/>
      <w:pPr>
        <w:ind w:left="6229" w:hanging="360"/>
      </w:pPr>
      <w:rPr>
        <w:rFonts w:ascii="Courier New" w:hAnsi="Courier New" w:cs="Courier New" w:hint="default"/>
      </w:rPr>
    </w:lvl>
    <w:lvl w:ilvl="8">
      <w:start w:val="1"/>
      <w:numFmt w:val="bullet"/>
      <w:lvlText w:val=""/>
      <w:lvlJc w:val="left"/>
      <w:pPr>
        <w:ind w:left="6949" w:hanging="360"/>
      </w:pPr>
      <w:rPr>
        <w:rFonts w:ascii="Wingdings" w:hAnsi="Wingdings" w:hint="default"/>
      </w:rPr>
    </w:lvl>
  </w:abstractNum>
  <w:abstractNum w:abstractNumId="179" w15:restartNumberingAfterBreak="0">
    <w:nsid w:val="5F6A1D6B"/>
    <w:multiLevelType w:val="multilevel"/>
    <w:tmpl w:val="5F6A1D6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0" w15:restartNumberingAfterBreak="0">
    <w:nsid w:val="5F877A35"/>
    <w:multiLevelType w:val="multilevel"/>
    <w:tmpl w:val="5F877A35"/>
    <w:lvl w:ilvl="0">
      <w:start w:val="1"/>
      <w:numFmt w:val="decimal"/>
      <w:lvlText w:val="3.%1"/>
      <w:lvlJc w:val="left"/>
      <w:pPr>
        <w:ind w:left="360" w:hanging="360"/>
      </w:pPr>
    </w:lvl>
    <w:lvl w:ilvl="1">
      <w:start w:val="1"/>
      <w:numFmt w:val="decimal"/>
      <w:lvlText w:val="3.%2"/>
      <w:lvlJc w:val="left"/>
      <w:pPr>
        <w:ind w:left="45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1" w15:restartNumberingAfterBreak="0">
    <w:nsid w:val="60101B8A"/>
    <w:multiLevelType w:val="multilevel"/>
    <w:tmpl w:val="60101B8A"/>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2" w15:restartNumberingAfterBreak="0">
    <w:nsid w:val="60317111"/>
    <w:multiLevelType w:val="multilevel"/>
    <w:tmpl w:val="60317111"/>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3" w15:restartNumberingAfterBreak="0">
    <w:nsid w:val="60BF4D5D"/>
    <w:multiLevelType w:val="multilevel"/>
    <w:tmpl w:val="60BF4D5D"/>
    <w:lvl w:ilvl="0">
      <w:start w:val="1"/>
      <w:numFmt w:val="bullet"/>
      <w:lvlText w:val=""/>
      <w:lvlJc w:val="left"/>
      <w:pPr>
        <w:ind w:left="720" w:hanging="360"/>
      </w:pPr>
      <w:rPr>
        <w:rFonts w:ascii="Symbol" w:hAnsi="Symbol" w:hint="default"/>
      </w:rPr>
    </w:lvl>
    <w:lvl w:ilvl="1">
      <w:numFmt w:val="bullet"/>
      <w:lvlText w:val="•"/>
      <w:lvlJc w:val="left"/>
      <w:pPr>
        <w:ind w:left="1800" w:hanging="720"/>
      </w:pPr>
      <w:rPr>
        <w:rFonts w:ascii="Times New Roman" w:eastAsia="Calibri"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4" w15:restartNumberingAfterBreak="0">
    <w:nsid w:val="616370F8"/>
    <w:multiLevelType w:val="multilevel"/>
    <w:tmpl w:val="616370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5" w15:restartNumberingAfterBreak="0">
    <w:nsid w:val="618B5545"/>
    <w:multiLevelType w:val="multilevel"/>
    <w:tmpl w:val="618B554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6" w15:restartNumberingAfterBreak="0">
    <w:nsid w:val="62483460"/>
    <w:multiLevelType w:val="multilevel"/>
    <w:tmpl w:val="62483460"/>
    <w:lvl w:ilvl="0">
      <w:start w:val="1"/>
      <w:numFmt w:val="decimal"/>
      <w:lvlText w:val="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7" w15:restartNumberingAfterBreak="0">
    <w:nsid w:val="628F44FE"/>
    <w:multiLevelType w:val="multilevel"/>
    <w:tmpl w:val="628F44FE"/>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imes New Roman" w:eastAsia="Calibri"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8" w15:restartNumberingAfterBreak="0">
    <w:nsid w:val="631D2A07"/>
    <w:multiLevelType w:val="multilevel"/>
    <w:tmpl w:val="631D2A07"/>
    <w:lvl w:ilvl="0">
      <w:start w:val="1"/>
      <w:numFmt w:val="decimal"/>
      <w:lvlText w:val="2.%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89" w15:restartNumberingAfterBreak="0">
    <w:nsid w:val="639769D1"/>
    <w:multiLevelType w:val="multilevel"/>
    <w:tmpl w:val="639769D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0" w15:restartNumberingAfterBreak="0">
    <w:nsid w:val="64B07566"/>
    <w:multiLevelType w:val="multilevel"/>
    <w:tmpl w:val="64B07566"/>
    <w:lvl w:ilvl="0">
      <w:start w:val="1"/>
      <w:numFmt w:val="bullet"/>
      <w:lvlText w:val="●"/>
      <w:lvlJc w:val="left"/>
      <w:pPr>
        <w:ind w:left="1620" w:hanging="360"/>
      </w:pPr>
      <w:rPr>
        <w:rFonts w:ascii="Noto Sans Symbols" w:eastAsia="Noto Sans Symbols" w:hAnsi="Noto Sans Symbols" w:cs="Noto Sans Symbols"/>
        <w:strike w:val="0"/>
        <w:color w:val="000000"/>
        <w:u w:val="none"/>
      </w:rPr>
    </w:lvl>
    <w:lvl w:ilvl="1">
      <w:start w:val="1"/>
      <w:numFmt w:val="bullet"/>
      <w:lvlText w:val="➢"/>
      <w:lvlJc w:val="left"/>
      <w:pPr>
        <w:ind w:left="2880" w:hanging="360"/>
      </w:pPr>
      <w:rPr>
        <w:strike w:val="0"/>
        <w:u w:val="none"/>
      </w:rPr>
    </w:lvl>
    <w:lvl w:ilvl="2">
      <w:start w:val="1"/>
      <w:numFmt w:val="bullet"/>
      <w:lvlText w:val="■"/>
      <w:lvlJc w:val="left"/>
      <w:pPr>
        <w:ind w:left="3600" w:hanging="360"/>
      </w:pPr>
      <w:rPr>
        <w:strike w:val="0"/>
        <w:u w:val="none"/>
      </w:rPr>
    </w:lvl>
    <w:lvl w:ilvl="3">
      <w:start w:val="1"/>
      <w:numFmt w:val="bullet"/>
      <w:lvlText w:val="●"/>
      <w:lvlJc w:val="left"/>
      <w:pPr>
        <w:ind w:left="4320" w:hanging="360"/>
      </w:pPr>
      <w:rPr>
        <w:strike w:val="0"/>
        <w:u w:val="none"/>
      </w:rPr>
    </w:lvl>
    <w:lvl w:ilvl="4">
      <w:start w:val="1"/>
      <w:numFmt w:val="bullet"/>
      <w:lvlText w:val="◆"/>
      <w:lvlJc w:val="left"/>
      <w:pPr>
        <w:ind w:left="5040" w:hanging="360"/>
      </w:pPr>
      <w:rPr>
        <w:strike w:val="0"/>
        <w:u w:val="none"/>
      </w:rPr>
    </w:lvl>
    <w:lvl w:ilvl="5">
      <w:start w:val="1"/>
      <w:numFmt w:val="bullet"/>
      <w:lvlText w:val="➢"/>
      <w:lvlJc w:val="left"/>
      <w:pPr>
        <w:ind w:left="5760" w:hanging="360"/>
      </w:pPr>
      <w:rPr>
        <w:strike w:val="0"/>
        <w:u w:val="none"/>
      </w:rPr>
    </w:lvl>
    <w:lvl w:ilvl="6">
      <w:start w:val="1"/>
      <w:numFmt w:val="bullet"/>
      <w:lvlText w:val="■"/>
      <w:lvlJc w:val="left"/>
      <w:pPr>
        <w:ind w:left="6480" w:hanging="360"/>
      </w:pPr>
      <w:rPr>
        <w:strike w:val="0"/>
        <w:u w:val="none"/>
      </w:rPr>
    </w:lvl>
    <w:lvl w:ilvl="7">
      <w:start w:val="1"/>
      <w:numFmt w:val="bullet"/>
      <w:lvlText w:val="●"/>
      <w:lvlJc w:val="left"/>
      <w:pPr>
        <w:ind w:left="7200" w:hanging="360"/>
      </w:pPr>
      <w:rPr>
        <w:strike w:val="0"/>
        <w:u w:val="none"/>
      </w:rPr>
    </w:lvl>
    <w:lvl w:ilvl="8">
      <w:start w:val="1"/>
      <w:numFmt w:val="bullet"/>
      <w:lvlText w:val="◆"/>
      <w:lvlJc w:val="left"/>
      <w:pPr>
        <w:ind w:left="7920" w:hanging="360"/>
      </w:pPr>
      <w:rPr>
        <w:strike w:val="0"/>
        <w:u w:val="none"/>
      </w:rPr>
    </w:lvl>
  </w:abstractNum>
  <w:abstractNum w:abstractNumId="191" w15:restartNumberingAfterBreak="0">
    <w:nsid w:val="65CD2521"/>
    <w:multiLevelType w:val="multilevel"/>
    <w:tmpl w:val="65CD252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2" w15:restartNumberingAfterBreak="0">
    <w:nsid w:val="65D30A65"/>
    <w:multiLevelType w:val="multilevel"/>
    <w:tmpl w:val="65D30A65"/>
    <w:lvl w:ilvl="0">
      <w:start w:val="1"/>
      <w:numFmt w:val="bullet"/>
      <w:lvlText w:val=""/>
      <w:lvlJc w:val="left"/>
      <w:pPr>
        <w:ind w:left="720" w:hanging="360"/>
      </w:pPr>
      <w:rPr>
        <w:rFonts w:ascii="Symbol" w:hAnsi="Symbol" w:hint="default"/>
        <w:sz w:val="24"/>
      </w:rPr>
    </w:lvl>
    <w:lvl w:ilvl="1">
      <w:start w:val="1"/>
      <w:numFmt w:val="bullet"/>
      <w:lvlText w:val=""/>
      <w:lvlJc w:val="left"/>
      <w:pPr>
        <w:tabs>
          <w:tab w:val="left" w:pos="1440"/>
        </w:tabs>
        <w:ind w:left="1440" w:hanging="360"/>
      </w:pPr>
      <w:rPr>
        <w:rFonts w:ascii="Symbol" w:hAnsi="Symbol" w:hint="default"/>
      </w:rPr>
    </w:lvl>
    <w:lvl w:ilvl="2">
      <w:start w:val="1"/>
      <w:numFmt w:val="decimal"/>
      <w:lvlText w:val="%3."/>
      <w:lvlJc w:val="left"/>
      <w:pPr>
        <w:tabs>
          <w:tab w:val="left" w:pos="450"/>
        </w:tabs>
        <w:ind w:left="45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3" w15:restartNumberingAfterBreak="0">
    <w:nsid w:val="67626A0C"/>
    <w:multiLevelType w:val="multilevel"/>
    <w:tmpl w:val="67626A0C"/>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4" w15:restartNumberingAfterBreak="0">
    <w:nsid w:val="67806013"/>
    <w:multiLevelType w:val="multilevel"/>
    <w:tmpl w:val="67806013"/>
    <w:lvl w:ilvl="0">
      <w:start w:val="1"/>
      <w:numFmt w:val="decimal"/>
      <w:lvlText w:val="%1."/>
      <w:lvlJc w:val="left"/>
      <w:pPr>
        <w:ind w:left="360"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5" w15:restartNumberingAfterBreak="0">
    <w:nsid w:val="68695692"/>
    <w:multiLevelType w:val="multilevel"/>
    <w:tmpl w:val="686956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6" w15:restartNumberingAfterBreak="0">
    <w:nsid w:val="69872680"/>
    <w:multiLevelType w:val="multilevel"/>
    <w:tmpl w:val="69872680"/>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97" w15:restartNumberingAfterBreak="0">
    <w:nsid w:val="6A503A9D"/>
    <w:multiLevelType w:val="multilevel"/>
    <w:tmpl w:val="6A503A9D"/>
    <w:lvl w:ilvl="0">
      <w:start w:val="1"/>
      <w:numFmt w:val="bullet"/>
      <w:lvlText w:val=""/>
      <w:lvlJc w:val="left"/>
      <w:pPr>
        <w:ind w:left="928" w:hanging="360"/>
      </w:pPr>
      <w:rPr>
        <w:rFonts w:ascii="Symbol" w:hAnsi="Symbol" w:hint="default"/>
      </w:rPr>
    </w:lvl>
    <w:lvl w:ilvl="1">
      <w:start w:val="1"/>
      <w:numFmt w:val="bullet"/>
      <w:lvlText w:val="o"/>
      <w:lvlJc w:val="left"/>
      <w:pPr>
        <w:ind w:left="1725" w:hanging="360"/>
      </w:pPr>
      <w:rPr>
        <w:rFonts w:ascii="Courier New" w:hAnsi="Courier New" w:cs="Courier New" w:hint="default"/>
      </w:rPr>
    </w:lvl>
    <w:lvl w:ilvl="2">
      <w:start w:val="1"/>
      <w:numFmt w:val="bullet"/>
      <w:lvlText w:val=""/>
      <w:lvlJc w:val="left"/>
      <w:pPr>
        <w:ind w:left="2445" w:hanging="360"/>
      </w:pPr>
      <w:rPr>
        <w:rFonts w:ascii="Wingdings" w:hAnsi="Wingdings" w:hint="default"/>
      </w:rPr>
    </w:lvl>
    <w:lvl w:ilvl="3">
      <w:start w:val="1"/>
      <w:numFmt w:val="bullet"/>
      <w:lvlText w:val=""/>
      <w:lvlJc w:val="left"/>
      <w:pPr>
        <w:ind w:left="3165" w:hanging="360"/>
      </w:pPr>
      <w:rPr>
        <w:rFonts w:ascii="Symbol" w:hAnsi="Symbol" w:hint="default"/>
      </w:rPr>
    </w:lvl>
    <w:lvl w:ilvl="4">
      <w:start w:val="1"/>
      <w:numFmt w:val="bullet"/>
      <w:lvlText w:val="o"/>
      <w:lvlJc w:val="left"/>
      <w:pPr>
        <w:ind w:left="3885" w:hanging="360"/>
      </w:pPr>
      <w:rPr>
        <w:rFonts w:ascii="Courier New" w:hAnsi="Courier New" w:cs="Courier New" w:hint="default"/>
      </w:rPr>
    </w:lvl>
    <w:lvl w:ilvl="5">
      <w:start w:val="1"/>
      <w:numFmt w:val="bullet"/>
      <w:lvlText w:val=""/>
      <w:lvlJc w:val="left"/>
      <w:pPr>
        <w:ind w:left="4605" w:hanging="360"/>
      </w:pPr>
      <w:rPr>
        <w:rFonts w:ascii="Wingdings" w:hAnsi="Wingdings" w:hint="default"/>
      </w:rPr>
    </w:lvl>
    <w:lvl w:ilvl="6">
      <w:start w:val="1"/>
      <w:numFmt w:val="bullet"/>
      <w:lvlText w:val=""/>
      <w:lvlJc w:val="left"/>
      <w:pPr>
        <w:ind w:left="5325" w:hanging="360"/>
      </w:pPr>
      <w:rPr>
        <w:rFonts w:ascii="Symbol" w:hAnsi="Symbol" w:hint="default"/>
      </w:rPr>
    </w:lvl>
    <w:lvl w:ilvl="7">
      <w:start w:val="1"/>
      <w:numFmt w:val="bullet"/>
      <w:lvlText w:val="o"/>
      <w:lvlJc w:val="left"/>
      <w:pPr>
        <w:ind w:left="6045" w:hanging="360"/>
      </w:pPr>
      <w:rPr>
        <w:rFonts w:ascii="Courier New" w:hAnsi="Courier New" w:cs="Courier New" w:hint="default"/>
      </w:rPr>
    </w:lvl>
    <w:lvl w:ilvl="8">
      <w:start w:val="1"/>
      <w:numFmt w:val="bullet"/>
      <w:lvlText w:val=""/>
      <w:lvlJc w:val="left"/>
      <w:pPr>
        <w:ind w:left="6765" w:hanging="360"/>
      </w:pPr>
      <w:rPr>
        <w:rFonts w:ascii="Wingdings" w:hAnsi="Wingdings" w:hint="default"/>
      </w:rPr>
    </w:lvl>
  </w:abstractNum>
  <w:abstractNum w:abstractNumId="198" w15:restartNumberingAfterBreak="0">
    <w:nsid w:val="6A6E49C9"/>
    <w:multiLevelType w:val="multilevel"/>
    <w:tmpl w:val="6A6E49C9"/>
    <w:lvl w:ilvl="0">
      <w:start w:val="4"/>
      <w:numFmt w:val="decimal"/>
      <w:lvlText w:val="%1"/>
      <w:lvlJc w:val="left"/>
      <w:pPr>
        <w:ind w:left="360" w:hanging="360"/>
      </w:pPr>
      <w:rPr>
        <w:rFonts w:hint="default"/>
        <w:b/>
        <w:i/>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99" w15:restartNumberingAfterBreak="0">
    <w:nsid w:val="6A9F321B"/>
    <w:multiLevelType w:val="multilevel"/>
    <w:tmpl w:val="6A9F321B"/>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0" w15:restartNumberingAfterBreak="0">
    <w:nsid w:val="6AE75D7A"/>
    <w:multiLevelType w:val="multilevel"/>
    <w:tmpl w:val="6AE75D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1" w15:restartNumberingAfterBreak="0">
    <w:nsid w:val="6B0E34BD"/>
    <w:multiLevelType w:val="multilevel"/>
    <w:tmpl w:val="6B0E34BD"/>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2" w15:restartNumberingAfterBreak="0">
    <w:nsid w:val="6D1810B2"/>
    <w:multiLevelType w:val="multilevel"/>
    <w:tmpl w:val="6D1810B2"/>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3" w15:restartNumberingAfterBreak="0">
    <w:nsid w:val="6D534CF2"/>
    <w:multiLevelType w:val="multilevel"/>
    <w:tmpl w:val="6D534CF2"/>
    <w:lvl w:ilvl="0">
      <w:start w:val="1"/>
      <w:numFmt w:val="decimal"/>
      <w:lvlText w:val="3.%1"/>
      <w:lvlJc w:val="left"/>
      <w:pPr>
        <w:ind w:left="1080" w:hanging="360"/>
      </w:pPr>
      <w:rPr>
        <w:rFonts w:hint="default"/>
      </w:rPr>
    </w:lvl>
    <w:lvl w:ilvl="1">
      <w:start w:val="1"/>
      <w:numFmt w:val="bullet"/>
      <w:lvlText w:val=""/>
      <w:lvlJc w:val="left"/>
      <w:pPr>
        <w:ind w:left="2055" w:hanging="615"/>
      </w:pPr>
      <w:rPr>
        <w:rFonts w:ascii="Symbol" w:hAnsi="Symbol" w:hint="default"/>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4" w15:restartNumberingAfterBreak="0">
    <w:nsid w:val="6F2A6A42"/>
    <w:multiLevelType w:val="multilevel"/>
    <w:tmpl w:val="6F2A6A42"/>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205" w15:restartNumberingAfterBreak="0">
    <w:nsid w:val="6F6B1E75"/>
    <w:multiLevelType w:val="multilevel"/>
    <w:tmpl w:val="6F6B1E75"/>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6" w15:restartNumberingAfterBreak="0">
    <w:nsid w:val="71D70446"/>
    <w:multiLevelType w:val="multilevel"/>
    <w:tmpl w:val="71D704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7" w15:restartNumberingAfterBreak="0">
    <w:nsid w:val="71DE2AE0"/>
    <w:multiLevelType w:val="multilevel"/>
    <w:tmpl w:val="71DE2AE0"/>
    <w:lvl w:ilvl="0">
      <w:start w:val="1"/>
      <w:numFmt w:val="bullet"/>
      <w:lvlText w:val=""/>
      <w:lvlJc w:val="left"/>
      <w:pPr>
        <w:ind w:left="810" w:hanging="360"/>
      </w:pPr>
      <w:rPr>
        <w:rFonts w:ascii="Symbol" w:hAnsi="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208" w15:restartNumberingAfterBreak="0">
    <w:nsid w:val="73196542"/>
    <w:multiLevelType w:val="multilevel"/>
    <w:tmpl w:val="73196542"/>
    <w:lvl w:ilvl="0">
      <w:start w:val="1"/>
      <w:numFmt w:val="decimal"/>
      <w:lvlText w:val="2.%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9" w15:restartNumberingAfterBreak="0">
    <w:nsid w:val="735375A4"/>
    <w:multiLevelType w:val="multilevel"/>
    <w:tmpl w:val="735375A4"/>
    <w:lvl w:ilvl="0">
      <w:start w:val="1"/>
      <w:numFmt w:val="decimal"/>
      <w:lvlText w:val="1.%1"/>
      <w:lvlJc w:val="left"/>
      <w:pPr>
        <w:ind w:left="540" w:hanging="360"/>
      </w:pPr>
      <w:rPr>
        <w:rFonts w:hint="default"/>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210" w15:restartNumberingAfterBreak="0">
    <w:nsid w:val="735F4457"/>
    <w:multiLevelType w:val="multilevel"/>
    <w:tmpl w:val="735F4457"/>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1" w15:restartNumberingAfterBreak="0">
    <w:nsid w:val="73606DB3"/>
    <w:multiLevelType w:val="multilevel"/>
    <w:tmpl w:val="73606DB3"/>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12" w15:restartNumberingAfterBreak="0">
    <w:nsid w:val="74343024"/>
    <w:multiLevelType w:val="multilevel"/>
    <w:tmpl w:val="74343024"/>
    <w:lvl w:ilvl="0">
      <w:start w:val="1"/>
      <w:numFmt w:val="decimal"/>
      <w:lvlText w:val="4.%1"/>
      <w:lvlJc w:val="left"/>
      <w:pPr>
        <w:ind w:left="360" w:hanging="360"/>
      </w:pPr>
      <w:rPr>
        <w:rFonts w:hint="default"/>
      </w:rPr>
    </w:lvl>
    <w:lvl w:ilvl="1">
      <w:start w:val="1"/>
      <w:numFmt w:val="lowerLetter"/>
      <w:lvlText w:val="%2."/>
      <w:lvlJc w:val="left"/>
      <w:pPr>
        <w:ind w:left="1363" w:hanging="360"/>
      </w:pPr>
    </w:lvl>
    <w:lvl w:ilvl="2">
      <w:start w:val="1"/>
      <w:numFmt w:val="lowerRoman"/>
      <w:lvlText w:val="%3."/>
      <w:lvlJc w:val="right"/>
      <w:pPr>
        <w:ind w:left="2083" w:hanging="180"/>
      </w:pPr>
    </w:lvl>
    <w:lvl w:ilvl="3">
      <w:start w:val="1"/>
      <w:numFmt w:val="decimal"/>
      <w:lvlText w:val="%4."/>
      <w:lvlJc w:val="left"/>
      <w:pPr>
        <w:ind w:left="567" w:hanging="360"/>
      </w:pPr>
    </w:lvl>
    <w:lvl w:ilvl="4">
      <w:start w:val="1"/>
      <w:numFmt w:val="lowerLetter"/>
      <w:lvlText w:val="%5."/>
      <w:lvlJc w:val="left"/>
      <w:pPr>
        <w:ind w:left="3523" w:hanging="360"/>
      </w:pPr>
    </w:lvl>
    <w:lvl w:ilvl="5">
      <w:start w:val="1"/>
      <w:numFmt w:val="lowerRoman"/>
      <w:lvlText w:val="%6."/>
      <w:lvlJc w:val="right"/>
      <w:pPr>
        <w:ind w:left="4243" w:hanging="180"/>
      </w:pPr>
    </w:lvl>
    <w:lvl w:ilvl="6">
      <w:start w:val="1"/>
      <w:numFmt w:val="decimal"/>
      <w:lvlText w:val="%7."/>
      <w:lvlJc w:val="left"/>
      <w:pPr>
        <w:ind w:left="533" w:hanging="360"/>
      </w:pPr>
    </w:lvl>
    <w:lvl w:ilvl="7">
      <w:start w:val="1"/>
      <w:numFmt w:val="lowerLetter"/>
      <w:lvlText w:val="%8."/>
      <w:lvlJc w:val="left"/>
      <w:pPr>
        <w:ind w:left="5683" w:hanging="360"/>
      </w:pPr>
    </w:lvl>
    <w:lvl w:ilvl="8">
      <w:start w:val="1"/>
      <w:numFmt w:val="lowerRoman"/>
      <w:lvlText w:val="%9."/>
      <w:lvlJc w:val="right"/>
      <w:pPr>
        <w:ind w:left="6403" w:hanging="180"/>
      </w:pPr>
    </w:lvl>
  </w:abstractNum>
  <w:abstractNum w:abstractNumId="213" w15:restartNumberingAfterBreak="0">
    <w:nsid w:val="75697D3C"/>
    <w:multiLevelType w:val="multilevel"/>
    <w:tmpl w:val="75697D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4" w15:restartNumberingAfterBreak="0">
    <w:nsid w:val="75CE41A4"/>
    <w:multiLevelType w:val="multilevel"/>
    <w:tmpl w:val="75CE41A4"/>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5" w15:restartNumberingAfterBreak="0">
    <w:nsid w:val="763073EF"/>
    <w:multiLevelType w:val="multilevel"/>
    <w:tmpl w:val="763073EF"/>
    <w:lvl w:ilvl="0">
      <w:start w:val="1"/>
      <w:numFmt w:val="decimal"/>
      <w:lvlText w:val="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6" w15:restartNumberingAfterBreak="0">
    <w:nsid w:val="77B406F7"/>
    <w:multiLevelType w:val="multilevel"/>
    <w:tmpl w:val="77B406F7"/>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17" w15:restartNumberingAfterBreak="0">
    <w:nsid w:val="78053983"/>
    <w:multiLevelType w:val="multilevel"/>
    <w:tmpl w:val="78053983"/>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8" w15:restartNumberingAfterBreak="0">
    <w:nsid w:val="78576F5C"/>
    <w:multiLevelType w:val="multilevel"/>
    <w:tmpl w:val="78576F5C"/>
    <w:lvl w:ilvl="0">
      <w:start w:val="1"/>
      <w:numFmt w:val="decimal"/>
      <w:lvlText w:val="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9" w15:restartNumberingAfterBreak="0">
    <w:nsid w:val="78BC0733"/>
    <w:multiLevelType w:val="multilevel"/>
    <w:tmpl w:val="78BC0733"/>
    <w:lvl w:ilvl="0">
      <w:start w:val="1"/>
      <w:numFmt w:val="bullet"/>
      <w:lvlText w:val=""/>
      <w:lvlJc w:val="left"/>
      <w:pPr>
        <w:ind w:left="720" w:hanging="360"/>
      </w:pPr>
      <w:rPr>
        <w:rFonts w:ascii="Symbol" w:hAnsi="Symbol" w:hint="default"/>
        <w:sz w:val="24"/>
      </w:rPr>
    </w:lvl>
    <w:lvl w:ilvl="1">
      <w:start w:val="1"/>
      <w:numFmt w:val="decimal"/>
      <w:lvlText w:val="%2."/>
      <w:lvlJc w:val="left"/>
      <w:pPr>
        <w:tabs>
          <w:tab w:val="left" w:pos="360"/>
        </w:tabs>
        <w:ind w:left="36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20" w15:restartNumberingAfterBreak="0">
    <w:nsid w:val="7A0A34DB"/>
    <w:multiLevelType w:val="multilevel"/>
    <w:tmpl w:val="7A0A34DB"/>
    <w:lvl w:ilvl="0">
      <w:start w:val="1"/>
      <w:numFmt w:val="bullet"/>
      <w:lvlText w:val=""/>
      <w:lvlJc w:val="left"/>
      <w:pPr>
        <w:ind w:left="1183" w:hanging="360"/>
      </w:pPr>
      <w:rPr>
        <w:rFonts w:ascii="Symbol" w:hAnsi="Symbol" w:hint="default"/>
      </w:rPr>
    </w:lvl>
    <w:lvl w:ilvl="1">
      <w:start w:val="1"/>
      <w:numFmt w:val="bullet"/>
      <w:lvlText w:val="o"/>
      <w:lvlJc w:val="left"/>
      <w:pPr>
        <w:ind w:left="1903" w:hanging="360"/>
      </w:pPr>
      <w:rPr>
        <w:rFonts w:ascii="Courier New" w:hAnsi="Courier New" w:cs="Courier New" w:hint="default"/>
      </w:rPr>
    </w:lvl>
    <w:lvl w:ilvl="2">
      <w:start w:val="1"/>
      <w:numFmt w:val="bullet"/>
      <w:lvlText w:val=""/>
      <w:lvlJc w:val="left"/>
      <w:pPr>
        <w:ind w:left="2623" w:hanging="360"/>
      </w:pPr>
      <w:rPr>
        <w:rFonts w:ascii="Wingdings" w:hAnsi="Wingdings" w:hint="default"/>
      </w:rPr>
    </w:lvl>
    <w:lvl w:ilvl="3">
      <w:start w:val="1"/>
      <w:numFmt w:val="bullet"/>
      <w:lvlText w:val=""/>
      <w:lvlJc w:val="left"/>
      <w:pPr>
        <w:ind w:left="3343" w:hanging="360"/>
      </w:pPr>
      <w:rPr>
        <w:rFonts w:ascii="Symbol" w:hAnsi="Symbol" w:hint="default"/>
      </w:rPr>
    </w:lvl>
    <w:lvl w:ilvl="4">
      <w:start w:val="1"/>
      <w:numFmt w:val="bullet"/>
      <w:lvlText w:val="o"/>
      <w:lvlJc w:val="left"/>
      <w:pPr>
        <w:ind w:left="4063" w:hanging="360"/>
      </w:pPr>
      <w:rPr>
        <w:rFonts w:ascii="Courier New" w:hAnsi="Courier New" w:cs="Courier New" w:hint="default"/>
      </w:rPr>
    </w:lvl>
    <w:lvl w:ilvl="5">
      <w:start w:val="1"/>
      <w:numFmt w:val="bullet"/>
      <w:lvlText w:val=""/>
      <w:lvlJc w:val="left"/>
      <w:pPr>
        <w:ind w:left="4783" w:hanging="360"/>
      </w:pPr>
      <w:rPr>
        <w:rFonts w:ascii="Wingdings" w:hAnsi="Wingdings" w:hint="default"/>
      </w:rPr>
    </w:lvl>
    <w:lvl w:ilvl="6">
      <w:start w:val="1"/>
      <w:numFmt w:val="bullet"/>
      <w:lvlText w:val=""/>
      <w:lvlJc w:val="left"/>
      <w:pPr>
        <w:ind w:left="5503" w:hanging="360"/>
      </w:pPr>
      <w:rPr>
        <w:rFonts w:ascii="Symbol" w:hAnsi="Symbol" w:hint="default"/>
      </w:rPr>
    </w:lvl>
    <w:lvl w:ilvl="7">
      <w:start w:val="1"/>
      <w:numFmt w:val="bullet"/>
      <w:lvlText w:val="o"/>
      <w:lvlJc w:val="left"/>
      <w:pPr>
        <w:ind w:left="6223" w:hanging="360"/>
      </w:pPr>
      <w:rPr>
        <w:rFonts w:ascii="Courier New" w:hAnsi="Courier New" w:cs="Courier New" w:hint="default"/>
      </w:rPr>
    </w:lvl>
    <w:lvl w:ilvl="8">
      <w:start w:val="1"/>
      <w:numFmt w:val="bullet"/>
      <w:lvlText w:val=""/>
      <w:lvlJc w:val="left"/>
      <w:pPr>
        <w:ind w:left="6943" w:hanging="360"/>
      </w:pPr>
      <w:rPr>
        <w:rFonts w:ascii="Wingdings" w:hAnsi="Wingdings" w:hint="default"/>
      </w:rPr>
    </w:lvl>
  </w:abstractNum>
  <w:abstractNum w:abstractNumId="221" w15:restartNumberingAfterBreak="0">
    <w:nsid w:val="7AE45B4C"/>
    <w:multiLevelType w:val="multilevel"/>
    <w:tmpl w:val="7AE45B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2" w15:restartNumberingAfterBreak="0">
    <w:nsid w:val="7AED2D5F"/>
    <w:multiLevelType w:val="multilevel"/>
    <w:tmpl w:val="7AED2D5F"/>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223" w15:restartNumberingAfterBreak="0">
    <w:nsid w:val="7BF652DB"/>
    <w:multiLevelType w:val="multilevel"/>
    <w:tmpl w:val="7BF652DB"/>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24" w15:restartNumberingAfterBreak="0">
    <w:nsid w:val="7CCF6157"/>
    <w:multiLevelType w:val="multilevel"/>
    <w:tmpl w:val="7CCF6157"/>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5" w15:restartNumberingAfterBreak="0">
    <w:nsid w:val="7CEB1D41"/>
    <w:multiLevelType w:val="multilevel"/>
    <w:tmpl w:val="7CEB1D4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6" w15:restartNumberingAfterBreak="0">
    <w:nsid w:val="7D015D4A"/>
    <w:multiLevelType w:val="multilevel"/>
    <w:tmpl w:val="7D015D4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7" w15:restartNumberingAfterBreak="0">
    <w:nsid w:val="7DA62FE3"/>
    <w:multiLevelType w:val="multilevel"/>
    <w:tmpl w:val="7DA62FE3"/>
    <w:lvl w:ilvl="0">
      <w:start w:val="1"/>
      <w:numFmt w:val="decimal"/>
      <w:lvlText w:val="1.%1"/>
      <w:lvlJc w:val="left"/>
      <w:pPr>
        <w:ind w:left="720" w:hanging="360"/>
      </w:pPr>
      <w:rPr>
        <w:b w:val="0"/>
        <w:i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8" w15:restartNumberingAfterBreak="0">
    <w:nsid w:val="7E281891"/>
    <w:multiLevelType w:val="multilevel"/>
    <w:tmpl w:val="7E281891"/>
    <w:lvl w:ilvl="0">
      <w:start w:val="1"/>
      <w:numFmt w:val="decimal"/>
      <w:lvlText w:val="1.%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29" w15:restartNumberingAfterBreak="0">
    <w:nsid w:val="7EBB11B6"/>
    <w:multiLevelType w:val="multilevel"/>
    <w:tmpl w:val="7EBB11B6"/>
    <w:lvl w:ilvl="0">
      <w:start w:val="1"/>
      <w:numFmt w:val="decimal"/>
      <w:lvlText w:val="2.%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0" w15:restartNumberingAfterBreak="0">
    <w:nsid w:val="7F0C48C5"/>
    <w:multiLevelType w:val="multilevel"/>
    <w:tmpl w:val="7F0C48C5"/>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378290026">
    <w:abstractNumId w:val="143"/>
  </w:num>
  <w:num w:numId="2" w16cid:durableId="1299801377">
    <w:abstractNumId w:val="75"/>
  </w:num>
  <w:num w:numId="3" w16cid:durableId="446117863">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99535954">
    <w:abstractNumId w:val="84"/>
  </w:num>
  <w:num w:numId="5" w16cid:durableId="514732735">
    <w:abstractNumId w:val="73"/>
  </w:num>
  <w:num w:numId="6" w16cid:durableId="865488166">
    <w:abstractNumId w:val="229"/>
  </w:num>
  <w:num w:numId="7" w16cid:durableId="1413820819">
    <w:abstractNumId w:val="217"/>
  </w:num>
  <w:num w:numId="8" w16cid:durableId="1344745744">
    <w:abstractNumId w:val="65"/>
  </w:num>
  <w:num w:numId="9" w16cid:durableId="1911426413">
    <w:abstractNumId w:val="42"/>
  </w:num>
  <w:num w:numId="10" w16cid:durableId="1285891212">
    <w:abstractNumId w:val="89"/>
  </w:num>
  <w:num w:numId="11" w16cid:durableId="1534998282">
    <w:abstractNumId w:val="109"/>
  </w:num>
  <w:num w:numId="12" w16cid:durableId="1585652352">
    <w:abstractNumId w:val="1"/>
  </w:num>
  <w:num w:numId="13" w16cid:durableId="1686440018">
    <w:abstractNumId w:val="201"/>
  </w:num>
  <w:num w:numId="14" w16cid:durableId="1511675447">
    <w:abstractNumId w:val="190"/>
  </w:num>
  <w:num w:numId="15" w16cid:durableId="267470264">
    <w:abstractNumId w:val="161"/>
  </w:num>
  <w:num w:numId="16" w16cid:durableId="1525434374">
    <w:abstractNumId w:val="61"/>
  </w:num>
  <w:num w:numId="17" w16cid:durableId="595672535">
    <w:abstractNumId w:val="169"/>
  </w:num>
  <w:num w:numId="18" w16cid:durableId="726146423">
    <w:abstractNumId w:val="151"/>
  </w:num>
  <w:num w:numId="19" w16cid:durableId="2005619884">
    <w:abstractNumId w:val="119"/>
  </w:num>
  <w:num w:numId="20" w16cid:durableId="1630358791">
    <w:abstractNumId w:val="116"/>
  </w:num>
  <w:num w:numId="21" w16cid:durableId="381834310">
    <w:abstractNumId w:val="199"/>
  </w:num>
  <w:num w:numId="22" w16cid:durableId="2056391506">
    <w:abstractNumId w:val="117"/>
  </w:num>
  <w:num w:numId="23" w16cid:durableId="2121559574">
    <w:abstractNumId w:val="59"/>
  </w:num>
  <w:num w:numId="24" w16cid:durableId="1249536500">
    <w:abstractNumId w:val="103"/>
  </w:num>
  <w:num w:numId="25" w16cid:durableId="1730227467">
    <w:abstractNumId w:val="142"/>
  </w:num>
  <w:num w:numId="26" w16cid:durableId="2091659709">
    <w:abstractNumId w:val="126"/>
  </w:num>
  <w:num w:numId="27" w16cid:durableId="670840187">
    <w:abstractNumId w:val="216"/>
  </w:num>
  <w:num w:numId="28" w16cid:durableId="886062376">
    <w:abstractNumId w:val="157"/>
  </w:num>
  <w:num w:numId="29" w16cid:durableId="1652709536">
    <w:abstractNumId w:val="165"/>
  </w:num>
  <w:num w:numId="30" w16cid:durableId="718087137">
    <w:abstractNumId w:val="204"/>
  </w:num>
  <w:num w:numId="31" w16cid:durableId="926495291">
    <w:abstractNumId w:val="90"/>
  </w:num>
  <w:num w:numId="32" w16cid:durableId="189342234">
    <w:abstractNumId w:val="224"/>
  </w:num>
  <w:num w:numId="33" w16cid:durableId="1547134151">
    <w:abstractNumId w:val="47"/>
  </w:num>
  <w:num w:numId="34" w16cid:durableId="1533229829">
    <w:abstractNumId w:val="139"/>
  </w:num>
  <w:num w:numId="35" w16cid:durableId="1877694612">
    <w:abstractNumId w:val="10"/>
  </w:num>
  <w:num w:numId="36" w16cid:durableId="336856075">
    <w:abstractNumId w:val="222"/>
  </w:num>
  <w:num w:numId="37" w16cid:durableId="1254822747">
    <w:abstractNumId w:val="37"/>
  </w:num>
  <w:num w:numId="38" w16cid:durableId="1219513642">
    <w:abstractNumId w:val="20"/>
  </w:num>
  <w:num w:numId="39" w16cid:durableId="812211660">
    <w:abstractNumId w:val="196"/>
  </w:num>
  <w:num w:numId="40" w16cid:durableId="1309900329">
    <w:abstractNumId w:val="172"/>
  </w:num>
  <w:num w:numId="41" w16cid:durableId="818767605">
    <w:abstractNumId w:val="152"/>
  </w:num>
  <w:num w:numId="42" w16cid:durableId="4139321">
    <w:abstractNumId w:val="24"/>
  </w:num>
  <w:num w:numId="43" w16cid:durableId="928386077">
    <w:abstractNumId w:val="230"/>
  </w:num>
  <w:num w:numId="44" w16cid:durableId="78134964">
    <w:abstractNumId w:val="202"/>
  </w:num>
  <w:num w:numId="45" w16cid:durableId="1403412061">
    <w:abstractNumId w:val="108"/>
  </w:num>
  <w:num w:numId="46" w16cid:durableId="1246572008">
    <w:abstractNumId w:val="83"/>
  </w:num>
  <w:num w:numId="47" w16cid:durableId="120273018">
    <w:abstractNumId w:val="78"/>
  </w:num>
  <w:num w:numId="48" w16cid:durableId="966424716">
    <w:abstractNumId w:val="54"/>
  </w:num>
  <w:num w:numId="49" w16cid:durableId="2028671046">
    <w:abstractNumId w:val="214"/>
  </w:num>
  <w:num w:numId="50" w16cid:durableId="1483162079">
    <w:abstractNumId w:val="63"/>
  </w:num>
  <w:num w:numId="51" w16cid:durableId="1945723636">
    <w:abstractNumId w:val="104"/>
  </w:num>
  <w:num w:numId="52" w16cid:durableId="1197814787">
    <w:abstractNumId w:val="107"/>
  </w:num>
  <w:num w:numId="53" w16cid:durableId="1020476677">
    <w:abstractNumId w:val="40"/>
  </w:num>
  <w:num w:numId="54" w16cid:durableId="849565379">
    <w:abstractNumId w:val="160"/>
  </w:num>
  <w:num w:numId="55" w16cid:durableId="1726222685">
    <w:abstractNumId w:val="33"/>
  </w:num>
  <w:num w:numId="56" w16cid:durableId="588657244">
    <w:abstractNumId w:val="154"/>
  </w:num>
  <w:num w:numId="57" w16cid:durableId="1483158174">
    <w:abstractNumId w:val="162"/>
  </w:num>
  <w:num w:numId="58" w16cid:durableId="578557319">
    <w:abstractNumId w:val="213"/>
  </w:num>
  <w:num w:numId="59" w16cid:durableId="992441986">
    <w:abstractNumId w:val="5"/>
  </w:num>
  <w:num w:numId="60" w16cid:durableId="1170221537">
    <w:abstractNumId w:val="132"/>
  </w:num>
  <w:num w:numId="61" w16cid:durableId="913197523">
    <w:abstractNumId w:val="12"/>
  </w:num>
  <w:num w:numId="62" w16cid:durableId="1420716850">
    <w:abstractNumId w:val="223"/>
  </w:num>
  <w:num w:numId="63" w16cid:durableId="548344622">
    <w:abstractNumId w:val="167"/>
  </w:num>
  <w:num w:numId="64" w16cid:durableId="759982125">
    <w:abstractNumId w:val="159"/>
  </w:num>
  <w:num w:numId="65" w16cid:durableId="637419387">
    <w:abstractNumId w:val="29"/>
  </w:num>
  <w:num w:numId="66" w16cid:durableId="390156374">
    <w:abstractNumId w:val="210"/>
  </w:num>
  <w:num w:numId="67" w16cid:durableId="240526940">
    <w:abstractNumId w:val="164"/>
  </w:num>
  <w:num w:numId="68" w16cid:durableId="1580750465">
    <w:abstractNumId w:val="170"/>
  </w:num>
  <w:num w:numId="69" w16cid:durableId="1441953291">
    <w:abstractNumId w:val="227"/>
  </w:num>
  <w:num w:numId="70" w16cid:durableId="1853832046">
    <w:abstractNumId w:val="173"/>
  </w:num>
  <w:num w:numId="71" w16cid:durableId="916406762">
    <w:abstractNumId w:val="218"/>
  </w:num>
  <w:num w:numId="72" w16cid:durableId="1332954704">
    <w:abstractNumId w:val="140"/>
  </w:num>
  <w:num w:numId="73" w16cid:durableId="1590576623">
    <w:abstractNumId w:val="149"/>
  </w:num>
  <w:num w:numId="74" w16cid:durableId="1046493585">
    <w:abstractNumId w:val="228"/>
  </w:num>
  <w:num w:numId="75" w16cid:durableId="481968794">
    <w:abstractNumId w:val="188"/>
  </w:num>
  <w:num w:numId="76" w16cid:durableId="1144473213">
    <w:abstractNumId w:val="32"/>
  </w:num>
  <w:num w:numId="77" w16cid:durableId="1020817644">
    <w:abstractNumId w:val="70"/>
  </w:num>
  <w:num w:numId="78" w16cid:durableId="1009647626">
    <w:abstractNumId w:val="60"/>
  </w:num>
  <w:num w:numId="79" w16cid:durableId="37708504">
    <w:abstractNumId w:val="45"/>
  </w:num>
  <w:num w:numId="80" w16cid:durableId="135689843">
    <w:abstractNumId w:val="197"/>
  </w:num>
  <w:num w:numId="81" w16cid:durableId="1563558082">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82" w16cid:durableId="2001737371">
    <w:abstractNumId w:val="34"/>
  </w:num>
  <w:num w:numId="83" w16cid:durableId="873538045">
    <w:abstractNumId w:val="141"/>
  </w:num>
  <w:num w:numId="84" w16cid:durableId="493179860">
    <w:abstractNumId w:val="96"/>
  </w:num>
  <w:num w:numId="85" w16cid:durableId="831336167">
    <w:abstractNumId w:val="7"/>
  </w:num>
  <w:num w:numId="86" w16cid:durableId="372191631">
    <w:abstractNumId w:val="58"/>
  </w:num>
  <w:num w:numId="87" w16cid:durableId="2050714560">
    <w:abstractNumId w:val="0"/>
  </w:num>
  <w:num w:numId="88" w16cid:durableId="2080902553">
    <w:abstractNumId w:val="124"/>
  </w:num>
  <w:num w:numId="89" w16cid:durableId="1701281560">
    <w:abstractNumId w:val="64"/>
  </w:num>
  <w:num w:numId="90" w16cid:durableId="1062874487">
    <w:abstractNumId w:val="114"/>
  </w:num>
  <w:num w:numId="91" w16cid:durableId="1426464249">
    <w:abstractNumId w:val="86"/>
  </w:num>
  <w:num w:numId="92" w16cid:durableId="1378775851">
    <w:abstractNumId w:val="16"/>
  </w:num>
  <w:num w:numId="93" w16cid:durableId="541669253">
    <w:abstractNumId w:val="102"/>
  </w:num>
  <w:num w:numId="94" w16cid:durableId="1632784804">
    <w:abstractNumId w:val="98"/>
  </w:num>
  <w:num w:numId="95" w16cid:durableId="1056127341">
    <w:abstractNumId w:val="100"/>
  </w:num>
  <w:num w:numId="96" w16cid:durableId="1441755231">
    <w:abstractNumId w:val="67"/>
  </w:num>
  <w:num w:numId="97" w16cid:durableId="1558320397">
    <w:abstractNumId w:val="99"/>
  </w:num>
  <w:num w:numId="98" w16cid:durableId="960500968">
    <w:abstractNumId w:val="195"/>
  </w:num>
  <w:num w:numId="99" w16cid:durableId="1116561495">
    <w:abstractNumId w:val="175"/>
  </w:num>
  <w:num w:numId="100" w16cid:durableId="345449174">
    <w:abstractNumId w:val="88"/>
  </w:num>
  <w:num w:numId="101" w16cid:durableId="312368121">
    <w:abstractNumId w:val="21"/>
  </w:num>
  <w:num w:numId="102" w16cid:durableId="1028066854">
    <w:abstractNumId w:val="87"/>
  </w:num>
  <w:num w:numId="103" w16cid:durableId="429354079">
    <w:abstractNumId w:val="112"/>
  </w:num>
  <w:num w:numId="104" w16cid:durableId="898858429">
    <w:abstractNumId w:val="71"/>
  </w:num>
  <w:num w:numId="105" w16cid:durableId="1620725422">
    <w:abstractNumId w:val="50"/>
  </w:num>
  <w:num w:numId="106" w16cid:durableId="2006976945">
    <w:abstractNumId w:val="105"/>
  </w:num>
  <w:num w:numId="107" w16cid:durableId="456997613">
    <w:abstractNumId w:val="121"/>
  </w:num>
  <w:num w:numId="108" w16cid:durableId="1124494880">
    <w:abstractNumId w:val="2"/>
  </w:num>
  <w:num w:numId="109" w16cid:durableId="914435716">
    <w:abstractNumId w:val="23"/>
  </w:num>
  <w:num w:numId="110" w16cid:durableId="1358039381">
    <w:abstractNumId w:val="79"/>
  </w:num>
  <w:num w:numId="111" w16cid:durableId="1410544946">
    <w:abstractNumId w:val="53"/>
  </w:num>
  <w:num w:numId="112" w16cid:durableId="1273703844">
    <w:abstractNumId w:val="194"/>
  </w:num>
  <w:num w:numId="113" w16cid:durableId="819200164">
    <w:abstractNumId w:val="31"/>
  </w:num>
  <w:num w:numId="114" w16cid:durableId="128713667">
    <w:abstractNumId w:val="28"/>
  </w:num>
  <w:num w:numId="115" w16cid:durableId="399140737">
    <w:abstractNumId w:val="174"/>
  </w:num>
  <w:num w:numId="116" w16cid:durableId="1733506305">
    <w:abstractNumId w:val="205"/>
  </w:num>
  <w:num w:numId="117" w16cid:durableId="2124955424">
    <w:abstractNumId w:val="115"/>
  </w:num>
  <w:num w:numId="118" w16cid:durableId="1942686985">
    <w:abstractNumId w:val="68"/>
  </w:num>
  <w:num w:numId="119" w16cid:durableId="1641959596">
    <w:abstractNumId w:val="207"/>
  </w:num>
  <w:num w:numId="120" w16cid:durableId="2021662820">
    <w:abstractNumId w:val="11"/>
  </w:num>
  <w:num w:numId="121" w16cid:durableId="922107838">
    <w:abstractNumId w:val="111"/>
  </w:num>
  <w:num w:numId="122" w16cid:durableId="1911652040">
    <w:abstractNumId w:val="128"/>
  </w:num>
  <w:num w:numId="123" w16cid:durableId="503013911">
    <w:abstractNumId w:val="49"/>
  </w:num>
  <w:num w:numId="124" w16cid:durableId="1108240218">
    <w:abstractNumId w:val="150"/>
  </w:num>
  <w:num w:numId="125" w16cid:durableId="613441089">
    <w:abstractNumId w:val="46"/>
  </w:num>
  <w:num w:numId="126" w16cid:durableId="166261247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16cid:durableId="932709557">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397441251">
    <w:abstractNumId w:val="1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1210342973">
    <w:abstractNumId w:val="91"/>
  </w:num>
  <w:num w:numId="130" w16cid:durableId="2045985873">
    <w:abstractNumId w:val="2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1178888594">
    <w:abstractNumId w:val="211"/>
  </w:num>
  <w:num w:numId="132" w16cid:durableId="465051713">
    <w:abstractNumId w:val="48"/>
  </w:num>
  <w:num w:numId="133" w16cid:durableId="166754159">
    <w:abstractNumId w:val="14"/>
  </w:num>
  <w:num w:numId="134" w16cid:durableId="742021905">
    <w:abstractNumId w:val="189"/>
  </w:num>
  <w:num w:numId="135" w16cid:durableId="1342975748">
    <w:abstractNumId w:val="185"/>
  </w:num>
  <w:num w:numId="136" w16cid:durableId="842864321">
    <w:abstractNumId w:val="193"/>
  </w:num>
  <w:num w:numId="137" w16cid:durableId="1464617171">
    <w:abstractNumId w:val="127"/>
  </w:num>
  <w:num w:numId="138" w16cid:durableId="1769810079">
    <w:abstractNumId w:val="134"/>
  </w:num>
  <w:num w:numId="139" w16cid:durableId="1881430637">
    <w:abstractNumId w:val="35"/>
  </w:num>
  <w:num w:numId="140" w16cid:durableId="805393565">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16cid:durableId="1308706167">
    <w:abstractNumId w:val="155"/>
  </w:num>
  <w:num w:numId="142" w16cid:durableId="612127204">
    <w:abstractNumId w:val="101"/>
  </w:num>
  <w:num w:numId="143" w16cid:durableId="1815904182">
    <w:abstractNumId w:val="97"/>
  </w:num>
  <w:num w:numId="144" w16cid:durableId="408507480">
    <w:abstractNumId w:val="76"/>
  </w:num>
  <w:num w:numId="145" w16cid:durableId="811603171">
    <w:abstractNumId w:val="51"/>
  </w:num>
  <w:num w:numId="146" w16cid:durableId="2079743229">
    <w:abstractNumId w:val="147"/>
  </w:num>
  <w:num w:numId="147" w16cid:durableId="1062142255">
    <w:abstractNumId w:val="6"/>
  </w:num>
  <w:num w:numId="148" w16cid:durableId="103692058">
    <w:abstractNumId w:val="183"/>
  </w:num>
  <w:num w:numId="149" w16cid:durableId="2115008478">
    <w:abstractNumId w:val="69"/>
  </w:num>
  <w:num w:numId="150" w16cid:durableId="404962628">
    <w:abstractNumId w:val="225"/>
  </w:num>
  <w:num w:numId="151" w16cid:durableId="1187057535">
    <w:abstractNumId w:val="206"/>
  </w:num>
  <w:num w:numId="152" w16cid:durableId="779760521">
    <w:abstractNumId w:val="136"/>
  </w:num>
  <w:num w:numId="153" w16cid:durableId="866986562">
    <w:abstractNumId w:val="129"/>
  </w:num>
  <w:num w:numId="154" w16cid:durableId="665670647">
    <w:abstractNumId w:val="182"/>
  </w:num>
  <w:num w:numId="155" w16cid:durableId="714962131">
    <w:abstractNumId w:val="125"/>
  </w:num>
  <w:num w:numId="156" w16cid:durableId="59201086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16cid:durableId="1425107458">
    <w:abstractNumId w:val="44"/>
  </w:num>
  <w:num w:numId="158" w16cid:durableId="1818065684">
    <w:abstractNumId w:val="212"/>
  </w:num>
  <w:num w:numId="159" w16cid:durableId="820581283">
    <w:abstractNumId w:val="26"/>
  </w:num>
  <w:num w:numId="160" w16cid:durableId="1309017496">
    <w:abstractNumId w:val="131"/>
  </w:num>
  <w:num w:numId="161" w16cid:durableId="2030377240">
    <w:abstractNumId w:val="3"/>
  </w:num>
  <w:num w:numId="162" w16cid:durableId="591667214">
    <w:abstractNumId w:val="144"/>
  </w:num>
  <w:num w:numId="163" w16cid:durableId="985667135">
    <w:abstractNumId w:val="17"/>
  </w:num>
  <w:num w:numId="164" w16cid:durableId="940532349">
    <w:abstractNumId w:val="15"/>
  </w:num>
  <w:num w:numId="165" w16cid:durableId="2123456427">
    <w:abstractNumId w:val="106"/>
  </w:num>
  <w:num w:numId="166" w16cid:durableId="506167089">
    <w:abstractNumId w:val="110"/>
  </w:num>
  <w:num w:numId="167" w16cid:durableId="1899776714">
    <w:abstractNumId w:val="22"/>
  </w:num>
  <w:num w:numId="168" w16cid:durableId="1973485824">
    <w:abstractNumId w:val="171"/>
  </w:num>
  <w:num w:numId="169" w16cid:durableId="1668481544">
    <w:abstractNumId w:val="113"/>
  </w:num>
  <w:num w:numId="170" w16cid:durableId="387610855">
    <w:abstractNumId w:val="123"/>
  </w:num>
  <w:num w:numId="171" w16cid:durableId="53623080">
    <w:abstractNumId w:val="81"/>
  </w:num>
  <w:num w:numId="172" w16cid:durableId="1937975005">
    <w:abstractNumId w:val="93"/>
  </w:num>
  <w:num w:numId="173" w16cid:durableId="1281764163">
    <w:abstractNumId w:val="176"/>
  </w:num>
  <w:num w:numId="174" w16cid:durableId="1124539653">
    <w:abstractNumId w:val="8"/>
  </w:num>
  <w:num w:numId="175" w16cid:durableId="1456169205">
    <w:abstractNumId w:val="145"/>
  </w:num>
  <w:num w:numId="176" w16cid:durableId="1736201835">
    <w:abstractNumId w:val="135"/>
  </w:num>
  <w:num w:numId="177" w16cid:durableId="781648429">
    <w:abstractNumId w:val="2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16cid:durableId="2078089209">
    <w:abstractNumId w:val="158"/>
  </w:num>
  <w:num w:numId="179" w16cid:durableId="1557162487">
    <w:abstractNumId w:val="56"/>
  </w:num>
  <w:num w:numId="180" w16cid:durableId="878904259">
    <w:abstractNumId w:val="72"/>
  </w:num>
  <w:num w:numId="181" w16cid:durableId="1999528061">
    <w:abstractNumId w:val="19"/>
  </w:num>
  <w:num w:numId="182" w16cid:durableId="1012299455">
    <w:abstractNumId w:val="82"/>
  </w:num>
  <w:num w:numId="183" w16cid:durableId="375547615">
    <w:abstractNumId w:val="177"/>
  </w:num>
  <w:num w:numId="184" w16cid:durableId="2063166713">
    <w:abstractNumId w:val="137"/>
  </w:num>
  <w:num w:numId="185" w16cid:durableId="45572258">
    <w:abstractNumId w:val="30"/>
  </w:num>
  <w:num w:numId="186" w16cid:durableId="1915965251">
    <w:abstractNumId w:val="187"/>
  </w:num>
  <w:num w:numId="187" w16cid:durableId="1046831308">
    <w:abstractNumId w:val="133"/>
  </w:num>
  <w:num w:numId="188" w16cid:durableId="1657224363">
    <w:abstractNumId w:val="130"/>
  </w:num>
  <w:num w:numId="189" w16cid:durableId="1991520597">
    <w:abstractNumId w:val="138"/>
  </w:num>
  <w:num w:numId="190" w16cid:durableId="1255630036">
    <w:abstractNumId w:val="156"/>
  </w:num>
  <w:num w:numId="191" w16cid:durableId="387189070">
    <w:abstractNumId w:val="148"/>
  </w:num>
  <w:num w:numId="192" w16cid:durableId="3670454">
    <w:abstractNumId w:val="192"/>
  </w:num>
  <w:num w:numId="193" w16cid:durableId="1247151767">
    <w:abstractNumId w:val="200"/>
  </w:num>
  <w:num w:numId="194" w16cid:durableId="1858546201">
    <w:abstractNumId w:val="181"/>
  </w:num>
  <w:num w:numId="195" w16cid:durableId="1490630810">
    <w:abstractNumId w:val="62"/>
  </w:num>
  <w:num w:numId="196" w16cid:durableId="1844739256">
    <w:abstractNumId w:val="77"/>
  </w:num>
  <w:num w:numId="197" w16cid:durableId="2129737474">
    <w:abstractNumId w:val="39"/>
  </w:num>
  <w:num w:numId="198" w16cid:durableId="230818514">
    <w:abstractNumId w:val="178"/>
  </w:num>
  <w:num w:numId="199" w16cid:durableId="47608734">
    <w:abstractNumId w:val="220"/>
  </w:num>
  <w:num w:numId="200" w16cid:durableId="211578788">
    <w:abstractNumId w:val="191"/>
  </w:num>
  <w:num w:numId="201" w16cid:durableId="1125925035">
    <w:abstractNumId w:val="57"/>
  </w:num>
  <w:num w:numId="202" w16cid:durableId="1494756402">
    <w:abstractNumId w:val="36"/>
  </w:num>
  <w:num w:numId="203" w16cid:durableId="982275497">
    <w:abstractNumId w:val="18"/>
  </w:num>
  <w:num w:numId="204" w16cid:durableId="873075407">
    <w:abstractNumId w:val="85"/>
  </w:num>
  <w:num w:numId="205" w16cid:durableId="1648586385">
    <w:abstractNumId w:val="74"/>
  </w:num>
  <w:num w:numId="206" w16cid:durableId="544488222">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16cid:durableId="1645889568">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16cid:durableId="1496141552">
    <w:abstractNumId w:val="92"/>
  </w:num>
  <w:num w:numId="209" w16cid:durableId="1966423862">
    <w:abstractNumId w:val="38"/>
  </w:num>
  <w:num w:numId="210" w16cid:durableId="1276523164">
    <w:abstractNumId w:val="95"/>
  </w:num>
  <w:num w:numId="211" w16cid:durableId="144709561">
    <w:abstractNumId w:val="179"/>
  </w:num>
  <w:num w:numId="212" w16cid:durableId="2121756644">
    <w:abstractNumId w:val="184"/>
  </w:num>
  <w:num w:numId="213" w16cid:durableId="2007240410">
    <w:abstractNumId w:val="203"/>
  </w:num>
  <w:num w:numId="214" w16cid:durableId="1931037182">
    <w:abstractNumId w:val="52"/>
  </w:num>
  <w:num w:numId="215" w16cid:durableId="1590236178">
    <w:abstractNumId w:val="209"/>
  </w:num>
  <w:num w:numId="216" w16cid:durableId="573930171">
    <w:abstractNumId w:val="27"/>
  </w:num>
  <w:num w:numId="217" w16cid:durableId="1568296359">
    <w:abstractNumId w:val="146"/>
  </w:num>
  <w:num w:numId="218" w16cid:durableId="384524001">
    <w:abstractNumId w:val="122"/>
  </w:num>
  <w:num w:numId="219" w16cid:durableId="287470286">
    <w:abstractNumId w:val="2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20" w16cid:durableId="568344963">
    <w:abstractNumId w:val="221"/>
  </w:num>
  <w:num w:numId="221" w16cid:durableId="237060532">
    <w:abstractNumId w:val="166"/>
  </w:num>
  <w:num w:numId="222" w16cid:durableId="25564151">
    <w:abstractNumId w:val="153"/>
  </w:num>
  <w:num w:numId="223" w16cid:durableId="511143656">
    <w:abstractNumId w:val="198"/>
  </w:num>
  <w:num w:numId="224" w16cid:durableId="1261337210">
    <w:abstractNumId w:val="168"/>
  </w:num>
  <w:num w:numId="225" w16cid:durableId="1901744884">
    <w:abstractNumId w:val="118"/>
  </w:num>
  <w:num w:numId="226" w16cid:durableId="1749644380">
    <w:abstractNumId w:val="163"/>
  </w:num>
  <w:num w:numId="227" w16cid:durableId="1479683977">
    <w:abstractNumId w:val="55"/>
  </w:num>
  <w:num w:numId="228" w16cid:durableId="1345017654">
    <w:abstractNumId w:val="9"/>
  </w:num>
  <w:num w:numId="229" w16cid:durableId="1262102840">
    <w:abstractNumId w:val="94"/>
  </w:num>
  <w:num w:numId="230" w16cid:durableId="719864594">
    <w:abstractNumId w:val="180"/>
  </w:num>
  <w:num w:numId="231" w16cid:durableId="2019771550">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32" w16cid:durableId="994185887">
    <w:abstractNumId w:val="80"/>
  </w:num>
  <w:num w:numId="233" w16cid:durableId="2070029286">
    <w:abstractNumId w:val="41"/>
  </w:num>
  <w:numIdMacAtCleanup w:val="2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aul M. Muriithi">
    <w15:presenceInfo w15:providerId="AD" w15:userId="S::paul.muriithi@tveta.go.ke::04030657-8895-4935-b6c9-f24d724636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CDE"/>
    <w:rsid w:val="0000005C"/>
    <w:rsid w:val="000042A4"/>
    <w:rsid w:val="0000595C"/>
    <w:rsid w:val="00006634"/>
    <w:rsid w:val="00006BF8"/>
    <w:rsid w:val="000075D8"/>
    <w:rsid w:val="00010695"/>
    <w:rsid w:val="0001118D"/>
    <w:rsid w:val="0001238D"/>
    <w:rsid w:val="00012B77"/>
    <w:rsid w:val="000136F3"/>
    <w:rsid w:val="000144BC"/>
    <w:rsid w:val="00014697"/>
    <w:rsid w:val="0001593D"/>
    <w:rsid w:val="00016FEA"/>
    <w:rsid w:val="000173A5"/>
    <w:rsid w:val="0001745C"/>
    <w:rsid w:val="00017D73"/>
    <w:rsid w:val="00021324"/>
    <w:rsid w:val="0002195A"/>
    <w:rsid w:val="000221CF"/>
    <w:rsid w:val="0002259C"/>
    <w:rsid w:val="00022F74"/>
    <w:rsid w:val="000241F3"/>
    <w:rsid w:val="00030204"/>
    <w:rsid w:val="0003193E"/>
    <w:rsid w:val="00033AC6"/>
    <w:rsid w:val="00036CAB"/>
    <w:rsid w:val="0003765F"/>
    <w:rsid w:val="00037A0C"/>
    <w:rsid w:val="0004080E"/>
    <w:rsid w:val="00042F3C"/>
    <w:rsid w:val="00043711"/>
    <w:rsid w:val="0004371D"/>
    <w:rsid w:val="00043BE4"/>
    <w:rsid w:val="00043F1A"/>
    <w:rsid w:val="000440A4"/>
    <w:rsid w:val="000510AA"/>
    <w:rsid w:val="000518B8"/>
    <w:rsid w:val="00053651"/>
    <w:rsid w:val="00054CE0"/>
    <w:rsid w:val="000550D4"/>
    <w:rsid w:val="00055287"/>
    <w:rsid w:val="0005586D"/>
    <w:rsid w:val="0005622A"/>
    <w:rsid w:val="00056D6A"/>
    <w:rsid w:val="00057325"/>
    <w:rsid w:val="000619F4"/>
    <w:rsid w:val="00061DD0"/>
    <w:rsid w:val="00063709"/>
    <w:rsid w:val="00063883"/>
    <w:rsid w:val="0006405C"/>
    <w:rsid w:val="00065766"/>
    <w:rsid w:val="000707AD"/>
    <w:rsid w:val="00072503"/>
    <w:rsid w:val="0007311E"/>
    <w:rsid w:val="000741DF"/>
    <w:rsid w:val="00074A6F"/>
    <w:rsid w:val="00074BB1"/>
    <w:rsid w:val="00077487"/>
    <w:rsid w:val="00077B43"/>
    <w:rsid w:val="00081050"/>
    <w:rsid w:val="00083CB4"/>
    <w:rsid w:val="00085AF8"/>
    <w:rsid w:val="00087597"/>
    <w:rsid w:val="0009081C"/>
    <w:rsid w:val="000918D0"/>
    <w:rsid w:val="00091B83"/>
    <w:rsid w:val="00091CFC"/>
    <w:rsid w:val="000923D3"/>
    <w:rsid w:val="00093D16"/>
    <w:rsid w:val="00093EA7"/>
    <w:rsid w:val="00094915"/>
    <w:rsid w:val="00095A3C"/>
    <w:rsid w:val="00097687"/>
    <w:rsid w:val="0009784C"/>
    <w:rsid w:val="00097931"/>
    <w:rsid w:val="00097E4F"/>
    <w:rsid w:val="000A0BE9"/>
    <w:rsid w:val="000A114E"/>
    <w:rsid w:val="000A4F84"/>
    <w:rsid w:val="000A5635"/>
    <w:rsid w:val="000A63A8"/>
    <w:rsid w:val="000A6A12"/>
    <w:rsid w:val="000A7D86"/>
    <w:rsid w:val="000B07A1"/>
    <w:rsid w:val="000B277A"/>
    <w:rsid w:val="000B2FBC"/>
    <w:rsid w:val="000B3351"/>
    <w:rsid w:val="000B34DC"/>
    <w:rsid w:val="000B42D9"/>
    <w:rsid w:val="000B6C5D"/>
    <w:rsid w:val="000B6CB6"/>
    <w:rsid w:val="000C0327"/>
    <w:rsid w:val="000C035E"/>
    <w:rsid w:val="000C09F5"/>
    <w:rsid w:val="000C1912"/>
    <w:rsid w:val="000C214F"/>
    <w:rsid w:val="000C233E"/>
    <w:rsid w:val="000C25FE"/>
    <w:rsid w:val="000C3FF1"/>
    <w:rsid w:val="000C6BDD"/>
    <w:rsid w:val="000D1B81"/>
    <w:rsid w:val="000D1FEA"/>
    <w:rsid w:val="000D2789"/>
    <w:rsid w:val="000D4ED8"/>
    <w:rsid w:val="000D5CBE"/>
    <w:rsid w:val="000E006F"/>
    <w:rsid w:val="000E1257"/>
    <w:rsid w:val="000E1ADC"/>
    <w:rsid w:val="000E1E5E"/>
    <w:rsid w:val="000E1FED"/>
    <w:rsid w:val="000E35EA"/>
    <w:rsid w:val="000E4499"/>
    <w:rsid w:val="000E6A38"/>
    <w:rsid w:val="000F080A"/>
    <w:rsid w:val="000F0A4C"/>
    <w:rsid w:val="000F12E6"/>
    <w:rsid w:val="000F1739"/>
    <w:rsid w:val="000F1C36"/>
    <w:rsid w:val="000F2F66"/>
    <w:rsid w:val="000F3A66"/>
    <w:rsid w:val="000F4624"/>
    <w:rsid w:val="000F464C"/>
    <w:rsid w:val="000F6003"/>
    <w:rsid w:val="000F622B"/>
    <w:rsid w:val="000F7377"/>
    <w:rsid w:val="000F7CC0"/>
    <w:rsid w:val="00100E5E"/>
    <w:rsid w:val="00101C9F"/>
    <w:rsid w:val="0010210A"/>
    <w:rsid w:val="00102355"/>
    <w:rsid w:val="00102923"/>
    <w:rsid w:val="00104973"/>
    <w:rsid w:val="00104AD0"/>
    <w:rsid w:val="0010565B"/>
    <w:rsid w:val="0010645F"/>
    <w:rsid w:val="00110741"/>
    <w:rsid w:val="00113EBD"/>
    <w:rsid w:val="00114F7A"/>
    <w:rsid w:val="001168E2"/>
    <w:rsid w:val="001173FB"/>
    <w:rsid w:val="00123FE6"/>
    <w:rsid w:val="00124724"/>
    <w:rsid w:val="00125450"/>
    <w:rsid w:val="00126163"/>
    <w:rsid w:val="0013035C"/>
    <w:rsid w:val="001304E6"/>
    <w:rsid w:val="00130997"/>
    <w:rsid w:val="00130BBF"/>
    <w:rsid w:val="001312D8"/>
    <w:rsid w:val="00132A2A"/>
    <w:rsid w:val="00132C02"/>
    <w:rsid w:val="00133892"/>
    <w:rsid w:val="001348F1"/>
    <w:rsid w:val="00135502"/>
    <w:rsid w:val="0013604D"/>
    <w:rsid w:val="001360C1"/>
    <w:rsid w:val="001406FD"/>
    <w:rsid w:val="00142035"/>
    <w:rsid w:val="00143D8C"/>
    <w:rsid w:val="00144633"/>
    <w:rsid w:val="00144A51"/>
    <w:rsid w:val="001459A3"/>
    <w:rsid w:val="00146709"/>
    <w:rsid w:val="00147A60"/>
    <w:rsid w:val="001506C0"/>
    <w:rsid w:val="00150A07"/>
    <w:rsid w:val="00153262"/>
    <w:rsid w:val="0015375D"/>
    <w:rsid w:val="00154038"/>
    <w:rsid w:val="0015434F"/>
    <w:rsid w:val="001552FC"/>
    <w:rsid w:val="00155FFC"/>
    <w:rsid w:val="00156474"/>
    <w:rsid w:val="00161209"/>
    <w:rsid w:val="0016388E"/>
    <w:rsid w:val="00163BE7"/>
    <w:rsid w:val="0016473B"/>
    <w:rsid w:val="00164938"/>
    <w:rsid w:val="0016495C"/>
    <w:rsid w:val="00166E00"/>
    <w:rsid w:val="0017030F"/>
    <w:rsid w:val="00171385"/>
    <w:rsid w:val="00171C53"/>
    <w:rsid w:val="00173AE5"/>
    <w:rsid w:val="001755D3"/>
    <w:rsid w:val="0017684A"/>
    <w:rsid w:val="00177994"/>
    <w:rsid w:val="00180DAD"/>
    <w:rsid w:val="00181F59"/>
    <w:rsid w:val="001820AD"/>
    <w:rsid w:val="00182EE7"/>
    <w:rsid w:val="00185020"/>
    <w:rsid w:val="001853A6"/>
    <w:rsid w:val="00185E0A"/>
    <w:rsid w:val="0018619E"/>
    <w:rsid w:val="00186565"/>
    <w:rsid w:val="0018695E"/>
    <w:rsid w:val="00187228"/>
    <w:rsid w:val="00187782"/>
    <w:rsid w:val="001878BA"/>
    <w:rsid w:val="0019055D"/>
    <w:rsid w:val="00190576"/>
    <w:rsid w:val="00190D58"/>
    <w:rsid w:val="00191A95"/>
    <w:rsid w:val="001921A1"/>
    <w:rsid w:val="0019337D"/>
    <w:rsid w:val="00193807"/>
    <w:rsid w:val="0019403E"/>
    <w:rsid w:val="001940B9"/>
    <w:rsid w:val="00194DA6"/>
    <w:rsid w:val="00196208"/>
    <w:rsid w:val="0019750C"/>
    <w:rsid w:val="0019798E"/>
    <w:rsid w:val="00197C20"/>
    <w:rsid w:val="00197D76"/>
    <w:rsid w:val="001A0337"/>
    <w:rsid w:val="001A143B"/>
    <w:rsid w:val="001A2D4E"/>
    <w:rsid w:val="001A30B6"/>
    <w:rsid w:val="001A39E7"/>
    <w:rsid w:val="001A75DB"/>
    <w:rsid w:val="001A7C8F"/>
    <w:rsid w:val="001B0973"/>
    <w:rsid w:val="001B0AA0"/>
    <w:rsid w:val="001B0F9D"/>
    <w:rsid w:val="001B11A6"/>
    <w:rsid w:val="001B1AF2"/>
    <w:rsid w:val="001B1EFF"/>
    <w:rsid w:val="001B2612"/>
    <w:rsid w:val="001B2B73"/>
    <w:rsid w:val="001B2CC5"/>
    <w:rsid w:val="001B3DF2"/>
    <w:rsid w:val="001B4C55"/>
    <w:rsid w:val="001B4C99"/>
    <w:rsid w:val="001B5941"/>
    <w:rsid w:val="001B66E5"/>
    <w:rsid w:val="001C15E9"/>
    <w:rsid w:val="001C5BB9"/>
    <w:rsid w:val="001C6319"/>
    <w:rsid w:val="001C641F"/>
    <w:rsid w:val="001C788A"/>
    <w:rsid w:val="001D015E"/>
    <w:rsid w:val="001D07E0"/>
    <w:rsid w:val="001D0AF7"/>
    <w:rsid w:val="001D236B"/>
    <w:rsid w:val="001D4828"/>
    <w:rsid w:val="001D5B4C"/>
    <w:rsid w:val="001D6173"/>
    <w:rsid w:val="001D6A87"/>
    <w:rsid w:val="001E04B9"/>
    <w:rsid w:val="001E0C2B"/>
    <w:rsid w:val="001E1670"/>
    <w:rsid w:val="001E2854"/>
    <w:rsid w:val="001E29B0"/>
    <w:rsid w:val="001E3360"/>
    <w:rsid w:val="001E432E"/>
    <w:rsid w:val="001E4929"/>
    <w:rsid w:val="001E56A2"/>
    <w:rsid w:val="001E619B"/>
    <w:rsid w:val="001E7DDC"/>
    <w:rsid w:val="001F034B"/>
    <w:rsid w:val="001F0645"/>
    <w:rsid w:val="001F13F0"/>
    <w:rsid w:val="001F24A4"/>
    <w:rsid w:val="001F289B"/>
    <w:rsid w:val="001F51E9"/>
    <w:rsid w:val="001F5398"/>
    <w:rsid w:val="001F68B7"/>
    <w:rsid w:val="00201E85"/>
    <w:rsid w:val="002028C3"/>
    <w:rsid w:val="00203926"/>
    <w:rsid w:val="002040C3"/>
    <w:rsid w:val="00205AD6"/>
    <w:rsid w:val="00205F15"/>
    <w:rsid w:val="0020617A"/>
    <w:rsid w:val="002074BC"/>
    <w:rsid w:val="00211623"/>
    <w:rsid w:val="002117BF"/>
    <w:rsid w:val="00214B6D"/>
    <w:rsid w:val="00214FD1"/>
    <w:rsid w:val="00221019"/>
    <w:rsid w:val="002211F8"/>
    <w:rsid w:val="00221F4D"/>
    <w:rsid w:val="002221DA"/>
    <w:rsid w:val="00222AE2"/>
    <w:rsid w:val="00222EFF"/>
    <w:rsid w:val="00225C2A"/>
    <w:rsid w:val="00225DFB"/>
    <w:rsid w:val="00227552"/>
    <w:rsid w:val="0022758D"/>
    <w:rsid w:val="0022781A"/>
    <w:rsid w:val="00227924"/>
    <w:rsid w:val="00231997"/>
    <w:rsid w:val="002325BF"/>
    <w:rsid w:val="00232D38"/>
    <w:rsid w:val="002333D6"/>
    <w:rsid w:val="0023444A"/>
    <w:rsid w:val="002349FC"/>
    <w:rsid w:val="00234D38"/>
    <w:rsid w:val="00236081"/>
    <w:rsid w:val="00240029"/>
    <w:rsid w:val="00241371"/>
    <w:rsid w:val="00242790"/>
    <w:rsid w:val="00245287"/>
    <w:rsid w:val="00246822"/>
    <w:rsid w:val="00246ECD"/>
    <w:rsid w:val="00251726"/>
    <w:rsid w:val="002518B9"/>
    <w:rsid w:val="002520A4"/>
    <w:rsid w:val="002527C9"/>
    <w:rsid w:val="00252B5F"/>
    <w:rsid w:val="00255868"/>
    <w:rsid w:val="00255FD0"/>
    <w:rsid w:val="0025648D"/>
    <w:rsid w:val="00260000"/>
    <w:rsid w:val="002600E6"/>
    <w:rsid w:val="002603D8"/>
    <w:rsid w:val="00261627"/>
    <w:rsid w:val="002621D4"/>
    <w:rsid w:val="002622AC"/>
    <w:rsid w:val="00262FCA"/>
    <w:rsid w:val="00263A25"/>
    <w:rsid w:val="0026457D"/>
    <w:rsid w:val="00265ADC"/>
    <w:rsid w:val="00266007"/>
    <w:rsid w:val="00266C13"/>
    <w:rsid w:val="00266F08"/>
    <w:rsid w:val="00267E48"/>
    <w:rsid w:val="0027156A"/>
    <w:rsid w:val="00271AA2"/>
    <w:rsid w:val="00272338"/>
    <w:rsid w:val="00272706"/>
    <w:rsid w:val="00272A05"/>
    <w:rsid w:val="00274277"/>
    <w:rsid w:val="002746A5"/>
    <w:rsid w:val="00274EF7"/>
    <w:rsid w:val="00276AF9"/>
    <w:rsid w:val="0027797A"/>
    <w:rsid w:val="00277EA5"/>
    <w:rsid w:val="002813CE"/>
    <w:rsid w:val="0028142D"/>
    <w:rsid w:val="0028231F"/>
    <w:rsid w:val="00282521"/>
    <w:rsid w:val="0028382B"/>
    <w:rsid w:val="00283D62"/>
    <w:rsid w:val="00285627"/>
    <w:rsid w:val="00285842"/>
    <w:rsid w:val="00285AAC"/>
    <w:rsid w:val="002864A4"/>
    <w:rsid w:val="00290952"/>
    <w:rsid w:val="00291B03"/>
    <w:rsid w:val="00292D16"/>
    <w:rsid w:val="002933F5"/>
    <w:rsid w:val="00293A0D"/>
    <w:rsid w:val="00293BAC"/>
    <w:rsid w:val="00293DCB"/>
    <w:rsid w:val="00293EC1"/>
    <w:rsid w:val="00294879"/>
    <w:rsid w:val="002972D3"/>
    <w:rsid w:val="002A010F"/>
    <w:rsid w:val="002A0D96"/>
    <w:rsid w:val="002A0EAC"/>
    <w:rsid w:val="002A2383"/>
    <w:rsid w:val="002A2E7C"/>
    <w:rsid w:val="002A3062"/>
    <w:rsid w:val="002A3073"/>
    <w:rsid w:val="002A38F1"/>
    <w:rsid w:val="002A584F"/>
    <w:rsid w:val="002A678F"/>
    <w:rsid w:val="002B03E9"/>
    <w:rsid w:val="002B0E82"/>
    <w:rsid w:val="002B373A"/>
    <w:rsid w:val="002B4AB6"/>
    <w:rsid w:val="002B5A03"/>
    <w:rsid w:val="002C0909"/>
    <w:rsid w:val="002C0AE0"/>
    <w:rsid w:val="002C1061"/>
    <w:rsid w:val="002C1DD2"/>
    <w:rsid w:val="002C284C"/>
    <w:rsid w:val="002C31A6"/>
    <w:rsid w:val="002C3352"/>
    <w:rsid w:val="002C371F"/>
    <w:rsid w:val="002C56DA"/>
    <w:rsid w:val="002C599B"/>
    <w:rsid w:val="002C6069"/>
    <w:rsid w:val="002C6B22"/>
    <w:rsid w:val="002C71C0"/>
    <w:rsid w:val="002C7B14"/>
    <w:rsid w:val="002D022D"/>
    <w:rsid w:val="002D18EB"/>
    <w:rsid w:val="002D2240"/>
    <w:rsid w:val="002D333F"/>
    <w:rsid w:val="002D48F3"/>
    <w:rsid w:val="002D5220"/>
    <w:rsid w:val="002D5A7C"/>
    <w:rsid w:val="002D639E"/>
    <w:rsid w:val="002D7D3F"/>
    <w:rsid w:val="002E0E35"/>
    <w:rsid w:val="002E4891"/>
    <w:rsid w:val="002E6147"/>
    <w:rsid w:val="002F38AF"/>
    <w:rsid w:val="002F4493"/>
    <w:rsid w:val="002F4DC1"/>
    <w:rsid w:val="002F4E0A"/>
    <w:rsid w:val="002F57A5"/>
    <w:rsid w:val="002F59AE"/>
    <w:rsid w:val="002F7E36"/>
    <w:rsid w:val="003003CB"/>
    <w:rsid w:val="00300F93"/>
    <w:rsid w:val="0030150D"/>
    <w:rsid w:val="00302AAD"/>
    <w:rsid w:val="00303524"/>
    <w:rsid w:val="003038CC"/>
    <w:rsid w:val="00304F66"/>
    <w:rsid w:val="00305027"/>
    <w:rsid w:val="003060D7"/>
    <w:rsid w:val="003116BD"/>
    <w:rsid w:val="00311AFA"/>
    <w:rsid w:val="00312534"/>
    <w:rsid w:val="00312B74"/>
    <w:rsid w:val="00312C63"/>
    <w:rsid w:val="0031306B"/>
    <w:rsid w:val="00313702"/>
    <w:rsid w:val="00313BA9"/>
    <w:rsid w:val="003152EA"/>
    <w:rsid w:val="003178DC"/>
    <w:rsid w:val="00321133"/>
    <w:rsid w:val="00321513"/>
    <w:rsid w:val="00322573"/>
    <w:rsid w:val="00323DDA"/>
    <w:rsid w:val="003246D5"/>
    <w:rsid w:val="00324FE9"/>
    <w:rsid w:val="00325B20"/>
    <w:rsid w:val="00330508"/>
    <w:rsid w:val="003320B6"/>
    <w:rsid w:val="00332738"/>
    <w:rsid w:val="00336339"/>
    <w:rsid w:val="00337301"/>
    <w:rsid w:val="00337AA5"/>
    <w:rsid w:val="00337C43"/>
    <w:rsid w:val="00337F33"/>
    <w:rsid w:val="00340898"/>
    <w:rsid w:val="00340B14"/>
    <w:rsid w:val="0034167D"/>
    <w:rsid w:val="00342C8D"/>
    <w:rsid w:val="00343C4F"/>
    <w:rsid w:val="00343F7E"/>
    <w:rsid w:val="00346134"/>
    <w:rsid w:val="00346414"/>
    <w:rsid w:val="003469EC"/>
    <w:rsid w:val="00346F4E"/>
    <w:rsid w:val="00347106"/>
    <w:rsid w:val="0034744E"/>
    <w:rsid w:val="00350450"/>
    <w:rsid w:val="00350512"/>
    <w:rsid w:val="0035108D"/>
    <w:rsid w:val="00351247"/>
    <w:rsid w:val="0035138E"/>
    <w:rsid w:val="00351D50"/>
    <w:rsid w:val="003528FB"/>
    <w:rsid w:val="00352966"/>
    <w:rsid w:val="0035327F"/>
    <w:rsid w:val="00353C25"/>
    <w:rsid w:val="00354186"/>
    <w:rsid w:val="00354953"/>
    <w:rsid w:val="00354AFD"/>
    <w:rsid w:val="00355590"/>
    <w:rsid w:val="003557E5"/>
    <w:rsid w:val="003561C4"/>
    <w:rsid w:val="00356F59"/>
    <w:rsid w:val="00357C1D"/>
    <w:rsid w:val="003603CF"/>
    <w:rsid w:val="00361764"/>
    <w:rsid w:val="003623EF"/>
    <w:rsid w:val="00364B78"/>
    <w:rsid w:val="0036510A"/>
    <w:rsid w:val="00365C74"/>
    <w:rsid w:val="0036611B"/>
    <w:rsid w:val="003669FE"/>
    <w:rsid w:val="0036712C"/>
    <w:rsid w:val="00367672"/>
    <w:rsid w:val="00370391"/>
    <w:rsid w:val="00370B81"/>
    <w:rsid w:val="00371C4D"/>
    <w:rsid w:val="00374066"/>
    <w:rsid w:val="00374264"/>
    <w:rsid w:val="00374AC6"/>
    <w:rsid w:val="00375502"/>
    <w:rsid w:val="0037611D"/>
    <w:rsid w:val="003763E3"/>
    <w:rsid w:val="00376845"/>
    <w:rsid w:val="00377C17"/>
    <w:rsid w:val="00377D28"/>
    <w:rsid w:val="00380D72"/>
    <w:rsid w:val="00381AD9"/>
    <w:rsid w:val="00381BAE"/>
    <w:rsid w:val="00382850"/>
    <w:rsid w:val="00382E46"/>
    <w:rsid w:val="00382FC9"/>
    <w:rsid w:val="003836BB"/>
    <w:rsid w:val="0038610B"/>
    <w:rsid w:val="00391604"/>
    <w:rsid w:val="0039239F"/>
    <w:rsid w:val="00392422"/>
    <w:rsid w:val="00392DFD"/>
    <w:rsid w:val="00393791"/>
    <w:rsid w:val="00394038"/>
    <w:rsid w:val="0039515A"/>
    <w:rsid w:val="00395B72"/>
    <w:rsid w:val="003964A9"/>
    <w:rsid w:val="00397577"/>
    <w:rsid w:val="003A1069"/>
    <w:rsid w:val="003A110B"/>
    <w:rsid w:val="003A1D93"/>
    <w:rsid w:val="003A22F6"/>
    <w:rsid w:val="003A2869"/>
    <w:rsid w:val="003A28BD"/>
    <w:rsid w:val="003A34CB"/>
    <w:rsid w:val="003A3755"/>
    <w:rsid w:val="003A48AD"/>
    <w:rsid w:val="003A4A3F"/>
    <w:rsid w:val="003A5657"/>
    <w:rsid w:val="003A595D"/>
    <w:rsid w:val="003A62F2"/>
    <w:rsid w:val="003A7FE9"/>
    <w:rsid w:val="003B042C"/>
    <w:rsid w:val="003B09A0"/>
    <w:rsid w:val="003B0A2E"/>
    <w:rsid w:val="003B0C3E"/>
    <w:rsid w:val="003B0F38"/>
    <w:rsid w:val="003B15E8"/>
    <w:rsid w:val="003B1BAB"/>
    <w:rsid w:val="003B3013"/>
    <w:rsid w:val="003B36B5"/>
    <w:rsid w:val="003B37A9"/>
    <w:rsid w:val="003B3834"/>
    <w:rsid w:val="003B450A"/>
    <w:rsid w:val="003B4620"/>
    <w:rsid w:val="003B46E7"/>
    <w:rsid w:val="003B4EB6"/>
    <w:rsid w:val="003B5559"/>
    <w:rsid w:val="003B6261"/>
    <w:rsid w:val="003B644F"/>
    <w:rsid w:val="003C0AEB"/>
    <w:rsid w:val="003C0C13"/>
    <w:rsid w:val="003C209F"/>
    <w:rsid w:val="003C5081"/>
    <w:rsid w:val="003C6B3C"/>
    <w:rsid w:val="003C740F"/>
    <w:rsid w:val="003C75B7"/>
    <w:rsid w:val="003D01B4"/>
    <w:rsid w:val="003D0CEE"/>
    <w:rsid w:val="003D12E9"/>
    <w:rsid w:val="003D18B7"/>
    <w:rsid w:val="003D2775"/>
    <w:rsid w:val="003D4E2C"/>
    <w:rsid w:val="003D50EC"/>
    <w:rsid w:val="003D6A7A"/>
    <w:rsid w:val="003E23D0"/>
    <w:rsid w:val="003E35AB"/>
    <w:rsid w:val="003E3DE1"/>
    <w:rsid w:val="003E3E13"/>
    <w:rsid w:val="003E4379"/>
    <w:rsid w:val="003E43CB"/>
    <w:rsid w:val="003E64DC"/>
    <w:rsid w:val="003F0034"/>
    <w:rsid w:val="003F03DF"/>
    <w:rsid w:val="003F0813"/>
    <w:rsid w:val="003F0DEC"/>
    <w:rsid w:val="003F1977"/>
    <w:rsid w:val="003F2170"/>
    <w:rsid w:val="003F2990"/>
    <w:rsid w:val="003F29D0"/>
    <w:rsid w:val="003F4AD4"/>
    <w:rsid w:val="003F5BBE"/>
    <w:rsid w:val="00400C03"/>
    <w:rsid w:val="00400C08"/>
    <w:rsid w:val="00400E63"/>
    <w:rsid w:val="004018A7"/>
    <w:rsid w:val="00401D85"/>
    <w:rsid w:val="00402078"/>
    <w:rsid w:val="00402D47"/>
    <w:rsid w:val="004036DA"/>
    <w:rsid w:val="00403C46"/>
    <w:rsid w:val="0040420D"/>
    <w:rsid w:val="004046BD"/>
    <w:rsid w:val="00404C32"/>
    <w:rsid w:val="00405295"/>
    <w:rsid w:val="00405D55"/>
    <w:rsid w:val="004076C9"/>
    <w:rsid w:val="00407AE9"/>
    <w:rsid w:val="00407E04"/>
    <w:rsid w:val="0041058F"/>
    <w:rsid w:val="00411577"/>
    <w:rsid w:val="00412A32"/>
    <w:rsid w:val="00414E93"/>
    <w:rsid w:val="0041562F"/>
    <w:rsid w:val="0041623C"/>
    <w:rsid w:val="00416D1C"/>
    <w:rsid w:val="00416DB8"/>
    <w:rsid w:val="004202F2"/>
    <w:rsid w:val="004222E7"/>
    <w:rsid w:val="00424619"/>
    <w:rsid w:val="004246BB"/>
    <w:rsid w:val="00424776"/>
    <w:rsid w:val="00424DBA"/>
    <w:rsid w:val="00426A81"/>
    <w:rsid w:val="00426BB7"/>
    <w:rsid w:val="004270C4"/>
    <w:rsid w:val="00427C9E"/>
    <w:rsid w:val="00433727"/>
    <w:rsid w:val="004337F1"/>
    <w:rsid w:val="00435DC4"/>
    <w:rsid w:val="00436DB7"/>
    <w:rsid w:val="00437205"/>
    <w:rsid w:val="00440AA4"/>
    <w:rsid w:val="00441793"/>
    <w:rsid w:val="004419EE"/>
    <w:rsid w:val="00441A0D"/>
    <w:rsid w:val="004438BD"/>
    <w:rsid w:val="00444F18"/>
    <w:rsid w:val="004454C2"/>
    <w:rsid w:val="00446502"/>
    <w:rsid w:val="0044663F"/>
    <w:rsid w:val="004469DD"/>
    <w:rsid w:val="00446DF9"/>
    <w:rsid w:val="004473F4"/>
    <w:rsid w:val="004502DD"/>
    <w:rsid w:val="0045049A"/>
    <w:rsid w:val="0045264B"/>
    <w:rsid w:val="00452668"/>
    <w:rsid w:val="00453A32"/>
    <w:rsid w:val="004540FC"/>
    <w:rsid w:val="004541A0"/>
    <w:rsid w:val="004543E1"/>
    <w:rsid w:val="00454AEE"/>
    <w:rsid w:val="00454BAF"/>
    <w:rsid w:val="00454FCC"/>
    <w:rsid w:val="00457AE8"/>
    <w:rsid w:val="00460675"/>
    <w:rsid w:val="00460E6A"/>
    <w:rsid w:val="00462306"/>
    <w:rsid w:val="00463876"/>
    <w:rsid w:val="004641C0"/>
    <w:rsid w:val="00464476"/>
    <w:rsid w:val="00464C41"/>
    <w:rsid w:val="00464D55"/>
    <w:rsid w:val="004655D1"/>
    <w:rsid w:val="004658EA"/>
    <w:rsid w:val="00465F8A"/>
    <w:rsid w:val="004702D8"/>
    <w:rsid w:val="0047057A"/>
    <w:rsid w:val="0047189C"/>
    <w:rsid w:val="00474C15"/>
    <w:rsid w:val="004756D0"/>
    <w:rsid w:val="004758D0"/>
    <w:rsid w:val="004765D4"/>
    <w:rsid w:val="00477344"/>
    <w:rsid w:val="004810A6"/>
    <w:rsid w:val="00481818"/>
    <w:rsid w:val="00482FF6"/>
    <w:rsid w:val="0048386F"/>
    <w:rsid w:val="00483C97"/>
    <w:rsid w:val="0048442C"/>
    <w:rsid w:val="00485E59"/>
    <w:rsid w:val="00486008"/>
    <w:rsid w:val="00486758"/>
    <w:rsid w:val="00487C5B"/>
    <w:rsid w:val="00491DC3"/>
    <w:rsid w:val="004926A7"/>
    <w:rsid w:val="00492F48"/>
    <w:rsid w:val="00493BA7"/>
    <w:rsid w:val="00494432"/>
    <w:rsid w:val="00494453"/>
    <w:rsid w:val="00494D9D"/>
    <w:rsid w:val="00495691"/>
    <w:rsid w:val="004958F0"/>
    <w:rsid w:val="00495FEF"/>
    <w:rsid w:val="00496BA2"/>
    <w:rsid w:val="00496BBD"/>
    <w:rsid w:val="004A0686"/>
    <w:rsid w:val="004A0B33"/>
    <w:rsid w:val="004A0E78"/>
    <w:rsid w:val="004A1405"/>
    <w:rsid w:val="004A2D42"/>
    <w:rsid w:val="004A3948"/>
    <w:rsid w:val="004A53FB"/>
    <w:rsid w:val="004A66E6"/>
    <w:rsid w:val="004A6A62"/>
    <w:rsid w:val="004A7154"/>
    <w:rsid w:val="004A78C4"/>
    <w:rsid w:val="004A7FDC"/>
    <w:rsid w:val="004B064B"/>
    <w:rsid w:val="004B1282"/>
    <w:rsid w:val="004B1A93"/>
    <w:rsid w:val="004B2790"/>
    <w:rsid w:val="004B2812"/>
    <w:rsid w:val="004B2C7C"/>
    <w:rsid w:val="004B3353"/>
    <w:rsid w:val="004B4021"/>
    <w:rsid w:val="004B778F"/>
    <w:rsid w:val="004B7CDE"/>
    <w:rsid w:val="004C1A20"/>
    <w:rsid w:val="004C37ED"/>
    <w:rsid w:val="004C484E"/>
    <w:rsid w:val="004C4E97"/>
    <w:rsid w:val="004C64B5"/>
    <w:rsid w:val="004C798C"/>
    <w:rsid w:val="004C7ED7"/>
    <w:rsid w:val="004D0050"/>
    <w:rsid w:val="004D0789"/>
    <w:rsid w:val="004D18C1"/>
    <w:rsid w:val="004D1BC3"/>
    <w:rsid w:val="004D25A9"/>
    <w:rsid w:val="004D50AF"/>
    <w:rsid w:val="004D578D"/>
    <w:rsid w:val="004D6A54"/>
    <w:rsid w:val="004D7842"/>
    <w:rsid w:val="004E19EC"/>
    <w:rsid w:val="004E1A19"/>
    <w:rsid w:val="004E1B20"/>
    <w:rsid w:val="004E267F"/>
    <w:rsid w:val="004E3B23"/>
    <w:rsid w:val="004E5362"/>
    <w:rsid w:val="004E5652"/>
    <w:rsid w:val="004E6ED6"/>
    <w:rsid w:val="004E7CCF"/>
    <w:rsid w:val="004F035C"/>
    <w:rsid w:val="004F2B32"/>
    <w:rsid w:val="004F3F70"/>
    <w:rsid w:val="004F4049"/>
    <w:rsid w:val="004F488E"/>
    <w:rsid w:val="004F6358"/>
    <w:rsid w:val="004F6F6E"/>
    <w:rsid w:val="004F7288"/>
    <w:rsid w:val="004F7558"/>
    <w:rsid w:val="00500BEB"/>
    <w:rsid w:val="00501311"/>
    <w:rsid w:val="00501A5B"/>
    <w:rsid w:val="00502992"/>
    <w:rsid w:val="00502D3D"/>
    <w:rsid w:val="00503505"/>
    <w:rsid w:val="005037E6"/>
    <w:rsid w:val="00503C2F"/>
    <w:rsid w:val="00506FB8"/>
    <w:rsid w:val="00507F84"/>
    <w:rsid w:val="00510C21"/>
    <w:rsid w:val="00510F3D"/>
    <w:rsid w:val="00512076"/>
    <w:rsid w:val="0051633E"/>
    <w:rsid w:val="00517AB5"/>
    <w:rsid w:val="00517E2D"/>
    <w:rsid w:val="0052219A"/>
    <w:rsid w:val="00522275"/>
    <w:rsid w:val="00522577"/>
    <w:rsid w:val="00522AE6"/>
    <w:rsid w:val="005240A2"/>
    <w:rsid w:val="00524790"/>
    <w:rsid w:val="005274B4"/>
    <w:rsid w:val="00527C49"/>
    <w:rsid w:val="0053064D"/>
    <w:rsid w:val="00531018"/>
    <w:rsid w:val="005315FD"/>
    <w:rsid w:val="00531EEE"/>
    <w:rsid w:val="005323B8"/>
    <w:rsid w:val="0053244E"/>
    <w:rsid w:val="005325E9"/>
    <w:rsid w:val="00532DFF"/>
    <w:rsid w:val="00533215"/>
    <w:rsid w:val="00534DEA"/>
    <w:rsid w:val="0053557C"/>
    <w:rsid w:val="00536653"/>
    <w:rsid w:val="005375F2"/>
    <w:rsid w:val="00540521"/>
    <w:rsid w:val="00540DF9"/>
    <w:rsid w:val="00541698"/>
    <w:rsid w:val="0054173D"/>
    <w:rsid w:val="005428F1"/>
    <w:rsid w:val="00543E05"/>
    <w:rsid w:val="00543EA6"/>
    <w:rsid w:val="005440E2"/>
    <w:rsid w:val="00544BD7"/>
    <w:rsid w:val="00544FCF"/>
    <w:rsid w:val="00545A69"/>
    <w:rsid w:val="0054657E"/>
    <w:rsid w:val="00551611"/>
    <w:rsid w:val="00552707"/>
    <w:rsid w:val="00552987"/>
    <w:rsid w:val="00553D15"/>
    <w:rsid w:val="00554F8A"/>
    <w:rsid w:val="0055525B"/>
    <w:rsid w:val="00555737"/>
    <w:rsid w:val="00555ACA"/>
    <w:rsid w:val="00556C96"/>
    <w:rsid w:val="00556D6F"/>
    <w:rsid w:val="00556F38"/>
    <w:rsid w:val="00564B21"/>
    <w:rsid w:val="00566933"/>
    <w:rsid w:val="00566962"/>
    <w:rsid w:val="0056705E"/>
    <w:rsid w:val="00567D1D"/>
    <w:rsid w:val="005719A8"/>
    <w:rsid w:val="00571AD0"/>
    <w:rsid w:val="00573296"/>
    <w:rsid w:val="0057337C"/>
    <w:rsid w:val="00573CB0"/>
    <w:rsid w:val="00573D1A"/>
    <w:rsid w:val="00574AF8"/>
    <w:rsid w:val="0057636D"/>
    <w:rsid w:val="0057692D"/>
    <w:rsid w:val="00577A8A"/>
    <w:rsid w:val="00580A21"/>
    <w:rsid w:val="005819B2"/>
    <w:rsid w:val="0058215C"/>
    <w:rsid w:val="00583950"/>
    <w:rsid w:val="00584985"/>
    <w:rsid w:val="00585425"/>
    <w:rsid w:val="00585F2C"/>
    <w:rsid w:val="0058623D"/>
    <w:rsid w:val="005863BF"/>
    <w:rsid w:val="00586547"/>
    <w:rsid w:val="00586AEC"/>
    <w:rsid w:val="005877C4"/>
    <w:rsid w:val="00587EC7"/>
    <w:rsid w:val="0059055F"/>
    <w:rsid w:val="005907C5"/>
    <w:rsid w:val="00591DD6"/>
    <w:rsid w:val="00593CFA"/>
    <w:rsid w:val="005949B3"/>
    <w:rsid w:val="00595308"/>
    <w:rsid w:val="0059617A"/>
    <w:rsid w:val="00596E78"/>
    <w:rsid w:val="005A0131"/>
    <w:rsid w:val="005A0953"/>
    <w:rsid w:val="005A3281"/>
    <w:rsid w:val="005A3F7B"/>
    <w:rsid w:val="005A5E57"/>
    <w:rsid w:val="005B1963"/>
    <w:rsid w:val="005B1A41"/>
    <w:rsid w:val="005B2AB3"/>
    <w:rsid w:val="005B30C2"/>
    <w:rsid w:val="005B3B07"/>
    <w:rsid w:val="005B3CA7"/>
    <w:rsid w:val="005B4A02"/>
    <w:rsid w:val="005B70B3"/>
    <w:rsid w:val="005C0970"/>
    <w:rsid w:val="005C15FB"/>
    <w:rsid w:val="005C1692"/>
    <w:rsid w:val="005C291E"/>
    <w:rsid w:val="005C370C"/>
    <w:rsid w:val="005C3AF8"/>
    <w:rsid w:val="005C413A"/>
    <w:rsid w:val="005C5872"/>
    <w:rsid w:val="005D0503"/>
    <w:rsid w:val="005D2DEA"/>
    <w:rsid w:val="005D31C1"/>
    <w:rsid w:val="005D331C"/>
    <w:rsid w:val="005D4274"/>
    <w:rsid w:val="005D522D"/>
    <w:rsid w:val="005D5C09"/>
    <w:rsid w:val="005D6491"/>
    <w:rsid w:val="005E0022"/>
    <w:rsid w:val="005E17E5"/>
    <w:rsid w:val="005E3CEB"/>
    <w:rsid w:val="005E5686"/>
    <w:rsid w:val="005E5FC3"/>
    <w:rsid w:val="005E6040"/>
    <w:rsid w:val="005E6ED5"/>
    <w:rsid w:val="005E7087"/>
    <w:rsid w:val="005E71AE"/>
    <w:rsid w:val="005E77B0"/>
    <w:rsid w:val="005E7DC2"/>
    <w:rsid w:val="005F0517"/>
    <w:rsid w:val="005F1B52"/>
    <w:rsid w:val="005F2E4C"/>
    <w:rsid w:val="005F31F0"/>
    <w:rsid w:val="005F35D8"/>
    <w:rsid w:val="005F381E"/>
    <w:rsid w:val="005F6625"/>
    <w:rsid w:val="005F73AA"/>
    <w:rsid w:val="005F7699"/>
    <w:rsid w:val="005F794D"/>
    <w:rsid w:val="00600648"/>
    <w:rsid w:val="0060301E"/>
    <w:rsid w:val="00604A9C"/>
    <w:rsid w:val="00605790"/>
    <w:rsid w:val="00606160"/>
    <w:rsid w:val="006069AA"/>
    <w:rsid w:val="00607638"/>
    <w:rsid w:val="00612321"/>
    <w:rsid w:val="00612385"/>
    <w:rsid w:val="00612F36"/>
    <w:rsid w:val="00614319"/>
    <w:rsid w:val="006146F9"/>
    <w:rsid w:val="00615728"/>
    <w:rsid w:val="006159FC"/>
    <w:rsid w:val="00615E69"/>
    <w:rsid w:val="00620A00"/>
    <w:rsid w:val="00620EE8"/>
    <w:rsid w:val="00620FBF"/>
    <w:rsid w:val="0062131F"/>
    <w:rsid w:val="00621F65"/>
    <w:rsid w:val="006226FE"/>
    <w:rsid w:val="00622BAF"/>
    <w:rsid w:val="00622D32"/>
    <w:rsid w:val="00622E52"/>
    <w:rsid w:val="00624624"/>
    <w:rsid w:val="00624E6A"/>
    <w:rsid w:val="00624FCC"/>
    <w:rsid w:val="00625C81"/>
    <w:rsid w:val="006261B1"/>
    <w:rsid w:val="006272CC"/>
    <w:rsid w:val="006317C4"/>
    <w:rsid w:val="00631A75"/>
    <w:rsid w:val="0063262B"/>
    <w:rsid w:val="006333FF"/>
    <w:rsid w:val="00634424"/>
    <w:rsid w:val="00634A2C"/>
    <w:rsid w:val="00634B71"/>
    <w:rsid w:val="006357A7"/>
    <w:rsid w:val="00635F56"/>
    <w:rsid w:val="006363DD"/>
    <w:rsid w:val="006368AA"/>
    <w:rsid w:val="00636FFF"/>
    <w:rsid w:val="0064009B"/>
    <w:rsid w:val="006414B4"/>
    <w:rsid w:val="00642680"/>
    <w:rsid w:val="006430F1"/>
    <w:rsid w:val="0064345D"/>
    <w:rsid w:val="00643B16"/>
    <w:rsid w:val="00644B64"/>
    <w:rsid w:val="006454F8"/>
    <w:rsid w:val="00645644"/>
    <w:rsid w:val="00645D1B"/>
    <w:rsid w:val="0064704B"/>
    <w:rsid w:val="006508C1"/>
    <w:rsid w:val="00652481"/>
    <w:rsid w:val="00652678"/>
    <w:rsid w:val="006537FC"/>
    <w:rsid w:val="00653BA2"/>
    <w:rsid w:val="00653C91"/>
    <w:rsid w:val="00653E85"/>
    <w:rsid w:val="00654375"/>
    <w:rsid w:val="006617AB"/>
    <w:rsid w:val="00662051"/>
    <w:rsid w:val="00662617"/>
    <w:rsid w:val="0066326C"/>
    <w:rsid w:val="0066404C"/>
    <w:rsid w:val="00664CA0"/>
    <w:rsid w:val="0066507C"/>
    <w:rsid w:val="0066637F"/>
    <w:rsid w:val="0066647F"/>
    <w:rsid w:val="00667627"/>
    <w:rsid w:val="00667F45"/>
    <w:rsid w:val="00670EF8"/>
    <w:rsid w:val="006727B3"/>
    <w:rsid w:val="00672D87"/>
    <w:rsid w:val="00672E65"/>
    <w:rsid w:val="00673EB7"/>
    <w:rsid w:val="00676CBA"/>
    <w:rsid w:val="0067791C"/>
    <w:rsid w:val="00684284"/>
    <w:rsid w:val="0068511D"/>
    <w:rsid w:val="00686B55"/>
    <w:rsid w:val="006903A5"/>
    <w:rsid w:val="00691138"/>
    <w:rsid w:val="0069214D"/>
    <w:rsid w:val="00692E66"/>
    <w:rsid w:val="00693176"/>
    <w:rsid w:val="00693643"/>
    <w:rsid w:val="0069475D"/>
    <w:rsid w:val="006948F1"/>
    <w:rsid w:val="00694BC9"/>
    <w:rsid w:val="006962AA"/>
    <w:rsid w:val="006971F2"/>
    <w:rsid w:val="00697BC0"/>
    <w:rsid w:val="006A0593"/>
    <w:rsid w:val="006A0AA2"/>
    <w:rsid w:val="006A0CF3"/>
    <w:rsid w:val="006A3391"/>
    <w:rsid w:val="006A6C7A"/>
    <w:rsid w:val="006A78BC"/>
    <w:rsid w:val="006A7FE4"/>
    <w:rsid w:val="006B02E9"/>
    <w:rsid w:val="006B0315"/>
    <w:rsid w:val="006B0A96"/>
    <w:rsid w:val="006B109C"/>
    <w:rsid w:val="006B1A6C"/>
    <w:rsid w:val="006B1C49"/>
    <w:rsid w:val="006B3761"/>
    <w:rsid w:val="006B396B"/>
    <w:rsid w:val="006B44B0"/>
    <w:rsid w:val="006B66AD"/>
    <w:rsid w:val="006C111C"/>
    <w:rsid w:val="006C1F8B"/>
    <w:rsid w:val="006C2660"/>
    <w:rsid w:val="006C26F9"/>
    <w:rsid w:val="006C29E8"/>
    <w:rsid w:val="006C323A"/>
    <w:rsid w:val="006C3584"/>
    <w:rsid w:val="006C4457"/>
    <w:rsid w:val="006C5214"/>
    <w:rsid w:val="006C5BBB"/>
    <w:rsid w:val="006C624A"/>
    <w:rsid w:val="006D08CD"/>
    <w:rsid w:val="006D0DAE"/>
    <w:rsid w:val="006D125D"/>
    <w:rsid w:val="006D1BCC"/>
    <w:rsid w:val="006D1C15"/>
    <w:rsid w:val="006D2E40"/>
    <w:rsid w:val="006D3229"/>
    <w:rsid w:val="006D455E"/>
    <w:rsid w:val="006D4CFA"/>
    <w:rsid w:val="006D51C0"/>
    <w:rsid w:val="006D635C"/>
    <w:rsid w:val="006D6E91"/>
    <w:rsid w:val="006D70A3"/>
    <w:rsid w:val="006D71CF"/>
    <w:rsid w:val="006E2919"/>
    <w:rsid w:val="006E2AC7"/>
    <w:rsid w:val="006E3295"/>
    <w:rsid w:val="006E6D96"/>
    <w:rsid w:val="006F0365"/>
    <w:rsid w:val="006F112C"/>
    <w:rsid w:val="006F1752"/>
    <w:rsid w:val="006F1809"/>
    <w:rsid w:val="006F2056"/>
    <w:rsid w:val="006F2DEF"/>
    <w:rsid w:val="006F60DD"/>
    <w:rsid w:val="00700EB7"/>
    <w:rsid w:val="00704DCB"/>
    <w:rsid w:val="0070551B"/>
    <w:rsid w:val="00710C1B"/>
    <w:rsid w:val="00711EBB"/>
    <w:rsid w:val="00714FB5"/>
    <w:rsid w:val="0071758D"/>
    <w:rsid w:val="007221EF"/>
    <w:rsid w:val="00725BDE"/>
    <w:rsid w:val="00726CD5"/>
    <w:rsid w:val="00727392"/>
    <w:rsid w:val="0073062D"/>
    <w:rsid w:val="00731275"/>
    <w:rsid w:val="00731459"/>
    <w:rsid w:val="00732460"/>
    <w:rsid w:val="00732469"/>
    <w:rsid w:val="007331B5"/>
    <w:rsid w:val="007331E4"/>
    <w:rsid w:val="00733960"/>
    <w:rsid w:val="0073400C"/>
    <w:rsid w:val="0073426A"/>
    <w:rsid w:val="00734E09"/>
    <w:rsid w:val="00735281"/>
    <w:rsid w:val="007353B9"/>
    <w:rsid w:val="00735683"/>
    <w:rsid w:val="00736D09"/>
    <w:rsid w:val="00737562"/>
    <w:rsid w:val="00737694"/>
    <w:rsid w:val="00740C99"/>
    <w:rsid w:val="007416F6"/>
    <w:rsid w:val="0074281D"/>
    <w:rsid w:val="007431D0"/>
    <w:rsid w:val="00743279"/>
    <w:rsid w:val="007434B0"/>
    <w:rsid w:val="007439C4"/>
    <w:rsid w:val="00743CAD"/>
    <w:rsid w:val="0074606F"/>
    <w:rsid w:val="0074790F"/>
    <w:rsid w:val="007527A4"/>
    <w:rsid w:val="00752E00"/>
    <w:rsid w:val="00753354"/>
    <w:rsid w:val="00754214"/>
    <w:rsid w:val="0075440C"/>
    <w:rsid w:val="00755694"/>
    <w:rsid w:val="00755997"/>
    <w:rsid w:val="007617F0"/>
    <w:rsid w:val="0076230C"/>
    <w:rsid w:val="007627D5"/>
    <w:rsid w:val="0076328E"/>
    <w:rsid w:val="00764461"/>
    <w:rsid w:val="00765EE4"/>
    <w:rsid w:val="00770351"/>
    <w:rsid w:val="007716AE"/>
    <w:rsid w:val="00771EBD"/>
    <w:rsid w:val="00773002"/>
    <w:rsid w:val="0077302A"/>
    <w:rsid w:val="00773C92"/>
    <w:rsid w:val="0077654C"/>
    <w:rsid w:val="00782B45"/>
    <w:rsid w:val="00782D69"/>
    <w:rsid w:val="007833D7"/>
    <w:rsid w:val="007835CD"/>
    <w:rsid w:val="00783D8F"/>
    <w:rsid w:val="00784683"/>
    <w:rsid w:val="00785957"/>
    <w:rsid w:val="0078662C"/>
    <w:rsid w:val="00790149"/>
    <w:rsid w:val="00790756"/>
    <w:rsid w:val="00790762"/>
    <w:rsid w:val="00790ABA"/>
    <w:rsid w:val="007935F7"/>
    <w:rsid w:val="0079418A"/>
    <w:rsid w:val="00794622"/>
    <w:rsid w:val="00795E0E"/>
    <w:rsid w:val="007960C7"/>
    <w:rsid w:val="00797050"/>
    <w:rsid w:val="007A2AE6"/>
    <w:rsid w:val="007A443F"/>
    <w:rsid w:val="007A7912"/>
    <w:rsid w:val="007B04F3"/>
    <w:rsid w:val="007B0E00"/>
    <w:rsid w:val="007B19CC"/>
    <w:rsid w:val="007B3A28"/>
    <w:rsid w:val="007B77D7"/>
    <w:rsid w:val="007C1CB7"/>
    <w:rsid w:val="007C1D68"/>
    <w:rsid w:val="007C2CCB"/>
    <w:rsid w:val="007C3683"/>
    <w:rsid w:val="007C55FC"/>
    <w:rsid w:val="007C5D1C"/>
    <w:rsid w:val="007C6058"/>
    <w:rsid w:val="007C63A2"/>
    <w:rsid w:val="007C6F59"/>
    <w:rsid w:val="007C7461"/>
    <w:rsid w:val="007D063D"/>
    <w:rsid w:val="007D1843"/>
    <w:rsid w:val="007D187D"/>
    <w:rsid w:val="007D2FAF"/>
    <w:rsid w:val="007D5413"/>
    <w:rsid w:val="007D6152"/>
    <w:rsid w:val="007D69C5"/>
    <w:rsid w:val="007D785D"/>
    <w:rsid w:val="007E0D28"/>
    <w:rsid w:val="007E1C1F"/>
    <w:rsid w:val="007E3248"/>
    <w:rsid w:val="007E3822"/>
    <w:rsid w:val="007E42AD"/>
    <w:rsid w:val="007E5D7A"/>
    <w:rsid w:val="007E70DD"/>
    <w:rsid w:val="007E7594"/>
    <w:rsid w:val="007E7C1F"/>
    <w:rsid w:val="007E7DE6"/>
    <w:rsid w:val="007E7E0E"/>
    <w:rsid w:val="007E7F43"/>
    <w:rsid w:val="007F0BA0"/>
    <w:rsid w:val="007F1882"/>
    <w:rsid w:val="007F1DE1"/>
    <w:rsid w:val="007F253C"/>
    <w:rsid w:val="007F2665"/>
    <w:rsid w:val="007F2BF2"/>
    <w:rsid w:val="007F3569"/>
    <w:rsid w:val="007F4E1F"/>
    <w:rsid w:val="007F5E54"/>
    <w:rsid w:val="007F64AF"/>
    <w:rsid w:val="0080226E"/>
    <w:rsid w:val="00803646"/>
    <w:rsid w:val="0080490B"/>
    <w:rsid w:val="00805A96"/>
    <w:rsid w:val="008068F5"/>
    <w:rsid w:val="00806C0A"/>
    <w:rsid w:val="00807B0D"/>
    <w:rsid w:val="00807FD2"/>
    <w:rsid w:val="0081035B"/>
    <w:rsid w:val="00811602"/>
    <w:rsid w:val="008121AA"/>
    <w:rsid w:val="0081236E"/>
    <w:rsid w:val="00812FC1"/>
    <w:rsid w:val="00813E9F"/>
    <w:rsid w:val="008144AD"/>
    <w:rsid w:val="008146D3"/>
    <w:rsid w:val="00815A0C"/>
    <w:rsid w:val="00815EC4"/>
    <w:rsid w:val="008165CC"/>
    <w:rsid w:val="008167B5"/>
    <w:rsid w:val="00820BC5"/>
    <w:rsid w:val="00820F53"/>
    <w:rsid w:val="0082332D"/>
    <w:rsid w:val="00824C32"/>
    <w:rsid w:val="0082536A"/>
    <w:rsid w:val="0082627D"/>
    <w:rsid w:val="0082650D"/>
    <w:rsid w:val="00826A9E"/>
    <w:rsid w:val="00827101"/>
    <w:rsid w:val="008315E5"/>
    <w:rsid w:val="008328B2"/>
    <w:rsid w:val="008343A0"/>
    <w:rsid w:val="008357C6"/>
    <w:rsid w:val="0083633C"/>
    <w:rsid w:val="008409EC"/>
    <w:rsid w:val="00841555"/>
    <w:rsid w:val="00841A49"/>
    <w:rsid w:val="0084237C"/>
    <w:rsid w:val="00842C45"/>
    <w:rsid w:val="00843778"/>
    <w:rsid w:val="00845F0B"/>
    <w:rsid w:val="00850CCE"/>
    <w:rsid w:val="00851D92"/>
    <w:rsid w:val="00851E87"/>
    <w:rsid w:val="0085395E"/>
    <w:rsid w:val="00853A7D"/>
    <w:rsid w:val="00854B55"/>
    <w:rsid w:val="00854C3A"/>
    <w:rsid w:val="00855103"/>
    <w:rsid w:val="008559C3"/>
    <w:rsid w:val="00856FB1"/>
    <w:rsid w:val="0085773A"/>
    <w:rsid w:val="008609A9"/>
    <w:rsid w:val="00862E85"/>
    <w:rsid w:val="00864474"/>
    <w:rsid w:val="00865D1B"/>
    <w:rsid w:val="00867F81"/>
    <w:rsid w:val="0087100A"/>
    <w:rsid w:val="00872E68"/>
    <w:rsid w:val="00873A09"/>
    <w:rsid w:val="00874CED"/>
    <w:rsid w:val="008762B7"/>
    <w:rsid w:val="008769B9"/>
    <w:rsid w:val="008779A7"/>
    <w:rsid w:val="008779F2"/>
    <w:rsid w:val="00877A85"/>
    <w:rsid w:val="00880108"/>
    <w:rsid w:val="00880D9D"/>
    <w:rsid w:val="0088457A"/>
    <w:rsid w:val="008850DB"/>
    <w:rsid w:val="00885465"/>
    <w:rsid w:val="0088666F"/>
    <w:rsid w:val="00886877"/>
    <w:rsid w:val="008878CC"/>
    <w:rsid w:val="008913FD"/>
    <w:rsid w:val="0089389F"/>
    <w:rsid w:val="00894B32"/>
    <w:rsid w:val="00895ACE"/>
    <w:rsid w:val="0089662B"/>
    <w:rsid w:val="008970B0"/>
    <w:rsid w:val="008974CF"/>
    <w:rsid w:val="0089780B"/>
    <w:rsid w:val="00897A7A"/>
    <w:rsid w:val="008A02C1"/>
    <w:rsid w:val="008A07B2"/>
    <w:rsid w:val="008A07DF"/>
    <w:rsid w:val="008A33E7"/>
    <w:rsid w:val="008A37E7"/>
    <w:rsid w:val="008A3DFC"/>
    <w:rsid w:val="008A4EEE"/>
    <w:rsid w:val="008A6505"/>
    <w:rsid w:val="008B05C7"/>
    <w:rsid w:val="008B1B0A"/>
    <w:rsid w:val="008B2640"/>
    <w:rsid w:val="008B34F7"/>
    <w:rsid w:val="008B38C0"/>
    <w:rsid w:val="008B4577"/>
    <w:rsid w:val="008B4692"/>
    <w:rsid w:val="008B54BD"/>
    <w:rsid w:val="008B7AAC"/>
    <w:rsid w:val="008B7E3E"/>
    <w:rsid w:val="008C0814"/>
    <w:rsid w:val="008C33EB"/>
    <w:rsid w:val="008C3AE0"/>
    <w:rsid w:val="008C3ED3"/>
    <w:rsid w:val="008C4141"/>
    <w:rsid w:val="008C41F3"/>
    <w:rsid w:val="008C636B"/>
    <w:rsid w:val="008C7A9C"/>
    <w:rsid w:val="008D23A2"/>
    <w:rsid w:val="008D2F5A"/>
    <w:rsid w:val="008D34C7"/>
    <w:rsid w:val="008D3B92"/>
    <w:rsid w:val="008D4E32"/>
    <w:rsid w:val="008D50ED"/>
    <w:rsid w:val="008D53EC"/>
    <w:rsid w:val="008D5F84"/>
    <w:rsid w:val="008D6823"/>
    <w:rsid w:val="008D6EB2"/>
    <w:rsid w:val="008D7819"/>
    <w:rsid w:val="008E02B4"/>
    <w:rsid w:val="008E0BB2"/>
    <w:rsid w:val="008E25B5"/>
    <w:rsid w:val="008E39D0"/>
    <w:rsid w:val="008E44F2"/>
    <w:rsid w:val="008E4CCC"/>
    <w:rsid w:val="008E5F2F"/>
    <w:rsid w:val="008F0DE7"/>
    <w:rsid w:val="008F0E96"/>
    <w:rsid w:val="008F0EF6"/>
    <w:rsid w:val="008F2302"/>
    <w:rsid w:val="008F37AA"/>
    <w:rsid w:val="008F3AE6"/>
    <w:rsid w:val="008F4D04"/>
    <w:rsid w:val="008F4EC2"/>
    <w:rsid w:val="008F4F36"/>
    <w:rsid w:val="008F583E"/>
    <w:rsid w:val="008F7AEE"/>
    <w:rsid w:val="0090008B"/>
    <w:rsid w:val="00900881"/>
    <w:rsid w:val="00900939"/>
    <w:rsid w:val="00900CF7"/>
    <w:rsid w:val="00901D75"/>
    <w:rsid w:val="0090356A"/>
    <w:rsid w:val="00904881"/>
    <w:rsid w:val="0090543F"/>
    <w:rsid w:val="00905468"/>
    <w:rsid w:val="009072A0"/>
    <w:rsid w:val="0090757D"/>
    <w:rsid w:val="00911BCE"/>
    <w:rsid w:val="00911E1C"/>
    <w:rsid w:val="009123A9"/>
    <w:rsid w:val="00912A73"/>
    <w:rsid w:val="00913B85"/>
    <w:rsid w:val="00914DC1"/>
    <w:rsid w:val="00915D1B"/>
    <w:rsid w:val="00916CE8"/>
    <w:rsid w:val="00916DEF"/>
    <w:rsid w:val="009176F4"/>
    <w:rsid w:val="0092070A"/>
    <w:rsid w:val="0092227A"/>
    <w:rsid w:val="009224C8"/>
    <w:rsid w:val="009238A8"/>
    <w:rsid w:val="00923B4F"/>
    <w:rsid w:val="00924A28"/>
    <w:rsid w:val="00925229"/>
    <w:rsid w:val="009259B7"/>
    <w:rsid w:val="00925D4B"/>
    <w:rsid w:val="00927DF5"/>
    <w:rsid w:val="0093006B"/>
    <w:rsid w:val="00930FED"/>
    <w:rsid w:val="009329DC"/>
    <w:rsid w:val="00932D13"/>
    <w:rsid w:val="00932D41"/>
    <w:rsid w:val="00932F25"/>
    <w:rsid w:val="00933618"/>
    <w:rsid w:val="00933CDE"/>
    <w:rsid w:val="00934061"/>
    <w:rsid w:val="00934174"/>
    <w:rsid w:val="00934760"/>
    <w:rsid w:val="00934836"/>
    <w:rsid w:val="00934EF8"/>
    <w:rsid w:val="00935C5E"/>
    <w:rsid w:val="00935EEA"/>
    <w:rsid w:val="0093673E"/>
    <w:rsid w:val="0093692D"/>
    <w:rsid w:val="00936B19"/>
    <w:rsid w:val="00937439"/>
    <w:rsid w:val="00937A17"/>
    <w:rsid w:val="00937ECC"/>
    <w:rsid w:val="009411FD"/>
    <w:rsid w:val="00941E00"/>
    <w:rsid w:val="00942696"/>
    <w:rsid w:val="00942833"/>
    <w:rsid w:val="00942FDB"/>
    <w:rsid w:val="0094313B"/>
    <w:rsid w:val="0094391D"/>
    <w:rsid w:val="00944653"/>
    <w:rsid w:val="00945140"/>
    <w:rsid w:val="0094543D"/>
    <w:rsid w:val="00945993"/>
    <w:rsid w:val="0094627F"/>
    <w:rsid w:val="0095060A"/>
    <w:rsid w:val="00951333"/>
    <w:rsid w:val="00952BC2"/>
    <w:rsid w:val="009531F9"/>
    <w:rsid w:val="009532D0"/>
    <w:rsid w:val="00953E73"/>
    <w:rsid w:val="009552BB"/>
    <w:rsid w:val="00957810"/>
    <w:rsid w:val="00960B08"/>
    <w:rsid w:val="00961608"/>
    <w:rsid w:val="00961B91"/>
    <w:rsid w:val="00964097"/>
    <w:rsid w:val="0096420F"/>
    <w:rsid w:val="00965042"/>
    <w:rsid w:val="0096538D"/>
    <w:rsid w:val="009654B5"/>
    <w:rsid w:val="00965FCD"/>
    <w:rsid w:val="009705F0"/>
    <w:rsid w:val="009723F4"/>
    <w:rsid w:val="009739B0"/>
    <w:rsid w:val="00973F61"/>
    <w:rsid w:val="0097406E"/>
    <w:rsid w:val="009748C1"/>
    <w:rsid w:val="009759AD"/>
    <w:rsid w:val="009760AA"/>
    <w:rsid w:val="00976C8D"/>
    <w:rsid w:val="00976F0D"/>
    <w:rsid w:val="009773F4"/>
    <w:rsid w:val="009802AF"/>
    <w:rsid w:val="00980A8C"/>
    <w:rsid w:val="009822D4"/>
    <w:rsid w:val="0098432D"/>
    <w:rsid w:val="0098477F"/>
    <w:rsid w:val="00985CB1"/>
    <w:rsid w:val="00986BAC"/>
    <w:rsid w:val="00987143"/>
    <w:rsid w:val="009872C3"/>
    <w:rsid w:val="009873C1"/>
    <w:rsid w:val="00991506"/>
    <w:rsid w:val="009915AE"/>
    <w:rsid w:val="00991C73"/>
    <w:rsid w:val="009937C4"/>
    <w:rsid w:val="00993AFA"/>
    <w:rsid w:val="009941B2"/>
    <w:rsid w:val="009948BD"/>
    <w:rsid w:val="0099620A"/>
    <w:rsid w:val="009973DC"/>
    <w:rsid w:val="0099780C"/>
    <w:rsid w:val="00997A9B"/>
    <w:rsid w:val="009A0070"/>
    <w:rsid w:val="009A0728"/>
    <w:rsid w:val="009A0924"/>
    <w:rsid w:val="009A0B04"/>
    <w:rsid w:val="009A0D09"/>
    <w:rsid w:val="009A111A"/>
    <w:rsid w:val="009A1DDC"/>
    <w:rsid w:val="009A1F51"/>
    <w:rsid w:val="009A32EC"/>
    <w:rsid w:val="009A51CF"/>
    <w:rsid w:val="009A53E2"/>
    <w:rsid w:val="009A54CC"/>
    <w:rsid w:val="009A5EDF"/>
    <w:rsid w:val="009A61FB"/>
    <w:rsid w:val="009A66B8"/>
    <w:rsid w:val="009A6E56"/>
    <w:rsid w:val="009A7845"/>
    <w:rsid w:val="009B053D"/>
    <w:rsid w:val="009B14CB"/>
    <w:rsid w:val="009B1B57"/>
    <w:rsid w:val="009B256A"/>
    <w:rsid w:val="009B2F37"/>
    <w:rsid w:val="009B42C8"/>
    <w:rsid w:val="009B48D1"/>
    <w:rsid w:val="009B57CD"/>
    <w:rsid w:val="009B5A58"/>
    <w:rsid w:val="009B5B62"/>
    <w:rsid w:val="009B60BF"/>
    <w:rsid w:val="009B6FA7"/>
    <w:rsid w:val="009B7459"/>
    <w:rsid w:val="009B7CF4"/>
    <w:rsid w:val="009B7FA7"/>
    <w:rsid w:val="009C09BD"/>
    <w:rsid w:val="009C16E7"/>
    <w:rsid w:val="009C1B56"/>
    <w:rsid w:val="009C2649"/>
    <w:rsid w:val="009C5612"/>
    <w:rsid w:val="009C5A23"/>
    <w:rsid w:val="009C7371"/>
    <w:rsid w:val="009C7D9F"/>
    <w:rsid w:val="009D00F8"/>
    <w:rsid w:val="009D3EC5"/>
    <w:rsid w:val="009D4BD6"/>
    <w:rsid w:val="009D50A2"/>
    <w:rsid w:val="009D5CB6"/>
    <w:rsid w:val="009D63E4"/>
    <w:rsid w:val="009D699E"/>
    <w:rsid w:val="009D6E33"/>
    <w:rsid w:val="009D6F97"/>
    <w:rsid w:val="009E0BAF"/>
    <w:rsid w:val="009E225F"/>
    <w:rsid w:val="009E26A1"/>
    <w:rsid w:val="009E3B10"/>
    <w:rsid w:val="009E44CB"/>
    <w:rsid w:val="009E6150"/>
    <w:rsid w:val="009E77A6"/>
    <w:rsid w:val="009E7B6A"/>
    <w:rsid w:val="009F074F"/>
    <w:rsid w:val="009F0DA6"/>
    <w:rsid w:val="009F1A4A"/>
    <w:rsid w:val="009F2472"/>
    <w:rsid w:val="009F4FA6"/>
    <w:rsid w:val="009F638A"/>
    <w:rsid w:val="009F6BFF"/>
    <w:rsid w:val="009F7936"/>
    <w:rsid w:val="009F794A"/>
    <w:rsid w:val="009F7DDB"/>
    <w:rsid w:val="00A00254"/>
    <w:rsid w:val="00A00F25"/>
    <w:rsid w:val="00A0153B"/>
    <w:rsid w:val="00A01A6D"/>
    <w:rsid w:val="00A02A7B"/>
    <w:rsid w:val="00A03824"/>
    <w:rsid w:val="00A03F06"/>
    <w:rsid w:val="00A04358"/>
    <w:rsid w:val="00A04460"/>
    <w:rsid w:val="00A10105"/>
    <w:rsid w:val="00A10F63"/>
    <w:rsid w:val="00A1143B"/>
    <w:rsid w:val="00A1226A"/>
    <w:rsid w:val="00A13061"/>
    <w:rsid w:val="00A13F51"/>
    <w:rsid w:val="00A14BBF"/>
    <w:rsid w:val="00A15B62"/>
    <w:rsid w:val="00A15D12"/>
    <w:rsid w:val="00A16AB4"/>
    <w:rsid w:val="00A17205"/>
    <w:rsid w:val="00A17C79"/>
    <w:rsid w:val="00A206E4"/>
    <w:rsid w:val="00A20919"/>
    <w:rsid w:val="00A223C7"/>
    <w:rsid w:val="00A22C0E"/>
    <w:rsid w:val="00A23D1A"/>
    <w:rsid w:val="00A24AAB"/>
    <w:rsid w:val="00A250A4"/>
    <w:rsid w:val="00A259A8"/>
    <w:rsid w:val="00A269CD"/>
    <w:rsid w:val="00A2759C"/>
    <w:rsid w:val="00A31F07"/>
    <w:rsid w:val="00A34068"/>
    <w:rsid w:val="00A354DC"/>
    <w:rsid w:val="00A35696"/>
    <w:rsid w:val="00A35910"/>
    <w:rsid w:val="00A35B80"/>
    <w:rsid w:val="00A360AB"/>
    <w:rsid w:val="00A36FF3"/>
    <w:rsid w:val="00A3705C"/>
    <w:rsid w:val="00A37423"/>
    <w:rsid w:val="00A4031A"/>
    <w:rsid w:val="00A40C62"/>
    <w:rsid w:val="00A4218D"/>
    <w:rsid w:val="00A42ADC"/>
    <w:rsid w:val="00A44ED0"/>
    <w:rsid w:val="00A45F88"/>
    <w:rsid w:val="00A463D3"/>
    <w:rsid w:val="00A469C7"/>
    <w:rsid w:val="00A47483"/>
    <w:rsid w:val="00A47D74"/>
    <w:rsid w:val="00A47F27"/>
    <w:rsid w:val="00A5013D"/>
    <w:rsid w:val="00A50957"/>
    <w:rsid w:val="00A511B8"/>
    <w:rsid w:val="00A51E14"/>
    <w:rsid w:val="00A525E5"/>
    <w:rsid w:val="00A5262E"/>
    <w:rsid w:val="00A531DD"/>
    <w:rsid w:val="00A54A56"/>
    <w:rsid w:val="00A554B1"/>
    <w:rsid w:val="00A55647"/>
    <w:rsid w:val="00A55EA1"/>
    <w:rsid w:val="00A56F07"/>
    <w:rsid w:val="00A61749"/>
    <w:rsid w:val="00A63555"/>
    <w:rsid w:val="00A635D1"/>
    <w:rsid w:val="00A63F1C"/>
    <w:rsid w:val="00A66440"/>
    <w:rsid w:val="00A70BA2"/>
    <w:rsid w:val="00A70C90"/>
    <w:rsid w:val="00A71255"/>
    <w:rsid w:val="00A718C4"/>
    <w:rsid w:val="00A72976"/>
    <w:rsid w:val="00A72E67"/>
    <w:rsid w:val="00A730F3"/>
    <w:rsid w:val="00A7501A"/>
    <w:rsid w:val="00A7538D"/>
    <w:rsid w:val="00A758F0"/>
    <w:rsid w:val="00A75FAC"/>
    <w:rsid w:val="00A7655E"/>
    <w:rsid w:val="00A7720E"/>
    <w:rsid w:val="00A80889"/>
    <w:rsid w:val="00A826C4"/>
    <w:rsid w:val="00A82B2E"/>
    <w:rsid w:val="00A833AE"/>
    <w:rsid w:val="00A834E7"/>
    <w:rsid w:val="00A83849"/>
    <w:rsid w:val="00A85B24"/>
    <w:rsid w:val="00A85BCF"/>
    <w:rsid w:val="00A85C89"/>
    <w:rsid w:val="00A87FE2"/>
    <w:rsid w:val="00A90430"/>
    <w:rsid w:val="00A92969"/>
    <w:rsid w:val="00A92A0A"/>
    <w:rsid w:val="00A92C33"/>
    <w:rsid w:val="00A93902"/>
    <w:rsid w:val="00A93CFF"/>
    <w:rsid w:val="00A949E3"/>
    <w:rsid w:val="00A951D5"/>
    <w:rsid w:val="00A9663A"/>
    <w:rsid w:val="00A96D2D"/>
    <w:rsid w:val="00A9727A"/>
    <w:rsid w:val="00AA0673"/>
    <w:rsid w:val="00AA0FE5"/>
    <w:rsid w:val="00AA14F2"/>
    <w:rsid w:val="00AA1607"/>
    <w:rsid w:val="00AA2715"/>
    <w:rsid w:val="00AA3384"/>
    <w:rsid w:val="00AA3A85"/>
    <w:rsid w:val="00AA3FC2"/>
    <w:rsid w:val="00AA44B6"/>
    <w:rsid w:val="00AA474D"/>
    <w:rsid w:val="00AA5BB9"/>
    <w:rsid w:val="00AA7598"/>
    <w:rsid w:val="00AA7744"/>
    <w:rsid w:val="00AB1C87"/>
    <w:rsid w:val="00AB206C"/>
    <w:rsid w:val="00AB5DBA"/>
    <w:rsid w:val="00AB5E53"/>
    <w:rsid w:val="00AB69D1"/>
    <w:rsid w:val="00AB6DF9"/>
    <w:rsid w:val="00AB7EF6"/>
    <w:rsid w:val="00AC02EA"/>
    <w:rsid w:val="00AC12D6"/>
    <w:rsid w:val="00AC1A29"/>
    <w:rsid w:val="00AC2DE5"/>
    <w:rsid w:val="00AC2FB9"/>
    <w:rsid w:val="00AC3072"/>
    <w:rsid w:val="00AC3396"/>
    <w:rsid w:val="00AC3D91"/>
    <w:rsid w:val="00AC43FF"/>
    <w:rsid w:val="00AC4809"/>
    <w:rsid w:val="00AC48F7"/>
    <w:rsid w:val="00AC4E6C"/>
    <w:rsid w:val="00AC7AA8"/>
    <w:rsid w:val="00AC7B70"/>
    <w:rsid w:val="00AD1125"/>
    <w:rsid w:val="00AD16E5"/>
    <w:rsid w:val="00AD1C40"/>
    <w:rsid w:val="00AD1E30"/>
    <w:rsid w:val="00AD1F17"/>
    <w:rsid w:val="00AD377A"/>
    <w:rsid w:val="00AD3A99"/>
    <w:rsid w:val="00AD4193"/>
    <w:rsid w:val="00AD6ECD"/>
    <w:rsid w:val="00AD7140"/>
    <w:rsid w:val="00AE0577"/>
    <w:rsid w:val="00AE0E15"/>
    <w:rsid w:val="00AE3451"/>
    <w:rsid w:val="00AE39A3"/>
    <w:rsid w:val="00AE6C43"/>
    <w:rsid w:val="00AE7392"/>
    <w:rsid w:val="00AE7B33"/>
    <w:rsid w:val="00AF0425"/>
    <w:rsid w:val="00AF234B"/>
    <w:rsid w:val="00AF3D44"/>
    <w:rsid w:val="00AF4593"/>
    <w:rsid w:val="00AF58F8"/>
    <w:rsid w:val="00AF6434"/>
    <w:rsid w:val="00AF67A3"/>
    <w:rsid w:val="00AF6ADC"/>
    <w:rsid w:val="00AF75EC"/>
    <w:rsid w:val="00B004E1"/>
    <w:rsid w:val="00B006F4"/>
    <w:rsid w:val="00B006FE"/>
    <w:rsid w:val="00B00ACE"/>
    <w:rsid w:val="00B0119E"/>
    <w:rsid w:val="00B03907"/>
    <w:rsid w:val="00B04681"/>
    <w:rsid w:val="00B04938"/>
    <w:rsid w:val="00B051FB"/>
    <w:rsid w:val="00B0571A"/>
    <w:rsid w:val="00B060FC"/>
    <w:rsid w:val="00B066B3"/>
    <w:rsid w:val="00B07AC3"/>
    <w:rsid w:val="00B07E3C"/>
    <w:rsid w:val="00B11331"/>
    <w:rsid w:val="00B11DA7"/>
    <w:rsid w:val="00B12341"/>
    <w:rsid w:val="00B1274A"/>
    <w:rsid w:val="00B12882"/>
    <w:rsid w:val="00B145FF"/>
    <w:rsid w:val="00B170C0"/>
    <w:rsid w:val="00B170DE"/>
    <w:rsid w:val="00B178C4"/>
    <w:rsid w:val="00B215EC"/>
    <w:rsid w:val="00B2250B"/>
    <w:rsid w:val="00B23226"/>
    <w:rsid w:val="00B23D94"/>
    <w:rsid w:val="00B23FA6"/>
    <w:rsid w:val="00B240FA"/>
    <w:rsid w:val="00B2556C"/>
    <w:rsid w:val="00B25DD4"/>
    <w:rsid w:val="00B30308"/>
    <w:rsid w:val="00B31C33"/>
    <w:rsid w:val="00B32E1B"/>
    <w:rsid w:val="00B33417"/>
    <w:rsid w:val="00B33CD9"/>
    <w:rsid w:val="00B33D03"/>
    <w:rsid w:val="00B34823"/>
    <w:rsid w:val="00B349DC"/>
    <w:rsid w:val="00B353DB"/>
    <w:rsid w:val="00B373FB"/>
    <w:rsid w:val="00B379BD"/>
    <w:rsid w:val="00B37B51"/>
    <w:rsid w:val="00B40859"/>
    <w:rsid w:val="00B40A4F"/>
    <w:rsid w:val="00B41043"/>
    <w:rsid w:val="00B419AE"/>
    <w:rsid w:val="00B437F3"/>
    <w:rsid w:val="00B44A5F"/>
    <w:rsid w:val="00B4525D"/>
    <w:rsid w:val="00B4556D"/>
    <w:rsid w:val="00B4655A"/>
    <w:rsid w:val="00B47E15"/>
    <w:rsid w:val="00B47E16"/>
    <w:rsid w:val="00B504DD"/>
    <w:rsid w:val="00B50A48"/>
    <w:rsid w:val="00B510E2"/>
    <w:rsid w:val="00B514EB"/>
    <w:rsid w:val="00B51D8A"/>
    <w:rsid w:val="00B533C3"/>
    <w:rsid w:val="00B53DBD"/>
    <w:rsid w:val="00B54759"/>
    <w:rsid w:val="00B54EAD"/>
    <w:rsid w:val="00B5514C"/>
    <w:rsid w:val="00B55F88"/>
    <w:rsid w:val="00B56D03"/>
    <w:rsid w:val="00B62454"/>
    <w:rsid w:val="00B636DF"/>
    <w:rsid w:val="00B63A40"/>
    <w:rsid w:val="00B63BB1"/>
    <w:rsid w:val="00B63CD2"/>
    <w:rsid w:val="00B64378"/>
    <w:rsid w:val="00B6506B"/>
    <w:rsid w:val="00B6592D"/>
    <w:rsid w:val="00B65A35"/>
    <w:rsid w:val="00B65F66"/>
    <w:rsid w:val="00B6685E"/>
    <w:rsid w:val="00B66C2D"/>
    <w:rsid w:val="00B674D4"/>
    <w:rsid w:val="00B7019E"/>
    <w:rsid w:val="00B7245C"/>
    <w:rsid w:val="00B72AC1"/>
    <w:rsid w:val="00B74294"/>
    <w:rsid w:val="00B75F95"/>
    <w:rsid w:val="00B772BF"/>
    <w:rsid w:val="00B773EA"/>
    <w:rsid w:val="00B80364"/>
    <w:rsid w:val="00B81965"/>
    <w:rsid w:val="00B823E0"/>
    <w:rsid w:val="00B83076"/>
    <w:rsid w:val="00B840A9"/>
    <w:rsid w:val="00B84F52"/>
    <w:rsid w:val="00B86765"/>
    <w:rsid w:val="00B87E0C"/>
    <w:rsid w:val="00B91A9C"/>
    <w:rsid w:val="00B91AD1"/>
    <w:rsid w:val="00B91F43"/>
    <w:rsid w:val="00B92A73"/>
    <w:rsid w:val="00B92CD8"/>
    <w:rsid w:val="00B94050"/>
    <w:rsid w:val="00B9468A"/>
    <w:rsid w:val="00B97308"/>
    <w:rsid w:val="00BA025F"/>
    <w:rsid w:val="00BA0464"/>
    <w:rsid w:val="00BA06D0"/>
    <w:rsid w:val="00BA165A"/>
    <w:rsid w:val="00BA18DF"/>
    <w:rsid w:val="00BA2E28"/>
    <w:rsid w:val="00BA2FB6"/>
    <w:rsid w:val="00BA5CB7"/>
    <w:rsid w:val="00BB07A1"/>
    <w:rsid w:val="00BB0F22"/>
    <w:rsid w:val="00BB2724"/>
    <w:rsid w:val="00BB40E4"/>
    <w:rsid w:val="00BB42DF"/>
    <w:rsid w:val="00BB4C42"/>
    <w:rsid w:val="00BB56D8"/>
    <w:rsid w:val="00BB68E0"/>
    <w:rsid w:val="00BB7DA1"/>
    <w:rsid w:val="00BC180B"/>
    <w:rsid w:val="00BC30F0"/>
    <w:rsid w:val="00BC344F"/>
    <w:rsid w:val="00BC3777"/>
    <w:rsid w:val="00BC3A5C"/>
    <w:rsid w:val="00BC4399"/>
    <w:rsid w:val="00BC4509"/>
    <w:rsid w:val="00BC5E1A"/>
    <w:rsid w:val="00BC63FF"/>
    <w:rsid w:val="00BC6C1F"/>
    <w:rsid w:val="00BC7DE0"/>
    <w:rsid w:val="00BC7DE8"/>
    <w:rsid w:val="00BD213E"/>
    <w:rsid w:val="00BD2BA5"/>
    <w:rsid w:val="00BD308F"/>
    <w:rsid w:val="00BD413B"/>
    <w:rsid w:val="00BD440F"/>
    <w:rsid w:val="00BD480A"/>
    <w:rsid w:val="00BD505D"/>
    <w:rsid w:val="00BD5BA0"/>
    <w:rsid w:val="00BD62CA"/>
    <w:rsid w:val="00BD6F87"/>
    <w:rsid w:val="00BD73F5"/>
    <w:rsid w:val="00BD7482"/>
    <w:rsid w:val="00BD7582"/>
    <w:rsid w:val="00BD7D96"/>
    <w:rsid w:val="00BE00E2"/>
    <w:rsid w:val="00BE13B5"/>
    <w:rsid w:val="00BE2072"/>
    <w:rsid w:val="00BE2750"/>
    <w:rsid w:val="00BE2AB9"/>
    <w:rsid w:val="00BE2D03"/>
    <w:rsid w:val="00BE2E3F"/>
    <w:rsid w:val="00BE3BBF"/>
    <w:rsid w:val="00BE40EC"/>
    <w:rsid w:val="00BE51D6"/>
    <w:rsid w:val="00BE5243"/>
    <w:rsid w:val="00BE613B"/>
    <w:rsid w:val="00BE66B5"/>
    <w:rsid w:val="00BE782D"/>
    <w:rsid w:val="00BF026C"/>
    <w:rsid w:val="00BF098A"/>
    <w:rsid w:val="00BF197E"/>
    <w:rsid w:val="00BF1F5A"/>
    <w:rsid w:val="00BF33A7"/>
    <w:rsid w:val="00BF3C3D"/>
    <w:rsid w:val="00BF500A"/>
    <w:rsid w:val="00BF5222"/>
    <w:rsid w:val="00BF53EB"/>
    <w:rsid w:val="00BF635A"/>
    <w:rsid w:val="00BF6B1D"/>
    <w:rsid w:val="00BF6DCC"/>
    <w:rsid w:val="00BF6E2A"/>
    <w:rsid w:val="00C003BA"/>
    <w:rsid w:val="00C00624"/>
    <w:rsid w:val="00C02E00"/>
    <w:rsid w:val="00C03880"/>
    <w:rsid w:val="00C0481F"/>
    <w:rsid w:val="00C04A87"/>
    <w:rsid w:val="00C04C70"/>
    <w:rsid w:val="00C05ECF"/>
    <w:rsid w:val="00C074F0"/>
    <w:rsid w:val="00C07BAB"/>
    <w:rsid w:val="00C07E60"/>
    <w:rsid w:val="00C07E68"/>
    <w:rsid w:val="00C07EBA"/>
    <w:rsid w:val="00C108B1"/>
    <w:rsid w:val="00C10CDB"/>
    <w:rsid w:val="00C11BE5"/>
    <w:rsid w:val="00C14B3D"/>
    <w:rsid w:val="00C15C88"/>
    <w:rsid w:val="00C168A5"/>
    <w:rsid w:val="00C17864"/>
    <w:rsid w:val="00C17EAE"/>
    <w:rsid w:val="00C2006B"/>
    <w:rsid w:val="00C210A9"/>
    <w:rsid w:val="00C22B1B"/>
    <w:rsid w:val="00C22CD7"/>
    <w:rsid w:val="00C24A7C"/>
    <w:rsid w:val="00C25194"/>
    <w:rsid w:val="00C251D7"/>
    <w:rsid w:val="00C260DA"/>
    <w:rsid w:val="00C2779A"/>
    <w:rsid w:val="00C310F6"/>
    <w:rsid w:val="00C31201"/>
    <w:rsid w:val="00C312A0"/>
    <w:rsid w:val="00C31E86"/>
    <w:rsid w:val="00C327B9"/>
    <w:rsid w:val="00C328BD"/>
    <w:rsid w:val="00C34870"/>
    <w:rsid w:val="00C36BFD"/>
    <w:rsid w:val="00C44EC5"/>
    <w:rsid w:val="00C4507E"/>
    <w:rsid w:val="00C45774"/>
    <w:rsid w:val="00C45A83"/>
    <w:rsid w:val="00C46404"/>
    <w:rsid w:val="00C46701"/>
    <w:rsid w:val="00C4714C"/>
    <w:rsid w:val="00C47AC2"/>
    <w:rsid w:val="00C507CE"/>
    <w:rsid w:val="00C511AA"/>
    <w:rsid w:val="00C51D73"/>
    <w:rsid w:val="00C5217D"/>
    <w:rsid w:val="00C53446"/>
    <w:rsid w:val="00C53683"/>
    <w:rsid w:val="00C56D45"/>
    <w:rsid w:val="00C57148"/>
    <w:rsid w:val="00C5720A"/>
    <w:rsid w:val="00C60A24"/>
    <w:rsid w:val="00C61390"/>
    <w:rsid w:val="00C61423"/>
    <w:rsid w:val="00C6142D"/>
    <w:rsid w:val="00C618D4"/>
    <w:rsid w:val="00C639C7"/>
    <w:rsid w:val="00C63E37"/>
    <w:rsid w:val="00C64885"/>
    <w:rsid w:val="00C6512E"/>
    <w:rsid w:val="00C653B6"/>
    <w:rsid w:val="00C6585B"/>
    <w:rsid w:val="00C66CBB"/>
    <w:rsid w:val="00C66FA1"/>
    <w:rsid w:val="00C7085D"/>
    <w:rsid w:val="00C715BC"/>
    <w:rsid w:val="00C71CB4"/>
    <w:rsid w:val="00C71EE0"/>
    <w:rsid w:val="00C7291D"/>
    <w:rsid w:val="00C73E76"/>
    <w:rsid w:val="00C75E52"/>
    <w:rsid w:val="00C76199"/>
    <w:rsid w:val="00C77764"/>
    <w:rsid w:val="00C80145"/>
    <w:rsid w:val="00C8040A"/>
    <w:rsid w:val="00C81121"/>
    <w:rsid w:val="00C81272"/>
    <w:rsid w:val="00C8130D"/>
    <w:rsid w:val="00C81696"/>
    <w:rsid w:val="00C833B5"/>
    <w:rsid w:val="00C83AF4"/>
    <w:rsid w:val="00C8481C"/>
    <w:rsid w:val="00C84A2B"/>
    <w:rsid w:val="00C85264"/>
    <w:rsid w:val="00C8605E"/>
    <w:rsid w:val="00C86476"/>
    <w:rsid w:val="00C90F50"/>
    <w:rsid w:val="00C921F7"/>
    <w:rsid w:val="00C92B19"/>
    <w:rsid w:val="00C92B28"/>
    <w:rsid w:val="00C92C25"/>
    <w:rsid w:val="00C96C7F"/>
    <w:rsid w:val="00C97450"/>
    <w:rsid w:val="00C977A0"/>
    <w:rsid w:val="00CA02FC"/>
    <w:rsid w:val="00CA133B"/>
    <w:rsid w:val="00CA200F"/>
    <w:rsid w:val="00CA2DFC"/>
    <w:rsid w:val="00CA4825"/>
    <w:rsid w:val="00CA4A6F"/>
    <w:rsid w:val="00CA4B61"/>
    <w:rsid w:val="00CA5D63"/>
    <w:rsid w:val="00CB04C5"/>
    <w:rsid w:val="00CB0A36"/>
    <w:rsid w:val="00CB286A"/>
    <w:rsid w:val="00CB2CDA"/>
    <w:rsid w:val="00CB55FD"/>
    <w:rsid w:val="00CB624D"/>
    <w:rsid w:val="00CC09DC"/>
    <w:rsid w:val="00CC0D80"/>
    <w:rsid w:val="00CC0FB9"/>
    <w:rsid w:val="00CC2B35"/>
    <w:rsid w:val="00CC2CA3"/>
    <w:rsid w:val="00CC2E80"/>
    <w:rsid w:val="00CC3290"/>
    <w:rsid w:val="00CC42B6"/>
    <w:rsid w:val="00CC449B"/>
    <w:rsid w:val="00CC4798"/>
    <w:rsid w:val="00CD072F"/>
    <w:rsid w:val="00CD27B9"/>
    <w:rsid w:val="00CD4D04"/>
    <w:rsid w:val="00CD6DCB"/>
    <w:rsid w:val="00CD7A60"/>
    <w:rsid w:val="00CE0E54"/>
    <w:rsid w:val="00CE1089"/>
    <w:rsid w:val="00CE14B5"/>
    <w:rsid w:val="00CE2254"/>
    <w:rsid w:val="00CE3A10"/>
    <w:rsid w:val="00CE4593"/>
    <w:rsid w:val="00CE5306"/>
    <w:rsid w:val="00CE5F0E"/>
    <w:rsid w:val="00CE64DF"/>
    <w:rsid w:val="00CE6AF8"/>
    <w:rsid w:val="00CF01B8"/>
    <w:rsid w:val="00CF1000"/>
    <w:rsid w:val="00CF1B6A"/>
    <w:rsid w:val="00CF2690"/>
    <w:rsid w:val="00CF2A8F"/>
    <w:rsid w:val="00CF337C"/>
    <w:rsid w:val="00CF51AC"/>
    <w:rsid w:val="00CF54DA"/>
    <w:rsid w:val="00CF63F8"/>
    <w:rsid w:val="00CF72BC"/>
    <w:rsid w:val="00D00FDC"/>
    <w:rsid w:val="00D01192"/>
    <w:rsid w:val="00D016E2"/>
    <w:rsid w:val="00D02D8B"/>
    <w:rsid w:val="00D02E94"/>
    <w:rsid w:val="00D02FFD"/>
    <w:rsid w:val="00D072D0"/>
    <w:rsid w:val="00D079B3"/>
    <w:rsid w:val="00D10314"/>
    <w:rsid w:val="00D10CB2"/>
    <w:rsid w:val="00D11076"/>
    <w:rsid w:val="00D1125D"/>
    <w:rsid w:val="00D17595"/>
    <w:rsid w:val="00D2229E"/>
    <w:rsid w:val="00D22517"/>
    <w:rsid w:val="00D22826"/>
    <w:rsid w:val="00D231FE"/>
    <w:rsid w:val="00D24C9F"/>
    <w:rsid w:val="00D24DD3"/>
    <w:rsid w:val="00D25126"/>
    <w:rsid w:val="00D2528D"/>
    <w:rsid w:val="00D26A8C"/>
    <w:rsid w:val="00D27FA9"/>
    <w:rsid w:val="00D305FB"/>
    <w:rsid w:val="00D30932"/>
    <w:rsid w:val="00D30A57"/>
    <w:rsid w:val="00D30F03"/>
    <w:rsid w:val="00D31F35"/>
    <w:rsid w:val="00D32C58"/>
    <w:rsid w:val="00D33A50"/>
    <w:rsid w:val="00D35436"/>
    <w:rsid w:val="00D35FB8"/>
    <w:rsid w:val="00D36075"/>
    <w:rsid w:val="00D4355C"/>
    <w:rsid w:val="00D43968"/>
    <w:rsid w:val="00D462EB"/>
    <w:rsid w:val="00D4649B"/>
    <w:rsid w:val="00D46D0F"/>
    <w:rsid w:val="00D47063"/>
    <w:rsid w:val="00D47786"/>
    <w:rsid w:val="00D50AB2"/>
    <w:rsid w:val="00D50C5A"/>
    <w:rsid w:val="00D50F4C"/>
    <w:rsid w:val="00D512E0"/>
    <w:rsid w:val="00D5242C"/>
    <w:rsid w:val="00D53901"/>
    <w:rsid w:val="00D53BD1"/>
    <w:rsid w:val="00D53BE6"/>
    <w:rsid w:val="00D54DD5"/>
    <w:rsid w:val="00D55498"/>
    <w:rsid w:val="00D562A7"/>
    <w:rsid w:val="00D5639F"/>
    <w:rsid w:val="00D57757"/>
    <w:rsid w:val="00D6066E"/>
    <w:rsid w:val="00D61091"/>
    <w:rsid w:val="00D61524"/>
    <w:rsid w:val="00D62DDD"/>
    <w:rsid w:val="00D640BB"/>
    <w:rsid w:val="00D6427C"/>
    <w:rsid w:val="00D650C1"/>
    <w:rsid w:val="00D6544C"/>
    <w:rsid w:val="00D66775"/>
    <w:rsid w:val="00D712DA"/>
    <w:rsid w:val="00D7221D"/>
    <w:rsid w:val="00D72690"/>
    <w:rsid w:val="00D72A3F"/>
    <w:rsid w:val="00D73140"/>
    <w:rsid w:val="00D73692"/>
    <w:rsid w:val="00D74A20"/>
    <w:rsid w:val="00D75786"/>
    <w:rsid w:val="00D75CB9"/>
    <w:rsid w:val="00D77706"/>
    <w:rsid w:val="00D806C6"/>
    <w:rsid w:val="00D80FC1"/>
    <w:rsid w:val="00D830D8"/>
    <w:rsid w:val="00D83975"/>
    <w:rsid w:val="00D84DE0"/>
    <w:rsid w:val="00D85245"/>
    <w:rsid w:val="00D872AB"/>
    <w:rsid w:val="00D87E83"/>
    <w:rsid w:val="00D918E9"/>
    <w:rsid w:val="00D920E9"/>
    <w:rsid w:val="00D92B18"/>
    <w:rsid w:val="00D93CD0"/>
    <w:rsid w:val="00D9464D"/>
    <w:rsid w:val="00D95091"/>
    <w:rsid w:val="00D9540E"/>
    <w:rsid w:val="00D966ED"/>
    <w:rsid w:val="00D96FA0"/>
    <w:rsid w:val="00D97445"/>
    <w:rsid w:val="00D97702"/>
    <w:rsid w:val="00D97C20"/>
    <w:rsid w:val="00DA160E"/>
    <w:rsid w:val="00DA30FA"/>
    <w:rsid w:val="00DA3854"/>
    <w:rsid w:val="00DA5757"/>
    <w:rsid w:val="00DA59D2"/>
    <w:rsid w:val="00DA61CD"/>
    <w:rsid w:val="00DA6F4F"/>
    <w:rsid w:val="00DA6FCD"/>
    <w:rsid w:val="00DA7A8A"/>
    <w:rsid w:val="00DB09DF"/>
    <w:rsid w:val="00DB15F3"/>
    <w:rsid w:val="00DB18D5"/>
    <w:rsid w:val="00DB1CCB"/>
    <w:rsid w:val="00DB2EA6"/>
    <w:rsid w:val="00DB33F4"/>
    <w:rsid w:val="00DB3964"/>
    <w:rsid w:val="00DB3B96"/>
    <w:rsid w:val="00DB3C07"/>
    <w:rsid w:val="00DB3E3A"/>
    <w:rsid w:val="00DB5A83"/>
    <w:rsid w:val="00DB6085"/>
    <w:rsid w:val="00DB6E4F"/>
    <w:rsid w:val="00DB78F0"/>
    <w:rsid w:val="00DB7DCD"/>
    <w:rsid w:val="00DC0FC8"/>
    <w:rsid w:val="00DC21D7"/>
    <w:rsid w:val="00DC239E"/>
    <w:rsid w:val="00DC3688"/>
    <w:rsid w:val="00DC55A8"/>
    <w:rsid w:val="00DC5CDF"/>
    <w:rsid w:val="00DC6734"/>
    <w:rsid w:val="00DD0962"/>
    <w:rsid w:val="00DD0E13"/>
    <w:rsid w:val="00DD142F"/>
    <w:rsid w:val="00DD1812"/>
    <w:rsid w:val="00DD2754"/>
    <w:rsid w:val="00DD2E47"/>
    <w:rsid w:val="00DD33AF"/>
    <w:rsid w:val="00DD3D81"/>
    <w:rsid w:val="00DD669A"/>
    <w:rsid w:val="00DD6965"/>
    <w:rsid w:val="00DE1147"/>
    <w:rsid w:val="00DE1AD4"/>
    <w:rsid w:val="00DE1B5E"/>
    <w:rsid w:val="00DE32F8"/>
    <w:rsid w:val="00DE3CE8"/>
    <w:rsid w:val="00DE6102"/>
    <w:rsid w:val="00DE6145"/>
    <w:rsid w:val="00DE64C1"/>
    <w:rsid w:val="00DE7CCC"/>
    <w:rsid w:val="00DF0DD3"/>
    <w:rsid w:val="00DF0DF4"/>
    <w:rsid w:val="00DF1390"/>
    <w:rsid w:val="00DF1743"/>
    <w:rsid w:val="00DF1D97"/>
    <w:rsid w:val="00DF252F"/>
    <w:rsid w:val="00DF34DC"/>
    <w:rsid w:val="00DF37BA"/>
    <w:rsid w:val="00DF5279"/>
    <w:rsid w:val="00DF6961"/>
    <w:rsid w:val="00DF6D7D"/>
    <w:rsid w:val="00DF7CFE"/>
    <w:rsid w:val="00DF7E0E"/>
    <w:rsid w:val="00E0033B"/>
    <w:rsid w:val="00E00D6D"/>
    <w:rsid w:val="00E01BCC"/>
    <w:rsid w:val="00E0208C"/>
    <w:rsid w:val="00E02FE9"/>
    <w:rsid w:val="00E0314E"/>
    <w:rsid w:val="00E0336A"/>
    <w:rsid w:val="00E040C6"/>
    <w:rsid w:val="00E0487D"/>
    <w:rsid w:val="00E04DB3"/>
    <w:rsid w:val="00E053D5"/>
    <w:rsid w:val="00E05AAC"/>
    <w:rsid w:val="00E05E75"/>
    <w:rsid w:val="00E064DE"/>
    <w:rsid w:val="00E068F5"/>
    <w:rsid w:val="00E07E37"/>
    <w:rsid w:val="00E10952"/>
    <w:rsid w:val="00E10FE4"/>
    <w:rsid w:val="00E11269"/>
    <w:rsid w:val="00E120A8"/>
    <w:rsid w:val="00E12DE2"/>
    <w:rsid w:val="00E13755"/>
    <w:rsid w:val="00E13F71"/>
    <w:rsid w:val="00E142DE"/>
    <w:rsid w:val="00E155F4"/>
    <w:rsid w:val="00E16B12"/>
    <w:rsid w:val="00E20412"/>
    <w:rsid w:val="00E21DE9"/>
    <w:rsid w:val="00E229E6"/>
    <w:rsid w:val="00E23954"/>
    <w:rsid w:val="00E23F7A"/>
    <w:rsid w:val="00E242AE"/>
    <w:rsid w:val="00E245E6"/>
    <w:rsid w:val="00E2572D"/>
    <w:rsid w:val="00E26AF0"/>
    <w:rsid w:val="00E26BF4"/>
    <w:rsid w:val="00E27D96"/>
    <w:rsid w:val="00E301E5"/>
    <w:rsid w:val="00E3155F"/>
    <w:rsid w:val="00E330EE"/>
    <w:rsid w:val="00E343F9"/>
    <w:rsid w:val="00E352B3"/>
    <w:rsid w:val="00E35EB9"/>
    <w:rsid w:val="00E36A5F"/>
    <w:rsid w:val="00E37366"/>
    <w:rsid w:val="00E37692"/>
    <w:rsid w:val="00E4014A"/>
    <w:rsid w:val="00E41147"/>
    <w:rsid w:val="00E41835"/>
    <w:rsid w:val="00E41EA5"/>
    <w:rsid w:val="00E426DF"/>
    <w:rsid w:val="00E429CB"/>
    <w:rsid w:val="00E43F58"/>
    <w:rsid w:val="00E442E5"/>
    <w:rsid w:val="00E465C4"/>
    <w:rsid w:val="00E46704"/>
    <w:rsid w:val="00E500CB"/>
    <w:rsid w:val="00E520A4"/>
    <w:rsid w:val="00E53159"/>
    <w:rsid w:val="00E54083"/>
    <w:rsid w:val="00E54CB1"/>
    <w:rsid w:val="00E55008"/>
    <w:rsid w:val="00E558FF"/>
    <w:rsid w:val="00E56166"/>
    <w:rsid w:val="00E56878"/>
    <w:rsid w:val="00E57A08"/>
    <w:rsid w:val="00E607D3"/>
    <w:rsid w:val="00E60A75"/>
    <w:rsid w:val="00E6131B"/>
    <w:rsid w:val="00E61721"/>
    <w:rsid w:val="00E618A9"/>
    <w:rsid w:val="00E61A68"/>
    <w:rsid w:val="00E62CB3"/>
    <w:rsid w:val="00E63879"/>
    <w:rsid w:val="00E63E9B"/>
    <w:rsid w:val="00E64509"/>
    <w:rsid w:val="00E658AE"/>
    <w:rsid w:val="00E66D2B"/>
    <w:rsid w:val="00E674F4"/>
    <w:rsid w:val="00E7047F"/>
    <w:rsid w:val="00E711D5"/>
    <w:rsid w:val="00E71893"/>
    <w:rsid w:val="00E71DFE"/>
    <w:rsid w:val="00E7387F"/>
    <w:rsid w:val="00E758EF"/>
    <w:rsid w:val="00E75A72"/>
    <w:rsid w:val="00E768AE"/>
    <w:rsid w:val="00E76FDD"/>
    <w:rsid w:val="00E77B60"/>
    <w:rsid w:val="00E80060"/>
    <w:rsid w:val="00E81156"/>
    <w:rsid w:val="00E81455"/>
    <w:rsid w:val="00E823DD"/>
    <w:rsid w:val="00E82433"/>
    <w:rsid w:val="00E8295E"/>
    <w:rsid w:val="00E8444A"/>
    <w:rsid w:val="00E8445A"/>
    <w:rsid w:val="00E848B9"/>
    <w:rsid w:val="00E8795A"/>
    <w:rsid w:val="00E87A0A"/>
    <w:rsid w:val="00E87A78"/>
    <w:rsid w:val="00E87F6F"/>
    <w:rsid w:val="00E911CE"/>
    <w:rsid w:val="00E92838"/>
    <w:rsid w:val="00E93C08"/>
    <w:rsid w:val="00E94761"/>
    <w:rsid w:val="00E95F53"/>
    <w:rsid w:val="00E95FCE"/>
    <w:rsid w:val="00E961CA"/>
    <w:rsid w:val="00E96386"/>
    <w:rsid w:val="00E96AED"/>
    <w:rsid w:val="00E9746C"/>
    <w:rsid w:val="00EA0C41"/>
    <w:rsid w:val="00EA4083"/>
    <w:rsid w:val="00EA4BF4"/>
    <w:rsid w:val="00EA5321"/>
    <w:rsid w:val="00EA564C"/>
    <w:rsid w:val="00EA5D0D"/>
    <w:rsid w:val="00EA624D"/>
    <w:rsid w:val="00EA669B"/>
    <w:rsid w:val="00EA7098"/>
    <w:rsid w:val="00EB1B6B"/>
    <w:rsid w:val="00EB20C1"/>
    <w:rsid w:val="00EB2AB2"/>
    <w:rsid w:val="00EB3B9B"/>
    <w:rsid w:val="00EB4984"/>
    <w:rsid w:val="00EB4CB5"/>
    <w:rsid w:val="00EB4DCC"/>
    <w:rsid w:val="00EB4EFD"/>
    <w:rsid w:val="00EB502F"/>
    <w:rsid w:val="00EB52EF"/>
    <w:rsid w:val="00EB676B"/>
    <w:rsid w:val="00EC0688"/>
    <w:rsid w:val="00EC1D55"/>
    <w:rsid w:val="00EC201E"/>
    <w:rsid w:val="00EC21B0"/>
    <w:rsid w:val="00EC49F9"/>
    <w:rsid w:val="00EC579F"/>
    <w:rsid w:val="00EC60B2"/>
    <w:rsid w:val="00EC67FD"/>
    <w:rsid w:val="00EC762F"/>
    <w:rsid w:val="00EC7F61"/>
    <w:rsid w:val="00ED0B40"/>
    <w:rsid w:val="00ED1934"/>
    <w:rsid w:val="00ED26AD"/>
    <w:rsid w:val="00ED433D"/>
    <w:rsid w:val="00ED44F9"/>
    <w:rsid w:val="00ED77B3"/>
    <w:rsid w:val="00EE0051"/>
    <w:rsid w:val="00EE1586"/>
    <w:rsid w:val="00EE2613"/>
    <w:rsid w:val="00EE4561"/>
    <w:rsid w:val="00EE6121"/>
    <w:rsid w:val="00EE7788"/>
    <w:rsid w:val="00EE792E"/>
    <w:rsid w:val="00EE7D35"/>
    <w:rsid w:val="00EF13F0"/>
    <w:rsid w:val="00EF15BF"/>
    <w:rsid w:val="00EF1F33"/>
    <w:rsid w:val="00EF40A4"/>
    <w:rsid w:val="00EF59CA"/>
    <w:rsid w:val="00EF65E8"/>
    <w:rsid w:val="00EF760F"/>
    <w:rsid w:val="00F0021E"/>
    <w:rsid w:val="00F0066B"/>
    <w:rsid w:val="00F006AD"/>
    <w:rsid w:val="00F009DD"/>
    <w:rsid w:val="00F0110A"/>
    <w:rsid w:val="00F01E8E"/>
    <w:rsid w:val="00F0290A"/>
    <w:rsid w:val="00F0324D"/>
    <w:rsid w:val="00F037C4"/>
    <w:rsid w:val="00F05483"/>
    <w:rsid w:val="00F05AF1"/>
    <w:rsid w:val="00F0684B"/>
    <w:rsid w:val="00F07A7C"/>
    <w:rsid w:val="00F07BF1"/>
    <w:rsid w:val="00F10422"/>
    <w:rsid w:val="00F10F51"/>
    <w:rsid w:val="00F11670"/>
    <w:rsid w:val="00F13559"/>
    <w:rsid w:val="00F136C8"/>
    <w:rsid w:val="00F13B3F"/>
    <w:rsid w:val="00F13F5E"/>
    <w:rsid w:val="00F147A9"/>
    <w:rsid w:val="00F15302"/>
    <w:rsid w:val="00F15839"/>
    <w:rsid w:val="00F15B91"/>
    <w:rsid w:val="00F15D8F"/>
    <w:rsid w:val="00F17325"/>
    <w:rsid w:val="00F174B1"/>
    <w:rsid w:val="00F17543"/>
    <w:rsid w:val="00F17D73"/>
    <w:rsid w:val="00F17D85"/>
    <w:rsid w:val="00F201A0"/>
    <w:rsid w:val="00F21191"/>
    <w:rsid w:val="00F211BE"/>
    <w:rsid w:val="00F25D75"/>
    <w:rsid w:val="00F26640"/>
    <w:rsid w:val="00F3068C"/>
    <w:rsid w:val="00F30822"/>
    <w:rsid w:val="00F31365"/>
    <w:rsid w:val="00F3184E"/>
    <w:rsid w:val="00F31A56"/>
    <w:rsid w:val="00F32F3E"/>
    <w:rsid w:val="00F334BB"/>
    <w:rsid w:val="00F35911"/>
    <w:rsid w:val="00F41AA8"/>
    <w:rsid w:val="00F41E5C"/>
    <w:rsid w:val="00F41FD0"/>
    <w:rsid w:val="00F4237F"/>
    <w:rsid w:val="00F432DE"/>
    <w:rsid w:val="00F44FA1"/>
    <w:rsid w:val="00F45214"/>
    <w:rsid w:val="00F46311"/>
    <w:rsid w:val="00F47B3B"/>
    <w:rsid w:val="00F5032D"/>
    <w:rsid w:val="00F505F7"/>
    <w:rsid w:val="00F50EFC"/>
    <w:rsid w:val="00F51300"/>
    <w:rsid w:val="00F51999"/>
    <w:rsid w:val="00F51E59"/>
    <w:rsid w:val="00F529AB"/>
    <w:rsid w:val="00F5385A"/>
    <w:rsid w:val="00F53C29"/>
    <w:rsid w:val="00F53E19"/>
    <w:rsid w:val="00F55210"/>
    <w:rsid w:val="00F5562B"/>
    <w:rsid w:val="00F60A8B"/>
    <w:rsid w:val="00F60DCA"/>
    <w:rsid w:val="00F617AB"/>
    <w:rsid w:val="00F64762"/>
    <w:rsid w:val="00F6497D"/>
    <w:rsid w:val="00F65942"/>
    <w:rsid w:val="00F65E86"/>
    <w:rsid w:val="00F66621"/>
    <w:rsid w:val="00F7044F"/>
    <w:rsid w:val="00F70A8A"/>
    <w:rsid w:val="00F71828"/>
    <w:rsid w:val="00F72130"/>
    <w:rsid w:val="00F73514"/>
    <w:rsid w:val="00F7489C"/>
    <w:rsid w:val="00F750B8"/>
    <w:rsid w:val="00F751E8"/>
    <w:rsid w:val="00F75AB9"/>
    <w:rsid w:val="00F77BD7"/>
    <w:rsid w:val="00F805A3"/>
    <w:rsid w:val="00F81734"/>
    <w:rsid w:val="00F820C3"/>
    <w:rsid w:val="00F8292A"/>
    <w:rsid w:val="00F842FD"/>
    <w:rsid w:val="00F85628"/>
    <w:rsid w:val="00F86281"/>
    <w:rsid w:val="00F8688F"/>
    <w:rsid w:val="00F91E10"/>
    <w:rsid w:val="00F92813"/>
    <w:rsid w:val="00F9371E"/>
    <w:rsid w:val="00F93E9A"/>
    <w:rsid w:val="00F94FBA"/>
    <w:rsid w:val="00F950BA"/>
    <w:rsid w:val="00F973BB"/>
    <w:rsid w:val="00F976D5"/>
    <w:rsid w:val="00FA0799"/>
    <w:rsid w:val="00FA0A1F"/>
    <w:rsid w:val="00FA282E"/>
    <w:rsid w:val="00FA2A73"/>
    <w:rsid w:val="00FA2B7C"/>
    <w:rsid w:val="00FA4787"/>
    <w:rsid w:val="00FA53A8"/>
    <w:rsid w:val="00FA6C58"/>
    <w:rsid w:val="00FB09C3"/>
    <w:rsid w:val="00FB1384"/>
    <w:rsid w:val="00FB16AE"/>
    <w:rsid w:val="00FB22BF"/>
    <w:rsid w:val="00FB25C6"/>
    <w:rsid w:val="00FB2731"/>
    <w:rsid w:val="00FB432E"/>
    <w:rsid w:val="00FB4491"/>
    <w:rsid w:val="00FB49CE"/>
    <w:rsid w:val="00FB4EFE"/>
    <w:rsid w:val="00FC1811"/>
    <w:rsid w:val="00FC1999"/>
    <w:rsid w:val="00FC1A2F"/>
    <w:rsid w:val="00FC3069"/>
    <w:rsid w:val="00FC4732"/>
    <w:rsid w:val="00FC4866"/>
    <w:rsid w:val="00FC598C"/>
    <w:rsid w:val="00FC5BC6"/>
    <w:rsid w:val="00FC698E"/>
    <w:rsid w:val="00FC6A89"/>
    <w:rsid w:val="00FC6AC0"/>
    <w:rsid w:val="00FC70CA"/>
    <w:rsid w:val="00FD1B0E"/>
    <w:rsid w:val="00FD34ED"/>
    <w:rsid w:val="00FD37C4"/>
    <w:rsid w:val="00FD427F"/>
    <w:rsid w:val="00FD44E3"/>
    <w:rsid w:val="00FD6795"/>
    <w:rsid w:val="00FD7033"/>
    <w:rsid w:val="00FD7066"/>
    <w:rsid w:val="00FD734E"/>
    <w:rsid w:val="00FD7531"/>
    <w:rsid w:val="00FE0475"/>
    <w:rsid w:val="00FE079A"/>
    <w:rsid w:val="00FE1F93"/>
    <w:rsid w:val="00FE2373"/>
    <w:rsid w:val="00FE2673"/>
    <w:rsid w:val="00FE2694"/>
    <w:rsid w:val="00FE26C7"/>
    <w:rsid w:val="00FE3330"/>
    <w:rsid w:val="00FE413F"/>
    <w:rsid w:val="00FE4D1C"/>
    <w:rsid w:val="00FE5A5E"/>
    <w:rsid w:val="00FE5F4F"/>
    <w:rsid w:val="00FE602A"/>
    <w:rsid w:val="00FF0852"/>
    <w:rsid w:val="00FF1550"/>
    <w:rsid w:val="00FF35CF"/>
    <w:rsid w:val="00FF43A4"/>
    <w:rsid w:val="00FF4D88"/>
    <w:rsid w:val="00FF6BF9"/>
    <w:rsid w:val="00FF7865"/>
    <w:rsid w:val="00FF7DF3"/>
    <w:rsid w:val="58A474A2"/>
    <w:rsid w:val="7A373F5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white">
      <v:fill color="white"/>
    </o:shapedefaults>
    <o:shapelayout v:ext="edit">
      <o:idmap v:ext="edit" data="2"/>
    </o:shapelayout>
  </w:shapeDefaults>
  <w:decimalSymbol w:val="."/>
  <w:listSeparator w:val=","/>
  <w14:docId w14:val="0C334D51"/>
  <w15:docId w15:val="{BEC61F7E-611B-4488-B88F-A5C9158BA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0" w:qFormat="1"/>
    <w:lsdException w:name="heading 5" w:uiPriority="0"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uiPriority="0" w:qFormat="1"/>
    <w:lsdException w:name="List Number" w:semiHidden="1" w:unhideWhenUsed="1"/>
    <w:lsdException w:name="List 2" w:semiHidden="1" w:unhideWhenUsed="1" w:qFormat="1"/>
    <w:lsdException w:name="List 3" w:semiHidden="1" w:unhideWhenUsed="1"/>
    <w:lsdException w:name="List 4" w:semiHidden="1" w:unhideWhenUsed="1"/>
    <w:lsdException w:name="List 5" w:semiHidden="1" w:unhideWhenUsed="1"/>
    <w:lsdException w:name="List Bullet 2" w:uiPriority="0"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cs="Times New Roman"/>
      <w:sz w:val="22"/>
      <w:szCs w:val="22"/>
      <w:lang w:val="en-GB"/>
    </w:rPr>
  </w:style>
  <w:style w:type="paragraph" w:styleId="Heading1">
    <w:name w:val="heading 1"/>
    <w:basedOn w:val="Normal"/>
    <w:next w:val="Normal"/>
    <w:link w:val="Heading1Char"/>
    <w:autoRedefine/>
    <w:uiPriority w:val="9"/>
    <w:qFormat/>
    <w:rsid w:val="00965042"/>
    <w:pPr>
      <w:keepNext/>
      <w:keepLines/>
      <w:tabs>
        <w:tab w:val="left" w:pos="0"/>
      </w:tabs>
      <w:spacing w:after="0" w:line="360" w:lineRule="auto"/>
      <w:jc w:val="center"/>
      <w:outlineLvl w:val="0"/>
    </w:pPr>
    <w:rPr>
      <w:rFonts w:ascii="Times New Roman" w:eastAsia="Times New Roman" w:hAnsi="Times New Roman"/>
      <w:b/>
      <w:bCs/>
      <w:sz w:val="24"/>
      <w:szCs w:val="24"/>
      <w:lang w:val="fr-FR"/>
    </w:rPr>
  </w:style>
  <w:style w:type="paragraph" w:styleId="Heading2">
    <w:name w:val="heading 2"/>
    <w:basedOn w:val="Normal"/>
    <w:next w:val="Normal"/>
    <w:link w:val="Heading2Char"/>
    <w:autoRedefine/>
    <w:uiPriority w:val="9"/>
    <w:unhideWhenUsed/>
    <w:qFormat/>
    <w:rsid w:val="00965042"/>
    <w:pPr>
      <w:keepNext/>
      <w:keepLines/>
      <w:spacing w:before="40" w:after="0" w:line="360" w:lineRule="auto"/>
      <w:jc w:val="center"/>
      <w:outlineLvl w:val="1"/>
    </w:pPr>
    <w:rPr>
      <w:rFonts w:ascii="Times New Roman" w:eastAsia="Times New Roman" w:hAnsi="Times New Roman"/>
      <w:b/>
      <w:sz w:val="24"/>
      <w:szCs w:val="24"/>
    </w:rPr>
  </w:style>
  <w:style w:type="paragraph" w:styleId="Heading3">
    <w:name w:val="heading 3"/>
    <w:basedOn w:val="Normal"/>
    <w:next w:val="Normal"/>
    <w:link w:val="Heading3Char"/>
    <w:uiPriority w:val="9"/>
    <w:unhideWhenUsed/>
    <w:qFormat/>
    <w:pPr>
      <w:keepNext/>
      <w:spacing w:before="240" w:after="60"/>
      <w:outlineLvl w:val="2"/>
    </w:pPr>
    <w:rPr>
      <w:rFonts w:ascii="Cambria" w:eastAsia="Times New Roman" w:hAnsi="Cambria"/>
      <w:b/>
      <w:bCs/>
      <w:sz w:val="26"/>
      <w:szCs w:val="26"/>
      <w:lang w:val="en-US"/>
    </w:rPr>
  </w:style>
  <w:style w:type="paragraph" w:styleId="Heading4">
    <w:name w:val="heading 4"/>
    <w:basedOn w:val="Normal"/>
    <w:next w:val="Normal"/>
    <w:link w:val="Heading4Char"/>
    <w:qFormat/>
    <w:pPr>
      <w:keepNext/>
      <w:keepLines/>
      <w:spacing w:before="240" w:after="40" w:line="285" w:lineRule="auto"/>
      <w:outlineLvl w:val="3"/>
    </w:pPr>
    <w:rPr>
      <w:rFonts w:ascii="Times New Roman" w:eastAsia="Times New Roman" w:hAnsi="Times New Roman"/>
      <w:b/>
      <w:color w:val="000000"/>
      <w:kern w:val="28"/>
      <w:sz w:val="24"/>
      <w:szCs w:val="24"/>
      <w:lang w:val="en-US"/>
    </w:rPr>
  </w:style>
  <w:style w:type="paragraph" w:styleId="Heading5">
    <w:name w:val="heading 5"/>
    <w:basedOn w:val="Normal"/>
    <w:next w:val="Normal"/>
    <w:link w:val="Heading5Char"/>
    <w:qFormat/>
    <w:pPr>
      <w:keepNext/>
      <w:keepLines/>
      <w:spacing w:before="220" w:after="40" w:line="285" w:lineRule="auto"/>
      <w:outlineLvl w:val="4"/>
    </w:pPr>
    <w:rPr>
      <w:rFonts w:ascii="Times New Roman" w:eastAsia="Times New Roman" w:hAnsi="Times New Roman"/>
      <w:b/>
      <w:color w:val="000000"/>
      <w:kern w:val="28"/>
      <w:lang w:val="en-US"/>
    </w:rPr>
  </w:style>
  <w:style w:type="paragraph" w:styleId="Heading6">
    <w:name w:val="heading 6"/>
    <w:basedOn w:val="Normal"/>
    <w:next w:val="Normal"/>
    <w:link w:val="Heading6Char"/>
    <w:uiPriority w:val="9"/>
    <w:unhideWhenUsed/>
    <w:qFormat/>
    <w:pPr>
      <w:keepNext/>
      <w:keepLines/>
      <w:spacing w:before="200" w:after="0" w:line="240" w:lineRule="auto"/>
      <w:outlineLvl w:val="5"/>
    </w:pPr>
    <w:rPr>
      <w:rFonts w:ascii="Calibri Light" w:eastAsia="Times New Roman" w:hAnsi="Calibri Light"/>
      <w:i/>
      <w:iCs/>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965042"/>
    <w:rPr>
      <w:rFonts w:ascii="Times New Roman" w:eastAsia="Times New Roman" w:hAnsi="Times New Roman" w:cs="Times New Roman"/>
      <w:b/>
      <w:bCs/>
      <w:sz w:val="24"/>
      <w:szCs w:val="24"/>
      <w:lang w:val="fr-FR"/>
    </w:rPr>
  </w:style>
  <w:style w:type="character" w:customStyle="1" w:styleId="Heading2Char">
    <w:name w:val="Heading 2 Char"/>
    <w:link w:val="Heading2"/>
    <w:uiPriority w:val="9"/>
    <w:qFormat/>
    <w:rsid w:val="00965042"/>
    <w:rPr>
      <w:rFonts w:ascii="Times New Roman" w:eastAsia="Times New Roman" w:hAnsi="Times New Roman" w:cs="Times New Roman"/>
      <w:b/>
      <w:sz w:val="24"/>
      <w:szCs w:val="24"/>
      <w:lang w:val="en-GB"/>
    </w:rPr>
  </w:style>
  <w:style w:type="character" w:customStyle="1" w:styleId="Heading3Char">
    <w:name w:val="Heading 3 Char"/>
    <w:link w:val="Heading3"/>
    <w:uiPriority w:val="9"/>
    <w:qFormat/>
    <w:rPr>
      <w:rFonts w:ascii="Cambria" w:eastAsia="Times New Roman" w:hAnsi="Cambria" w:cs="Times New Roman"/>
      <w:b/>
      <w:bCs/>
      <w:sz w:val="26"/>
      <w:szCs w:val="26"/>
      <w:lang w:val="en-US"/>
    </w:rPr>
  </w:style>
  <w:style w:type="character" w:customStyle="1" w:styleId="Heading4Char">
    <w:name w:val="Heading 4 Char"/>
    <w:basedOn w:val="DefaultParagraphFont"/>
    <w:link w:val="Heading4"/>
    <w:qFormat/>
    <w:rPr>
      <w:rFonts w:ascii="Times New Roman" w:eastAsia="Times New Roman" w:hAnsi="Times New Roman" w:cs="Times New Roman"/>
      <w:b/>
      <w:color w:val="000000"/>
      <w:kern w:val="28"/>
      <w:sz w:val="24"/>
      <w:szCs w:val="24"/>
      <w:lang w:val="en-US" w:eastAsia="en-US"/>
    </w:rPr>
  </w:style>
  <w:style w:type="character" w:customStyle="1" w:styleId="Heading5Char">
    <w:name w:val="Heading 5 Char"/>
    <w:basedOn w:val="DefaultParagraphFont"/>
    <w:link w:val="Heading5"/>
    <w:rPr>
      <w:rFonts w:ascii="Times New Roman" w:eastAsia="Times New Roman" w:hAnsi="Times New Roman" w:cs="Times New Roman"/>
      <w:b/>
      <w:color w:val="000000"/>
      <w:kern w:val="28"/>
      <w:sz w:val="22"/>
      <w:szCs w:val="22"/>
      <w:lang w:val="en-US" w:eastAsia="en-US"/>
    </w:rPr>
  </w:style>
  <w:style w:type="character" w:customStyle="1" w:styleId="Heading6Char">
    <w:name w:val="Heading 6 Char"/>
    <w:link w:val="Heading6"/>
    <w:uiPriority w:val="9"/>
    <w:rPr>
      <w:rFonts w:ascii="Calibri Light" w:eastAsia="Times New Roman" w:hAnsi="Calibri Light" w:cs="Times New Roman"/>
      <w:i/>
      <w:iCs/>
      <w:color w:val="1F3763"/>
      <w:sz w:val="24"/>
      <w:szCs w:val="24"/>
      <w:lang w:val="en-US"/>
    </w:rPr>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qFormat/>
    <w:rPr>
      <w:rFonts w:ascii="Segoe UI" w:eastAsia="Calibri" w:hAnsi="Segoe UI" w:cs="Segoe UI"/>
      <w:sz w:val="18"/>
      <w:szCs w:val="18"/>
    </w:rPr>
  </w:style>
  <w:style w:type="paragraph" w:styleId="BodyText">
    <w:name w:val="Body Text"/>
    <w:basedOn w:val="Normal"/>
    <w:link w:val="BodyTextChar"/>
    <w:unhideWhenUsed/>
    <w:qFormat/>
    <w:pPr>
      <w:spacing w:after="120"/>
    </w:pPr>
  </w:style>
  <w:style w:type="character" w:customStyle="1" w:styleId="BodyTextChar">
    <w:name w:val="Body Text Char"/>
    <w:link w:val="BodyText"/>
    <w:qFormat/>
    <w:rPr>
      <w:rFonts w:ascii="Calibri" w:eastAsia="Calibri" w:hAnsi="Calibri" w:cs="Times New Roman"/>
      <w:lang w:val="en-US"/>
    </w:rPr>
  </w:style>
  <w:style w:type="paragraph" w:styleId="BodyText2">
    <w:name w:val="Body Text 2"/>
    <w:basedOn w:val="Normal"/>
    <w:link w:val="BodyText2Char"/>
    <w:uiPriority w:val="99"/>
    <w:semiHidden/>
    <w:unhideWhenUsed/>
    <w:qFormat/>
    <w:pPr>
      <w:spacing w:after="120" w:line="480" w:lineRule="auto"/>
    </w:pPr>
    <w:rPr>
      <w:rFonts w:eastAsia="Times New Roman"/>
      <w:lang w:val="en-US"/>
    </w:rPr>
  </w:style>
  <w:style w:type="character" w:customStyle="1" w:styleId="BodyText2Char">
    <w:name w:val="Body Text 2 Char"/>
    <w:link w:val="BodyText2"/>
    <w:uiPriority w:val="99"/>
    <w:semiHidden/>
    <w:qFormat/>
    <w:rPr>
      <w:rFonts w:ascii="Calibri" w:eastAsia="Times New Roman" w:hAnsi="Calibri" w:cs="Times New Roman"/>
      <w:lang w:val="en-US"/>
    </w:rPr>
  </w:style>
  <w:style w:type="paragraph" w:styleId="BodyTextIndent">
    <w:name w:val="Body Text Indent"/>
    <w:basedOn w:val="Normal"/>
    <w:link w:val="BodyTextIndentChar"/>
    <w:uiPriority w:val="99"/>
    <w:unhideWhenUsed/>
    <w:qFormat/>
    <w:pPr>
      <w:spacing w:after="120" w:line="240" w:lineRule="auto"/>
      <w:ind w:left="360"/>
    </w:pPr>
    <w:rPr>
      <w:rFonts w:ascii="Times New Roman" w:eastAsia="Times New Roman" w:hAnsi="Times New Roman"/>
      <w:sz w:val="24"/>
      <w:szCs w:val="24"/>
    </w:rPr>
  </w:style>
  <w:style w:type="character" w:customStyle="1" w:styleId="BodyTextIndentChar">
    <w:name w:val="Body Text Indent Char"/>
    <w:link w:val="BodyTextIndent"/>
    <w:uiPriority w:val="99"/>
    <w:qFormat/>
    <w:rPr>
      <w:rFonts w:ascii="Times New Roman" w:eastAsia="Times New Roman" w:hAnsi="Times New Roman" w:cs="Times New Roman"/>
      <w:sz w:val="24"/>
      <w:szCs w:val="24"/>
      <w:lang w:val="en-US"/>
    </w:rPr>
  </w:style>
  <w:style w:type="paragraph" w:styleId="Caption">
    <w:name w:val="caption"/>
    <w:basedOn w:val="Normal"/>
    <w:next w:val="Normal"/>
    <w:qFormat/>
    <w:pPr>
      <w:spacing w:after="0" w:line="240" w:lineRule="auto"/>
    </w:pPr>
    <w:rPr>
      <w:rFonts w:ascii="Times New Roman" w:eastAsia="Times New Roman" w:hAnsi="Times New Roman"/>
      <w:b/>
      <w:sz w:val="24"/>
      <w:szCs w:val="20"/>
    </w:rPr>
  </w:style>
  <w:style w:type="character" w:styleId="CommentReference">
    <w:name w:val="annotation reference"/>
    <w:uiPriority w:val="99"/>
    <w:semiHidden/>
    <w:unhideWhenUsed/>
    <w:qFormat/>
    <w:rPr>
      <w:sz w:val="16"/>
      <w:szCs w:val="16"/>
    </w:rPr>
  </w:style>
  <w:style w:type="paragraph" w:styleId="CommentText">
    <w:name w:val="annotation text"/>
    <w:basedOn w:val="Normal"/>
    <w:link w:val="CommentTextChar"/>
    <w:uiPriority w:val="99"/>
    <w:semiHidden/>
    <w:unhideWhenUsed/>
    <w:qFormat/>
    <w:rPr>
      <w:sz w:val="20"/>
      <w:szCs w:val="20"/>
      <w:lang w:val="en-US"/>
    </w:rPr>
  </w:style>
  <w:style w:type="character" w:customStyle="1" w:styleId="CommentTextChar">
    <w:name w:val="Comment Text Char"/>
    <w:basedOn w:val="DefaultParagraphFont"/>
    <w:link w:val="CommentText"/>
    <w:uiPriority w:val="99"/>
    <w:semiHidden/>
    <w:qFormat/>
    <w:rPr>
      <w:rFonts w:cs="Times New Roman"/>
      <w:lang w:val="en-US" w:eastAsia="en-US"/>
    </w:rPr>
  </w:style>
  <w:style w:type="paragraph" w:styleId="CommentSubject">
    <w:name w:val="annotation subject"/>
    <w:basedOn w:val="CommentText"/>
    <w:next w:val="CommentText"/>
    <w:link w:val="CommentSubjectChar"/>
    <w:uiPriority w:val="99"/>
    <w:semiHidden/>
    <w:unhideWhenUsed/>
    <w:pPr>
      <w:spacing w:line="240" w:lineRule="auto"/>
    </w:pPr>
    <w:rPr>
      <w:b/>
      <w:bCs/>
      <w:lang w:val="en-GB"/>
    </w:rPr>
  </w:style>
  <w:style w:type="character" w:customStyle="1" w:styleId="CommentSubjectChar">
    <w:name w:val="Comment Subject Char"/>
    <w:basedOn w:val="CommentTextChar"/>
    <w:link w:val="CommentSubject"/>
    <w:uiPriority w:val="99"/>
    <w:semiHidden/>
    <w:rPr>
      <w:rFonts w:cs="Times New Roman"/>
      <w:b/>
      <w:bCs/>
      <w:lang w:val="en-US" w:eastAsia="en-US"/>
    </w:rPr>
  </w:style>
  <w:style w:type="character" w:styleId="Emphasis">
    <w:name w:val="Emphasis"/>
    <w:uiPriority w:val="20"/>
    <w:qFormat/>
    <w:rPr>
      <w:i/>
      <w:iCs/>
    </w:rPr>
  </w:style>
  <w:style w:type="character" w:styleId="FollowedHyperlink">
    <w:name w:val="FollowedHyperlink"/>
    <w:uiPriority w:val="99"/>
    <w:semiHidden/>
    <w:unhideWhenUsed/>
    <w:rPr>
      <w:color w:val="954F72"/>
      <w:u w:val="single"/>
    </w:rPr>
  </w:style>
  <w:style w:type="paragraph" w:styleId="Footer">
    <w:name w:val="footer"/>
    <w:basedOn w:val="Normal"/>
    <w:link w:val="FooterChar"/>
    <w:uiPriority w:val="99"/>
    <w:unhideWhenUsed/>
    <w:qFormat/>
    <w:pPr>
      <w:tabs>
        <w:tab w:val="center" w:pos="4513"/>
        <w:tab w:val="right" w:pos="9026"/>
      </w:tabs>
      <w:spacing w:after="0" w:line="240" w:lineRule="auto"/>
    </w:pPr>
    <w:rPr>
      <w:rFonts w:eastAsia="Times New Roman"/>
      <w:lang w:val="en-US"/>
    </w:rPr>
  </w:style>
  <w:style w:type="character" w:customStyle="1" w:styleId="FooterChar">
    <w:name w:val="Footer Char"/>
    <w:link w:val="Footer"/>
    <w:uiPriority w:val="99"/>
    <w:rPr>
      <w:rFonts w:ascii="Calibri" w:eastAsia="Times New Roman" w:hAnsi="Calibri" w:cs="Times New Roman"/>
      <w:lang w:val="en-US"/>
    </w:rPr>
  </w:style>
  <w:style w:type="paragraph" w:styleId="Header">
    <w:name w:val="header"/>
    <w:basedOn w:val="Normal"/>
    <w:link w:val="HeaderChar"/>
    <w:uiPriority w:val="99"/>
    <w:unhideWhenUsed/>
    <w:qFormat/>
    <w:pPr>
      <w:tabs>
        <w:tab w:val="center" w:pos="4513"/>
        <w:tab w:val="right" w:pos="9026"/>
      </w:tabs>
      <w:spacing w:after="0" w:line="240" w:lineRule="auto"/>
    </w:pPr>
    <w:rPr>
      <w:rFonts w:eastAsia="Times New Roman"/>
      <w:lang w:val="en-US"/>
    </w:rPr>
  </w:style>
  <w:style w:type="character" w:customStyle="1" w:styleId="HeaderChar">
    <w:name w:val="Header Char"/>
    <w:link w:val="Header"/>
    <w:uiPriority w:val="99"/>
    <w:qFormat/>
    <w:rPr>
      <w:rFonts w:ascii="Calibri" w:eastAsia="Times New Roman" w:hAnsi="Calibri" w:cs="Times New Roman"/>
      <w:lang w:val="en-US"/>
    </w:rPr>
  </w:style>
  <w:style w:type="character" w:styleId="Hyperlink">
    <w:name w:val="Hyperlink"/>
    <w:uiPriority w:val="99"/>
    <w:unhideWhenUsed/>
    <w:qFormat/>
    <w:rPr>
      <w:color w:val="0000FF"/>
      <w:u w:val="single"/>
    </w:rPr>
  </w:style>
  <w:style w:type="character" w:styleId="LineNumber">
    <w:name w:val="line number"/>
    <w:basedOn w:val="DefaultParagraphFont"/>
    <w:uiPriority w:val="99"/>
    <w:semiHidden/>
    <w:unhideWhenUsed/>
    <w:qFormat/>
  </w:style>
  <w:style w:type="paragraph" w:styleId="List">
    <w:name w:val="List"/>
    <w:basedOn w:val="Normal"/>
    <w:qFormat/>
    <w:pPr>
      <w:keepNext/>
      <w:keepLines/>
      <w:tabs>
        <w:tab w:val="left" w:pos="340"/>
      </w:tabs>
      <w:spacing w:before="60" w:after="60" w:line="240" w:lineRule="auto"/>
      <w:ind w:left="340" w:hanging="340"/>
      <w:contextualSpacing/>
    </w:pPr>
    <w:rPr>
      <w:rFonts w:ascii="Times New Roman" w:eastAsia="Times New Roman" w:hAnsi="Times New Roman"/>
      <w:sz w:val="24"/>
      <w:lang w:val="en-AU"/>
    </w:rPr>
  </w:style>
  <w:style w:type="paragraph" w:styleId="List2">
    <w:name w:val="List 2"/>
    <w:basedOn w:val="Normal"/>
    <w:uiPriority w:val="99"/>
    <w:semiHidden/>
    <w:unhideWhenUsed/>
    <w:qFormat/>
    <w:pPr>
      <w:ind w:left="720" w:hanging="360"/>
      <w:contextualSpacing/>
    </w:pPr>
  </w:style>
  <w:style w:type="paragraph" w:styleId="ListBullet">
    <w:name w:val="List Bullet"/>
    <w:basedOn w:val="List"/>
    <w:qFormat/>
    <w:pPr>
      <w:numPr>
        <w:numId w:val="1"/>
      </w:numPr>
      <w:tabs>
        <w:tab w:val="clear" w:pos="340"/>
      </w:tabs>
      <w:spacing w:before="40" w:after="40"/>
    </w:pPr>
  </w:style>
  <w:style w:type="paragraph" w:styleId="ListBullet2">
    <w:name w:val="List Bullet 2"/>
    <w:basedOn w:val="List2"/>
    <w:qFormat/>
    <w:pPr>
      <w:keepNext/>
      <w:keepLines/>
      <w:numPr>
        <w:numId w:val="2"/>
      </w:numPr>
      <w:tabs>
        <w:tab w:val="left" w:pos="360"/>
      </w:tabs>
      <w:spacing w:before="60" w:after="60" w:line="240" w:lineRule="auto"/>
      <w:ind w:left="360"/>
    </w:pPr>
    <w:rPr>
      <w:rFonts w:ascii="Times New Roman" w:eastAsia="Times New Roman" w:hAnsi="Times New Roman"/>
      <w:sz w:val="24"/>
      <w:lang w:val="en-AU"/>
    </w:rPr>
  </w:style>
  <w:style w:type="paragraph" w:styleId="NormalWeb">
    <w:name w:val="Normal (Web)"/>
    <w:basedOn w:val="Normal"/>
    <w:uiPriority w:val="99"/>
    <w:unhideWhenUsed/>
    <w:qFormat/>
    <w:pPr>
      <w:spacing w:before="100" w:beforeAutospacing="1" w:after="100" w:afterAutospacing="1" w:line="240" w:lineRule="auto"/>
    </w:pPr>
    <w:rPr>
      <w:rFonts w:ascii="Times New Roman" w:hAnsi="Times New Roman"/>
      <w:sz w:val="24"/>
      <w:szCs w:val="24"/>
      <w:lang w:val="en-US"/>
    </w:rPr>
  </w:style>
  <w:style w:type="character" w:styleId="PageNumber">
    <w:name w:val="page number"/>
    <w:basedOn w:val="DefaultParagraphFont"/>
    <w:uiPriority w:val="99"/>
    <w:semiHidden/>
    <w:unhideWhenUsed/>
    <w:qFormat/>
  </w:style>
  <w:style w:type="paragraph" w:styleId="PlainText">
    <w:name w:val="Plain Text"/>
    <w:basedOn w:val="Normal"/>
    <w:link w:val="PlainTextChar"/>
    <w:unhideWhenUsed/>
    <w:qFormat/>
    <w:pPr>
      <w:suppressAutoHyphens/>
      <w:spacing w:after="0" w:line="240" w:lineRule="auto"/>
    </w:pPr>
    <w:rPr>
      <w:rFonts w:ascii="Arial Narrow" w:eastAsia="Times New Roman" w:hAnsi="Arial Narrow" w:cs="Arial"/>
      <w:sz w:val="16"/>
      <w:szCs w:val="20"/>
      <w:lang w:val="en-AU" w:eastAsia="en-GB"/>
    </w:rPr>
  </w:style>
  <w:style w:type="character" w:customStyle="1" w:styleId="PlainTextChar">
    <w:name w:val="Plain Text Char"/>
    <w:link w:val="PlainText"/>
    <w:qFormat/>
    <w:rPr>
      <w:rFonts w:ascii="Arial Narrow" w:eastAsia="Times New Roman" w:hAnsi="Arial Narrow"/>
      <w:sz w:val="16"/>
      <w:lang w:val="en-AU"/>
    </w:rPr>
  </w:style>
  <w:style w:type="character" w:styleId="Strong">
    <w:name w:val="Strong"/>
    <w:uiPriority w:val="22"/>
    <w:qFormat/>
    <w:rPr>
      <w:b/>
      <w:bCs/>
    </w:rPr>
  </w:style>
  <w:style w:type="paragraph" w:styleId="Subtitle">
    <w:name w:val="Subtitle"/>
    <w:basedOn w:val="Normal"/>
    <w:next w:val="Normal"/>
    <w:link w:val="SubtitleChar"/>
    <w:pPr>
      <w:keepNext/>
      <w:keepLines/>
      <w:spacing w:before="360" w:after="80" w:line="285" w:lineRule="auto"/>
    </w:pPr>
    <w:rPr>
      <w:rFonts w:ascii="Georgia" w:eastAsia="Georgia" w:hAnsi="Georgia" w:cs="Georgia"/>
      <w:i/>
      <w:color w:val="666666"/>
      <w:kern w:val="28"/>
      <w:sz w:val="48"/>
      <w:szCs w:val="48"/>
      <w:lang w:val="en-US"/>
    </w:rPr>
  </w:style>
  <w:style w:type="character" w:customStyle="1" w:styleId="SubtitleChar">
    <w:name w:val="Subtitle Char"/>
    <w:basedOn w:val="DefaultParagraphFont"/>
    <w:link w:val="Subtitle"/>
    <w:rPr>
      <w:rFonts w:ascii="Georgia" w:eastAsia="Georgia" w:hAnsi="Georgia" w:cs="Georgia"/>
      <w:i/>
      <w:color w:val="666666"/>
      <w:kern w:val="28"/>
      <w:sz w:val="48"/>
      <w:szCs w:val="48"/>
      <w:lang w:val="en-US" w:eastAsia="en-U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pPr>
      <w:keepNext/>
      <w:keepLines/>
      <w:spacing w:before="480" w:after="120" w:line="285" w:lineRule="auto"/>
    </w:pPr>
    <w:rPr>
      <w:rFonts w:ascii="Times New Roman" w:eastAsia="Times New Roman" w:hAnsi="Times New Roman"/>
      <w:b/>
      <w:color w:val="000000"/>
      <w:kern w:val="28"/>
      <w:sz w:val="72"/>
      <w:szCs w:val="72"/>
      <w:lang w:val="en-US"/>
    </w:rPr>
  </w:style>
  <w:style w:type="character" w:customStyle="1" w:styleId="TitleChar">
    <w:name w:val="Title Char"/>
    <w:basedOn w:val="DefaultParagraphFont"/>
    <w:link w:val="Title"/>
    <w:qFormat/>
    <w:rPr>
      <w:rFonts w:ascii="Times New Roman" w:eastAsia="Times New Roman" w:hAnsi="Times New Roman" w:cs="Times New Roman"/>
      <w:b/>
      <w:color w:val="000000"/>
      <w:kern w:val="28"/>
      <w:sz w:val="72"/>
      <w:szCs w:val="72"/>
      <w:lang w:val="en-US" w:eastAsia="en-US"/>
    </w:rPr>
  </w:style>
  <w:style w:type="paragraph" w:styleId="TOC1">
    <w:name w:val="toc 1"/>
    <w:basedOn w:val="Normal"/>
    <w:next w:val="Normal"/>
    <w:autoRedefine/>
    <w:uiPriority w:val="39"/>
    <w:unhideWhenUsed/>
    <w:qFormat/>
    <w:rsid w:val="001B1EFF"/>
    <w:pPr>
      <w:tabs>
        <w:tab w:val="right" w:leader="dot" w:pos="9350"/>
      </w:tabs>
      <w:spacing w:after="0" w:line="240" w:lineRule="auto"/>
      <w:jc w:val="both"/>
    </w:pPr>
    <w:rPr>
      <w:rFonts w:ascii="Times New Roman" w:hAnsi="Times New Roman"/>
      <w:b/>
      <w:bCs/>
      <w:noProof/>
      <w:sz w:val="24"/>
      <w:szCs w:val="24"/>
      <w:lang w:val="en-ZW"/>
    </w:rPr>
  </w:style>
  <w:style w:type="paragraph" w:styleId="TOC2">
    <w:name w:val="toc 2"/>
    <w:basedOn w:val="Normal"/>
    <w:next w:val="Normal"/>
    <w:autoRedefine/>
    <w:uiPriority w:val="39"/>
    <w:unhideWhenUsed/>
    <w:qFormat/>
    <w:pPr>
      <w:tabs>
        <w:tab w:val="right" w:leader="dot" w:pos="8296"/>
      </w:tabs>
      <w:spacing w:after="100"/>
      <w:ind w:left="220"/>
    </w:pPr>
    <w:rPr>
      <w:rFonts w:eastAsia="Times New Roman"/>
      <w:b/>
      <w:bCs/>
      <w:lang w:val="en-US"/>
    </w:rPr>
  </w:style>
  <w:style w:type="paragraph" w:styleId="TOC3">
    <w:name w:val="toc 3"/>
    <w:basedOn w:val="Normal"/>
    <w:next w:val="Normal"/>
    <w:autoRedefine/>
    <w:uiPriority w:val="39"/>
    <w:unhideWhenUsed/>
    <w:qFormat/>
    <w:pPr>
      <w:ind w:left="440"/>
    </w:pPr>
    <w:rPr>
      <w:rFonts w:eastAsia="Times New Roman"/>
      <w:lang w:val="en-US"/>
    </w:rPr>
  </w:style>
  <w:style w:type="paragraph" w:styleId="TOC4">
    <w:name w:val="toc 4"/>
    <w:basedOn w:val="Normal"/>
    <w:next w:val="Normal"/>
    <w:autoRedefine/>
    <w:uiPriority w:val="39"/>
    <w:unhideWhenUsed/>
    <w:qFormat/>
    <w:pPr>
      <w:spacing w:after="0" w:line="285" w:lineRule="auto"/>
      <w:ind w:left="720"/>
    </w:pPr>
    <w:rPr>
      <w:rFonts w:asciiTheme="minorHAnsi" w:eastAsia="Times New Roman" w:hAnsiTheme="minorHAnsi" w:cstheme="minorHAnsi"/>
      <w:color w:val="000000"/>
      <w:kern w:val="28"/>
      <w:sz w:val="18"/>
      <w:szCs w:val="18"/>
      <w:lang w:val="en-US"/>
    </w:rPr>
  </w:style>
  <w:style w:type="paragraph" w:styleId="TOC5">
    <w:name w:val="toc 5"/>
    <w:basedOn w:val="Normal"/>
    <w:next w:val="Normal"/>
    <w:autoRedefine/>
    <w:uiPriority w:val="39"/>
    <w:unhideWhenUsed/>
    <w:qFormat/>
    <w:pPr>
      <w:spacing w:after="0" w:line="285" w:lineRule="auto"/>
      <w:ind w:left="960"/>
    </w:pPr>
    <w:rPr>
      <w:rFonts w:asciiTheme="minorHAnsi" w:eastAsia="Times New Roman" w:hAnsiTheme="minorHAnsi" w:cstheme="minorHAnsi"/>
      <w:color w:val="000000"/>
      <w:kern w:val="28"/>
      <w:sz w:val="18"/>
      <w:szCs w:val="18"/>
      <w:lang w:val="en-US"/>
    </w:rPr>
  </w:style>
  <w:style w:type="paragraph" w:styleId="TOC6">
    <w:name w:val="toc 6"/>
    <w:basedOn w:val="Normal"/>
    <w:next w:val="Normal"/>
    <w:autoRedefine/>
    <w:uiPriority w:val="39"/>
    <w:unhideWhenUsed/>
    <w:qFormat/>
    <w:pPr>
      <w:spacing w:after="0" w:line="285" w:lineRule="auto"/>
      <w:ind w:left="1200"/>
    </w:pPr>
    <w:rPr>
      <w:rFonts w:asciiTheme="minorHAnsi" w:eastAsia="Times New Roman" w:hAnsiTheme="minorHAnsi" w:cstheme="minorHAnsi"/>
      <w:color w:val="000000"/>
      <w:kern w:val="28"/>
      <w:sz w:val="18"/>
      <w:szCs w:val="18"/>
      <w:lang w:val="en-US"/>
    </w:rPr>
  </w:style>
  <w:style w:type="paragraph" w:styleId="TOC7">
    <w:name w:val="toc 7"/>
    <w:basedOn w:val="Normal"/>
    <w:next w:val="Normal"/>
    <w:autoRedefine/>
    <w:uiPriority w:val="39"/>
    <w:unhideWhenUsed/>
    <w:qFormat/>
    <w:pPr>
      <w:spacing w:after="0" w:line="285" w:lineRule="auto"/>
      <w:ind w:left="1440"/>
    </w:pPr>
    <w:rPr>
      <w:rFonts w:asciiTheme="minorHAnsi" w:eastAsia="Times New Roman" w:hAnsiTheme="minorHAnsi" w:cstheme="minorHAnsi"/>
      <w:color w:val="000000"/>
      <w:kern w:val="28"/>
      <w:sz w:val="18"/>
      <w:szCs w:val="18"/>
      <w:lang w:val="en-US"/>
    </w:rPr>
  </w:style>
  <w:style w:type="paragraph" w:styleId="TOC8">
    <w:name w:val="toc 8"/>
    <w:basedOn w:val="Normal"/>
    <w:next w:val="Normal"/>
    <w:autoRedefine/>
    <w:uiPriority w:val="39"/>
    <w:unhideWhenUsed/>
    <w:qFormat/>
    <w:pPr>
      <w:spacing w:after="0" w:line="285" w:lineRule="auto"/>
      <w:ind w:left="1680"/>
    </w:pPr>
    <w:rPr>
      <w:rFonts w:asciiTheme="minorHAnsi" w:eastAsia="Times New Roman" w:hAnsiTheme="minorHAnsi" w:cstheme="minorHAnsi"/>
      <w:color w:val="000000"/>
      <w:kern w:val="28"/>
      <w:sz w:val="18"/>
      <w:szCs w:val="18"/>
      <w:lang w:val="en-US"/>
    </w:rPr>
  </w:style>
  <w:style w:type="paragraph" w:styleId="TOC9">
    <w:name w:val="toc 9"/>
    <w:basedOn w:val="Normal"/>
    <w:next w:val="Normal"/>
    <w:autoRedefine/>
    <w:uiPriority w:val="39"/>
    <w:unhideWhenUsed/>
    <w:qFormat/>
    <w:pPr>
      <w:spacing w:after="0" w:line="285" w:lineRule="auto"/>
      <w:ind w:left="1920"/>
    </w:pPr>
    <w:rPr>
      <w:rFonts w:asciiTheme="minorHAnsi" w:eastAsia="Times New Roman" w:hAnsiTheme="minorHAnsi" w:cstheme="minorHAnsi"/>
      <w:color w:val="000000"/>
      <w:kern w:val="28"/>
      <w:sz w:val="18"/>
      <w:szCs w:val="18"/>
      <w:lang w:val="en-US"/>
    </w:r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link w:val="ListParagraph"/>
    <w:uiPriority w:val="34"/>
    <w:qFormat/>
    <w:locked/>
    <w:rPr>
      <w:rFonts w:ascii="Calibri" w:eastAsia="Calibri" w:hAnsi="Calibri" w:cs="Times New Roman"/>
      <w:lang w:val="en-US"/>
    </w:rPr>
  </w:style>
  <w:style w:type="paragraph" w:customStyle="1" w:styleId="elementperfxhead">
    <w:name w:val="elementperfx head"/>
    <w:basedOn w:val="Normal"/>
    <w:qFormat/>
    <w:pPr>
      <w:spacing w:after="0" w:line="240" w:lineRule="auto"/>
      <w:ind w:right="-28"/>
    </w:pPr>
    <w:rPr>
      <w:rFonts w:ascii="Arial Narrow" w:eastAsia="Times New Roman" w:hAnsi="Arial Narrow"/>
      <w:b/>
      <w:sz w:val="16"/>
      <w:szCs w:val="20"/>
      <w:lang w:val="en-US"/>
    </w:rPr>
  </w:style>
  <w:style w:type="character" w:customStyle="1" w:styleId="tgc">
    <w:name w:val="_tgc"/>
    <w:basedOn w:val="DefaultParagraphFont"/>
    <w:qFormat/>
  </w:style>
  <w:style w:type="character" w:customStyle="1" w:styleId="st">
    <w:name w:val="st"/>
    <w:basedOn w:val="DefaultParagraphFont"/>
    <w:qFormat/>
  </w:style>
  <w:style w:type="paragraph" w:customStyle="1" w:styleId="Default">
    <w:name w:val="Default"/>
    <w:qFormat/>
    <w:pPr>
      <w:autoSpaceDE w:val="0"/>
      <w:autoSpaceDN w:val="0"/>
      <w:adjustRightInd w:val="0"/>
    </w:pPr>
    <w:rPr>
      <w:rFonts w:ascii="Arial" w:hAnsi="Arial"/>
      <w:color w:val="000000"/>
      <w:sz w:val="24"/>
      <w:szCs w:val="24"/>
    </w:rPr>
  </w:style>
  <w:style w:type="paragraph" w:customStyle="1" w:styleId="ListItem01">
    <w:name w:val="List Item 01"/>
    <w:basedOn w:val="Normal"/>
    <w:qFormat/>
    <w:pPr>
      <w:widowControl w:val="0"/>
      <w:numPr>
        <w:numId w:val="3"/>
      </w:numPr>
      <w:adjustRightInd w:val="0"/>
      <w:spacing w:after="0" w:line="360" w:lineRule="atLeast"/>
      <w:jc w:val="both"/>
    </w:pPr>
    <w:rPr>
      <w:rFonts w:ascii="Times New Roman" w:eastAsia="MS Mincho" w:hAnsi="Times New Roman"/>
      <w:sz w:val="24"/>
      <w:szCs w:val="24"/>
      <w:lang w:val="en-US" w:eastAsia="ja-JP"/>
    </w:rPr>
  </w:style>
  <w:style w:type="character" w:customStyle="1" w:styleId="apple-converted-space">
    <w:name w:val="apple-converted-space"/>
    <w:qFormat/>
  </w:style>
  <w:style w:type="paragraph" w:styleId="NoSpacing">
    <w:name w:val="No Spacing"/>
    <w:link w:val="NoSpacingChar"/>
    <w:uiPriority w:val="1"/>
    <w:qFormat/>
    <w:rPr>
      <w:rFonts w:eastAsia="Times New Roman" w:cs="Times New Roman"/>
      <w:sz w:val="22"/>
      <w:szCs w:val="22"/>
    </w:rPr>
  </w:style>
  <w:style w:type="character" w:customStyle="1" w:styleId="NoSpacingChar">
    <w:name w:val="No Spacing Char"/>
    <w:link w:val="NoSpacing"/>
    <w:uiPriority w:val="1"/>
    <w:qFormat/>
    <w:rPr>
      <w:rFonts w:ascii="Calibri" w:eastAsia="Times New Roman" w:hAnsi="Calibri" w:cs="Times New Roman"/>
      <w:lang w:val="en-US"/>
    </w:rPr>
  </w:style>
  <w:style w:type="character" w:customStyle="1" w:styleId="ipa">
    <w:name w:val="ipa"/>
    <w:qFormat/>
  </w:style>
  <w:style w:type="paragraph" w:customStyle="1" w:styleId="TOCHeading1">
    <w:name w:val="TOC Heading1"/>
    <w:basedOn w:val="Heading1"/>
    <w:next w:val="Normal"/>
    <w:uiPriority w:val="39"/>
    <w:unhideWhenUsed/>
    <w:qFormat/>
    <w:pPr>
      <w:spacing w:before="240" w:line="259" w:lineRule="auto"/>
      <w:outlineLvl w:val="9"/>
    </w:pPr>
    <w:rPr>
      <w:rFonts w:ascii="Calibri Light" w:hAnsi="Calibri Light"/>
      <w:b w:val="0"/>
      <w:bCs w:val="0"/>
      <w:color w:val="2E74B5"/>
      <w:sz w:val="32"/>
      <w:szCs w:val="32"/>
      <w:lang w:val="en-US"/>
    </w:rPr>
  </w:style>
  <w:style w:type="character" w:customStyle="1" w:styleId="PlainTextChar1">
    <w:name w:val="Plain Text Char1"/>
    <w:basedOn w:val="DefaultParagraphFont"/>
    <w:uiPriority w:val="99"/>
    <w:semiHidden/>
    <w:qFormat/>
    <w:rPr>
      <w:rFonts w:ascii="Consolas" w:hAnsi="Consolas" w:cs="Times New Roman"/>
      <w:sz w:val="21"/>
      <w:szCs w:val="21"/>
      <w:lang w:eastAsia="en-US"/>
    </w:rPr>
  </w:style>
  <w:style w:type="character" w:styleId="PlaceholderText">
    <w:name w:val="Placeholder Text"/>
    <w:basedOn w:val="DefaultParagraphFont"/>
    <w:uiPriority w:val="99"/>
    <w:semiHidden/>
    <w:qFormat/>
    <w:rPr>
      <w:color w:val="808080"/>
    </w:rPr>
  </w:style>
  <w:style w:type="character" w:customStyle="1" w:styleId="UnresolvedMention1">
    <w:name w:val="Unresolved Mention1"/>
    <w:basedOn w:val="DefaultParagraphFont"/>
    <w:uiPriority w:val="99"/>
    <w:semiHidden/>
    <w:unhideWhenUsed/>
    <w:qFormat/>
    <w:rPr>
      <w:color w:val="808080"/>
      <w:shd w:val="clear" w:color="auto" w:fill="E6E6E6"/>
    </w:rPr>
  </w:style>
  <w:style w:type="character" w:customStyle="1" w:styleId="fontstyle01">
    <w:name w:val="fontstyle01"/>
    <w:qFormat/>
    <w:rPr>
      <w:rFonts w:ascii="ArialMT" w:hAnsi="ArialMT" w:hint="default"/>
      <w:color w:val="000000"/>
      <w:sz w:val="20"/>
      <w:szCs w:val="20"/>
    </w:rPr>
  </w:style>
  <w:style w:type="character" w:customStyle="1" w:styleId="fontstyle21">
    <w:name w:val="fontstyle21"/>
    <w:qFormat/>
    <w:rPr>
      <w:rFonts w:ascii="SymbolMT" w:hAnsi="SymbolMT" w:hint="default"/>
      <w:color w:val="000000"/>
      <w:sz w:val="20"/>
      <w:szCs w:val="20"/>
    </w:rPr>
  </w:style>
  <w:style w:type="paragraph" w:customStyle="1" w:styleId="ListAlpha">
    <w:name w:val="List Alpha"/>
    <w:basedOn w:val="List"/>
    <w:qFormat/>
    <w:pPr>
      <w:numPr>
        <w:numId w:val="4"/>
      </w:numPr>
    </w:pPr>
  </w:style>
  <w:style w:type="character" w:customStyle="1" w:styleId="highlight">
    <w:name w:val="highlight"/>
    <w:basedOn w:val="DefaultParagraphFont"/>
    <w:qFormat/>
  </w:style>
  <w:style w:type="table" w:customStyle="1" w:styleId="TableGrid1">
    <w:name w:val="Table Grid1"/>
    <w:basedOn w:val="TableNormal"/>
    <w:uiPriority w:val="59"/>
    <w:qFormat/>
    <w:pPr>
      <w:ind w:left="714" w:hanging="357"/>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iPriority w:val="9"/>
    <w:unhideWhenUsed/>
    <w:qFormat/>
    <w:pPr>
      <w:keepNext/>
      <w:keepLines/>
      <w:spacing w:before="40" w:after="0"/>
      <w:jc w:val="center"/>
      <w:outlineLvl w:val="1"/>
    </w:pPr>
    <w:rPr>
      <w:rFonts w:ascii="Times New Roman" w:eastAsia="Times New Roman" w:hAnsi="Times New Roman"/>
      <w:b/>
      <w:sz w:val="24"/>
      <w:szCs w:val="26"/>
    </w:rPr>
  </w:style>
  <w:style w:type="character" w:customStyle="1" w:styleId="ilfuvd">
    <w:name w:val="ilfuvd"/>
    <w:basedOn w:val="DefaultParagraphFont"/>
    <w:qFormat/>
  </w:style>
  <w:style w:type="paragraph" w:customStyle="1" w:styleId="TableParagraph">
    <w:name w:val="Table Paragraph"/>
    <w:basedOn w:val="Normal"/>
    <w:uiPriority w:val="1"/>
    <w:qFormat/>
    <w:pPr>
      <w:widowControl w:val="0"/>
      <w:autoSpaceDE w:val="0"/>
      <w:autoSpaceDN w:val="0"/>
      <w:spacing w:after="0" w:line="240" w:lineRule="auto"/>
      <w:ind w:left="107"/>
    </w:pPr>
    <w:rPr>
      <w:rFonts w:ascii="Times New Roman" w:eastAsia="Times New Roman" w:hAnsi="Times New Roman"/>
      <w:lang w:val="en-US"/>
    </w:rPr>
  </w:style>
  <w:style w:type="paragraph" w:customStyle="1" w:styleId="msonormal0">
    <w:name w:val="msonormal"/>
    <w:basedOn w:val="Normal"/>
    <w:qFormat/>
    <w:pPr>
      <w:spacing w:before="100" w:beforeAutospacing="1" w:after="100" w:afterAutospacing="1" w:line="240" w:lineRule="auto"/>
    </w:pPr>
    <w:rPr>
      <w:rFonts w:ascii="Times New Roman" w:eastAsia="Times New Roman" w:hAnsi="Times New Roman"/>
      <w:sz w:val="24"/>
      <w:szCs w:val="24"/>
      <w:lang w:val="en-US"/>
    </w:rPr>
  </w:style>
  <w:style w:type="table" w:customStyle="1" w:styleId="TableGrid0">
    <w:name w:val="TableGrid"/>
    <w:qFormat/>
    <w:rPr>
      <w:rFonts w:ascii="Times New Roman" w:eastAsiaTheme="minorEastAsia" w:hAnsi="Times New Roman" w:cs="Times New Roman"/>
      <w:sz w:val="24"/>
      <w:szCs w:val="24"/>
    </w:rPr>
    <w:tblPr>
      <w:tblCellMar>
        <w:top w:w="0" w:type="dxa"/>
        <w:left w:w="0" w:type="dxa"/>
        <w:bottom w:w="0" w:type="dxa"/>
        <w:right w:w="0" w:type="dxa"/>
      </w:tblCellMar>
    </w:tblPr>
  </w:style>
  <w:style w:type="character" w:customStyle="1" w:styleId="hgkelc">
    <w:name w:val="hgkelc"/>
    <w:basedOn w:val="DefaultParagraphFont"/>
  </w:style>
  <w:style w:type="table" w:customStyle="1" w:styleId="TableGrid2">
    <w:name w:val="Table Grid2"/>
    <w:basedOn w:val="TableNormal"/>
    <w:uiPriority w:val="59"/>
    <w:qFormat/>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
    <w:name w:val="57"/>
    <w:basedOn w:val="TableNormal"/>
    <w:qFormat/>
    <w:pPr>
      <w:spacing w:after="120" w:line="285" w:lineRule="auto"/>
    </w:pPr>
    <w:rPr>
      <w:rFonts w:ascii="Times New Roman" w:eastAsia="Times New Roman" w:hAnsi="Times New Roman" w:cs="Times New Roman"/>
      <w:sz w:val="24"/>
      <w:szCs w:val="24"/>
    </w:rPr>
    <w:tblPr>
      <w:tblCellMar>
        <w:left w:w="0" w:type="dxa"/>
        <w:right w:w="0" w:type="dxa"/>
      </w:tblCellMar>
    </w:tblPr>
  </w:style>
  <w:style w:type="table" w:customStyle="1" w:styleId="56">
    <w:name w:val="56"/>
    <w:basedOn w:val="TableNormal"/>
    <w:rPr>
      <w:rFonts w:ascii="Times New Roman" w:eastAsia="Times New Roman" w:hAnsi="Times New Roman" w:cs="Times New Roman"/>
      <w:sz w:val="24"/>
      <w:szCs w:val="24"/>
    </w:rPr>
    <w:tblPr>
      <w:tblCellMar>
        <w:top w:w="7" w:type="dxa"/>
        <w:left w:w="29" w:type="dxa"/>
        <w:right w:w="0" w:type="dxa"/>
      </w:tblCellMar>
    </w:tblPr>
  </w:style>
  <w:style w:type="table" w:customStyle="1" w:styleId="55">
    <w:name w:val="55"/>
    <w:basedOn w:val="TableNormal"/>
    <w:rPr>
      <w:rFonts w:cs="Calibri"/>
    </w:rPr>
    <w:tblPr/>
  </w:style>
  <w:style w:type="table" w:customStyle="1" w:styleId="54">
    <w:name w:val="54"/>
    <w:basedOn w:val="TableNormal"/>
    <w:qFormat/>
    <w:rPr>
      <w:rFonts w:cs="Calibri"/>
    </w:rPr>
    <w:tblPr/>
  </w:style>
  <w:style w:type="table" w:customStyle="1" w:styleId="53">
    <w:name w:val="53"/>
    <w:basedOn w:val="TableNormal"/>
    <w:qFormat/>
    <w:rPr>
      <w:rFonts w:cs="Calibri"/>
    </w:rPr>
    <w:tblPr/>
  </w:style>
  <w:style w:type="table" w:customStyle="1" w:styleId="52">
    <w:name w:val="52"/>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51">
    <w:name w:val="51"/>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50">
    <w:name w:val="50"/>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9">
    <w:name w:val="49"/>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8">
    <w:name w:val="48"/>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7">
    <w:name w:val="47"/>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6">
    <w:name w:val="46"/>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5">
    <w:name w:val="45"/>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4">
    <w:name w:val="44"/>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3">
    <w:name w:val="43"/>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2">
    <w:name w:val="42"/>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1">
    <w:name w:val="41"/>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0">
    <w:name w:val="40"/>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9">
    <w:name w:val="39"/>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8">
    <w:name w:val="38"/>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7">
    <w:name w:val="37"/>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6">
    <w:name w:val="36"/>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5">
    <w:name w:val="35"/>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4">
    <w:name w:val="34"/>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3">
    <w:name w:val="33"/>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2">
    <w:name w:val="32"/>
    <w:basedOn w:val="TableNormal"/>
    <w:rPr>
      <w:rFonts w:cs="Calibri"/>
    </w:rPr>
    <w:tblPr/>
  </w:style>
  <w:style w:type="table" w:customStyle="1" w:styleId="31">
    <w:name w:val="31"/>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0">
    <w:name w:val="30"/>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9">
    <w:name w:val="29"/>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8">
    <w:name w:val="28"/>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7">
    <w:name w:val="27"/>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6">
    <w:name w:val="26"/>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5">
    <w:name w:val="25"/>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4">
    <w:name w:val="24"/>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3">
    <w:name w:val="23"/>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2">
    <w:name w:val="22"/>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1">
    <w:name w:val="21"/>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0">
    <w:name w:val="20"/>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9">
    <w:name w:val="19"/>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8">
    <w:name w:val="18"/>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7">
    <w:name w:val="17"/>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6">
    <w:name w:val="16"/>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5">
    <w:name w:val="15"/>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4">
    <w:name w:val="14"/>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3">
    <w:name w:val="13"/>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2">
    <w:name w:val="12"/>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1">
    <w:name w:val="11"/>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0">
    <w:name w:val="10"/>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9">
    <w:name w:val="9"/>
    <w:basedOn w:val="TableNormal"/>
    <w:qFormat/>
    <w:rPr>
      <w:rFonts w:cs="Calibri"/>
    </w:rPr>
    <w:tblPr/>
  </w:style>
  <w:style w:type="table" w:customStyle="1" w:styleId="8">
    <w:name w:val="8"/>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7">
    <w:name w:val="7"/>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6">
    <w:name w:val="6"/>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5">
    <w:name w:val="5"/>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
    <w:name w:val="4"/>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
    <w:name w:val="3"/>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
    <w:name w:val="2"/>
    <w:basedOn w:val="TableNormal"/>
    <w:qFormat/>
    <w:pPr>
      <w:spacing w:after="120" w:line="285" w:lineRule="auto"/>
    </w:pPr>
    <w:rPr>
      <w:rFonts w:ascii="Times New Roman" w:eastAsia="Times New Roman" w:hAnsi="Times New Roman" w:cs="Times New Roman"/>
      <w:sz w:val="24"/>
      <w:szCs w:val="24"/>
    </w:rPr>
    <w:tblPr>
      <w:tblCellMar>
        <w:top w:w="144" w:type="dxa"/>
        <w:left w:w="115" w:type="dxa"/>
        <w:bottom w:w="144" w:type="dxa"/>
        <w:right w:w="115" w:type="dxa"/>
      </w:tblCellMar>
    </w:tblPr>
  </w:style>
  <w:style w:type="table" w:customStyle="1" w:styleId="1">
    <w:name w:val="1"/>
    <w:basedOn w:val="TableNormal"/>
    <w:qFormat/>
    <w:pPr>
      <w:spacing w:after="120" w:line="285" w:lineRule="auto"/>
    </w:pPr>
    <w:rPr>
      <w:rFonts w:ascii="Times New Roman" w:eastAsia="Times New Roman" w:hAnsi="Times New Roman" w:cs="Times New Roman"/>
      <w:sz w:val="24"/>
      <w:szCs w:val="24"/>
    </w:rPr>
    <w:tblPr>
      <w:tblCellMar>
        <w:top w:w="144" w:type="dxa"/>
        <w:left w:w="115" w:type="dxa"/>
        <w:bottom w:w="144" w:type="dxa"/>
        <w:right w:w="115" w:type="dxa"/>
      </w:tblCellMar>
    </w:tblPr>
  </w:style>
  <w:style w:type="table" w:customStyle="1" w:styleId="62">
    <w:name w:val="62"/>
    <w:basedOn w:val="TableNormal"/>
    <w:qFormat/>
    <w:pPr>
      <w:spacing w:after="120" w:line="285" w:lineRule="auto"/>
    </w:pPr>
    <w:rPr>
      <w:rFonts w:ascii="Times New Roman" w:eastAsia="Times New Roman" w:hAnsi="Times New Roman" w:cs="Times New Roman"/>
      <w:sz w:val="24"/>
      <w:szCs w:val="24"/>
    </w:rPr>
    <w:tblPr>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2972D3"/>
    <w:pPr>
      <w:tabs>
        <w:tab w:val="clear" w:pos="0"/>
      </w:tab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val="en-US"/>
    </w:rPr>
  </w:style>
  <w:style w:type="table" w:customStyle="1" w:styleId="86">
    <w:name w:val="86"/>
    <w:basedOn w:val="TableNormal"/>
    <w:qFormat/>
    <w:rsid w:val="006C5214"/>
    <w:rPr>
      <w:rFonts w:ascii="Times New Roman" w:eastAsia="Times New Roman" w:hAnsi="Times New Roman" w:cs="Times New Roman"/>
    </w:rPr>
    <w:tblPr>
      <w:tblCellMar>
        <w:left w:w="115" w:type="dxa"/>
        <w:right w:w="115" w:type="dxa"/>
      </w:tblCellMar>
    </w:tblPr>
  </w:style>
  <w:style w:type="table" w:customStyle="1" w:styleId="85">
    <w:name w:val="85"/>
    <w:basedOn w:val="TableNormal"/>
    <w:qFormat/>
    <w:rsid w:val="006C5214"/>
    <w:rPr>
      <w:rFonts w:ascii="Times New Roman" w:eastAsia="Times New Roman" w:hAnsi="Times New Roman" w:cs="Times New Roman"/>
    </w:rPr>
    <w:tblPr>
      <w:tblCellMar>
        <w:left w:w="115" w:type="dxa"/>
        <w:right w:w="115" w:type="dxa"/>
      </w:tblCellMar>
    </w:tblPr>
  </w:style>
  <w:style w:type="table" w:customStyle="1" w:styleId="84">
    <w:name w:val="84"/>
    <w:basedOn w:val="TableNormal"/>
    <w:qFormat/>
    <w:rsid w:val="006C5214"/>
    <w:rPr>
      <w:rFonts w:ascii="Times New Roman" w:eastAsia="Times New Roman" w:hAnsi="Times New Roman" w:cs="Times New Roman"/>
    </w:rPr>
    <w:tblPr>
      <w:tblCellMar>
        <w:left w:w="115" w:type="dxa"/>
        <w:right w:w="115" w:type="dxa"/>
      </w:tblCellMar>
    </w:tblPr>
  </w:style>
  <w:style w:type="table" w:customStyle="1" w:styleId="83">
    <w:name w:val="83"/>
    <w:basedOn w:val="TableNormal"/>
    <w:qFormat/>
    <w:rsid w:val="006C5214"/>
    <w:rPr>
      <w:rFonts w:ascii="Times New Roman" w:eastAsia="Times New Roman" w:hAnsi="Times New Roman" w:cs="Times New Roman"/>
    </w:rPr>
    <w:tblPr>
      <w:tblCellMar>
        <w:left w:w="115" w:type="dxa"/>
        <w:right w:w="115" w:type="dxa"/>
      </w:tblCellMar>
    </w:tblPr>
  </w:style>
  <w:style w:type="table" w:customStyle="1" w:styleId="82">
    <w:name w:val="82"/>
    <w:basedOn w:val="TableNormal"/>
    <w:qFormat/>
    <w:rsid w:val="006C5214"/>
    <w:rPr>
      <w:rFonts w:ascii="Times New Roman" w:eastAsia="Times New Roman" w:hAnsi="Times New Roman" w:cs="Times New Roman"/>
    </w:rPr>
    <w:tblPr>
      <w:tblCellMar>
        <w:left w:w="115" w:type="dxa"/>
        <w:right w:w="115" w:type="dxa"/>
      </w:tblCellMar>
    </w:tblPr>
  </w:style>
  <w:style w:type="table" w:customStyle="1" w:styleId="81">
    <w:name w:val="81"/>
    <w:basedOn w:val="TableNormal"/>
    <w:qFormat/>
    <w:rsid w:val="006C5214"/>
    <w:rPr>
      <w:rFonts w:ascii="Times New Roman" w:eastAsia="Times New Roman" w:hAnsi="Times New Roman" w:cs="Times New Roman"/>
    </w:rPr>
    <w:tblPr>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onlinedegrees.sandiego.edu/top-cyber-security-threats/"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onlinedegrees.sandiego.edu/top-cyber-security-thre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3F4ECF9C-675B-44B8-93FC-1D280F14C98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75</Pages>
  <Words>11357</Words>
  <Characters>64741</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Albrecht</dc:creator>
  <cp:keywords/>
  <dc:description/>
  <cp:lastModifiedBy>Moses Juma</cp:lastModifiedBy>
  <cp:revision>24</cp:revision>
  <cp:lastPrinted>2018-08-29T09:02:00Z</cp:lastPrinted>
  <dcterms:created xsi:type="dcterms:W3CDTF">2025-05-01T11:34:00Z</dcterms:created>
  <dcterms:modified xsi:type="dcterms:W3CDTF">2025-05-02T11:46:00Z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97474661F5734C0DBF1EAC3F7455B6F7_12</vt:lpwstr>
  </property>
</Properties>
</file>