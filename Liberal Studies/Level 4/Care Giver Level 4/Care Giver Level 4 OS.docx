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C2C72" w14:textId="77777777" w:rsidR="001C4708" w:rsidRPr="002B0757" w:rsidRDefault="001C4708" w:rsidP="00450511"/>
    <w:p w14:paraId="1821C5A4" w14:textId="77777777" w:rsidR="001C4708" w:rsidRPr="002B0757" w:rsidRDefault="001A38C6">
      <w:pPr>
        <w:spacing w:after="0" w:line="276" w:lineRule="auto"/>
        <w:jc w:val="center"/>
        <w:rPr>
          <w:szCs w:val="24"/>
        </w:rPr>
      </w:pPr>
      <w:r w:rsidRPr="002B0757">
        <w:rPr>
          <w:noProof/>
          <w:szCs w:val="24"/>
        </w:rPr>
        <w:drawing>
          <wp:inline distT="0" distB="0" distL="0" distR="0" wp14:anchorId="5643094B" wp14:editId="64C85FAE">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62A7EF34" w14:textId="77777777" w:rsidR="001C4708" w:rsidRPr="002B0757" w:rsidRDefault="001A38C6">
      <w:pPr>
        <w:spacing w:after="0" w:line="276" w:lineRule="auto"/>
        <w:ind w:left="714" w:hanging="357"/>
        <w:jc w:val="center"/>
        <w:rPr>
          <w:b/>
          <w:szCs w:val="24"/>
        </w:rPr>
      </w:pPr>
      <w:r w:rsidRPr="002B0757">
        <w:rPr>
          <w:b/>
          <w:szCs w:val="24"/>
        </w:rPr>
        <w:t>REPUBLIC OF KENYA</w:t>
      </w:r>
    </w:p>
    <w:p w14:paraId="5F909ACB" w14:textId="77777777" w:rsidR="001C4708" w:rsidRPr="002B0757" w:rsidRDefault="001C4708">
      <w:pPr>
        <w:spacing w:after="0" w:line="276" w:lineRule="auto"/>
        <w:ind w:left="714" w:hanging="357"/>
        <w:jc w:val="center"/>
        <w:rPr>
          <w:szCs w:val="24"/>
        </w:rPr>
      </w:pPr>
    </w:p>
    <w:p w14:paraId="498F5615" w14:textId="77777777" w:rsidR="001C4708" w:rsidRPr="002B0757" w:rsidRDefault="001C4708">
      <w:pPr>
        <w:spacing w:after="0" w:line="276" w:lineRule="auto"/>
        <w:rPr>
          <w:szCs w:val="24"/>
        </w:rPr>
      </w:pPr>
      <w:bookmarkStart w:id="0" w:name="_heading=h.30j0zll" w:colFirst="0" w:colLast="0"/>
      <w:bookmarkEnd w:id="0"/>
    </w:p>
    <w:p w14:paraId="1AE63288" w14:textId="1C795A3B" w:rsidR="001C4708" w:rsidRPr="002B0757" w:rsidRDefault="00450511">
      <w:pPr>
        <w:spacing w:after="0" w:line="276" w:lineRule="auto"/>
        <w:ind w:left="714" w:hanging="357"/>
        <w:jc w:val="center"/>
        <w:rPr>
          <w:b/>
          <w:szCs w:val="24"/>
        </w:rPr>
      </w:pPr>
      <w:bookmarkStart w:id="1" w:name="_Hlk195535775"/>
      <w:r w:rsidRPr="00450511">
        <w:rPr>
          <w:b/>
          <w:szCs w:val="24"/>
        </w:rPr>
        <w:t xml:space="preserve">NATIONAL </w:t>
      </w:r>
      <w:r w:rsidR="001A38C6" w:rsidRPr="002B0757">
        <w:rPr>
          <w:b/>
          <w:szCs w:val="24"/>
        </w:rPr>
        <w:t>OCCUPATIONAL STANDARDS</w:t>
      </w:r>
    </w:p>
    <w:bookmarkEnd w:id="1"/>
    <w:p w14:paraId="0C2D4927" w14:textId="77777777" w:rsidR="001C4708" w:rsidRPr="002B0757" w:rsidRDefault="001C4708">
      <w:pPr>
        <w:spacing w:after="0" w:line="276" w:lineRule="auto"/>
        <w:ind w:left="714" w:hanging="357"/>
        <w:jc w:val="center"/>
        <w:rPr>
          <w:b/>
          <w:szCs w:val="24"/>
        </w:rPr>
      </w:pPr>
    </w:p>
    <w:p w14:paraId="405C040E" w14:textId="77777777" w:rsidR="001C4708" w:rsidRPr="002B0757" w:rsidRDefault="001C4708">
      <w:pPr>
        <w:spacing w:after="0" w:line="276" w:lineRule="auto"/>
        <w:ind w:left="714" w:hanging="357"/>
        <w:jc w:val="center"/>
        <w:rPr>
          <w:b/>
          <w:szCs w:val="24"/>
        </w:rPr>
      </w:pPr>
    </w:p>
    <w:p w14:paraId="25147158" w14:textId="77777777" w:rsidR="001C4708" w:rsidRPr="002B0757" w:rsidRDefault="001A38C6">
      <w:pPr>
        <w:spacing w:after="0" w:line="276" w:lineRule="auto"/>
        <w:ind w:left="714" w:hanging="357"/>
        <w:jc w:val="center"/>
        <w:rPr>
          <w:b/>
          <w:szCs w:val="24"/>
        </w:rPr>
      </w:pPr>
      <w:r w:rsidRPr="002B0757">
        <w:rPr>
          <w:b/>
          <w:szCs w:val="24"/>
        </w:rPr>
        <w:t>FOR</w:t>
      </w:r>
    </w:p>
    <w:p w14:paraId="1C4CF1CC" w14:textId="77777777" w:rsidR="001C4708" w:rsidRPr="002B0757" w:rsidRDefault="001C4708">
      <w:pPr>
        <w:spacing w:after="0" w:line="276" w:lineRule="auto"/>
        <w:ind w:left="714" w:hanging="357"/>
        <w:jc w:val="center"/>
        <w:rPr>
          <w:b/>
          <w:szCs w:val="24"/>
        </w:rPr>
      </w:pPr>
    </w:p>
    <w:p w14:paraId="4EE4D4C2" w14:textId="77777777" w:rsidR="001C4708" w:rsidRPr="002B0757" w:rsidRDefault="001C4708">
      <w:pPr>
        <w:spacing w:after="0" w:line="276" w:lineRule="auto"/>
        <w:ind w:left="714" w:hanging="357"/>
        <w:jc w:val="center"/>
        <w:rPr>
          <w:b/>
          <w:szCs w:val="24"/>
        </w:rPr>
      </w:pPr>
    </w:p>
    <w:p w14:paraId="3BC2F26A" w14:textId="77777777" w:rsidR="001C4708" w:rsidRPr="002B0757" w:rsidRDefault="001C4708">
      <w:pPr>
        <w:spacing w:after="0" w:line="276" w:lineRule="auto"/>
        <w:ind w:left="714" w:hanging="357"/>
        <w:jc w:val="center"/>
        <w:rPr>
          <w:b/>
          <w:szCs w:val="24"/>
        </w:rPr>
      </w:pPr>
    </w:p>
    <w:p w14:paraId="40DAA17A" w14:textId="761B6EC8" w:rsidR="001C4708" w:rsidRPr="002B0757" w:rsidRDefault="001A38C6">
      <w:pPr>
        <w:spacing w:after="0" w:line="276" w:lineRule="auto"/>
        <w:ind w:left="714" w:hanging="357"/>
        <w:jc w:val="center"/>
        <w:rPr>
          <w:b/>
          <w:color w:val="auto"/>
          <w:szCs w:val="24"/>
        </w:rPr>
      </w:pPr>
      <w:r w:rsidRPr="002B0757">
        <w:rPr>
          <w:b/>
          <w:color w:val="auto"/>
          <w:szCs w:val="24"/>
        </w:rPr>
        <w:t>CARE</w:t>
      </w:r>
      <w:r w:rsidR="00D024DB" w:rsidRPr="002B0757">
        <w:rPr>
          <w:b/>
          <w:color w:val="auto"/>
          <w:szCs w:val="24"/>
        </w:rPr>
        <w:t xml:space="preserve"> </w:t>
      </w:r>
      <w:r w:rsidRPr="002B0757">
        <w:rPr>
          <w:b/>
          <w:color w:val="auto"/>
          <w:szCs w:val="24"/>
        </w:rPr>
        <w:t>GIVER</w:t>
      </w:r>
    </w:p>
    <w:p w14:paraId="1E719E6A" w14:textId="77777777" w:rsidR="001C4708" w:rsidRPr="002B0757" w:rsidRDefault="001A38C6">
      <w:pPr>
        <w:tabs>
          <w:tab w:val="left" w:pos="5308"/>
        </w:tabs>
        <w:spacing w:after="0" w:line="276" w:lineRule="auto"/>
        <w:ind w:left="714" w:hanging="357"/>
        <w:rPr>
          <w:b/>
          <w:color w:val="auto"/>
          <w:szCs w:val="24"/>
        </w:rPr>
      </w:pPr>
      <w:r w:rsidRPr="002B0757">
        <w:rPr>
          <w:b/>
          <w:color w:val="auto"/>
          <w:szCs w:val="24"/>
        </w:rPr>
        <w:tab/>
      </w:r>
      <w:r w:rsidRPr="002B0757">
        <w:rPr>
          <w:b/>
          <w:color w:val="auto"/>
          <w:szCs w:val="24"/>
        </w:rPr>
        <w:tab/>
      </w:r>
    </w:p>
    <w:p w14:paraId="07D6FADD" w14:textId="77777777" w:rsidR="001C4708" w:rsidRPr="002B0757" w:rsidRDefault="001C4708">
      <w:pPr>
        <w:spacing w:after="0" w:line="276" w:lineRule="auto"/>
        <w:ind w:left="714" w:hanging="357"/>
        <w:jc w:val="center"/>
        <w:rPr>
          <w:b/>
          <w:color w:val="auto"/>
          <w:szCs w:val="24"/>
        </w:rPr>
      </w:pPr>
    </w:p>
    <w:p w14:paraId="5D62A628" w14:textId="09E54AEA" w:rsidR="001C4708" w:rsidRPr="002B0757" w:rsidRDefault="00450511">
      <w:pPr>
        <w:spacing w:after="0" w:line="276" w:lineRule="auto"/>
        <w:ind w:left="714" w:hanging="357"/>
        <w:jc w:val="center"/>
        <w:rPr>
          <w:b/>
          <w:color w:val="auto"/>
          <w:szCs w:val="24"/>
        </w:rPr>
      </w:pPr>
      <w:r>
        <w:rPr>
          <w:b/>
          <w:color w:val="auto"/>
          <w:szCs w:val="24"/>
        </w:rPr>
        <w:t xml:space="preserve">KNQF </w:t>
      </w:r>
      <w:r w:rsidR="001A38C6" w:rsidRPr="002B0757">
        <w:rPr>
          <w:b/>
          <w:color w:val="auto"/>
          <w:szCs w:val="24"/>
        </w:rPr>
        <w:t xml:space="preserve">LEVEL </w:t>
      </w:r>
      <w:r w:rsidR="009B2B95" w:rsidRPr="002B0757">
        <w:rPr>
          <w:b/>
          <w:color w:val="auto"/>
          <w:szCs w:val="24"/>
        </w:rPr>
        <w:t>4</w:t>
      </w:r>
    </w:p>
    <w:p w14:paraId="2C8D3D60" w14:textId="77777777" w:rsidR="001C4708" w:rsidRPr="002B0757" w:rsidRDefault="001C4708">
      <w:pPr>
        <w:spacing w:after="0" w:line="276" w:lineRule="auto"/>
        <w:ind w:left="714" w:hanging="357"/>
        <w:jc w:val="center"/>
        <w:rPr>
          <w:b/>
          <w:szCs w:val="24"/>
        </w:rPr>
      </w:pPr>
    </w:p>
    <w:p w14:paraId="4178547B" w14:textId="58A92B05" w:rsidR="001C4708" w:rsidRPr="002B0757" w:rsidRDefault="001A38C6">
      <w:pPr>
        <w:spacing w:after="0" w:line="276" w:lineRule="auto"/>
        <w:ind w:left="714" w:hanging="357"/>
        <w:jc w:val="center"/>
        <w:rPr>
          <w:b/>
          <w:szCs w:val="24"/>
        </w:rPr>
      </w:pPr>
      <w:r w:rsidRPr="002B0757">
        <w:rPr>
          <w:b/>
          <w:szCs w:val="24"/>
          <w:lang w:val="en-GB"/>
        </w:rPr>
        <w:t xml:space="preserve">PROGRAMME CODE: </w:t>
      </w:r>
      <w:r w:rsidR="00D024DB" w:rsidRPr="002B0757">
        <w:rPr>
          <w:b/>
          <w:bCs/>
          <w:szCs w:val="24"/>
        </w:rPr>
        <w:t>0913</w:t>
      </w:r>
      <w:r w:rsidR="00D024DB" w:rsidRPr="002B0757">
        <w:rPr>
          <w:szCs w:val="24"/>
        </w:rPr>
        <w:t xml:space="preserve"> </w:t>
      </w:r>
      <w:r w:rsidR="009B2B95" w:rsidRPr="002B0757">
        <w:rPr>
          <w:b/>
          <w:szCs w:val="24"/>
        </w:rPr>
        <w:t>3</w:t>
      </w:r>
      <w:r w:rsidR="00D024DB" w:rsidRPr="002B0757">
        <w:rPr>
          <w:b/>
          <w:szCs w:val="24"/>
        </w:rPr>
        <w:t>54 A</w:t>
      </w:r>
    </w:p>
    <w:p w14:paraId="404DCCE6" w14:textId="77777777" w:rsidR="001C4708" w:rsidRPr="002B0757" w:rsidRDefault="001C4708">
      <w:pPr>
        <w:spacing w:after="0" w:line="276" w:lineRule="auto"/>
        <w:ind w:left="714" w:hanging="357"/>
        <w:jc w:val="center"/>
        <w:rPr>
          <w:b/>
          <w:szCs w:val="24"/>
        </w:rPr>
      </w:pPr>
    </w:p>
    <w:p w14:paraId="03BA61B5" w14:textId="77777777" w:rsidR="001C4708" w:rsidRPr="002B0757" w:rsidRDefault="001C4708">
      <w:pPr>
        <w:spacing w:after="0" w:line="276" w:lineRule="auto"/>
        <w:ind w:left="714" w:hanging="357"/>
        <w:jc w:val="center"/>
        <w:rPr>
          <w:b/>
          <w:szCs w:val="24"/>
        </w:rPr>
      </w:pPr>
    </w:p>
    <w:p w14:paraId="2043218A" w14:textId="77777777" w:rsidR="001C4708" w:rsidRPr="002B0757" w:rsidRDefault="001C4708">
      <w:pPr>
        <w:spacing w:after="0" w:line="276" w:lineRule="auto"/>
        <w:ind w:left="714" w:hanging="357"/>
        <w:jc w:val="center"/>
        <w:rPr>
          <w:b/>
          <w:szCs w:val="24"/>
        </w:rPr>
      </w:pPr>
    </w:p>
    <w:p w14:paraId="1AE72C2A" w14:textId="77777777" w:rsidR="00C76CC4" w:rsidRDefault="00C76CC4" w:rsidP="000D14FC">
      <w:pPr>
        <w:rPr>
          <w:b/>
          <w:szCs w:val="24"/>
        </w:rPr>
        <w:sectPr w:rsidR="00C76CC4" w:rsidSect="00C76CC4">
          <w:headerReference w:type="even" r:id="rId10"/>
          <w:headerReference w:type="default" r:id="rId11"/>
          <w:footerReference w:type="even" r:id="rId12"/>
          <w:footerReference w:type="default" r:id="rId13"/>
          <w:headerReference w:type="first" r:id="rId14"/>
          <w:footerReference w:type="first" r:id="rId15"/>
          <w:pgSz w:w="11906" w:h="16838"/>
          <w:pgMar w:top="1260" w:right="1440" w:bottom="1440" w:left="1440" w:header="288" w:footer="0" w:gutter="0"/>
          <w:pgNumType w:start="1"/>
          <w:cols w:space="720"/>
          <w:titlePg/>
          <w:docGrid w:linePitch="326"/>
        </w:sectPr>
      </w:pPr>
    </w:p>
    <w:p w14:paraId="71EB1BA3" w14:textId="3196012E" w:rsidR="000D14FC" w:rsidRPr="002B0757" w:rsidRDefault="000D14FC" w:rsidP="000D14FC">
      <w:pPr>
        <w:rPr>
          <w:b/>
          <w:bCs/>
          <w:szCs w:val="24"/>
        </w:rPr>
      </w:pPr>
      <w:r w:rsidRPr="002B0757">
        <w:rPr>
          <w:b/>
          <w:bCs/>
          <w:szCs w:val="24"/>
        </w:rPr>
        <w:lastRenderedPageBreak/>
        <w:t>First published 2025</w:t>
      </w:r>
    </w:p>
    <w:p w14:paraId="63901F58" w14:textId="33CA9416" w:rsidR="000D14FC" w:rsidRPr="002B0757" w:rsidRDefault="000D14FC" w:rsidP="000D14FC">
      <w:pPr>
        <w:spacing w:after="0" w:line="240" w:lineRule="auto"/>
        <w:rPr>
          <w:b/>
          <w:bCs/>
          <w:szCs w:val="24"/>
        </w:rPr>
      </w:pPr>
      <w:r w:rsidRPr="002B0757">
        <w:rPr>
          <w:b/>
          <w:bCs/>
          <w:szCs w:val="24"/>
        </w:rPr>
        <w:t xml:space="preserve">Copyright © </w:t>
      </w:r>
    </w:p>
    <w:p w14:paraId="4673C183" w14:textId="2B0F58CC" w:rsidR="00E00420" w:rsidRPr="002B0757" w:rsidRDefault="00E00420" w:rsidP="00E00420">
      <w:pPr>
        <w:ind w:right="12"/>
        <w:rPr>
          <w:color w:val="00B050"/>
          <w:szCs w:val="24"/>
        </w:rPr>
      </w:pPr>
    </w:p>
    <w:p w14:paraId="61D397AE" w14:textId="77777777" w:rsidR="00E00420" w:rsidRPr="002B0757" w:rsidRDefault="00E00420" w:rsidP="00E00420">
      <w:pPr>
        <w:spacing w:after="25" w:line="259" w:lineRule="auto"/>
        <w:rPr>
          <w:szCs w:val="24"/>
        </w:rPr>
      </w:pPr>
      <w:r w:rsidRPr="002B0757">
        <w:rPr>
          <w:szCs w:val="24"/>
        </w:rPr>
        <w:tab/>
        <w:t xml:space="preserve"> </w:t>
      </w:r>
    </w:p>
    <w:p w14:paraId="0D6EC6EE" w14:textId="1F42B56E" w:rsidR="00E00420" w:rsidRPr="002B0757" w:rsidRDefault="00E00420" w:rsidP="00E00420">
      <w:pPr>
        <w:ind w:left="10" w:right="12"/>
        <w:rPr>
          <w:color w:val="000000" w:themeColor="text1"/>
          <w:szCs w:val="24"/>
        </w:rPr>
      </w:pPr>
      <w:r w:rsidRPr="002B0757">
        <w:rPr>
          <w:color w:val="000000" w:themeColor="text1"/>
          <w:szCs w:val="24"/>
        </w:rPr>
        <w:t xml:space="preserve">All rights reserved. No part of this </w:t>
      </w:r>
      <w:r w:rsidR="008E34C8" w:rsidRPr="002B0757">
        <w:rPr>
          <w:color w:val="000000" w:themeColor="text1"/>
          <w:szCs w:val="24"/>
        </w:rPr>
        <w:t xml:space="preserve">Occupational Standards </w:t>
      </w:r>
      <w:r w:rsidRPr="002B0757">
        <w:rPr>
          <w:color w:val="000000" w:themeColor="text1"/>
          <w:szCs w:val="24"/>
        </w:rPr>
        <w:t xml:space="preserve">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6DD24E55" w14:textId="77777777" w:rsidR="00E00420" w:rsidRPr="002B0757" w:rsidRDefault="00E00420" w:rsidP="00E00420">
      <w:pPr>
        <w:spacing w:after="16" w:line="259" w:lineRule="auto"/>
        <w:rPr>
          <w:szCs w:val="24"/>
        </w:rPr>
      </w:pPr>
      <w:r w:rsidRPr="002B0757">
        <w:rPr>
          <w:szCs w:val="24"/>
        </w:rPr>
        <w:t xml:space="preserve"> </w:t>
      </w:r>
    </w:p>
    <w:p w14:paraId="381403B9" w14:textId="77777777" w:rsidR="00E00420" w:rsidRPr="002B0757" w:rsidRDefault="00E00420" w:rsidP="00E00420">
      <w:pPr>
        <w:spacing w:after="21" w:line="259" w:lineRule="auto"/>
        <w:rPr>
          <w:szCs w:val="24"/>
        </w:rPr>
      </w:pPr>
    </w:p>
    <w:p w14:paraId="72DF98F6" w14:textId="77777777" w:rsidR="00E00420" w:rsidRPr="002B0757" w:rsidRDefault="00E00420" w:rsidP="00E00420">
      <w:pPr>
        <w:spacing w:after="0" w:line="276" w:lineRule="auto"/>
        <w:rPr>
          <w:b/>
          <w:szCs w:val="24"/>
        </w:rPr>
      </w:pPr>
      <w:r w:rsidRPr="002B0757">
        <w:rPr>
          <w:b/>
          <w:szCs w:val="24"/>
        </w:rPr>
        <w:t>Council Secretary/CEO/Chief Principal</w:t>
      </w:r>
    </w:p>
    <w:p w14:paraId="06FBFD85" w14:textId="77777777" w:rsidR="00E00420" w:rsidRPr="002B0757" w:rsidRDefault="00E00420" w:rsidP="00E00420">
      <w:pPr>
        <w:spacing w:after="0" w:line="276" w:lineRule="auto"/>
        <w:rPr>
          <w:b/>
          <w:szCs w:val="24"/>
        </w:rPr>
      </w:pPr>
      <w:r w:rsidRPr="002B0757">
        <w:rPr>
          <w:b/>
          <w:szCs w:val="24"/>
        </w:rPr>
        <w:t>………………………………….</w:t>
      </w:r>
    </w:p>
    <w:p w14:paraId="0C399D61" w14:textId="77777777" w:rsidR="00E00420" w:rsidRPr="002B0757" w:rsidRDefault="00E00420" w:rsidP="00E00420">
      <w:pPr>
        <w:spacing w:after="0" w:line="276" w:lineRule="auto"/>
        <w:rPr>
          <w:b/>
          <w:szCs w:val="24"/>
        </w:rPr>
      </w:pPr>
      <w:r w:rsidRPr="002B0757">
        <w:rPr>
          <w:b/>
          <w:szCs w:val="24"/>
        </w:rPr>
        <w:t xml:space="preserve">P.O. Box ……. </w:t>
      </w:r>
    </w:p>
    <w:p w14:paraId="19573F59" w14:textId="77777777" w:rsidR="00E00420" w:rsidRPr="002B0757" w:rsidRDefault="00E00420" w:rsidP="00E00420">
      <w:pPr>
        <w:spacing w:after="0" w:line="276" w:lineRule="auto"/>
        <w:rPr>
          <w:b/>
          <w:szCs w:val="24"/>
        </w:rPr>
      </w:pPr>
      <w:r w:rsidRPr="002B0757">
        <w:rPr>
          <w:b/>
          <w:szCs w:val="24"/>
        </w:rPr>
        <w:t>……………</w:t>
      </w:r>
    </w:p>
    <w:p w14:paraId="4325FA25" w14:textId="77777777" w:rsidR="00E00420" w:rsidRPr="002B0757" w:rsidRDefault="00E00420" w:rsidP="00E00420">
      <w:pPr>
        <w:spacing w:after="200" w:line="276" w:lineRule="auto"/>
        <w:rPr>
          <w:szCs w:val="24"/>
        </w:rPr>
      </w:pPr>
      <w:r w:rsidRPr="002B0757">
        <w:rPr>
          <w:b/>
          <w:szCs w:val="24"/>
        </w:rPr>
        <w:t xml:space="preserve">Email: </w:t>
      </w:r>
      <w:r w:rsidRPr="002B0757">
        <w:rPr>
          <w:szCs w:val="24"/>
        </w:rPr>
        <w:t>………..</w:t>
      </w:r>
    </w:p>
    <w:p w14:paraId="6C923F32" w14:textId="559D24D0" w:rsidR="00E00420" w:rsidRPr="002B0757" w:rsidRDefault="00E00420" w:rsidP="00E00420">
      <w:pPr>
        <w:pStyle w:val="Heading1"/>
        <w:ind w:firstLine="0"/>
        <w:rPr>
          <w:b w:val="0"/>
          <w:bCs w:val="0"/>
          <w:color w:val="000000" w:themeColor="text1"/>
        </w:rPr>
      </w:pPr>
      <w:r w:rsidRPr="002B0757">
        <w:rPr>
          <w:b w:val="0"/>
        </w:rPr>
        <w:br w:type="page"/>
      </w:r>
      <w:bookmarkStart w:id="2" w:name="_Toc178770226"/>
      <w:bookmarkStart w:id="3" w:name="_Toc195541522"/>
      <w:bookmarkStart w:id="4" w:name="_Toc196911480"/>
      <w:r w:rsidRPr="002B0757">
        <w:rPr>
          <w:color w:val="000000" w:themeColor="text1"/>
        </w:rPr>
        <w:lastRenderedPageBreak/>
        <w:t>FOREWORD</w:t>
      </w:r>
      <w:bookmarkEnd w:id="2"/>
      <w:bookmarkEnd w:id="3"/>
      <w:bookmarkEnd w:id="4"/>
    </w:p>
    <w:p w14:paraId="418F414C" w14:textId="77777777" w:rsidR="00E00420" w:rsidRPr="002B0757" w:rsidRDefault="00E00420" w:rsidP="00E00420">
      <w:pPr>
        <w:spacing w:after="31" w:line="259" w:lineRule="auto"/>
        <w:rPr>
          <w:szCs w:val="24"/>
        </w:rPr>
      </w:pPr>
    </w:p>
    <w:p w14:paraId="2FC8DC3F" w14:textId="77777777" w:rsidR="00E00420" w:rsidRPr="002B0757" w:rsidRDefault="00E00420" w:rsidP="003F7053">
      <w:pPr>
        <w:ind w:left="10" w:right="12"/>
        <w:jc w:val="both"/>
        <w:rPr>
          <w:szCs w:val="24"/>
        </w:rPr>
      </w:pPr>
      <w:r w:rsidRPr="002B0757">
        <w:rPr>
          <w:szCs w:val="24"/>
        </w:rPr>
        <w:t xml:space="preserve">Provision of quality education and training is fundamental to the Government’s overall strategy for socio-economic development. Quality education and training contribute to achievement </w:t>
      </w:r>
      <w:r w:rsidRPr="002B0757">
        <w:rPr>
          <w:color w:val="000000" w:themeColor="text1"/>
          <w:szCs w:val="24"/>
        </w:rPr>
        <w:t xml:space="preserve">focused on </w:t>
      </w:r>
      <w:r w:rsidRPr="002B0757">
        <w:rPr>
          <w:szCs w:val="24"/>
        </w:rPr>
        <w:t xml:space="preserve">Kenya’s development blueprint and sustainable development goals.   </w:t>
      </w:r>
    </w:p>
    <w:p w14:paraId="47B63C58" w14:textId="77777777" w:rsidR="00E00420" w:rsidRPr="002B0757" w:rsidRDefault="00E00420" w:rsidP="003F7053">
      <w:pPr>
        <w:spacing w:after="16" w:line="259" w:lineRule="auto"/>
        <w:jc w:val="both"/>
        <w:rPr>
          <w:szCs w:val="24"/>
        </w:rPr>
      </w:pPr>
      <w:r w:rsidRPr="002B0757">
        <w:rPr>
          <w:szCs w:val="24"/>
        </w:rPr>
        <w:t xml:space="preserve"> </w:t>
      </w:r>
    </w:p>
    <w:p w14:paraId="3535E58B" w14:textId="77777777" w:rsidR="00E00420" w:rsidRPr="002B0757" w:rsidRDefault="00E00420" w:rsidP="003F7053">
      <w:pPr>
        <w:ind w:left="10" w:right="12"/>
        <w:jc w:val="both"/>
        <w:rPr>
          <w:szCs w:val="24"/>
        </w:rPr>
      </w:pPr>
      <w:r w:rsidRPr="002B0757">
        <w:rPr>
          <w:szCs w:val="24"/>
        </w:rPr>
        <w:t xml:space="preserve">Reforms in the education </w:t>
      </w:r>
      <w:r w:rsidRPr="002B0757">
        <w:rPr>
          <w:color w:val="000000" w:themeColor="text1"/>
          <w:szCs w:val="24"/>
        </w:rPr>
        <w:t xml:space="preserve">and training </w:t>
      </w:r>
      <w:r w:rsidRPr="002B0757">
        <w:rPr>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2B0757">
        <w:rPr>
          <w:color w:val="000000" w:themeColor="text1"/>
          <w:szCs w:val="24"/>
        </w:rPr>
        <w:t xml:space="preserve">that </w:t>
      </w:r>
      <w:r w:rsidRPr="002B0757">
        <w:rPr>
          <w:szCs w:val="24"/>
        </w:rPr>
        <w:t xml:space="preserve">allows for multiple entry and exit in TVET programs.   </w:t>
      </w:r>
    </w:p>
    <w:p w14:paraId="6FB3DCB6" w14:textId="77777777" w:rsidR="00E00420" w:rsidRPr="002B0757" w:rsidRDefault="00E00420" w:rsidP="003F7053">
      <w:pPr>
        <w:ind w:left="10" w:right="12"/>
        <w:jc w:val="both"/>
        <w:rPr>
          <w:szCs w:val="24"/>
        </w:rPr>
      </w:pPr>
      <w:r w:rsidRPr="002B0757">
        <w:rPr>
          <w:szCs w:val="24"/>
        </w:rPr>
        <w:t xml:space="preserve"> </w:t>
      </w:r>
    </w:p>
    <w:p w14:paraId="62271C70" w14:textId="3D32C893" w:rsidR="00E00420" w:rsidRPr="002B0757" w:rsidRDefault="00E00420" w:rsidP="003F7053">
      <w:pPr>
        <w:ind w:left="10" w:right="12"/>
        <w:jc w:val="both"/>
        <w:rPr>
          <w:szCs w:val="24"/>
        </w:rPr>
      </w:pPr>
      <w:r w:rsidRPr="002B0757">
        <w:rPr>
          <w:szCs w:val="24"/>
        </w:rPr>
        <w:t xml:space="preserve">These reforms demand that Industry takes a leading role in curriculum development to ensure the curriculum addresses its competence needs. It is against this background that this </w:t>
      </w:r>
      <w:r w:rsidR="00CF278B" w:rsidRPr="002B0757">
        <w:rPr>
          <w:szCs w:val="24"/>
        </w:rPr>
        <w:t>Occupational Standard has</w:t>
      </w:r>
      <w:r w:rsidRPr="002B0757">
        <w:rPr>
          <w:szCs w:val="24"/>
        </w:rPr>
        <w:t xml:space="preserve"> been developed.    </w:t>
      </w:r>
    </w:p>
    <w:p w14:paraId="117AEB4D" w14:textId="77777777" w:rsidR="00E00420" w:rsidRPr="002B0757" w:rsidRDefault="00E00420" w:rsidP="003F7053">
      <w:pPr>
        <w:ind w:left="10" w:right="12"/>
        <w:jc w:val="both"/>
        <w:rPr>
          <w:szCs w:val="24"/>
        </w:rPr>
      </w:pPr>
      <w:r w:rsidRPr="002B0757">
        <w:rPr>
          <w:szCs w:val="24"/>
        </w:rPr>
        <w:t xml:space="preserve"> </w:t>
      </w:r>
    </w:p>
    <w:p w14:paraId="33A1B10E" w14:textId="054CC90A" w:rsidR="00E00420" w:rsidRPr="002B0757" w:rsidRDefault="00E00420" w:rsidP="003F7053">
      <w:pPr>
        <w:ind w:left="10" w:right="12"/>
        <w:jc w:val="both"/>
        <w:rPr>
          <w:color w:val="FF0000"/>
          <w:szCs w:val="24"/>
        </w:rPr>
      </w:pPr>
      <w:r w:rsidRPr="002B0757">
        <w:rPr>
          <w:szCs w:val="24"/>
        </w:rPr>
        <w:t xml:space="preserve">It is my conviction that this curriculum will play a great role towards development of competent human resource for the </w:t>
      </w:r>
      <w:r w:rsidR="00CF278B" w:rsidRPr="002B0757">
        <w:rPr>
          <w:color w:val="auto"/>
          <w:szCs w:val="24"/>
        </w:rPr>
        <w:t>homebased caregivers</w:t>
      </w:r>
      <w:r w:rsidRPr="002B0757">
        <w:rPr>
          <w:color w:val="auto"/>
          <w:szCs w:val="24"/>
        </w:rPr>
        <w:t xml:space="preserve"> </w:t>
      </w:r>
      <w:r w:rsidRPr="002B0757">
        <w:rPr>
          <w:color w:val="000000" w:themeColor="text1"/>
          <w:szCs w:val="24"/>
        </w:rPr>
        <w:t xml:space="preserve">sector’s growth </w:t>
      </w:r>
      <w:r w:rsidRPr="002B0757">
        <w:rPr>
          <w:szCs w:val="24"/>
        </w:rPr>
        <w:t>and sustainable development</w:t>
      </w:r>
    </w:p>
    <w:p w14:paraId="5D1235E2" w14:textId="77777777" w:rsidR="00E00420" w:rsidRPr="002B0757" w:rsidRDefault="00E00420" w:rsidP="00E00420">
      <w:pPr>
        <w:spacing w:after="16" w:line="259" w:lineRule="auto"/>
        <w:rPr>
          <w:b/>
          <w:szCs w:val="24"/>
        </w:rPr>
      </w:pPr>
      <w:r w:rsidRPr="002B0757">
        <w:rPr>
          <w:b/>
          <w:szCs w:val="24"/>
        </w:rPr>
        <w:t xml:space="preserve"> </w:t>
      </w:r>
    </w:p>
    <w:p w14:paraId="7C52499B" w14:textId="77777777" w:rsidR="00E00420" w:rsidRPr="002B0757" w:rsidRDefault="00E00420" w:rsidP="00E00420">
      <w:pPr>
        <w:spacing w:after="16" w:line="259" w:lineRule="auto"/>
        <w:rPr>
          <w:b/>
          <w:szCs w:val="24"/>
        </w:rPr>
      </w:pPr>
    </w:p>
    <w:p w14:paraId="7BDEA80E" w14:textId="77777777" w:rsidR="00E00420" w:rsidRPr="002B0757" w:rsidRDefault="00E00420" w:rsidP="00E00420">
      <w:pPr>
        <w:spacing w:after="16" w:line="259" w:lineRule="auto"/>
        <w:rPr>
          <w:szCs w:val="24"/>
        </w:rPr>
      </w:pPr>
    </w:p>
    <w:p w14:paraId="27E21EE4" w14:textId="77777777" w:rsidR="00E00420" w:rsidRPr="002B0757" w:rsidRDefault="00E00420" w:rsidP="00E00420">
      <w:pPr>
        <w:spacing w:after="19" w:line="259" w:lineRule="auto"/>
        <w:rPr>
          <w:szCs w:val="24"/>
        </w:rPr>
      </w:pPr>
      <w:r w:rsidRPr="002B0757">
        <w:rPr>
          <w:b/>
          <w:szCs w:val="24"/>
        </w:rPr>
        <w:t xml:space="preserve"> </w:t>
      </w:r>
    </w:p>
    <w:p w14:paraId="6B8D35BC" w14:textId="77777777" w:rsidR="008503BC" w:rsidRDefault="008503BC">
      <w:pPr>
        <w:spacing w:after="0" w:line="240" w:lineRule="auto"/>
        <w:rPr>
          <w:b/>
          <w:bCs/>
          <w:szCs w:val="24"/>
        </w:rPr>
      </w:pPr>
      <w:r>
        <w:rPr>
          <w:b/>
          <w:bCs/>
          <w:szCs w:val="24"/>
        </w:rPr>
        <w:br w:type="page"/>
      </w:r>
    </w:p>
    <w:p w14:paraId="5E6C3E96" w14:textId="723B648C" w:rsidR="00E00420" w:rsidRPr="008503BC" w:rsidRDefault="00E00420" w:rsidP="008503BC">
      <w:pPr>
        <w:pStyle w:val="Heading1"/>
        <w:ind w:firstLine="0"/>
        <w:rPr>
          <w:color w:val="000000" w:themeColor="text1"/>
        </w:rPr>
      </w:pPr>
      <w:bookmarkStart w:id="5" w:name="_Toc196911481"/>
      <w:r w:rsidRPr="008503BC">
        <w:rPr>
          <w:color w:val="000000" w:themeColor="text1"/>
        </w:rPr>
        <w:lastRenderedPageBreak/>
        <w:t>PREFACE</w:t>
      </w:r>
      <w:bookmarkEnd w:id="5"/>
    </w:p>
    <w:p w14:paraId="51F8F009" w14:textId="7DEEBD8B" w:rsidR="00E00420" w:rsidRPr="002B0757" w:rsidRDefault="00E00420" w:rsidP="008503BC">
      <w:pPr>
        <w:spacing w:after="31" w:line="259" w:lineRule="auto"/>
        <w:rPr>
          <w:szCs w:val="24"/>
        </w:rPr>
      </w:pPr>
      <w:r w:rsidRPr="002B0757">
        <w:rPr>
          <w:rFonts w:eastAsia="Calibri"/>
          <w:szCs w:val="24"/>
        </w:rPr>
        <w:t xml:space="preserve"> </w:t>
      </w:r>
      <w:r w:rsidRPr="002B0757">
        <w:rPr>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30E2D7D7" w14:textId="2C5AC67B" w:rsidR="00E00420" w:rsidRPr="003F7053" w:rsidRDefault="00E00420" w:rsidP="003F7053">
      <w:pPr>
        <w:ind w:left="10" w:right="12"/>
        <w:jc w:val="both"/>
        <w:rPr>
          <w:szCs w:val="24"/>
        </w:rPr>
      </w:pPr>
      <w:r w:rsidRPr="002B0757">
        <w:rPr>
          <w:szCs w:val="24"/>
        </w:rPr>
        <w:t>The Technical and Vocational Education and Training Act No. 29 of 2013 and the Sessional Paper No. 1 of 2019 on Reforming Education and Training in Kenya, emphasized the need to</w:t>
      </w:r>
      <w:r w:rsidRPr="002B0757">
        <w:rPr>
          <w:b/>
          <w:szCs w:val="24"/>
        </w:rPr>
        <w:t xml:space="preserve"> </w:t>
      </w:r>
      <w:r w:rsidRPr="002B0757">
        <w:rPr>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bookmarkStart w:id="6" w:name="_Hlk64411488"/>
    </w:p>
    <w:p w14:paraId="097F2C59" w14:textId="77777777" w:rsidR="00E00420" w:rsidRPr="002B0757" w:rsidRDefault="00E00420" w:rsidP="003F7053">
      <w:pPr>
        <w:spacing w:line="276" w:lineRule="auto"/>
        <w:ind w:left="10"/>
        <w:jc w:val="both"/>
        <w:rPr>
          <w:color w:val="000000" w:themeColor="text1"/>
          <w:szCs w:val="24"/>
        </w:rPr>
      </w:pPr>
      <w:r w:rsidRPr="002B0757">
        <w:rPr>
          <w:color w:val="000000" w:themeColor="text1"/>
          <w:szCs w:val="24"/>
        </w:rPr>
        <w:t>This curriculum has been developed in adherence to the Kenya National Qualification Framework and CBETA standards and guidelines.</w:t>
      </w:r>
      <w:bookmarkEnd w:id="6"/>
      <w:r w:rsidRPr="002B0757">
        <w:rPr>
          <w:color w:val="000000" w:themeColor="text1"/>
          <w:szCs w:val="24"/>
        </w:rPr>
        <w:t xml:space="preserve"> </w:t>
      </w:r>
      <w:r w:rsidRPr="002B0757">
        <w:rPr>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6E92EB92" w14:textId="2381CF24" w:rsidR="00893B95" w:rsidRPr="002B0757" w:rsidRDefault="00893B95" w:rsidP="003F7053">
      <w:pPr>
        <w:spacing w:after="168" w:line="259" w:lineRule="auto"/>
        <w:jc w:val="both"/>
        <w:rPr>
          <w:rFonts w:eastAsia="Calibri"/>
          <w:color w:val="auto"/>
          <w:szCs w:val="24"/>
        </w:rPr>
      </w:pPr>
      <w:r w:rsidRPr="002B0757">
        <w:rPr>
          <w:rFonts w:eastAsia="Calibri"/>
          <w:color w:val="auto"/>
          <w:szCs w:val="24"/>
        </w:rPr>
        <w:t xml:space="preserve">I am grateful to the Council Members, Council Secretary, industrial experts in caregiving sector experienced trainers and all those who participated in the development of this occupational standards.  </w:t>
      </w:r>
    </w:p>
    <w:p w14:paraId="6ED5129E" w14:textId="77777777" w:rsidR="00E00420" w:rsidRPr="002B0757" w:rsidRDefault="00E00420" w:rsidP="003F7053">
      <w:pPr>
        <w:spacing w:after="19" w:line="259" w:lineRule="auto"/>
        <w:jc w:val="both"/>
        <w:rPr>
          <w:szCs w:val="24"/>
        </w:rPr>
      </w:pPr>
      <w:r w:rsidRPr="002B0757">
        <w:rPr>
          <w:szCs w:val="24"/>
        </w:rPr>
        <w:t xml:space="preserve">  </w:t>
      </w:r>
    </w:p>
    <w:p w14:paraId="665BC88C" w14:textId="77777777" w:rsidR="003C3129" w:rsidRPr="002B0757" w:rsidRDefault="003C3129" w:rsidP="003F7053">
      <w:pPr>
        <w:spacing w:after="0" w:line="240" w:lineRule="auto"/>
        <w:jc w:val="both"/>
        <w:rPr>
          <w:color w:val="FF0000"/>
          <w:szCs w:val="24"/>
        </w:rPr>
      </w:pPr>
      <w:r w:rsidRPr="002B0757">
        <w:rPr>
          <w:color w:val="FF0000"/>
          <w:szCs w:val="24"/>
        </w:rPr>
        <w:br w:type="page"/>
      </w:r>
    </w:p>
    <w:p w14:paraId="5A6CEDF7" w14:textId="2C01686B" w:rsidR="003C3129" w:rsidRPr="003F7053" w:rsidRDefault="003C3129" w:rsidP="003F7053">
      <w:pPr>
        <w:pStyle w:val="Heading1"/>
        <w:ind w:left="913" w:right="907"/>
        <w:rPr>
          <w:b w:val="0"/>
          <w:bCs w:val="0"/>
          <w:color w:val="000000" w:themeColor="text1"/>
        </w:rPr>
      </w:pPr>
      <w:bookmarkStart w:id="7" w:name="_Toc178770227"/>
      <w:bookmarkStart w:id="8" w:name="_Toc195541523"/>
      <w:bookmarkStart w:id="9" w:name="_Toc196911482"/>
      <w:r w:rsidRPr="002B0757">
        <w:rPr>
          <w:color w:val="000000" w:themeColor="text1"/>
        </w:rPr>
        <w:lastRenderedPageBreak/>
        <w:t>ACKNOWLEDGEMENT</w:t>
      </w:r>
      <w:bookmarkEnd w:id="7"/>
      <w:bookmarkEnd w:id="8"/>
      <w:bookmarkEnd w:id="9"/>
    </w:p>
    <w:p w14:paraId="23C32BBA" w14:textId="474AB6D4" w:rsidR="003C3129" w:rsidRPr="002B0757" w:rsidRDefault="003C3129" w:rsidP="003F7053">
      <w:pPr>
        <w:ind w:left="10" w:right="12"/>
        <w:jc w:val="both"/>
        <w:rPr>
          <w:szCs w:val="24"/>
        </w:rPr>
      </w:pPr>
      <w:r w:rsidRPr="002B0757">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1C365858" w14:textId="1C3476DB" w:rsidR="00511B14" w:rsidRPr="002B0757" w:rsidRDefault="003C3129" w:rsidP="003F7053">
      <w:pPr>
        <w:jc w:val="both"/>
        <w:rPr>
          <w:szCs w:val="24"/>
        </w:rPr>
      </w:pPr>
      <w:bookmarkStart w:id="10" w:name="_Hlk195612476"/>
      <w:r w:rsidRPr="002B0757">
        <w:rPr>
          <w:szCs w:val="24"/>
        </w:rPr>
        <w:t xml:space="preserve">I appreciate </w:t>
      </w:r>
      <w:r w:rsidR="00511B14" w:rsidRPr="002B0757">
        <w:rPr>
          <w:szCs w:val="24"/>
        </w:rPr>
        <w:t xml:space="preserve">the role of industry experts in caregiving for ensuring that competencies required by the industry are addressed in the curriculum. I also thank the experienced trainers for their valuable input and all those who participated in the process of developing this curriculum. </w:t>
      </w:r>
    </w:p>
    <w:p w14:paraId="2CEB316A" w14:textId="039F1490" w:rsidR="003C3129" w:rsidRPr="002B0757" w:rsidRDefault="003C3129" w:rsidP="003F7053">
      <w:pPr>
        <w:ind w:left="10" w:right="12"/>
        <w:jc w:val="both"/>
        <w:rPr>
          <w:color w:val="auto"/>
          <w:szCs w:val="24"/>
        </w:rPr>
      </w:pPr>
      <w:bookmarkStart w:id="11" w:name="_Hlk195612550"/>
      <w:bookmarkEnd w:id="10"/>
      <w:r w:rsidRPr="002B0757">
        <w:rPr>
          <w:color w:val="auto"/>
          <w:szCs w:val="24"/>
        </w:rPr>
        <w:t xml:space="preserve">I also thank all stakeholders in the </w:t>
      </w:r>
      <w:r w:rsidR="00511B14" w:rsidRPr="002B0757">
        <w:rPr>
          <w:color w:val="auto"/>
          <w:szCs w:val="24"/>
        </w:rPr>
        <w:t>caregiving</w:t>
      </w:r>
      <w:r w:rsidRPr="002B0757">
        <w:rPr>
          <w:color w:val="auto"/>
          <w:szCs w:val="24"/>
        </w:rPr>
        <w:t xml:space="preserve"> sector for their valuable input and all those who participated in the process of developing this curriculum.  </w:t>
      </w:r>
    </w:p>
    <w:p w14:paraId="2B558D35" w14:textId="72149B28" w:rsidR="003C3129" w:rsidRPr="002B0757" w:rsidRDefault="003C3129" w:rsidP="003F7053">
      <w:pPr>
        <w:spacing w:after="4325" w:line="266" w:lineRule="auto"/>
        <w:ind w:left="5"/>
        <w:jc w:val="both"/>
        <w:rPr>
          <w:color w:val="auto"/>
          <w:szCs w:val="24"/>
        </w:rPr>
      </w:pPr>
      <w:r w:rsidRPr="002B0757">
        <w:rPr>
          <w:color w:val="auto"/>
          <w:szCs w:val="24"/>
        </w:rPr>
        <w:t xml:space="preserve">I am convinced that this curriculum will go a long way in ensuring that workers </w:t>
      </w:r>
      <w:r w:rsidR="00511B14" w:rsidRPr="002B0757">
        <w:rPr>
          <w:color w:val="auto"/>
          <w:szCs w:val="24"/>
        </w:rPr>
        <w:t xml:space="preserve">in homebased caregiving </w:t>
      </w:r>
      <w:r w:rsidRPr="002B0757">
        <w:rPr>
          <w:color w:val="auto"/>
          <w:szCs w:val="24"/>
        </w:rPr>
        <w:t>sector will acquire competencies that will enable them perform their work more efficiently</w:t>
      </w:r>
    </w:p>
    <w:bookmarkEnd w:id="11"/>
    <w:p w14:paraId="1C519BA8" w14:textId="77777777" w:rsidR="003C3129" w:rsidRPr="002B0757" w:rsidRDefault="003C3129">
      <w:pPr>
        <w:spacing w:after="0" w:line="240" w:lineRule="auto"/>
        <w:rPr>
          <w:szCs w:val="24"/>
        </w:rPr>
      </w:pPr>
      <w:r w:rsidRPr="002B0757">
        <w:rPr>
          <w:szCs w:val="24"/>
        </w:rPr>
        <w:br w:type="page"/>
      </w:r>
    </w:p>
    <w:p w14:paraId="01CD2A91" w14:textId="033CCC85" w:rsidR="003C3129" w:rsidRPr="002B0757" w:rsidRDefault="003C3129" w:rsidP="003C3129">
      <w:pPr>
        <w:pStyle w:val="Heading1"/>
      </w:pPr>
      <w:bookmarkStart w:id="12" w:name="_Toc196911483"/>
      <w:r w:rsidRPr="002B0757">
        <w:lastRenderedPageBreak/>
        <w:t>TABLE OF CONTENTS</w:t>
      </w:r>
      <w:bookmarkEnd w:id="12"/>
    </w:p>
    <w:sdt>
      <w:sdtPr>
        <w:rPr>
          <w:rFonts w:eastAsia="Times New Roman"/>
          <w:bCs w:val="0"/>
          <w:color w:val="000000"/>
          <w:kern w:val="28"/>
          <w:szCs w:val="20"/>
        </w:rPr>
        <w:id w:val="347763263"/>
        <w:docPartObj>
          <w:docPartGallery w:val="Table of Contents"/>
          <w:docPartUnique/>
        </w:docPartObj>
      </w:sdtPr>
      <w:sdtEndPr>
        <w:rPr>
          <w:b/>
          <w:noProof/>
        </w:rPr>
      </w:sdtEndPr>
      <w:sdtContent>
        <w:p w14:paraId="4D80DD59" w14:textId="26EFAF98" w:rsidR="00C76CC4" w:rsidRDefault="00C05EEA">
          <w:pPr>
            <w:pStyle w:val="TOC1"/>
            <w:rPr>
              <w:rFonts w:asciiTheme="minorHAnsi" w:eastAsiaTheme="minorEastAsia" w:hAnsiTheme="minorHAnsi" w:cstheme="minorBidi"/>
              <w:bCs w:val="0"/>
              <w:noProof/>
              <w:kern w:val="2"/>
              <w:szCs w:val="24"/>
              <w:lang w:val="en-GB" w:eastAsia="en-GB"/>
              <w14:ligatures w14:val="standardContextual"/>
            </w:rPr>
          </w:pPr>
          <w:r>
            <w:fldChar w:fldCharType="begin"/>
          </w:r>
          <w:r>
            <w:instrText xml:space="preserve"> TOC \o "1-3" \h \z \u </w:instrText>
          </w:r>
          <w:r>
            <w:fldChar w:fldCharType="separate"/>
          </w:r>
          <w:hyperlink w:anchor="_Toc196911480" w:history="1">
            <w:r w:rsidR="00C76CC4" w:rsidRPr="00A73C83">
              <w:rPr>
                <w:rStyle w:val="Hyperlink"/>
                <w:noProof/>
              </w:rPr>
              <w:t>FOREWORD</w:t>
            </w:r>
            <w:r w:rsidR="00C76CC4">
              <w:rPr>
                <w:noProof/>
                <w:webHidden/>
              </w:rPr>
              <w:tab/>
            </w:r>
            <w:r w:rsidR="00C76CC4">
              <w:rPr>
                <w:noProof/>
                <w:webHidden/>
              </w:rPr>
              <w:fldChar w:fldCharType="begin"/>
            </w:r>
            <w:r w:rsidR="00C76CC4">
              <w:rPr>
                <w:noProof/>
                <w:webHidden/>
              </w:rPr>
              <w:instrText xml:space="preserve"> PAGEREF _Toc196911480 \h </w:instrText>
            </w:r>
            <w:r w:rsidR="00C76CC4">
              <w:rPr>
                <w:noProof/>
                <w:webHidden/>
              </w:rPr>
            </w:r>
            <w:r w:rsidR="00C76CC4">
              <w:rPr>
                <w:noProof/>
                <w:webHidden/>
              </w:rPr>
              <w:fldChar w:fldCharType="separate"/>
            </w:r>
            <w:r w:rsidR="00C76CC4">
              <w:rPr>
                <w:noProof/>
                <w:webHidden/>
              </w:rPr>
              <w:t>ii</w:t>
            </w:r>
            <w:r w:rsidR="00C76CC4">
              <w:rPr>
                <w:noProof/>
                <w:webHidden/>
              </w:rPr>
              <w:fldChar w:fldCharType="end"/>
            </w:r>
          </w:hyperlink>
        </w:p>
        <w:p w14:paraId="63B890EC" w14:textId="0350C6B1" w:rsidR="00C76CC4" w:rsidRDefault="00C76CC4">
          <w:pPr>
            <w:pStyle w:val="TOC1"/>
            <w:rPr>
              <w:rFonts w:asciiTheme="minorHAnsi" w:eastAsiaTheme="minorEastAsia" w:hAnsiTheme="minorHAnsi" w:cstheme="minorBidi"/>
              <w:bCs w:val="0"/>
              <w:noProof/>
              <w:kern w:val="2"/>
              <w:szCs w:val="24"/>
              <w:lang w:val="en-GB" w:eastAsia="en-GB"/>
              <w14:ligatures w14:val="standardContextual"/>
            </w:rPr>
          </w:pPr>
          <w:hyperlink w:anchor="_Toc196911481" w:history="1">
            <w:r w:rsidRPr="00A73C83">
              <w:rPr>
                <w:rStyle w:val="Hyperlink"/>
                <w:noProof/>
              </w:rPr>
              <w:t>PREFACE</w:t>
            </w:r>
            <w:r>
              <w:rPr>
                <w:noProof/>
                <w:webHidden/>
              </w:rPr>
              <w:tab/>
            </w:r>
            <w:r>
              <w:rPr>
                <w:noProof/>
                <w:webHidden/>
              </w:rPr>
              <w:fldChar w:fldCharType="begin"/>
            </w:r>
            <w:r>
              <w:rPr>
                <w:noProof/>
                <w:webHidden/>
              </w:rPr>
              <w:instrText xml:space="preserve"> PAGEREF _Toc196911481 \h </w:instrText>
            </w:r>
            <w:r>
              <w:rPr>
                <w:noProof/>
                <w:webHidden/>
              </w:rPr>
            </w:r>
            <w:r>
              <w:rPr>
                <w:noProof/>
                <w:webHidden/>
              </w:rPr>
              <w:fldChar w:fldCharType="separate"/>
            </w:r>
            <w:r>
              <w:rPr>
                <w:noProof/>
                <w:webHidden/>
              </w:rPr>
              <w:t>iii</w:t>
            </w:r>
            <w:r>
              <w:rPr>
                <w:noProof/>
                <w:webHidden/>
              </w:rPr>
              <w:fldChar w:fldCharType="end"/>
            </w:r>
          </w:hyperlink>
        </w:p>
        <w:p w14:paraId="3A9C95A9" w14:textId="21EF6852" w:rsidR="00C76CC4" w:rsidRDefault="00C76CC4">
          <w:pPr>
            <w:pStyle w:val="TOC1"/>
            <w:rPr>
              <w:rFonts w:asciiTheme="minorHAnsi" w:eastAsiaTheme="minorEastAsia" w:hAnsiTheme="minorHAnsi" w:cstheme="minorBidi"/>
              <w:bCs w:val="0"/>
              <w:noProof/>
              <w:kern w:val="2"/>
              <w:szCs w:val="24"/>
              <w:lang w:val="en-GB" w:eastAsia="en-GB"/>
              <w14:ligatures w14:val="standardContextual"/>
            </w:rPr>
          </w:pPr>
          <w:hyperlink w:anchor="_Toc196911482" w:history="1">
            <w:r w:rsidRPr="00A73C83">
              <w:rPr>
                <w:rStyle w:val="Hyperlink"/>
                <w:noProof/>
              </w:rPr>
              <w:t>ACKNOWLEDGEMENT</w:t>
            </w:r>
            <w:r>
              <w:rPr>
                <w:noProof/>
                <w:webHidden/>
              </w:rPr>
              <w:tab/>
            </w:r>
            <w:r>
              <w:rPr>
                <w:noProof/>
                <w:webHidden/>
              </w:rPr>
              <w:fldChar w:fldCharType="begin"/>
            </w:r>
            <w:r>
              <w:rPr>
                <w:noProof/>
                <w:webHidden/>
              </w:rPr>
              <w:instrText xml:space="preserve"> PAGEREF _Toc196911482 \h </w:instrText>
            </w:r>
            <w:r>
              <w:rPr>
                <w:noProof/>
                <w:webHidden/>
              </w:rPr>
            </w:r>
            <w:r>
              <w:rPr>
                <w:noProof/>
                <w:webHidden/>
              </w:rPr>
              <w:fldChar w:fldCharType="separate"/>
            </w:r>
            <w:r>
              <w:rPr>
                <w:noProof/>
                <w:webHidden/>
              </w:rPr>
              <w:t>iv</w:t>
            </w:r>
            <w:r>
              <w:rPr>
                <w:noProof/>
                <w:webHidden/>
              </w:rPr>
              <w:fldChar w:fldCharType="end"/>
            </w:r>
          </w:hyperlink>
        </w:p>
        <w:p w14:paraId="24264BC3" w14:textId="1FE9C88E" w:rsidR="00C76CC4" w:rsidRDefault="00C76CC4">
          <w:pPr>
            <w:pStyle w:val="TOC1"/>
            <w:rPr>
              <w:rFonts w:asciiTheme="minorHAnsi" w:eastAsiaTheme="minorEastAsia" w:hAnsiTheme="minorHAnsi" w:cstheme="minorBidi"/>
              <w:bCs w:val="0"/>
              <w:noProof/>
              <w:kern w:val="2"/>
              <w:szCs w:val="24"/>
              <w:lang w:val="en-GB" w:eastAsia="en-GB"/>
              <w14:ligatures w14:val="standardContextual"/>
            </w:rPr>
          </w:pPr>
          <w:hyperlink w:anchor="_Toc196911483" w:history="1">
            <w:r w:rsidRPr="00A73C83">
              <w:rPr>
                <w:rStyle w:val="Hyperlink"/>
                <w:noProof/>
              </w:rPr>
              <w:t>TABLE OF CONTENTS</w:t>
            </w:r>
            <w:r>
              <w:rPr>
                <w:noProof/>
                <w:webHidden/>
              </w:rPr>
              <w:tab/>
            </w:r>
            <w:r>
              <w:rPr>
                <w:noProof/>
                <w:webHidden/>
              </w:rPr>
              <w:fldChar w:fldCharType="begin"/>
            </w:r>
            <w:r>
              <w:rPr>
                <w:noProof/>
                <w:webHidden/>
              </w:rPr>
              <w:instrText xml:space="preserve"> PAGEREF _Toc196911483 \h </w:instrText>
            </w:r>
            <w:r>
              <w:rPr>
                <w:noProof/>
                <w:webHidden/>
              </w:rPr>
            </w:r>
            <w:r>
              <w:rPr>
                <w:noProof/>
                <w:webHidden/>
              </w:rPr>
              <w:fldChar w:fldCharType="separate"/>
            </w:r>
            <w:r>
              <w:rPr>
                <w:noProof/>
                <w:webHidden/>
              </w:rPr>
              <w:t>v</w:t>
            </w:r>
            <w:r>
              <w:rPr>
                <w:noProof/>
                <w:webHidden/>
              </w:rPr>
              <w:fldChar w:fldCharType="end"/>
            </w:r>
          </w:hyperlink>
        </w:p>
        <w:p w14:paraId="6C3549BC" w14:textId="75C498AF" w:rsidR="00C76CC4" w:rsidRDefault="00C76CC4">
          <w:pPr>
            <w:pStyle w:val="TOC1"/>
            <w:rPr>
              <w:rFonts w:asciiTheme="minorHAnsi" w:eastAsiaTheme="minorEastAsia" w:hAnsiTheme="minorHAnsi" w:cstheme="minorBidi"/>
              <w:bCs w:val="0"/>
              <w:noProof/>
              <w:kern w:val="2"/>
              <w:szCs w:val="24"/>
              <w:lang w:val="en-GB" w:eastAsia="en-GB"/>
              <w14:ligatures w14:val="standardContextual"/>
            </w:rPr>
          </w:pPr>
          <w:hyperlink w:anchor="_Toc196911484" w:history="1">
            <w:r w:rsidRPr="00A73C83">
              <w:rPr>
                <w:rStyle w:val="Hyperlink"/>
                <w:noProof/>
              </w:rPr>
              <w:t>ACRONYMS</w:t>
            </w:r>
            <w:r>
              <w:rPr>
                <w:noProof/>
                <w:webHidden/>
              </w:rPr>
              <w:tab/>
            </w:r>
            <w:r>
              <w:rPr>
                <w:noProof/>
                <w:webHidden/>
              </w:rPr>
              <w:fldChar w:fldCharType="begin"/>
            </w:r>
            <w:r>
              <w:rPr>
                <w:noProof/>
                <w:webHidden/>
              </w:rPr>
              <w:instrText xml:space="preserve"> PAGEREF _Toc196911484 \h </w:instrText>
            </w:r>
            <w:r>
              <w:rPr>
                <w:noProof/>
                <w:webHidden/>
              </w:rPr>
            </w:r>
            <w:r>
              <w:rPr>
                <w:noProof/>
                <w:webHidden/>
              </w:rPr>
              <w:fldChar w:fldCharType="separate"/>
            </w:r>
            <w:r>
              <w:rPr>
                <w:noProof/>
                <w:webHidden/>
              </w:rPr>
              <w:t>vi</w:t>
            </w:r>
            <w:r>
              <w:rPr>
                <w:noProof/>
                <w:webHidden/>
              </w:rPr>
              <w:fldChar w:fldCharType="end"/>
            </w:r>
          </w:hyperlink>
        </w:p>
        <w:p w14:paraId="535A9F97" w14:textId="4B29751E" w:rsidR="00C76CC4" w:rsidRDefault="00C76CC4">
          <w:pPr>
            <w:pStyle w:val="TOC1"/>
            <w:rPr>
              <w:rFonts w:asciiTheme="minorHAnsi" w:eastAsiaTheme="minorEastAsia" w:hAnsiTheme="minorHAnsi" w:cstheme="minorBidi"/>
              <w:bCs w:val="0"/>
              <w:noProof/>
              <w:kern w:val="2"/>
              <w:szCs w:val="24"/>
              <w:lang w:val="en-GB" w:eastAsia="en-GB"/>
              <w14:ligatures w14:val="standardContextual"/>
            </w:rPr>
          </w:pPr>
          <w:hyperlink w:anchor="_Toc196911485" w:history="1">
            <w:r w:rsidRPr="00A73C83">
              <w:rPr>
                <w:rStyle w:val="Hyperlink"/>
                <w:noProof/>
              </w:rPr>
              <w:t>KEY TO UNIT CODE</w:t>
            </w:r>
            <w:r>
              <w:rPr>
                <w:noProof/>
                <w:webHidden/>
              </w:rPr>
              <w:tab/>
            </w:r>
            <w:r>
              <w:rPr>
                <w:noProof/>
                <w:webHidden/>
              </w:rPr>
              <w:fldChar w:fldCharType="begin"/>
            </w:r>
            <w:r>
              <w:rPr>
                <w:noProof/>
                <w:webHidden/>
              </w:rPr>
              <w:instrText xml:space="preserve"> PAGEREF _Toc196911485 \h </w:instrText>
            </w:r>
            <w:r>
              <w:rPr>
                <w:noProof/>
                <w:webHidden/>
              </w:rPr>
            </w:r>
            <w:r>
              <w:rPr>
                <w:noProof/>
                <w:webHidden/>
              </w:rPr>
              <w:fldChar w:fldCharType="separate"/>
            </w:r>
            <w:r>
              <w:rPr>
                <w:noProof/>
                <w:webHidden/>
              </w:rPr>
              <w:t>vii</w:t>
            </w:r>
            <w:r>
              <w:rPr>
                <w:noProof/>
                <w:webHidden/>
              </w:rPr>
              <w:fldChar w:fldCharType="end"/>
            </w:r>
          </w:hyperlink>
        </w:p>
        <w:p w14:paraId="56A94C14" w14:textId="327316DE" w:rsidR="00C76CC4" w:rsidRDefault="00C76CC4">
          <w:pPr>
            <w:pStyle w:val="TOC1"/>
            <w:rPr>
              <w:rFonts w:asciiTheme="minorHAnsi" w:eastAsiaTheme="minorEastAsia" w:hAnsiTheme="minorHAnsi" w:cstheme="minorBidi"/>
              <w:bCs w:val="0"/>
              <w:noProof/>
              <w:kern w:val="2"/>
              <w:szCs w:val="24"/>
              <w:lang w:val="en-GB" w:eastAsia="en-GB"/>
              <w14:ligatures w14:val="standardContextual"/>
            </w:rPr>
          </w:pPr>
          <w:hyperlink w:anchor="_Toc196911486" w:history="1">
            <w:r w:rsidRPr="00A73C83">
              <w:rPr>
                <w:rStyle w:val="Hyperlink"/>
                <w:noProof/>
              </w:rPr>
              <w:t>OCCUPATIONAL STANDARDS OVERVIEW</w:t>
            </w:r>
            <w:r>
              <w:rPr>
                <w:noProof/>
                <w:webHidden/>
              </w:rPr>
              <w:tab/>
            </w:r>
            <w:r>
              <w:rPr>
                <w:noProof/>
                <w:webHidden/>
              </w:rPr>
              <w:fldChar w:fldCharType="begin"/>
            </w:r>
            <w:r>
              <w:rPr>
                <w:noProof/>
                <w:webHidden/>
              </w:rPr>
              <w:instrText xml:space="preserve"> PAGEREF _Toc196911486 \h </w:instrText>
            </w:r>
            <w:r>
              <w:rPr>
                <w:noProof/>
                <w:webHidden/>
              </w:rPr>
            </w:r>
            <w:r>
              <w:rPr>
                <w:noProof/>
                <w:webHidden/>
              </w:rPr>
              <w:fldChar w:fldCharType="separate"/>
            </w:r>
            <w:r>
              <w:rPr>
                <w:noProof/>
                <w:webHidden/>
              </w:rPr>
              <w:t>viii</w:t>
            </w:r>
            <w:r>
              <w:rPr>
                <w:noProof/>
                <w:webHidden/>
              </w:rPr>
              <w:fldChar w:fldCharType="end"/>
            </w:r>
          </w:hyperlink>
        </w:p>
        <w:p w14:paraId="37D88E82" w14:textId="2059F2D6" w:rsidR="00C76CC4" w:rsidRDefault="00C76CC4">
          <w:pPr>
            <w:pStyle w:val="TOC2"/>
            <w:rPr>
              <w:rFonts w:asciiTheme="minorHAnsi" w:eastAsiaTheme="minorEastAsia" w:hAnsiTheme="minorHAnsi" w:cstheme="minorBidi"/>
              <w:noProof/>
              <w:kern w:val="2"/>
              <w:szCs w:val="24"/>
              <w:lang w:val="en-GB" w:eastAsia="en-GB"/>
              <w14:ligatures w14:val="standardContextual"/>
            </w:rPr>
          </w:pPr>
          <w:hyperlink w:anchor="_Toc196911487" w:history="1">
            <w:r w:rsidRPr="00A73C83">
              <w:rPr>
                <w:rStyle w:val="Hyperlink"/>
                <w:noProof/>
              </w:rPr>
              <w:t>SUMMARY OF UNITS OF COMPETENCY</w:t>
            </w:r>
            <w:r>
              <w:rPr>
                <w:noProof/>
                <w:webHidden/>
              </w:rPr>
              <w:tab/>
            </w:r>
            <w:r>
              <w:rPr>
                <w:noProof/>
                <w:webHidden/>
              </w:rPr>
              <w:fldChar w:fldCharType="begin"/>
            </w:r>
            <w:r>
              <w:rPr>
                <w:noProof/>
                <w:webHidden/>
              </w:rPr>
              <w:instrText xml:space="preserve"> PAGEREF _Toc196911487 \h </w:instrText>
            </w:r>
            <w:r>
              <w:rPr>
                <w:noProof/>
                <w:webHidden/>
              </w:rPr>
            </w:r>
            <w:r>
              <w:rPr>
                <w:noProof/>
                <w:webHidden/>
              </w:rPr>
              <w:fldChar w:fldCharType="separate"/>
            </w:r>
            <w:r>
              <w:rPr>
                <w:noProof/>
                <w:webHidden/>
              </w:rPr>
              <w:t>viii</w:t>
            </w:r>
            <w:r>
              <w:rPr>
                <w:noProof/>
                <w:webHidden/>
              </w:rPr>
              <w:fldChar w:fldCharType="end"/>
            </w:r>
          </w:hyperlink>
        </w:p>
        <w:p w14:paraId="09DFD2A5" w14:textId="7A1314DD" w:rsidR="00C76CC4" w:rsidRDefault="00C76CC4">
          <w:pPr>
            <w:pStyle w:val="TOC2"/>
            <w:rPr>
              <w:rFonts w:asciiTheme="minorHAnsi" w:eastAsiaTheme="minorEastAsia" w:hAnsiTheme="minorHAnsi" w:cstheme="minorBidi"/>
              <w:noProof/>
              <w:kern w:val="2"/>
              <w:szCs w:val="24"/>
              <w:lang w:val="en-GB" w:eastAsia="en-GB"/>
              <w14:ligatures w14:val="standardContextual"/>
            </w:rPr>
          </w:pPr>
          <w:hyperlink w:anchor="_Toc196911488" w:history="1">
            <w:r w:rsidRPr="00A73C83">
              <w:rPr>
                <w:rStyle w:val="Hyperlink"/>
                <w:noProof/>
              </w:rPr>
              <w:t>PERFORM HOUSE KEEPING SERVICES</w:t>
            </w:r>
            <w:r>
              <w:rPr>
                <w:noProof/>
                <w:webHidden/>
              </w:rPr>
              <w:tab/>
            </w:r>
            <w:r>
              <w:rPr>
                <w:noProof/>
                <w:webHidden/>
              </w:rPr>
              <w:fldChar w:fldCharType="begin"/>
            </w:r>
            <w:r>
              <w:rPr>
                <w:noProof/>
                <w:webHidden/>
              </w:rPr>
              <w:instrText xml:space="preserve"> PAGEREF _Toc196911488 \h </w:instrText>
            </w:r>
            <w:r>
              <w:rPr>
                <w:noProof/>
                <w:webHidden/>
              </w:rPr>
            </w:r>
            <w:r>
              <w:rPr>
                <w:noProof/>
                <w:webHidden/>
              </w:rPr>
              <w:fldChar w:fldCharType="separate"/>
            </w:r>
            <w:r>
              <w:rPr>
                <w:noProof/>
                <w:webHidden/>
              </w:rPr>
              <w:t>1</w:t>
            </w:r>
            <w:r>
              <w:rPr>
                <w:noProof/>
                <w:webHidden/>
              </w:rPr>
              <w:fldChar w:fldCharType="end"/>
            </w:r>
          </w:hyperlink>
        </w:p>
        <w:p w14:paraId="6AA0A701" w14:textId="708741B4" w:rsidR="00C76CC4" w:rsidRDefault="00C76CC4">
          <w:pPr>
            <w:pStyle w:val="TOC2"/>
            <w:rPr>
              <w:rFonts w:asciiTheme="minorHAnsi" w:eastAsiaTheme="minorEastAsia" w:hAnsiTheme="minorHAnsi" w:cstheme="minorBidi"/>
              <w:noProof/>
              <w:kern w:val="2"/>
              <w:szCs w:val="24"/>
              <w:lang w:val="en-GB" w:eastAsia="en-GB"/>
              <w14:ligatures w14:val="standardContextual"/>
            </w:rPr>
          </w:pPr>
          <w:hyperlink w:anchor="_Toc196911489" w:history="1">
            <w:r w:rsidRPr="00A73C83">
              <w:rPr>
                <w:rStyle w:val="Hyperlink"/>
                <w:noProof/>
              </w:rPr>
              <w:t>CARRY OUT CLIENT DIETARY INTERVENTIONS</w:t>
            </w:r>
            <w:r>
              <w:rPr>
                <w:noProof/>
                <w:webHidden/>
              </w:rPr>
              <w:tab/>
            </w:r>
            <w:r>
              <w:rPr>
                <w:noProof/>
                <w:webHidden/>
              </w:rPr>
              <w:fldChar w:fldCharType="begin"/>
            </w:r>
            <w:r>
              <w:rPr>
                <w:noProof/>
                <w:webHidden/>
              </w:rPr>
              <w:instrText xml:space="preserve"> PAGEREF _Toc196911489 \h </w:instrText>
            </w:r>
            <w:r>
              <w:rPr>
                <w:noProof/>
                <w:webHidden/>
              </w:rPr>
            </w:r>
            <w:r>
              <w:rPr>
                <w:noProof/>
                <w:webHidden/>
              </w:rPr>
              <w:fldChar w:fldCharType="separate"/>
            </w:r>
            <w:r>
              <w:rPr>
                <w:noProof/>
                <w:webHidden/>
              </w:rPr>
              <w:t>4</w:t>
            </w:r>
            <w:r>
              <w:rPr>
                <w:noProof/>
                <w:webHidden/>
              </w:rPr>
              <w:fldChar w:fldCharType="end"/>
            </w:r>
          </w:hyperlink>
        </w:p>
        <w:p w14:paraId="3033D1DE" w14:textId="0D475420" w:rsidR="00C76CC4" w:rsidRDefault="00C76CC4">
          <w:pPr>
            <w:pStyle w:val="TOC2"/>
            <w:rPr>
              <w:rFonts w:asciiTheme="minorHAnsi" w:eastAsiaTheme="minorEastAsia" w:hAnsiTheme="minorHAnsi" w:cstheme="minorBidi"/>
              <w:noProof/>
              <w:kern w:val="2"/>
              <w:szCs w:val="24"/>
              <w:lang w:val="en-GB" w:eastAsia="en-GB"/>
              <w14:ligatures w14:val="standardContextual"/>
            </w:rPr>
          </w:pPr>
          <w:hyperlink w:anchor="_Toc196911490" w:history="1">
            <w:r w:rsidRPr="00A73C83">
              <w:rPr>
                <w:rStyle w:val="Hyperlink"/>
                <w:noProof/>
              </w:rPr>
              <w:t>PROVIDE PSYCHOSOCIAL CARE</w:t>
            </w:r>
            <w:r>
              <w:rPr>
                <w:noProof/>
                <w:webHidden/>
              </w:rPr>
              <w:tab/>
            </w:r>
            <w:r>
              <w:rPr>
                <w:noProof/>
                <w:webHidden/>
              </w:rPr>
              <w:fldChar w:fldCharType="begin"/>
            </w:r>
            <w:r>
              <w:rPr>
                <w:noProof/>
                <w:webHidden/>
              </w:rPr>
              <w:instrText xml:space="preserve"> PAGEREF _Toc196911490 \h </w:instrText>
            </w:r>
            <w:r>
              <w:rPr>
                <w:noProof/>
                <w:webHidden/>
              </w:rPr>
            </w:r>
            <w:r>
              <w:rPr>
                <w:noProof/>
                <w:webHidden/>
              </w:rPr>
              <w:fldChar w:fldCharType="separate"/>
            </w:r>
            <w:r>
              <w:rPr>
                <w:noProof/>
                <w:webHidden/>
              </w:rPr>
              <w:t>7</w:t>
            </w:r>
            <w:r>
              <w:rPr>
                <w:noProof/>
                <w:webHidden/>
              </w:rPr>
              <w:fldChar w:fldCharType="end"/>
            </w:r>
          </w:hyperlink>
        </w:p>
        <w:p w14:paraId="4F06F8D4" w14:textId="5ED08B68" w:rsidR="00C76CC4" w:rsidRDefault="00C76CC4">
          <w:pPr>
            <w:pStyle w:val="TOC2"/>
            <w:rPr>
              <w:rFonts w:asciiTheme="minorHAnsi" w:eastAsiaTheme="minorEastAsia" w:hAnsiTheme="minorHAnsi" w:cstheme="minorBidi"/>
              <w:noProof/>
              <w:kern w:val="2"/>
              <w:szCs w:val="24"/>
              <w:lang w:val="en-GB" w:eastAsia="en-GB"/>
              <w14:ligatures w14:val="standardContextual"/>
            </w:rPr>
          </w:pPr>
          <w:hyperlink w:anchor="_Toc196911491" w:history="1">
            <w:r w:rsidRPr="00A73C83">
              <w:rPr>
                <w:rStyle w:val="Hyperlink"/>
                <w:noProof/>
              </w:rPr>
              <w:t>CARRY OUT PRE-DEPARTURE TRAINING</w:t>
            </w:r>
            <w:r>
              <w:rPr>
                <w:noProof/>
                <w:webHidden/>
              </w:rPr>
              <w:tab/>
            </w:r>
            <w:r>
              <w:rPr>
                <w:noProof/>
                <w:webHidden/>
              </w:rPr>
              <w:fldChar w:fldCharType="begin"/>
            </w:r>
            <w:r>
              <w:rPr>
                <w:noProof/>
                <w:webHidden/>
              </w:rPr>
              <w:instrText xml:space="preserve"> PAGEREF _Toc196911491 \h </w:instrText>
            </w:r>
            <w:r>
              <w:rPr>
                <w:noProof/>
                <w:webHidden/>
              </w:rPr>
            </w:r>
            <w:r>
              <w:rPr>
                <w:noProof/>
                <w:webHidden/>
              </w:rPr>
              <w:fldChar w:fldCharType="separate"/>
            </w:r>
            <w:r>
              <w:rPr>
                <w:noProof/>
                <w:webHidden/>
              </w:rPr>
              <w:t>10</w:t>
            </w:r>
            <w:r>
              <w:rPr>
                <w:noProof/>
                <w:webHidden/>
              </w:rPr>
              <w:fldChar w:fldCharType="end"/>
            </w:r>
          </w:hyperlink>
        </w:p>
        <w:p w14:paraId="5984CC48" w14:textId="37D98F4E" w:rsidR="00C76CC4" w:rsidRDefault="00C76CC4">
          <w:pPr>
            <w:pStyle w:val="TOC2"/>
            <w:rPr>
              <w:rFonts w:asciiTheme="minorHAnsi" w:eastAsiaTheme="minorEastAsia" w:hAnsiTheme="minorHAnsi" w:cstheme="minorBidi"/>
              <w:noProof/>
              <w:kern w:val="2"/>
              <w:szCs w:val="24"/>
              <w:lang w:val="en-GB" w:eastAsia="en-GB"/>
              <w14:ligatures w14:val="standardContextual"/>
            </w:rPr>
          </w:pPr>
          <w:hyperlink w:anchor="_Toc196911492" w:history="1">
            <w:r w:rsidRPr="00A73C83">
              <w:rPr>
                <w:rStyle w:val="Hyperlink"/>
                <w:noProof/>
              </w:rPr>
              <w:t>APPLY WORKPLACE ESSENTIAL SKILLS</w:t>
            </w:r>
            <w:r>
              <w:rPr>
                <w:noProof/>
                <w:webHidden/>
              </w:rPr>
              <w:tab/>
            </w:r>
            <w:r>
              <w:rPr>
                <w:noProof/>
                <w:webHidden/>
              </w:rPr>
              <w:fldChar w:fldCharType="begin"/>
            </w:r>
            <w:r>
              <w:rPr>
                <w:noProof/>
                <w:webHidden/>
              </w:rPr>
              <w:instrText xml:space="preserve"> PAGEREF _Toc196911492 \h </w:instrText>
            </w:r>
            <w:r>
              <w:rPr>
                <w:noProof/>
                <w:webHidden/>
              </w:rPr>
            </w:r>
            <w:r>
              <w:rPr>
                <w:noProof/>
                <w:webHidden/>
              </w:rPr>
              <w:fldChar w:fldCharType="separate"/>
            </w:r>
            <w:r>
              <w:rPr>
                <w:noProof/>
                <w:webHidden/>
              </w:rPr>
              <w:t>14</w:t>
            </w:r>
            <w:r>
              <w:rPr>
                <w:noProof/>
                <w:webHidden/>
              </w:rPr>
              <w:fldChar w:fldCharType="end"/>
            </w:r>
          </w:hyperlink>
        </w:p>
        <w:p w14:paraId="569DDC3E" w14:textId="7B91394E" w:rsidR="00C76CC4" w:rsidRDefault="00C76CC4">
          <w:pPr>
            <w:pStyle w:val="TOC2"/>
            <w:rPr>
              <w:rFonts w:asciiTheme="minorHAnsi" w:eastAsiaTheme="minorEastAsia" w:hAnsiTheme="minorHAnsi" w:cstheme="minorBidi"/>
              <w:noProof/>
              <w:kern w:val="2"/>
              <w:szCs w:val="24"/>
              <w:lang w:val="en-GB" w:eastAsia="en-GB"/>
              <w14:ligatures w14:val="standardContextual"/>
            </w:rPr>
          </w:pPr>
          <w:hyperlink w:anchor="_Toc196911493" w:history="1">
            <w:r w:rsidRPr="00A73C83">
              <w:rPr>
                <w:rStyle w:val="Hyperlink"/>
                <w:noProof/>
              </w:rPr>
              <w:t>CONDUCT FIRST AID</w:t>
            </w:r>
            <w:r>
              <w:rPr>
                <w:noProof/>
                <w:webHidden/>
              </w:rPr>
              <w:tab/>
            </w:r>
            <w:r>
              <w:rPr>
                <w:noProof/>
                <w:webHidden/>
              </w:rPr>
              <w:fldChar w:fldCharType="begin"/>
            </w:r>
            <w:r>
              <w:rPr>
                <w:noProof/>
                <w:webHidden/>
              </w:rPr>
              <w:instrText xml:space="preserve"> PAGEREF _Toc196911493 \h </w:instrText>
            </w:r>
            <w:r>
              <w:rPr>
                <w:noProof/>
                <w:webHidden/>
              </w:rPr>
            </w:r>
            <w:r>
              <w:rPr>
                <w:noProof/>
                <w:webHidden/>
              </w:rPr>
              <w:fldChar w:fldCharType="separate"/>
            </w:r>
            <w:r>
              <w:rPr>
                <w:noProof/>
                <w:webHidden/>
              </w:rPr>
              <w:t>21</w:t>
            </w:r>
            <w:r>
              <w:rPr>
                <w:noProof/>
                <w:webHidden/>
              </w:rPr>
              <w:fldChar w:fldCharType="end"/>
            </w:r>
          </w:hyperlink>
        </w:p>
        <w:p w14:paraId="01171A8F" w14:textId="3E7C5298" w:rsidR="00C76CC4" w:rsidRDefault="00C76CC4">
          <w:pPr>
            <w:pStyle w:val="TOC2"/>
            <w:rPr>
              <w:rFonts w:asciiTheme="minorHAnsi" w:eastAsiaTheme="minorEastAsia" w:hAnsiTheme="minorHAnsi" w:cstheme="minorBidi"/>
              <w:noProof/>
              <w:kern w:val="2"/>
              <w:szCs w:val="24"/>
              <w:lang w:val="en-GB" w:eastAsia="en-GB"/>
              <w14:ligatures w14:val="standardContextual"/>
            </w:rPr>
          </w:pPr>
          <w:hyperlink w:anchor="_Toc196911494" w:history="1">
            <w:r w:rsidRPr="00A73C83">
              <w:rPr>
                <w:rStyle w:val="Hyperlink"/>
                <w:noProof/>
              </w:rPr>
              <w:t>PERFORM CATERING SERVICES</w:t>
            </w:r>
            <w:r>
              <w:rPr>
                <w:noProof/>
                <w:webHidden/>
              </w:rPr>
              <w:tab/>
            </w:r>
            <w:r>
              <w:rPr>
                <w:noProof/>
                <w:webHidden/>
              </w:rPr>
              <w:fldChar w:fldCharType="begin"/>
            </w:r>
            <w:r>
              <w:rPr>
                <w:noProof/>
                <w:webHidden/>
              </w:rPr>
              <w:instrText xml:space="preserve"> PAGEREF _Toc196911494 \h </w:instrText>
            </w:r>
            <w:r>
              <w:rPr>
                <w:noProof/>
                <w:webHidden/>
              </w:rPr>
            </w:r>
            <w:r>
              <w:rPr>
                <w:noProof/>
                <w:webHidden/>
              </w:rPr>
              <w:fldChar w:fldCharType="separate"/>
            </w:r>
            <w:r>
              <w:rPr>
                <w:noProof/>
                <w:webHidden/>
              </w:rPr>
              <w:t>26</w:t>
            </w:r>
            <w:r>
              <w:rPr>
                <w:noProof/>
                <w:webHidden/>
              </w:rPr>
              <w:fldChar w:fldCharType="end"/>
            </w:r>
          </w:hyperlink>
        </w:p>
        <w:p w14:paraId="6E627FDE" w14:textId="296F0E1D" w:rsidR="00C76CC4" w:rsidRDefault="00C76CC4">
          <w:pPr>
            <w:pStyle w:val="TOC2"/>
            <w:rPr>
              <w:rFonts w:asciiTheme="minorHAnsi" w:eastAsiaTheme="minorEastAsia" w:hAnsiTheme="minorHAnsi" w:cstheme="minorBidi"/>
              <w:noProof/>
              <w:kern w:val="2"/>
              <w:szCs w:val="24"/>
              <w:lang w:val="en-GB" w:eastAsia="en-GB"/>
              <w14:ligatures w14:val="standardContextual"/>
            </w:rPr>
          </w:pPr>
          <w:hyperlink w:anchor="_Toc196911495" w:history="1">
            <w:r w:rsidRPr="00A73C83">
              <w:rPr>
                <w:rStyle w:val="Hyperlink"/>
                <w:noProof/>
              </w:rPr>
              <w:t>PROVIDE SPECIAL NEEDS CARE</w:t>
            </w:r>
            <w:r>
              <w:rPr>
                <w:noProof/>
                <w:webHidden/>
              </w:rPr>
              <w:tab/>
            </w:r>
            <w:r>
              <w:rPr>
                <w:noProof/>
                <w:webHidden/>
              </w:rPr>
              <w:fldChar w:fldCharType="begin"/>
            </w:r>
            <w:r>
              <w:rPr>
                <w:noProof/>
                <w:webHidden/>
              </w:rPr>
              <w:instrText xml:space="preserve"> PAGEREF _Toc196911495 \h </w:instrText>
            </w:r>
            <w:r>
              <w:rPr>
                <w:noProof/>
                <w:webHidden/>
              </w:rPr>
            </w:r>
            <w:r>
              <w:rPr>
                <w:noProof/>
                <w:webHidden/>
              </w:rPr>
              <w:fldChar w:fldCharType="separate"/>
            </w:r>
            <w:r>
              <w:rPr>
                <w:noProof/>
                <w:webHidden/>
              </w:rPr>
              <w:t>31</w:t>
            </w:r>
            <w:r>
              <w:rPr>
                <w:noProof/>
                <w:webHidden/>
              </w:rPr>
              <w:fldChar w:fldCharType="end"/>
            </w:r>
          </w:hyperlink>
        </w:p>
        <w:p w14:paraId="09617A66" w14:textId="53D05006" w:rsidR="00C05EEA" w:rsidRDefault="00C05EEA">
          <w:r>
            <w:rPr>
              <w:b/>
              <w:bCs/>
              <w:noProof/>
            </w:rPr>
            <w:fldChar w:fldCharType="end"/>
          </w:r>
        </w:p>
      </w:sdtContent>
    </w:sdt>
    <w:p w14:paraId="4CB04614" w14:textId="217D53C5" w:rsidR="003C3129" w:rsidRPr="002B0757" w:rsidRDefault="003C3129" w:rsidP="003C3129">
      <w:pPr>
        <w:spacing w:after="0" w:line="240" w:lineRule="auto"/>
        <w:rPr>
          <w:szCs w:val="24"/>
        </w:rPr>
      </w:pPr>
    </w:p>
    <w:p w14:paraId="6003729F" w14:textId="77777777" w:rsidR="003C3129" w:rsidRPr="002B0757" w:rsidRDefault="003C3129" w:rsidP="003C3129">
      <w:pPr>
        <w:spacing w:after="0" w:line="240" w:lineRule="auto"/>
        <w:rPr>
          <w:szCs w:val="24"/>
        </w:rPr>
      </w:pPr>
    </w:p>
    <w:p w14:paraId="7777A79A" w14:textId="77777777" w:rsidR="00E00420" w:rsidRPr="002B0757" w:rsidRDefault="00E00420">
      <w:pPr>
        <w:spacing w:after="0" w:line="240" w:lineRule="auto"/>
        <w:rPr>
          <w:b/>
          <w:szCs w:val="24"/>
        </w:rPr>
      </w:pPr>
    </w:p>
    <w:p w14:paraId="6B9885A5" w14:textId="64A3DEDB" w:rsidR="003C3129" w:rsidRPr="002B0757" w:rsidRDefault="003C3129">
      <w:pPr>
        <w:spacing w:after="0" w:line="240" w:lineRule="auto"/>
        <w:rPr>
          <w:b/>
          <w:szCs w:val="24"/>
        </w:rPr>
      </w:pPr>
      <w:r w:rsidRPr="002B0757">
        <w:rPr>
          <w:b/>
          <w:szCs w:val="24"/>
        </w:rPr>
        <w:br w:type="page"/>
      </w:r>
    </w:p>
    <w:p w14:paraId="7DA975E2" w14:textId="77777777" w:rsidR="00100700" w:rsidRPr="002B0757" w:rsidRDefault="00100700">
      <w:pPr>
        <w:spacing w:after="0" w:line="240" w:lineRule="auto"/>
        <w:rPr>
          <w:b/>
          <w:szCs w:val="24"/>
        </w:rPr>
      </w:pPr>
    </w:p>
    <w:p w14:paraId="43145C68" w14:textId="77777777" w:rsidR="001C4708" w:rsidRPr="002B0757" w:rsidRDefault="001A38C6" w:rsidP="00731EAE">
      <w:pPr>
        <w:pStyle w:val="Heading1"/>
      </w:pPr>
      <w:bookmarkStart w:id="13" w:name="_heading=h.1fob9te" w:colFirst="0" w:colLast="0"/>
      <w:bookmarkStart w:id="14" w:name="_Toc196911484"/>
      <w:bookmarkEnd w:id="13"/>
      <w:r w:rsidRPr="002B0757">
        <w:t>ACRONYMS</w:t>
      </w:r>
      <w:bookmarkEnd w:id="14"/>
    </w:p>
    <w:p w14:paraId="762C2A2F" w14:textId="3F9430F5" w:rsidR="003E1004" w:rsidRPr="002B0757" w:rsidRDefault="003E1004" w:rsidP="00702A91">
      <w:pPr>
        <w:spacing w:after="160" w:line="360" w:lineRule="auto"/>
        <w:rPr>
          <w:rFonts w:eastAsia="Calibri"/>
          <w:color w:val="auto"/>
          <w:szCs w:val="24"/>
        </w:rPr>
      </w:pPr>
      <w:bookmarkStart w:id="15" w:name="_heading=h.2et92p0" w:colFirst="0" w:colLast="0"/>
      <w:bookmarkStart w:id="16" w:name="_Hlk195537988"/>
      <w:bookmarkEnd w:id="15"/>
      <w:r w:rsidRPr="002B0757">
        <w:rPr>
          <w:rFonts w:eastAsia="Calibri"/>
          <w:color w:val="auto"/>
          <w:szCs w:val="24"/>
        </w:rPr>
        <w:t>CBET</w:t>
      </w:r>
      <w:r>
        <w:rPr>
          <w:rFonts w:eastAsia="Calibri"/>
          <w:color w:val="auto"/>
          <w:szCs w:val="24"/>
        </w:rPr>
        <w:tab/>
      </w:r>
      <w:r>
        <w:rPr>
          <w:rFonts w:eastAsia="Calibri"/>
          <w:color w:val="auto"/>
          <w:szCs w:val="24"/>
        </w:rPr>
        <w:tab/>
      </w:r>
      <w:r w:rsidRPr="002B0757">
        <w:rPr>
          <w:rFonts w:eastAsia="Calibri"/>
          <w:color w:val="auto"/>
          <w:szCs w:val="24"/>
        </w:rPr>
        <w:t xml:space="preserve">Competence Based Education and Training </w:t>
      </w:r>
    </w:p>
    <w:p w14:paraId="175B4C28" w14:textId="783BC873" w:rsidR="003E1004" w:rsidRPr="002B0757" w:rsidRDefault="003E1004" w:rsidP="00702A91">
      <w:pPr>
        <w:spacing w:after="160" w:line="360" w:lineRule="auto"/>
        <w:rPr>
          <w:rFonts w:eastAsia="Calibri"/>
          <w:color w:val="auto"/>
          <w:szCs w:val="24"/>
        </w:rPr>
      </w:pPr>
      <w:r w:rsidRPr="002B0757">
        <w:rPr>
          <w:rFonts w:eastAsia="Calibri"/>
          <w:color w:val="auto"/>
          <w:szCs w:val="24"/>
        </w:rPr>
        <w:t>CBETA</w:t>
      </w:r>
      <w:r>
        <w:rPr>
          <w:rFonts w:eastAsia="Calibri"/>
          <w:color w:val="auto"/>
          <w:szCs w:val="24"/>
        </w:rPr>
        <w:tab/>
      </w:r>
      <w:r w:rsidRPr="002B0757">
        <w:rPr>
          <w:rFonts w:eastAsia="Calibri"/>
          <w:color w:val="auto"/>
          <w:szCs w:val="24"/>
        </w:rPr>
        <w:t>Competence Based Education Training and Assessment</w:t>
      </w:r>
    </w:p>
    <w:p w14:paraId="24855068" w14:textId="7D679D8A" w:rsidR="003E1004" w:rsidRPr="002B0757" w:rsidRDefault="003E1004" w:rsidP="00702A91">
      <w:pPr>
        <w:spacing w:after="160" w:line="360" w:lineRule="auto"/>
        <w:rPr>
          <w:rFonts w:eastAsia="Calibri"/>
          <w:color w:val="auto"/>
          <w:szCs w:val="24"/>
        </w:rPr>
      </w:pPr>
      <w:r w:rsidRPr="002B0757">
        <w:rPr>
          <w:rFonts w:eastAsia="Calibri"/>
          <w:color w:val="auto"/>
          <w:szCs w:val="24"/>
        </w:rPr>
        <w:t>KCPE</w:t>
      </w:r>
      <w:r>
        <w:rPr>
          <w:rFonts w:eastAsia="Calibri"/>
          <w:color w:val="auto"/>
          <w:szCs w:val="24"/>
        </w:rPr>
        <w:tab/>
      </w:r>
      <w:r>
        <w:rPr>
          <w:rFonts w:eastAsia="Calibri"/>
          <w:color w:val="auto"/>
          <w:szCs w:val="24"/>
        </w:rPr>
        <w:tab/>
      </w:r>
      <w:r w:rsidRPr="002B0757">
        <w:rPr>
          <w:rFonts w:eastAsia="Calibri"/>
          <w:color w:val="auto"/>
          <w:szCs w:val="24"/>
        </w:rPr>
        <w:t xml:space="preserve">Kenya Certificate of Primary Education </w:t>
      </w:r>
    </w:p>
    <w:p w14:paraId="296A7043" w14:textId="77777777" w:rsidR="003E1004" w:rsidRPr="002B0757" w:rsidRDefault="003E1004" w:rsidP="00702A91">
      <w:pPr>
        <w:spacing w:after="160" w:line="360" w:lineRule="auto"/>
        <w:rPr>
          <w:rFonts w:eastAsia="Calibri"/>
          <w:color w:val="auto"/>
          <w:szCs w:val="24"/>
        </w:rPr>
      </w:pPr>
      <w:r w:rsidRPr="002B0757">
        <w:rPr>
          <w:rFonts w:eastAsia="Calibri"/>
          <w:color w:val="auto"/>
          <w:szCs w:val="24"/>
        </w:rPr>
        <w:t xml:space="preserve">KCSE </w:t>
      </w:r>
      <w:r w:rsidRPr="002B0757">
        <w:rPr>
          <w:rFonts w:eastAsia="Calibri"/>
          <w:color w:val="auto"/>
          <w:szCs w:val="24"/>
        </w:rPr>
        <w:tab/>
      </w:r>
      <w:r w:rsidRPr="002B0757">
        <w:rPr>
          <w:rFonts w:eastAsia="Calibri"/>
          <w:color w:val="auto"/>
          <w:szCs w:val="24"/>
        </w:rPr>
        <w:tab/>
        <w:t>Kenya Certificate of Secondary Education</w:t>
      </w:r>
    </w:p>
    <w:p w14:paraId="736182F1" w14:textId="77777777" w:rsidR="003E1004" w:rsidRPr="002B0757" w:rsidRDefault="003E1004" w:rsidP="00702A91">
      <w:pPr>
        <w:spacing w:after="160" w:line="360" w:lineRule="auto"/>
        <w:rPr>
          <w:rFonts w:eastAsia="Calibri"/>
          <w:color w:val="auto"/>
          <w:szCs w:val="24"/>
        </w:rPr>
      </w:pPr>
      <w:r w:rsidRPr="002B0757">
        <w:rPr>
          <w:rFonts w:eastAsia="Calibri"/>
          <w:color w:val="auto"/>
          <w:szCs w:val="24"/>
        </w:rPr>
        <w:t xml:space="preserve">KNQA </w:t>
      </w:r>
      <w:r w:rsidRPr="002B0757">
        <w:rPr>
          <w:rFonts w:eastAsia="Calibri"/>
          <w:color w:val="auto"/>
          <w:szCs w:val="24"/>
        </w:rPr>
        <w:tab/>
        <w:t xml:space="preserve">Kenya National Qualifications Authority </w:t>
      </w:r>
    </w:p>
    <w:p w14:paraId="7EE95820" w14:textId="77777777" w:rsidR="003E1004" w:rsidRPr="002B0757" w:rsidRDefault="003E1004" w:rsidP="00BE5ADF">
      <w:pPr>
        <w:rPr>
          <w:szCs w:val="24"/>
        </w:rPr>
      </w:pPr>
      <w:r w:rsidRPr="002B0757">
        <w:rPr>
          <w:rFonts w:eastAsia="Calibri"/>
          <w:color w:val="auto"/>
          <w:kern w:val="0"/>
          <w:szCs w:val="24"/>
          <w:lang w:val="en-GB"/>
        </w:rPr>
        <w:t>MOH             Ministry of Health</w:t>
      </w:r>
    </w:p>
    <w:p w14:paraId="1F2E3901" w14:textId="77777777" w:rsidR="003E1004" w:rsidRPr="002B0757" w:rsidRDefault="003E1004" w:rsidP="00702A91">
      <w:pPr>
        <w:spacing w:after="160" w:line="360" w:lineRule="auto"/>
        <w:rPr>
          <w:szCs w:val="24"/>
        </w:rPr>
      </w:pPr>
      <w:r w:rsidRPr="002B0757">
        <w:rPr>
          <w:rFonts w:eastAsia="Calibri"/>
          <w:color w:val="auto"/>
          <w:szCs w:val="24"/>
        </w:rPr>
        <w:t>TVET</w:t>
      </w:r>
      <w:r w:rsidRPr="002B0757">
        <w:rPr>
          <w:rFonts w:eastAsia="Calibri"/>
          <w:color w:val="auto"/>
          <w:szCs w:val="24"/>
        </w:rPr>
        <w:tab/>
      </w:r>
      <w:r w:rsidRPr="002B0757">
        <w:rPr>
          <w:rFonts w:eastAsia="Calibri"/>
          <w:color w:val="auto"/>
          <w:szCs w:val="24"/>
        </w:rPr>
        <w:tab/>
        <w:t>Technical and Vocational Education and Training</w:t>
      </w:r>
      <w:r w:rsidRPr="002B0757">
        <w:rPr>
          <w:szCs w:val="24"/>
        </w:rPr>
        <w:t xml:space="preserve"> </w:t>
      </w:r>
    </w:p>
    <w:p w14:paraId="4B4D8D6A" w14:textId="77777777" w:rsidR="003E1004" w:rsidRPr="002B0757" w:rsidRDefault="003E1004" w:rsidP="00BE5ADF">
      <w:pPr>
        <w:rPr>
          <w:szCs w:val="24"/>
        </w:rPr>
      </w:pPr>
      <w:r w:rsidRPr="002B0757">
        <w:rPr>
          <w:rFonts w:eastAsia="Calibri"/>
          <w:color w:val="auto"/>
          <w:kern w:val="0"/>
          <w:szCs w:val="24"/>
          <w:lang w:val="en-GB"/>
        </w:rPr>
        <w:t>WHO             World Health Organization</w:t>
      </w:r>
    </w:p>
    <w:p w14:paraId="45C59A73" w14:textId="77777777" w:rsidR="00BE5ADF" w:rsidRPr="002B0757" w:rsidRDefault="00BE5ADF" w:rsidP="00702A91">
      <w:pPr>
        <w:spacing w:after="160" w:line="360" w:lineRule="auto"/>
        <w:rPr>
          <w:szCs w:val="24"/>
        </w:rPr>
      </w:pPr>
    </w:p>
    <w:bookmarkEnd w:id="16"/>
    <w:p w14:paraId="7F29D94B" w14:textId="77777777" w:rsidR="001C4708" w:rsidRPr="002B0757" w:rsidRDefault="001C4708">
      <w:pPr>
        <w:tabs>
          <w:tab w:val="left" w:pos="567"/>
        </w:tabs>
        <w:spacing w:after="0" w:line="276" w:lineRule="auto"/>
        <w:rPr>
          <w:szCs w:val="24"/>
        </w:rPr>
      </w:pPr>
    </w:p>
    <w:p w14:paraId="263313E2" w14:textId="77777777" w:rsidR="001C4708" w:rsidRPr="002B0757" w:rsidRDefault="001C4708">
      <w:pPr>
        <w:tabs>
          <w:tab w:val="left" w:pos="567"/>
        </w:tabs>
        <w:spacing w:after="0" w:line="276" w:lineRule="auto"/>
        <w:rPr>
          <w:szCs w:val="24"/>
        </w:rPr>
      </w:pPr>
    </w:p>
    <w:p w14:paraId="108E9A60" w14:textId="77777777" w:rsidR="001C4708" w:rsidRPr="002B0757" w:rsidRDefault="001C4708">
      <w:pPr>
        <w:tabs>
          <w:tab w:val="left" w:pos="567"/>
        </w:tabs>
        <w:spacing w:after="0" w:line="276" w:lineRule="auto"/>
        <w:rPr>
          <w:szCs w:val="24"/>
        </w:rPr>
      </w:pPr>
    </w:p>
    <w:p w14:paraId="49C4FD1C" w14:textId="765D9998" w:rsidR="001C4708" w:rsidRPr="002B0757" w:rsidRDefault="001A38C6">
      <w:pPr>
        <w:tabs>
          <w:tab w:val="left" w:pos="567"/>
        </w:tabs>
        <w:spacing w:after="0" w:line="276" w:lineRule="auto"/>
        <w:rPr>
          <w:b/>
          <w:color w:val="FF0000"/>
          <w:szCs w:val="24"/>
        </w:rPr>
      </w:pPr>
      <w:r w:rsidRPr="002B0757">
        <w:rPr>
          <w:szCs w:val="24"/>
        </w:rPr>
        <w:br w:type="page"/>
      </w:r>
      <w:bookmarkStart w:id="17" w:name="_heading=h.3znysh7" w:colFirst="0" w:colLast="0"/>
      <w:bookmarkEnd w:id="17"/>
    </w:p>
    <w:p w14:paraId="19C004CF" w14:textId="77777777" w:rsidR="00FC7973" w:rsidRPr="002B0757" w:rsidRDefault="00FC7973" w:rsidP="003C3129">
      <w:pPr>
        <w:rPr>
          <w:noProof/>
          <w:szCs w:val="24"/>
        </w:rPr>
      </w:pPr>
    </w:p>
    <w:p w14:paraId="710D8375" w14:textId="77777777" w:rsidR="00FC7973" w:rsidRPr="002B0757" w:rsidRDefault="00FC7973" w:rsidP="00FC7973">
      <w:pPr>
        <w:pStyle w:val="Heading1"/>
      </w:pPr>
      <w:bookmarkStart w:id="18" w:name="_Toc157163574"/>
      <w:bookmarkStart w:id="19" w:name="_Toc185518059"/>
      <w:bookmarkStart w:id="20" w:name="_Toc196911485"/>
      <w:bookmarkStart w:id="21" w:name="_Hlk195613196"/>
      <w:r w:rsidRPr="002B0757">
        <w:t>KEY TO UNIT CODE</w:t>
      </w:r>
      <w:bookmarkEnd w:id="18"/>
      <w:bookmarkEnd w:id="19"/>
      <w:bookmarkEnd w:id="20"/>
    </w:p>
    <w:p w14:paraId="2E79119F" w14:textId="77777777" w:rsidR="00FC7973" w:rsidRPr="002B0757" w:rsidRDefault="00FC7973" w:rsidP="00FC7973">
      <w:pPr>
        <w:spacing w:after="0"/>
        <w:rPr>
          <w:b/>
          <w:bCs/>
          <w:szCs w:val="24"/>
          <w:lang w:val="fr-FR"/>
        </w:rPr>
      </w:pPr>
    </w:p>
    <w:p w14:paraId="75A5CCD0" w14:textId="77777777" w:rsidR="00FC7973" w:rsidRPr="002B0757" w:rsidRDefault="00FC7973" w:rsidP="00FC7973">
      <w:pPr>
        <w:spacing w:after="0"/>
        <w:rPr>
          <w:b/>
          <w:bCs/>
          <w:szCs w:val="24"/>
          <w:lang w:val="fr-FR"/>
        </w:rPr>
      </w:pPr>
    </w:p>
    <w:p w14:paraId="74AF2F69" w14:textId="77777777" w:rsidR="00FC7973" w:rsidRPr="002B0757" w:rsidRDefault="00FC7973" w:rsidP="00FC7973">
      <w:pPr>
        <w:spacing w:after="0" w:line="240" w:lineRule="auto"/>
        <w:rPr>
          <w:b/>
          <w:bCs/>
          <w:szCs w:val="24"/>
          <w:lang w:val="fr-FR"/>
        </w:rPr>
      </w:pPr>
      <w:r w:rsidRPr="002B0757">
        <w:rPr>
          <w:b/>
          <w:bCs/>
          <w:szCs w:val="24"/>
        </w:rPr>
        <w:br w:type="page"/>
      </w:r>
      <w:ins w:id="22" w:author="Paul M. Muriithi" w:date="2024-01-24T13:07:00Z">
        <w:r w:rsidRPr="002B0757">
          <w:rPr>
            <w:b/>
            <w:bCs/>
            <w:noProof/>
            <w:szCs w:val="24"/>
          </w:rPr>
          <mc:AlternateContent>
            <mc:Choice Requires="wpg">
              <w:drawing>
                <wp:anchor distT="0" distB="0" distL="114300" distR="114300" simplePos="0" relativeHeight="251659264" behindDoc="0" locked="0" layoutInCell="1" allowOverlap="1" wp14:anchorId="7FBAC60D" wp14:editId="3B4CEB1E">
                  <wp:simplePos x="0" y="0"/>
                  <wp:positionH relativeFrom="margin">
                    <wp:posOffset>0</wp:posOffset>
                  </wp:positionH>
                  <wp:positionV relativeFrom="paragraph">
                    <wp:posOffset>0</wp:posOffset>
                  </wp:positionV>
                  <wp:extent cx="6010910" cy="4047490"/>
                  <wp:effectExtent l="0" t="0" r="0" b="0"/>
                  <wp:wrapNone/>
                  <wp:docPr id="353312746"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2137677433" name="Rectangle 60"/>
                          <wps:cNvSpPr>
                            <a:spLocks noChangeArrowheads="1"/>
                          </wps:cNvSpPr>
                          <wps:spPr bwMode="auto">
                            <a:xfrm>
                              <a:off x="1214" y="5355"/>
                              <a:ext cx="2430" cy="690"/>
                            </a:xfrm>
                            <a:prstGeom prst="rect">
                              <a:avLst/>
                            </a:prstGeom>
                            <a:solidFill>
                              <a:srgbClr val="FFFFFF"/>
                            </a:solidFill>
                            <a:ln>
                              <a:noFill/>
                            </a:ln>
                          </wps:spPr>
                          <wps:txbx>
                            <w:txbxContent>
                              <w:p w14:paraId="0C60D7AA" w14:textId="77777777" w:rsidR="00FC7973" w:rsidRDefault="00FC7973" w:rsidP="00FC7973">
                                <w:pPr>
                                  <w:rPr>
                                    <w:b/>
                                    <w:szCs w:val="24"/>
                                  </w:rPr>
                                </w:pPr>
                                <w:r>
                                  <w:rPr>
                                    <w:b/>
                                    <w:szCs w:val="24"/>
                                  </w:rPr>
                                  <w:t>Sector / Industry</w:t>
                                </w:r>
                              </w:p>
                            </w:txbxContent>
                          </wps:txbx>
                          <wps:bodyPr rot="0" vert="horz" wrap="square" lIns="91440" tIns="45720" rIns="91440" bIns="45720" anchor="t" anchorCtr="0" upright="1">
                            <a:noAutofit/>
                          </wps:bodyPr>
                        </wps:wsp>
                        <wps:wsp>
                          <wps:cNvPr id="2000451460" name="Rectangle 61"/>
                          <wps:cNvSpPr>
                            <a:spLocks noChangeArrowheads="1"/>
                          </wps:cNvSpPr>
                          <wps:spPr bwMode="auto">
                            <a:xfrm>
                              <a:off x="1260" y="6148"/>
                              <a:ext cx="2430" cy="450"/>
                            </a:xfrm>
                            <a:prstGeom prst="rect">
                              <a:avLst/>
                            </a:prstGeom>
                            <a:solidFill>
                              <a:srgbClr val="FFFFFF"/>
                            </a:solidFill>
                            <a:ln>
                              <a:noFill/>
                            </a:ln>
                          </wps:spPr>
                          <wps:txbx>
                            <w:txbxContent>
                              <w:p w14:paraId="43CD474E" w14:textId="77777777" w:rsidR="00FC7973" w:rsidRDefault="00FC7973" w:rsidP="00FC7973">
                                <w:pPr>
                                  <w:rPr>
                                    <w:b/>
                                    <w:szCs w:val="24"/>
                                  </w:rPr>
                                </w:pPr>
                                <w:r>
                                  <w:rPr>
                                    <w:b/>
                                    <w:szCs w:val="24"/>
                                  </w:rPr>
                                  <w:t xml:space="preserve">Sub Sector </w:t>
                                </w:r>
                              </w:p>
                            </w:txbxContent>
                          </wps:txbx>
                          <wps:bodyPr rot="0" vert="horz" wrap="square" lIns="91440" tIns="45720" rIns="91440" bIns="45720" anchor="t" anchorCtr="0" upright="1">
                            <a:noAutofit/>
                          </wps:bodyPr>
                        </wps:wsp>
                        <wps:wsp>
                          <wps:cNvPr id="1838602203" name="Rectangle 62"/>
                          <wps:cNvSpPr>
                            <a:spLocks noChangeArrowheads="1"/>
                          </wps:cNvSpPr>
                          <wps:spPr bwMode="auto">
                            <a:xfrm>
                              <a:off x="1260" y="6897"/>
                              <a:ext cx="2430" cy="450"/>
                            </a:xfrm>
                            <a:prstGeom prst="rect">
                              <a:avLst/>
                            </a:prstGeom>
                            <a:solidFill>
                              <a:srgbClr val="FFFFFF"/>
                            </a:solidFill>
                            <a:ln>
                              <a:noFill/>
                            </a:ln>
                          </wps:spPr>
                          <wps:txbx>
                            <w:txbxContent>
                              <w:p w14:paraId="578D8DFD" w14:textId="77777777" w:rsidR="00FC7973" w:rsidRDefault="00FC7973" w:rsidP="00FC7973">
                                <w:pPr>
                                  <w:rPr>
                                    <w:b/>
                                    <w:szCs w:val="24"/>
                                  </w:rPr>
                                </w:pPr>
                                <w:r>
                                  <w:rPr>
                                    <w:b/>
                                    <w:szCs w:val="24"/>
                                  </w:rPr>
                                  <w:t>Occupational Area</w:t>
                                </w:r>
                              </w:p>
                            </w:txbxContent>
                          </wps:txbx>
                          <wps:bodyPr rot="0" vert="horz" wrap="square" lIns="91440" tIns="45720" rIns="91440" bIns="45720" anchor="t" anchorCtr="0" upright="1">
                            <a:noAutofit/>
                          </wps:bodyPr>
                        </wps:wsp>
                        <wps:wsp>
                          <wps:cNvPr id="1687099926" name="Rectangle 63"/>
                          <wps:cNvSpPr>
                            <a:spLocks noChangeArrowheads="1"/>
                          </wps:cNvSpPr>
                          <wps:spPr bwMode="auto">
                            <a:xfrm>
                              <a:off x="7965" y="5355"/>
                              <a:ext cx="2430" cy="450"/>
                            </a:xfrm>
                            <a:prstGeom prst="rect">
                              <a:avLst/>
                            </a:prstGeom>
                            <a:solidFill>
                              <a:srgbClr val="FFFFFF"/>
                            </a:solidFill>
                            <a:ln>
                              <a:noFill/>
                            </a:ln>
                          </wps:spPr>
                          <wps:txbx>
                            <w:txbxContent>
                              <w:p w14:paraId="7813E00E" w14:textId="77777777" w:rsidR="00FC7973" w:rsidRDefault="00FC7973" w:rsidP="00FC7973">
                                <w:pPr>
                                  <w:rPr>
                                    <w:b/>
                                    <w:szCs w:val="24"/>
                                  </w:rPr>
                                </w:pPr>
                                <w:r>
                                  <w:rPr>
                                    <w:b/>
                                    <w:szCs w:val="24"/>
                                  </w:rPr>
                                  <w:t>Version Control</w:t>
                                </w:r>
                              </w:p>
                            </w:txbxContent>
                          </wps:txbx>
                          <wps:bodyPr rot="0" vert="horz" wrap="square" lIns="91440" tIns="45720" rIns="91440" bIns="45720" anchor="t" anchorCtr="0" upright="1">
                            <a:noAutofit/>
                          </wps:bodyPr>
                        </wps:wsp>
                        <wps:wsp>
                          <wps:cNvPr id="1502070042" name="Rectangle 64"/>
                          <wps:cNvSpPr>
                            <a:spLocks noChangeArrowheads="1"/>
                          </wps:cNvSpPr>
                          <wps:spPr bwMode="auto">
                            <a:xfrm>
                              <a:off x="7965" y="6120"/>
                              <a:ext cx="2430" cy="675"/>
                            </a:xfrm>
                            <a:prstGeom prst="rect">
                              <a:avLst/>
                            </a:prstGeom>
                            <a:solidFill>
                              <a:srgbClr val="FFFFFF"/>
                            </a:solidFill>
                            <a:ln>
                              <a:noFill/>
                            </a:ln>
                          </wps:spPr>
                          <wps:txbx>
                            <w:txbxContent>
                              <w:p w14:paraId="426450B2" w14:textId="77777777" w:rsidR="00FC7973" w:rsidRDefault="00FC7973" w:rsidP="00FC7973">
                                <w:pPr>
                                  <w:rPr>
                                    <w:b/>
                                    <w:szCs w:val="24"/>
                                  </w:rPr>
                                </w:pPr>
                                <w:r>
                                  <w:rPr>
                                    <w:b/>
                                    <w:szCs w:val="24"/>
                                  </w:rPr>
                                  <w:t xml:space="preserve">Unit of Competence </w:t>
                                </w:r>
                                <w:r>
                                  <w:rPr>
                                    <w:szCs w:val="24"/>
                                  </w:rPr>
                                  <w:t>Number</w:t>
                                </w:r>
                              </w:p>
                            </w:txbxContent>
                          </wps:txbx>
                          <wps:bodyPr rot="0" vert="horz" wrap="square" lIns="91440" tIns="45720" rIns="91440" bIns="45720" anchor="t" anchorCtr="0" upright="1">
                            <a:noAutofit/>
                          </wps:bodyPr>
                        </wps:wsp>
                        <wps:wsp>
                          <wps:cNvPr id="1797297238" name="Rectangle 65"/>
                          <wps:cNvSpPr>
                            <a:spLocks noChangeArrowheads="1"/>
                          </wps:cNvSpPr>
                          <wps:spPr bwMode="auto">
                            <a:xfrm>
                              <a:off x="7950" y="6735"/>
                              <a:ext cx="2925" cy="1080"/>
                            </a:xfrm>
                            <a:prstGeom prst="rect">
                              <a:avLst/>
                            </a:prstGeom>
                            <a:solidFill>
                              <a:srgbClr val="FFFFFF"/>
                            </a:solidFill>
                            <a:ln>
                              <a:noFill/>
                            </a:ln>
                          </wps:spPr>
                          <wps:txbx>
                            <w:txbxContent>
                              <w:p w14:paraId="38A82837" w14:textId="77777777" w:rsidR="00FC7973" w:rsidRDefault="00FC7973" w:rsidP="00FC7973">
                                <w:pPr>
                                  <w:rPr>
                                    <w:szCs w:val="24"/>
                                  </w:rPr>
                                </w:pPr>
                                <w:r>
                                  <w:rPr>
                                    <w:szCs w:val="24"/>
                                  </w:rPr>
                                  <w:t>ISCED level, Programme Orientation and Level of Completion</w:t>
                                </w:r>
                              </w:p>
                            </w:txbxContent>
                          </wps:txbx>
                          <wps:bodyPr rot="0" vert="horz" wrap="square" lIns="91440" tIns="45720" rIns="91440" bIns="45720" anchor="t" anchorCtr="0" upright="1">
                            <a:noAutofit/>
                          </wps:bodyPr>
                        </wps:wsp>
                        <wps:wsp>
                          <wps:cNvPr id="37955703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09B89087" w14:textId="77777777" w:rsidR="00FC7973" w:rsidRDefault="00FC7973" w:rsidP="00FC7973">
                                <w:r>
                                  <w:t>xx</w:t>
                                </w:r>
                              </w:p>
                            </w:txbxContent>
                          </wps:txbx>
                          <wps:bodyPr rot="0" vert="horz" wrap="square" lIns="91440" tIns="45720" rIns="91440" bIns="45720" anchor="t" anchorCtr="0" upright="1">
                            <a:noAutofit/>
                          </wps:bodyPr>
                        </wps:wsp>
                        <wps:wsp>
                          <wps:cNvPr id="176970036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30AF42F1" w14:textId="77777777" w:rsidR="00FC7973" w:rsidRDefault="00FC7973" w:rsidP="00FC7973">
                                <w:pPr>
                                  <w:rPr>
                                    <w:szCs w:val="24"/>
                                  </w:rPr>
                                </w:pPr>
                                <w:r>
                                  <w:rPr>
                                    <w:szCs w:val="24"/>
                                  </w:rPr>
                                  <w:t>x</w:t>
                                </w:r>
                              </w:p>
                            </w:txbxContent>
                          </wps:txbx>
                          <wps:bodyPr rot="0" vert="horz" wrap="square" lIns="91440" tIns="45720" rIns="91440" bIns="45720" anchor="t" anchorCtr="0" upright="1">
                            <a:noAutofit/>
                          </wps:bodyPr>
                        </wps:wsp>
                        <wps:wsp>
                          <wps:cNvPr id="1392561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1B2F4326" w14:textId="77777777" w:rsidR="00FC7973" w:rsidRDefault="00FC7973" w:rsidP="00FC7973">
                                <w:pPr>
                                  <w:rPr>
                                    <w:szCs w:val="24"/>
                                  </w:rPr>
                                </w:pPr>
                                <w:r>
                                  <w:rPr>
                                    <w:szCs w:val="24"/>
                                  </w:rPr>
                                  <w:t>xxx</w:t>
                                </w:r>
                              </w:p>
                            </w:txbxContent>
                          </wps:txbx>
                          <wps:bodyPr rot="0" vert="horz" wrap="square" lIns="91440" tIns="45720" rIns="91440" bIns="45720" anchor="t" anchorCtr="0" upright="1">
                            <a:noAutofit/>
                          </wps:bodyPr>
                        </wps:wsp>
                        <wps:wsp>
                          <wps:cNvPr id="12852797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69AF55C7" w14:textId="77777777" w:rsidR="00FC7973" w:rsidRDefault="00FC7973" w:rsidP="00FC7973">
                                <w:pPr>
                                  <w:rPr>
                                    <w:szCs w:val="24"/>
                                  </w:rPr>
                                </w:pPr>
                                <w:r>
                                  <w:rPr>
                                    <w:szCs w:val="24"/>
                                  </w:rPr>
                                  <w:t>x</w:t>
                                </w:r>
                              </w:p>
                            </w:txbxContent>
                          </wps:txbx>
                          <wps:bodyPr rot="0" vert="horz" wrap="square" lIns="91440" tIns="45720" rIns="91440" bIns="45720" anchor="t" anchorCtr="0" upright="1">
                            <a:noAutofit/>
                          </wps:bodyPr>
                        </wps:wsp>
                        <wps:wsp>
                          <wps:cNvPr id="512100639"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28EC4759" w14:textId="77777777" w:rsidR="00FC7973" w:rsidRDefault="00FC7973" w:rsidP="00FC7973">
                                <w:pPr>
                                  <w:rPr>
                                    <w:szCs w:val="24"/>
                                  </w:rPr>
                                </w:pPr>
                                <w:r>
                                  <w:rPr>
                                    <w:szCs w:val="24"/>
                                  </w:rPr>
                                  <w:t>x</w:t>
                                </w:r>
                              </w:p>
                            </w:txbxContent>
                          </wps:txbx>
                          <wps:bodyPr rot="0" vert="horz" wrap="square" lIns="91440" tIns="45720" rIns="91440" bIns="45720" anchor="t" anchorCtr="0" upright="1">
                            <a:noAutofit/>
                          </wps:bodyPr>
                        </wps:wsp>
                        <wps:wsp>
                          <wps:cNvPr id="7154746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61A598A8" w14:textId="77777777" w:rsidR="00FC7973" w:rsidRDefault="00FC7973" w:rsidP="00FC7973">
                                <w:pPr>
                                  <w:rPr>
                                    <w:szCs w:val="24"/>
                                  </w:rPr>
                                </w:pPr>
                                <w:r>
                                  <w:rPr>
                                    <w:szCs w:val="24"/>
                                  </w:rPr>
                                  <w:t>x</w:t>
                                </w:r>
                              </w:p>
                            </w:txbxContent>
                          </wps:txbx>
                          <wps:bodyPr rot="0" vert="horz" wrap="square" lIns="91440" tIns="45720" rIns="91440" bIns="45720" anchor="t" anchorCtr="0" upright="1">
                            <a:noAutofit/>
                          </wps:bodyPr>
                        </wps:wsp>
                        <wpg:grpSp>
                          <wpg:cNvPr id="747417616" name="Group 73"/>
                          <wpg:cNvGrpSpPr/>
                          <wpg:grpSpPr>
                            <a:xfrm>
                              <a:off x="3360" y="4983"/>
                              <a:ext cx="2204" cy="2024"/>
                              <a:chOff x="3481" y="5132"/>
                              <a:chExt cx="2113" cy="1738"/>
                            </a:xfrm>
                          </wpg:grpSpPr>
                          <wps:wsp>
                            <wps:cNvPr id="15004294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933739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472280395" name="Group 74"/>
                          <wpg:cNvGrpSpPr/>
                          <wpg:grpSpPr>
                            <a:xfrm>
                              <a:off x="2579" y="4983"/>
                              <a:ext cx="2640" cy="1287"/>
                              <a:chOff x="2576" y="5084"/>
                              <a:chExt cx="3040" cy="1700"/>
                            </a:xfrm>
                          </wpg:grpSpPr>
                          <wps:wsp>
                            <wps:cNvPr id="195205782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90732255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450104963" name="Group 77"/>
                          <wpg:cNvGrpSpPr/>
                          <wpg:grpSpPr>
                            <a:xfrm>
                              <a:off x="3149" y="4981"/>
                              <a:ext cx="1506" cy="495"/>
                              <a:chOff x="3153" y="5249"/>
                              <a:chExt cx="2201" cy="1446"/>
                            </a:xfrm>
                          </wpg:grpSpPr>
                          <wps:wsp>
                            <wps:cNvPr id="680075415"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2479560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937998349" name="Group 85"/>
                          <wpg:cNvGrpSpPr/>
                          <wpg:grpSpPr>
                            <a:xfrm>
                              <a:off x="6104" y="4980"/>
                              <a:ext cx="1846" cy="1995"/>
                              <a:chOff x="6105" y="5160"/>
                              <a:chExt cx="1125" cy="1830"/>
                            </a:xfrm>
                          </wpg:grpSpPr>
                          <wps:wsp>
                            <wps:cNvPr id="170430939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270951348"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19490429" name="Group 86"/>
                          <wpg:cNvGrpSpPr/>
                          <wpg:grpSpPr>
                            <a:xfrm>
                              <a:off x="6615" y="4984"/>
                              <a:ext cx="1350" cy="1257"/>
                              <a:chOff x="6105" y="5233"/>
                              <a:chExt cx="1125" cy="1757"/>
                            </a:xfrm>
                          </wpg:grpSpPr>
                          <wps:wsp>
                            <wps:cNvPr id="534221815"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3124007"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54657178" name="Group 89"/>
                          <wpg:cNvGrpSpPr/>
                          <wpg:grpSpPr>
                            <a:xfrm>
                              <a:off x="6974" y="4984"/>
                              <a:ext cx="962" cy="476"/>
                              <a:chOff x="6104" y="5282"/>
                              <a:chExt cx="1126" cy="1708"/>
                            </a:xfrm>
                          </wpg:grpSpPr>
                          <wps:wsp>
                            <wps:cNvPr id="1043679355"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74981813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7FBAC60D" id="Group 2" o:spid="_x0000_s1026" style="position:absolute;margin-left:0;margin-top:0;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" stroked="f">
                    <v:textbox>
                      <w:txbxContent>
                        <w:p w14:paraId="0C60D7AA" w14:textId="77777777" w:rsidR="00FC7973" w:rsidRDefault="00FC7973" w:rsidP="00FC7973">
                          <w:pPr>
                            <w:rPr>
                              <w:b/>
                              <w:szCs w:val="24"/>
                            </w:rPr>
                          </w:pPr>
                          <w:r>
                            <w:rPr>
                              <w:b/>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" stroked="f">
                    <v:textbox>
                      <w:txbxContent>
                        <w:p w14:paraId="43CD474E" w14:textId="77777777" w:rsidR="00FC7973" w:rsidRDefault="00FC7973" w:rsidP="00FC7973">
                          <w:pPr>
                            <w:rPr>
                              <w:b/>
                              <w:szCs w:val="24"/>
                            </w:rPr>
                          </w:pPr>
                          <w:r>
                            <w:rPr>
                              <w:b/>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" stroked="f">
                    <v:textbox>
                      <w:txbxContent>
                        <w:p w14:paraId="578D8DFD" w14:textId="77777777" w:rsidR="00FC7973" w:rsidRDefault="00FC7973" w:rsidP="00FC7973">
                          <w:pPr>
                            <w:rPr>
                              <w:b/>
                              <w:szCs w:val="24"/>
                            </w:rPr>
                          </w:pPr>
                          <w:r>
                            <w:rPr>
                              <w:b/>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" stroked="f">
                    <v:textbox>
                      <w:txbxContent>
                        <w:p w14:paraId="7813E00E" w14:textId="77777777" w:rsidR="00FC7973" w:rsidRDefault="00FC7973" w:rsidP="00FC7973">
                          <w:pPr>
                            <w:rPr>
                              <w:b/>
                              <w:szCs w:val="24"/>
                            </w:rPr>
                          </w:pPr>
                          <w:r>
                            <w:rPr>
                              <w:b/>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" stroked="f">
                    <v:textbox>
                      <w:txbxContent>
                        <w:p w14:paraId="426450B2" w14:textId="77777777" w:rsidR="00FC7973" w:rsidRDefault="00FC7973" w:rsidP="00FC7973">
                          <w:pPr>
                            <w:rPr>
                              <w:b/>
                              <w:szCs w:val="24"/>
                            </w:rPr>
                          </w:pPr>
                          <w:r>
                            <w:rPr>
                              <w:b/>
                              <w:szCs w:val="24"/>
                            </w:rPr>
                            <w:t xml:space="preserve">Unit of Competence </w:t>
                          </w:r>
                          <w:r>
                            <w:rPr>
                              <w:szCs w:val="24"/>
                            </w:rPr>
                            <w:t>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" stroked="f">
                    <v:textbox>
                      <w:txbxContent>
                        <w:p w14:paraId="38A82837" w14:textId="77777777" w:rsidR="00FC7973" w:rsidRDefault="00FC7973" w:rsidP="00FC7973">
                          <w:pPr>
                            <w:rPr>
                              <w:szCs w:val="24"/>
                            </w:rPr>
                          </w:pPr>
                          <w:r>
                            <w:rPr>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" strokecolor="white">
                    <v:textbox>
                      <w:txbxContent>
                        <w:p w14:paraId="09B89087" w14:textId="77777777" w:rsidR="00FC7973" w:rsidRDefault="00FC7973" w:rsidP="00FC7973">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" strokecolor="white">
                    <v:textbox>
                      <w:txbxContent>
                        <w:p w14:paraId="30AF42F1" w14:textId="77777777" w:rsidR="00FC7973" w:rsidRDefault="00FC7973" w:rsidP="00FC7973">
                          <w:pPr>
                            <w:rPr>
                              <w:szCs w:val="24"/>
                            </w:rPr>
                          </w:pPr>
                          <w:r>
                            <w:rPr>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" strokecolor="white">
                    <v:textbox>
                      <w:txbxContent>
                        <w:p w14:paraId="1B2F4326" w14:textId="77777777" w:rsidR="00FC7973" w:rsidRDefault="00FC7973" w:rsidP="00FC7973">
                          <w:pPr>
                            <w:rPr>
                              <w:szCs w:val="24"/>
                            </w:rPr>
                          </w:pPr>
                          <w:r>
                            <w:rPr>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" strokecolor="white">
                    <v:textbox>
                      <w:txbxContent>
                        <w:p w14:paraId="69AF55C7" w14:textId="77777777" w:rsidR="00FC7973" w:rsidRDefault="00FC7973" w:rsidP="00FC7973">
                          <w:pPr>
                            <w:rPr>
                              <w:szCs w:val="24"/>
                            </w:rPr>
                          </w:pPr>
                          <w:r>
                            <w:rPr>
                              <w:szCs w:val="24"/>
                            </w:rP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" strokecolor="white">
                    <v:textbox>
                      <w:txbxContent>
                        <w:p w14:paraId="28EC4759" w14:textId="77777777" w:rsidR="00FC7973" w:rsidRDefault="00FC7973" w:rsidP="00FC7973">
                          <w:pPr>
                            <w:rPr>
                              <w:szCs w:val="24"/>
                            </w:rPr>
                          </w:pPr>
                          <w:r>
                            <w:rPr>
                              <w:szCs w:val="24"/>
                            </w:rP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" strokecolor="white">
                    <v:textbox>
                      <w:txbxContent>
                        <w:p w14:paraId="61A598A8" w14:textId="77777777" w:rsidR="00FC7973" w:rsidRDefault="00FC7973" w:rsidP="00FC7973">
                          <w:pPr>
                            <w:rPr>
                              <w:szCs w:val="24"/>
                            </w:rPr>
                          </w:pPr>
                          <w:r>
                            <w:rPr>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"/>
                  </v:group>
                  <w10:wrap anchorx="margin"/>
                </v:group>
              </w:pict>
            </mc:Fallback>
          </mc:AlternateContent>
        </w:r>
      </w:ins>
    </w:p>
    <w:p w14:paraId="39C724DB" w14:textId="03217D39" w:rsidR="00731EAE" w:rsidRPr="002B0757" w:rsidRDefault="00D712D3" w:rsidP="00731EAE">
      <w:pPr>
        <w:pStyle w:val="Heading1"/>
      </w:pPr>
      <w:bookmarkStart w:id="23" w:name="_Toc195530169"/>
      <w:bookmarkStart w:id="24" w:name="_Toc196911486"/>
      <w:bookmarkEnd w:id="21"/>
      <w:r>
        <w:lastRenderedPageBreak/>
        <w:t>OCCUPATIONAL STANDARDS</w:t>
      </w:r>
      <w:r w:rsidR="00731EAE" w:rsidRPr="002B0757">
        <w:t xml:space="preserve"> OVERVIEW</w:t>
      </w:r>
      <w:bookmarkEnd w:id="23"/>
      <w:bookmarkEnd w:id="24"/>
    </w:p>
    <w:p w14:paraId="5DDF27E4" w14:textId="3376C429" w:rsidR="001C4708" w:rsidRPr="002B0757" w:rsidRDefault="00731EAE" w:rsidP="00731EAE">
      <w:pPr>
        <w:spacing w:line="276" w:lineRule="auto"/>
        <w:ind w:left="-90"/>
        <w:jc w:val="both"/>
        <w:rPr>
          <w:szCs w:val="24"/>
        </w:rPr>
      </w:pPr>
      <w:bookmarkStart w:id="25" w:name="_Hlk194735324"/>
      <w:r w:rsidRPr="002B0757">
        <w:rPr>
          <w:szCs w:val="24"/>
        </w:rPr>
        <w:t>This course is designed to equip an individual with competencies required to participate in homebased care giving. It entails performing housekeeping services, performing dietary interventions, providing psychosocial support and conducting pre-departure training.</w:t>
      </w:r>
      <w:bookmarkEnd w:id="25"/>
      <w:r w:rsidR="001A38C6" w:rsidRPr="002B0757">
        <w:rPr>
          <w:color w:val="auto"/>
          <w:szCs w:val="24"/>
          <w:lang w:val="en-GB" w:eastAsia="fr-FR"/>
        </w:rPr>
        <w:tab/>
      </w:r>
    </w:p>
    <w:p w14:paraId="54F151DA" w14:textId="60D24E12" w:rsidR="00731EAE" w:rsidRPr="002B0757" w:rsidRDefault="00731EAE" w:rsidP="00731EAE">
      <w:pPr>
        <w:spacing w:line="266" w:lineRule="auto"/>
        <w:ind w:left="5"/>
        <w:rPr>
          <w:b/>
          <w:szCs w:val="24"/>
        </w:rPr>
      </w:pPr>
    </w:p>
    <w:p w14:paraId="389F0569" w14:textId="77777777" w:rsidR="00690AE0" w:rsidRPr="002B0757" w:rsidRDefault="00690AE0" w:rsidP="00AD0B45">
      <w:pPr>
        <w:pStyle w:val="Heading2"/>
      </w:pPr>
      <w:bookmarkStart w:id="26" w:name="_Toc185518061"/>
      <w:bookmarkStart w:id="27" w:name="_Toc196911487"/>
      <w:bookmarkStart w:id="28" w:name="_Hlk195614643"/>
      <w:r w:rsidRPr="002B0757">
        <w:t>SUMMARY OF UNITS OF COMPETENCY</w:t>
      </w:r>
      <w:bookmarkEnd w:id="26"/>
      <w:bookmarkEnd w:id="27"/>
    </w:p>
    <w:tbl>
      <w:tblPr>
        <w:tblStyle w:val="TableGrid0"/>
        <w:tblW w:w="8910" w:type="dxa"/>
        <w:tblInd w:w="-5" w:type="dxa"/>
        <w:tblCellMar>
          <w:top w:w="9" w:type="dxa"/>
          <w:left w:w="108" w:type="dxa"/>
        </w:tblCellMar>
        <w:tblLook w:val="04A0" w:firstRow="1" w:lastRow="0" w:firstColumn="1" w:lastColumn="0" w:noHBand="0" w:noVBand="1"/>
      </w:tblPr>
      <w:tblGrid>
        <w:gridCol w:w="3679"/>
        <w:gridCol w:w="5231"/>
      </w:tblGrid>
      <w:tr w:rsidR="00690AE0" w:rsidRPr="002B0757" w14:paraId="30B70065" w14:textId="77777777" w:rsidTr="0087738C">
        <w:trPr>
          <w:trHeight w:val="352"/>
        </w:trPr>
        <w:tc>
          <w:tcPr>
            <w:tcW w:w="8910" w:type="dxa"/>
            <w:gridSpan w:val="2"/>
            <w:tcBorders>
              <w:top w:val="single" w:sz="4" w:space="0" w:color="000000"/>
              <w:left w:val="single" w:sz="4" w:space="0" w:color="000000"/>
              <w:bottom w:val="single" w:sz="4" w:space="0" w:color="000000"/>
              <w:right w:val="single" w:sz="4" w:space="0" w:color="000000"/>
            </w:tcBorders>
          </w:tcPr>
          <w:bookmarkEnd w:id="28"/>
          <w:p w14:paraId="26C6B914" w14:textId="3AB90CC0" w:rsidR="00690AE0" w:rsidRPr="002B0757" w:rsidRDefault="00690AE0" w:rsidP="00690AE0">
            <w:pPr>
              <w:spacing w:after="0" w:line="259" w:lineRule="auto"/>
              <w:jc w:val="center"/>
              <w:rPr>
                <w:b/>
                <w:szCs w:val="24"/>
              </w:rPr>
            </w:pPr>
            <w:r w:rsidRPr="002B0757">
              <w:rPr>
                <w:b/>
                <w:szCs w:val="24"/>
              </w:rPr>
              <w:t>UNITS OF COMPETENCY</w:t>
            </w:r>
          </w:p>
        </w:tc>
      </w:tr>
      <w:tr w:rsidR="00DF0F15" w:rsidRPr="002B0757" w14:paraId="53D4FEE3" w14:textId="77777777" w:rsidTr="0087738C">
        <w:trPr>
          <w:trHeight w:val="400"/>
        </w:trPr>
        <w:tc>
          <w:tcPr>
            <w:tcW w:w="3679" w:type="dxa"/>
            <w:tcBorders>
              <w:top w:val="single" w:sz="4" w:space="0" w:color="000000"/>
              <w:left w:val="single" w:sz="4" w:space="0" w:color="000000"/>
              <w:bottom w:val="single" w:sz="4" w:space="0" w:color="000000"/>
              <w:right w:val="single" w:sz="4" w:space="0" w:color="000000"/>
            </w:tcBorders>
          </w:tcPr>
          <w:p w14:paraId="7E132724" w14:textId="31D45E15" w:rsidR="00DF0F15" w:rsidRPr="002B0757" w:rsidRDefault="00DF0F15" w:rsidP="00571386">
            <w:pPr>
              <w:spacing w:after="0" w:line="259" w:lineRule="auto"/>
              <w:ind w:right="35"/>
              <w:rPr>
                <w:szCs w:val="24"/>
              </w:rPr>
            </w:pPr>
            <w:r w:rsidRPr="002B0757">
              <w:rPr>
                <w:b/>
                <w:szCs w:val="24"/>
              </w:rPr>
              <w:t xml:space="preserve">Unit Code </w:t>
            </w:r>
          </w:p>
        </w:tc>
        <w:tc>
          <w:tcPr>
            <w:tcW w:w="5231" w:type="dxa"/>
            <w:tcBorders>
              <w:top w:val="single" w:sz="4" w:space="0" w:color="000000"/>
              <w:left w:val="single" w:sz="4" w:space="0" w:color="000000"/>
              <w:bottom w:val="single" w:sz="4" w:space="0" w:color="000000"/>
              <w:right w:val="single" w:sz="4" w:space="0" w:color="000000"/>
            </w:tcBorders>
          </w:tcPr>
          <w:p w14:paraId="3FD19886" w14:textId="3B2A12BD" w:rsidR="00DF0F15" w:rsidRPr="002B0757" w:rsidRDefault="00DF0F15" w:rsidP="00571386">
            <w:pPr>
              <w:spacing w:after="0" w:line="259" w:lineRule="auto"/>
              <w:rPr>
                <w:szCs w:val="24"/>
              </w:rPr>
            </w:pPr>
            <w:r w:rsidRPr="002B0757">
              <w:rPr>
                <w:b/>
                <w:szCs w:val="24"/>
              </w:rPr>
              <w:t xml:space="preserve">Unit Title </w:t>
            </w:r>
          </w:p>
        </w:tc>
      </w:tr>
      <w:tr w:rsidR="00DF0F15" w:rsidRPr="002B0757" w14:paraId="25046155" w14:textId="77777777" w:rsidTr="0087738C">
        <w:trPr>
          <w:trHeight w:val="123"/>
        </w:trPr>
        <w:tc>
          <w:tcPr>
            <w:tcW w:w="3679" w:type="dxa"/>
            <w:tcBorders>
              <w:top w:val="single" w:sz="4" w:space="0" w:color="000000"/>
              <w:left w:val="single" w:sz="4" w:space="0" w:color="000000"/>
              <w:bottom w:val="single" w:sz="4" w:space="0" w:color="000000"/>
              <w:right w:val="single" w:sz="4" w:space="0" w:color="000000"/>
            </w:tcBorders>
          </w:tcPr>
          <w:p w14:paraId="2D4332EB" w14:textId="749EDC37" w:rsidR="00DF0F15" w:rsidRPr="002B0757" w:rsidRDefault="00DF0F15" w:rsidP="00571386">
            <w:pPr>
              <w:spacing w:after="0" w:line="259" w:lineRule="auto"/>
              <w:rPr>
                <w:bCs/>
                <w:szCs w:val="24"/>
                <w:lang w:val="it-IT"/>
              </w:rPr>
            </w:pPr>
            <w:bookmarkStart w:id="29" w:name="_Hlk195538534"/>
            <w:r w:rsidRPr="002B0757">
              <w:rPr>
                <w:szCs w:val="24"/>
              </w:rPr>
              <w:t>1011 251 01A</w:t>
            </w:r>
            <w:bookmarkEnd w:id="29"/>
          </w:p>
        </w:tc>
        <w:tc>
          <w:tcPr>
            <w:tcW w:w="5231" w:type="dxa"/>
            <w:tcBorders>
              <w:top w:val="single" w:sz="4" w:space="0" w:color="000000"/>
              <w:left w:val="single" w:sz="4" w:space="0" w:color="000000"/>
              <w:bottom w:val="single" w:sz="4" w:space="0" w:color="000000"/>
              <w:right w:val="single" w:sz="4" w:space="0" w:color="000000"/>
            </w:tcBorders>
          </w:tcPr>
          <w:p w14:paraId="06051CCB" w14:textId="05E0F208" w:rsidR="00DF0F15" w:rsidRPr="002B0757" w:rsidRDefault="00DF0F15" w:rsidP="00571386">
            <w:pPr>
              <w:spacing w:after="16" w:line="259" w:lineRule="auto"/>
              <w:rPr>
                <w:szCs w:val="24"/>
              </w:rPr>
            </w:pPr>
            <w:r w:rsidRPr="002B0757">
              <w:rPr>
                <w:szCs w:val="24"/>
              </w:rPr>
              <w:t>PERFORM HOUSE KEEPING SERVICES</w:t>
            </w:r>
          </w:p>
        </w:tc>
      </w:tr>
      <w:tr w:rsidR="00DF0F15" w:rsidRPr="002B0757" w14:paraId="1DBC1F78" w14:textId="77777777" w:rsidTr="0087738C">
        <w:trPr>
          <w:trHeight w:val="212"/>
        </w:trPr>
        <w:tc>
          <w:tcPr>
            <w:tcW w:w="3679" w:type="dxa"/>
            <w:tcBorders>
              <w:top w:val="single" w:sz="4" w:space="0" w:color="000000"/>
              <w:left w:val="single" w:sz="4" w:space="0" w:color="000000"/>
              <w:bottom w:val="single" w:sz="4" w:space="0" w:color="000000"/>
              <w:right w:val="single" w:sz="4" w:space="0" w:color="000000"/>
            </w:tcBorders>
          </w:tcPr>
          <w:p w14:paraId="3416CFF9" w14:textId="020A69A2" w:rsidR="00DF0F15" w:rsidRPr="002B0757" w:rsidRDefault="00DF0F15" w:rsidP="00571386">
            <w:pPr>
              <w:spacing w:after="0" w:line="259" w:lineRule="auto"/>
              <w:rPr>
                <w:bCs/>
                <w:szCs w:val="24"/>
                <w:lang w:val="it-IT"/>
              </w:rPr>
            </w:pPr>
            <w:r w:rsidRPr="002B0757">
              <w:rPr>
                <w:bCs/>
                <w:szCs w:val="24"/>
              </w:rPr>
              <w:t>091</w:t>
            </w:r>
            <w:r w:rsidR="000171D4" w:rsidRPr="002B0757">
              <w:rPr>
                <w:bCs/>
                <w:szCs w:val="24"/>
              </w:rPr>
              <w:t>3</w:t>
            </w:r>
            <w:r w:rsidRPr="002B0757">
              <w:rPr>
                <w:bCs/>
                <w:szCs w:val="24"/>
              </w:rPr>
              <w:t xml:space="preserve"> 251 02A</w:t>
            </w:r>
          </w:p>
        </w:tc>
        <w:tc>
          <w:tcPr>
            <w:tcW w:w="5231" w:type="dxa"/>
            <w:tcBorders>
              <w:top w:val="single" w:sz="4" w:space="0" w:color="000000"/>
              <w:left w:val="single" w:sz="4" w:space="0" w:color="000000"/>
              <w:bottom w:val="single" w:sz="4" w:space="0" w:color="000000"/>
              <w:right w:val="single" w:sz="4" w:space="0" w:color="000000"/>
            </w:tcBorders>
          </w:tcPr>
          <w:p w14:paraId="6A3551FB" w14:textId="30DA2EDF" w:rsidR="00DF0F15" w:rsidRPr="002B0757" w:rsidRDefault="00DF0F15" w:rsidP="00571386">
            <w:pPr>
              <w:spacing w:after="16" w:line="259" w:lineRule="auto"/>
              <w:rPr>
                <w:szCs w:val="24"/>
              </w:rPr>
            </w:pPr>
            <w:r w:rsidRPr="002B0757">
              <w:rPr>
                <w:bCs/>
                <w:szCs w:val="24"/>
              </w:rPr>
              <w:t>CARRY OUT DIETARY INTERVENTIONS</w:t>
            </w:r>
          </w:p>
        </w:tc>
      </w:tr>
      <w:tr w:rsidR="00DF0F15" w:rsidRPr="002B0757" w14:paraId="04F305C1" w14:textId="77777777" w:rsidTr="00BC0A9C">
        <w:trPr>
          <w:trHeight w:val="418"/>
        </w:trPr>
        <w:tc>
          <w:tcPr>
            <w:tcW w:w="3679" w:type="dxa"/>
            <w:tcBorders>
              <w:top w:val="single" w:sz="4" w:space="0" w:color="000000"/>
              <w:left w:val="single" w:sz="4" w:space="0" w:color="000000"/>
              <w:bottom w:val="single" w:sz="4" w:space="0" w:color="000000"/>
              <w:right w:val="single" w:sz="4" w:space="0" w:color="000000"/>
            </w:tcBorders>
          </w:tcPr>
          <w:p w14:paraId="55100506" w14:textId="17BFAF63" w:rsidR="00DF0F15" w:rsidRPr="002B0757" w:rsidRDefault="00DF0F15" w:rsidP="00571386">
            <w:pPr>
              <w:spacing w:after="0" w:line="259" w:lineRule="auto"/>
              <w:rPr>
                <w:bCs/>
                <w:szCs w:val="24"/>
                <w:lang w:val="it-IT"/>
              </w:rPr>
            </w:pPr>
            <w:r w:rsidRPr="002B0757">
              <w:rPr>
                <w:bCs/>
                <w:szCs w:val="24"/>
              </w:rPr>
              <w:t>091</w:t>
            </w:r>
            <w:r w:rsidR="000171D4" w:rsidRPr="002B0757">
              <w:rPr>
                <w:bCs/>
                <w:szCs w:val="24"/>
              </w:rPr>
              <w:t>3</w:t>
            </w:r>
            <w:r w:rsidRPr="002B0757">
              <w:rPr>
                <w:bCs/>
                <w:szCs w:val="24"/>
              </w:rPr>
              <w:t xml:space="preserve"> 251 03A</w:t>
            </w:r>
          </w:p>
        </w:tc>
        <w:tc>
          <w:tcPr>
            <w:tcW w:w="5231" w:type="dxa"/>
            <w:tcBorders>
              <w:top w:val="single" w:sz="4" w:space="0" w:color="000000"/>
              <w:left w:val="single" w:sz="4" w:space="0" w:color="000000"/>
              <w:bottom w:val="single" w:sz="4" w:space="0" w:color="000000"/>
              <w:right w:val="single" w:sz="4" w:space="0" w:color="000000"/>
            </w:tcBorders>
          </w:tcPr>
          <w:p w14:paraId="629DAD7D" w14:textId="45DC3A4F" w:rsidR="00DF0F15" w:rsidRPr="002B0757" w:rsidRDefault="009D6EBA" w:rsidP="00571386">
            <w:pPr>
              <w:spacing w:after="19" w:line="259" w:lineRule="auto"/>
              <w:rPr>
                <w:szCs w:val="24"/>
              </w:rPr>
            </w:pPr>
            <w:r w:rsidRPr="002B0757">
              <w:rPr>
                <w:bCs/>
                <w:szCs w:val="24"/>
              </w:rPr>
              <w:t xml:space="preserve">PROVIDE </w:t>
            </w:r>
            <w:r w:rsidR="00DF0F15" w:rsidRPr="002B0757">
              <w:rPr>
                <w:bCs/>
                <w:szCs w:val="24"/>
              </w:rPr>
              <w:t>PSYCHOSOCIAL SUPPORT</w:t>
            </w:r>
          </w:p>
        </w:tc>
      </w:tr>
      <w:tr w:rsidR="00DF0F15" w:rsidRPr="002B0757" w14:paraId="71AE1F86" w14:textId="77777777" w:rsidTr="0087738C">
        <w:trPr>
          <w:trHeight w:val="41"/>
        </w:trPr>
        <w:tc>
          <w:tcPr>
            <w:tcW w:w="3679" w:type="dxa"/>
            <w:tcBorders>
              <w:top w:val="single" w:sz="4" w:space="0" w:color="000000"/>
              <w:left w:val="single" w:sz="4" w:space="0" w:color="000000"/>
              <w:bottom w:val="single" w:sz="4" w:space="0" w:color="000000"/>
              <w:right w:val="single" w:sz="4" w:space="0" w:color="000000"/>
            </w:tcBorders>
          </w:tcPr>
          <w:p w14:paraId="7A3066FF" w14:textId="77777777" w:rsidR="00DF0F15" w:rsidRPr="002B0757" w:rsidRDefault="00DF0F15" w:rsidP="00571386">
            <w:pPr>
              <w:spacing w:after="0" w:line="259" w:lineRule="auto"/>
              <w:rPr>
                <w:bCs/>
                <w:szCs w:val="24"/>
                <w:lang w:val="it-IT"/>
              </w:rPr>
            </w:pPr>
            <w:r w:rsidRPr="002B0757">
              <w:rPr>
                <w:szCs w:val="24"/>
              </w:rPr>
              <w:t>1015 251 04A</w:t>
            </w:r>
          </w:p>
        </w:tc>
        <w:tc>
          <w:tcPr>
            <w:tcW w:w="5231" w:type="dxa"/>
            <w:tcBorders>
              <w:top w:val="single" w:sz="4" w:space="0" w:color="000000"/>
              <w:left w:val="single" w:sz="4" w:space="0" w:color="000000"/>
              <w:bottom w:val="single" w:sz="4" w:space="0" w:color="000000"/>
              <w:right w:val="single" w:sz="4" w:space="0" w:color="000000"/>
            </w:tcBorders>
          </w:tcPr>
          <w:p w14:paraId="2DEC3315" w14:textId="17CBE036" w:rsidR="00DF0F15" w:rsidRPr="002B0757" w:rsidRDefault="009D6EBA" w:rsidP="00571386">
            <w:pPr>
              <w:spacing w:after="16" w:line="259" w:lineRule="auto"/>
              <w:rPr>
                <w:szCs w:val="24"/>
              </w:rPr>
            </w:pPr>
            <w:r w:rsidRPr="002B0757">
              <w:rPr>
                <w:bCs/>
                <w:szCs w:val="24"/>
              </w:rPr>
              <w:t xml:space="preserve">CARRY OUT </w:t>
            </w:r>
            <w:r w:rsidR="00DF0F15" w:rsidRPr="002B0757">
              <w:rPr>
                <w:bCs/>
                <w:szCs w:val="24"/>
              </w:rPr>
              <w:t>PRE-DEPARTURE TRAINING</w:t>
            </w:r>
          </w:p>
        </w:tc>
      </w:tr>
      <w:tr w:rsidR="0087738C" w:rsidRPr="002B0757" w14:paraId="6924B4AB" w14:textId="77777777" w:rsidTr="0087738C">
        <w:trPr>
          <w:trHeight w:val="41"/>
        </w:trPr>
        <w:tc>
          <w:tcPr>
            <w:tcW w:w="3679" w:type="dxa"/>
            <w:tcBorders>
              <w:top w:val="single" w:sz="4" w:space="0" w:color="000000"/>
              <w:left w:val="single" w:sz="4" w:space="0" w:color="000000"/>
              <w:bottom w:val="single" w:sz="4" w:space="0" w:color="000000"/>
              <w:right w:val="single" w:sz="4" w:space="0" w:color="000000"/>
            </w:tcBorders>
          </w:tcPr>
          <w:p w14:paraId="6EF778BB" w14:textId="56FE8EB9" w:rsidR="0087738C" w:rsidRPr="002B0757" w:rsidRDefault="0087738C" w:rsidP="0087738C">
            <w:pPr>
              <w:spacing w:after="0" w:line="259" w:lineRule="auto"/>
              <w:rPr>
                <w:szCs w:val="24"/>
              </w:rPr>
            </w:pPr>
            <w:r w:rsidRPr="002B0757">
              <w:rPr>
                <w:color w:val="auto"/>
                <w:kern w:val="0"/>
                <w:szCs w:val="24"/>
              </w:rPr>
              <w:t>0031 351 05A</w:t>
            </w:r>
          </w:p>
        </w:tc>
        <w:tc>
          <w:tcPr>
            <w:tcW w:w="5231" w:type="dxa"/>
            <w:tcBorders>
              <w:top w:val="single" w:sz="4" w:space="0" w:color="000000"/>
              <w:left w:val="single" w:sz="4" w:space="0" w:color="000000"/>
              <w:bottom w:val="single" w:sz="4" w:space="0" w:color="000000"/>
              <w:right w:val="single" w:sz="4" w:space="0" w:color="000000"/>
            </w:tcBorders>
          </w:tcPr>
          <w:p w14:paraId="26DF8CAE" w14:textId="7EB6255F" w:rsidR="0087738C" w:rsidRPr="002B0757" w:rsidRDefault="0087738C" w:rsidP="0087738C">
            <w:pPr>
              <w:spacing w:after="16" w:line="259" w:lineRule="auto"/>
              <w:rPr>
                <w:bCs/>
                <w:szCs w:val="24"/>
              </w:rPr>
            </w:pPr>
            <w:r w:rsidRPr="002B0757">
              <w:rPr>
                <w:rFonts w:eastAsia="Calibri"/>
                <w:color w:val="auto"/>
                <w:kern w:val="0"/>
                <w:szCs w:val="24"/>
              </w:rPr>
              <w:t>WORKPLACE ESSENTIAL SKILLS</w:t>
            </w:r>
          </w:p>
        </w:tc>
      </w:tr>
      <w:tr w:rsidR="0087738C" w:rsidRPr="002B0757" w14:paraId="3323A6F8" w14:textId="77777777" w:rsidTr="0087738C">
        <w:trPr>
          <w:trHeight w:val="41"/>
        </w:trPr>
        <w:tc>
          <w:tcPr>
            <w:tcW w:w="3679" w:type="dxa"/>
            <w:tcBorders>
              <w:top w:val="single" w:sz="4" w:space="0" w:color="000000"/>
              <w:left w:val="single" w:sz="4" w:space="0" w:color="000000"/>
              <w:bottom w:val="single" w:sz="4" w:space="0" w:color="000000"/>
              <w:right w:val="single" w:sz="4" w:space="0" w:color="000000"/>
            </w:tcBorders>
          </w:tcPr>
          <w:p w14:paraId="54370A8C" w14:textId="2CC4A95F" w:rsidR="0087738C" w:rsidRPr="002B0757" w:rsidRDefault="0087738C" w:rsidP="0087738C">
            <w:pPr>
              <w:spacing w:after="0" w:line="259" w:lineRule="auto"/>
              <w:rPr>
                <w:szCs w:val="24"/>
              </w:rPr>
            </w:pPr>
            <w:r w:rsidRPr="002B0757">
              <w:rPr>
                <w:color w:val="auto"/>
                <w:kern w:val="0"/>
                <w:szCs w:val="24"/>
              </w:rPr>
              <w:t>0913 351 06A</w:t>
            </w:r>
          </w:p>
        </w:tc>
        <w:tc>
          <w:tcPr>
            <w:tcW w:w="5231" w:type="dxa"/>
            <w:tcBorders>
              <w:top w:val="single" w:sz="4" w:space="0" w:color="000000"/>
              <w:left w:val="single" w:sz="4" w:space="0" w:color="000000"/>
              <w:bottom w:val="single" w:sz="4" w:space="0" w:color="000000"/>
              <w:right w:val="single" w:sz="4" w:space="0" w:color="000000"/>
            </w:tcBorders>
          </w:tcPr>
          <w:p w14:paraId="5E9C7439" w14:textId="0FA25EBB" w:rsidR="0087738C" w:rsidRPr="002B0757" w:rsidRDefault="0087738C" w:rsidP="0087738C">
            <w:pPr>
              <w:spacing w:after="16" w:line="259" w:lineRule="auto"/>
              <w:rPr>
                <w:bCs/>
                <w:szCs w:val="24"/>
              </w:rPr>
            </w:pPr>
            <w:r w:rsidRPr="002B0757">
              <w:rPr>
                <w:rFonts w:eastAsia="Calibri"/>
                <w:color w:val="auto"/>
                <w:kern w:val="0"/>
                <w:szCs w:val="24"/>
              </w:rPr>
              <w:t>FIRST AID SERVICES</w:t>
            </w:r>
          </w:p>
        </w:tc>
      </w:tr>
      <w:tr w:rsidR="0087738C" w:rsidRPr="002B0757" w14:paraId="775E6A78" w14:textId="77777777" w:rsidTr="0087738C">
        <w:trPr>
          <w:trHeight w:val="41"/>
        </w:trPr>
        <w:tc>
          <w:tcPr>
            <w:tcW w:w="3679" w:type="dxa"/>
            <w:tcBorders>
              <w:top w:val="single" w:sz="4" w:space="0" w:color="000000"/>
              <w:left w:val="single" w:sz="4" w:space="0" w:color="000000"/>
              <w:bottom w:val="single" w:sz="4" w:space="0" w:color="000000"/>
              <w:right w:val="single" w:sz="4" w:space="0" w:color="000000"/>
            </w:tcBorders>
          </w:tcPr>
          <w:p w14:paraId="3E278D13" w14:textId="6318EEC5" w:rsidR="0087738C" w:rsidRPr="002B0757" w:rsidRDefault="0087738C" w:rsidP="0087738C">
            <w:pPr>
              <w:spacing w:after="0" w:line="259" w:lineRule="auto"/>
              <w:rPr>
                <w:szCs w:val="24"/>
              </w:rPr>
            </w:pPr>
            <w:r w:rsidRPr="002B0757">
              <w:rPr>
                <w:bCs/>
                <w:color w:val="auto"/>
                <w:kern w:val="0"/>
                <w:szCs w:val="24"/>
              </w:rPr>
              <w:t>0913 351 07A</w:t>
            </w:r>
          </w:p>
        </w:tc>
        <w:tc>
          <w:tcPr>
            <w:tcW w:w="5231" w:type="dxa"/>
            <w:tcBorders>
              <w:top w:val="single" w:sz="4" w:space="0" w:color="000000"/>
              <w:left w:val="single" w:sz="4" w:space="0" w:color="000000"/>
              <w:bottom w:val="single" w:sz="4" w:space="0" w:color="000000"/>
              <w:right w:val="single" w:sz="4" w:space="0" w:color="000000"/>
            </w:tcBorders>
          </w:tcPr>
          <w:p w14:paraId="0E5BEB4C" w14:textId="4E8CD64E" w:rsidR="0087738C" w:rsidRPr="002B0757" w:rsidRDefault="0087738C" w:rsidP="0087738C">
            <w:pPr>
              <w:spacing w:after="16" w:line="259" w:lineRule="auto"/>
              <w:rPr>
                <w:bCs/>
                <w:szCs w:val="24"/>
              </w:rPr>
            </w:pPr>
            <w:r w:rsidRPr="002B0757">
              <w:rPr>
                <w:bCs/>
                <w:color w:val="auto"/>
                <w:kern w:val="0"/>
                <w:szCs w:val="24"/>
              </w:rPr>
              <w:t>CATERING SERVICES</w:t>
            </w:r>
          </w:p>
        </w:tc>
      </w:tr>
      <w:tr w:rsidR="0087738C" w:rsidRPr="002B0757" w14:paraId="79AE51EA" w14:textId="77777777" w:rsidTr="0087738C">
        <w:trPr>
          <w:trHeight w:val="41"/>
        </w:trPr>
        <w:tc>
          <w:tcPr>
            <w:tcW w:w="3679" w:type="dxa"/>
            <w:tcBorders>
              <w:top w:val="single" w:sz="4" w:space="0" w:color="000000"/>
              <w:left w:val="single" w:sz="4" w:space="0" w:color="000000"/>
              <w:bottom w:val="single" w:sz="4" w:space="0" w:color="000000"/>
              <w:right w:val="single" w:sz="4" w:space="0" w:color="000000"/>
            </w:tcBorders>
          </w:tcPr>
          <w:p w14:paraId="68324D0A" w14:textId="0C0646E8" w:rsidR="0087738C" w:rsidRPr="002B0757" w:rsidRDefault="0087738C" w:rsidP="0087738C">
            <w:pPr>
              <w:spacing w:after="0" w:line="259" w:lineRule="auto"/>
              <w:rPr>
                <w:szCs w:val="24"/>
              </w:rPr>
            </w:pPr>
            <w:r w:rsidRPr="002B0757">
              <w:rPr>
                <w:color w:val="auto"/>
                <w:kern w:val="0"/>
                <w:szCs w:val="24"/>
              </w:rPr>
              <w:t>0913 351 08A</w:t>
            </w:r>
          </w:p>
        </w:tc>
        <w:tc>
          <w:tcPr>
            <w:tcW w:w="5231" w:type="dxa"/>
            <w:tcBorders>
              <w:top w:val="single" w:sz="4" w:space="0" w:color="000000"/>
              <w:left w:val="single" w:sz="4" w:space="0" w:color="000000"/>
              <w:bottom w:val="single" w:sz="4" w:space="0" w:color="000000"/>
              <w:right w:val="single" w:sz="4" w:space="0" w:color="000000"/>
            </w:tcBorders>
          </w:tcPr>
          <w:p w14:paraId="6CC26BCC" w14:textId="67DADA37" w:rsidR="0087738C" w:rsidRPr="002B0757" w:rsidRDefault="0087738C" w:rsidP="0087738C">
            <w:pPr>
              <w:spacing w:after="16" w:line="259" w:lineRule="auto"/>
              <w:rPr>
                <w:bCs/>
                <w:szCs w:val="24"/>
              </w:rPr>
            </w:pPr>
            <w:r w:rsidRPr="002B0757">
              <w:rPr>
                <w:rFonts w:eastAsia="Calibri"/>
                <w:color w:val="auto"/>
                <w:kern w:val="0"/>
                <w:szCs w:val="24"/>
              </w:rPr>
              <w:t>SPECIAL NEEDS CARE SUPPORT</w:t>
            </w:r>
          </w:p>
        </w:tc>
      </w:tr>
    </w:tbl>
    <w:p w14:paraId="2F469E08" w14:textId="77777777" w:rsidR="001C4708" w:rsidRPr="002B0757" w:rsidRDefault="001C4708">
      <w:pPr>
        <w:spacing w:after="0" w:line="276" w:lineRule="auto"/>
        <w:rPr>
          <w:b/>
          <w:szCs w:val="24"/>
        </w:rPr>
      </w:pPr>
    </w:p>
    <w:p w14:paraId="349A9352" w14:textId="77777777" w:rsidR="00BC0A9C" w:rsidRPr="002B0757" w:rsidRDefault="00BC0A9C" w:rsidP="00BC0A9C">
      <w:pPr>
        <w:spacing w:after="16" w:line="259" w:lineRule="auto"/>
        <w:rPr>
          <w:b/>
          <w:bCs/>
          <w:color w:val="auto"/>
          <w:kern w:val="0"/>
          <w:szCs w:val="24"/>
        </w:rPr>
      </w:pPr>
    </w:p>
    <w:p w14:paraId="40B049E2" w14:textId="77777777" w:rsidR="00BC0A9C" w:rsidRPr="002B0757" w:rsidRDefault="00BC0A9C" w:rsidP="00BC0A9C">
      <w:pPr>
        <w:rPr>
          <w:szCs w:val="24"/>
        </w:rPr>
      </w:pPr>
    </w:p>
    <w:p w14:paraId="5228D525" w14:textId="77777777" w:rsidR="00BC0A9C" w:rsidRPr="002B0757" w:rsidRDefault="00BC0A9C" w:rsidP="00BC0A9C">
      <w:pPr>
        <w:rPr>
          <w:szCs w:val="24"/>
        </w:rPr>
      </w:pPr>
    </w:p>
    <w:p w14:paraId="3DBB6DD6" w14:textId="77777777" w:rsidR="00BC0A9C" w:rsidRPr="002B0757" w:rsidRDefault="00BC0A9C" w:rsidP="00BC0A9C">
      <w:pPr>
        <w:rPr>
          <w:b/>
          <w:szCs w:val="24"/>
        </w:rPr>
      </w:pPr>
    </w:p>
    <w:p w14:paraId="00D7577D" w14:textId="77777777" w:rsidR="001C4708" w:rsidRPr="002B0757" w:rsidRDefault="001C4708">
      <w:pPr>
        <w:spacing w:line="283" w:lineRule="auto"/>
        <w:rPr>
          <w:b/>
          <w:szCs w:val="24"/>
          <w:lang w:val="en-GB" w:eastAsia="en-GB"/>
        </w:rPr>
      </w:pPr>
      <w:bookmarkStart w:id="30" w:name="_heading=h.4d34og8" w:colFirst="0" w:colLast="0"/>
      <w:bookmarkStart w:id="31" w:name="_heading=h.2s8eyo1" w:colFirst="0" w:colLast="0"/>
      <w:bookmarkEnd w:id="30"/>
      <w:bookmarkEnd w:id="31"/>
    </w:p>
    <w:p w14:paraId="604412BA" w14:textId="77777777" w:rsidR="001C4708" w:rsidRPr="002B0757" w:rsidRDefault="001C4708">
      <w:pPr>
        <w:spacing w:line="283" w:lineRule="auto"/>
        <w:rPr>
          <w:b/>
          <w:szCs w:val="24"/>
          <w:lang w:val="en-GB" w:eastAsia="en-GB"/>
        </w:rPr>
      </w:pPr>
    </w:p>
    <w:p w14:paraId="2E8F4BE1" w14:textId="77777777" w:rsidR="001C4708" w:rsidRPr="002B0757" w:rsidRDefault="001C4708">
      <w:pPr>
        <w:spacing w:line="283" w:lineRule="auto"/>
        <w:rPr>
          <w:b/>
          <w:szCs w:val="24"/>
          <w:lang w:val="en-GB" w:eastAsia="en-GB"/>
        </w:rPr>
      </w:pPr>
    </w:p>
    <w:p w14:paraId="4A5EC1AB" w14:textId="77777777" w:rsidR="001C4708" w:rsidRPr="002B0757" w:rsidRDefault="001C4708">
      <w:pPr>
        <w:spacing w:line="283" w:lineRule="auto"/>
        <w:rPr>
          <w:b/>
          <w:szCs w:val="24"/>
          <w:lang w:val="en-GB" w:eastAsia="en-GB"/>
        </w:rPr>
      </w:pPr>
    </w:p>
    <w:p w14:paraId="3038892D" w14:textId="77777777" w:rsidR="001C4708" w:rsidRPr="002B0757" w:rsidRDefault="001C4708">
      <w:pPr>
        <w:spacing w:line="283" w:lineRule="auto"/>
        <w:rPr>
          <w:b/>
          <w:szCs w:val="24"/>
          <w:lang w:val="en-GB" w:eastAsia="en-GB"/>
        </w:rPr>
      </w:pPr>
    </w:p>
    <w:p w14:paraId="69F4B2F1" w14:textId="77777777" w:rsidR="00C76CC4" w:rsidRDefault="00C76CC4">
      <w:pPr>
        <w:spacing w:after="0" w:line="240" w:lineRule="auto"/>
        <w:sectPr w:rsidR="00C76CC4" w:rsidSect="00C76CC4">
          <w:headerReference w:type="default" r:id="rId16"/>
          <w:footerReference w:type="default" r:id="rId17"/>
          <w:pgSz w:w="11906" w:h="16838"/>
          <w:pgMar w:top="1260" w:right="1440" w:bottom="1440" w:left="1440" w:header="288" w:footer="0" w:gutter="0"/>
          <w:pgNumType w:fmt="lowerRoman" w:start="1"/>
          <w:cols w:space="720"/>
        </w:sectPr>
      </w:pPr>
      <w:bookmarkStart w:id="32" w:name="_Hlk180399283"/>
      <w:r>
        <w:br w:type="page"/>
      </w:r>
    </w:p>
    <w:p w14:paraId="08443580" w14:textId="1A8223F9" w:rsidR="00E13C5F" w:rsidRPr="002B0757" w:rsidRDefault="00E13C5F" w:rsidP="00C05EEA">
      <w:pPr>
        <w:pStyle w:val="Heading2"/>
      </w:pPr>
      <w:bookmarkStart w:id="33" w:name="_Toc196911488"/>
      <w:r w:rsidRPr="002B0757">
        <w:lastRenderedPageBreak/>
        <w:t xml:space="preserve">PERFORM </w:t>
      </w:r>
      <w:r w:rsidRPr="00C05EEA">
        <w:t>HOUSE</w:t>
      </w:r>
      <w:r w:rsidRPr="002B0757">
        <w:t xml:space="preserve"> KEEPING SERVICES</w:t>
      </w:r>
      <w:bookmarkEnd w:id="32"/>
      <w:bookmarkEnd w:id="33"/>
    </w:p>
    <w:p w14:paraId="3BC51B7C" w14:textId="1D52D9B8" w:rsidR="00E13C5F" w:rsidRPr="002B0757" w:rsidRDefault="00E13C5F" w:rsidP="00E13C5F">
      <w:pPr>
        <w:spacing w:line="360" w:lineRule="auto"/>
        <w:rPr>
          <w:b/>
          <w:color w:val="auto"/>
          <w:szCs w:val="24"/>
        </w:rPr>
      </w:pPr>
      <w:r w:rsidRPr="002B0757">
        <w:rPr>
          <w:b/>
          <w:color w:val="auto"/>
          <w:szCs w:val="24"/>
        </w:rPr>
        <w:t>UNIT CODE: 1011 251 01A</w:t>
      </w:r>
    </w:p>
    <w:p w14:paraId="13BC2F6E" w14:textId="77777777" w:rsidR="00E13C5F" w:rsidRPr="002B0757" w:rsidRDefault="00E13C5F" w:rsidP="00E13C5F">
      <w:pPr>
        <w:spacing w:line="360" w:lineRule="auto"/>
        <w:rPr>
          <w:b/>
          <w:color w:val="auto"/>
          <w:szCs w:val="24"/>
        </w:rPr>
      </w:pPr>
      <w:r w:rsidRPr="002B0757">
        <w:rPr>
          <w:b/>
          <w:color w:val="auto"/>
          <w:szCs w:val="24"/>
        </w:rPr>
        <w:t xml:space="preserve">UNIT DESCRIPTION: </w:t>
      </w:r>
    </w:p>
    <w:p w14:paraId="35743819" w14:textId="2C35504C" w:rsidR="00E13C5F" w:rsidRPr="002B0757" w:rsidRDefault="00E13C5F" w:rsidP="008E3CBF">
      <w:pPr>
        <w:spacing w:line="360" w:lineRule="auto"/>
        <w:jc w:val="both"/>
        <w:rPr>
          <w:color w:val="auto"/>
          <w:szCs w:val="24"/>
        </w:rPr>
      </w:pPr>
      <w:bookmarkStart w:id="34" w:name="_Hlk180407640"/>
      <w:r w:rsidRPr="002B0757">
        <w:rPr>
          <w:color w:val="auto"/>
          <w:szCs w:val="24"/>
        </w:rPr>
        <w:t xml:space="preserve">This unit focuses on the essential housekeeping skills required to maintain a safe, clean and comfortable environment for individuals. It emphasizes importance of hygiene, </w:t>
      </w:r>
      <w:r w:rsidR="00145618" w:rsidRPr="002B0757">
        <w:rPr>
          <w:color w:val="auto"/>
          <w:szCs w:val="24"/>
        </w:rPr>
        <w:t>organization</w:t>
      </w:r>
      <w:r w:rsidRPr="002B0757">
        <w:rPr>
          <w:color w:val="auto"/>
          <w:szCs w:val="24"/>
        </w:rPr>
        <w:t xml:space="preserve"> for individuals’ personal space and preferences</w:t>
      </w:r>
      <w:bookmarkEnd w:id="34"/>
      <w:r w:rsidRPr="002B0757">
        <w:rPr>
          <w:color w:val="auto"/>
          <w:szCs w:val="24"/>
        </w:rPr>
        <w:t>. It involves performing cleaning services, bed making</w:t>
      </w:r>
      <w:r w:rsidR="00851675" w:rsidRPr="002B0757">
        <w:rPr>
          <w:color w:val="auto"/>
          <w:szCs w:val="24"/>
        </w:rPr>
        <w:t>, L</w:t>
      </w:r>
      <w:r w:rsidRPr="002B0757">
        <w:rPr>
          <w:color w:val="auto"/>
          <w:szCs w:val="24"/>
        </w:rPr>
        <w:t xml:space="preserve">aundering articles and fabrics. </w:t>
      </w:r>
    </w:p>
    <w:p w14:paraId="72C451E6" w14:textId="77777777" w:rsidR="00E13C5F" w:rsidRPr="002B0757" w:rsidRDefault="00E13C5F" w:rsidP="00E13C5F">
      <w:pPr>
        <w:rPr>
          <w:b/>
          <w:color w:val="auto"/>
          <w:szCs w:val="24"/>
        </w:rPr>
      </w:pPr>
      <w:r w:rsidRPr="002B0757">
        <w:rPr>
          <w:b/>
          <w:color w:val="auto"/>
          <w:szCs w:val="24"/>
        </w:rPr>
        <w:t>ELEMENTS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13C5F" w:rsidRPr="002B0757" w14:paraId="29E79598" w14:textId="77777777" w:rsidTr="00571386">
        <w:tc>
          <w:tcPr>
            <w:tcW w:w="3114" w:type="dxa"/>
          </w:tcPr>
          <w:p w14:paraId="7086CBCE" w14:textId="77777777" w:rsidR="00E13C5F" w:rsidRPr="002B0757" w:rsidRDefault="00E13C5F" w:rsidP="00571386">
            <w:pPr>
              <w:rPr>
                <w:rFonts w:ascii="Times New Roman" w:hAnsi="Times New Roman" w:cs="Times New Roman"/>
                <w:b/>
                <w:color w:val="auto"/>
                <w:szCs w:val="24"/>
              </w:rPr>
            </w:pPr>
            <w:r w:rsidRPr="002B0757">
              <w:rPr>
                <w:rFonts w:ascii="Times New Roman" w:hAnsi="Times New Roman" w:cs="Times New Roman"/>
                <w:b/>
                <w:color w:val="auto"/>
                <w:szCs w:val="24"/>
              </w:rPr>
              <w:t xml:space="preserve">ELEMENT </w:t>
            </w:r>
          </w:p>
          <w:p w14:paraId="7E45835C" w14:textId="77777777" w:rsidR="00E13C5F" w:rsidRPr="002B0757" w:rsidRDefault="00E13C5F" w:rsidP="00571386">
            <w:pPr>
              <w:rPr>
                <w:rFonts w:ascii="Times New Roman" w:hAnsi="Times New Roman" w:cs="Times New Roman"/>
                <w:color w:val="auto"/>
                <w:szCs w:val="24"/>
              </w:rPr>
            </w:pPr>
            <w:r w:rsidRPr="002B0757">
              <w:rPr>
                <w:rFonts w:ascii="Times New Roman" w:hAnsi="Times New Roman" w:cs="Times New Roman"/>
                <w:color w:val="auto"/>
                <w:szCs w:val="24"/>
              </w:rPr>
              <w:t>These describe the key outcomes which make up workplace functions</w:t>
            </w:r>
          </w:p>
        </w:tc>
        <w:tc>
          <w:tcPr>
            <w:tcW w:w="6462" w:type="dxa"/>
          </w:tcPr>
          <w:p w14:paraId="4BCD656B" w14:textId="77777777" w:rsidR="00E13C5F" w:rsidRPr="002B0757" w:rsidRDefault="00E13C5F" w:rsidP="00571386">
            <w:pPr>
              <w:rPr>
                <w:rFonts w:ascii="Times New Roman" w:hAnsi="Times New Roman" w:cs="Times New Roman"/>
                <w:b/>
                <w:color w:val="auto"/>
                <w:szCs w:val="24"/>
              </w:rPr>
            </w:pPr>
            <w:r w:rsidRPr="002B0757">
              <w:rPr>
                <w:rFonts w:ascii="Times New Roman" w:hAnsi="Times New Roman" w:cs="Times New Roman"/>
                <w:b/>
                <w:color w:val="auto"/>
                <w:szCs w:val="24"/>
              </w:rPr>
              <w:t>PERFORMANCE CRITERIA</w:t>
            </w:r>
          </w:p>
          <w:p w14:paraId="21B8A399" w14:textId="77777777" w:rsidR="00E13C5F" w:rsidRPr="002B0757" w:rsidRDefault="00E13C5F" w:rsidP="00571386">
            <w:pPr>
              <w:rPr>
                <w:rFonts w:ascii="Times New Roman" w:hAnsi="Times New Roman" w:cs="Times New Roman"/>
                <w:color w:val="auto"/>
                <w:szCs w:val="24"/>
              </w:rPr>
            </w:pPr>
            <w:r w:rsidRPr="002B0757">
              <w:rPr>
                <w:rFonts w:ascii="Times New Roman" w:hAnsi="Times New Roman" w:cs="Times New Roman"/>
                <w:color w:val="auto"/>
                <w:szCs w:val="24"/>
              </w:rPr>
              <w:t>These are assessable statements which specify the required level of performance for each of the elements</w:t>
            </w:r>
          </w:p>
          <w:p w14:paraId="4368E35F" w14:textId="77777777" w:rsidR="00E13C5F" w:rsidRPr="002B0757" w:rsidRDefault="00E13C5F" w:rsidP="00571386">
            <w:pPr>
              <w:rPr>
                <w:rFonts w:ascii="Times New Roman" w:hAnsi="Times New Roman" w:cs="Times New Roman"/>
                <w:b/>
                <w:i/>
                <w:color w:val="auto"/>
                <w:szCs w:val="24"/>
              </w:rPr>
            </w:pPr>
            <w:r w:rsidRPr="002B0757">
              <w:rPr>
                <w:rFonts w:ascii="Times New Roman" w:hAnsi="Times New Roman" w:cs="Times New Roman"/>
                <w:b/>
                <w:i/>
                <w:color w:val="auto"/>
                <w:szCs w:val="24"/>
              </w:rPr>
              <w:t>(Bold and italicized terms are elaborated in the range)</w:t>
            </w:r>
          </w:p>
        </w:tc>
      </w:tr>
      <w:tr w:rsidR="00E13C5F" w:rsidRPr="002B0757" w14:paraId="70F58706" w14:textId="77777777" w:rsidTr="00571386">
        <w:trPr>
          <w:trHeight w:val="1385"/>
        </w:trPr>
        <w:tc>
          <w:tcPr>
            <w:tcW w:w="3114" w:type="dxa"/>
          </w:tcPr>
          <w:p w14:paraId="3462B924" w14:textId="77777777" w:rsidR="00E13C5F" w:rsidRPr="002B0757" w:rsidRDefault="00E13C5F" w:rsidP="00A825F0">
            <w:pPr>
              <w:pStyle w:val="ListParagraph"/>
              <w:numPr>
                <w:ilvl w:val="0"/>
                <w:numId w:val="19"/>
              </w:numPr>
              <w:spacing w:before="60" w:after="60" w:line="360" w:lineRule="auto"/>
              <w:rPr>
                <w:rFonts w:ascii="Times New Roman" w:hAnsi="Times New Roman" w:cs="Times New Roman"/>
                <w:bCs/>
                <w:szCs w:val="24"/>
              </w:rPr>
            </w:pPr>
            <w:bookmarkStart w:id="35" w:name="_Hlk180407665"/>
            <w:r w:rsidRPr="002B0757">
              <w:rPr>
                <w:rFonts w:ascii="Times New Roman" w:hAnsi="Times New Roman" w:cs="Times New Roman"/>
                <w:bCs/>
                <w:szCs w:val="24"/>
                <w:lang w:val="en-US" w:eastAsia="en-GB"/>
              </w:rPr>
              <w:t>Perform cleaning services</w:t>
            </w:r>
          </w:p>
          <w:bookmarkEnd w:id="35"/>
          <w:p w14:paraId="4A657A83" w14:textId="77777777" w:rsidR="00E13C5F" w:rsidRPr="002B0757" w:rsidRDefault="00E13C5F" w:rsidP="00571386">
            <w:pPr>
              <w:spacing w:line="360" w:lineRule="auto"/>
              <w:rPr>
                <w:rFonts w:ascii="Times New Roman" w:hAnsi="Times New Roman" w:cs="Times New Roman"/>
                <w:color w:val="auto"/>
                <w:szCs w:val="24"/>
              </w:rPr>
            </w:pPr>
          </w:p>
        </w:tc>
        <w:tc>
          <w:tcPr>
            <w:tcW w:w="6462" w:type="dxa"/>
          </w:tcPr>
          <w:p w14:paraId="3219C4AA" w14:textId="4A5B53EE" w:rsidR="00E13C5F" w:rsidRPr="002B0757" w:rsidRDefault="00E13C5F" w:rsidP="00A825F0">
            <w:pPr>
              <w:pStyle w:val="ListParagraph"/>
              <w:numPr>
                <w:ilvl w:val="1"/>
                <w:numId w:val="20"/>
              </w:numPr>
              <w:spacing w:before="60" w:after="60" w:line="360" w:lineRule="auto"/>
              <w:rPr>
                <w:rFonts w:ascii="Times New Roman" w:hAnsi="Times New Roman" w:cs="Times New Roman"/>
                <w:bCs/>
                <w:szCs w:val="24"/>
              </w:rPr>
            </w:pPr>
            <w:r w:rsidRPr="002B0757">
              <w:rPr>
                <w:rFonts w:ascii="Times New Roman" w:hAnsi="Times New Roman" w:cs="Times New Roman"/>
                <w:bCs/>
                <w:szCs w:val="24"/>
              </w:rPr>
              <w:t xml:space="preserve">Cleaning </w:t>
            </w:r>
            <w:r w:rsidRPr="002B0757">
              <w:rPr>
                <w:rFonts w:ascii="Times New Roman" w:hAnsi="Times New Roman" w:cs="Times New Roman"/>
                <w:b/>
                <w:i/>
                <w:iCs/>
                <w:szCs w:val="24"/>
              </w:rPr>
              <w:t>equipment</w:t>
            </w:r>
            <w:r w:rsidRPr="002B0757">
              <w:rPr>
                <w:rFonts w:ascii="Times New Roman" w:hAnsi="Times New Roman" w:cs="Times New Roman"/>
                <w:bCs/>
                <w:szCs w:val="24"/>
              </w:rPr>
              <w:t xml:space="preserve"> and materials are </w:t>
            </w:r>
            <w:r w:rsidR="001E7D7E" w:rsidRPr="002B0757">
              <w:rPr>
                <w:rFonts w:ascii="Times New Roman" w:hAnsi="Times New Roman" w:cs="Times New Roman"/>
                <w:bCs/>
                <w:szCs w:val="24"/>
              </w:rPr>
              <w:t>identified as per workplace procedures</w:t>
            </w:r>
          </w:p>
          <w:p w14:paraId="219A75C4" w14:textId="77777777" w:rsidR="00E13C5F" w:rsidRPr="002B0757" w:rsidRDefault="00E13C5F" w:rsidP="00A825F0">
            <w:pPr>
              <w:pStyle w:val="ListParagraph"/>
              <w:numPr>
                <w:ilvl w:val="1"/>
                <w:numId w:val="20"/>
              </w:numPr>
              <w:spacing w:before="60" w:after="60" w:line="360" w:lineRule="auto"/>
              <w:rPr>
                <w:rFonts w:ascii="Times New Roman" w:hAnsi="Times New Roman" w:cs="Times New Roman"/>
                <w:bCs/>
                <w:szCs w:val="24"/>
              </w:rPr>
            </w:pPr>
            <w:r w:rsidRPr="002B0757">
              <w:rPr>
                <w:rFonts w:ascii="Times New Roman" w:hAnsi="Times New Roman" w:cs="Times New Roman"/>
                <w:bCs/>
                <w:szCs w:val="24"/>
              </w:rPr>
              <w:t xml:space="preserve">Cleaning is performed as per workplace procedures     </w:t>
            </w:r>
          </w:p>
          <w:p w14:paraId="3DA4A909" w14:textId="7673BAFE" w:rsidR="00E13C5F" w:rsidRPr="002B0757" w:rsidRDefault="00E13C5F" w:rsidP="00A825F0">
            <w:pPr>
              <w:pStyle w:val="ListParagraph"/>
              <w:numPr>
                <w:ilvl w:val="1"/>
                <w:numId w:val="20"/>
              </w:numPr>
              <w:spacing w:before="60" w:after="60" w:line="360" w:lineRule="auto"/>
              <w:rPr>
                <w:rFonts w:ascii="Times New Roman" w:hAnsi="Times New Roman" w:cs="Times New Roman"/>
                <w:bCs/>
                <w:szCs w:val="24"/>
              </w:rPr>
            </w:pPr>
            <w:r w:rsidRPr="002B0757">
              <w:rPr>
                <w:rFonts w:ascii="Times New Roman" w:hAnsi="Times New Roman" w:cs="Times New Roman"/>
                <w:bCs/>
                <w:szCs w:val="24"/>
              </w:rPr>
              <w:t xml:space="preserve">Cleaning checklists are updated as per </w:t>
            </w:r>
            <w:r w:rsidR="00001E75" w:rsidRPr="002B0757">
              <w:rPr>
                <w:rFonts w:ascii="Times New Roman" w:hAnsi="Times New Roman" w:cs="Times New Roman"/>
                <w:bCs/>
                <w:szCs w:val="24"/>
              </w:rPr>
              <w:t xml:space="preserve">workplace </w:t>
            </w:r>
            <w:r w:rsidRPr="002B0757">
              <w:rPr>
                <w:rFonts w:ascii="Times New Roman" w:hAnsi="Times New Roman" w:cs="Times New Roman"/>
                <w:bCs/>
                <w:szCs w:val="24"/>
              </w:rPr>
              <w:t>duty rota.</w:t>
            </w:r>
          </w:p>
        </w:tc>
      </w:tr>
      <w:tr w:rsidR="00E13C5F" w:rsidRPr="002B0757" w14:paraId="56FB60AA" w14:textId="77777777" w:rsidTr="00571386">
        <w:trPr>
          <w:trHeight w:val="278"/>
        </w:trPr>
        <w:tc>
          <w:tcPr>
            <w:tcW w:w="3114" w:type="dxa"/>
          </w:tcPr>
          <w:p w14:paraId="1649D955" w14:textId="77777777" w:rsidR="00E13C5F" w:rsidRPr="002B0757" w:rsidRDefault="00E13C5F" w:rsidP="00A825F0">
            <w:pPr>
              <w:pStyle w:val="ListParagraph"/>
              <w:numPr>
                <w:ilvl w:val="0"/>
                <w:numId w:val="19"/>
              </w:numPr>
              <w:spacing w:before="60" w:after="60" w:line="360" w:lineRule="auto"/>
              <w:rPr>
                <w:rFonts w:ascii="Times New Roman" w:hAnsi="Times New Roman" w:cs="Times New Roman"/>
                <w:szCs w:val="24"/>
              </w:rPr>
            </w:pPr>
            <w:bookmarkStart w:id="36" w:name="_Hlk180407675"/>
            <w:r w:rsidRPr="002B0757">
              <w:rPr>
                <w:rFonts w:ascii="Times New Roman" w:hAnsi="Times New Roman" w:cs="Times New Roman"/>
                <w:bCs/>
                <w:szCs w:val="24"/>
                <w:lang w:val="en-US" w:eastAsia="en-GB"/>
              </w:rPr>
              <w:t>Perform bed making</w:t>
            </w:r>
            <w:bookmarkEnd w:id="36"/>
          </w:p>
        </w:tc>
        <w:tc>
          <w:tcPr>
            <w:tcW w:w="6462" w:type="dxa"/>
          </w:tcPr>
          <w:p w14:paraId="2A2357F0" w14:textId="77777777" w:rsidR="00E13C5F" w:rsidRPr="002B0757" w:rsidRDefault="00E13C5F" w:rsidP="00A825F0">
            <w:pPr>
              <w:pStyle w:val="ListParagraph"/>
              <w:numPr>
                <w:ilvl w:val="0"/>
                <w:numId w:val="23"/>
              </w:numPr>
              <w:spacing w:after="0" w:line="360" w:lineRule="auto"/>
              <w:rPr>
                <w:rFonts w:ascii="Times New Roman" w:hAnsi="Times New Roman" w:cs="Times New Roman"/>
                <w:bCs/>
                <w:szCs w:val="24"/>
              </w:rPr>
            </w:pPr>
            <w:r w:rsidRPr="002B0757">
              <w:rPr>
                <w:rFonts w:ascii="Times New Roman" w:hAnsi="Times New Roman" w:cs="Times New Roman"/>
                <w:bCs/>
                <w:szCs w:val="24"/>
              </w:rPr>
              <w:t xml:space="preserve">Beds are stripped off the soiled beddings as per workplace procedures     </w:t>
            </w:r>
          </w:p>
          <w:p w14:paraId="28F165A9" w14:textId="77777777" w:rsidR="00E13C5F" w:rsidRPr="002B0757" w:rsidRDefault="00E13C5F" w:rsidP="00A825F0">
            <w:pPr>
              <w:pStyle w:val="ListParagraph"/>
              <w:numPr>
                <w:ilvl w:val="0"/>
                <w:numId w:val="23"/>
              </w:numPr>
              <w:spacing w:after="0" w:line="360" w:lineRule="auto"/>
              <w:rPr>
                <w:rFonts w:ascii="Times New Roman" w:hAnsi="Times New Roman" w:cs="Times New Roman"/>
                <w:bCs/>
                <w:szCs w:val="24"/>
              </w:rPr>
            </w:pPr>
            <w:r w:rsidRPr="002B0757">
              <w:rPr>
                <w:rFonts w:ascii="Times New Roman" w:hAnsi="Times New Roman" w:cs="Times New Roman"/>
                <w:bCs/>
                <w:szCs w:val="24"/>
              </w:rPr>
              <w:t xml:space="preserve">Beds are made according to workplace procedures    </w:t>
            </w:r>
          </w:p>
          <w:p w14:paraId="4FD5C535" w14:textId="77777777" w:rsidR="00E13C5F" w:rsidRPr="002B0757" w:rsidRDefault="00E13C5F" w:rsidP="00A825F0">
            <w:pPr>
              <w:pStyle w:val="ListParagraph"/>
              <w:numPr>
                <w:ilvl w:val="0"/>
                <w:numId w:val="23"/>
              </w:numPr>
              <w:spacing w:after="0" w:line="360" w:lineRule="auto"/>
              <w:rPr>
                <w:rFonts w:ascii="Times New Roman" w:hAnsi="Times New Roman" w:cs="Times New Roman"/>
                <w:bCs/>
                <w:szCs w:val="24"/>
              </w:rPr>
            </w:pPr>
            <w:r w:rsidRPr="002B0757">
              <w:rPr>
                <w:rFonts w:ascii="Times New Roman" w:hAnsi="Times New Roman" w:cs="Times New Roman"/>
                <w:bCs/>
                <w:szCs w:val="24"/>
              </w:rPr>
              <w:t xml:space="preserve">Beds are decorated according to the workplace procedures     </w:t>
            </w:r>
          </w:p>
        </w:tc>
      </w:tr>
      <w:tr w:rsidR="00E13C5F" w:rsidRPr="002B0757" w14:paraId="319C5003" w14:textId="77777777" w:rsidTr="00571386">
        <w:trPr>
          <w:trHeight w:val="278"/>
        </w:trPr>
        <w:tc>
          <w:tcPr>
            <w:tcW w:w="3114" w:type="dxa"/>
          </w:tcPr>
          <w:p w14:paraId="04B82E81" w14:textId="77777777" w:rsidR="00E13C5F" w:rsidRPr="002B0757" w:rsidRDefault="00E13C5F" w:rsidP="00A825F0">
            <w:pPr>
              <w:pStyle w:val="ListParagraph"/>
              <w:numPr>
                <w:ilvl w:val="0"/>
                <w:numId w:val="19"/>
              </w:numPr>
              <w:spacing w:before="60" w:after="60" w:line="360" w:lineRule="auto"/>
              <w:rPr>
                <w:rFonts w:ascii="Times New Roman" w:hAnsi="Times New Roman" w:cs="Times New Roman"/>
                <w:szCs w:val="24"/>
              </w:rPr>
            </w:pPr>
            <w:bookmarkStart w:id="37" w:name="_Hlk180407694"/>
            <w:r w:rsidRPr="002B0757">
              <w:rPr>
                <w:rFonts w:ascii="Times New Roman" w:hAnsi="Times New Roman" w:cs="Times New Roman"/>
                <w:bCs/>
                <w:szCs w:val="24"/>
                <w:lang w:val="en-US" w:eastAsia="en-GB"/>
              </w:rPr>
              <w:t>Launder articles and fabrics</w:t>
            </w:r>
            <w:bookmarkEnd w:id="37"/>
          </w:p>
        </w:tc>
        <w:tc>
          <w:tcPr>
            <w:tcW w:w="6462" w:type="dxa"/>
          </w:tcPr>
          <w:p w14:paraId="28DCCF0D" w14:textId="7812F17A" w:rsidR="00E13C5F" w:rsidRPr="002B0757" w:rsidRDefault="00E13C5F" w:rsidP="00A825F0">
            <w:pPr>
              <w:numPr>
                <w:ilvl w:val="0"/>
                <w:numId w:val="24"/>
              </w:numPr>
              <w:spacing w:after="0" w:line="240" w:lineRule="auto"/>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Laundry equipment and materials are identified</w:t>
            </w:r>
          </w:p>
          <w:p w14:paraId="39FFE470" w14:textId="77777777" w:rsidR="00E13C5F" w:rsidRPr="002B0757" w:rsidRDefault="00E13C5F" w:rsidP="00A825F0">
            <w:pPr>
              <w:numPr>
                <w:ilvl w:val="0"/>
                <w:numId w:val="24"/>
              </w:numPr>
              <w:spacing w:after="0" w:line="360" w:lineRule="auto"/>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 xml:space="preserve">Pre laundry activities are performed as per workplace procedures     </w:t>
            </w:r>
          </w:p>
          <w:p w14:paraId="28EB77CD" w14:textId="77777777" w:rsidR="00E13C5F" w:rsidRPr="002B0757" w:rsidRDefault="00E13C5F" w:rsidP="00A825F0">
            <w:pPr>
              <w:numPr>
                <w:ilvl w:val="0"/>
                <w:numId w:val="24"/>
              </w:numPr>
              <w:spacing w:after="0" w:line="360" w:lineRule="auto"/>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 xml:space="preserve">Articles and fabrics are laundered as per workplace procedures  </w:t>
            </w:r>
          </w:p>
          <w:p w14:paraId="6C5FC884" w14:textId="77777777" w:rsidR="00E13C5F" w:rsidRPr="002B0757" w:rsidRDefault="00E13C5F" w:rsidP="00A825F0">
            <w:pPr>
              <w:numPr>
                <w:ilvl w:val="0"/>
                <w:numId w:val="24"/>
              </w:numPr>
              <w:spacing w:after="0" w:line="360" w:lineRule="auto"/>
              <w:rPr>
                <w:rFonts w:ascii="Times New Roman" w:hAnsi="Times New Roman" w:cs="Times New Roman"/>
                <w:bCs/>
                <w:color w:val="auto"/>
                <w:szCs w:val="24"/>
                <w:lang w:val="en-GB"/>
              </w:rPr>
            </w:pPr>
            <w:r w:rsidRPr="002B0757">
              <w:rPr>
                <w:rFonts w:ascii="Times New Roman" w:hAnsi="Times New Roman" w:cs="Times New Roman"/>
                <w:bCs/>
                <w:color w:val="auto"/>
                <w:kern w:val="0"/>
                <w:szCs w:val="24"/>
                <w:lang w:val="en-GB"/>
              </w:rPr>
              <w:t>Articles and fabrics are finished as per workplace procedures</w:t>
            </w:r>
            <w:r w:rsidRPr="002B0757">
              <w:rPr>
                <w:rFonts w:ascii="Times New Roman" w:hAnsi="Times New Roman" w:cs="Times New Roman"/>
                <w:bCs/>
                <w:color w:val="auto"/>
                <w:szCs w:val="24"/>
              </w:rPr>
              <w:t xml:space="preserve">     </w:t>
            </w:r>
          </w:p>
        </w:tc>
      </w:tr>
    </w:tbl>
    <w:p w14:paraId="54B657D5" w14:textId="77777777" w:rsidR="00E13C5F" w:rsidRPr="002B0757" w:rsidRDefault="00E13C5F" w:rsidP="00E13C5F">
      <w:pPr>
        <w:rPr>
          <w:b/>
          <w:color w:val="auto"/>
          <w:szCs w:val="24"/>
        </w:rPr>
      </w:pPr>
    </w:p>
    <w:p w14:paraId="725470ED" w14:textId="77777777" w:rsidR="00E13C5F" w:rsidRPr="002B0757" w:rsidRDefault="00E13C5F" w:rsidP="00E13C5F">
      <w:pPr>
        <w:rPr>
          <w:b/>
          <w:color w:val="auto"/>
          <w:szCs w:val="24"/>
        </w:rPr>
      </w:pPr>
    </w:p>
    <w:p w14:paraId="2C7D192D" w14:textId="77777777" w:rsidR="00E13C5F" w:rsidRPr="002B0757" w:rsidRDefault="00E13C5F" w:rsidP="00E13C5F">
      <w:pPr>
        <w:rPr>
          <w:b/>
          <w:color w:val="auto"/>
          <w:szCs w:val="24"/>
        </w:rPr>
      </w:pPr>
    </w:p>
    <w:p w14:paraId="67E566E4" w14:textId="77777777" w:rsidR="00851675" w:rsidRPr="002B0757" w:rsidRDefault="00851675" w:rsidP="00E13C5F">
      <w:pPr>
        <w:rPr>
          <w:b/>
          <w:color w:val="auto"/>
          <w:szCs w:val="24"/>
        </w:rPr>
      </w:pPr>
    </w:p>
    <w:p w14:paraId="0096EC47" w14:textId="77777777" w:rsidR="00851675" w:rsidRPr="002B0757" w:rsidRDefault="00851675" w:rsidP="00E13C5F">
      <w:pPr>
        <w:rPr>
          <w:b/>
          <w:color w:val="auto"/>
          <w:szCs w:val="24"/>
        </w:rPr>
      </w:pPr>
    </w:p>
    <w:p w14:paraId="60C6C945" w14:textId="77777777" w:rsidR="00851675" w:rsidRPr="002B0757" w:rsidRDefault="00851675" w:rsidP="00E13C5F">
      <w:pPr>
        <w:rPr>
          <w:b/>
          <w:color w:val="auto"/>
          <w:szCs w:val="24"/>
        </w:rPr>
      </w:pPr>
    </w:p>
    <w:p w14:paraId="1E78FA4D" w14:textId="77777777" w:rsidR="00851675" w:rsidRPr="002B0757" w:rsidRDefault="00851675" w:rsidP="00E13C5F">
      <w:pPr>
        <w:rPr>
          <w:b/>
          <w:color w:val="auto"/>
          <w:szCs w:val="24"/>
        </w:rPr>
      </w:pPr>
    </w:p>
    <w:p w14:paraId="1F802635" w14:textId="77777777" w:rsidR="00E13C5F" w:rsidRPr="002B0757" w:rsidRDefault="00E13C5F" w:rsidP="00E13C5F">
      <w:pPr>
        <w:rPr>
          <w:b/>
          <w:color w:val="auto"/>
          <w:szCs w:val="24"/>
        </w:rPr>
      </w:pPr>
      <w:r w:rsidRPr="002B0757">
        <w:rPr>
          <w:b/>
          <w:color w:val="auto"/>
          <w:szCs w:val="24"/>
        </w:rPr>
        <w:t xml:space="preserve">REQUIRED KNOWLEDGE AND SKILLS </w:t>
      </w:r>
    </w:p>
    <w:p w14:paraId="35025237" w14:textId="2784AD58" w:rsidR="00E13C5F" w:rsidRPr="002B0757" w:rsidRDefault="00E13C5F" w:rsidP="00E13C5F">
      <w:pPr>
        <w:rPr>
          <w:color w:val="auto"/>
          <w:szCs w:val="24"/>
        </w:rPr>
      </w:pPr>
      <w:r w:rsidRPr="002B0757">
        <w:rPr>
          <w:color w:val="auto"/>
          <w:szCs w:val="24"/>
        </w:rPr>
        <w:t xml:space="preserve">This section describes the knowledge and skills required for this unit of competency. </w:t>
      </w:r>
    </w:p>
    <w:p w14:paraId="3518E9B0" w14:textId="77777777" w:rsidR="00E13C5F" w:rsidRPr="002B0757" w:rsidRDefault="00E13C5F" w:rsidP="00E13C5F">
      <w:pPr>
        <w:rPr>
          <w:b/>
          <w:color w:val="auto"/>
          <w:szCs w:val="24"/>
        </w:rPr>
      </w:pPr>
      <w:r w:rsidRPr="002B0757">
        <w:rPr>
          <w:b/>
          <w:color w:val="auto"/>
          <w:szCs w:val="24"/>
        </w:rPr>
        <w:t>Required knowledge</w:t>
      </w:r>
    </w:p>
    <w:p w14:paraId="17C9D962" w14:textId="77777777" w:rsidR="00E13C5F" w:rsidRPr="002B0757" w:rsidRDefault="00E13C5F" w:rsidP="00E13C5F">
      <w:pPr>
        <w:rPr>
          <w:color w:val="auto"/>
          <w:szCs w:val="24"/>
        </w:rPr>
      </w:pPr>
      <w:r w:rsidRPr="002B0757">
        <w:rPr>
          <w:color w:val="auto"/>
          <w:szCs w:val="24"/>
        </w:rPr>
        <w:t xml:space="preserve">The individual needs to demonstrate knowledge of: </w:t>
      </w:r>
    </w:p>
    <w:p w14:paraId="35A55347" w14:textId="77777777" w:rsidR="00E13C5F" w:rsidRPr="002B0757" w:rsidRDefault="00E13C5F"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Digital literacy</w:t>
      </w:r>
    </w:p>
    <w:p w14:paraId="227899FF" w14:textId="77777777" w:rsidR="00E13C5F" w:rsidRPr="002B0757" w:rsidRDefault="00E13C5F"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Machine operation knowledge</w:t>
      </w:r>
    </w:p>
    <w:p w14:paraId="07B87EE4" w14:textId="77777777" w:rsidR="00E13C5F" w:rsidRPr="002B0757" w:rsidRDefault="00E13C5F" w:rsidP="00A825F0">
      <w:pPr>
        <w:pStyle w:val="ListParagraph"/>
        <w:widowControl w:val="0"/>
        <w:numPr>
          <w:ilvl w:val="0"/>
          <w:numId w:val="25"/>
        </w:numPr>
        <w:rPr>
          <w:bCs/>
          <w:szCs w:val="24"/>
        </w:rPr>
      </w:pPr>
      <w:r w:rsidRPr="002B0757">
        <w:rPr>
          <w:szCs w:val="24"/>
        </w:rPr>
        <w:t>Proper utilization of skills</w:t>
      </w:r>
      <w:r w:rsidRPr="002B0757">
        <w:rPr>
          <w:b/>
          <w:szCs w:val="24"/>
        </w:rPr>
        <w:t xml:space="preserve"> </w:t>
      </w:r>
      <w:r w:rsidRPr="002B0757">
        <w:rPr>
          <w:bCs/>
          <w:szCs w:val="24"/>
        </w:rPr>
        <w:t>Relationship building</w:t>
      </w:r>
    </w:p>
    <w:p w14:paraId="4BE8AD98" w14:textId="77777777" w:rsidR="00E13C5F" w:rsidRPr="002B0757" w:rsidRDefault="00E13C5F" w:rsidP="00A825F0">
      <w:pPr>
        <w:pStyle w:val="ListParagraph"/>
        <w:widowControl w:val="0"/>
        <w:numPr>
          <w:ilvl w:val="0"/>
          <w:numId w:val="25"/>
        </w:numPr>
        <w:rPr>
          <w:bCs/>
          <w:szCs w:val="24"/>
        </w:rPr>
      </w:pPr>
      <w:r w:rsidRPr="002B0757">
        <w:rPr>
          <w:bCs/>
          <w:szCs w:val="24"/>
        </w:rPr>
        <w:t>Social intervention</w:t>
      </w:r>
    </w:p>
    <w:p w14:paraId="385885F9" w14:textId="77777777" w:rsidR="00E13C5F" w:rsidRPr="002B0757" w:rsidRDefault="00E13C5F" w:rsidP="00A825F0">
      <w:pPr>
        <w:pStyle w:val="ListParagraph"/>
        <w:widowControl w:val="0"/>
        <w:numPr>
          <w:ilvl w:val="0"/>
          <w:numId w:val="25"/>
        </w:numPr>
        <w:rPr>
          <w:bCs/>
          <w:szCs w:val="24"/>
        </w:rPr>
      </w:pPr>
      <w:r w:rsidRPr="002B0757">
        <w:rPr>
          <w:bCs/>
          <w:szCs w:val="24"/>
        </w:rPr>
        <w:t>Human behavior and social environment</w:t>
      </w:r>
    </w:p>
    <w:p w14:paraId="37186E8F" w14:textId="77777777" w:rsidR="00E13C5F" w:rsidRPr="002B0757" w:rsidRDefault="00E13C5F" w:rsidP="00A825F0">
      <w:pPr>
        <w:pStyle w:val="ListParagraph"/>
        <w:widowControl w:val="0"/>
        <w:numPr>
          <w:ilvl w:val="0"/>
          <w:numId w:val="25"/>
        </w:numPr>
        <w:rPr>
          <w:bCs/>
          <w:szCs w:val="24"/>
        </w:rPr>
      </w:pPr>
      <w:r w:rsidRPr="002B0757">
        <w:rPr>
          <w:bCs/>
          <w:szCs w:val="24"/>
        </w:rPr>
        <w:t xml:space="preserve">Hygiene and safety </w:t>
      </w:r>
    </w:p>
    <w:p w14:paraId="3F563A44" w14:textId="77777777" w:rsidR="00E13C5F" w:rsidRPr="002B0757" w:rsidRDefault="00E13C5F" w:rsidP="00A825F0">
      <w:pPr>
        <w:numPr>
          <w:ilvl w:val="0"/>
          <w:numId w:val="25"/>
        </w:numPr>
        <w:spacing w:after="200" w:line="360" w:lineRule="auto"/>
        <w:contextualSpacing/>
        <w:rPr>
          <w:bCs/>
          <w:color w:val="auto"/>
          <w:szCs w:val="24"/>
        </w:rPr>
      </w:pPr>
      <w:r w:rsidRPr="002B0757">
        <w:rPr>
          <w:bCs/>
          <w:color w:val="auto"/>
          <w:szCs w:val="24"/>
        </w:rPr>
        <w:t>Cleaning equipment</w:t>
      </w:r>
    </w:p>
    <w:p w14:paraId="6A062621" w14:textId="77777777" w:rsidR="00E13C5F" w:rsidRPr="002B0757" w:rsidRDefault="00E13C5F" w:rsidP="00A825F0">
      <w:pPr>
        <w:numPr>
          <w:ilvl w:val="0"/>
          <w:numId w:val="25"/>
        </w:numPr>
        <w:spacing w:after="200" w:line="360" w:lineRule="auto"/>
        <w:contextualSpacing/>
        <w:rPr>
          <w:bCs/>
          <w:color w:val="auto"/>
          <w:szCs w:val="24"/>
        </w:rPr>
      </w:pPr>
      <w:r w:rsidRPr="002B0757">
        <w:rPr>
          <w:bCs/>
          <w:color w:val="auto"/>
          <w:szCs w:val="24"/>
        </w:rPr>
        <w:t>Machine operation knowledge</w:t>
      </w:r>
    </w:p>
    <w:p w14:paraId="08F1C19E" w14:textId="77777777" w:rsidR="00E13C5F" w:rsidRPr="002B0757" w:rsidRDefault="00E13C5F" w:rsidP="00A825F0">
      <w:pPr>
        <w:numPr>
          <w:ilvl w:val="0"/>
          <w:numId w:val="25"/>
        </w:numPr>
        <w:spacing w:after="200" w:line="360" w:lineRule="auto"/>
        <w:contextualSpacing/>
        <w:rPr>
          <w:bCs/>
          <w:color w:val="auto"/>
          <w:szCs w:val="24"/>
        </w:rPr>
      </w:pPr>
      <w:r w:rsidRPr="002B0757">
        <w:rPr>
          <w:bCs/>
          <w:color w:val="auto"/>
          <w:szCs w:val="24"/>
        </w:rPr>
        <w:t>Cleaning agents knowledge</w:t>
      </w:r>
    </w:p>
    <w:p w14:paraId="3D9D8704" w14:textId="77777777" w:rsidR="00E13C5F" w:rsidRPr="002B0757" w:rsidRDefault="00E13C5F" w:rsidP="00A825F0">
      <w:pPr>
        <w:numPr>
          <w:ilvl w:val="0"/>
          <w:numId w:val="25"/>
        </w:numPr>
        <w:spacing w:after="200" w:line="360" w:lineRule="auto"/>
        <w:contextualSpacing/>
        <w:rPr>
          <w:bCs/>
          <w:color w:val="auto"/>
          <w:szCs w:val="24"/>
        </w:rPr>
      </w:pPr>
      <w:r w:rsidRPr="002B0757">
        <w:rPr>
          <w:bCs/>
          <w:color w:val="auto"/>
          <w:szCs w:val="24"/>
        </w:rPr>
        <w:t>Cleaning procedures</w:t>
      </w:r>
    </w:p>
    <w:p w14:paraId="5F517C44" w14:textId="77777777" w:rsidR="00E13C5F" w:rsidRPr="002B0757" w:rsidRDefault="00E13C5F" w:rsidP="00A825F0">
      <w:pPr>
        <w:numPr>
          <w:ilvl w:val="0"/>
          <w:numId w:val="25"/>
        </w:numPr>
        <w:spacing w:after="200" w:line="360" w:lineRule="auto"/>
        <w:contextualSpacing/>
        <w:rPr>
          <w:bCs/>
          <w:color w:val="auto"/>
          <w:szCs w:val="24"/>
        </w:rPr>
      </w:pPr>
      <w:r w:rsidRPr="002B0757">
        <w:rPr>
          <w:bCs/>
          <w:color w:val="auto"/>
          <w:szCs w:val="24"/>
        </w:rPr>
        <w:t>Proper utilization of resources</w:t>
      </w:r>
    </w:p>
    <w:p w14:paraId="54193869" w14:textId="77777777" w:rsidR="00E13C5F" w:rsidRPr="002B0757" w:rsidRDefault="00E13C5F" w:rsidP="00E13C5F">
      <w:pPr>
        <w:rPr>
          <w:color w:val="auto"/>
          <w:szCs w:val="24"/>
        </w:rPr>
      </w:pPr>
    </w:p>
    <w:p w14:paraId="6695E9B6" w14:textId="77777777" w:rsidR="00E13C5F" w:rsidRPr="002B0757" w:rsidRDefault="00E13C5F" w:rsidP="00E13C5F">
      <w:pPr>
        <w:rPr>
          <w:color w:val="auto"/>
          <w:szCs w:val="24"/>
        </w:rPr>
      </w:pPr>
      <w:r w:rsidRPr="002B0757">
        <w:rPr>
          <w:b/>
          <w:color w:val="auto"/>
          <w:szCs w:val="24"/>
        </w:rPr>
        <w:t>Required skills</w:t>
      </w:r>
    </w:p>
    <w:p w14:paraId="2033D598" w14:textId="77777777" w:rsidR="00E13C5F" w:rsidRPr="002B0757" w:rsidRDefault="00E13C5F" w:rsidP="00A825F0">
      <w:pPr>
        <w:pStyle w:val="ListParagraph"/>
        <w:widowControl w:val="0"/>
        <w:numPr>
          <w:ilvl w:val="0"/>
          <w:numId w:val="26"/>
        </w:numPr>
        <w:rPr>
          <w:bCs/>
          <w:szCs w:val="24"/>
        </w:rPr>
      </w:pPr>
      <w:r w:rsidRPr="002B0757">
        <w:rPr>
          <w:bCs/>
          <w:szCs w:val="24"/>
        </w:rPr>
        <w:t>Communication skills</w:t>
      </w:r>
    </w:p>
    <w:p w14:paraId="7F95DFF6" w14:textId="77777777" w:rsidR="00E13C5F" w:rsidRPr="002B0757" w:rsidRDefault="00E13C5F" w:rsidP="00A825F0">
      <w:pPr>
        <w:pStyle w:val="ListParagraph"/>
        <w:widowControl w:val="0"/>
        <w:numPr>
          <w:ilvl w:val="0"/>
          <w:numId w:val="26"/>
        </w:numPr>
        <w:rPr>
          <w:bCs/>
          <w:szCs w:val="24"/>
        </w:rPr>
      </w:pPr>
      <w:r w:rsidRPr="002B0757">
        <w:rPr>
          <w:bCs/>
          <w:szCs w:val="24"/>
        </w:rPr>
        <w:t>Analytical skills</w:t>
      </w:r>
    </w:p>
    <w:p w14:paraId="33BDE5F7" w14:textId="77777777" w:rsidR="00E13C5F" w:rsidRPr="002B0757" w:rsidRDefault="00E13C5F" w:rsidP="00A825F0">
      <w:pPr>
        <w:pStyle w:val="ListParagraph"/>
        <w:widowControl w:val="0"/>
        <w:numPr>
          <w:ilvl w:val="0"/>
          <w:numId w:val="26"/>
        </w:numPr>
        <w:rPr>
          <w:bCs/>
          <w:szCs w:val="24"/>
        </w:rPr>
      </w:pPr>
      <w:r w:rsidRPr="002B0757">
        <w:rPr>
          <w:bCs/>
          <w:szCs w:val="24"/>
        </w:rPr>
        <w:t>Evaluation skills</w:t>
      </w:r>
    </w:p>
    <w:p w14:paraId="172C097A" w14:textId="77777777" w:rsidR="00E13C5F" w:rsidRPr="002B0757" w:rsidRDefault="00E13C5F" w:rsidP="00A825F0">
      <w:pPr>
        <w:pStyle w:val="ListParagraph"/>
        <w:widowControl w:val="0"/>
        <w:numPr>
          <w:ilvl w:val="0"/>
          <w:numId w:val="26"/>
        </w:numPr>
        <w:rPr>
          <w:bCs/>
          <w:szCs w:val="24"/>
        </w:rPr>
      </w:pPr>
      <w:r w:rsidRPr="002B0757">
        <w:rPr>
          <w:bCs/>
          <w:szCs w:val="24"/>
        </w:rPr>
        <w:t>Management skills</w:t>
      </w:r>
    </w:p>
    <w:p w14:paraId="0F745182" w14:textId="77777777" w:rsidR="00E13C5F" w:rsidRPr="002B0757" w:rsidRDefault="00E13C5F" w:rsidP="00A825F0">
      <w:pPr>
        <w:pStyle w:val="ListParagraph"/>
        <w:widowControl w:val="0"/>
        <w:numPr>
          <w:ilvl w:val="0"/>
          <w:numId w:val="26"/>
        </w:numPr>
        <w:rPr>
          <w:bCs/>
          <w:szCs w:val="24"/>
        </w:rPr>
      </w:pPr>
      <w:r w:rsidRPr="002B0757">
        <w:rPr>
          <w:bCs/>
          <w:szCs w:val="24"/>
        </w:rPr>
        <w:t>Problem solving skills</w:t>
      </w:r>
    </w:p>
    <w:p w14:paraId="7C67A6F0" w14:textId="77777777" w:rsidR="00E13C5F" w:rsidRPr="002B0757" w:rsidRDefault="00E13C5F" w:rsidP="00A825F0">
      <w:pPr>
        <w:pStyle w:val="ListParagraph"/>
        <w:widowControl w:val="0"/>
        <w:numPr>
          <w:ilvl w:val="0"/>
          <w:numId w:val="26"/>
        </w:numPr>
        <w:rPr>
          <w:bCs/>
          <w:szCs w:val="24"/>
        </w:rPr>
      </w:pPr>
      <w:r w:rsidRPr="002B0757">
        <w:rPr>
          <w:bCs/>
          <w:szCs w:val="24"/>
        </w:rPr>
        <w:t>Time management</w:t>
      </w:r>
    </w:p>
    <w:p w14:paraId="4DAFBCCD" w14:textId="77777777" w:rsidR="00E13C5F" w:rsidRPr="002B0757" w:rsidRDefault="00E13C5F" w:rsidP="00E13C5F">
      <w:pPr>
        <w:pStyle w:val="ListParagraph"/>
        <w:widowControl w:val="0"/>
        <w:ind w:firstLine="0"/>
        <w:rPr>
          <w:bCs/>
          <w:szCs w:val="24"/>
        </w:rPr>
      </w:pPr>
    </w:p>
    <w:p w14:paraId="0CF1143C" w14:textId="77777777" w:rsidR="003D060B" w:rsidRPr="002B0757" w:rsidRDefault="003D060B" w:rsidP="00E13C5F">
      <w:pPr>
        <w:rPr>
          <w:b/>
          <w:color w:val="auto"/>
          <w:szCs w:val="24"/>
        </w:rPr>
      </w:pPr>
    </w:p>
    <w:p w14:paraId="3B0EF2D1" w14:textId="77777777" w:rsidR="003D060B" w:rsidRPr="002B0757" w:rsidRDefault="003D060B" w:rsidP="00E13C5F">
      <w:pPr>
        <w:rPr>
          <w:b/>
          <w:color w:val="auto"/>
          <w:szCs w:val="24"/>
        </w:rPr>
      </w:pPr>
    </w:p>
    <w:p w14:paraId="7F6521B5" w14:textId="77777777" w:rsidR="003D060B" w:rsidRPr="002B0757" w:rsidRDefault="003D060B" w:rsidP="00E13C5F">
      <w:pPr>
        <w:rPr>
          <w:b/>
          <w:color w:val="auto"/>
          <w:szCs w:val="24"/>
        </w:rPr>
      </w:pPr>
    </w:p>
    <w:p w14:paraId="399BF1ED" w14:textId="27FABF72" w:rsidR="003D060B" w:rsidRPr="002B0757" w:rsidRDefault="003D060B" w:rsidP="00E13C5F">
      <w:pPr>
        <w:rPr>
          <w:b/>
          <w:color w:val="auto"/>
          <w:szCs w:val="24"/>
        </w:rPr>
      </w:pPr>
    </w:p>
    <w:p w14:paraId="598F2DE9" w14:textId="77777777" w:rsidR="00702A91" w:rsidRPr="002B0757" w:rsidRDefault="00702A91" w:rsidP="00E13C5F">
      <w:pPr>
        <w:rPr>
          <w:b/>
          <w:color w:val="auto"/>
          <w:szCs w:val="24"/>
        </w:rPr>
      </w:pPr>
    </w:p>
    <w:p w14:paraId="522D8A8B" w14:textId="77777777" w:rsidR="003D060B" w:rsidRPr="002B0757" w:rsidRDefault="003D060B" w:rsidP="00E13C5F">
      <w:pPr>
        <w:rPr>
          <w:b/>
          <w:color w:val="auto"/>
          <w:szCs w:val="24"/>
        </w:rPr>
      </w:pPr>
    </w:p>
    <w:p w14:paraId="1290909D" w14:textId="77777777" w:rsidR="003D060B" w:rsidRPr="002B0757" w:rsidRDefault="003D060B" w:rsidP="00E13C5F">
      <w:pPr>
        <w:rPr>
          <w:b/>
          <w:color w:val="auto"/>
          <w:szCs w:val="24"/>
        </w:rPr>
      </w:pPr>
    </w:p>
    <w:p w14:paraId="166BAD1E" w14:textId="77777777" w:rsidR="003D060B" w:rsidRPr="002B0757" w:rsidRDefault="003D060B" w:rsidP="00E13C5F">
      <w:pPr>
        <w:rPr>
          <w:b/>
          <w:color w:val="auto"/>
          <w:szCs w:val="24"/>
        </w:rPr>
      </w:pPr>
    </w:p>
    <w:p w14:paraId="69EAE487" w14:textId="4F088F3B" w:rsidR="00E13C5F" w:rsidRPr="002B0757" w:rsidRDefault="00E13C5F" w:rsidP="00E13C5F">
      <w:pPr>
        <w:rPr>
          <w:b/>
          <w:color w:val="auto"/>
          <w:szCs w:val="24"/>
        </w:rPr>
      </w:pPr>
      <w:r w:rsidRPr="002B0757">
        <w:rPr>
          <w:b/>
          <w:color w:val="auto"/>
          <w:szCs w:val="24"/>
        </w:rPr>
        <w:lastRenderedPageBreak/>
        <w:t>EVIDENCE GUIDE</w:t>
      </w:r>
    </w:p>
    <w:p w14:paraId="734E09FF" w14:textId="77777777" w:rsidR="00E13C5F" w:rsidRPr="002B0757" w:rsidRDefault="00E13C5F" w:rsidP="00E13C5F">
      <w:pPr>
        <w:tabs>
          <w:tab w:val="left" w:pos="7920"/>
        </w:tabs>
        <w:rPr>
          <w:color w:val="auto"/>
          <w:szCs w:val="24"/>
        </w:rPr>
      </w:pPr>
      <w:r w:rsidRPr="002B0757">
        <w:rPr>
          <w:color w:val="auto"/>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13C5F" w:rsidRPr="002B0757" w14:paraId="7FE93976" w14:textId="77777777" w:rsidTr="00571386">
        <w:trPr>
          <w:trHeight w:val="2456"/>
        </w:trPr>
        <w:tc>
          <w:tcPr>
            <w:tcW w:w="2695" w:type="dxa"/>
          </w:tcPr>
          <w:p w14:paraId="13E27E9D" w14:textId="0994383A" w:rsidR="00E13C5F" w:rsidRPr="002B0757" w:rsidRDefault="00E13C5F" w:rsidP="00A825F0">
            <w:pPr>
              <w:pStyle w:val="ListParagraph"/>
              <w:numPr>
                <w:ilvl w:val="0"/>
                <w:numId w:val="40"/>
              </w:numPr>
              <w:rPr>
                <w:rFonts w:ascii="Times New Roman" w:hAnsi="Times New Roman" w:cs="Times New Roman"/>
                <w:szCs w:val="24"/>
              </w:rPr>
            </w:pPr>
            <w:r w:rsidRPr="002B0757">
              <w:rPr>
                <w:rFonts w:ascii="Times New Roman" w:hAnsi="Times New Roman" w:cs="Times New Roman"/>
                <w:szCs w:val="24"/>
              </w:rPr>
              <w:t>Critical aspects of competency</w:t>
            </w:r>
          </w:p>
        </w:tc>
        <w:tc>
          <w:tcPr>
            <w:tcW w:w="6475" w:type="dxa"/>
          </w:tcPr>
          <w:p w14:paraId="4A963674" w14:textId="67171B12" w:rsidR="00E13C5F" w:rsidRPr="002B0757" w:rsidRDefault="00E13C5F" w:rsidP="00571386">
            <w:pPr>
              <w:rPr>
                <w:rFonts w:ascii="Times New Roman" w:hAnsi="Times New Roman" w:cs="Times New Roman"/>
                <w:color w:val="auto"/>
                <w:szCs w:val="24"/>
              </w:rPr>
            </w:pPr>
            <w:r w:rsidRPr="002B0757">
              <w:rPr>
                <w:rFonts w:ascii="Times New Roman" w:hAnsi="Times New Roman" w:cs="Times New Roman"/>
                <w:color w:val="auto"/>
                <w:szCs w:val="24"/>
              </w:rPr>
              <w:t xml:space="preserve">Assessment requires evidence that the candidate: </w:t>
            </w:r>
            <w:r w:rsidR="00703FAF" w:rsidRPr="002B0757">
              <w:rPr>
                <w:rFonts w:ascii="Times New Roman" w:hAnsi="Times New Roman" w:cs="Times New Roman"/>
                <w:color w:val="auto"/>
                <w:szCs w:val="24"/>
              </w:rPr>
              <w:t>(standards of performance not indicated)</w:t>
            </w:r>
          </w:p>
          <w:p w14:paraId="7FB3CA9E" w14:textId="76D83795" w:rsidR="00E13C5F" w:rsidRPr="002B0757" w:rsidRDefault="00E13C5F" w:rsidP="00A825F0">
            <w:pPr>
              <w:pStyle w:val="ListParagraph"/>
              <w:numPr>
                <w:ilvl w:val="0"/>
                <w:numId w:val="22"/>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Identified cleaning equipment and materials</w:t>
            </w:r>
            <w:r w:rsidR="001E7D7E" w:rsidRPr="002B0757">
              <w:rPr>
                <w:rFonts w:ascii="Times New Roman" w:hAnsi="Times New Roman" w:cs="Times New Roman"/>
                <w:szCs w:val="24"/>
              </w:rPr>
              <w:t xml:space="preserve"> as per workplace procedures</w:t>
            </w:r>
          </w:p>
          <w:p w14:paraId="2F70FE5E" w14:textId="77777777" w:rsidR="00E13C5F" w:rsidRPr="002B0757" w:rsidRDefault="00E13C5F" w:rsidP="00A825F0">
            <w:pPr>
              <w:pStyle w:val="ListParagraph"/>
              <w:numPr>
                <w:ilvl w:val="0"/>
                <w:numId w:val="22"/>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Performed cleaning to applicable work place procedures</w:t>
            </w:r>
          </w:p>
          <w:p w14:paraId="1CDB3671" w14:textId="29AE46B0" w:rsidR="00E13C5F" w:rsidRPr="002B0757" w:rsidRDefault="00E13C5F" w:rsidP="00A825F0">
            <w:pPr>
              <w:pStyle w:val="ListParagraph"/>
              <w:numPr>
                <w:ilvl w:val="0"/>
                <w:numId w:val="22"/>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Updated cleaning checklists</w:t>
            </w:r>
            <w:r w:rsidR="001E7D7E" w:rsidRPr="002B0757">
              <w:rPr>
                <w:rFonts w:ascii="Times New Roman" w:hAnsi="Times New Roman" w:cs="Times New Roman"/>
                <w:szCs w:val="24"/>
              </w:rPr>
              <w:t xml:space="preserve"> as per workplace </w:t>
            </w:r>
            <w:r w:rsidR="00001E75" w:rsidRPr="002B0757">
              <w:rPr>
                <w:rFonts w:ascii="Times New Roman" w:hAnsi="Times New Roman" w:cs="Times New Roman"/>
                <w:szCs w:val="24"/>
              </w:rPr>
              <w:t>duty rota</w:t>
            </w:r>
          </w:p>
          <w:p w14:paraId="20C43BCF" w14:textId="77777777" w:rsidR="00E13C5F" w:rsidRPr="002B0757" w:rsidRDefault="00E13C5F" w:rsidP="00A825F0">
            <w:pPr>
              <w:pStyle w:val="ListParagraph"/>
              <w:numPr>
                <w:ilvl w:val="0"/>
                <w:numId w:val="22"/>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Made beds as per the workplace procedures</w:t>
            </w:r>
          </w:p>
          <w:p w14:paraId="17F3D2C3" w14:textId="519981D4" w:rsidR="00E13C5F" w:rsidRPr="002B0757" w:rsidRDefault="00E13C5F" w:rsidP="00A825F0">
            <w:pPr>
              <w:pStyle w:val="ListParagraph"/>
              <w:numPr>
                <w:ilvl w:val="0"/>
                <w:numId w:val="22"/>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Replenished guest room supplies and amenities</w:t>
            </w:r>
            <w:r w:rsidR="001E7D7E" w:rsidRPr="002B0757">
              <w:rPr>
                <w:rFonts w:ascii="Times New Roman" w:hAnsi="Times New Roman" w:cs="Times New Roman"/>
                <w:szCs w:val="24"/>
              </w:rPr>
              <w:t xml:space="preserve"> as per workplace procedures.</w:t>
            </w:r>
          </w:p>
        </w:tc>
      </w:tr>
      <w:tr w:rsidR="00E13C5F" w:rsidRPr="002B0757" w14:paraId="41E6FFD2" w14:textId="77777777" w:rsidTr="00571386">
        <w:trPr>
          <w:trHeight w:val="1790"/>
        </w:trPr>
        <w:tc>
          <w:tcPr>
            <w:tcW w:w="2695" w:type="dxa"/>
          </w:tcPr>
          <w:p w14:paraId="314E4DAB" w14:textId="443A576B" w:rsidR="00E13C5F" w:rsidRPr="002B0757" w:rsidRDefault="00E13C5F" w:rsidP="00A825F0">
            <w:pPr>
              <w:pStyle w:val="ListParagraph"/>
              <w:numPr>
                <w:ilvl w:val="0"/>
                <w:numId w:val="40"/>
              </w:numPr>
              <w:pBdr>
                <w:top w:val="nil"/>
                <w:left w:val="nil"/>
                <w:bottom w:val="nil"/>
                <w:right w:val="nil"/>
                <w:between w:val="nil"/>
              </w:pBdr>
              <w:spacing w:after="0" w:line="240" w:lineRule="auto"/>
              <w:rPr>
                <w:rFonts w:ascii="Times New Roman" w:hAnsi="Times New Roman" w:cs="Times New Roman"/>
                <w:szCs w:val="24"/>
              </w:rPr>
            </w:pPr>
            <w:r w:rsidRPr="002B0757">
              <w:rPr>
                <w:rFonts w:ascii="Times New Roman" w:hAnsi="Times New Roman" w:cs="Times New Roman"/>
                <w:szCs w:val="24"/>
              </w:rPr>
              <w:t>Resource implications</w:t>
            </w:r>
          </w:p>
        </w:tc>
        <w:tc>
          <w:tcPr>
            <w:tcW w:w="6475" w:type="dxa"/>
          </w:tcPr>
          <w:p w14:paraId="2372BBB3" w14:textId="2C82FFFC" w:rsidR="00E13C5F" w:rsidRPr="002B0757" w:rsidRDefault="00E13C5F" w:rsidP="00571386">
            <w:pPr>
              <w:rPr>
                <w:rFonts w:ascii="Times New Roman" w:hAnsi="Times New Roman" w:cs="Times New Roman"/>
                <w:color w:val="auto"/>
                <w:szCs w:val="24"/>
              </w:rPr>
            </w:pPr>
            <w:r w:rsidRPr="002B0757">
              <w:rPr>
                <w:rFonts w:ascii="Times New Roman" w:hAnsi="Times New Roman" w:cs="Times New Roman"/>
                <w:color w:val="auto"/>
                <w:szCs w:val="24"/>
              </w:rPr>
              <w:t>The following resources should be provided:</w:t>
            </w:r>
          </w:p>
          <w:p w14:paraId="23FEC83F" w14:textId="77777777" w:rsidR="00D40B83" w:rsidRPr="002B0757" w:rsidRDefault="00E13C5F" w:rsidP="00A825F0">
            <w:pPr>
              <w:pStyle w:val="ListParagraph"/>
              <w:numPr>
                <w:ilvl w:val="1"/>
                <w:numId w:val="41"/>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Appropriately simulated environment where assessment can take place</w:t>
            </w:r>
          </w:p>
          <w:p w14:paraId="5689B4E1" w14:textId="77777777" w:rsidR="00D40B83" w:rsidRPr="002B0757" w:rsidRDefault="00E13C5F" w:rsidP="00A825F0">
            <w:pPr>
              <w:pStyle w:val="ListParagraph"/>
              <w:numPr>
                <w:ilvl w:val="1"/>
                <w:numId w:val="41"/>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Access to relevant work environment</w:t>
            </w:r>
          </w:p>
          <w:p w14:paraId="1B37ACA5" w14:textId="19BBD93D" w:rsidR="00E13C5F" w:rsidRPr="002B0757" w:rsidRDefault="00E13C5F" w:rsidP="00A825F0">
            <w:pPr>
              <w:pStyle w:val="ListParagraph"/>
              <w:numPr>
                <w:ilvl w:val="1"/>
                <w:numId w:val="41"/>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Resources relevant to the proposed activities or tasks</w:t>
            </w:r>
          </w:p>
        </w:tc>
      </w:tr>
      <w:tr w:rsidR="00E13C5F" w:rsidRPr="002B0757" w14:paraId="18D458CE" w14:textId="77777777" w:rsidTr="00571386">
        <w:trPr>
          <w:trHeight w:val="2429"/>
        </w:trPr>
        <w:tc>
          <w:tcPr>
            <w:tcW w:w="2695" w:type="dxa"/>
          </w:tcPr>
          <w:p w14:paraId="55F0F8E0" w14:textId="77777777" w:rsidR="00E13C5F" w:rsidRPr="002B0757" w:rsidRDefault="00E13C5F" w:rsidP="00A825F0">
            <w:pPr>
              <w:numPr>
                <w:ilvl w:val="0"/>
                <w:numId w:val="40"/>
              </w:numPr>
              <w:pBdr>
                <w:top w:val="nil"/>
                <w:left w:val="nil"/>
                <w:bottom w:val="nil"/>
                <w:right w:val="nil"/>
                <w:between w:val="nil"/>
              </w:pBd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Methods of assessment</w:t>
            </w:r>
          </w:p>
        </w:tc>
        <w:tc>
          <w:tcPr>
            <w:tcW w:w="6475" w:type="dxa"/>
          </w:tcPr>
          <w:p w14:paraId="18887E32" w14:textId="77777777" w:rsidR="00E13C5F" w:rsidRPr="002B0757" w:rsidRDefault="00E13C5F" w:rsidP="00571386">
            <w:pPr>
              <w:rPr>
                <w:rFonts w:ascii="Times New Roman" w:hAnsi="Times New Roman" w:cs="Times New Roman"/>
                <w:color w:val="auto"/>
                <w:szCs w:val="24"/>
              </w:rPr>
            </w:pPr>
            <w:r w:rsidRPr="002B0757">
              <w:rPr>
                <w:rFonts w:ascii="Times New Roman" w:hAnsi="Times New Roman" w:cs="Times New Roman"/>
                <w:color w:val="auto"/>
                <w:szCs w:val="24"/>
              </w:rPr>
              <w:t xml:space="preserve">Competency in this unit may be assessed through: </w:t>
            </w:r>
          </w:p>
          <w:p w14:paraId="7D63C4ED" w14:textId="77777777" w:rsidR="00D40B83" w:rsidRPr="002B0757" w:rsidRDefault="00E13C5F" w:rsidP="00D40B83">
            <w:pPr>
              <w:pBdr>
                <w:top w:val="nil"/>
                <w:left w:val="nil"/>
                <w:bottom w:val="nil"/>
                <w:right w:val="nil"/>
                <w:between w:val="nil"/>
              </w:pBdr>
              <w:spacing w:after="0" w:line="276" w:lineRule="auto"/>
              <w:rPr>
                <w:rFonts w:ascii="Times New Roman" w:hAnsi="Times New Roman" w:cs="Times New Roman"/>
                <w:color w:val="auto"/>
                <w:szCs w:val="24"/>
              </w:rPr>
            </w:pPr>
            <w:r w:rsidRPr="002B0757">
              <w:rPr>
                <w:rFonts w:ascii="Times New Roman" w:hAnsi="Times New Roman" w:cs="Times New Roman"/>
                <w:color w:val="auto"/>
                <w:szCs w:val="24"/>
              </w:rPr>
              <w:t xml:space="preserve"> </w:t>
            </w:r>
            <w:r w:rsidR="00D40B83" w:rsidRPr="002B0757">
              <w:rPr>
                <w:rFonts w:ascii="Times New Roman" w:hAnsi="Times New Roman" w:cs="Times New Roman"/>
                <w:color w:val="auto"/>
                <w:szCs w:val="24"/>
              </w:rPr>
              <w:t>3.1</w:t>
            </w:r>
            <w:r w:rsidR="00D40B83" w:rsidRPr="002B0757">
              <w:rPr>
                <w:rFonts w:ascii="Times New Roman" w:hAnsi="Times New Roman" w:cs="Times New Roman"/>
                <w:color w:val="auto"/>
                <w:szCs w:val="24"/>
              </w:rPr>
              <w:tab/>
              <w:t xml:space="preserve">Practicals </w:t>
            </w:r>
          </w:p>
          <w:p w14:paraId="7786BCDE" w14:textId="77777777" w:rsidR="00D40B83" w:rsidRPr="002B0757" w:rsidRDefault="00D40B83" w:rsidP="00D40B83">
            <w:pPr>
              <w:pBdr>
                <w:top w:val="nil"/>
                <w:left w:val="nil"/>
                <w:bottom w:val="nil"/>
                <w:right w:val="nil"/>
                <w:between w:val="nil"/>
              </w:pBdr>
              <w:spacing w:after="0" w:line="276" w:lineRule="auto"/>
              <w:rPr>
                <w:rFonts w:ascii="Times New Roman" w:hAnsi="Times New Roman" w:cs="Times New Roman"/>
                <w:color w:val="auto"/>
                <w:szCs w:val="24"/>
              </w:rPr>
            </w:pPr>
            <w:r w:rsidRPr="002B0757">
              <w:rPr>
                <w:rFonts w:ascii="Times New Roman" w:hAnsi="Times New Roman" w:cs="Times New Roman"/>
                <w:color w:val="auto"/>
                <w:szCs w:val="24"/>
              </w:rPr>
              <w:t>3.2</w:t>
            </w:r>
            <w:r w:rsidRPr="002B0757">
              <w:rPr>
                <w:rFonts w:ascii="Times New Roman" w:hAnsi="Times New Roman" w:cs="Times New Roman"/>
                <w:color w:val="auto"/>
                <w:szCs w:val="24"/>
              </w:rPr>
              <w:tab/>
              <w:t>Written tests</w:t>
            </w:r>
          </w:p>
          <w:p w14:paraId="07088BC2" w14:textId="77777777" w:rsidR="00D40B83" w:rsidRPr="002B0757" w:rsidRDefault="00D40B83" w:rsidP="00D40B83">
            <w:pPr>
              <w:pBdr>
                <w:top w:val="nil"/>
                <w:left w:val="nil"/>
                <w:bottom w:val="nil"/>
                <w:right w:val="nil"/>
                <w:between w:val="nil"/>
              </w:pBdr>
              <w:spacing w:after="0" w:line="276" w:lineRule="auto"/>
              <w:rPr>
                <w:rFonts w:ascii="Times New Roman" w:hAnsi="Times New Roman" w:cs="Times New Roman"/>
                <w:color w:val="auto"/>
                <w:szCs w:val="24"/>
              </w:rPr>
            </w:pPr>
            <w:r w:rsidRPr="002B0757">
              <w:rPr>
                <w:rFonts w:ascii="Times New Roman" w:hAnsi="Times New Roman" w:cs="Times New Roman"/>
                <w:color w:val="auto"/>
                <w:szCs w:val="24"/>
              </w:rPr>
              <w:t>3.3</w:t>
            </w:r>
            <w:r w:rsidRPr="002B0757">
              <w:rPr>
                <w:rFonts w:ascii="Times New Roman" w:hAnsi="Times New Roman" w:cs="Times New Roman"/>
                <w:color w:val="auto"/>
                <w:szCs w:val="24"/>
              </w:rPr>
              <w:tab/>
              <w:t>Oral assessment</w:t>
            </w:r>
          </w:p>
          <w:p w14:paraId="6DE655BC" w14:textId="77777777" w:rsidR="00D40B83" w:rsidRPr="002B0757" w:rsidRDefault="00D40B83" w:rsidP="00D40B83">
            <w:pPr>
              <w:pBdr>
                <w:top w:val="nil"/>
                <w:left w:val="nil"/>
                <w:bottom w:val="nil"/>
                <w:right w:val="nil"/>
                <w:between w:val="nil"/>
              </w:pBdr>
              <w:spacing w:after="0" w:line="276" w:lineRule="auto"/>
              <w:rPr>
                <w:rFonts w:ascii="Times New Roman" w:hAnsi="Times New Roman" w:cs="Times New Roman"/>
                <w:color w:val="auto"/>
                <w:szCs w:val="24"/>
              </w:rPr>
            </w:pPr>
            <w:r w:rsidRPr="002B0757">
              <w:rPr>
                <w:rFonts w:ascii="Times New Roman" w:hAnsi="Times New Roman" w:cs="Times New Roman"/>
                <w:color w:val="auto"/>
                <w:szCs w:val="24"/>
              </w:rPr>
              <w:t>3.4</w:t>
            </w:r>
            <w:r w:rsidRPr="002B0757">
              <w:rPr>
                <w:rFonts w:ascii="Times New Roman" w:hAnsi="Times New Roman" w:cs="Times New Roman"/>
                <w:color w:val="auto"/>
                <w:szCs w:val="24"/>
              </w:rPr>
              <w:tab/>
              <w:t>Portfolio of evidence</w:t>
            </w:r>
          </w:p>
          <w:p w14:paraId="7B7D813F" w14:textId="3873F958" w:rsidR="00E13C5F" w:rsidRPr="002B0757" w:rsidRDefault="00D40B83" w:rsidP="00D40B83">
            <w:pPr>
              <w:pBdr>
                <w:top w:val="nil"/>
                <w:left w:val="nil"/>
                <w:bottom w:val="nil"/>
                <w:right w:val="nil"/>
                <w:between w:val="nil"/>
              </w:pBdr>
              <w:spacing w:after="0" w:line="276" w:lineRule="auto"/>
              <w:rPr>
                <w:rFonts w:ascii="Times New Roman" w:hAnsi="Times New Roman" w:cs="Times New Roman"/>
                <w:color w:val="auto"/>
                <w:szCs w:val="24"/>
              </w:rPr>
            </w:pPr>
            <w:r w:rsidRPr="002B0757">
              <w:rPr>
                <w:rFonts w:ascii="Times New Roman" w:hAnsi="Times New Roman" w:cs="Times New Roman"/>
                <w:color w:val="auto"/>
                <w:szCs w:val="24"/>
              </w:rPr>
              <w:t>3.5</w:t>
            </w:r>
            <w:r w:rsidRPr="002B0757">
              <w:rPr>
                <w:rFonts w:ascii="Times New Roman" w:hAnsi="Times New Roman" w:cs="Times New Roman"/>
                <w:color w:val="auto"/>
                <w:szCs w:val="24"/>
              </w:rPr>
              <w:tab/>
              <w:t>Third party report</w:t>
            </w:r>
          </w:p>
        </w:tc>
      </w:tr>
      <w:tr w:rsidR="00E13C5F" w:rsidRPr="002B0757" w14:paraId="54775AD3" w14:textId="77777777" w:rsidTr="00571386">
        <w:trPr>
          <w:trHeight w:val="1142"/>
        </w:trPr>
        <w:tc>
          <w:tcPr>
            <w:tcW w:w="2695" w:type="dxa"/>
          </w:tcPr>
          <w:p w14:paraId="255FA7AF" w14:textId="77777777" w:rsidR="00E13C5F" w:rsidRPr="002B0757" w:rsidRDefault="00E13C5F" w:rsidP="00A825F0">
            <w:pPr>
              <w:numPr>
                <w:ilvl w:val="0"/>
                <w:numId w:val="40"/>
              </w:numPr>
              <w:pBdr>
                <w:top w:val="nil"/>
                <w:left w:val="nil"/>
                <w:bottom w:val="nil"/>
                <w:right w:val="nil"/>
                <w:between w:val="nil"/>
              </w:pBd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Context of assessment</w:t>
            </w:r>
          </w:p>
        </w:tc>
        <w:tc>
          <w:tcPr>
            <w:tcW w:w="6475" w:type="dxa"/>
          </w:tcPr>
          <w:p w14:paraId="61B0BE09" w14:textId="77777777" w:rsidR="00E13C5F" w:rsidRPr="002B0757" w:rsidRDefault="00E13C5F" w:rsidP="00571386">
            <w:pPr>
              <w:rPr>
                <w:rFonts w:ascii="Times New Roman" w:hAnsi="Times New Roman" w:cs="Times New Roman"/>
                <w:color w:val="auto"/>
                <w:szCs w:val="24"/>
              </w:rPr>
            </w:pPr>
            <w:r w:rsidRPr="002B0757">
              <w:rPr>
                <w:rFonts w:ascii="Times New Roman" w:hAnsi="Times New Roman" w:cs="Times New Roman"/>
                <w:color w:val="auto"/>
                <w:szCs w:val="24"/>
              </w:rPr>
              <w:t>Competency may be assessed in the workplace or simulated workplace</w:t>
            </w:r>
          </w:p>
        </w:tc>
      </w:tr>
      <w:tr w:rsidR="00E13C5F" w:rsidRPr="002B0757" w14:paraId="4F583465" w14:textId="77777777" w:rsidTr="00571386">
        <w:tc>
          <w:tcPr>
            <w:tcW w:w="2695" w:type="dxa"/>
          </w:tcPr>
          <w:p w14:paraId="01E43EA7" w14:textId="77777777" w:rsidR="00E13C5F" w:rsidRPr="002B0757" w:rsidRDefault="00E13C5F" w:rsidP="00A825F0">
            <w:pPr>
              <w:numPr>
                <w:ilvl w:val="0"/>
                <w:numId w:val="40"/>
              </w:numPr>
              <w:pBdr>
                <w:top w:val="nil"/>
                <w:left w:val="nil"/>
                <w:bottom w:val="nil"/>
                <w:right w:val="nil"/>
                <w:between w:val="nil"/>
              </w:pBd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Guidance information for assessment</w:t>
            </w:r>
          </w:p>
        </w:tc>
        <w:tc>
          <w:tcPr>
            <w:tcW w:w="6475" w:type="dxa"/>
          </w:tcPr>
          <w:p w14:paraId="2C4432A8" w14:textId="77777777" w:rsidR="00E13C5F" w:rsidRPr="002B0757" w:rsidRDefault="00E13C5F" w:rsidP="00571386">
            <w:pPr>
              <w:rPr>
                <w:rFonts w:ascii="Times New Roman" w:hAnsi="Times New Roman" w:cs="Times New Roman"/>
                <w:color w:val="auto"/>
                <w:szCs w:val="24"/>
              </w:rPr>
            </w:pPr>
            <w:r w:rsidRPr="002B0757">
              <w:rPr>
                <w:rFonts w:ascii="Times New Roman" w:hAnsi="Times New Roman" w:cs="Times New Roman"/>
                <w:color w:val="auto"/>
                <w:szCs w:val="24"/>
              </w:rPr>
              <w:t>Holistic assessment with other units relevant to the industry sector and workplace job role is recommended.</w:t>
            </w:r>
          </w:p>
        </w:tc>
      </w:tr>
    </w:tbl>
    <w:p w14:paraId="05DEDD9D" w14:textId="77777777" w:rsidR="00E13C5F" w:rsidRPr="002B0757" w:rsidRDefault="00E13C5F" w:rsidP="00E13C5F">
      <w:pPr>
        <w:rPr>
          <w:color w:val="auto"/>
          <w:szCs w:val="24"/>
        </w:rPr>
      </w:pPr>
    </w:p>
    <w:p w14:paraId="51E8781F" w14:textId="77777777" w:rsidR="00E13C5F" w:rsidRPr="002B0757" w:rsidRDefault="00E13C5F" w:rsidP="00E13C5F">
      <w:pPr>
        <w:rPr>
          <w:b/>
          <w:color w:val="auto"/>
          <w:szCs w:val="24"/>
        </w:rPr>
      </w:pPr>
    </w:p>
    <w:p w14:paraId="1B844682" w14:textId="77777777" w:rsidR="00E13C5F" w:rsidRPr="002B0757" w:rsidRDefault="00E13C5F" w:rsidP="00E13C5F">
      <w:pPr>
        <w:rPr>
          <w:b/>
          <w:color w:val="auto"/>
          <w:szCs w:val="24"/>
        </w:rPr>
      </w:pPr>
    </w:p>
    <w:p w14:paraId="3C91B0DC" w14:textId="436EDADD" w:rsidR="0076066A" w:rsidRDefault="0076066A">
      <w:pPr>
        <w:spacing w:after="0" w:line="240" w:lineRule="auto"/>
        <w:rPr>
          <w:b/>
          <w:color w:val="auto"/>
          <w:szCs w:val="24"/>
        </w:rPr>
      </w:pPr>
      <w:r>
        <w:rPr>
          <w:b/>
          <w:color w:val="auto"/>
          <w:szCs w:val="24"/>
        </w:rPr>
        <w:br w:type="page"/>
      </w:r>
    </w:p>
    <w:p w14:paraId="0ECF3478" w14:textId="77777777" w:rsidR="00E13C5F" w:rsidRPr="002B0757" w:rsidRDefault="00E13C5F" w:rsidP="00E13C5F">
      <w:pPr>
        <w:rPr>
          <w:b/>
          <w:color w:val="auto"/>
          <w:szCs w:val="24"/>
        </w:rPr>
      </w:pPr>
    </w:p>
    <w:p w14:paraId="0AE09E12" w14:textId="4ECA8611" w:rsidR="00E13C5F" w:rsidRPr="002B0757" w:rsidRDefault="00E13C5F">
      <w:pPr>
        <w:spacing w:after="0" w:line="240" w:lineRule="auto"/>
        <w:rPr>
          <w:rFonts w:eastAsia="Calibri"/>
          <w:b/>
          <w:color w:val="auto"/>
          <w:kern w:val="0"/>
          <w:szCs w:val="24"/>
          <w:lang w:val="en-GB" w:eastAsia="en-GB"/>
        </w:rPr>
      </w:pPr>
      <w:bookmarkStart w:id="38" w:name="_Hlk129698906"/>
      <w:bookmarkStart w:id="39" w:name="_Hlk129368500"/>
    </w:p>
    <w:p w14:paraId="1849CFD8" w14:textId="6D1215DD" w:rsidR="001C4708" w:rsidRPr="002B0757" w:rsidRDefault="00E13C5F" w:rsidP="00C05EEA">
      <w:pPr>
        <w:pStyle w:val="Heading2"/>
      </w:pPr>
      <w:bookmarkStart w:id="40" w:name="_Toc196911489"/>
      <w:r w:rsidRPr="002B0757">
        <w:t>CARRY OUT</w:t>
      </w:r>
      <w:r w:rsidR="001A38C6" w:rsidRPr="002B0757">
        <w:t xml:space="preserve"> </w:t>
      </w:r>
      <w:r w:rsidR="00851675" w:rsidRPr="002B0757">
        <w:t xml:space="preserve">CLIENT </w:t>
      </w:r>
      <w:r w:rsidR="001A38C6" w:rsidRPr="002B0757">
        <w:t xml:space="preserve">DIETARY </w:t>
      </w:r>
      <w:bookmarkEnd w:id="38"/>
      <w:r w:rsidR="001A38C6" w:rsidRPr="002B0757">
        <w:t>INTERVENTIONS</w:t>
      </w:r>
      <w:bookmarkEnd w:id="40"/>
    </w:p>
    <w:p w14:paraId="62B73E6D" w14:textId="77777777" w:rsidR="001C4708" w:rsidRPr="002B0757" w:rsidRDefault="001A38C6" w:rsidP="00E13C5F">
      <w:pPr>
        <w:spacing w:line="360" w:lineRule="auto"/>
        <w:rPr>
          <w:b/>
          <w:szCs w:val="24"/>
        </w:rPr>
      </w:pPr>
      <w:r w:rsidRPr="002B0757">
        <w:rPr>
          <w:b/>
          <w:szCs w:val="24"/>
        </w:rPr>
        <w:t>UNIT CODE: 0913351/06/A</w:t>
      </w:r>
    </w:p>
    <w:p w14:paraId="2AE2B4D7" w14:textId="77777777" w:rsidR="001C4708" w:rsidRPr="002B0757" w:rsidRDefault="001A38C6" w:rsidP="00E13C5F">
      <w:pPr>
        <w:spacing w:line="360" w:lineRule="auto"/>
        <w:rPr>
          <w:b/>
          <w:szCs w:val="24"/>
        </w:rPr>
      </w:pPr>
      <w:r w:rsidRPr="002B0757">
        <w:rPr>
          <w:b/>
          <w:szCs w:val="24"/>
        </w:rPr>
        <w:t>UNIT DESCRIPTION</w:t>
      </w:r>
    </w:p>
    <w:p w14:paraId="609DE720" w14:textId="77777777" w:rsidR="00282103" w:rsidRPr="002B0757" w:rsidRDefault="00282103" w:rsidP="008E3CBF">
      <w:pPr>
        <w:spacing w:line="283" w:lineRule="auto"/>
        <w:jc w:val="both"/>
        <w:rPr>
          <w:szCs w:val="24"/>
        </w:rPr>
      </w:pPr>
      <w:r w:rsidRPr="002B0757">
        <w:rPr>
          <w:szCs w:val="24"/>
        </w:rPr>
        <w:t>This unit covers the competencies required to carry out client dietary needs. It involves; establishing client dietary needs, drawing individualized feeding care plan, carrying out feeding care plan interventions and conducting continuous dietary monitoring.</w:t>
      </w:r>
    </w:p>
    <w:p w14:paraId="7E2562AF" w14:textId="14E642D0" w:rsidR="001C4708" w:rsidRPr="002B0757" w:rsidRDefault="001A38C6">
      <w:pPr>
        <w:spacing w:line="283" w:lineRule="auto"/>
        <w:rPr>
          <w:b/>
          <w:color w:val="auto"/>
          <w:szCs w:val="24"/>
        </w:rPr>
      </w:pPr>
      <w:r w:rsidRPr="002B0757">
        <w:rPr>
          <w:b/>
          <w:color w:val="auto"/>
          <w:szCs w:val="24"/>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1C4708" w:rsidRPr="002B0757" w14:paraId="140A81AF" w14:textId="77777777">
        <w:tc>
          <w:tcPr>
            <w:tcW w:w="3114" w:type="dxa"/>
            <w:tcBorders>
              <w:top w:val="single" w:sz="4" w:space="0" w:color="000000"/>
              <w:left w:val="single" w:sz="4" w:space="0" w:color="000000"/>
              <w:bottom w:val="single" w:sz="4" w:space="0" w:color="000000"/>
              <w:right w:val="single" w:sz="4" w:space="0" w:color="000000"/>
            </w:tcBorders>
          </w:tcPr>
          <w:p w14:paraId="7B47C52A" w14:textId="77777777" w:rsidR="001C4708" w:rsidRPr="002B0757" w:rsidRDefault="001A38C6">
            <w:pPr>
              <w:spacing w:line="283" w:lineRule="auto"/>
              <w:rPr>
                <w:b/>
                <w:szCs w:val="24"/>
              </w:rPr>
            </w:pPr>
            <w:r w:rsidRPr="002B0757">
              <w:rPr>
                <w:b/>
                <w:szCs w:val="24"/>
              </w:rPr>
              <w:t xml:space="preserve">ELEMENT </w:t>
            </w:r>
          </w:p>
          <w:p w14:paraId="0B63C430" w14:textId="77777777" w:rsidR="001C4708" w:rsidRPr="002B0757" w:rsidRDefault="001A38C6">
            <w:pPr>
              <w:spacing w:line="283" w:lineRule="auto"/>
              <w:rPr>
                <w:szCs w:val="24"/>
              </w:rPr>
            </w:pPr>
            <w:r w:rsidRPr="002B0757">
              <w:rPr>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Pr>
          <w:p w14:paraId="0D6A1685" w14:textId="77777777" w:rsidR="001C4708" w:rsidRPr="002B0757" w:rsidRDefault="001A38C6">
            <w:pPr>
              <w:spacing w:line="283" w:lineRule="auto"/>
              <w:rPr>
                <w:b/>
                <w:szCs w:val="24"/>
              </w:rPr>
            </w:pPr>
            <w:r w:rsidRPr="002B0757">
              <w:rPr>
                <w:b/>
                <w:szCs w:val="24"/>
              </w:rPr>
              <w:t>PERFORMANCE CRITERIA</w:t>
            </w:r>
          </w:p>
          <w:p w14:paraId="39EE9ED2" w14:textId="77777777" w:rsidR="001C4708" w:rsidRPr="002B0757" w:rsidRDefault="001A38C6">
            <w:pPr>
              <w:spacing w:line="283" w:lineRule="auto"/>
              <w:rPr>
                <w:szCs w:val="24"/>
              </w:rPr>
            </w:pPr>
            <w:r w:rsidRPr="002B0757">
              <w:rPr>
                <w:szCs w:val="24"/>
              </w:rPr>
              <w:t>These are assessable statements which specify the required level of performance for each of the elements</w:t>
            </w:r>
          </w:p>
          <w:p w14:paraId="124FA21A" w14:textId="77777777" w:rsidR="001C4708" w:rsidRPr="002B0757" w:rsidRDefault="001A38C6">
            <w:pPr>
              <w:spacing w:line="283" w:lineRule="auto"/>
              <w:rPr>
                <w:b/>
                <w:i/>
                <w:szCs w:val="24"/>
              </w:rPr>
            </w:pPr>
            <w:r w:rsidRPr="002B0757">
              <w:rPr>
                <w:b/>
                <w:i/>
                <w:szCs w:val="24"/>
              </w:rPr>
              <w:t>(Bold and italicized terms are elaborated in the range)</w:t>
            </w:r>
          </w:p>
        </w:tc>
      </w:tr>
      <w:tr w:rsidR="001C4708" w:rsidRPr="002B0757" w14:paraId="4DE07F8F" w14:textId="77777777">
        <w:trPr>
          <w:trHeight w:val="1208"/>
        </w:trPr>
        <w:tc>
          <w:tcPr>
            <w:tcW w:w="3114" w:type="dxa"/>
            <w:tcBorders>
              <w:top w:val="single" w:sz="4" w:space="0" w:color="000000"/>
              <w:left w:val="single" w:sz="4" w:space="0" w:color="000000"/>
              <w:bottom w:val="single" w:sz="4" w:space="0" w:color="000000"/>
              <w:right w:val="single" w:sz="4" w:space="0" w:color="000000"/>
            </w:tcBorders>
          </w:tcPr>
          <w:p w14:paraId="721DDFED" w14:textId="4F385D1B" w:rsidR="001C4708" w:rsidRPr="002B0757" w:rsidRDefault="001A38C6" w:rsidP="00A825F0">
            <w:pPr>
              <w:numPr>
                <w:ilvl w:val="0"/>
                <w:numId w:val="4"/>
              </w:numPr>
              <w:spacing w:after="200" w:line="283" w:lineRule="auto"/>
              <w:contextualSpacing/>
              <w:rPr>
                <w:rFonts w:eastAsia="Calibri"/>
                <w:color w:val="auto"/>
                <w:kern w:val="0"/>
                <w:szCs w:val="24"/>
                <w:lang w:val="en-GB"/>
              </w:rPr>
            </w:pPr>
            <w:bookmarkStart w:id="41" w:name="_Hlk129698953"/>
            <w:r w:rsidRPr="002B0757">
              <w:rPr>
                <w:rFonts w:eastAsia="Calibri"/>
                <w:color w:val="auto"/>
                <w:kern w:val="0"/>
                <w:szCs w:val="24"/>
                <w:lang w:val="en-GB"/>
              </w:rPr>
              <w:t xml:space="preserve">Establish </w:t>
            </w:r>
            <w:r w:rsidR="00282103" w:rsidRPr="002B0757">
              <w:rPr>
                <w:rFonts w:eastAsia="Calibri"/>
                <w:color w:val="auto"/>
                <w:kern w:val="0"/>
                <w:szCs w:val="24"/>
                <w:lang w:val="en-GB"/>
              </w:rPr>
              <w:t>client</w:t>
            </w:r>
            <w:r w:rsidRPr="002B0757">
              <w:rPr>
                <w:rFonts w:eastAsia="Calibri"/>
                <w:color w:val="auto"/>
                <w:kern w:val="0"/>
                <w:szCs w:val="24"/>
                <w:lang w:val="en-GB"/>
              </w:rPr>
              <w:t xml:space="preserve"> dietary needs</w:t>
            </w:r>
            <w:bookmarkEnd w:id="41"/>
          </w:p>
        </w:tc>
        <w:tc>
          <w:tcPr>
            <w:tcW w:w="6462" w:type="dxa"/>
            <w:tcBorders>
              <w:top w:val="single" w:sz="4" w:space="0" w:color="000000"/>
              <w:left w:val="single" w:sz="4" w:space="0" w:color="000000"/>
              <w:bottom w:val="single" w:sz="4" w:space="0" w:color="000000"/>
              <w:right w:val="single" w:sz="4" w:space="0" w:color="000000"/>
            </w:tcBorders>
          </w:tcPr>
          <w:p w14:paraId="7F2480A1" w14:textId="3C2108A8" w:rsidR="001C4708" w:rsidRPr="002B0757" w:rsidRDefault="001A38C6" w:rsidP="00A825F0">
            <w:pPr>
              <w:pStyle w:val="ListParagraph"/>
              <w:numPr>
                <w:ilvl w:val="1"/>
                <w:numId w:val="36"/>
              </w:numPr>
              <w:spacing w:after="0" w:line="240" w:lineRule="auto"/>
              <w:rPr>
                <w:szCs w:val="24"/>
              </w:rPr>
            </w:pPr>
            <w:r w:rsidRPr="002B0757">
              <w:rPr>
                <w:b/>
                <w:bCs/>
                <w:i/>
                <w:iCs/>
                <w:szCs w:val="24"/>
              </w:rPr>
              <w:t>Dietary assessment tools</w:t>
            </w:r>
            <w:r w:rsidRPr="002B0757">
              <w:rPr>
                <w:szCs w:val="24"/>
              </w:rPr>
              <w:t xml:space="preserve"> are identified as per the </w:t>
            </w:r>
            <w:r w:rsidR="00282103" w:rsidRPr="002B0757">
              <w:rPr>
                <w:szCs w:val="24"/>
              </w:rPr>
              <w:t>client</w:t>
            </w:r>
            <w:r w:rsidRPr="002B0757">
              <w:rPr>
                <w:szCs w:val="24"/>
              </w:rPr>
              <w:t xml:space="preserve"> needs</w:t>
            </w:r>
          </w:p>
          <w:p w14:paraId="3667924E" w14:textId="0A51F4F8" w:rsidR="001C4708" w:rsidRPr="002B0757" w:rsidRDefault="001A38C6" w:rsidP="00A825F0">
            <w:pPr>
              <w:pStyle w:val="ListParagraph"/>
              <w:numPr>
                <w:ilvl w:val="1"/>
                <w:numId w:val="36"/>
              </w:numPr>
              <w:spacing w:after="0" w:line="240" w:lineRule="auto"/>
              <w:rPr>
                <w:szCs w:val="24"/>
              </w:rPr>
            </w:pPr>
            <w:r w:rsidRPr="002B0757">
              <w:rPr>
                <w:szCs w:val="24"/>
              </w:rPr>
              <w:t xml:space="preserve">Dietary needs are identified as per nutritionist </w:t>
            </w:r>
          </w:p>
          <w:p w14:paraId="3E6490E1" w14:textId="1E21620E" w:rsidR="001C4708" w:rsidRPr="002B0757" w:rsidRDefault="001A38C6" w:rsidP="00A825F0">
            <w:pPr>
              <w:pStyle w:val="ListParagraph"/>
              <w:numPr>
                <w:ilvl w:val="1"/>
                <w:numId w:val="36"/>
              </w:numPr>
              <w:spacing w:after="0" w:line="240" w:lineRule="auto"/>
              <w:rPr>
                <w:szCs w:val="24"/>
              </w:rPr>
            </w:pPr>
            <w:r w:rsidRPr="002B0757">
              <w:rPr>
                <w:szCs w:val="24"/>
              </w:rPr>
              <w:t>Routes of feeding are identified as per doctor instructions</w:t>
            </w:r>
          </w:p>
          <w:p w14:paraId="3316D9B6" w14:textId="373A95DA" w:rsidR="001C4708" w:rsidRPr="002B0757" w:rsidRDefault="001A38C6" w:rsidP="00A825F0">
            <w:pPr>
              <w:pStyle w:val="ListParagraph"/>
              <w:numPr>
                <w:ilvl w:val="1"/>
                <w:numId w:val="36"/>
              </w:numPr>
              <w:spacing w:after="0" w:line="240" w:lineRule="auto"/>
              <w:rPr>
                <w:szCs w:val="24"/>
              </w:rPr>
            </w:pPr>
            <w:r w:rsidRPr="002B0757">
              <w:rPr>
                <w:szCs w:val="24"/>
              </w:rPr>
              <w:t>Feeding resources are identified as per doctor instructions</w:t>
            </w:r>
          </w:p>
          <w:p w14:paraId="0EAAEA05" w14:textId="68F7DD75" w:rsidR="001C4708" w:rsidRPr="002B0757" w:rsidRDefault="00282103" w:rsidP="00A825F0">
            <w:pPr>
              <w:pStyle w:val="ListParagraph"/>
              <w:numPr>
                <w:ilvl w:val="1"/>
                <w:numId w:val="36"/>
              </w:numPr>
              <w:spacing w:after="0" w:line="240" w:lineRule="auto"/>
              <w:rPr>
                <w:szCs w:val="24"/>
              </w:rPr>
            </w:pPr>
            <w:r w:rsidRPr="002B0757">
              <w:rPr>
                <w:szCs w:val="24"/>
              </w:rPr>
              <w:t>Client</w:t>
            </w:r>
            <w:r w:rsidR="0072378A" w:rsidRPr="002B0757">
              <w:rPr>
                <w:szCs w:val="24"/>
              </w:rPr>
              <w:t>’s</w:t>
            </w:r>
            <w:r w:rsidR="001A38C6" w:rsidRPr="002B0757">
              <w:rPr>
                <w:szCs w:val="24"/>
              </w:rPr>
              <w:t xml:space="preserve"> dietary needs are discussed as </w:t>
            </w:r>
            <w:r w:rsidRPr="002B0757">
              <w:rPr>
                <w:szCs w:val="24"/>
              </w:rPr>
              <w:t>per family</w:t>
            </w:r>
            <w:r w:rsidR="001A38C6" w:rsidRPr="002B0757">
              <w:rPr>
                <w:szCs w:val="24"/>
              </w:rPr>
              <w:t xml:space="preserve"> dynamics</w:t>
            </w:r>
          </w:p>
        </w:tc>
      </w:tr>
      <w:tr w:rsidR="001C4708" w:rsidRPr="002B0757" w14:paraId="30F5CAE5" w14:textId="77777777">
        <w:trPr>
          <w:trHeight w:val="278"/>
        </w:trPr>
        <w:tc>
          <w:tcPr>
            <w:tcW w:w="3114" w:type="dxa"/>
            <w:tcBorders>
              <w:top w:val="single" w:sz="4" w:space="0" w:color="000000"/>
              <w:left w:val="single" w:sz="4" w:space="0" w:color="000000"/>
              <w:bottom w:val="single" w:sz="4" w:space="0" w:color="000000"/>
              <w:right w:val="single" w:sz="4" w:space="0" w:color="000000"/>
            </w:tcBorders>
          </w:tcPr>
          <w:p w14:paraId="388A5E33" w14:textId="77777777" w:rsidR="001C4708" w:rsidRPr="002B0757" w:rsidRDefault="001A38C6" w:rsidP="00A825F0">
            <w:pPr>
              <w:numPr>
                <w:ilvl w:val="0"/>
                <w:numId w:val="4"/>
              </w:numPr>
              <w:spacing w:after="200" w:line="283" w:lineRule="auto"/>
              <w:contextualSpacing/>
              <w:rPr>
                <w:rFonts w:eastAsia="Calibri"/>
                <w:color w:val="auto"/>
                <w:kern w:val="0"/>
                <w:szCs w:val="24"/>
                <w:lang w:val="en-GB"/>
              </w:rPr>
            </w:pPr>
            <w:bookmarkStart w:id="42" w:name="_Hlk129698995"/>
            <w:r w:rsidRPr="002B0757">
              <w:rPr>
                <w:rFonts w:eastAsia="Calibri"/>
                <w:color w:val="auto"/>
                <w:kern w:val="0"/>
                <w:szCs w:val="24"/>
                <w:lang w:val="en-GB"/>
              </w:rPr>
              <w:t>Draw individualized feeding care plan</w:t>
            </w:r>
            <w:bookmarkEnd w:id="42"/>
          </w:p>
        </w:tc>
        <w:tc>
          <w:tcPr>
            <w:tcW w:w="6462" w:type="dxa"/>
            <w:tcBorders>
              <w:top w:val="single" w:sz="4" w:space="0" w:color="000000"/>
              <w:left w:val="single" w:sz="4" w:space="0" w:color="000000"/>
              <w:bottom w:val="single" w:sz="4" w:space="0" w:color="000000"/>
              <w:right w:val="single" w:sz="4" w:space="0" w:color="000000"/>
            </w:tcBorders>
          </w:tcPr>
          <w:p w14:paraId="2F4CAEC8" w14:textId="0A64D643" w:rsidR="001C4708" w:rsidRPr="002B0757" w:rsidRDefault="001A38C6" w:rsidP="00A825F0">
            <w:pPr>
              <w:pStyle w:val="ListParagraph"/>
              <w:numPr>
                <w:ilvl w:val="1"/>
                <w:numId w:val="37"/>
              </w:numPr>
              <w:spacing w:after="0" w:line="240" w:lineRule="auto"/>
              <w:rPr>
                <w:szCs w:val="24"/>
              </w:rPr>
            </w:pPr>
            <w:r w:rsidRPr="002B0757">
              <w:rPr>
                <w:szCs w:val="24"/>
              </w:rPr>
              <w:t>Individual dietary meal plan is developed as per nutritionist report</w:t>
            </w:r>
          </w:p>
          <w:p w14:paraId="2BDA09D8" w14:textId="78F443B6" w:rsidR="001C4708" w:rsidRPr="002B0757" w:rsidRDefault="001A38C6" w:rsidP="00A825F0">
            <w:pPr>
              <w:pStyle w:val="ListParagraph"/>
              <w:numPr>
                <w:ilvl w:val="1"/>
                <w:numId w:val="37"/>
              </w:numPr>
              <w:spacing w:after="0" w:line="240" w:lineRule="auto"/>
              <w:rPr>
                <w:szCs w:val="24"/>
              </w:rPr>
            </w:pPr>
            <w:r w:rsidRPr="002B0757">
              <w:rPr>
                <w:szCs w:val="24"/>
              </w:rPr>
              <w:t>Tools for feeding are assembled as per specification given</w:t>
            </w:r>
          </w:p>
          <w:p w14:paraId="66B87F7B" w14:textId="5A43D18F" w:rsidR="001C4708" w:rsidRPr="002B0757" w:rsidRDefault="001A38C6" w:rsidP="00A825F0">
            <w:pPr>
              <w:pStyle w:val="ListParagraph"/>
              <w:numPr>
                <w:ilvl w:val="1"/>
                <w:numId w:val="37"/>
              </w:numPr>
              <w:spacing w:after="0" w:line="240" w:lineRule="auto"/>
              <w:rPr>
                <w:szCs w:val="24"/>
              </w:rPr>
            </w:pPr>
            <w:r w:rsidRPr="002B0757">
              <w:rPr>
                <w:szCs w:val="24"/>
              </w:rPr>
              <w:t>Necessary groceries list is developed as per dietary needs</w:t>
            </w:r>
          </w:p>
          <w:p w14:paraId="4EFF6D9F" w14:textId="7B977CF2" w:rsidR="001C4708" w:rsidRPr="002B0757" w:rsidRDefault="001A38C6" w:rsidP="00A825F0">
            <w:pPr>
              <w:pStyle w:val="ListParagraph"/>
              <w:numPr>
                <w:ilvl w:val="1"/>
                <w:numId w:val="37"/>
              </w:numPr>
              <w:spacing w:after="0" w:line="240" w:lineRule="auto"/>
              <w:rPr>
                <w:szCs w:val="24"/>
              </w:rPr>
            </w:pPr>
            <w:r w:rsidRPr="002B0757">
              <w:rPr>
                <w:szCs w:val="24"/>
              </w:rPr>
              <w:t>Necessary groceries are stocked as per food handling procedures</w:t>
            </w:r>
          </w:p>
          <w:p w14:paraId="381D41BB" w14:textId="6CE77575" w:rsidR="001C4708" w:rsidRPr="002B0757" w:rsidRDefault="001A38C6" w:rsidP="00A825F0">
            <w:pPr>
              <w:pStyle w:val="ListParagraph"/>
              <w:numPr>
                <w:ilvl w:val="1"/>
                <w:numId w:val="37"/>
              </w:numPr>
              <w:spacing w:after="0" w:line="240" w:lineRule="auto"/>
              <w:rPr>
                <w:szCs w:val="24"/>
              </w:rPr>
            </w:pPr>
            <w:r w:rsidRPr="002B0757">
              <w:rPr>
                <w:szCs w:val="24"/>
              </w:rPr>
              <w:t>Recipes are selected as per individualized dietary plan</w:t>
            </w:r>
          </w:p>
          <w:p w14:paraId="556F7C06" w14:textId="31EF020C" w:rsidR="001C4708" w:rsidRPr="002B0757" w:rsidRDefault="001A38C6" w:rsidP="00A825F0">
            <w:pPr>
              <w:pStyle w:val="ListParagraph"/>
              <w:numPr>
                <w:ilvl w:val="1"/>
                <w:numId w:val="37"/>
              </w:numPr>
              <w:spacing w:after="0" w:line="240" w:lineRule="auto"/>
              <w:rPr>
                <w:szCs w:val="24"/>
              </w:rPr>
            </w:pPr>
            <w:r w:rsidRPr="002B0757">
              <w:rPr>
                <w:szCs w:val="24"/>
              </w:rPr>
              <w:t xml:space="preserve">Menu are prepared as per recipes </w:t>
            </w:r>
          </w:p>
        </w:tc>
      </w:tr>
      <w:tr w:rsidR="001C4708" w:rsidRPr="002B0757" w14:paraId="380FD4AD" w14:textId="77777777">
        <w:trPr>
          <w:trHeight w:val="278"/>
        </w:trPr>
        <w:tc>
          <w:tcPr>
            <w:tcW w:w="3114" w:type="dxa"/>
            <w:tcBorders>
              <w:top w:val="single" w:sz="4" w:space="0" w:color="000000"/>
              <w:left w:val="single" w:sz="4" w:space="0" w:color="000000"/>
              <w:bottom w:val="single" w:sz="4" w:space="0" w:color="000000"/>
              <w:right w:val="single" w:sz="4" w:space="0" w:color="000000"/>
            </w:tcBorders>
          </w:tcPr>
          <w:p w14:paraId="60758F6D" w14:textId="77777777" w:rsidR="001C4708" w:rsidRPr="002B0757" w:rsidRDefault="001A38C6" w:rsidP="00A825F0">
            <w:pPr>
              <w:numPr>
                <w:ilvl w:val="0"/>
                <w:numId w:val="4"/>
              </w:numPr>
              <w:spacing w:after="200" w:line="283" w:lineRule="auto"/>
              <w:contextualSpacing/>
              <w:rPr>
                <w:rFonts w:eastAsia="Calibri"/>
                <w:color w:val="auto"/>
                <w:kern w:val="0"/>
                <w:szCs w:val="24"/>
                <w:lang w:val="en-GB"/>
              </w:rPr>
            </w:pPr>
            <w:bookmarkStart w:id="43" w:name="_Hlk129699017"/>
            <w:r w:rsidRPr="002B0757">
              <w:rPr>
                <w:rFonts w:eastAsia="Calibri"/>
                <w:color w:val="auto"/>
                <w:kern w:val="0"/>
                <w:szCs w:val="24"/>
                <w:lang w:val="en-GB"/>
              </w:rPr>
              <w:t>Carry out feeding care plan interventions</w:t>
            </w:r>
            <w:bookmarkEnd w:id="43"/>
          </w:p>
        </w:tc>
        <w:tc>
          <w:tcPr>
            <w:tcW w:w="6462" w:type="dxa"/>
            <w:tcBorders>
              <w:top w:val="single" w:sz="4" w:space="0" w:color="000000"/>
              <w:left w:val="single" w:sz="4" w:space="0" w:color="000000"/>
              <w:bottom w:val="single" w:sz="4" w:space="0" w:color="000000"/>
              <w:right w:val="single" w:sz="4" w:space="0" w:color="000000"/>
            </w:tcBorders>
          </w:tcPr>
          <w:p w14:paraId="190C3971" w14:textId="492A16DE" w:rsidR="001C4708" w:rsidRPr="002B0757" w:rsidRDefault="001A38C6" w:rsidP="00A825F0">
            <w:pPr>
              <w:pStyle w:val="ListParagraph"/>
              <w:numPr>
                <w:ilvl w:val="1"/>
                <w:numId w:val="38"/>
              </w:numPr>
              <w:spacing w:after="0" w:line="240" w:lineRule="auto"/>
              <w:rPr>
                <w:szCs w:val="24"/>
              </w:rPr>
            </w:pPr>
            <w:r w:rsidRPr="002B0757">
              <w:rPr>
                <w:szCs w:val="24"/>
              </w:rPr>
              <w:t>Client</w:t>
            </w:r>
            <w:r w:rsidR="0072378A" w:rsidRPr="002B0757">
              <w:rPr>
                <w:szCs w:val="24"/>
              </w:rPr>
              <w:t>’s</w:t>
            </w:r>
            <w:r w:rsidRPr="002B0757">
              <w:rPr>
                <w:szCs w:val="24"/>
              </w:rPr>
              <w:t xml:space="preserve"> dietary </w:t>
            </w:r>
            <w:r w:rsidR="009568C0" w:rsidRPr="002B0757">
              <w:rPr>
                <w:szCs w:val="24"/>
              </w:rPr>
              <w:t>counselling</w:t>
            </w:r>
            <w:r w:rsidRPr="002B0757">
              <w:rPr>
                <w:szCs w:val="24"/>
              </w:rPr>
              <w:t xml:space="preserve"> is conducted as per nutritionist/doctor report</w:t>
            </w:r>
          </w:p>
          <w:p w14:paraId="05046CA9" w14:textId="14F19EEA" w:rsidR="001C4708" w:rsidRPr="002B0757" w:rsidRDefault="001A38C6" w:rsidP="00A825F0">
            <w:pPr>
              <w:pStyle w:val="ListParagraph"/>
              <w:numPr>
                <w:ilvl w:val="1"/>
                <w:numId w:val="38"/>
              </w:numPr>
              <w:spacing w:after="0" w:line="240" w:lineRule="auto"/>
              <w:rPr>
                <w:szCs w:val="24"/>
              </w:rPr>
            </w:pPr>
            <w:r w:rsidRPr="002B0757">
              <w:rPr>
                <w:szCs w:val="24"/>
              </w:rPr>
              <w:t>Client</w:t>
            </w:r>
            <w:r w:rsidR="0072378A" w:rsidRPr="002B0757">
              <w:rPr>
                <w:szCs w:val="24"/>
              </w:rPr>
              <w:t>’s</w:t>
            </w:r>
            <w:r w:rsidRPr="002B0757">
              <w:rPr>
                <w:szCs w:val="24"/>
              </w:rPr>
              <w:t xml:space="preserve"> dietary preferences are established as per client needs</w:t>
            </w:r>
          </w:p>
          <w:p w14:paraId="15C9433F" w14:textId="086879E2" w:rsidR="001C4708" w:rsidRPr="002B0757" w:rsidRDefault="001A38C6" w:rsidP="00A825F0">
            <w:pPr>
              <w:pStyle w:val="ListParagraph"/>
              <w:numPr>
                <w:ilvl w:val="1"/>
                <w:numId w:val="38"/>
              </w:numPr>
              <w:spacing w:after="0" w:line="240" w:lineRule="auto"/>
              <w:rPr>
                <w:szCs w:val="24"/>
              </w:rPr>
            </w:pPr>
            <w:r w:rsidRPr="002B0757">
              <w:rPr>
                <w:szCs w:val="24"/>
              </w:rPr>
              <w:t>Safe food handling procedures are adhered to as per food handling guidelines</w:t>
            </w:r>
          </w:p>
          <w:p w14:paraId="65259609" w14:textId="235F22A2" w:rsidR="001C4708" w:rsidRPr="002B0757" w:rsidRDefault="001A38C6" w:rsidP="00A825F0">
            <w:pPr>
              <w:pStyle w:val="ListParagraph"/>
              <w:numPr>
                <w:ilvl w:val="1"/>
                <w:numId w:val="38"/>
              </w:numPr>
              <w:spacing w:after="0" w:line="240" w:lineRule="auto"/>
              <w:rPr>
                <w:szCs w:val="24"/>
              </w:rPr>
            </w:pPr>
            <w:r w:rsidRPr="002B0757">
              <w:rPr>
                <w:szCs w:val="24"/>
              </w:rPr>
              <w:t>Individualized meal is prepared as per nutritionist instruction</w:t>
            </w:r>
          </w:p>
          <w:p w14:paraId="6DF9C26A" w14:textId="00970E0F" w:rsidR="001C4708" w:rsidRPr="002B0757" w:rsidRDefault="0072378A" w:rsidP="00A825F0">
            <w:pPr>
              <w:pStyle w:val="ListParagraph"/>
              <w:numPr>
                <w:ilvl w:val="1"/>
                <w:numId w:val="38"/>
              </w:numPr>
              <w:spacing w:after="0" w:line="240" w:lineRule="auto"/>
              <w:rPr>
                <w:szCs w:val="24"/>
              </w:rPr>
            </w:pPr>
            <w:r w:rsidRPr="002B0757">
              <w:rPr>
                <w:szCs w:val="24"/>
              </w:rPr>
              <w:t>Client’s</w:t>
            </w:r>
            <w:r w:rsidR="001A38C6" w:rsidRPr="002B0757">
              <w:rPr>
                <w:szCs w:val="24"/>
              </w:rPr>
              <w:t xml:space="preserve"> feeding is carried out as per feeding route</w:t>
            </w:r>
          </w:p>
          <w:p w14:paraId="21A452F9" w14:textId="6ACCB3A4" w:rsidR="001C4708" w:rsidRPr="002B0757" w:rsidRDefault="001A38C6" w:rsidP="00A825F0">
            <w:pPr>
              <w:pStyle w:val="ListParagraph"/>
              <w:numPr>
                <w:ilvl w:val="1"/>
                <w:numId w:val="38"/>
              </w:numPr>
              <w:spacing w:after="0" w:line="240" w:lineRule="auto"/>
              <w:rPr>
                <w:szCs w:val="24"/>
              </w:rPr>
            </w:pPr>
            <w:r w:rsidRPr="002B0757">
              <w:rPr>
                <w:szCs w:val="24"/>
              </w:rPr>
              <w:t>Feeding tools are cleaned and stored as per safe food handling procedures</w:t>
            </w:r>
          </w:p>
        </w:tc>
      </w:tr>
      <w:tr w:rsidR="001C4708" w:rsidRPr="002B0757" w14:paraId="75CB9E2A" w14:textId="77777777">
        <w:trPr>
          <w:trHeight w:val="278"/>
        </w:trPr>
        <w:tc>
          <w:tcPr>
            <w:tcW w:w="3114" w:type="dxa"/>
            <w:tcBorders>
              <w:top w:val="single" w:sz="4" w:space="0" w:color="000000"/>
              <w:left w:val="single" w:sz="4" w:space="0" w:color="000000"/>
              <w:bottom w:val="single" w:sz="4" w:space="0" w:color="000000"/>
              <w:right w:val="single" w:sz="4" w:space="0" w:color="000000"/>
            </w:tcBorders>
          </w:tcPr>
          <w:p w14:paraId="525ECFDB" w14:textId="77777777" w:rsidR="001C4708" w:rsidRPr="002B0757" w:rsidRDefault="001A38C6" w:rsidP="00A825F0">
            <w:pPr>
              <w:numPr>
                <w:ilvl w:val="0"/>
                <w:numId w:val="4"/>
              </w:numPr>
              <w:spacing w:after="200" w:line="283" w:lineRule="auto"/>
              <w:contextualSpacing/>
              <w:rPr>
                <w:rFonts w:eastAsia="Calibri"/>
                <w:color w:val="auto"/>
                <w:kern w:val="0"/>
                <w:szCs w:val="24"/>
                <w:lang w:val="en-GB"/>
              </w:rPr>
            </w:pPr>
            <w:bookmarkStart w:id="44" w:name="_Hlk129699052"/>
            <w:r w:rsidRPr="002B0757">
              <w:rPr>
                <w:rFonts w:eastAsia="Calibri"/>
                <w:color w:val="auto"/>
                <w:kern w:val="0"/>
                <w:szCs w:val="24"/>
                <w:lang w:val="en-GB"/>
              </w:rPr>
              <w:t>Conduct continuous dietary monitoring</w:t>
            </w:r>
            <w:bookmarkEnd w:id="44"/>
          </w:p>
        </w:tc>
        <w:tc>
          <w:tcPr>
            <w:tcW w:w="6462" w:type="dxa"/>
            <w:tcBorders>
              <w:top w:val="single" w:sz="4" w:space="0" w:color="000000"/>
              <w:left w:val="single" w:sz="4" w:space="0" w:color="000000"/>
              <w:bottom w:val="single" w:sz="4" w:space="0" w:color="000000"/>
              <w:right w:val="single" w:sz="4" w:space="0" w:color="000000"/>
            </w:tcBorders>
          </w:tcPr>
          <w:p w14:paraId="1A58EAB0" w14:textId="396E213E" w:rsidR="001C4708" w:rsidRPr="002B0757" w:rsidRDefault="001A38C6" w:rsidP="00A825F0">
            <w:pPr>
              <w:pStyle w:val="ListParagraph"/>
              <w:numPr>
                <w:ilvl w:val="1"/>
                <w:numId w:val="39"/>
              </w:numPr>
              <w:spacing w:after="0" w:line="240" w:lineRule="auto"/>
              <w:rPr>
                <w:szCs w:val="24"/>
              </w:rPr>
            </w:pPr>
            <w:r w:rsidRPr="002B0757">
              <w:rPr>
                <w:szCs w:val="24"/>
              </w:rPr>
              <w:t xml:space="preserve">Reassessment of the </w:t>
            </w:r>
            <w:r w:rsidR="000C281F" w:rsidRPr="002B0757">
              <w:rPr>
                <w:szCs w:val="24"/>
              </w:rPr>
              <w:t>client’s</w:t>
            </w:r>
            <w:r w:rsidRPr="002B0757">
              <w:rPr>
                <w:szCs w:val="24"/>
              </w:rPr>
              <w:t xml:space="preserve"> feeding status is conducted as per feeding care plan intervention</w:t>
            </w:r>
          </w:p>
          <w:p w14:paraId="60302B84" w14:textId="52A89B71" w:rsidR="001C4708" w:rsidRPr="002B0757" w:rsidRDefault="001A38C6" w:rsidP="00A825F0">
            <w:pPr>
              <w:pStyle w:val="ListParagraph"/>
              <w:numPr>
                <w:ilvl w:val="1"/>
                <w:numId w:val="39"/>
              </w:numPr>
              <w:spacing w:after="0" w:line="240" w:lineRule="auto"/>
              <w:rPr>
                <w:szCs w:val="24"/>
              </w:rPr>
            </w:pPr>
            <w:r w:rsidRPr="002B0757">
              <w:rPr>
                <w:szCs w:val="24"/>
              </w:rPr>
              <w:t>Necessary re-intervention is carried out as per re-assessment</w:t>
            </w:r>
          </w:p>
          <w:p w14:paraId="33024F08" w14:textId="676BD1DA" w:rsidR="001C4708" w:rsidRPr="002B0757" w:rsidRDefault="001A38C6" w:rsidP="00A825F0">
            <w:pPr>
              <w:pStyle w:val="ListParagraph"/>
              <w:numPr>
                <w:ilvl w:val="1"/>
                <w:numId w:val="39"/>
              </w:numPr>
              <w:spacing w:after="0" w:line="240" w:lineRule="auto"/>
              <w:rPr>
                <w:szCs w:val="24"/>
              </w:rPr>
            </w:pPr>
            <w:r w:rsidRPr="002B0757">
              <w:rPr>
                <w:szCs w:val="24"/>
              </w:rPr>
              <w:t>Report is disseminated as per nutritionist/doctor instruction</w:t>
            </w:r>
          </w:p>
          <w:p w14:paraId="7A9EA4D8" w14:textId="4EA08F9C" w:rsidR="001C4708" w:rsidRPr="002B0757" w:rsidRDefault="001A38C6" w:rsidP="00A825F0">
            <w:pPr>
              <w:pStyle w:val="ListParagraph"/>
              <w:numPr>
                <w:ilvl w:val="1"/>
                <w:numId w:val="39"/>
              </w:numPr>
              <w:spacing w:after="0" w:line="240" w:lineRule="auto"/>
              <w:rPr>
                <w:szCs w:val="24"/>
              </w:rPr>
            </w:pPr>
            <w:r w:rsidRPr="002B0757">
              <w:rPr>
                <w:szCs w:val="24"/>
              </w:rPr>
              <w:t>Appropriate referrals are conducted as per re-assessment</w:t>
            </w:r>
          </w:p>
          <w:p w14:paraId="3326E27D" w14:textId="6F61ED9B" w:rsidR="001C4708" w:rsidRPr="002B0757" w:rsidRDefault="001A38C6" w:rsidP="00A825F0">
            <w:pPr>
              <w:pStyle w:val="ListParagraph"/>
              <w:numPr>
                <w:ilvl w:val="1"/>
                <w:numId w:val="39"/>
              </w:numPr>
              <w:spacing w:after="0" w:line="240" w:lineRule="auto"/>
              <w:rPr>
                <w:szCs w:val="24"/>
              </w:rPr>
            </w:pPr>
            <w:r w:rsidRPr="002B0757">
              <w:rPr>
                <w:szCs w:val="24"/>
              </w:rPr>
              <w:t>Documentation of the interventions is carried out as per document filing procedures</w:t>
            </w:r>
          </w:p>
        </w:tc>
      </w:tr>
    </w:tbl>
    <w:p w14:paraId="1F7F9969" w14:textId="77777777" w:rsidR="001C4708" w:rsidRPr="002B0757" w:rsidRDefault="001C4708">
      <w:pPr>
        <w:spacing w:line="283" w:lineRule="auto"/>
        <w:rPr>
          <w:b/>
          <w:szCs w:val="24"/>
        </w:rPr>
      </w:pPr>
    </w:p>
    <w:p w14:paraId="7D2D1733" w14:textId="77777777" w:rsidR="001C4708" w:rsidRPr="002B0757" w:rsidRDefault="001C4708">
      <w:pPr>
        <w:spacing w:line="283" w:lineRule="auto"/>
        <w:rPr>
          <w:b/>
          <w:szCs w:val="24"/>
        </w:rPr>
      </w:pPr>
    </w:p>
    <w:p w14:paraId="45DFF95C" w14:textId="77777777" w:rsidR="001C4708" w:rsidRPr="002B0757" w:rsidRDefault="001A38C6">
      <w:pPr>
        <w:spacing w:line="283" w:lineRule="auto"/>
        <w:rPr>
          <w:b/>
          <w:szCs w:val="24"/>
        </w:rPr>
      </w:pPr>
      <w:r w:rsidRPr="002B0757">
        <w:rPr>
          <w:b/>
          <w:szCs w:val="24"/>
        </w:rPr>
        <w:t xml:space="preserve">RANGE </w:t>
      </w:r>
    </w:p>
    <w:p w14:paraId="3C6E25C0" w14:textId="77777777" w:rsidR="001C4708" w:rsidRPr="002B0757" w:rsidRDefault="001A38C6">
      <w:pPr>
        <w:spacing w:line="283" w:lineRule="auto"/>
        <w:rPr>
          <w:szCs w:val="24"/>
        </w:rPr>
      </w:pPr>
      <w:r w:rsidRPr="002B0757">
        <w:rPr>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1C4708" w:rsidRPr="002B0757" w14:paraId="7C297167" w14:textId="77777777" w:rsidTr="000C281F">
        <w:tc>
          <w:tcPr>
            <w:tcW w:w="3957" w:type="dxa"/>
            <w:tcBorders>
              <w:top w:val="single" w:sz="4" w:space="0" w:color="000000"/>
              <w:left w:val="single" w:sz="4" w:space="0" w:color="000000"/>
              <w:bottom w:val="single" w:sz="4" w:space="0" w:color="000000"/>
              <w:right w:val="single" w:sz="4" w:space="0" w:color="000000"/>
            </w:tcBorders>
          </w:tcPr>
          <w:p w14:paraId="68AAFCBB" w14:textId="77777777" w:rsidR="001C4708" w:rsidRPr="002B0757" w:rsidRDefault="001A38C6">
            <w:pPr>
              <w:spacing w:line="283" w:lineRule="auto"/>
              <w:rPr>
                <w:b/>
                <w:szCs w:val="24"/>
              </w:rPr>
            </w:pPr>
            <w:r w:rsidRPr="002B0757">
              <w:rPr>
                <w:b/>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02AE84CD" w14:textId="77777777" w:rsidR="001C4708" w:rsidRPr="002B0757" w:rsidRDefault="001A38C6">
            <w:pPr>
              <w:spacing w:line="283" w:lineRule="auto"/>
              <w:rPr>
                <w:b/>
                <w:szCs w:val="24"/>
              </w:rPr>
            </w:pPr>
            <w:r w:rsidRPr="002B0757">
              <w:rPr>
                <w:b/>
                <w:szCs w:val="24"/>
              </w:rPr>
              <w:t xml:space="preserve">Range </w:t>
            </w:r>
          </w:p>
        </w:tc>
      </w:tr>
      <w:tr w:rsidR="001C4708" w:rsidRPr="002B0757" w14:paraId="5FD7013F" w14:textId="77777777" w:rsidTr="000C281F">
        <w:trPr>
          <w:trHeight w:val="1952"/>
        </w:trPr>
        <w:tc>
          <w:tcPr>
            <w:tcW w:w="3957" w:type="dxa"/>
            <w:tcBorders>
              <w:top w:val="single" w:sz="4" w:space="0" w:color="000000"/>
              <w:left w:val="single" w:sz="4" w:space="0" w:color="000000"/>
              <w:bottom w:val="single" w:sz="4" w:space="0" w:color="000000"/>
              <w:right w:val="single" w:sz="4" w:space="0" w:color="000000"/>
            </w:tcBorders>
          </w:tcPr>
          <w:p w14:paraId="5CF080D1" w14:textId="796B3B97" w:rsidR="001C4708" w:rsidRPr="002B0757" w:rsidRDefault="001A38C6" w:rsidP="001D4900">
            <w:pPr>
              <w:pStyle w:val="ListParagraph"/>
              <w:numPr>
                <w:ilvl w:val="3"/>
                <w:numId w:val="2"/>
              </w:numPr>
              <w:spacing w:line="283" w:lineRule="auto"/>
              <w:rPr>
                <w:szCs w:val="24"/>
              </w:rPr>
            </w:pPr>
            <w:r w:rsidRPr="002B0757">
              <w:rPr>
                <w:b/>
                <w:bCs/>
                <w:i/>
                <w:szCs w:val="24"/>
                <w:lang w:eastAsia="en-GB"/>
              </w:rPr>
              <w:t xml:space="preserve">Assessment dietary tools </w:t>
            </w:r>
            <w:r w:rsidRPr="002B0757">
              <w:rPr>
                <w:bCs/>
                <w:szCs w:val="24"/>
                <w:lang w:eastAsia="en-GB"/>
              </w:rPr>
              <w:t xml:space="preserve">may include but not limited </w:t>
            </w:r>
            <w:r w:rsidRPr="002B0757">
              <w:rPr>
                <w:szCs w:val="24"/>
              </w:rPr>
              <w:t>to:</w:t>
            </w:r>
          </w:p>
        </w:tc>
        <w:tc>
          <w:tcPr>
            <w:tcW w:w="5043" w:type="dxa"/>
            <w:tcBorders>
              <w:top w:val="single" w:sz="4" w:space="0" w:color="000000"/>
              <w:left w:val="single" w:sz="4" w:space="0" w:color="000000"/>
              <w:bottom w:val="single" w:sz="4" w:space="0" w:color="000000"/>
              <w:right w:val="single" w:sz="4" w:space="0" w:color="000000"/>
            </w:tcBorders>
          </w:tcPr>
          <w:p w14:paraId="118AC133" w14:textId="77777777" w:rsidR="001C4708" w:rsidRPr="002B0757" w:rsidRDefault="001A38C6" w:rsidP="001A38C6">
            <w:pPr>
              <w:numPr>
                <w:ilvl w:val="0"/>
                <w:numId w:val="2"/>
              </w:numPr>
              <w:spacing w:after="200" w:line="283" w:lineRule="auto"/>
              <w:rPr>
                <w:szCs w:val="24"/>
              </w:rPr>
            </w:pPr>
            <w:r w:rsidRPr="002B0757">
              <w:rPr>
                <w:szCs w:val="24"/>
              </w:rPr>
              <w:t>24-hour dietary recall profile</w:t>
            </w:r>
          </w:p>
          <w:p w14:paraId="13226AE4" w14:textId="77777777" w:rsidR="001C4708" w:rsidRPr="002B0757" w:rsidRDefault="001A38C6" w:rsidP="001A38C6">
            <w:pPr>
              <w:numPr>
                <w:ilvl w:val="0"/>
                <w:numId w:val="2"/>
              </w:numPr>
              <w:spacing w:after="200" w:line="283" w:lineRule="auto"/>
              <w:rPr>
                <w:szCs w:val="24"/>
              </w:rPr>
            </w:pPr>
            <w:r w:rsidRPr="002B0757">
              <w:rPr>
                <w:szCs w:val="24"/>
              </w:rPr>
              <w:t>Food recall profile</w:t>
            </w:r>
          </w:p>
          <w:p w14:paraId="2A6B6A7F" w14:textId="77777777" w:rsidR="001C4708" w:rsidRPr="002B0757" w:rsidRDefault="001A38C6" w:rsidP="001A38C6">
            <w:pPr>
              <w:numPr>
                <w:ilvl w:val="0"/>
                <w:numId w:val="2"/>
              </w:numPr>
              <w:spacing w:after="200" w:line="283" w:lineRule="auto"/>
              <w:rPr>
                <w:szCs w:val="24"/>
              </w:rPr>
            </w:pPr>
            <w:r w:rsidRPr="002B0757">
              <w:rPr>
                <w:szCs w:val="24"/>
              </w:rPr>
              <w:t>Food frequency questionnaire profile</w:t>
            </w:r>
          </w:p>
          <w:p w14:paraId="75E1506B" w14:textId="77777777" w:rsidR="001C4708" w:rsidRPr="002B0757" w:rsidRDefault="001A38C6" w:rsidP="001A38C6">
            <w:pPr>
              <w:numPr>
                <w:ilvl w:val="0"/>
                <w:numId w:val="2"/>
              </w:numPr>
              <w:spacing w:after="200" w:line="283" w:lineRule="auto"/>
              <w:rPr>
                <w:szCs w:val="24"/>
              </w:rPr>
            </w:pPr>
            <w:r w:rsidRPr="002B0757">
              <w:rPr>
                <w:szCs w:val="24"/>
              </w:rPr>
              <w:t>Screener profile</w:t>
            </w:r>
          </w:p>
        </w:tc>
      </w:tr>
    </w:tbl>
    <w:p w14:paraId="09D4AE75" w14:textId="0C8ACB10" w:rsidR="001C4708" w:rsidRPr="002B0757" w:rsidRDefault="001C4708">
      <w:pPr>
        <w:spacing w:line="283" w:lineRule="auto"/>
        <w:rPr>
          <w:b/>
          <w:szCs w:val="24"/>
        </w:rPr>
      </w:pPr>
    </w:p>
    <w:p w14:paraId="3F3579C6" w14:textId="77777777" w:rsidR="001C4708" w:rsidRPr="002B0757" w:rsidRDefault="001A38C6">
      <w:pPr>
        <w:spacing w:line="283" w:lineRule="auto"/>
        <w:rPr>
          <w:b/>
          <w:szCs w:val="24"/>
        </w:rPr>
      </w:pPr>
      <w:r w:rsidRPr="002B0757">
        <w:rPr>
          <w:b/>
          <w:szCs w:val="24"/>
        </w:rPr>
        <w:t xml:space="preserve">REQUIRED KNOWLEDGE AND SKILLS </w:t>
      </w:r>
    </w:p>
    <w:p w14:paraId="018D6E69" w14:textId="77777777" w:rsidR="001C4708" w:rsidRPr="002B0757" w:rsidRDefault="001A38C6">
      <w:pPr>
        <w:spacing w:line="283" w:lineRule="auto"/>
        <w:rPr>
          <w:szCs w:val="24"/>
        </w:rPr>
      </w:pPr>
      <w:r w:rsidRPr="002B0757">
        <w:rPr>
          <w:szCs w:val="24"/>
        </w:rPr>
        <w:t xml:space="preserve">This section describes the knowledge and skills required for this unit of competency. </w:t>
      </w:r>
    </w:p>
    <w:p w14:paraId="29D15E94" w14:textId="77777777" w:rsidR="001C4708" w:rsidRPr="002B0757" w:rsidRDefault="001A38C6">
      <w:pPr>
        <w:spacing w:line="283" w:lineRule="auto"/>
        <w:rPr>
          <w:b/>
          <w:szCs w:val="24"/>
        </w:rPr>
      </w:pPr>
      <w:r w:rsidRPr="002B0757">
        <w:rPr>
          <w:b/>
          <w:szCs w:val="24"/>
        </w:rPr>
        <w:t>Required knowledge:</w:t>
      </w:r>
    </w:p>
    <w:p w14:paraId="60262297" w14:textId="77777777" w:rsidR="001C4708" w:rsidRPr="002B0757" w:rsidRDefault="001A38C6">
      <w:pPr>
        <w:spacing w:line="283" w:lineRule="auto"/>
        <w:rPr>
          <w:szCs w:val="24"/>
        </w:rPr>
      </w:pPr>
      <w:r w:rsidRPr="002B0757">
        <w:rPr>
          <w:szCs w:val="24"/>
        </w:rPr>
        <w:t xml:space="preserve">The individual needs to demonstrate knowledge of: </w:t>
      </w:r>
    </w:p>
    <w:p w14:paraId="3209E37E"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Human growth and development</w:t>
      </w:r>
    </w:p>
    <w:p w14:paraId="406938D5"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Legal aspects in child welfare</w:t>
      </w:r>
    </w:p>
    <w:p w14:paraId="1FB617FA"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Basic counselling and psychology</w:t>
      </w:r>
    </w:p>
    <w:p w14:paraId="27C28812"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Human behaviour and social environment</w:t>
      </w:r>
    </w:p>
    <w:p w14:paraId="6CEAE17E"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Rehabilitation programs</w:t>
      </w:r>
    </w:p>
    <w:p w14:paraId="09D99F81"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Child welfare programs</w:t>
      </w:r>
    </w:p>
    <w:p w14:paraId="7CC8CDBC"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 xml:space="preserve">Social interventions </w:t>
      </w:r>
    </w:p>
    <w:p w14:paraId="3F51ABD5" w14:textId="371BD5AF"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Digital literacy</w:t>
      </w:r>
    </w:p>
    <w:p w14:paraId="3B39F288" w14:textId="77777777" w:rsidR="001C4708" w:rsidRPr="002B0757" w:rsidRDefault="001C4708">
      <w:pPr>
        <w:spacing w:after="200" w:line="276" w:lineRule="auto"/>
        <w:ind w:left="1440"/>
        <w:contextualSpacing/>
        <w:rPr>
          <w:rFonts w:eastAsia="Calibri"/>
          <w:b/>
          <w:color w:val="auto"/>
          <w:kern w:val="0"/>
          <w:szCs w:val="24"/>
          <w:lang w:val="en-GB"/>
        </w:rPr>
      </w:pPr>
    </w:p>
    <w:p w14:paraId="391A1151" w14:textId="77777777" w:rsidR="001C4708" w:rsidRPr="002B0757" w:rsidRDefault="001A38C6">
      <w:pPr>
        <w:spacing w:after="200" w:line="276" w:lineRule="auto"/>
        <w:ind w:left="1440"/>
        <w:contextualSpacing/>
        <w:rPr>
          <w:rFonts w:eastAsia="Calibri"/>
          <w:b/>
          <w:color w:val="auto"/>
          <w:kern w:val="0"/>
          <w:szCs w:val="24"/>
          <w:lang w:val="en-GB"/>
        </w:rPr>
      </w:pPr>
      <w:r w:rsidRPr="002B0757">
        <w:rPr>
          <w:rFonts w:eastAsia="Calibri"/>
          <w:b/>
          <w:color w:val="auto"/>
          <w:kern w:val="0"/>
          <w:szCs w:val="24"/>
          <w:lang w:val="en-GB"/>
        </w:rPr>
        <w:t>Required skills:</w:t>
      </w:r>
    </w:p>
    <w:p w14:paraId="381715F6" w14:textId="77777777" w:rsidR="001C4708" w:rsidRPr="002B0757" w:rsidRDefault="001A38C6">
      <w:pPr>
        <w:spacing w:line="283" w:lineRule="auto"/>
        <w:rPr>
          <w:szCs w:val="24"/>
        </w:rPr>
      </w:pPr>
      <w:r w:rsidRPr="002B0757">
        <w:rPr>
          <w:szCs w:val="24"/>
        </w:rPr>
        <w:t xml:space="preserve">The individual needs to demonstrate the following skills: </w:t>
      </w:r>
    </w:p>
    <w:p w14:paraId="68B2476C"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Communication skills</w:t>
      </w:r>
    </w:p>
    <w:p w14:paraId="1A6AD7E6"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Organization skills</w:t>
      </w:r>
    </w:p>
    <w:p w14:paraId="0FE947FB"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Problem solving skills</w:t>
      </w:r>
    </w:p>
    <w:p w14:paraId="037B2F38"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Time management</w:t>
      </w:r>
    </w:p>
    <w:p w14:paraId="27CF3250"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Data collection</w:t>
      </w:r>
    </w:p>
    <w:p w14:paraId="52C9FF07"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Numeracy skills</w:t>
      </w:r>
    </w:p>
    <w:p w14:paraId="2A4992D3"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Active listening skills</w:t>
      </w:r>
    </w:p>
    <w:p w14:paraId="639275FA"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Empathetic skills</w:t>
      </w:r>
    </w:p>
    <w:p w14:paraId="04C4E30C"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Critical thinking</w:t>
      </w:r>
    </w:p>
    <w:p w14:paraId="1046F411"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Decision making</w:t>
      </w:r>
    </w:p>
    <w:p w14:paraId="0D0DE634"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lastRenderedPageBreak/>
        <w:t>Team work</w:t>
      </w:r>
    </w:p>
    <w:p w14:paraId="69450AF1" w14:textId="77777777" w:rsidR="001C4708" w:rsidRPr="002B0757" w:rsidRDefault="001A38C6" w:rsidP="00A825F0">
      <w:pPr>
        <w:numPr>
          <w:ilvl w:val="0"/>
          <w:numId w:val="3"/>
        </w:numPr>
        <w:spacing w:after="200" w:line="283" w:lineRule="auto"/>
        <w:contextualSpacing/>
        <w:rPr>
          <w:rFonts w:eastAsia="Calibri"/>
          <w:color w:val="auto"/>
          <w:kern w:val="0"/>
          <w:szCs w:val="24"/>
          <w:lang w:val="en-GB"/>
        </w:rPr>
      </w:pPr>
      <w:r w:rsidRPr="002B0757">
        <w:rPr>
          <w:rFonts w:eastAsia="Calibri"/>
          <w:color w:val="auto"/>
          <w:kern w:val="0"/>
          <w:szCs w:val="24"/>
          <w:lang w:val="en-GB"/>
        </w:rPr>
        <w:t>Boundary setting</w:t>
      </w:r>
    </w:p>
    <w:p w14:paraId="7E2DFB5A" w14:textId="77777777" w:rsidR="00702A91" w:rsidRPr="002B0757" w:rsidRDefault="00702A91">
      <w:pPr>
        <w:spacing w:line="283" w:lineRule="auto"/>
        <w:rPr>
          <w:b/>
          <w:szCs w:val="24"/>
        </w:rPr>
      </w:pPr>
    </w:p>
    <w:p w14:paraId="18C1A648" w14:textId="41E16008" w:rsidR="001C4708" w:rsidRPr="002B0757" w:rsidRDefault="001A38C6">
      <w:pPr>
        <w:spacing w:line="283" w:lineRule="auto"/>
        <w:rPr>
          <w:b/>
          <w:szCs w:val="24"/>
        </w:rPr>
      </w:pPr>
      <w:r w:rsidRPr="002B0757">
        <w:rPr>
          <w:b/>
          <w:szCs w:val="24"/>
        </w:rPr>
        <w:t>EVIDENCE GUIDE</w:t>
      </w:r>
    </w:p>
    <w:p w14:paraId="5814CCC1" w14:textId="77777777" w:rsidR="001C4708" w:rsidRPr="002B0757" w:rsidRDefault="001A38C6">
      <w:pPr>
        <w:spacing w:line="283" w:lineRule="auto"/>
        <w:rPr>
          <w:szCs w:val="24"/>
        </w:rPr>
      </w:pPr>
      <w:r w:rsidRPr="002B0757">
        <w:rPr>
          <w:szCs w:val="24"/>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1C4708" w:rsidRPr="002B0757" w14:paraId="0FE9DA93" w14:textId="77777777">
        <w:trPr>
          <w:trHeight w:val="1790"/>
        </w:trPr>
        <w:tc>
          <w:tcPr>
            <w:tcW w:w="2695" w:type="dxa"/>
            <w:tcBorders>
              <w:top w:val="single" w:sz="4" w:space="0" w:color="000000"/>
              <w:left w:val="single" w:sz="4" w:space="0" w:color="000000"/>
              <w:bottom w:val="single" w:sz="4" w:space="0" w:color="000000"/>
              <w:right w:val="single" w:sz="4" w:space="0" w:color="000000"/>
            </w:tcBorders>
          </w:tcPr>
          <w:p w14:paraId="30FFF596" w14:textId="77777777" w:rsidR="001C4708" w:rsidRPr="002B0757" w:rsidRDefault="001A38C6" w:rsidP="00A825F0">
            <w:pPr>
              <w:numPr>
                <w:ilvl w:val="0"/>
                <w:numId w:val="5"/>
              </w:numPr>
              <w:spacing w:after="200" w:line="283" w:lineRule="auto"/>
              <w:contextualSpacing/>
              <w:rPr>
                <w:rFonts w:eastAsia="Calibri"/>
                <w:color w:val="auto"/>
                <w:kern w:val="0"/>
                <w:szCs w:val="24"/>
                <w:lang w:val="en-GB"/>
              </w:rPr>
            </w:pPr>
            <w:r w:rsidRPr="002B0757">
              <w:rPr>
                <w:rFonts w:eastAsia="Calibri"/>
                <w:color w:val="auto"/>
                <w:kern w:val="0"/>
                <w:szCs w:val="24"/>
                <w:lang w:val="en-GB"/>
              </w:rPr>
              <w:t>Critical aspects of competency</w:t>
            </w:r>
          </w:p>
        </w:tc>
        <w:tc>
          <w:tcPr>
            <w:tcW w:w="6475" w:type="dxa"/>
            <w:tcBorders>
              <w:top w:val="single" w:sz="4" w:space="0" w:color="000000"/>
              <w:left w:val="single" w:sz="4" w:space="0" w:color="000000"/>
              <w:bottom w:val="single" w:sz="4" w:space="0" w:color="000000"/>
              <w:right w:val="single" w:sz="4" w:space="0" w:color="000000"/>
            </w:tcBorders>
          </w:tcPr>
          <w:p w14:paraId="667D3D6D" w14:textId="77777777" w:rsidR="001C4708" w:rsidRPr="002B0757" w:rsidRDefault="001A38C6">
            <w:pPr>
              <w:spacing w:line="283" w:lineRule="auto"/>
              <w:rPr>
                <w:szCs w:val="24"/>
              </w:rPr>
            </w:pPr>
            <w:r w:rsidRPr="002B0757">
              <w:rPr>
                <w:szCs w:val="24"/>
              </w:rPr>
              <w:t xml:space="preserve">Assessment requires evidence that the candidate: </w:t>
            </w:r>
            <w:r w:rsidRPr="002B0757">
              <w:rPr>
                <w:bCs/>
                <w:szCs w:val="24"/>
              </w:rPr>
              <w:t xml:space="preserve"> </w:t>
            </w:r>
          </w:p>
          <w:p w14:paraId="6DAA78CE" w14:textId="35705C3B" w:rsidR="001C4708" w:rsidRPr="002B0757" w:rsidRDefault="003C3D8D" w:rsidP="00A825F0">
            <w:pPr>
              <w:numPr>
                <w:ilvl w:val="1"/>
                <w:numId w:val="5"/>
              </w:numPr>
              <w:spacing w:before="60" w:after="60" w:line="240" w:lineRule="auto"/>
              <w:contextualSpacing/>
              <w:rPr>
                <w:rFonts w:eastAsia="Calibri"/>
                <w:bCs/>
                <w:color w:val="auto"/>
                <w:kern w:val="0"/>
                <w:szCs w:val="24"/>
                <w:lang w:val="en-GB"/>
              </w:rPr>
            </w:pPr>
            <w:r w:rsidRPr="002B0757">
              <w:rPr>
                <w:rFonts w:eastAsia="Calibri"/>
                <w:bCs/>
                <w:color w:val="auto"/>
                <w:kern w:val="0"/>
                <w:szCs w:val="24"/>
                <w:lang w:val="en-GB"/>
              </w:rPr>
              <w:t>Developed client’s</w:t>
            </w:r>
            <w:r w:rsidR="001A38C6" w:rsidRPr="002B0757">
              <w:rPr>
                <w:rFonts w:eastAsia="Calibri"/>
                <w:bCs/>
                <w:color w:val="auto"/>
                <w:kern w:val="0"/>
                <w:szCs w:val="24"/>
                <w:lang w:val="en-GB"/>
              </w:rPr>
              <w:t xml:space="preserve"> dietary meal plan as per nutritionist</w:t>
            </w:r>
          </w:p>
          <w:p w14:paraId="3FE95A7E" w14:textId="78FD61CD" w:rsidR="001C4708" w:rsidRPr="002B0757" w:rsidRDefault="001A38C6" w:rsidP="00A825F0">
            <w:pPr>
              <w:numPr>
                <w:ilvl w:val="1"/>
                <w:numId w:val="5"/>
              </w:numPr>
              <w:spacing w:before="60" w:after="60" w:line="240" w:lineRule="auto"/>
              <w:contextualSpacing/>
              <w:rPr>
                <w:rFonts w:eastAsia="Calibri"/>
                <w:bCs/>
                <w:color w:val="auto"/>
                <w:kern w:val="0"/>
                <w:szCs w:val="24"/>
                <w:lang w:val="en-GB"/>
              </w:rPr>
            </w:pPr>
            <w:r w:rsidRPr="002B0757">
              <w:rPr>
                <w:rFonts w:eastAsia="Calibri"/>
                <w:color w:val="auto"/>
                <w:kern w:val="0"/>
                <w:szCs w:val="24"/>
                <w:lang w:val="en-GB"/>
              </w:rPr>
              <w:t xml:space="preserve"> </w:t>
            </w:r>
            <w:r w:rsidR="003C3D8D" w:rsidRPr="002B0757">
              <w:rPr>
                <w:rFonts w:eastAsia="Calibri"/>
                <w:color w:val="auto"/>
                <w:kern w:val="0"/>
                <w:szCs w:val="24"/>
                <w:lang w:val="en-GB"/>
              </w:rPr>
              <w:t>Developed individual</w:t>
            </w:r>
            <w:r w:rsidRPr="002B0757">
              <w:rPr>
                <w:rFonts w:eastAsia="Calibri"/>
                <w:color w:val="auto"/>
                <w:kern w:val="0"/>
                <w:szCs w:val="24"/>
                <w:lang w:val="en-GB"/>
              </w:rPr>
              <w:t xml:space="preserve"> dietary meal plan as per nutritionist report</w:t>
            </w:r>
          </w:p>
          <w:p w14:paraId="76415DBA" w14:textId="34CDB5D9" w:rsidR="001C4708" w:rsidRPr="002B0757" w:rsidRDefault="001A38C6" w:rsidP="00A825F0">
            <w:pPr>
              <w:numPr>
                <w:ilvl w:val="1"/>
                <w:numId w:val="5"/>
              </w:numPr>
              <w:spacing w:before="60" w:after="60" w:line="240" w:lineRule="auto"/>
              <w:contextualSpacing/>
              <w:rPr>
                <w:rFonts w:eastAsia="Calibri"/>
                <w:bCs/>
                <w:color w:val="auto"/>
                <w:kern w:val="0"/>
                <w:szCs w:val="24"/>
                <w:lang w:val="en-GB"/>
              </w:rPr>
            </w:pPr>
            <w:r w:rsidRPr="002B0757">
              <w:rPr>
                <w:rFonts w:eastAsia="Calibri"/>
                <w:color w:val="auto"/>
                <w:kern w:val="0"/>
                <w:szCs w:val="24"/>
                <w:lang w:val="en-GB"/>
              </w:rPr>
              <w:t xml:space="preserve"> </w:t>
            </w:r>
            <w:r w:rsidR="003C3D8D" w:rsidRPr="002B0757">
              <w:rPr>
                <w:rFonts w:eastAsia="Calibri"/>
                <w:color w:val="auto"/>
                <w:kern w:val="0"/>
                <w:szCs w:val="24"/>
                <w:lang w:val="en-GB"/>
              </w:rPr>
              <w:t>Stored food</w:t>
            </w:r>
            <w:r w:rsidRPr="002B0757">
              <w:rPr>
                <w:rFonts w:eastAsia="Calibri"/>
                <w:color w:val="auto"/>
                <w:kern w:val="0"/>
                <w:szCs w:val="24"/>
                <w:lang w:val="en-GB"/>
              </w:rPr>
              <w:t xml:space="preserve"> as per food handling procedures</w:t>
            </w:r>
          </w:p>
          <w:p w14:paraId="053F9C8D" w14:textId="77777777" w:rsidR="00DE11C4" w:rsidRPr="002B0757" w:rsidRDefault="003C3D8D" w:rsidP="00A825F0">
            <w:pPr>
              <w:numPr>
                <w:ilvl w:val="1"/>
                <w:numId w:val="5"/>
              </w:numPr>
              <w:spacing w:before="60" w:after="60" w:line="240" w:lineRule="auto"/>
              <w:contextualSpacing/>
              <w:rPr>
                <w:rFonts w:eastAsia="Calibri"/>
                <w:bCs/>
                <w:color w:val="auto"/>
                <w:kern w:val="0"/>
                <w:szCs w:val="24"/>
                <w:lang w:val="en-GB"/>
              </w:rPr>
            </w:pPr>
            <w:r w:rsidRPr="002B0757">
              <w:rPr>
                <w:rFonts w:eastAsia="Calibri"/>
                <w:color w:val="auto"/>
                <w:kern w:val="0"/>
                <w:szCs w:val="24"/>
                <w:lang w:val="en-GB"/>
              </w:rPr>
              <w:t>Prepared a</w:t>
            </w:r>
            <w:r w:rsidR="001A38C6" w:rsidRPr="002B0757">
              <w:rPr>
                <w:rFonts w:eastAsia="Calibri"/>
                <w:color w:val="auto"/>
                <w:kern w:val="0"/>
                <w:szCs w:val="24"/>
                <w:lang w:val="en-GB"/>
              </w:rPr>
              <w:t xml:space="preserve"> </w:t>
            </w:r>
            <w:r w:rsidRPr="002B0757">
              <w:rPr>
                <w:rFonts w:eastAsia="Calibri"/>
                <w:color w:val="auto"/>
                <w:kern w:val="0"/>
                <w:szCs w:val="24"/>
                <w:lang w:val="en-GB"/>
              </w:rPr>
              <w:t>meal</w:t>
            </w:r>
            <w:r w:rsidR="001A38C6" w:rsidRPr="002B0757">
              <w:rPr>
                <w:rFonts w:eastAsia="Calibri"/>
                <w:color w:val="auto"/>
                <w:kern w:val="0"/>
                <w:szCs w:val="24"/>
                <w:lang w:val="en-GB"/>
              </w:rPr>
              <w:t xml:space="preserve"> as per recipes</w:t>
            </w:r>
          </w:p>
          <w:p w14:paraId="61C4D470" w14:textId="77777777" w:rsidR="00DE11C4" w:rsidRPr="002B0757" w:rsidRDefault="003C3D8D" w:rsidP="00A825F0">
            <w:pPr>
              <w:numPr>
                <w:ilvl w:val="1"/>
                <w:numId w:val="5"/>
              </w:numPr>
              <w:spacing w:before="60" w:after="60" w:line="240" w:lineRule="auto"/>
              <w:contextualSpacing/>
              <w:rPr>
                <w:rFonts w:eastAsia="Calibri"/>
                <w:bCs/>
                <w:color w:val="auto"/>
                <w:kern w:val="0"/>
                <w:szCs w:val="24"/>
                <w:lang w:val="en-GB"/>
              </w:rPr>
            </w:pPr>
            <w:r w:rsidRPr="002B0757">
              <w:rPr>
                <w:rFonts w:eastAsia="Calibri"/>
                <w:color w:val="auto"/>
                <w:kern w:val="0"/>
                <w:szCs w:val="24"/>
                <w:lang w:val="en-GB"/>
              </w:rPr>
              <w:t>Conducted client</w:t>
            </w:r>
            <w:r w:rsidR="001A38C6" w:rsidRPr="002B0757">
              <w:rPr>
                <w:rFonts w:eastAsia="Calibri"/>
                <w:color w:val="auto"/>
                <w:kern w:val="0"/>
                <w:szCs w:val="24"/>
                <w:lang w:val="en-GB"/>
              </w:rPr>
              <w:t xml:space="preserve"> dietary counselling</w:t>
            </w:r>
            <w:r w:rsidR="00DE11C4" w:rsidRPr="002B0757">
              <w:rPr>
                <w:rFonts w:eastAsia="Calibri"/>
                <w:color w:val="auto"/>
                <w:kern w:val="0"/>
                <w:szCs w:val="24"/>
                <w:lang w:val="en-GB"/>
              </w:rPr>
              <w:t xml:space="preserve"> </w:t>
            </w:r>
            <w:r w:rsidR="00DE11C4" w:rsidRPr="002B0757">
              <w:rPr>
                <w:color w:val="auto"/>
                <w:szCs w:val="24"/>
              </w:rPr>
              <w:t>conducted as per nutritionist/doctor report</w:t>
            </w:r>
          </w:p>
          <w:p w14:paraId="6913ECAA" w14:textId="71DA60EA" w:rsidR="00DE11C4" w:rsidRPr="002B0757" w:rsidRDefault="001A38C6" w:rsidP="00A825F0">
            <w:pPr>
              <w:numPr>
                <w:ilvl w:val="1"/>
                <w:numId w:val="5"/>
              </w:numPr>
              <w:spacing w:before="60" w:after="60" w:line="240" w:lineRule="auto"/>
              <w:contextualSpacing/>
              <w:rPr>
                <w:rFonts w:eastAsia="Calibri"/>
                <w:bCs/>
                <w:color w:val="auto"/>
                <w:kern w:val="0"/>
                <w:szCs w:val="24"/>
                <w:lang w:val="en-GB"/>
              </w:rPr>
            </w:pPr>
            <w:r w:rsidRPr="002B0757">
              <w:rPr>
                <w:rFonts w:eastAsia="Calibri"/>
                <w:color w:val="auto"/>
                <w:szCs w:val="24"/>
              </w:rPr>
              <w:t xml:space="preserve"> </w:t>
            </w:r>
            <w:r w:rsidR="003C3D8D" w:rsidRPr="002B0757">
              <w:rPr>
                <w:rFonts w:eastAsia="Calibri"/>
                <w:color w:val="auto"/>
                <w:szCs w:val="24"/>
              </w:rPr>
              <w:t>Carried out</w:t>
            </w:r>
            <w:r w:rsidRPr="002B0757">
              <w:rPr>
                <w:rFonts w:eastAsia="Calibri"/>
                <w:color w:val="auto"/>
                <w:szCs w:val="24"/>
              </w:rPr>
              <w:t xml:space="preserve"> patient feeding</w:t>
            </w:r>
            <w:r w:rsidR="00DE11C4" w:rsidRPr="002B0757">
              <w:rPr>
                <w:rFonts w:eastAsia="Calibri"/>
                <w:color w:val="auto"/>
                <w:szCs w:val="24"/>
              </w:rPr>
              <w:t xml:space="preserve"> </w:t>
            </w:r>
            <w:r w:rsidR="00DE11C4" w:rsidRPr="002B0757">
              <w:rPr>
                <w:color w:val="auto"/>
                <w:szCs w:val="24"/>
              </w:rPr>
              <w:t>as per feeding route</w:t>
            </w:r>
          </w:p>
          <w:p w14:paraId="0B3BD4F6" w14:textId="3C6B1C0A" w:rsidR="00DE11C4" w:rsidRPr="002B0757" w:rsidRDefault="00DE11C4" w:rsidP="00DE11C4">
            <w:pPr>
              <w:spacing w:before="60" w:after="60" w:line="240" w:lineRule="auto"/>
              <w:ind w:left="720"/>
              <w:contextualSpacing/>
              <w:rPr>
                <w:rFonts w:eastAsia="Calibri"/>
                <w:bCs/>
                <w:color w:val="auto"/>
                <w:kern w:val="0"/>
                <w:szCs w:val="24"/>
                <w:lang w:val="en-GB"/>
              </w:rPr>
            </w:pPr>
          </w:p>
          <w:p w14:paraId="1853706E" w14:textId="517D7BCC" w:rsidR="001C4708" w:rsidRPr="002B0757" w:rsidRDefault="003C3D8D" w:rsidP="00A825F0">
            <w:pPr>
              <w:numPr>
                <w:ilvl w:val="1"/>
                <w:numId w:val="5"/>
              </w:numPr>
              <w:spacing w:before="60" w:after="60" w:line="240" w:lineRule="auto"/>
              <w:contextualSpacing/>
              <w:rPr>
                <w:rFonts w:eastAsia="Calibri"/>
                <w:bCs/>
                <w:color w:val="auto"/>
                <w:kern w:val="0"/>
                <w:szCs w:val="24"/>
                <w:lang w:val="en-GB"/>
              </w:rPr>
            </w:pPr>
            <w:r w:rsidRPr="002B0757">
              <w:rPr>
                <w:rFonts w:eastAsia="Calibri"/>
                <w:color w:val="auto"/>
                <w:szCs w:val="24"/>
              </w:rPr>
              <w:t>Conducted reassessment</w:t>
            </w:r>
            <w:r w:rsidR="001A38C6" w:rsidRPr="002B0757">
              <w:rPr>
                <w:rFonts w:eastAsia="Calibri"/>
                <w:color w:val="auto"/>
                <w:szCs w:val="24"/>
              </w:rPr>
              <w:t xml:space="preserve"> of the patient feeding status</w:t>
            </w:r>
            <w:r w:rsidR="00DE11C4" w:rsidRPr="002B0757">
              <w:rPr>
                <w:rFonts w:eastAsia="Calibri"/>
                <w:color w:val="auto"/>
                <w:szCs w:val="24"/>
              </w:rPr>
              <w:t xml:space="preserve"> </w:t>
            </w:r>
            <w:r w:rsidR="00DE11C4" w:rsidRPr="002B0757">
              <w:rPr>
                <w:color w:val="auto"/>
                <w:szCs w:val="24"/>
              </w:rPr>
              <w:t>conducted as per feeding care plan intervention</w:t>
            </w:r>
          </w:p>
          <w:p w14:paraId="540CF397" w14:textId="22BF2970" w:rsidR="001C4708" w:rsidRPr="002B0757" w:rsidRDefault="001A38C6" w:rsidP="00A825F0">
            <w:pPr>
              <w:numPr>
                <w:ilvl w:val="1"/>
                <w:numId w:val="5"/>
              </w:numPr>
              <w:spacing w:before="60" w:after="60" w:line="240" w:lineRule="auto"/>
              <w:contextualSpacing/>
              <w:rPr>
                <w:rFonts w:eastAsia="Calibri"/>
                <w:bCs/>
                <w:color w:val="FF0000"/>
                <w:kern w:val="0"/>
                <w:szCs w:val="24"/>
                <w:lang w:val="en-GB"/>
              </w:rPr>
            </w:pPr>
            <w:r w:rsidRPr="002B0757">
              <w:rPr>
                <w:rFonts w:eastAsia="Calibri"/>
                <w:color w:val="auto"/>
                <w:kern w:val="0"/>
                <w:szCs w:val="24"/>
                <w:lang w:val="en-GB"/>
              </w:rPr>
              <w:t xml:space="preserve"> </w:t>
            </w:r>
            <w:r w:rsidR="003C3D8D" w:rsidRPr="002B0757">
              <w:rPr>
                <w:rFonts w:eastAsia="Calibri"/>
                <w:color w:val="auto"/>
                <w:kern w:val="0"/>
                <w:szCs w:val="24"/>
                <w:lang w:val="en-GB"/>
              </w:rPr>
              <w:t>Documented and</w:t>
            </w:r>
            <w:r w:rsidRPr="002B0757">
              <w:rPr>
                <w:rFonts w:eastAsia="Calibri"/>
                <w:color w:val="auto"/>
                <w:kern w:val="0"/>
                <w:szCs w:val="24"/>
                <w:lang w:val="en-GB"/>
              </w:rPr>
              <w:t xml:space="preserve"> conducted appropriate referrals</w:t>
            </w:r>
            <w:r w:rsidR="00DE11C4" w:rsidRPr="002B0757">
              <w:rPr>
                <w:color w:val="auto"/>
                <w:szCs w:val="24"/>
              </w:rPr>
              <w:t xml:space="preserve"> as per document filing procedures</w:t>
            </w:r>
          </w:p>
        </w:tc>
      </w:tr>
      <w:tr w:rsidR="001C4708" w:rsidRPr="002B0757" w14:paraId="7E375879" w14:textId="77777777" w:rsidTr="003C3D8D">
        <w:trPr>
          <w:trHeight w:val="1601"/>
        </w:trPr>
        <w:tc>
          <w:tcPr>
            <w:tcW w:w="2695" w:type="dxa"/>
            <w:tcBorders>
              <w:top w:val="single" w:sz="4" w:space="0" w:color="000000"/>
              <w:left w:val="single" w:sz="4" w:space="0" w:color="000000"/>
              <w:bottom w:val="single" w:sz="4" w:space="0" w:color="000000"/>
              <w:right w:val="single" w:sz="4" w:space="0" w:color="000000"/>
            </w:tcBorders>
          </w:tcPr>
          <w:p w14:paraId="1972F067" w14:textId="77777777" w:rsidR="001C4708" w:rsidRPr="002B0757" w:rsidRDefault="001A38C6" w:rsidP="00A825F0">
            <w:pPr>
              <w:numPr>
                <w:ilvl w:val="0"/>
                <w:numId w:val="5"/>
              </w:numPr>
              <w:spacing w:after="0" w:line="240" w:lineRule="auto"/>
              <w:contextualSpacing/>
              <w:rPr>
                <w:rFonts w:eastAsia="Calibri"/>
                <w:color w:val="auto"/>
                <w:kern w:val="0"/>
                <w:szCs w:val="24"/>
                <w:lang w:val="en-GB"/>
              </w:rPr>
            </w:pPr>
            <w:r w:rsidRPr="002B0757">
              <w:rPr>
                <w:rFonts w:eastAsia="Calibri"/>
                <w:color w:val="auto"/>
                <w:kern w:val="0"/>
                <w:szCs w:val="24"/>
                <w:lang w:val="en-GB"/>
              </w:rPr>
              <w:t>Resource implications</w:t>
            </w:r>
          </w:p>
        </w:tc>
        <w:tc>
          <w:tcPr>
            <w:tcW w:w="6475" w:type="dxa"/>
            <w:tcBorders>
              <w:top w:val="single" w:sz="4" w:space="0" w:color="000000"/>
              <w:left w:val="single" w:sz="4" w:space="0" w:color="000000"/>
              <w:bottom w:val="single" w:sz="4" w:space="0" w:color="000000"/>
              <w:right w:val="single" w:sz="4" w:space="0" w:color="000000"/>
            </w:tcBorders>
          </w:tcPr>
          <w:p w14:paraId="09BF1766" w14:textId="6205ECB5" w:rsidR="001C4708" w:rsidRPr="002B0757" w:rsidRDefault="001A38C6">
            <w:pPr>
              <w:spacing w:line="283" w:lineRule="auto"/>
              <w:rPr>
                <w:szCs w:val="24"/>
              </w:rPr>
            </w:pPr>
            <w:r w:rsidRPr="002B0757">
              <w:rPr>
                <w:szCs w:val="24"/>
              </w:rPr>
              <w:t>The following resources should be provided:</w:t>
            </w:r>
          </w:p>
          <w:p w14:paraId="02F15D87" w14:textId="77777777" w:rsidR="001C4708" w:rsidRPr="002B0757" w:rsidRDefault="001A38C6">
            <w:pPr>
              <w:spacing w:after="0" w:line="276" w:lineRule="auto"/>
              <w:rPr>
                <w:color w:val="auto"/>
                <w:szCs w:val="24"/>
              </w:rPr>
            </w:pPr>
            <w:r w:rsidRPr="002B0757">
              <w:rPr>
                <w:color w:val="auto"/>
                <w:szCs w:val="24"/>
              </w:rPr>
              <w:t>2.1A fully equipped simulated operations training office</w:t>
            </w:r>
          </w:p>
          <w:p w14:paraId="009DC3BC" w14:textId="77777777" w:rsidR="001C4708" w:rsidRPr="002B0757" w:rsidRDefault="001A38C6">
            <w:pPr>
              <w:spacing w:after="0" w:line="276" w:lineRule="auto"/>
              <w:rPr>
                <w:color w:val="auto"/>
                <w:szCs w:val="24"/>
              </w:rPr>
            </w:pPr>
            <w:r w:rsidRPr="002B0757">
              <w:rPr>
                <w:color w:val="auto"/>
                <w:szCs w:val="24"/>
              </w:rPr>
              <w:t>2.2A functional private venue</w:t>
            </w:r>
          </w:p>
          <w:p w14:paraId="3F6AC5E9" w14:textId="77777777" w:rsidR="001C4708" w:rsidRPr="002B0757" w:rsidRDefault="001A38C6">
            <w:pPr>
              <w:spacing w:after="0" w:line="276" w:lineRule="auto"/>
              <w:rPr>
                <w:szCs w:val="24"/>
              </w:rPr>
            </w:pPr>
            <w:r w:rsidRPr="002B0757">
              <w:rPr>
                <w:color w:val="auto"/>
                <w:szCs w:val="24"/>
              </w:rPr>
              <w:t>2.3Resources relevant to the proposed activities or tasks</w:t>
            </w:r>
          </w:p>
        </w:tc>
      </w:tr>
      <w:tr w:rsidR="001C4708" w:rsidRPr="002B0757" w14:paraId="7CECAA98" w14:textId="77777777">
        <w:trPr>
          <w:trHeight w:val="1142"/>
        </w:trPr>
        <w:tc>
          <w:tcPr>
            <w:tcW w:w="2695" w:type="dxa"/>
            <w:tcBorders>
              <w:top w:val="single" w:sz="4" w:space="0" w:color="000000"/>
              <w:left w:val="single" w:sz="4" w:space="0" w:color="000000"/>
              <w:bottom w:val="single" w:sz="4" w:space="0" w:color="000000"/>
              <w:right w:val="single" w:sz="4" w:space="0" w:color="000000"/>
            </w:tcBorders>
          </w:tcPr>
          <w:p w14:paraId="2C4A0914" w14:textId="77777777" w:rsidR="001C4708" w:rsidRPr="002B0757" w:rsidRDefault="001A38C6" w:rsidP="00A825F0">
            <w:pPr>
              <w:numPr>
                <w:ilvl w:val="0"/>
                <w:numId w:val="5"/>
              </w:numPr>
              <w:spacing w:after="0" w:line="240" w:lineRule="auto"/>
              <w:contextualSpacing/>
              <w:rPr>
                <w:rFonts w:eastAsia="Calibri"/>
                <w:color w:val="auto"/>
                <w:kern w:val="0"/>
                <w:szCs w:val="24"/>
                <w:lang w:val="en-GB"/>
              </w:rPr>
            </w:pPr>
            <w:r w:rsidRPr="002B0757">
              <w:rPr>
                <w:rFonts w:eastAsia="Calibri"/>
                <w:color w:val="auto"/>
                <w:kern w:val="0"/>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2F4B0621" w14:textId="77777777" w:rsidR="001C4708" w:rsidRPr="002B0757" w:rsidRDefault="001A38C6">
            <w:pPr>
              <w:spacing w:line="283" w:lineRule="auto"/>
              <w:rPr>
                <w:szCs w:val="24"/>
              </w:rPr>
            </w:pPr>
            <w:r w:rsidRPr="002B0757">
              <w:rPr>
                <w:szCs w:val="24"/>
              </w:rPr>
              <w:t xml:space="preserve">Competency in this unit may be accessed through: </w:t>
            </w:r>
          </w:p>
          <w:p w14:paraId="503B08EA" w14:textId="03D1D686" w:rsidR="004C6CEB" w:rsidRPr="002B0757" w:rsidRDefault="004C6CEB" w:rsidP="00A825F0">
            <w:pPr>
              <w:pStyle w:val="ListParagraph"/>
              <w:numPr>
                <w:ilvl w:val="1"/>
                <w:numId w:val="5"/>
              </w:numPr>
              <w:spacing w:after="0" w:line="360" w:lineRule="auto"/>
              <w:rPr>
                <w:szCs w:val="24"/>
              </w:rPr>
            </w:pPr>
            <w:r w:rsidRPr="002B0757">
              <w:rPr>
                <w:szCs w:val="24"/>
              </w:rPr>
              <w:t xml:space="preserve">Practicals </w:t>
            </w:r>
          </w:p>
          <w:p w14:paraId="02BE7D61" w14:textId="77777777" w:rsidR="004C6CEB" w:rsidRPr="002B0757" w:rsidRDefault="004C6CEB" w:rsidP="00A825F0">
            <w:pPr>
              <w:pStyle w:val="ListParagraph"/>
              <w:numPr>
                <w:ilvl w:val="1"/>
                <w:numId w:val="5"/>
              </w:numPr>
              <w:spacing w:after="0" w:line="360" w:lineRule="auto"/>
              <w:rPr>
                <w:szCs w:val="24"/>
              </w:rPr>
            </w:pPr>
            <w:r w:rsidRPr="002B0757">
              <w:rPr>
                <w:szCs w:val="24"/>
              </w:rPr>
              <w:t>Written tests</w:t>
            </w:r>
          </w:p>
          <w:p w14:paraId="65FDE0DD" w14:textId="77777777" w:rsidR="004C6CEB" w:rsidRPr="002B0757" w:rsidRDefault="004C6CEB" w:rsidP="00A825F0">
            <w:pPr>
              <w:pStyle w:val="ListParagraph"/>
              <w:numPr>
                <w:ilvl w:val="1"/>
                <w:numId w:val="5"/>
              </w:numPr>
              <w:spacing w:after="0" w:line="360" w:lineRule="auto"/>
              <w:rPr>
                <w:szCs w:val="24"/>
              </w:rPr>
            </w:pPr>
            <w:r w:rsidRPr="002B0757">
              <w:rPr>
                <w:szCs w:val="24"/>
              </w:rPr>
              <w:t>Oral assessment</w:t>
            </w:r>
          </w:p>
          <w:p w14:paraId="03638E9B" w14:textId="77777777" w:rsidR="004C6CEB" w:rsidRPr="002B0757" w:rsidRDefault="004C6CEB" w:rsidP="00A825F0">
            <w:pPr>
              <w:pStyle w:val="ListParagraph"/>
              <w:numPr>
                <w:ilvl w:val="1"/>
                <w:numId w:val="5"/>
              </w:numPr>
              <w:spacing w:after="0" w:line="360" w:lineRule="auto"/>
              <w:rPr>
                <w:szCs w:val="24"/>
              </w:rPr>
            </w:pPr>
            <w:r w:rsidRPr="002B0757">
              <w:rPr>
                <w:szCs w:val="24"/>
              </w:rPr>
              <w:t>Portfolio of evidence</w:t>
            </w:r>
          </w:p>
          <w:p w14:paraId="3AF62364" w14:textId="71D7EB1C" w:rsidR="004C6CEB" w:rsidRPr="002B0757" w:rsidRDefault="004C6CEB" w:rsidP="00A825F0">
            <w:pPr>
              <w:pStyle w:val="ListParagraph"/>
              <w:numPr>
                <w:ilvl w:val="1"/>
                <w:numId w:val="5"/>
              </w:numPr>
              <w:spacing w:after="0" w:line="360" w:lineRule="auto"/>
              <w:rPr>
                <w:szCs w:val="24"/>
              </w:rPr>
            </w:pPr>
            <w:r w:rsidRPr="002B0757">
              <w:rPr>
                <w:szCs w:val="24"/>
              </w:rPr>
              <w:t>Third party report</w:t>
            </w:r>
          </w:p>
          <w:p w14:paraId="240207A9" w14:textId="706C4008" w:rsidR="001C4708" w:rsidRPr="002B0757" w:rsidRDefault="001C4708">
            <w:pPr>
              <w:spacing w:after="0" w:line="276" w:lineRule="auto"/>
              <w:rPr>
                <w:szCs w:val="24"/>
              </w:rPr>
            </w:pPr>
          </w:p>
        </w:tc>
      </w:tr>
      <w:tr w:rsidR="001C4708" w:rsidRPr="002B0757" w14:paraId="07EEAFDF" w14:textId="77777777">
        <w:trPr>
          <w:trHeight w:val="593"/>
        </w:trPr>
        <w:tc>
          <w:tcPr>
            <w:tcW w:w="2695" w:type="dxa"/>
            <w:tcBorders>
              <w:top w:val="single" w:sz="4" w:space="0" w:color="000000"/>
              <w:left w:val="single" w:sz="4" w:space="0" w:color="000000"/>
              <w:bottom w:val="single" w:sz="4" w:space="0" w:color="000000"/>
              <w:right w:val="single" w:sz="4" w:space="0" w:color="000000"/>
            </w:tcBorders>
          </w:tcPr>
          <w:p w14:paraId="1E597F02" w14:textId="77777777" w:rsidR="001C4708" w:rsidRPr="002B0757" w:rsidRDefault="001A38C6" w:rsidP="00A825F0">
            <w:pPr>
              <w:numPr>
                <w:ilvl w:val="0"/>
                <w:numId w:val="5"/>
              </w:numPr>
              <w:spacing w:after="0" w:line="240" w:lineRule="auto"/>
              <w:contextualSpacing/>
              <w:rPr>
                <w:rFonts w:eastAsia="Calibri"/>
                <w:color w:val="auto"/>
                <w:kern w:val="0"/>
                <w:szCs w:val="24"/>
                <w:lang w:val="en-GB"/>
              </w:rPr>
            </w:pPr>
            <w:r w:rsidRPr="002B0757">
              <w:rPr>
                <w:rFonts w:eastAsia="Calibri"/>
                <w:color w:val="auto"/>
                <w:kern w:val="0"/>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6A6A37E1" w14:textId="77777777" w:rsidR="001C4708" w:rsidRPr="002B0757" w:rsidRDefault="001A38C6">
            <w:pPr>
              <w:spacing w:after="0" w:line="240" w:lineRule="auto"/>
              <w:rPr>
                <w:color w:val="auto"/>
                <w:szCs w:val="24"/>
              </w:rPr>
            </w:pPr>
            <w:r w:rsidRPr="002B0757">
              <w:rPr>
                <w:szCs w:val="24"/>
                <w:lang w:eastAsia="en-GB"/>
              </w:rPr>
              <w:t>Competency may be assessed in the in workplace or simulated workplace</w:t>
            </w:r>
          </w:p>
        </w:tc>
      </w:tr>
      <w:tr w:rsidR="001C4708" w:rsidRPr="002B0757" w14:paraId="3B0D29FF" w14:textId="77777777">
        <w:trPr>
          <w:trHeight w:val="1142"/>
        </w:trPr>
        <w:tc>
          <w:tcPr>
            <w:tcW w:w="2695" w:type="dxa"/>
            <w:tcBorders>
              <w:top w:val="single" w:sz="4" w:space="0" w:color="000000"/>
              <w:left w:val="single" w:sz="4" w:space="0" w:color="000000"/>
              <w:bottom w:val="single" w:sz="4" w:space="0" w:color="000000"/>
              <w:right w:val="single" w:sz="4" w:space="0" w:color="000000"/>
            </w:tcBorders>
          </w:tcPr>
          <w:p w14:paraId="6ADDBE86" w14:textId="77777777" w:rsidR="001C4708" w:rsidRPr="002B0757" w:rsidRDefault="001A38C6" w:rsidP="00A825F0">
            <w:pPr>
              <w:numPr>
                <w:ilvl w:val="0"/>
                <w:numId w:val="5"/>
              </w:numPr>
              <w:spacing w:after="0" w:line="240" w:lineRule="auto"/>
              <w:contextualSpacing/>
              <w:rPr>
                <w:rFonts w:eastAsia="Calibri"/>
                <w:color w:val="auto"/>
                <w:kern w:val="0"/>
                <w:szCs w:val="24"/>
                <w:lang w:val="en-GB"/>
              </w:rPr>
            </w:pPr>
            <w:r w:rsidRPr="002B0757">
              <w:rPr>
                <w:rFonts w:eastAsia="Calibri"/>
                <w:color w:val="auto"/>
                <w:kern w:val="0"/>
                <w:szCs w:val="24"/>
                <w:lang w:val="en-GB"/>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Pr>
          <w:p w14:paraId="57E30394" w14:textId="77777777" w:rsidR="001C4708" w:rsidRPr="002B0757" w:rsidRDefault="001A38C6">
            <w:pPr>
              <w:spacing w:line="283" w:lineRule="auto"/>
              <w:rPr>
                <w:szCs w:val="24"/>
              </w:rPr>
            </w:pPr>
            <w:r w:rsidRPr="002B0757">
              <w:rPr>
                <w:szCs w:val="24"/>
              </w:rPr>
              <w:t>Holistic assessment with other units relevant to the industry sector and workplace job role is recommended.</w:t>
            </w:r>
          </w:p>
        </w:tc>
      </w:tr>
    </w:tbl>
    <w:p w14:paraId="0310DE54" w14:textId="77777777" w:rsidR="001C4708" w:rsidRPr="002B0757" w:rsidRDefault="001C4708">
      <w:pPr>
        <w:spacing w:line="283" w:lineRule="auto"/>
        <w:rPr>
          <w:b/>
          <w:szCs w:val="24"/>
        </w:rPr>
      </w:pPr>
    </w:p>
    <w:p w14:paraId="392DE2F4" w14:textId="77777777" w:rsidR="001C4708" w:rsidRPr="002B0757" w:rsidRDefault="001C4708">
      <w:pPr>
        <w:spacing w:line="283" w:lineRule="auto"/>
        <w:rPr>
          <w:b/>
          <w:szCs w:val="24"/>
        </w:rPr>
      </w:pPr>
    </w:p>
    <w:p w14:paraId="37C46A4D" w14:textId="77777777" w:rsidR="003C3D8D" w:rsidRPr="002B0757" w:rsidRDefault="003C3D8D">
      <w:pPr>
        <w:spacing w:after="0" w:line="240" w:lineRule="auto"/>
        <w:rPr>
          <w:b/>
          <w:color w:val="auto"/>
          <w:szCs w:val="24"/>
        </w:rPr>
      </w:pPr>
      <w:bookmarkStart w:id="45" w:name="_Hlk180409750"/>
      <w:bookmarkEnd w:id="39"/>
      <w:r w:rsidRPr="002B0757">
        <w:rPr>
          <w:b/>
          <w:color w:val="auto"/>
          <w:szCs w:val="24"/>
        </w:rPr>
        <w:br w:type="page"/>
      </w:r>
    </w:p>
    <w:p w14:paraId="4581685C" w14:textId="1A04904E" w:rsidR="00851675" w:rsidRPr="002B0757" w:rsidRDefault="009D6EBA" w:rsidP="00C05EEA">
      <w:pPr>
        <w:pStyle w:val="Heading2"/>
      </w:pPr>
      <w:bookmarkStart w:id="46" w:name="_Toc196911490"/>
      <w:r w:rsidRPr="002B0757">
        <w:lastRenderedPageBreak/>
        <w:t>PROVIDE</w:t>
      </w:r>
      <w:r w:rsidR="00851675" w:rsidRPr="002B0757">
        <w:t xml:space="preserve"> PSYCHOSOCIAL CARE</w:t>
      </w:r>
      <w:bookmarkEnd w:id="45"/>
      <w:bookmarkEnd w:id="46"/>
    </w:p>
    <w:p w14:paraId="108D6EDC" w14:textId="475FBE32" w:rsidR="00851675" w:rsidRPr="002B0757" w:rsidRDefault="00851675" w:rsidP="00851675">
      <w:pPr>
        <w:rPr>
          <w:b/>
          <w:color w:val="auto"/>
          <w:szCs w:val="24"/>
        </w:rPr>
      </w:pPr>
      <w:r w:rsidRPr="002B0757">
        <w:rPr>
          <w:b/>
          <w:color w:val="auto"/>
          <w:szCs w:val="24"/>
        </w:rPr>
        <w:t xml:space="preserve">UNIT CODE: </w:t>
      </w:r>
      <w:r w:rsidR="009D6EBA" w:rsidRPr="002B0757">
        <w:rPr>
          <w:b/>
          <w:color w:val="auto"/>
          <w:szCs w:val="24"/>
        </w:rPr>
        <w:t>0915 251 03A</w:t>
      </w:r>
    </w:p>
    <w:p w14:paraId="1CE2B4CE" w14:textId="77777777" w:rsidR="00851675" w:rsidRPr="002B0757" w:rsidRDefault="00851675" w:rsidP="00851675">
      <w:pPr>
        <w:rPr>
          <w:b/>
          <w:color w:val="auto"/>
          <w:szCs w:val="24"/>
        </w:rPr>
      </w:pPr>
      <w:r w:rsidRPr="002B0757">
        <w:rPr>
          <w:b/>
          <w:color w:val="auto"/>
          <w:szCs w:val="24"/>
        </w:rPr>
        <w:t>UNIT DESCRIPTION</w:t>
      </w:r>
    </w:p>
    <w:p w14:paraId="4F44B5A4" w14:textId="390982F8" w:rsidR="00851675" w:rsidRPr="002B0757" w:rsidRDefault="00851675" w:rsidP="00643534">
      <w:pPr>
        <w:jc w:val="both"/>
        <w:rPr>
          <w:color w:val="auto"/>
          <w:szCs w:val="24"/>
        </w:rPr>
      </w:pPr>
      <w:bookmarkStart w:id="47" w:name="_Hlk180409825"/>
      <w:r w:rsidRPr="002B0757">
        <w:rPr>
          <w:color w:val="auto"/>
          <w:szCs w:val="24"/>
        </w:rPr>
        <w:t xml:space="preserve">This unit describes competencies required to </w:t>
      </w:r>
      <w:r w:rsidR="009D6EBA" w:rsidRPr="002B0757">
        <w:rPr>
          <w:color w:val="auto"/>
          <w:szCs w:val="24"/>
        </w:rPr>
        <w:t>provide</w:t>
      </w:r>
      <w:r w:rsidRPr="002B0757">
        <w:rPr>
          <w:color w:val="auto"/>
          <w:szCs w:val="24"/>
        </w:rPr>
        <w:t xml:space="preserve"> psychosocial </w:t>
      </w:r>
      <w:r w:rsidR="009D6EBA" w:rsidRPr="002B0757">
        <w:rPr>
          <w:color w:val="auto"/>
          <w:szCs w:val="24"/>
        </w:rPr>
        <w:t>care</w:t>
      </w:r>
      <w:r w:rsidRPr="002B0757">
        <w:rPr>
          <w:color w:val="auto"/>
          <w:szCs w:val="24"/>
        </w:rPr>
        <w:t xml:space="preserve">. It involves assessing psychosocial needs, conducting psychosocial </w:t>
      </w:r>
      <w:r w:rsidR="009D6EBA" w:rsidRPr="002B0757">
        <w:rPr>
          <w:color w:val="auto"/>
          <w:szCs w:val="24"/>
        </w:rPr>
        <w:t>support</w:t>
      </w:r>
      <w:bookmarkEnd w:id="47"/>
      <w:r w:rsidR="009D6EBA" w:rsidRPr="002B0757">
        <w:rPr>
          <w:color w:val="auto"/>
          <w:szCs w:val="24"/>
        </w:rPr>
        <w:t xml:space="preserve"> and conduct self-care.</w:t>
      </w:r>
      <w:r w:rsidRPr="002B0757">
        <w:rPr>
          <w:color w:val="auto"/>
          <w:szCs w:val="24"/>
        </w:rPr>
        <w:t xml:space="preserve"> </w:t>
      </w:r>
    </w:p>
    <w:p w14:paraId="19F9371D" w14:textId="77777777" w:rsidR="00851675" w:rsidRPr="002B0757" w:rsidRDefault="00851675" w:rsidP="009E7280">
      <w:pPr>
        <w:spacing w:before="240"/>
        <w:rPr>
          <w:b/>
          <w:color w:val="auto"/>
          <w:szCs w:val="24"/>
        </w:rPr>
      </w:pPr>
      <w:r w:rsidRPr="002B0757">
        <w:rPr>
          <w:b/>
          <w:color w:val="auto"/>
          <w:szCs w:val="24"/>
        </w:rPr>
        <w:t>ELEMENTS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851675" w:rsidRPr="002B0757" w14:paraId="51DD929C" w14:textId="77777777" w:rsidTr="00571386">
        <w:tc>
          <w:tcPr>
            <w:tcW w:w="3114" w:type="dxa"/>
          </w:tcPr>
          <w:p w14:paraId="08C4018B" w14:textId="77777777" w:rsidR="00851675" w:rsidRPr="002B0757" w:rsidRDefault="00851675" w:rsidP="00571386">
            <w:pPr>
              <w:rPr>
                <w:rFonts w:ascii="Times New Roman" w:hAnsi="Times New Roman" w:cs="Times New Roman"/>
                <w:b/>
                <w:color w:val="auto"/>
                <w:szCs w:val="24"/>
              </w:rPr>
            </w:pPr>
            <w:r w:rsidRPr="002B0757">
              <w:rPr>
                <w:rFonts w:ascii="Times New Roman" w:hAnsi="Times New Roman" w:cs="Times New Roman"/>
                <w:b/>
                <w:color w:val="auto"/>
                <w:szCs w:val="24"/>
              </w:rPr>
              <w:t xml:space="preserve">ELEMENT </w:t>
            </w:r>
          </w:p>
          <w:p w14:paraId="627BF933" w14:textId="77777777" w:rsidR="00851675" w:rsidRPr="002B0757" w:rsidRDefault="00851675" w:rsidP="00571386">
            <w:pPr>
              <w:rPr>
                <w:rFonts w:ascii="Times New Roman" w:hAnsi="Times New Roman" w:cs="Times New Roman"/>
                <w:color w:val="auto"/>
                <w:szCs w:val="24"/>
              </w:rPr>
            </w:pPr>
            <w:r w:rsidRPr="002B0757">
              <w:rPr>
                <w:rFonts w:ascii="Times New Roman" w:hAnsi="Times New Roman" w:cs="Times New Roman"/>
                <w:color w:val="auto"/>
                <w:szCs w:val="24"/>
              </w:rPr>
              <w:t>These describe the key outcomes which make up workplace functions</w:t>
            </w:r>
          </w:p>
        </w:tc>
        <w:tc>
          <w:tcPr>
            <w:tcW w:w="6462" w:type="dxa"/>
          </w:tcPr>
          <w:p w14:paraId="49141336" w14:textId="77777777" w:rsidR="00851675" w:rsidRPr="002B0757" w:rsidRDefault="00851675" w:rsidP="00571386">
            <w:pPr>
              <w:rPr>
                <w:rFonts w:ascii="Times New Roman" w:hAnsi="Times New Roman" w:cs="Times New Roman"/>
                <w:b/>
                <w:color w:val="auto"/>
                <w:szCs w:val="24"/>
              </w:rPr>
            </w:pPr>
            <w:r w:rsidRPr="002B0757">
              <w:rPr>
                <w:rFonts w:ascii="Times New Roman" w:hAnsi="Times New Roman" w:cs="Times New Roman"/>
                <w:b/>
                <w:color w:val="auto"/>
                <w:szCs w:val="24"/>
              </w:rPr>
              <w:t>PERFORMANCE CRITERIA</w:t>
            </w:r>
          </w:p>
          <w:p w14:paraId="2231D7DC" w14:textId="77777777" w:rsidR="00851675" w:rsidRPr="002B0757" w:rsidRDefault="00851675" w:rsidP="00571386">
            <w:pPr>
              <w:rPr>
                <w:rFonts w:ascii="Times New Roman" w:hAnsi="Times New Roman" w:cs="Times New Roman"/>
                <w:color w:val="auto"/>
                <w:szCs w:val="24"/>
              </w:rPr>
            </w:pPr>
            <w:r w:rsidRPr="002B0757">
              <w:rPr>
                <w:rFonts w:ascii="Times New Roman" w:hAnsi="Times New Roman" w:cs="Times New Roman"/>
                <w:color w:val="auto"/>
                <w:szCs w:val="24"/>
              </w:rPr>
              <w:t>These are assessable statements which specify the required level of performance for each of the elements</w:t>
            </w:r>
          </w:p>
          <w:p w14:paraId="6D32D335" w14:textId="77777777" w:rsidR="00851675" w:rsidRPr="002B0757" w:rsidRDefault="00851675" w:rsidP="00571386">
            <w:pPr>
              <w:rPr>
                <w:rFonts w:ascii="Times New Roman" w:hAnsi="Times New Roman" w:cs="Times New Roman"/>
                <w:b/>
                <w:i/>
                <w:color w:val="auto"/>
                <w:szCs w:val="24"/>
              </w:rPr>
            </w:pPr>
            <w:r w:rsidRPr="002B0757">
              <w:rPr>
                <w:rFonts w:ascii="Times New Roman" w:hAnsi="Times New Roman" w:cs="Times New Roman"/>
                <w:b/>
                <w:i/>
                <w:color w:val="auto"/>
                <w:szCs w:val="24"/>
              </w:rPr>
              <w:t>(Bold and italicized terms are elaborated in the range)</w:t>
            </w:r>
          </w:p>
        </w:tc>
      </w:tr>
      <w:tr w:rsidR="00851675" w:rsidRPr="002B0757" w14:paraId="2F7679FD" w14:textId="77777777" w:rsidTr="00571386">
        <w:trPr>
          <w:trHeight w:val="278"/>
        </w:trPr>
        <w:tc>
          <w:tcPr>
            <w:tcW w:w="3114" w:type="dxa"/>
          </w:tcPr>
          <w:p w14:paraId="3C4E5C57" w14:textId="77777777" w:rsidR="00851675" w:rsidRPr="002B0757" w:rsidRDefault="00851675" w:rsidP="00A825F0">
            <w:pPr>
              <w:pStyle w:val="NoSpacing"/>
              <w:numPr>
                <w:ilvl w:val="0"/>
                <w:numId w:val="27"/>
              </w:numPr>
              <w:rPr>
                <w:rFonts w:ascii="Times New Roman" w:hAnsi="Times New Roman" w:cs="Times New Roman"/>
              </w:rPr>
            </w:pPr>
            <w:bookmarkStart w:id="48" w:name="_Hlk180409839"/>
            <w:r w:rsidRPr="002B0757">
              <w:rPr>
                <w:rFonts w:ascii="Times New Roman" w:eastAsia="Calibri" w:hAnsi="Times New Roman" w:cs="Times New Roman"/>
                <w:lang w:val="en-GB"/>
              </w:rPr>
              <w:t>Assess psychosocial needs</w:t>
            </w:r>
            <w:bookmarkEnd w:id="48"/>
          </w:p>
        </w:tc>
        <w:tc>
          <w:tcPr>
            <w:tcW w:w="6462" w:type="dxa"/>
          </w:tcPr>
          <w:p w14:paraId="25393E23" w14:textId="77777777" w:rsidR="00851675" w:rsidRPr="002B0757" w:rsidRDefault="00851675" w:rsidP="00A825F0">
            <w:pPr>
              <w:pStyle w:val="ListParagraph"/>
              <w:numPr>
                <w:ilvl w:val="0"/>
                <w:numId w:val="29"/>
              </w:numPr>
              <w:spacing w:after="0" w:line="240" w:lineRule="auto"/>
              <w:rPr>
                <w:rFonts w:ascii="Times New Roman" w:hAnsi="Times New Roman" w:cs="Times New Roman"/>
                <w:szCs w:val="24"/>
              </w:rPr>
            </w:pPr>
            <w:r w:rsidRPr="002B0757">
              <w:rPr>
                <w:rFonts w:ascii="Times New Roman" w:hAnsi="Times New Roman" w:cs="Times New Roman"/>
                <w:b/>
                <w:bCs/>
                <w:i/>
                <w:iCs/>
                <w:szCs w:val="24"/>
              </w:rPr>
              <w:t>Psychosocial</w:t>
            </w:r>
            <w:r w:rsidRPr="002B0757">
              <w:rPr>
                <w:rFonts w:ascii="Times New Roman" w:hAnsi="Times New Roman" w:cs="Times New Roman"/>
                <w:szCs w:val="24"/>
              </w:rPr>
              <w:t xml:space="preserve"> needs are identified as per assessment requirement</w:t>
            </w:r>
          </w:p>
          <w:p w14:paraId="201197F6" w14:textId="77777777" w:rsidR="00851675" w:rsidRPr="002B0757" w:rsidRDefault="00851675" w:rsidP="00A825F0">
            <w:pPr>
              <w:pStyle w:val="ListParagraph"/>
              <w:numPr>
                <w:ilvl w:val="0"/>
                <w:numId w:val="29"/>
              </w:numPr>
              <w:spacing w:after="0" w:line="240" w:lineRule="auto"/>
              <w:rPr>
                <w:rFonts w:ascii="Times New Roman" w:hAnsi="Times New Roman" w:cs="Times New Roman"/>
                <w:szCs w:val="24"/>
              </w:rPr>
            </w:pPr>
            <w:r w:rsidRPr="002B0757">
              <w:rPr>
                <w:rFonts w:ascii="Times New Roman" w:hAnsi="Times New Roman" w:cs="Times New Roman"/>
                <w:szCs w:val="24"/>
              </w:rPr>
              <w:t>Challenges facing the client are identified as per assessment</w:t>
            </w:r>
          </w:p>
          <w:p w14:paraId="5DFF8AA3" w14:textId="42C6F4A1" w:rsidR="00851675" w:rsidRPr="002B0757" w:rsidRDefault="008F1469" w:rsidP="00A825F0">
            <w:pPr>
              <w:pStyle w:val="ListParagraph"/>
              <w:numPr>
                <w:ilvl w:val="0"/>
                <w:numId w:val="29"/>
              </w:numPr>
              <w:spacing w:after="0" w:line="360" w:lineRule="auto"/>
              <w:rPr>
                <w:rFonts w:ascii="Times New Roman" w:hAnsi="Times New Roman" w:cs="Times New Roman"/>
                <w:szCs w:val="24"/>
              </w:rPr>
            </w:pPr>
            <w:r w:rsidRPr="002B0757">
              <w:rPr>
                <w:rFonts w:ascii="Times New Roman" w:hAnsi="Times New Roman" w:cs="Times New Roman"/>
                <w:szCs w:val="24"/>
              </w:rPr>
              <w:t xml:space="preserve">Tools </w:t>
            </w:r>
            <w:r w:rsidR="00851675" w:rsidRPr="002B0757">
              <w:rPr>
                <w:rFonts w:ascii="Times New Roman" w:hAnsi="Times New Roman" w:cs="Times New Roman"/>
                <w:szCs w:val="24"/>
              </w:rPr>
              <w:t>for psychosocial needs</w:t>
            </w:r>
            <w:r w:rsidR="00152B47" w:rsidRPr="002B0757">
              <w:rPr>
                <w:rFonts w:ascii="Times New Roman" w:hAnsi="Times New Roman" w:cs="Times New Roman"/>
                <w:szCs w:val="24"/>
              </w:rPr>
              <w:t xml:space="preserve"> </w:t>
            </w:r>
            <w:r w:rsidRPr="002B0757">
              <w:rPr>
                <w:rFonts w:ascii="Times New Roman" w:hAnsi="Times New Roman" w:cs="Times New Roman"/>
                <w:szCs w:val="24"/>
              </w:rPr>
              <w:t xml:space="preserve">are assembled as per needs </w:t>
            </w:r>
            <w:r w:rsidR="001A0865" w:rsidRPr="002B0757">
              <w:rPr>
                <w:rFonts w:ascii="Times New Roman" w:hAnsi="Times New Roman" w:cs="Times New Roman"/>
                <w:szCs w:val="24"/>
              </w:rPr>
              <w:t>assessment.</w:t>
            </w:r>
          </w:p>
        </w:tc>
      </w:tr>
      <w:tr w:rsidR="00851675" w:rsidRPr="002B0757" w14:paraId="6BA85D76" w14:textId="77777777" w:rsidTr="00571386">
        <w:trPr>
          <w:trHeight w:val="278"/>
        </w:trPr>
        <w:tc>
          <w:tcPr>
            <w:tcW w:w="3114" w:type="dxa"/>
          </w:tcPr>
          <w:p w14:paraId="6F32B287" w14:textId="77777777" w:rsidR="00851675" w:rsidRPr="002B0757" w:rsidRDefault="00851675" w:rsidP="00A825F0">
            <w:pPr>
              <w:pStyle w:val="NoSpacing"/>
              <w:numPr>
                <w:ilvl w:val="0"/>
                <w:numId w:val="27"/>
              </w:numPr>
              <w:rPr>
                <w:rFonts w:ascii="Times New Roman" w:hAnsi="Times New Roman" w:cs="Times New Roman"/>
              </w:rPr>
            </w:pPr>
            <w:r w:rsidRPr="002B0757">
              <w:rPr>
                <w:rFonts w:ascii="Times New Roman" w:eastAsia="Calibri" w:hAnsi="Times New Roman" w:cs="Times New Roman"/>
                <w:lang w:val="en-GB"/>
              </w:rPr>
              <w:t>Conduct psychosocial support</w:t>
            </w:r>
          </w:p>
          <w:p w14:paraId="06F7DA29" w14:textId="77777777" w:rsidR="00851675" w:rsidRPr="002B0757" w:rsidRDefault="00851675" w:rsidP="00571386">
            <w:pPr>
              <w:rPr>
                <w:rFonts w:ascii="Times New Roman" w:hAnsi="Times New Roman" w:cs="Times New Roman"/>
                <w:color w:val="auto"/>
                <w:szCs w:val="24"/>
              </w:rPr>
            </w:pPr>
          </w:p>
        </w:tc>
        <w:tc>
          <w:tcPr>
            <w:tcW w:w="6462" w:type="dxa"/>
          </w:tcPr>
          <w:p w14:paraId="6D7906C5" w14:textId="50D18850" w:rsidR="00851675" w:rsidRPr="002B0757" w:rsidRDefault="00851675" w:rsidP="00A825F0">
            <w:pPr>
              <w:pStyle w:val="ListParagraph"/>
              <w:numPr>
                <w:ilvl w:val="0"/>
                <w:numId w:val="30"/>
              </w:numPr>
              <w:spacing w:after="0" w:line="240" w:lineRule="auto"/>
              <w:rPr>
                <w:rFonts w:ascii="Times New Roman" w:hAnsi="Times New Roman" w:cs="Times New Roman"/>
                <w:szCs w:val="24"/>
              </w:rPr>
            </w:pPr>
            <w:r w:rsidRPr="002B0757">
              <w:rPr>
                <w:rFonts w:ascii="Times New Roman" w:hAnsi="Times New Roman" w:cs="Times New Roman"/>
                <w:szCs w:val="24"/>
              </w:rPr>
              <w:t>Rapport is created</w:t>
            </w:r>
            <w:r w:rsidR="00B605FA" w:rsidRPr="002B0757">
              <w:rPr>
                <w:rFonts w:ascii="Times New Roman" w:hAnsi="Times New Roman" w:cs="Times New Roman"/>
                <w:szCs w:val="24"/>
              </w:rPr>
              <w:t xml:space="preserve"> </w:t>
            </w:r>
            <w:r w:rsidR="00704562" w:rsidRPr="002B0757">
              <w:rPr>
                <w:rFonts w:ascii="Times New Roman" w:hAnsi="Times New Roman" w:cs="Times New Roman"/>
                <w:szCs w:val="24"/>
              </w:rPr>
              <w:t>as per counselling standards</w:t>
            </w:r>
          </w:p>
          <w:p w14:paraId="5705B664" w14:textId="77777777" w:rsidR="00851675" w:rsidRPr="002B0757" w:rsidRDefault="00851675" w:rsidP="00A825F0">
            <w:pPr>
              <w:pStyle w:val="ListParagraph"/>
              <w:numPr>
                <w:ilvl w:val="0"/>
                <w:numId w:val="30"/>
              </w:numPr>
              <w:spacing w:after="0" w:line="240" w:lineRule="auto"/>
              <w:rPr>
                <w:rFonts w:ascii="Times New Roman" w:hAnsi="Times New Roman" w:cs="Times New Roman"/>
                <w:szCs w:val="24"/>
              </w:rPr>
            </w:pPr>
            <w:r w:rsidRPr="002B0757">
              <w:rPr>
                <w:rFonts w:ascii="Times New Roman" w:hAnsi="Times New Roman" w:cs="Times New Roman"/>
                <w:b/>
                <w:bCs/>
                <w:i/>
                <w:iCs/>
                <w:szCs w:val="24"/>
              </w:rPr>
              <w:t>Family sessions</w:t>
            </w:r>
            <w:r w:rsidRPr="002B0757">
              <w:rPr>
                <w:rFonts w:ascii="Times New Roman" w:hAnsi="Times New Roman" w:cs="Times New Roman"/>
                <w:szCs w:val="24"/>
              </w:rPr>
              <w:t xml:space="preserve"> are conducted as per family time schedules</w:t>
            </w:r>
          </w:p>
          <w:p w14:paraId="1132F9DD" w14:textId="77777777" w:rsidR="00851675" w:rsidRPr="002B0757" w:rsidRDefault="00851675" w:rsidP="00A825F0">
            <w:pPr>
              <w:pStyle w:val="ListParagraph"/>
              <w:numPr>
                <w:ilvl w:val="0"/>
                <w:numId w:val="30"/>
              </w:numPr>
              <w:spacing w:after="0" w:line="360" w:lineRule="auto"/>
              <w:rPr>
                <w:rFonts w:ascii="Times New Roman" w:hAnsi="Times New Roman" w:cs="Times New Roman"/>
                <w:szCs w:val="24"/>
              </w:rPr>
            </w:pPr>
            <w:r w:rsidRPr="002B0757">
              <w:rPr>
                <w:rFonts w:ascii="Times New Roman" w:hAnsi="Times New Roman" w:cs="Times New Roman"/>
                <w:szCs w:val="24"/>
              </w:rPr>
              <w:t xml:space="preserve">Necessary psychosocial </w:t>
            </w:r>
            <w:r w:rsidRPr="002B0757">
              <w:rPr>
                <w:rFonts w:ascii="Times New Roman" w:hAnsi="Times New Roman" w:cs="Times New Roman"/>
                <w:b/>
                <w:bCs/>
                <w:i/>
                <w:iCs/>
                <w:szCs w:val="24"/>
              </w:rPr>
              <w:t>interventions</w:t>
            </w:r>
            <w:r w:rsidRPr="002B0757">
              <w:rPr>
                <w:rFonts w:ascii="Times New Roman" w:hAnsi="Times New Roman" w:cs="Times New Roman"/>
                <w:szCs w:val="24"/>
              </w:rPr>
              <w:t xml:space="preserve"> and </w:t>
            </w:r>
            <w:r w:rsidRPr="002B0757">
              <w:rPr>
                <w:rFonts w:ascii="Times New Roman" w:hAnsi="Times New Roman" w:cs="Times New Roman"/>
                <w:b/>
                <w:bCs/>
                <w:i/>
                <w:iCs/>
                <w:szCs w:val="24"/>
              </w:rPr>
              <w:t>record keeping</w:t>
            </w:r>
            <w:r w:rsidRPr="002B0757">
              <w:rPr>
                <w:rFonts w:ascii="Times New Roman" w:hAnsi="Times New Roman" w:cs="Times New Roman"/>
                <w:szCs w:val="24"/>
              </w:rPr>
              <w:t xml:space="preserve"> are caried out as per needs assessment</w:t>
            </w:r>
          </w:p>
        </w:tc>
      </w:tr>
      <w:tr w:rsidR="00851675" w:rsidRPr="002B0757" w14:paraId="443FA776" w14:textId="77777777" w:rsidTr="00571386">
        <w:trPr>
          <w:trHeight w:val="278"/>
        </w:trPr>
        <w:tc>
          <w:tcPr>
            <w:tcW w:w="3114" w:type="dxa"/>
          </w:tcPr>
          <w:p w14:paraId="35167154" w14:textId="77777777" w:rsidR="00851675" w:rsidRPr="002B0757" w:rsidRDefault="00851675" w:rsidP="00A825F0">
            <w:pPr>
              <w:pStyle w:val="NoSpacing"/>
              <w:numPr>
                <w:ilvl w:val="0"/>
                <w:numId w:val="27"/>
              </w:numPr>
              <w:rPr>
                <w:rFonts w:ascii="Times New Roman" w:eastAsia="Calibri" w:hAnsi="Times New Roman" w:cs="Times New Roman"/>
                <w:lang w:val="en-GB"/>
              </w:rPr>
            </w:pPr>
            <w:r w:rsidRPr="002B0757">
              <w:rPr>
                <w:rFonts w:ascii="Times New Roman" w:eastAsia="Calibri" w:hAnsi="Times New Roman" w:cs="Times New Roman"/>
                <w:lang w:val="en-GB"/>
              </w:rPr>
              <w:t xml:space="preserve">Conduct self-care </w:t>
            </w:r>
          </w:p>
          <w:p w14:paraId="390667ED" w14:textId="77777777" w:rsidR="00851675" w:rsidRPr="002B0757" w:rsidRDefault="00851675" w:rsidP="00571386">
            <w:pPr>
              <w:rPr>
                <w:rFonts w:ascii="Times New Roman" w:hAnsi="Times New Roman" w:cs="Times New Roman"/>
                <w:color w:val="auto"/>
                <w:kern w:val="0"/>
                <w:szCs w:val="24"/>
                <w:lang w:val="en-GB"/>
              </w:rPr>
            </w:pPr>
          </w:p>
        </w:tc>
        <w:tc>
          <w:tcPr>
            <w:tcW w:w="6462" w:type="dxa"/>
          </w:tcPr>
          <w:p w14:paraId="45CDC2B8" w14:textId="77777777" w:rsidR="00851675" w:rsidRPr="002B0757" w:rsidRDefault="00851675" w:rsidP="00A825F0">
            <w:pPr>
              <w:pStyle w:val="TableParagraph"/>
              <w:numPr>
                <w:ilvl w:val="0"/>
                <w:numId w:val="35"/>
              </w:numPr>
              <w:tabs>
                <w:tab w:val="left" w:pos="470"/>
              </w:tabs>
              <w:spacing w:before="0" w:line="275" w:lineRule="exact"/>
              <w:rPr>
                <w:rFonts w:ascii="Times New Roman" w:eastAsia="Calibri" w:hAnsi="Times New Roman" w:cs="Times New Roman"/>
                <w:sz w:val="24"/>
                <w:szCs w:val="24"/>
                <w:lang w:val="en-GB" w:bidi="ar-SA"/>
              </w:rPr>
            </w:pPr>
            <w:r w:rsidRPr="002B0757">
              <w:rPr>
                <w:rFonts w:ascii="Times New Roman" w:eastAsia="Calibri" w:hAnsi="Times New Roman" w:cs="Times New Roman"/>
                <w:sz w:val="24"/>
                <w:szCs w:val="24"/>
                <w:lang w:val="en-GB" w:bidi="ar-SA"/>
              </w:rPr>
              <w:t>Self-evaluation is conducted as per caregiver interest</w:t>
            </w:r>
          </w:p>
          <w:p w14:paraId="01B3DB99" w14:textId="77777777" w:rsidR="00851675" w:rsidRPr="002B0757" w:rsidRDefault="00851675" w:rsidP="00A825F0">
            <w:pPr>
              <w:pStyle w:val="TableParagraph"/>
              <w:numPr>
                <w:ilvl w:val="0"/>
                <w:numId w:val="35"/>
              </w:numPr>
              <w:tabs>
                <w:tab w:val="left" w:pos="470"/>
              </w:tabs>
              <w:spacing w:before="0" w:line="275" w:lineRule="exact"/>
              <w:rPr>
                <w:rFonts w:ascii="Times New Roman" w:eastAsia="Calibri" w:hAnsi="Times New Roman" w:cs="Times New Roman"/>
                <w:sz w:val="24"/>
                <w:szCs w:val="24"/>
                <w:lang w:val="en-GB" w:bidi="ar-SA"/>
              </w:rPr>
            </w:pPr>
            <w:r w:rsidRPr="002B0757">
              <w:rPr>
                <w:rFonts w:ascii="Times New Roman" w:eastAsia="Calibri" w:hAnsi="Times New Roman" w:cs="Times New Roman"/>
                <w:sz w:val="24"/>
                <w:szCs w:val="24"/>
                <w:lang w:val="en-GB" w:bidi="ar-SA"/>
              </w:rPr>
              <w:t>Personal hygiene is maintained as per individual standards</w:t>
            </w:r>
          </w:p>
          <w:p w14:paraId="6BFC2C62" w14:textId="77777777" w:rsidR="00851675" w:rsidRPr="002B0757" w:rsidRDefault="00851675" w:rsidP="00A825F0">
            <w:pPr>
              <w:pStyle w:val="TableParagraph"/>
              <w:numPr>
                <w:ilvl w:val="0"/>
                <w:numId w:val="35"/>
              </w:numPr>
              <w:tabs>
                <w:tab w:val="left" w:pos="470"/>
              </w:tabs>
              <w:spacing w:before="0"/>
              <w:ind w:right="229"/>
              <w:rPr>
                <w:rFonts w:ascii="Times New Roman" w:eastAsia="Calibri" w:hAnsi="Times New Roman" w:cs="Times New Roman"/>
                <w:sz w:val="24"/>
                <w:szCs w:val="24"/>
                <w:lang w:val="en-GB" w:bidi="ar-SA"/>
              </w:rPr>
            </w:pPr>
            <w:r w:rsidRPr="002B0757">
              <w:rPr>
                <w:rFonts w:ascii="Times New Roman" w:eastAsia="Calibri" w:hAnsi="Times New Roman" w:cs="Times New Roman"/>
                <w:sz w:val="24"/>
                <w:szCs w:val="24"/>
                <w:lang w:val="en-GB" w:bidi="ar-SA"/>
              </w:rPr>
              <w:t>Recreational practices are scheduled as per working contract</w:t>
            </w:r>
          </w:p>
        </w:tc>
      </w:tr>
    </w:tbl>
    <w:p w14:paraId="59082E03" w14:textId="77777777" w:rsidR="00851675" w:rsidRPr="002B0757" w:rsidRDefault="00851675" w:rsidP="00851675">
      <w:pPr>
        <w:pBdr>
          <w:top w:val="nil"/>
          <w:left w:val="nil"/>
          <w:bottom w:val="nil"/>
          <w:right w:val="nil"/>
          <w:between w:val="nil"/>
        </w:pBdr>
        <w:spacing w:after="200" w:line="276" w:lineRule="auto"/>
        <w:ind w:left="765" w:hanging="357"/>
        <w:rPr>
          <w:color w:val="auto"/>
          <w:szCs w:val="24"/>
        </w:rPr>
      </w:pPr>
    </w:p>
    <w:p w14:paraId="29DA0242" w14:textId="77777777" w:rsidR="00851675" w:rsidRPr="002B0757" w:rsidRDefault="00851675" w:rsidP="00851675">
      <w:pPr>
        <w:rPr>
          <w:b/>
          <w:color w:val="auto"/>
          <w:szCs w:val="24"/>
        </w:rPr>
      </w:pPr>
      <w:r w:rsidRPr="002B0757">
        <w:rPr>
          <w:b/>
          <w:color w:val="auto"/>
          <w:szCs w:val="24"/>
        </w:rPr>
        <w:t xml:space="preserve">RANGE </w:t>
      </w:r>
    </w:p>
    <w:p w14:paraId="2B95574C" w14:textId="77777777" w:rsidR="00851675" w:rsidRPr="002B0757" w:rsidRDefault="00851675" w:rsidP="00851675">
      <w:pPr>
        <w:rPr>
          <w:color w:val="auto"/>
          <w:szCs w:val="24"/>
        </w:rPr>
      </w:pPr>
      <w:r w:rsidRPr="002B0757">
        <w:rPr>
          <w:color w:val="auto"/>
          <w:szCs w:val="24"/>
        </w:rPr>
        <w:t>This section provides work environment and conditions to which the performance criteria apply. It allows for different work environment and situations that will affect performance.</w:t>
      </w:r>
    </w:p>
    <w:tbl>
      <w:tblPr>
        <w:tblStyle w:val="54"/>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851675" w:rsidRPr="002B0757" w14:paraId="6B96E2AE" w14:textId="77777777" w:rsidTr="00571386">
        <w:tc>
          <w:tcPr>
            <w:tcW w:w="3955" w:type="dxa"/>
          </w:tcPr>
          <w:p w14:paraId="1B42D6BA" w14:textId="77777777" w:rsidR="00851675" w:rsidRPr="002B0757" w:rsidRDefault="00851675" w:rsidP="00571386">
            <w:pPr>
              <w:rPr>
                <w:rFonts w:ascii="Times New Roman" w:hAnsi="Times New Roman" w:cs="Times New Roman"/>
                <w:b/>
                <w:color w:val="auto"/>
                <w:szCs w:val="24"/>
              </w:rPr>
            </w:pPr>
            <w:r w:rsidRPr="002B0757">
              <w:rPr>
                <w:rFonts w:ascii="Times New Roman" w:hAnsi="Times New Roman" w:cs="Times New Roman"/>
                <w:b/>
                <w:color w:val="auto"/>
                <w:szCs w:val="24"/>
              </w:rPr>
              <w:t xml:space="preserve">Variable </w:t>
            </w:r>
          </w:p>
        </w:tc>
        <w:tc>
          <w:tcPr>
            <w:tcW w:w="5040" w:type="dxa"/>
          </w:tcPr>
          <w:p w14:paraId="6E34686C" w14:textId="77777777" w:rsidR="00851675" w:rsidRPr="002B0757" w:rsidRDefault="00851675" w:rsidP="00571386">
            <w:pPr>
              <w:rPr>
                <w:rFonts w:ascii="Times New Roman" w:hAnsi="Times New Roman" w:cs="Times New Roman"/>
                <w:b/>
                <w:color w:val="auto"/>
                <w:szCs w:val="24"/>
              </w:rPr>
            </w:pPr>
            <w:r w:rsidRPr="002B0757">
              <w:rPr>
                <w:rFonts w:ascii="Times New Roman" w:hAnsi="Times New Roman" w:cs="Times New Roman"/>
                <w:b/>
                <w:color w:val="auto"/>
                <w:szCs w:val="24"/>
              </w:rPr>
              <w:t xml:space="preserve">Range </w:t>
            </w:r>
          </w:p>
        </w:tc>
      </w:tr>
      <w:tr w:rsidR="009E7280" w:rsidRPr="002B0757" w14:paraId="29E4D150" w14:textId="77777777" w:rsidTr="00571386">
        <w:trPr>
          <w:trHeight w:val="70"/>
        </w:trPr>
        <w:tc>
          <w:tcPr>
            <w:tcW w:w="3955" w:type="dxa"/>
          </w:tcPr>
          <w:p w14:paraId="577E1CA9" w14:textId="77777777" w:rsidR="009E7280" w:rsidRPr="002B0757" w:rsidRDefault="009E7280" w:rsidP="00571386">
            <w:pPr>
              <w:spacing w:line="360" w:lineRule="auto"/>
              <w:rPr>
                <w:rFonts w:ascii="Times New Roman" w:hAnsi="Times New Roman" w:cs="Times New Roman"/>
                <w:color w:val="auto"/>
                <w:kern w:val="0"/>
                <w:szCs w:val="24"/>
                <w:lang w:val="en-GB"/>
              </w:rPr>
            </w:pPr>
            <w:r w:rsidRPr="002B0757">
              <w:rPr>
                <w:rFonts w:ascii="Times New Roman" w:hAnsi="Times New Roman" w:cs="Times New Roman"/>
                <w:szCs w:val="24"/>
              </w:rPr>
              <w:t>Psychosocial needs</w:t>
            </w:r>
          </w:p>
        </w:tc>
        <w:tc>
          <w:tcPr>
            <w:tcW w:w="5040" w:type="dxa"/>
          </w:tcPr>
          <w:p w14:paraId="1C1E6CCB" w14:textId="77777777" w:rsidR="009E7280" w:rsidRPr="002B0757" w:rsidRDefault="009E7280"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 xml:space="preserve">Fear </w:t>
            </w:r>
          </w:p>
          <w:p w14:paraId="564062B7" w14:textId="77777777" w:rsidR="009E7280" w:rsidRPr="002B0757" w:rsidRDefault="009E7280"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Pain</w:t>
            </w:r>
          </w:p>
          <w:p w14:paraId="7F17DE71" w14:textId="77777777" w:rsidR="009E7280" w:rsidRPr="002B0757" w:rsidRDefault="009E7280"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 xml:space="preserve">Stress </w:t>
            </w:r>
          </w:p>
          <w:p w14:paraId="51BD9EB1" w14:textId="77777777" w:rsidR="009E7280" w:rsidRPr="002B0757" w:rsidRDefault="009E7280"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Emotions</w:t>
            </w:r>
          </w:p>
          <w:p w14:paraId="727DE010" w14:textId="77777777" w:rsidR="009E7280" w:rsidRPr="002B0757" w:rsidRDefault="009E7280"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Depression</w:t>
            </w:r>
          </w:p>
          <w:p w14:paraId="6209B800" w14:textId="77777777" w:rsidR="009E7280" w:rsidRPr="002B0757" w:rsidRDefault="009E7280"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Anxiety</w:t>
            </w:r>
          </w:p>
        </w:tc>
      </w:tr>
      <w:tr w:rsidR="00851675" w:rsidRPr="002B0757" w14:paraId="436255DD" w14:textId="77777777" w:rsidTr="00571386">
        <w:trPr>
          <w:trHeight w:val="70"/>
        </w:trPr>
        <w:tc>
          <w:tcPr>
            <w:tcW w:w="3955" w:type="dxa"/>
          </w:tcPr>
          <w:p w14:paraId="16831956" w14:textId="77777777" w:rsidR="00851675" w:rsidRPr="002B0757" w:rsidRDefault="00851675" w:rsidP="00571386">
            <w:pPr>
              <w:spacing w:line="360" w:lineRule="auto"/>
              <w:rPr>
                <w:rFonts w:ascii="Times New Roman" w:hAnsi="Times New Roman" w:cs="Times New Roman"/>
                <w:color w:val="auto"/>
                <w:szCs w:val="24"/>
              </w:rPr>
            </w:pPr>
            <w:r w:rsidRPr="002B0757">
              <w:rPr>
                <w:rFonts w:ascii="Times New Roman" w:hAnsi="Times New Roman" w:cs="Times New Roman"/>
                <w:color w:val="auto"/>
                <w:szCs w:val="24"/>
              </w:rPr>
              <w:t>Family sessions</w:t>
            </w:r>
          </w:p>
          <w:p w14:paraId="3E6FAFEA" w14:textId="77777777" w:rsidR="00851675" w:rsidRPr="002B0757" w:rsidRDefault="00851675" w:rsidP="00571386">
            <w:pPr>
              <w:spacing w:line="360" w:lineRule="auto"/>
              <w:rPr>
                <w:rFonts w:ascii="Times New Roman" w:hAnsi="Times New Roman" w:cs="Times New Roman"/>
                <w:color w:val="auto"/>
                <w:szCs w:val="24"/>
              </w:rPr>
            </w:pPr>
          </w:p>
          <w:p w14:paraId="5DBC7C46" w14:textId="77777777" w:rsidR="00851675" w:rsidRPr="002B0757" w:rsidRDefault="00851675" w:rsidP="00571386">
            <w:pPr>
              <w:pBdr>
                <w:top w:val="nil"/>
                <w:left w:val="nil"/>
                <w:bottom w:val="nil"/>
                <w:right w:val="nil"/>
                <w:between w:val="nil"/>
              </w:pBdr>
              <w:ind w:left="720"/>
              <w:rPr>
                <w:rFonts w:ascii="Times New Roman" w:hAnsi="Times New Roman" w:cs="Times New Roman"/>
                <w:color w:val="auto"/>
                <w:szCs w:val="24"/>
              </w:rPr>
            </w:pPr>
          </w:p>
        </w:tc>
        <w:tc>
          <w:tcPr>
            <w:tcW w:w="5040" w:type="dxa"/>
          </w:tcPr>
          <w:p w14:paraId="22F86239" w14:textId="77777777"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lastRenderedPageBreak/>
              <w:t>Request for client background information</w:t>
            </w:r>
          </w:p>
          <w:p w14:paraId="2DDCE18D" w14:textId="77777777"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Presenting problem</w:t>
            </w:r>
          </w:p>
          <w:p w14:paraId="7247B11B" w14:textId="7BE4397D"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Support problems</w:t>
            </w:r>
          </w:p>
        </w:tc>
      </w:tr>
      <w:tr w:rsidR="00851675" w:rsidRPr="002B0757" w14:paraId="0C3829DB" w14:textId="77777777" w:rsidTr="00571386">
        <w:trPr>
          <w:trHeight w:val="70"/>
        </w:trPr>
        <w:tc>
          <w:tcPr>
            <w:tcW w:w="3955" w:type="dxa"/>
          </w:tcPr>
          <w:p w14:paraId="2E84DF45" w14:textId="77777777" w:rsidR="00851675" w:rsidRPr="002B0757" w:rsidRDefault="00851675" w:rsidP="00571386">
            <w:pPr>
              <w:spacing w:line="360" w:lineRule="auto"/>
              <w:rPr>
                <w:rFonts w:ascii="Times New Roman" w:hAnsi="Times New Roman" w:cs="Times New Roman"/>
                <w:color w:val="auto"/>
                <w:szCs w:val="24"/>
              </w:rPr>
            </w:pPr>
            <w:r w:rsidRPr="002B0757">
              <w:rPr>
                <w:rFonts w:ascii="Times New Roman" w:hAnsi="Times New Roman" w:cs="Times New Roman"/>
                <w:color w:val="auto"/>
                <w:szCs w:val="24"/>
              </w:rPr>
              <w:t>Intervention</w:t>
            </w:r>
          </w:p>
        </w:tc>
        <w:tc>
          <w:tcPr>
            <w:tcW w:w="5040" w:type="dxa"/>
          </w:tcPr>
          <w:p w14:paraId="3A7627B1" w14:textId="77777777"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Assessment</w:t>
            </w:r>
          </w:p>
          <w:p w14:paraId="61DD9208" w14:textId="77777777"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Recreational practices</w:t>
            </w:r>
          </w:p>
        </w:tc>
      </w:tr>
      <w:tr w:rsidR="00851675" w:rsidRPr="002B0757" w14:paraId="64AC3B77" w14:textId="77777777" w:rsidTr="00571386">
        <w:trPr>
          <w:trHeight w:val="70"/>
        </w:trPr>
        <w:tc>
          <w:tcPr>
            <w:tcW w:w="3955" w:type="dxa"/>
          </w:tcPr>
          <w:p w14:paraId="61AA6E14" w14:textId="121407BB" w:rsidR="00851675" w:rsidRPr="002B0757" w:rsidRDefault="00851675" w:rsidP="00571386">
            <w:pPr>
              <w:spacing w:line="360" w:lineRule="auto"/>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Record</w:t>
            </w:r>
            <w:r w:rsidR="009E7280" w:rsidRPr="002B0757">
              <w:rPr>
                <w:rFonts w:ascii="Times New Roman" w:hAnsi="Times New Roman" w:cs="Times New Roman"/>
                <w:color w:val="auto"/>
                <w:kern w:val="0"/>
                <w:szCs w:val="24"/>
                <w:lang w:val="en-GB"/>
              </w:rPr>
              <w:t xml:space="preserve"> keeping</w:t>
            </w:r>
          </w:p>
        </w:tc>
        <w:tc>
          <w:tcPr>
            <w:tcW w:w="5040" w:type="dxa"/>
          </w:tcPr>
          <w:p w14:paraId="624DE5F5" w14:textId="77777777"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Client intake form</w:t>
            </w:r>
          </w:p>
          <w:p w14:paraId="617BC909" w14:textId="77777777"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Review report</w:t>
            </w:r>
          </w:p>
          <w:p w14:paraId="64DC40B9" w14:textId="77777777"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Referral notes</w:t>
            </w:r>
          </w:p>
          <w:p w14:paraId="70ABECF8" w14:textId="77777777"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Follow up plan</w:t>
            </w:r>
          </w:p>
          <w:p w14:paraId="0EAED84A" w14:textId="77777777" w:rsidR="00851675" w:rsidRPr="002B0757" w:rsidRDefault="00851675" w:rsidP="00A825F0">
            <w:pPr>
              <w:pStyle w:val="ListParagraph"/>
              <w:numPr>
                <w:ilvl w:val="0"/>
                <w:numId w:val="28"/>
              </w:numPr>
              <w:spacing w:after="0"/>
              <w:rPr>
                <w:rFonts w:ascii="Times New Roman" w:hAnsi="Times New Roman" w:cs="Times New Roman"/>
                <w:szCs w:val="24"/>
              </w:rPr>
            </w:pPr>
            <w:r w:rsidRPr="002B0757">
              <w:rPr>
                <w:rFonts w:ascii="Times New Roman" w:hAnsi="Times New Roman" w:cs="Times New Roman"/>
                <w:szCs w:val="24"/>
              </w:rPr>
              <w:t>Closure report</w:t>
            </w:r>
          </w:p>
        </w:tc>
      </w:tr>
    </w:tbl>
    <w:p w14:paraId="5597DFDC" w14:textId="77777777" w:rsidR="00851675" w:rsidRPr="002B0757" w:rsidRDefault="00851675" w:rsidP="00851675">
      <w:pPr>
        <w:rPr>
          <w:color w:val="auto"/>
          <w:szCs w:val="24"/>
        </w:rPr>
      </w:pPr>
    </w:p>
    <w:p w14:paraId="3E73DA02" w14:textId="77777777" w:rsidR="00851675" w:rsidRPr="002B0757" w:rsidRDefault="00851675" w:rsidP="00851675">
      <w:pPr>
        <w:rPr>
          <w:b/>
          <w:color w:val="auto"/>
          <w:szCs w:val="24"/>
        </w:rPr>
      </w:pPr>
      <w:r w:rsidRPr="002B0757">
        <w:rPr>
          <w:b/>
          <w:color w:val="auto"/>
          <w:szCs w:val="24"/>
        </w:rPr>
        <w:t xml:space="preserve">REQUIRED KNOWLEDGE AND SKILLS </w:t>
      </w:r>
    </w:p>
    <w:p w14:paraId="16988554" w14:textId="6F89DBC7" w:rsidR="00851675" w:rsidRPr="002B0757" w:rsidRDefault="00851675" w:rsidP="00851675">
      <w:pPr>
        <w:rPr>
          <w:color w:val="auto"/>
          <w:szCs w:val="24"/>
        </w:rPr>
      </w:pPr>
      <w:r w:rsidRPr="002B0757">
        <w:rPr>
          <w:color w:val="auto"/>
          <w:szCs w:val="24"/>
        </w:rPr>
        <w:t xml:space="preserve">This section describes the knowledge and skills required for this unit of competency. </w:t>
      </w:r>
    </w:p>
    <w:p w14:paraId="743FA9AD" w14:textId="77777777" w:rsidR="00851675" w:rsidRPr="002B0757" w:rsidRDefault="00851675" w:rsidP="00851675">
      <w:pPr>
        <w:rPr>
          <w:b/>
          <w:color w:val="auto"/>
          <w:szCs w:val="24"/>
        </w:rPr>
      </w:pPr>
      <w:r w:rsidRPr="002B0757">
        <w:rPr>
          <w:b/>
          <w:color w:val="auto"/>
          <w:szCs w:val="24"/>
        </w:rPr>
        <w:t>Required knowledge</w:t>
      </w:r>
    </w:p>
    <w:p w14:paraId="495D3A99" w14:textId="77777777" w:rsidR="00851675" w:rsidRPr="002B0757" w:rsidRDefault="00851675" w:rsidP="00851675">
      <w:pPr>
        <w:rPr>
          <w:color w:val="auto"/>
          <w:szCs w:val="24"/>
        </w:rPr>
      </w:pPr>
      <w:r w:rsidRPr="002B0757">
        <w:rPr>
          <w:color w:val="auto"/>
          <w:szCs w:val="24"/>
        </w:rPr>
        <w:t xml:space="preserve">The individual needs to demonstrate knowledge of: </w:t>
      </w:r>
    </w:p>
    <w:p w14:paraId="189DD707" w14:textId="77777777" w:rsidR="00851675" w:rsidRPr="002B0757" w:rsidRDefault="00851675" w:rsidP="00A825F0">
      <w:pPr>
        <w:pStyle w:val="ListParagraph"/>
        <w:numPr>
          <w:ilvl w:val="0"/>
          <w:numId w:val="31"/>
        </w:numPr>
        <w:rPr>
          <w:szCs w:val="24"/>
        </w:rPr>
      </w:pPr>
      <w:r w:rsidRPr="002B0757">
        <w:rPr>
          <w:szCs w:val="24"/>
        </w:rPr>
        <w:t xml:space="preserve">Relationship building </w:t>
      </w:r>
    </w:p>
    <w:p w14:paraId="7A4EDA0B" w14:textId="77777777" w:rsidR="00851675" w:rsidRPr="002B0757" w:rsidRDefault="00851675" w:rsidP="00A825F0">
      <w:pPr>
        <w:pStyle w:val="ListParagraph"/>
        <w:numPr>
          <w:ilvl w:val="0"/>
          <w:numId w:val="31"/>
        </w:numPr>
        <w:rPr>
          <w:szCs w:val="24"/>
        </w:rPr>
      </w:pPr>
      <w:r w:rsidRPr="002B0757">
        <w:rPr>
          <w:szCs w:val="24"/>
        </w:rPr>
        <w:t>Providing psychosocial support</w:t>
      </w:r>
    </w:p>
    <w:p w14:paraId="3E0FC22C" w14:textId="77777777" w:rsidR="00851675" w:rsidRPr="002B0757" w:rsidRDefault="00851675" w:rsidP="00A825F0">
      <w:pPr>
        <w:pStyle w:val="ListParagraph"/>
        <w:numPr>
          <w:ilvl w:val="0"/>
          <w:numId w:val="31"/>
        </w:numPr>
        <w:rPr>
          <w:szCs w:val="24"/>
        </w:rPr>
      </w:pPr>
      <w:r w:rsidRPr="002B0757">
        <w:rPr>
          <w:szCs w:val="24"/>
        </w:rPr>
        <w:t>Documentation and record keeping</w:t>
      </w:r>
    </w:p>
    <w:p w14:paraId="7D98D44B" w14:textId="77777777" w:rsidR="00851675" w:rsidRPr="002B0757" w:rsidRDefault="00851675" w:rsidP="00A825F0">
      <w:pPr>
        <w:pStyle w:val="ListParagraph"/>
        <w:numPr>
          <w:ilvl w:val="0"/>
          <w:numId w:val="31"/>
        </w:numPr>
        <w:rPr>
          <w:szCs w:val="24"/>
        </w:rPr>
      </w:pPr>
      <w:r w:rsidRPr="002B0757">
        <w:rPr>
          <w:szCs w:val="24"/>
        </w:rPr>
        <w:t>Ethical practices</w:t>
      </w:r>
    </w:p>
    <w:p w14:paraId="6B1537EE" w14:textId="77777777" w:rsidR="00851675" w:rsidRPr="002B0757" w:rsidRDefault="00851675" w:rsidP="00A825F0">
      <w:pPr>
        <w:pStyle w:val="ListParagraph"/>
        <w:numPr>
          <w:ilvl w:val="0"/>
          <w:numId w:val="31"/>
        </w:numPr>
        <w:rPr>
          <w:szCs w:val="24"/>
        </w:rPr>
      </w:pPr>
      <w:r w:rsidRPr="002B0757">
        <w:rPr>
          <w:szCs w:val="24"/>
        </w:rPr>
        <w:t>Digital literacy</w:t>
      </w:r>
    </w:p>
    <w:p w14:paraId="280F9AE0" w14:textId="77777777" w:rsidR="00851675" w:rsidRPr="002B0757" w:rsidRDefault="00851675" w:rsidP="00851675">
      <w:pPr>
        <w:rPr>
          <w:color w:val="auto"/>
          <w:szCs w:val="24"/>
        </w:rPr>
      </w:pPr>
      <w:r w:rsidRPr="002B0757">
        <w:rPr>
          <w:b/>
          <w:color w:val="auto"/>
          <w:szCs w:val="24"/>
        </w:rPr>
        <w:t>Required skills</w:t>
      </w:r>
    </w:p>
    <w:p w14:paraId="79B54F20" w14:textId="77777777" w:rsidR="00851675" w:rsidRPr="002B0757" w:rsidRDefault="00851675" w:rsidP="00851675">
      <w:pPr>
        <w:rPr>
          <w:color w:val="auto"/>
          <w:szCs w:val="24"/>
        </w:rPr>
      </w:pPr>
      <w:r w:rsidRPr="002B0757">
        <w:rPr>
          <w:color w:val="auto"/>
          <w:szCs w:val="24"/>
        </w:rPr>
        <w:t xml:space="preserve">The individual needs to demonstrate the following skills: </w:t>
      </w:r>
    </w:p>
    <w:p w14:paraId="3BA970F7" w14:textId="77777777" w:rsidR="00851675" w:rsidRPr="002B0757" w:rsidRDefault="00851675"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Presentations</w:t>
      </w:r>
    </w:p>
    <w:p w14:paraId="6E5F94C3" w14:textId="77777777" w:rsidR="00851675" w:rsidRPr="002B0757" w:rsidRDefault="00851675"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Interpersonal relations</w:t>
      </w:r>
    </w:p>
    <w:p w14:paraId="63DADF4B" w14:textId="77777777" w:rsidR="00851675" w:rsidRPr="002B0757" w:rsidRDefault="00851675"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Boundary setting</w:t>
      </w:r>
    </w:p>
    <w:p w14:paraId="5EB53429" w14:textId="77777777" w:rsidR="00851675" w:rsidRPr="002B0757" w:rsidRDefault="00851675"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Empathy</w:t>
      </w:r>
    </w:p>
    <w:p w14:paraId="689EE2A8" w14:textId="77777777" w:rsidR="00851675" w:rsidRPr="002B0757" w:rsidRDefault="00851675"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Self-awareness</w:t>
      </w:r>
    </w:p>
    <w:p w14:paraId="326A3819" w14:textId="77777777" w:rsidR="00851675" w:rsidRPr="002B0757" w:rsidRDefault="00851675"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 xml:space="preserve">Report writing </w:t>
      </w:r>
    </w:p>
    <w:p w14:paraId="2FF6F498" w14:textId="77777777" w:rsidR="00851675" w:rsidRPr="002B0757" w:rsidRDefault="00851675"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Persuasion</w:t>
      </w:r>
    </w:p>
    <w:p w14:paraId="30123912" w14:textId="77777777" w:rsidR="00851675" w:rsidRPr="002B0757" w:rsidRDefault="00851675"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Team work</w:t>
      </w:r>
    </w:p>
    <w:p w14:paraId="462436D0" w14:textId="77777777" w:rsidR="00851675" w:rsidRPr="002B0757" w:rsidRDefault="00851675" w:rsidP="00A825F0">
      <w:pPr>
        <w:numPr>
          <w:ilvl w:val="0"/>
          <w:numId w:val="21"/>
        </w:numPr>
        <w:spacing w:after="200" w:line="360" w:lineRule="auto"/>
        <w:contextualSpacing/>
        <w:rPr>
          <w:rFonts w:eastAsia="Calibri"/>
          <w:color w:val="auto"/>
          <w:kern w:val="0"/>
          <w:szCs w:val="24"/>
        </w:rPr>
      </w:pPr>
      <w:r w:rsidRPr="002B0757">
        <w:rPr>
          <w:rFonts w:eastAsia="Calibri"/>
          <w:color w:val="auto"/>
          <w:kern w:val="0"/>
          <w:szCs w:val="24"/>
        </w:rPr>
        <w:t xml:space="preserve">Emotional intelligence </w:t>
      </w:r>
    </w:p>
    <w:p w14:paraId="2F29FF25" w14:textId="77777777" w:rsidR="00441907" w:rsidRPr="002B0757" w:rsidRDefault="00851675" w:rsidP="00A825F0">
      <w:pPr>
        <w:numPr>
          <w:ilvl w:val="0"/>
          <w:numId w:val="21"/>
        </w:numPr>
        <w:spacing w:after="200" w:line="360" w:lineRule="auto"/>
        <w:contextualSpacing/>
        <w:rPr>
          <w:color w:val="auto"/>
          <w:szCs w:val="24"/>
        </w:rPr>
      </w:pPr>
      <w:r w:rsidRPr="002B0757">
        <w:rPr>
          <w:rFonts w:eastAsia="Calibri"/>
          <w:color w:val="auto"/>
          <w:kern w:val="0"/>
          <w:szCs w:val="24"/>
        </w:rPr>
        <w:t>Proper utilization of resources</w:t>
      </w:r>
    </w:p>
    <w:p w14:paraId="484516DC" w14:textId="14CA479D" w:rsidR="00851675" w:rsidRPr="002B0757" w:rsidRDefault="00851675" w:rsidP="00A825F0">
      <w:pPr>
        <w:numPr>
          <w:ilvl w:val="0"/>
          <w:numId w:val="21"/>
        </w:numPr>
        <w:spacing w:after="200" w:line="360" w:lineRule="auto"/>
        <w:contextualSpacing/>
        <w:rPr>
          <w:color w:val="auto"/>
          <w:szCs w:val="24"/>
        </w:rPr>
      </w:pPr>
      <w:r w:rsidRPr="002B0757">
        <w:rPr>
          <w:color w:val="auto"/>
          <w:szCs w:val="24"/>
        </w:rPr>
        <w:t>Interpersonal skills</w:t>
      </w:r>
    </w:p>
    <w:p w14:paraId="1D8ADE00" w14:textId="792DEF40" w:rsidR="00851675" w:rsidRPr="002B0757" w:rsidRDefault="00851675" w:rsidP="00851675">
      <w:pPr>
        <w:pBdr>
          <w:top w:val="nil"/>
          <w:left w:val="nil"/>
          <w:bottom w:val="nil"/>
          <w:right w:val="nil"/>
          <w:between w:val="nil"/>
        </w:pBdr>
        <w:spacing w:after="200" w:line="276" w:lineRule="auto"/>
        <w:ind w:left="765"/>
        <w:rPr>
          <w:color w:val="auto"/>
          <w:szCs w:val="24"/>
        </w:rPr>
      </w:pPr>
    </w:p>
    <w:p w14:paraId="72406F05" w14:textId="77777777" w:rsidR="00441907" w:rsidRPr="002B0757" w:rsidRDefault="00441907" w:rsidP="00851675">
      <w:pPr>
        <w:pBdr>
          <w:top w:val="nil"/>
          <w:left w:val="nil"/>
          <w:bottom w:val="nil"/>
          <w:right w:val="nil"/>
          <w:between w:val="nil"/>
        </w:pBdr>
        <w:spacing w:after="200" w:line="276" w:lineRule="auto"/>
        <w:ind w:left="765"/>
        <w:rPr>
          <w:color w:val="auto"/>
          <w:szCs w:val="24"/>
        </w:rPr>
      </w:pPr>
    </w:p>
    <w:p w14:paraId="45FBFA5B" w14:textId="77777777" w:rsidR="000C347D" w:rsidRPr="002B0757" w:rsidRDefault="000C347D" w:rsidP="00851675">
      <w:pPr>
        <w:pBdr>
          <w:top w:val="nil"/>
          <w:left w:val="nil"/>
          <w:bottom w:val="nil"/>
          <w:right w:val="nil"/>
          <w:between w:val="nil"/>
        </w:pBdr>
        <w:spacing w:after="200" w:line="276" w:lineRule="auto"/>
        <w:ind w:left="765"/>
        <w:rPr>
          <w:color w:val="auto"/>
          <w:szCs w:val="24"/>
        </w:rPr>
      </w:pPr>
    </w:p>
    <w:p w14:paraId="737364F0" w14:textId="77777777" w:rsidR="00851675" w:rsidRPr="002B0757" w:rsidRDefault="00851675" w:rsidP="00851675">
      <w:pPr>
        <w:rPr>
          <w:b/>
          <w:color w:val="auto"/>
          <w:szCs w:val="24"/>
        </w:rPr>
      </w:pPr>
      <w:r w:rsidRPr="002B0757">
        <w:rPr>
          <w:b/>
          <w:color w:val="auto"/>
          <w:szCs w:val="24"/>
        </w:rPr>
        <w:lastRenderedPageBreak/>
        <w:t>EVIDENCE GUIDE</w:t>
      </w:r>
    </w:p>
    <w:p w14:paraId="2CF43B35" w14:textId="77777777" w:rsidR="00851675" w:rsidRPr="002B0757" w:rsidRDefault="00851675" w:rsidP="00851675">
      <w:pPr>
        <w:tabs>
          <w:tab w:val="left" w:pos="7920"/>
        </w:tabs>
        <w:rPr>
          <w:color w:val="auto"/>
          <w:szCs w:val="24"/>
        </w:rPr>
      </w:pPr>
      <w:r w:rsidRPr="002B0757">
        <w:rPr>
          <w:color w:val="auto"/>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851675" w:rsidRPr="002B0757" w14:paraId="226C661A" w14:textId="77777777" w:rsidTr="00571386">
        <w:trPr>
          <w:trHeight w:val="3590"/>
        </w:trPr>
        <w:tc>
          <w:tcPr>
            <w:tcW w:w="2695" w:type="dxa"/>
          </w:tcPr>
          <w:p w14:paraId="30902903" w14:textId="77777777" w:rsidR="00851675" w:rsidRPr="002B0757" w:rsidRDefault="00851675" w:rsidP="00571386">
            <w:pPr>
              <w:rPr>
                <w:rFonts w:ascii="Times New Roman" w:hAnsi="Times New Roman" w:cs="Times New Roman"/>
                <w:color w:val="auto"/>
                <w:szCs w:val="24"/>
              </w:rPr>
            </w:pPr>
            <w:r w:rsidRPr="002B0757">
              <w:rPr>
                <w:rFonts w:ascii="Times New Roman" w:hAnsi="Times New Roman" w:cs="Times New Roman"/>
                <w:color w:val="auto"/>
                <w:szCs w:val="24"/>
              </w:rPr>
              <w:t>1. Critical aspects of competency</w:t>
            </w:r>
          </w:p>
        </w:tc>
        <w:tc>
          <w:tcPr>
            <w:tcW w:w="6475" w:type="dxa"/>
          </w:tcPr>
          <w:p w14:paraId="0831AFD8" w14:textId="52E93180" w:rsidR="00851675" w:rsidRPr="002B0757" w:rsidRDefault="00851675" w:rsidP="00571386">
            <w:pPr>
              <w:rPr>
                <w:rFonts w:ascii="Times New Roman" w:hAnsi="Times New Roman" w:cs="Times New Roman"/>
                <w:color w:val="auto"/>
                <w:szCs w:val="24"/>
              </w:rPr>
            </w:pPr>
            <w:r w:rsidRPr="002B0757">
              <w:rPr>
                <w:rFonts w:ascii="Times New Roman" w:hAnsi="Times New Roman" w:cs="Times New Roman"/>
                <w:color w:val="auto"/>
                <w:szCs w:val="24"/>
              </w:rPr>
              <w:t xml:space="preserve">Assessment requires evidence that the candidate: </w:t>
            </w:r>
          </w:p>
          <w:p w14:paraId="75339428" w14:textId="77777777" w:rsidR="00851675" w:rsidRPr="002B0757" w:rsidRDefault="00851675" w:rsidP="00A825F0">
            <w:pPr>
              <w:pStyle w:val="ListParagraph"/>
              <w:numPr>
                <w:ilvl w:val="0"/>
                <w:numId w:val="32"/>
              </w:numPr>
              <w:spacing w:after="0" w:line="240" w:lineRule="auto"/>
              <w:rPr>
                <w:rFonts w:ascii="Times New Roman" w:hAnsi="Times New Roman" w:cs="Times New Roman"/>
                <w:szCs w:val="24"/>
              </w:rPr>
            </w:pPr>
            <w:r w:rsidRPr="002B0757">
              <w:rPr>
                <w:rFonts w:ascii="Times New Roman" w:hAnsi="Times New Roman" w:cs="Times New Roman"/>
                <w:szCs w:val="24"/>
              </w:rPr>
              <w:t>Demonstrated ability to establish a healthy working relationship</w:t>
            </w:r>
          </w:p>
          <w:p w14:paraId="56C7C68E" w14:textId="6A74BE34" w:rsidR="00851675" w:rsidRPr="002B0757" w:rsidRDefault="00F542CB" w:rsidP="00A825F0">
            <w:pPr>
              <w:pStyle w:val="ListParagraph"/>
              <w:numPr>
                <w:ilvl w:val="0"/>
                <w:numId w:val="32"/>
              </w:numPr>
              <w:spacing w:after="0" w:line="240" w:lineRule="auto"/>
              <w:rPr>
                <w:rFonts w:ascii="Times New Roman" w:hAnsi="Times New Roman" w:cs="Times New Roman"/>
                <w:szCs w:val="24"/>
              </w:rPr>
            </w:pPr>
            <w:r w:rsidRPr="002B0757">
              <w:rPr>
                <w:rFonts w:ascii="Times New Roman" w:hAnsi="Times New Roman" w:cs="Times New Roman"/>
                <w:szCs w:val="24"/>
              </w:rPr>
              <w:t>Identified p</w:t>
            </w:r>
            <w:r w:rsidR="00851675" w:rsidRPr="002B0757">
              <w:rPr>
                <w:rFonts w:ascii="Times New Roman" w:hAnsi="Times New Roman" w:cs="Times New Roman"/>
                <w:szCs w:val="24"/>
              </w:rPr>
              <w:t>sychosocial needs a as per assessment requirement</w:t>
            </w:r>
          </w:p>
          <w:p w14:paraId="49191186" w14:textId="23DCE0FA" w:rsidR="00851675" w:rsidRPr="002B0757" w:rsidRDefault="00F542CB" w:rsidP="00A825F0">
            <w:pPr>
              <w:pStyle w:val="ListParagraph"/>
              <w:numPr>
                <w:ilvl w:val="0"/>
                <w:numId w:val="32"/>
              </w:numPr>
              <w:spacing w:after="0" w:line="240" w:lineRule="auto"/>
              <w:rPr>
                <w:rFonts w:ascii="Times New Roman" w:hAnsi="Times New Roman" w:cs="Times New Roman"/>
                <w:szCs w:val="24"/>
              </w:rPr>
            </w:pPr>
            <w:r w:rsidRPr="002B0757">
              <w:rPr>
                <w:rFonts w:ascii="Times New Roman" w:hAnsi="Times New Roman" w:cs="Times New Roman"/>
                <w:szCs w:val="24"/>
              </w:rPr>
              <w:t>Identified c</w:t>
            </w:r>
            <w:r w:rsidR="00851675" w:rsidRPr="002B0757">
              <w:rPr>
                <w:rFonts w:ascii="Times New Roman" w:hAnsi="Times New Roman" w:cs="Times New Roman"/>
                <w:szCs w:val="24"/>
              </w:rPr>
              <w:t xml:space="preserve">hallenges facing the </w:t>
            </w:r>
            <w:r w:rsidR="00555CCB" w:rsidRPr="002B0757">
              <w:rPr>
                <w:rFonts w:ascii="Times New Roman" w:hAnsi="Times New Roman" w:cs="Times New Roman"/>
                <w:szCs w:val="24"/>
              </w:rPr>
              <w:t>client as</w:t>
            </w:r>
            <w:r w:rsidR="00851675" w:rsidRPr="002B0757">
              <w:rPr>
                <w:rFonts w:ascii="Times New Roman" w:hAnsi="Times New Roman" w:cs="Times New Roman"/>
                <w:szCs w:val="24"/>
              </w:rPr>
              <w:t xml:space="preserve"> per assessment</w:t>
            </w:r>
          </w:p>
          <w:p w14:paraId="61C216A6" w14:textId="617DE7D6" w:rsidR="00851675" w:rsidRPr="002B0757" w:rsidRDefault="00851675" w:rsidP="00A825F0">
            <w:pPr>
              <w:pStyle w:val="NoSpacing"/>
              <w:numPr>
                <w:ilvl w:val="0"/>
                <w:numId w:val="32"/>
              </w:numPr>
              <w:rPr>
                <w:rFonts w:ascii="Times New Roman" w:hAnsi="Times New Roman" w:cs="Times New Roman"/>
              </w:rPr>
            </w:pPr>
            <w:r w:rsidRPr="002B0757">
              <w:rPr>
                <w:rFonts w:ascii="Times New Roman" w:eastAsia="Calibri" w:hAnsi="Times New Roman" w:cs="Times New Roman"/>
              </w:rPr>
              <w:t>Assemble</w:t>
            </w:r>
            <w:r w:rsidR="00F542CB" w:rsidRPr="002B0757">
              <w:rPr>
                <w:rFonts w:ascii="Times New Roman" w:eastAsia="Calibri" w:hAnsi="Times New Roman" w:cs="Times New Roman"/>
              </w:rPr>
              <w:t>d</w:t>
            </w:r>
            <w:r w:rsidRPr="002B0757">
              <w:rPr>
                <w:rFonts w:ascii="Times New Roman" w:eastAsia="Calibri" w:hAnsi="Times New Roman" w:cs="Times New Roman"/>
              </w:rPr>
              <w:t xml:space="preserve"> tools for psychosocial needs</w:t>
            </w:r>
            <w:r w:rsidR="00555CCB" w:rsidRPr="002B0757">
              <w:rPr>
                <w:rFonts w:ascii="Times New Roman" w:eastAsia="Calibri" w:hAnsi="Times New Roman" w:cs="Times New Roman"/>
              </w:rPr>
              <w:t xml:space="preserve"> </w:t>
            </w:r>
            <w:r w:rsidR="00555CCB" w:rsidRPr="002B0757">
              <w:rPr>
                <w:rFonts w:ascii="Times New Roman" w:hAnsi="Times New Roman" w:cs="Times New Roman"/>
              </w:rPr>
              <w:t>as per needs assessment.</w:t>
            </w:r>
          </w:p>
          <w:p w14:paraId="6DEBB764" w14:textId="4014F061" w:rsidR="00851675" w:rsidRPr="002B0757" w:rsidRDefault="00F542CB" w:rsidP="00A825F0">
            <w:pPr>
              <w:pStyle w:val="ListParagraph"/>
              <w:numPr>
                <w:ilvl w:val="0"/>
                <w:numId w:val="32"/>
              </w:numPr>
              <w:spacing w:after="0" w:line="240" w:lineRule="auto"/>
              <w:rPr>
                <w:rFonts w:ascii="Times New Roman" w:hAnsi="Times New Roman" w:cs="Times New Roman"/>
                <w:szCs w:val="24"/>
              </w:rPr>
            </w:pPr>
            <w:r w:rsidRPr="002B0757">
              <w:rPr>
                <w:rFonts w:ascii="Times New Roman" w:hAnsi="Times New Roman" w:cs="Times New Roman"/>
                <w:szCs w:val="24"/>
              </w:rPr>
              <w:t>Conducted f</w:t>
            </w:r>
            <w:r w:rsidR="00851675" w:rsidRPr="002B0757">
              <w:rPr>
                <w:rFonts w:ascii="Times New Roman" w:hAnsi="Times New Roman" w:cs="Times New Roman"/>
                <w:szCs w:val="24"/>
              </w:rPr>
              <w:t>amily sessions as per family time schedules</w:t>
            </w:r>
          </w:p>
          <w:p w14:paraId="06E77669" w14:textId="0F39EC2C" w:rsidR="00851675" w:rsidRPr="002B0757" w:rsidRDefault="00F542CB" w:rsidP="00A825F0">
            <w:pPr>
              <w:pStyle w:val="ListParagraph"/>
              <w:numPr>
                <w:ilvl w:val="0"/>
                <w:numId w:val="32"/>
              </w:numPr>
              <w:spacing w:after="0" w:line="240" w:lineRule="auto"/>
              <w:rPr>
                <w:rFonts w:ascii="Times New Roman" w:hAnsi="Times New Roman" w:cs="Times New Roman"/>
                <w:szCs w:val="24"/>
              </w:rPr>
            </w:pPr>
            <w:r w:rsidRPr="002B0757">
              <w:rPr>
                <w:rFonts w:ascii="Times New Roman" w:hAnsi="Times New Roman" w:cs="Times New Roman"/>
                <w:szCs w:val="24"/>
              </w:rPr>
              <w:t xml:space="preserve">Administered </w:t>
            </w:r>
            <w:r w:rsidR="00851675" w:rsidRPr="002B0757">
              <w:rPr>
                <w:rFonts w:ascii="Times New Roman" w:hAnsi="Times New Roman" w:cs="Times New Roman"/>
                <w:szCs w:val="24"/>
              </w:rPr>
              <w:t xml:space="preserve">Psychosocial </w:t>
            </w:r>
            <w:r w:rsidRPr="002B0757">
              <w:rPr>
                <w:rFonts w:ascii="Times New Roman" w:hAnsi="Times New Roman" w:cs="Times New Roman"/>
                <w:szCs w:val="24"/>
              </w:rPr>
              <w:t>resources as</w:t>
            </w:r>
            <w:r w:rsidR="00851675" w:rsidRPr="002B0757">
              <w:rPr>
                <w:rFonts w:ascii="Times New Roman" w:hAnsi="Times New Roman" w:cs="Times New Roman"/>
                <w:szCs w:val="24"/>
              </w:rPr>
              <w:t xml:space="preserve"> per assessment</w:t>
            </w:r>
          </w:p>
          <w:p w14:paraId="78B65004" w14:textId="19919033" w:rsidR="00851675" w:rsidRPr="002B0757" w:rsidRDefault="00F542CB" w:rsidP="00A825F0">
            <w:pPr>
              <w:pStyle w:val="NoSpacing"/>
              <w:numPr>
                <w:ilvl w:val="0"/>
                <w:numId w:val="32"/>
              </w:numPr>
              <w:rPr>
                <w:rFonts w:ascii="Times New Roman" w:hAnsi="Times New Roman" w:cs="Times New Roman"/>
              </w:rPr>
            </w:pPr>
            <w:r w:rsidRPr="002B0757">
              <w:rPr>
                <w:rFonts w:ascii="Times New Roman" w:eastAsia="Calibri" w:hAnsi="Times New Roman" w:cs="Times New Roman"/>
              </w:rPr>
              <w:t xml:space="preserve">Caried out </w:t>
            </w:r>
            <w:r w:rsidR="00851675" w:rsidRPr="002B0757">
              <w:rPr>
                <w:rFonts w:ascii="Times New Roman" w:eastAsia="Calibri" w:hAnsi="Times New Roman" w:cs="Times New Roman"/>
              </w:rPr>
              <w:t xml:space="preserve">Necessary psychosocial interventions </w:t>
            </w:r>
            <w:r w:rsidR="00851675" w:rsidRPr="002B0757">
              <w:rPr>
                <w:rFonts w:ascii="Times New Roman" w:hAnsi="Times New Roman" w:cs="Times New Roman"/>
              </w:rPr>
              <w:t>and record keeping</w:t>
            </w:r>
            <w:r w:rsidR="00851675" w:rsidRPr="002B0757">
              <w:rPr>
                <w:rFonts w:ascii="Times New Roman" w:eastAsia="Calibri" w:hAnsi="Times New Roman" w:cs="Times New Roman"/>
              </w:rPr>
              <w:t xml:space="preserve"> are as per needs assessment</w:t>
            </w:r>
          </w:p>
          <w:p w14:paraId="05289A4D" w14:textId="77777777" w:rsidR="00851675" w:rsidRPr="002B0757" w:rsidRDefault="00851675" w:rsidP="00A825F0">
            <w:pPr>
              <w:pStyle w:val="ListParagraph"/>
              <w:numPr>
                <w:ilvl w:val="0"/>
                <w:numId w:val="32"/>
              </w:numPr>
              <w:spacing w:after="0" w:line="240" w:lineRule="auto"/>
              <w:rPr>
                <w:rFonts w:ascii="Times New Roman" w:hAnsi="Times New Roman" w:cs="Times New Roman"/>
                <w:szCs w:val="24"/>
              </w:rPr>
            </w:pPr>
            <w:r w:rsidRPr="002B0757">
              <w:rPr>
                <w:rFonts w:ascii="Times New Roman" w:hAnsi="Times New Roman" w:cs="Times New Roman"/>
                <w:szCs w:val="24"/>
              </w:rPr>
              <w:t>Review of the implementation is done as per assessment</w:t>
            </w:r>
          </w:p>
          <w:p w14:paraId="7FCAE4B0" w14:textId="3B3DB7C1" w:rsidR="00F542CB" w:rsidRPr="002B0757" w:rsidRDefault="00F542CB" w:rsidP="00A825F0">
            <w:pPr>
              <w:pStyle w:val="ListParagraph"/>
              <w:numPr>
                <w:ilvl w:val="0"/>
                <w:numId w:val="32"/>
              </w:numPr>
              <w:spacing w:after="0" w:line="240" w:lineRule="auto"/>
              <w:rPr>
                <w:rFonts w:ascii="Times New Roman" w:hAnsi="Times New Roman" w:cs="Times New Roman"/>
                <w:szCs w:val="24"/>
              </w:rPr>
            </w:pPr>
            <w:r w:rsidRPr="002B0757">
              <w:rPr>
                <w:rFonts w:ascii="Times New Roman" w:hAnsi="Times New Roman" w:cs="Times New Roman"/>
                <w:szCs w:val="24"/>
              </w:rPr>
              <w:t xml:space="preserve">Made </w:t>
            </w:r>
            <w:r w:rsidR="00851675" w:rsidRPr="002B0757">
              <w:rPr>
                <w:rFonts w:ascii="Times New Roman" w:hAnsi="Times New Roman" w:cs="Times New Roman"/>
                <w:szCs w:val="24"/>
              </w:rPr>
              <w:t xml:space="preserve">Necessary </w:t>
            </w:r>
            <w:r w:rsidRPr="002B0757">
              <w:rPr>
                <w:rFonts w:ascii="Times New Roman" w:hAnsi="Times New Roman" w:cs="Times New Roman"/>
                <w:szCs w:val="24"/>
              </w:rPr>
              <w:t>revision as</w:t>
            </w:r>
            <w:r w:rsidR="00851675" w:rsidRPr="002B0757">
              <w:rPr>
                <w:rFonts w:ascii="Times New Roman" w:hAnsi="Times New Roman" w:cs="Times New Roman"/>
                <w:szCs w:val="24"/>
              </w:rPr>
              <w:t xml:space="preserve"> per client’s needs</w:t>
            </w:r>
          </w:p>
          <w:p w14:paraId="75FDBDEF" w14:textId="781FAB81" w:rsidR="00851675" w:rsidRPr="002B0757" w:rsidRDefault="00F542CB" w:rsidP="00A825F0">
            <w:pPr>
              <w:pStyle w:val="ListParagraph"/>
              <w:numPr>
                <w:ilvl w:val="0"/>
                <w:numId w:val="32"/>
              </w:numPr>
              <w:spacing w:after="0" w:line="240" w:lineRule="auto"/>
              <w:rPr>
                <w:rFonts w:ascii="Times New Roman" w:hAnsi="Times New Roman" w:cs="Times New Roman"/>
                <w:szCs w:val="24"/>
              </w:rPr>
            </w:pPr>
            <w:r w:rsidRPr="002B0757">
              <w:rPr>
                <w:rFonts w:ascii="Times New Roman" w:hAnsi="Times New Roman" w:cs="Times New Roman"/>
                <w:szCs w:val="24"/>
              </w:rPr>
              <w:t xml:space="preserve">Caried out </w:t>
            </w:r>
            <w:r w:rsidR="00851675" w:rsidRPr="002B0757">
              <w:rPr>
                <w:rFonts w:ascii="Times New Roman" w:hAnsi="Times New Roman" w:cs="Times New Roman"/>
                <w:szCs w:val="24"/>
              </w:rPr>
              <w:t xml:space="preserve">Necessary psychosocial interventions, record keeping and </w:t>
            </w:r>
            <w:r w:rsidR="00555CCB" w:rsidRPr="002B0757">
              <w:rPr>
                <w:rFonts w:ascii="Times New Roman" w:hAnsi="Times New Roman" w:cs="Times New Roman"/>
                <w:szCs w:val="24"/>
              </w:rPr>
              <w:t>referrals as</w:t>
            </w:r>
            <w:r w:rsidR="00851675" w:rsidRPr="002B0757">
              <w:rPr>
                <w:rFonts w:ascii="Times New Roman" w:hAnsi="Times New Roman" w:cs="Times New Roman"/>
                <w:szCs w:val="24"/>
              </w:rPr>
              <w:t xml:space="preserve"> per needs assessment</w:t>
            </w:r>
          </w:p>
        </w:tc>
      </w:tr>
      <w:tr w:rsidR="00851675" w:rsidRPr="002B0757" w14:paraId="64971ADA" w14:textId="77777777" w:rsidTr="00571386">
        <w:trPr>
          <w:trHeight w:val="1790"/>
        </w:trPr>
        <w:tc>
          <w:tcPr>
            <w:tcW w:w="2695" w:type="dxa"/>
          </w:tcPr>
          <w:p w14:paraId="3395A99F" w14:textId="58D7786E" w:rsidR="00851675" w:rsidRPr="002B0757" w:rsidRDefault="00851675" w:rsidP="00A825F0">
            <w:pPr>
              <w:pStyle w:val="ListParagraph"/>
              <w:numPr>
                <w:ilvl w:val="0"/>
                <w:numId w:val="36"/>
              </w:numPr>
              <w:pBdr>
                <w:top w:val="nil"/>
                <w:left w:val="nil"/>
                <w:bottom w:val="nil"/>
                <w:right w:val="nil"/>
                <w:between w:val="nil"/>
              </w:pBdr>
              <w:spacing w:after="0" w:line="240" w:lineRule="auto"/>
              <w:rPr>
                <w:rFonts w:ascii="Times New Roman" w:hAnsi="Times New Roman" w:cs="Times New Roman"/>
                <w:szCs w:val="24"/>
              </w:rPr>
            </w:pPr>
            <w:r w:rsidRPr="002B0757">
              <w:rPr>
                <w:rFonts w:ascii="Times New Roman" w:hAnsi="Times New Roman" w:cs="Times New Roman"/>
                <w:szCs w:val="24"/>
              </w:rPr>
              <w:t>Resource implications</w:t>
            </w:r>
          </w:p>
        </w:tc>
        <w:tc>
          <w:tcPr>
            <w:tcW w:w="6475" w:type="dxa"/>
          </w:tcPr>
          <w:p w14:paraId="7A8BBC3B" w14:textId="571CDBC8" w:rsidR="00851675" w:rsidRPr="002B0757" w:rsidRDefault="00851675" w:rsidP="00571386">
            <w:pPr>
              <w:rPr>
                <w:rFonts w:ascii="Times New Roman" w:hAnsi="Times New Roman" w:cs="Times New Roman"/>
                <w:color w:val="auto"/>
                <w:szCs w:val="24"/>
              </w:rPr>
            </w:pPr>
            <w:r w:rsidRPr="002B0757">
              <w:rPr>
                <w:rFonts w:ascii="Times New Roman" w:hAnsi="Times New Roman" w:cs="Times New Roman"/>
                <w:color w:val="auto"/>
                <w:szCs w:val="24"/>
              </w:rPr>
              <w:t>The following resources should be provided:</w:t>
            </w:r>
          </w:p>
          <w:p w14:paraId="5DC12582" w14:textId="77777777" w:rsidR="00851675" w:rsidRPr="002B0757" w:rsidRDefault="00851675" w:rsidP="00A825F0">
            <w:pPr>
              <w:pStyle w:val="ListParagraph"/>
              <w:numPr>
                <w:ilvl w:val="0"/>
                <w:numId w:val="33"/>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Appropriately simulated environment where assessment can take place</w:t>
            </w:r>
          </w:p>
          <w:p w14:paraId="55C8D2A7" w14:textId="77777777" w:rsidR="00851675" w:rsidRPr="002B0757" w:rsidRDefault="00851675" w:rsidP="00A825F0">
            <w:pPr>
              <w:pStyle w:val="ListParagraph"/>
              <w:numPr>
                <w:ilvl w:val="0"/>
                <w:numId w:val="33"/>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Access to relevant work environment</w:t>
            </w:r>
          </w:p>
          <w:p w14:paraId="14463620" w14:textId="77777777" w:rsidR="00851675" w:rsidRPr="002B0757" w:rsidRDefault="00851675" w:rsidP="00A825F0">
            <w:pPr>
              <w:pStyle w:val="ListParagraph"/>
              <w:numPr>
                <w:ilvl w:val="0"/>
                <w:numId w:val="33"/>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Resources relevant to the proposed activities or tasks</w:t>
            </w:r>
          </w:p>
        </w:tc>
      </w:tr>
      <w:tr w:rsidR="00851675" w:rsidRPr="002B0757" w14:paraId="54A97A51" w14:textId="77777777" w:rsidTr="00571386">
        <w:trPr>
          <w:trHeight w:val="2429"/>
        </w:trPr>
        <w:tc>
          <w:tcPr>
            <w:tcW w:w="2695" w:type="dxa"/>
          </w:tcPr>
          <w:p w14:paraId="13EE0400" w14:textId="053C9CB2" w:rsidR="00851675" w:rsidRPr="002B0757" w:rsidRDefault="00851675" w:rsidP="00A825F0">
            <w:pPr>
              <w:pStyle w:val="ListParagraph"/>
              <w:numPr>
                <w:ilvl w:val="0"/>
                <w:numId w:val="36"/>
              </w:numPr>
              <w:pBdr>
                <w:top w:val="nil"/>
                <w:left w:val="nil"/>
                <w:bottom w:val="nil"/>
                <w:right w:val="nil"/>
                <w:between w:val="nil"/>
              </w:pBdr>
              <w:spacing w:after="0" w:line="240" w:lineRule="auto"/>
              <w:rPr>
                <w:rFonts w:ascii="Times New Roman" w:hAnsi="Times New Roman" w:cs="Times New Roman"/>
                <w:szCs w:val="24"/>
              </w:rPr>
            </w:pPr>
            <w:r w:rsidRPr="002B0757">
              <w:rPr>
                <w:rFonts w:ascii="Times New Roman" w:hAnsi="Times New Roman" w:cs="Times New Roman"/>
                <w:szCs w:val="24"/>
              </w:rPr>
              <w:t>Methods of assessment</w:t>
            </w:r>
          </w:p>
        </w:tc>
        <w:tc>
          <w:tcPr>
            <w:tcW w:w="6475" w:type="dxa"/>
          </w:tcPr>
          <w:p w14:paraId="2D59B707" w14:textId="09287129" w:rsidR="00851675" w:rsidRPr="002B0757" w:rsidRDefault="00851675" w:rsidP="00571386">
            <w:pPr>
              <w:rPr>
                <w:rFonts w:ascii="Times New Roman" w:hAnsi="Times New Roman" w:cs="Times New Roman"/>
                <w:color w:val="auto"/>
                <w:szCs w:val="24"/>
              </w:rPr>
            </w:pPr>
            <w:r w:rsidRPr="002B0757">
              <w:rPr>
                <w:rFonts w:ascii="Times New Roman" w:hAnsi="Times New Roman" w:cs="Times New Roman"/>
                <w:color w:val="auto"/>
                <w:szCs w:val="24"/>
              </w:rPr>
              <w:t xml:space="preserve">Competency in this unit may be assessed through: </w:t>
            </w:r>
          </w:p>
          <w:p w14:paraId="101E2E9B" w14:textId="77777777" w:rsidR="009623BD" w:rsidRPr="002B0757" w:rsidRDefault="009623BD" w:rsidP="00A825F0">
            <w:pPr>
              <w:pStyle w:val="ListParagraph"/>
              <w:numPr>
                <w:ilvl w:val="0"/>
                <w:numId w:val="34"/>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 xml:space="preserve">Practicals </w:t>
            </w:r>
          </w:p>
          <w:p w14:paraId="70EEA9B3" w14:textId="77777777" w:rsidR="009623BD" w:rsidRPr="002B0757" w:rsidRDefault="009623BD" w:rsidP="00A825F0">
            <w:pPr>
              <w:pStyle w:val="ListParagraph"/>
              <w:numPr>
                <w:ilvl w:val="0"/>
                <w:numId w:val="34"/>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Written tests</w:t>
            </w:r>
          </w:p>
          <w:p w14:paraId="0EF13D7A" w14:textId="77777777" w:rsidR="009623BD" w:rsidRPr="002B0757" w:rsidRDefault="009623BD" w:rsidP="00A825F0">
            <w:pPr>
              <w:pStyle w:val="ListParagraph"/>
              <w:numPr>
                <w:ilvl w:val="0"/>
                <w:numId w:val="34"/>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Oral assessment</w:t>
            </w:r>
          </w:p>
          <w:p w14:paraId="57D03820" w14:textId="77777777" w:rsidR="009623BD" w:rsidRPr="002B0757" w:rsidRDefault="009623BD" w:rsidP="00A825F0">
            <w:pPr>
              <w:pStyle w:val="ListParagraph"/>
              <w:numPr>
                <w:ilvl w:val="0"/>
                <w:numId w:val="34"/>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Portfolio of evidence</w:t>
            </w:r>
          </w:p>
          <w:p w14:paraId="6A06166A" w14:textId="77777777" w:rsidR="009623BD" w:rsidRPr="002B0757" w:rsidRDefault="009623BD" w:rsidP="00A825F0">
            <w:pPr>
              <w:pStyle w:val="ListParagraph"/>
              <w:numPr>
                <w:ilvl w:val="0"/>
                <w:numId w:val="34"/>
              </w:numPr>
              <w:pBdr>
                <w:top w:val="nil"/>
                <w:left w:val="nil"/>
                <w:bottom w:val="nil"/>
                <w:right w:val="nil"/>
                <w:between w:val="nil"/>
              </w:pBdr>
              <w:spacing w:after="0"/>
              <w:rPr>
                <w:rFonts w:ascii="Times New Roman" w:hAnsi="Times New Roman" w:cs="Times New Roman"/>
                <w:szCs w:val="24"/>
              </w:rPr>
            </w:pPr>
            <w:r w:rsidRPr="002B0757">
              <w:rPr>
                <w:rFonts w:ascii="Times New Roman" w:hAnsi="Times New Roman" w:cs="Times New Roman"/>
                <w:szCs w:val="24"/>
              </w:rPr>
              <w:t>Third party report</w:t>
            </w:r>
          </w:p>
          <w:p w14:paraId="2F0B041C" w14:textId="0AF26520" w:rsidR="00851675" w:rsidRPr="002B0757" w:rsidRDefault="00851675" w:rsidP="009623BD">
            <w:pPr>
              <w:pStyle w:val="ListParagraph"/>
              <w:pBdr>
                <w:top w:val="nil"/>
                <w:left w:val="nil"/>
                <w:bottom w:val="nil"/>
                <w:right w:val="nil"/>
                <w:between w:val="nil"/>
              </w:pBdr>
              <w:spacing w:after="0"/>
              <w:ind w:firstLine="0"/>
              <w:rPr>
                <w:rFonts w:ascii="Times New Roman" w:hAnsi="Times New Roman" w:cs="Times New Roman"/>
                <w:szCs w:val="24"/>
              </w:rPr>
            </w:pPr>
          </w:p>
        </w:tc>
      </w:tr>
      <w:tr w:rsidR="00851675" w:rsidRPr="002B0757" w14:paraId="15504440" w14:textId="77777777" w:rsidTr="000C347D">
        <w:trPr>
          <w:trHeight w:val="809"/>
        </w:trPr>
        <w:tc>
          <w:tcPr>
            <w:tcW w:w="2695" w:type="dxa"/>
          </w:tcPr>
          <w:p w14:paraId="04C64E98" w14:textId="77777777" w:rsidR="00851675" w:rsidRPr="002B0757" w:rsidRDefault="00851675" w:rsidP="00A825F0">
            <w:pPr>
              <w:numPr>
                <w:ilvl w:val="0"/>
                <w:numId w:val="36"/>
              </w:numPr>
              <w:pBdr>
                <w:top w:val="nil"/>
                <w:left w:val="nil"/>
                <w:bottom w:val="nil"/>
                <w:right w:val="nil"/>
                <w:between w:val="nil"/>
              </w:pBd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Context of assessment</w:t>
            </w:r>
          </w:p>
        </w:tc>
        <w:tc>
          <w:tcPr>
            <w:tcW w:w="6475" w:type="dxa"/>
          </w:tcPr>
          <w:p w14:paraId="46C1D68A" w14:textId="77777777" w:rsidR="00851675" w:rsidRPr="002B0757" w:rsidRDefault="00851675" w:rsidP="00571386">
            <w:pPr>
              <w:rPr>
                <w:rFonts w:ascii="Times New Roman" w:hAnsi="Times New Roman" w:cs="Times New Roman"/>
                <w:color w:val="auto"/>
                <w:szCs w:val="24"/>
              </w:rPr>
            </w:pPr>
            <w:r w:rsidRPr="002B0757">
              <w:rPr>
                <w:rFonts w:ascii="Times New Roman" w:hAnsi="Times New Roman" w:cs="Times New Roman"/>
                <w:color w:val="auto"/>
                <w:szCs w:val="24"/>
              </w:rPr>
              <w:t>Competency may be assessed in a workplace or simulated workplace</w:t>
            </w:r>
          </w:p>
        </w:tc>
      </w:tr>
      <w:tr w:rsidR="00851675" w:rsidRPr="002B0757" w14:paraId="03C8ECCE" w14:textId="77777777" w:rsidTr="00571386">
        <w:tc>
          <w:tcPr>
            <w:tcW w:w="2695" w:type="dxa"/>
          </w:tcPr>
          <w:p w14:paraId="4357161A" w14:textId="77777777" w:rsidR="00851675" w:rsidRPr="002B0757" w:rsidRDefault="00851675" w:rsidP="00A825F0">
            <w:pPr>
              <w:numPr>
                <w:ilvl w:val="0"/>
                <w:numId w:val="36"/>
              </w:numPr>
              <w:pBdr>
                <w:top w:val="nil"/>
                <w:left w:val="nil"/>
                <w:bottom w:val="nil"/>
                <w:right w:val="nil"/>
                <w:between w:val="nil"/>
              </w:pBd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Guidance information for assessment</w:t>
            </w:r>
          </w:p>
        </w:tc>
        <w:tc>
          <w:tcPr>
            <w:tcW w:w="6475" w:type="dxa"/>
          </w:tcPr>
          <w:p w14:paraId="7EF7CEE4" w14:textId="77777777" w:rsidR="00851675" w:rsidRPr="002B0757" w:rsidRDefault="00851675" w:rsidP="00571386">
            <w:pPr>
              <w:rPr>
                <w:rFonts w:ascii="Times New Roman" w:hAnsi="Times New Roman" w:cs="Times New Roman"/>
                <w:color w:val="auto"/>
                <w:szCs w:val="24"/>
              </w:rPr>
            </w:pPr>
            <w:r w:rsidRPr="002B0757">
              <w:rPr>
                <w:rFonts w:ascii="Times New Roman" w:hAnsi="Times New Roman" w:cs="Times New Roman"/>
                <w:color w:val="auto"/>
                <w:szCs w:val="24"/>
              </w:rPr>
              <w:t>Holistic assessment with other units relevant to the industry sector and workplace job role is recommended.</w:t>
            </w:r>
          </w:p>
        </w:tc>
      </w:tr>
    </w:tbl>
    <w:p w14:paraId="4E314492" w14:textId="77777777" w:rsidR="00851675" w:rsidRPr="002B0757" w:rsidRDefault="00851675" w:rsidP="00851675">
      <w:pPr>
        <w:rPr>
          <w:color w:val="auto"/>
          <w:szCs w:val="24"/>
        </w:rPr>
      </w:pPr>
    </w:p>
    <w:p w14:paraId="5320758C" w14:textId="77777777" w:rsidR="00851675" w:rsidRPr="002B0757" w:rsidRDefault="00851675" w:rsidP="00851675">
      <w:pPr>
        <w:pBdr>
          <w:top w:val="nil"/>
          <w:left w:val="nil"/>
          <w:bottom w:val="nil"/>
          <w:right w:val="nil"/>
          <w:between w:val="nil"/>
        </w:pBdr>
        <w:spacing w:after="0" w:line="276" w:lineRule="auto"/>
        <w:rPr>
          <w:color w:val="auto"/>
          <w:szCs w:val="24"/>
        </w:rPr>
      </w:pPr>
    </w:p>
    <w:p w14:paraId="30688B74" w14:textId="77777777" w:rsidR="001C4708" w:rsidRPr="002B0757" w:rsidRDefault="001C4708">
      <w:pPr>
        <w:spacing w:line="283" w:lineRule="auto"/>
        <w:rPr>
          <w:b/>
          <w:szCs w:val="24"/>
        </w:rPr>
      </w:pPr>
    </w:p>
    <w:p w14:paraId="35BA9F55" w14:textId="77777777" w:rsidR="001C4708" w:rsidRPr="002B0757" w:rsidRDefault="001C4708">
      <w:pPr>
        <w:spacing w:after="200" w:line="276" w:lineRule="auto"/>
        <w:rPr>
          <w:rFonts w:eastAsia="Calibri"/>
          <w:color w:val="auto"/>
          <w:kern w:val="0"/>
          <w:szCs w:val="24"/>
        </w:rPr>
      </w:pPr>
    </w:p>
    <w:p w14:paraId="5F1BB697" w14:textId="3D9A4FF2" w:rsidR="00624A7D" w:rsidRPr="002B0757" w:rsidRDefault="00624A7D" w:rsidP="00C05EEA">
      <w:pPr>
        <w:pStyle w:val="Heading2"/>
      </w:pPr>
      <w:r w:rsidRPr="002B0757">
        <w:br w:type="page"/>
      </w:r>
      <w:bookmarkStart w:id="49" w:name="_Toc42504592"/>
      <w:bookmarkStart w:id="50" w:name="_Toc175385924"/>
      <w:bookmarkStart w:id="51" w:name="_Toc196911491"/>
      <w:r w:rsidRPr="002B0757">
        <w:lastRenderedPageBreak/>
        <w:t>CARRY OUT PRE-DEPARTURE TRAINING</w:t>
      </w:r>
      <w:bookmarkEnd w:id="49"/>
      <w:bookmarkEnd w:id="50"/>
      <w:bookmarkEnd w:id="51"/>
    </w:p>
    <w:p w14:paraId="63F9C31D" w14:textId="77777777" w:rsidR="00AD0B45" w:rsidRPr="002B0757" w:rsidRDefault="00AD0B45" w:rsidP="00AD0B45">
      <w:pPr>
        <w:rPr>
          <w:rFonts w:eastAsiaTheme="majorEastAsia"/>
          <w:szCs w:val="24"/>
          <w:lang w:val="en-GB" w:eastAsia="en-GB"/>
        </w:rPr>
      </w:pPr>
    </w:p>
    <w:p w14:paraId="2BB06383" w14:textId="329CD37B" w:rsidR="00624A7D" w:rsidRPr="002B0757" w:rsidRDefault="00624A7D" w:rsidP="0098783C">
      <w:pPr>
        <w:spacing w:after="0" w:line="360" w:lineRule="auto"/>
        <w:jc w:val="both"/>
        <w:rPr>
          <w:b/>
          <w:szCs w:val="24"/>
          <w:lang w:val="en-ZA"/>
        </w:rPr>
      </w:pPr>
      <w:r w:rsidRPr="002B0757">
        <w:rPr>
          <w:b/>
          <w:szCs w:val="24"/>
        </w:rPr>
        <w:t xml:space="preserve">UNIT CODE:  </w:t>
      </w:r>
      <w:r w:rsidR="000C347D" w:rsidRPr="002B0757">
        <w:rPr>
          <w:b/>
          <w:szCs w:val="24"/>
          <w:lang w:val="en-ZA"/>
        </w:rPr>
        <w:t>1015 251 04A</w:t>
      </w:r>
    </w:p>
    <w:p w14:paraId="28E669AA" w14:textId="77777777" w:rsidR="00624A7D" w:rsidRPr="002B0757" w:rsidRDefault="00624A7D" w:rsidP="0098783C">
      <w:pPr>
        <w:tabs>
          <w:tab w:val="left" w:pos="2880"/>
        </w:tabs>
        <w:spacing w:line="360" w:lineRule="auto"/>
        <w:jc w:val="both"/>
        <w:rPr>
          <w:szCs w:val="24"/>
        </w:rPr>
      </w:pPr>
      <w:r w:rsidRPr="002B0757">
        <w:rPr>
          <w:b/>
          <w:szCs w:val="24"/>
        </w:rPr>
        <w:t>UNIT DESCRIPTION</w:t>
      </w:r>
    </w:p>
    <w:p w14:paraId="2A7066C4" w14:textId="511E38D3" w:rsidR="00624A7D" w:rsidRPr="002B0757" w:rsidRDefault="00624A7D" w:rsidP="0045691F">
      <w:pPr>
        <w:spacing w:after="0"/>
        <w:jc w:val="both"/>
        <w:rPr>
          <w:szCs w:val="24"/>
        </w:rPr>
      </w:pPr>
      <w:r w:rsidRPr="002B0757">
        <w:rPr>
          <w:szCs w:val="24"/>
        </w:rPr>
        <w:t xml:space="preserve">This unit covers the competencies required to carry out pre-departure training. It involves researching destination country, processing travel documents, demonstrating travel process and establishing work ethics and legal aspects. </w:t>
      </w:r>
    </w:p>
    <w:p w14:paraId="35233609" w14:textId="77777777" w:rsidR="00624A7D" w:rsidRPr="002B0757" w:rsidRDefault="00624A7D" w:rsidP="00624A7D">
      <w:pPr>
        <w:spacing w:after="0"/>
        <w:rPr>
          <w:szCs w:val="24"/>
        </w:rPr>
      </w:pPr>
    </w:p>
    <w:p w14:paraId="22DCC007" w14:textId="77777777" w:rsidR="00624A7D" w:rsidRPr="002B0757" w:rsidRDefault="00624A7D" w:rsidP="00624A7D">
      <w:pPr>
        <w:spacing w:after="0"/>
        <w:rPr>
          <w:szCs w:val="24"/>
        </w:rPr>
      </w:pPr>
      <w:r w:rsidRPr="002B0757">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6448"/>
      </w:tblGrid>
      <w:tr w:rsidR="00624A7D" w:rsidRPr="002B0757" w14:paraId="525B10C3" w14:textId="77777777" w:rsidTr="00624A7D">
        <w:trPr>
          <w:trHeight w:val="1772"/>
          <w:tblHeader/>
        </w:trPr>
        <w:tc>
          <w:tcPr>
            <w:tcW w:w="14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BF8E55" w14:textId="77777777" w:rsidR="00624A7D" w:rsidRPr="002B0757" w:rsidRDefault="00624A7D">
            <w:pPr>
              <w:spacing w:after="0"/>
              <w:rPr>
                <w:b/>
                <w:szCs w:val="24"/>
              </w:rPr>
            </w:pPr>
            <w:r w:rsidRPr="002B0757">
              <w:rPr>
                <w:b/>
                <w:szCs w:val="24"/>
              </w:rPr>
              <w:t xml:space="preserve">ELEMENT </w:t>
            </w:r>
          </w:p>
          <w:p w14:paraId="14C418CA" w14:textId="77777777" w:rsidR="00624A7D" w:rsidRPr="002B0757" w:rsidRDefault="00624A7D">
            <w:pPr>
              <w:spacing w:after="0"/>
              <w:rPr>
                <w:szCs w:val="24"/>
              </w:rPr>
            </w:pPr>
            <w:r w:rsidRPr="002B0757">
              <w:rPr>
                <w:szCs w:val="24"/>
              </w:rPr>
              <w:t>These describe the key outcomes which make up workplace function</w:t>
            </w:r>
          </w:p>
        </w:tc>
        <w:tc>
          <w:tcPr>
            <w:tcW w:w="3576" w:type="pct"/>
            <w:tcBorders>
              <w:top w:val="single" w:sz="4" w:space="0" w:color="auto"/>
              <w:left w:val="single" w:sz="4" w:space="0" w:color="auto"/>
              <w:bottom w:val="single" w:sz="4" w:space="0" w:color="auto"/>
              <w:right w:val="single" w:sz="4" w:space="0" w:color="auto"/>
            </w:tcBorders>
            <w:shd w:val="clear" w:color="auto" w:fill="FFFFFF"/>
            <w:hideMark/>
          </w:tcPr>
          <w:p w14:paraId="41F7C2EB" w14:textId="77777777" w:rsidR="00624A7D" w:rsidRPr="002B0757" w:rsidRDefault="00624A7D">
            <w:pPr>
              <w:spacing w:after="0"/>
              <w:rPr>
                <w:b/>
                <w:szCs w:val="24"/>
              </w:rPr>
            </w:pPr>
            <w:r w:rsidRPr="002B0757">
              <w:rPr>
                <w:b/>
                <w:szCs w:val="24"/>
              </w:rPr>
              <w:t>PERFORMANCE CRITERIA</w:t>
            </w:r>
          </w:p>
          <w:p w14:paraId="58FD7A6D" w14:textId="77777777" w:rsidR="00624A7D" w:rsidRPr="002B0757" w:rsidRDefault="00624A7D">
            <w:pPr>
              <w:spacing w:after="0"/>
              <w:rPr>
                <w:szCs w:val="24"/>
              </w:rPr>
            </w:pPr>
            <w:r w:rsidRPr="002B0757">
              <w:rPr>
                <w:szCs w:val="24"/>
              </w:rPr>
              <w:t>These are assessable statements which specify the required level of performance for each of the elements.</w:t>
            </w:r>
          </w:p>
          <w:p w14:paraId="0F4E8543" w14:textId="77777777" w:rsidR="00624A7D" w:rsidRPr="002B0757" w:rsidRDefault="00624A7D">
            <w:pPr>
              <w:spacing w:after="0"/>
              <w:rPr>
                <w:b/>
                <w:szCs w:val="24"/>
              </w:rPr>
            </w:pPr>
            <w:r w:rsidRPr="002B0757">
              <w:rPr>
                <w:b/>
                <w:i/>
                <w:szCs w:val="24"/>
              </w:rPr>
              <w:t>Bold and italicized terms are elaborated in the Range</w:t>
            </w:r>
          </w:p>
        </w:tc>
      </w:tr>
      <w:tr w:rsidR="00624A7D" w:rsidRPr="002B0757" w14:paraId="78044B8C" w14:textId="77777777" w:rsidTr="00624A7D">
        <w:tc>
          <w:tcPr>
            <w:tcW w:w="1424" w:type="pct"/>
            <w:tcBorders>
              <w:top w:val="single" w:sz="4" w:space="0" w:color="auto"/>
              <w:left w:val="single" w:sz="4" w:space="0" w:color="auto"/>
              <w:bottom w:val="single" w:sz="4" w:space="0" w:color="auto"/>
              <w:right w:val="single" w:sz="4" w:space="0" w:color="auto"/>
            </w:tcBorders>
            <w:hideMark/>
          </w:tcPr>
          <w:p w14:paraId="0A9EF63D" w14:textId="77777777" w:rsidR="00624A7D" w:rsidRPr="002B0757" w:rsidRDefault="00624A7D" w:rsidP="00A825F0">
            <w:pPr>
              <w:pStyle w:val="ListParagraph"/>
              <w:numPr>
                <w:ilvl w:val="0"/>
                <w:numId w:val="6"/>
              </w:numPr>
              <w:rPr>
                <w:szCs w:val="24"/>
                <w:lang w:val="en-CA"/>
              </w:rPr>
            </w:pPr>
            <w:r w:rsidRPr="002B0757">
              <w:rPr>
                <w:szCs w:val="24"/>
              </w:rPr>
              <w:t>Research destination country</w:t>
            </w:r>
          </w:p>
        </w:tc>
        <w:tc>
          <w:tcPr>
            <w:tcW w:w="3576" w:type="pct"/>
            <w:tcBorders>
              <w:top w:val="single" w:sz="4" w:space="0" w:color="auto"/>
              <w:left w:val="single" w:sz="4" w:space="0" w:color="auto"/>
              <w:bottom w:val="single" w:sz="4" w:space="0" w:color="auto"/>
              <w:right w:val="single" w:sz="4" w:space="0" w:color="auto"/>
            </w:tcBorders>
            <w:hideMark/>
          </w:tcPr>
          <w:p w14:paraId="0F593D22" w14:textId="77777777" w:rsidR="00624A7D" w:rsidRPr="002B0757" w:rsidRDefault="00624A7D" w:rsidP="00A825F0">
            <w:pPr>
              <w:pStyle w:val="ListParagraph"/>
              <w:numPr>
                <w:ilvl w:val="0"/>
                <w:numId w:val="7"/>
              </w:numPr>
              <w:tabs>
                <w:tab w:val="left" w:pos="336"/>
              </w:tabs>
              <w:spacing w:after="0"/>
              <w:rPr>
                <w:rFonts w:eastAsia="Times New Roman"/>
                <w:szCs w:val="24"/>
                <w:lang w:val="en-US"/>
              </w:rPr>
            </w:pPr>
            <w:r w:rsidRPr="002B0757">
              <w:rPr>
                <w:rFonts w:eastAsia="Times New Roman"/>
                <w:szCs w:val="24"/>
                <w:lang w:val="en-US"/>
              </w:rPr>
              <w:t>Geographical location of the country is established according to the geographical map.</w:t>
            </w:r>
          </w:p>
          <w:p w14:paraId="6D8AF2F4" w14:textId="77777777" w:rsidR="00624A7D" w:rsidRPr="002B0757" w:rsidRDefault="00624A7D" w:rsidP="00A825F0">
            <w:pPr>
              <w:pStyle w:val="ListParagraph"/>
              <w:numPr>
                <w:ilvl w:val="0"/>
                <w:numId w:val="7"/>
              </w:numPr>
              <w:rPr>
                <w:rFonts w:eastAsia="Times New Roman"/>
                <w:szCs w:val="24"/>
                <w:lang w:val="en-US"/>
              </w:rPr>
            </w:pPr>
            <w:r w:rsidRPr="002B0757">
              <w:rPr>
                <w:rFonts w:eastAsia="Times New Roman"/>
                <w:szCs w:val="24"/>
                <w:lang w:val="en-US"/>
              </w:rPr>
              <w:t>Official language is determined based on the destination country.</w:t>
            </w:r>
          </w:p>
          <w:p w14:paraId="06975DED" w14:textId="77777777" w:rsidR="00624A7D" w:rsidRPr="002B0757" w:rsidRDefault="00624A7D" w:rsidP="00A825F0">
            <w:pPr>
              <w:pStyle w:val="ListParagraph"/>
              <w:numPr>
                <w:ilvl w:val="0"/>
                <w:numId w:val="7"/>
              </w:numPr>
              <w:tabs>
                <w:tab w:val="left" w:pos="336"/>
              </w:tabs>
              <w:spacing w:after="0"/>
              <w:rPr>
                <w:rFonts w:eastAsia="Times New Roman"/>
                <w:szCs w:val="24"/>
                <w:lang w:val="en-US"/>
              </w:rPr>
            </w:pPr>
            <w:r w:rsidRPr="002B0757">
              <w:rPr>
                <w:rFonts w:eastAsia="Times New Roman"/>
                <w:szCs w:val="24"/>
                <w:lang w:val="en-US"/>
              </w:rPr>
              <w:t>Accommodation is determined based on the destination country.</w:t>
            </w:r>
          </w:p>
          <w:p w14:paraId="77FAF422" w14:textId="77777777" w:rsidR="00624A7D" w:rsidRPr="002B0757" w:rsidRDefault="00624A7D" w:rsidP="00A825F0">
            <w:pPr>
              <w:pStyle w:val="ListParagraph"/>
              <w:numPr>
                <w:ilvl w:val="0"/>
                <w:numId w:val="7"/>
              </w:numPr>
              <w:tabs>
                <w:tab w:val="left" w:pos="336"/>
              </w:tabs>
              <w:spacing w:after="0"/>
              <w:rPr>
                <w:rFonts w:eastAsia="Times New Roman"/>
                <w:szCs w:val="24"/>
                <w:lang w:val="en-US"/>
              </w:rPr>
            </w:pPr>
            <w:r w:rsidRPr="002B0757">
              <w:rPr>
                <w:rFonts w:eastAsia="Times New Roman"/>
                <w:szCs w:val="24"/>
                <w:lang w:val="en-US"/>
              </w:rPr>
              <w:t>Currency is determined based on the destination country.</w:t>
            </w:r>
          </w:p>
          <w:p w14:paraId="7174AE8A" w14:textId="77777777" w:rsidR="00624A7D" w:rsidRPr="002B0757" w:rsidRDefault="00624A7D" w:rsidP="00A825F0">
            <w:pPr>
              <w:pStyle w:val="ListParagraph"/>
              <w:numPr>
                <w:ilvl w:val="0"/>
                <w:numId w:val="7"/>
              </w:numPr>
              <w:tabs>
                <w:tab w:val="left" w:pos="336"/>
              </w:tabs>
              <w:spacing w:after="0"/>
              <w:rPr>
                <w:rFonts w:eastAsia="Times New Roman"/>
                <w:szCs w:val="24"/>
                <w:lang w:val="en-US"/>
              </w:rPr>
            </w:pPr>
            <w:r w:rsidRPr="002B0757">
              <w:rPr>
                <w:rFonts w:eastAsia="Times New Roman"/>
                <w:szCs w:val="24"/>
                <w:lang w:val="en-US"/>
              </w:rPr>
              <w:t>Political and economic stability is established based on the destination country.</w:t>
            </w:r>
          </w:p>
          <w:p w14:paraId="2458DD72" w14:textId="77777777" w:rsidR="00624A7D" w:rsidRPr="002B0757" w:rsidRDefault="00624A7D" w:rsidP="00A825F0">
            <w:pPr>
              <w:pStyle w:val="ListParagraph"/>
              <w:numPr>
                <w:ilvl w:val="0"/>
                <w:numId w:val="7"/>
              </w:numPr>
              <w:tabs>
                <w:tab w:val="left" w:pos="336"/>
              </w:tabs>
              <w:spacing w:after="0"/>
              <w:rPr>
                <w:rFonts w:eastAsia="Times New Roman"/>
                <w:szCs w:val="24"/>
                <w:lang w:val="en-US"/>
              </w:rPr>
            </w:pPr>
            <w:r w:rsidRPr="002B0757">
              <w:rPr>
                <w:rFonts w:eastAsia="Times New Roman"/>
                <w:szCs w:val="24"/>
                <w:lang w:val="en-US"/>
              </w:rPr>
              <w:t>Religion is determined based on the destination country.</w:t>
            </w:r>
          </w:p>
          <w:p w14:paraId="003414E4" w14:textId="77777777" w:rsidR="00624A7D" w:rsidRPr="002B0757" w:rsidRDefault="00624A7D" w:rsidP="00A825F0">
            <w:pPr>
              <w:pStyle w:val="ListParagraph"/>
              <w:numPr>
                <w:ilvl w:val="0"/>
                <w:numId w:val="7"/>
              </w:numPr>
              <w:tabs>
                <w:tab w:val="left" w:pos="336"/>
              </w:tabs>
              <w:spacing w:after="0"/>
              <w:rPr>
                <w:rFonts w:eastAsia="Times New Roman"/>
                <w:szCs w:val="24"/>
                <w:lang w:val="en-US"/>
              </w:rPr>
            </w:pPr>
            <w:r w:rsidRPr="002B0757">
              <w:rPr>
                <w:rFonts w:eastAsia="Times New Roman"/>
                <w:szCs w:val="24"/>
                <w:lang w:val="en-US"/>
              </w:rPr>
              <w:t>Cultural practices are determined based on the destination country.</w:t>
            </w:r>
          </w:p>
          <w:p w14:paraId="69122453" w14:textId="77777777" w:rsidR="00624A7D" w:rsidRPr="002B0757" w:rsidRDefault="00624A7D" w:rsidP="00A825F0">
            <w:pPr>
              <w:pStyle w:val="ListParagraph"/>
              <w:numPr>
                <w:ilvl w:val="0"/>
                <w:numId w:val="7"/>
              </w:numPr>
              <w:tabs>
                <w:tab w:val="left" w:pos="336"/>
              </w:tabs>
              <w:spacing w:after="0"/>
              <w:rPr>
                <w:rFonts w:eastAsia="Times New Roman"/>
                <w:szCs w:val="24"/>
                <w:lang w:val="en-US"/>
              </w:rPr>
            </w:pPr>
            <w:r w:rsidRPr="002B0757">
              <w:rPr>
                <w:rFonts w:eastAsia="Times New Roman"/>
                <w:b/>
                <w:i/>
                <w:szCs w:val="24"/>
                <w:lang w:val="en-US"/>
              </w:rPr>
              <w:t>Modes of transport</w:t>
            </w:r>
            <w:r w:rsidRPr="002B0757">
              <w:rPr>
                <w:rFonts w:eastAsia="Times New Roman"/>
                <w:szCs w:val="24"/>
                <w:lang w:val="en-US"/>
              </w:rPr>
              <w:t xml:space="preserve"> are established as per the destination country</w:t>
            </w:r>
          </w:p>
          <w:p w14:paraId="78087884" w14:textId="77777777" w:rsidR="00624A7D" w:rsidRPr="002B0757" w:rsidRDefault="00624A7D" w:rsidP="00A825F0">
            <w:pPr>
              <w:pStyle w:val="ListParagraph"/>
              <w:numPr>
                <w:ilvl w:val="0"/>
                <w:numId w:val="7"/>
              </w:numPr>
              <w:tabs>
                <w:tab w:val="left" w:pos="336"/>
              </w:tabs>
              <w:spacing w:after="0"/>
              <w:rPr>
                <w:rFonts w:eastAsia="Times New Roman"/>
                <w:szCs w:val="24"/>
                <w:lang w:val="en-US"/>
              </w:rPr>
            </w:pPr>
            <w:r w:rsidRPr="002B0757">
              <w:rPr>
                <w:rFonts w:eastAsia="Times New Roman"/>
                <w:szCs w:val="24"/>
                <w:lang w:val="en-US"/>
              </w:rPr>
              <w:t xml:space="preserve">Climatic conditions are determined based on the weather patterns of the destination countries. </w:t>
            </w:r>
          </w:p>
        </w:tc>
      </w:tr>
      <w:tr w:rsidR="00624A7D" w:rsidRPr="002B0757" w14:paraId="70A8CAF7" w14:textId="77777777" w:rsidTr="00624A7D">
        <w:tc>
          <w:tcPr>
            <w:tcW w:w="1424" w:type="pct"/>
            <w:tcBorders>
              <w:top w:val="single" w:sz="4" w:space="0" w:color="auto"/>
              <w:left w:val="single" w:sz="4" w:space="0" w:color="auto"/>
              <w:bottom w:val="single" w:sz="4" w:space="0" w:color="auto"/>
              <w:right w:val="single" w:sz="4" w:space="0" w:color="auto"/>
            </w:tcBorders>
            <w:hideMark/>
          </w:tcPr>
          <w:p w14:paraId="57D333C4" w14:textId="77777777" w:rsidR="00624A7D" w:rsidRPr="002B0757" w:rsidRDefault="00624A7D" w:rsidP="00A825F0">
            <w:pPr>
              <w:pStyle w:val="ListParagraph"/>
              <w:numPr>
                <w:ilvl w:val="0"/>
                <w:numId w:val="6"/>
              </w:numPr>
              <w:rPr>
                <w:szCs w:val="24"/>
                <w:lang w:val="en-CA"/>
              </w:rPr>
            </w:pPr>
            <w:r w:rsidRPr="002B0757">
              <w:rPr>
                <w:szCs w:val="24"/>
              </w:rPr>
              <w:t>Process travel documents</w:t>
            </w:r>
          </w:p>
        </w:tc>
        <w:tc>
          <w:tcPr>
            <w:tcW w:w="3576" w:type="pct"/>
            <w:tcBorders>
              <w:top w:val="single" w:sz="4" w:space="0" w:color="auto"/>
              <w:left w:val="single" w:sz="4" w:space="0" w:color="auto"/>
              <w:bottom w:val="single" w:sz="4" w:space="0" w:color="auto"/>
              <w:right w:val="single" w:sz="4" w:space="0" w:color="auto"/>
            </w:tcBorders>
            <w:hideMark/>
          </w:tcPr>
          <w:p w14:paraId="5C75D46C" w14:textId="77777777" w:rsidR="00624A7D" w:rsidRPr="002B0757" w:rsidRDefault="00624A7D" w:rsidP="00A825F0">
            <w:pPr>
              <w:pStyle w:val="ListParagraph"/>
              <w:numPr>
                <w:ilvl w:val="0"/>
                <w:numId w:val="8"/>
              </w:numPr>
              <w:tabs>
                <w:tab w:val="left" w:pos="336"/>
              </w:tabs>
              <w:spacing w:after="0"/>
              <w:rPr>
                <w:rFonts w:eastAsia="Times New Roman"/>
                <w:szCs w:val="24"/>
                <w:lang w:val="en-US"/>
              </w:rPr>
            </w:pPr>
            <w:r w:rsidRPr="002B0757">
              <w:rPr>
                <w:rFonts w:eastAsia="Times New Roman"/>
                <w:b/>
                <w:i/>
                <w:szCs w:val="24"/>
                <w:lang w:val="en-US"/>
              </w:rPr>
              <w:t>Travels documents</w:t>
            </w:r>
            <w:r w:rsidRPr="002B0757">
              <w:rPr>
                <w:rFonts w:eastAsia="Times New Roman"/>
                <w:szCs w:val="24"/>
                <w:lang w:val="en-US"/>
              </w:rPr>
              <w:t xml:space="preserve"> are identified as per immigration policies.</w:t>
            </w:r>
          </w:p>
          <w:p w14:paraId="2F63147E" w14:textId="77777777" w:rsidR="00624A7D" w:rsidRPr="002B0757" w:rsidRDefault="00624A7D" w:rsidP="00A825F0">
            <w:pPr>
              <w:pStyle w:val="ListParagraph"/>
              <w:numPr>
                <w:ilvl w:val="0"/>
                <w:numId w:val="8"/>
              </w:numPr>
              <w:tabs>
                <w:tab w:val="left" w:pos="336"/>
              </w:tabs>
              <w:spacing w:after="0"/>
              <w:rPr>
                <w:rFonts w:eastAsia="Times New Roman"/>
                <w:szCs w:val="24"/>
                <w:lang w:val="en-US"/>
              </w:rPr>
            </w:pPr>
            <w:r w:rsidRPr="002B0757">
              <w:rPr>
                <w:rFonts w:eastAsia="Times New Roman"/>
                <w:szCs w:val="24"/>
                <w:lang w:val="en-US"/>
              </w:rPr>
              <w:t>Medical examination is carried out as per the WHO guidelines.</w:t>
            </w:r>
          </w:p>
          <w:p w14:paraId="0715F6C6" w14:textId="77777777" w:rsidR="00624A7D" w:rsidRPr="002B0757" w:rsidRDefault="00624A7D" w:rsidP="00A825F0">
            <w:pPr>
              <w:pStyle w:val="ListParagraph"/>
              <w:numPr>
                <w:ilvl w:val="0"/>
                <w:numId w:val="8"/>
              </w:numPr>
              <w:tabs>
                <w:tab w:val="left" w:pos="336"/>
              </w:tabs>
              <w:spacing w:after="0"/>
              <w:rPr>
                <w:rFonts w:eastAsia="Times New Roman"/>
                <w:szCs w:val="24"/>
                <w:lang w:val="en-US"/>
              </w:rPr>
            </w:pPr>
            <w:r w:rsidRPr="002B0757">
              <w:rPr>
                <w:rFonts w:eastAsia="Times New Roman"/>
                <w:szCs w:val="24"/>
                <w:lang w:val="en-US"/>
              </w:rPr>
              <w:t>Travel documents are processed as per the immigration policies.</w:t>
            </w:r>
          </w:p>
        </w:tc>
      </w:tr>
      <w:tr w:rsidR="00624A7D" w:rsidRPr="002B0757" w14:paraId="4DE7BC43" w14:textId="77777777" w:rsidTr="00624A7D">
        <w:tc>
          <w:tcPr>
            <w:tcW w:w="1424" w:type="pct"/>
            <w:tcBorders>
              <w:top w:val="single" w:sz="4" w:space="0" w:color="auto"/>
              <w:left w:val="single" w:sz="4" w:space="0" w:color="auto"/>
              <w:bottom w:val="single" w:sz="4" w:space="0" w:color="auto"/>
              <w:right w:val="single" w:sz="4" w:space="0" w:color="auto"/>
            </w:tcBorders>
            <w:hideMark/>
          </w:tcPr>
          <w:p w14:paraId="167F590C" w14:textId="77777777" w:rsidR="00624A7D" w:rsidRPr="002B0757" w:rsidRDefault="00624A7D" w:rsidP="00A825F0">
            <w:pPr>
              <w:pStyle w:val="ListParagraph"/>
              <w:numPr>
                <w:ilvl w:val="0"/>
                <w:numId w:val="6"/>
              </w:numPr>
              <w:rPr>
                <w:szCs w:val="24"/>
                <w:lang w:val="en-CA"/>
              </w:rPr>
            </w:pPr>
            <w:r w:rsidRPr="002B0757">
              <w:rPr>
                <w:szCs w:val="24"/>
              </w:rPr>
              <w:t>Demonstrate travel process</w:t>
            </w:r>
          </w:p>
        </w:tc>
        <w:tc>
          <w:tcPr>
            <w:tcW w:w="3576" w:type="pct"/>
            <w:tcBorders>
              <w:top w:val="single" w:sz="4" w:space="0" w:color="auto"/>
              <w:left w:val="single" w:sz="4" w:space="0" w:color="auto"/>
              <w:bottom w:val="single" w:sz="4" w:space="0" w:color="auto"/>
              <w:right w:val="single" w:sz="4" w:space="0" w:color="auto"/>
            </w:tcBorders>
            <w:hideMark/>
          </w:tcPr>
          <w:p w14:paraId="2E87E9D1" w14:textId="77777777" w:rsidR="00624A7D" w:rsidRPr="002B0757" w:rsidRDefault="00624A7D" w:rsidP="00A825F0">
            <w:pPr>
              <w:pStyle w:val="ListParagraph"/>
              <w:numPr>
                <w:ilvl w:val="0"/>
                <w:numId w:val="9"/>
              </w:numPr>
              <w:tabs>
                <w:tab w:val="left" w:pos="336"/>
              </w:tabs>
              <w:spacing w:after="0"/>
              <w:rPr>
                <w:rFonts w:eastAsia="Times New Roman"/>
                <w:szCs w:val="24"/>
                <w:lang w:val="en-US"/>
              </w:rPr>
            </w:pPr>
            <w:r w:rsidRPr="002B0757">
              <w:rPr>
                <w:rFonts w:eastAsia="Times New Roman"/>
                <w:szCs w:val="24"/>
                <w:lang w:val="en-US"/>
              </w:rPr>
              <w:t>Travel preparations are arranged based on the destination country.</w:t>
            </w:r>
          </w:p>
          <w:p w14:paraId="2F21C334" w14:textId="77777777" w:rsidR="00624A7D" w:rsidRPr="002B0757" w:rsidRDefault="00624A7D" w:rsidP="00A825F0">
            <w:pPr>
              <w:pStyle w:val="ListParagraph"/>
              <w:numPr>
                <w:ilvl w:val="0"/>
                <w:numId w:val="9"/>
              </w:numPr>
              <w:tabs>
                <w:tab w:val="left" w:pos="336"/>
              </w:tabs>
              <w:spacing w:after="0"/>
              <w:rPr>
                <w:rFonts w:eastAsia="Times New Roman"/>
                <w:szCs w:val="24"/>
                <w:lang w:val="en-US"/>
              </w:rPr>
            </w:pPr>
            <w:r w:rsidRPr="002B0757">
              <w:rPr>
                <w:rFonts w:eastAsia="Times New Roman"/>
                <w:szCs w:val="24"/>
                <w:lang w:val="en-US"/>
              </w:rPr>
              <w:t>International travel procedures are determined according to the destination country.</w:t>
            </w:r>
          </w:p>
          <w:p w14:paraId="3D4A7849" w14:textId="77777777" w:rsidR="00624A7D" w:rsidRPr="002B0757" w:rsidRDefault="00624A7D" w:rsidP="00A825F0">
            <w:pPr>
              <w:pStyle w:val="ListParagraph"/>
              <w:numPr>
                <w:ilvl w:val="0"/>
                <w:numId w:val="9"/>
              </w:numPr>
              <w:tabs>
                <w:tab w:val="left" w:pos="336"/>
              </w:tabs>
              <w:spacing w:after="0"/>
              <w:rPr>
                <w:rFonts w:eastAsia="Times New Roman"/>
                <w:szCs w:val="24"/>
                <w:lang w:val="en-US"/>
              </w:rPr>
            </w:pPr>
            <w:r w:rsidRPr="002B0757">
              <w:rPr>
                <w:rFonts w:eastAsia="Times New Roman"/>
                <w:szCs w:val="24"/>
                <w:lang w:val="en-US"/>
              </w:rPr>
              <w:lastRenderedPageBreak/>
              <w:t>Safekeeping of documents is demonstrated as per the individual.</w:t>
            </w:r>
          </w:p>
          <w:p w14:paraId="6CF54C8D" w14:textId="77777777" w:rsidR="00624A7D" w:rsidRPr="002B0757" w:rsidRDefault="00624A7D" w:rsidP="00A825F0">
            <w:pPr>
              <w:pStyle w:val="ListParagraph"/>
              <w:numPr>
                <w:ilvl w:val="0"/>
                <w:numId w:val="9"/>
              </w:numPr>
              <w:tabs>
                <w:tab w:val="left" w:pos="336"/>
              </w:tabs>
              <w:spacing w:after="0"/>
              <w:rPr>
                <w:rFonts w:eastAsia="Times New Roman"/>
                <w:szCs w:val="24"/>
                <w:lang w:val="en-US"/>
              </w:rPr>
            </w:pPr>
            <w:r w:rsidRPr="002B0757">
              <w:rPr>
                <w:rFonts w:eastAsia="Times New Roman"/>
                <w:szCs w:val="24"/>
                <w:lang w:val="en-US"/>
              </w:rPr>
              <w:t>Plane etiquette is demonstrated as per the travelling agency.</w:t>
            </w:r>
          </w:p>
          <w:p w14:paraId="1986BABB" w14:textId="77777777" w:rsidR="00624A7D" w:rsidRPr="002B0757" w:rsidRDefault="00624A7D" w:rsidP="00A825F0">
            <w:pPr>
              <w:pStyle w:val="ListParagraph"/>
              <w:numPr>
                <w:ilvl w:val="0"/>
                <w:numId w:val="9"/>
              </w:numPr>
              <w:tabs>
                <w:tab w:val="left" w:pos="336"/>
              </w:tabs>
              <w:spacing w:after="0"/>
              <w:rPr>
                <w:rFonts w:eastAsia="Times New Roman"/>
                <w:szCs w:val="24"/>
                <w:lang w:val="en-US"/>
              </w:rPr>
            </w:pPr>
            <w:r w:rsidRPr="002B0757">
              <w:rPr>
                <w:rFonts w:eastAsia="Times New Roman"/>
                <w:szCs w:val="24"/>
                <w:lang w:val="en-US"/>
              </w:rPr>
              <w:t>Transit process is demonstrated based on the travelling documents.</w:t>
            </w:r>
          </w:p>
          <w:p w14:paraId="60B65500" w14:textId="77777777" w:rsidR="00624A7D" w:rsidRPr="002B0757" w:rsidRDefault="00624A7D" w:rsidP="00A825F0">
            <w:pPr>
              <w:pStyle w:val="ListParagraph"/>
              <w:numPr>
                <w:ilvl w:val="0"/>
                <w:numId w:val="9"/>
              </w:numPr>
              <w:tabs>
                <w:tab w:val="left" w:pos="336"/>
              </w:tabs>
              <w:spacing w:after="0"/>
              <w:rPr>
                <w:rFonts w:eastAsia="Times New Roman"/>
                <w:szCs w:val="24"/>
                <w:lang w:val="en-US"/>
              </w:rPr>
            </w:pPr>
            <w:r w:rsidRPr="002B0757">
              <w:rPr>
                <w:rFonts w:eastAsia="Times New Roman"/>
                <w:szCs w:val="24"/>
                <w:lang w:val="en-US"/>
              </w:rPr>
              <w:t>Arrival and reception services are demonstrated based on the destination country.</w:t>
            </w:r>
          </w:p>
        </w:tc>
      </w:tr>
      <w:tr w:rsidR="00624A7D" w:rsidRPr="002B0757" w14:paraId="2D44AF95" w14:textId="77777777" w:rsidTr="00624A7D">
        <w:tc>
          <w:tcPr>
            <w:tcW w:w="1424" w:type="pct"/>
            <w:tcBorders>
              <w:top w:val="single" w:sz="4" w:space="0" w:color="auto"/>
              <w:left w:val="single" w:sz="4" w:space="0" w:color="auto"/>
              <w:bottom w:val="single" w:sz="4" w:space="0" w:color="auto"/>
              <w:right w:val="single" w:sz="4" w:space="0" w:color="auto"/>
            </w:tcBorders>
            <w:hideMark/>
          </w:tcPr>
          <w:p w14:paraId="4E2E3952" w14:textId="77777777" w:rsidR="00624A7D" w:rsidRPr="002B0757" w:rsidRDefault="00624A7D" w:rsidP="00A825F0">
            <w:pPr>
              <w:pStyle w:val="ListParagraph"/>
              <w:numPr>
                <w:ilvl w:val="0"/>
                <w:numId w:val="6"/>
              </w:numPr>
              <w:rPr>
                <w:szCs w:val="24"/>
                <w:lang w:val="en-CA"/>
              </w:rPr>
            </w:pPr>
            <w:r w:rsidRPr="002B0757">
              <w:rPr>
                <w:szCs w:val="24"/>
              </w:rPr>
              <w:lastRenderedPageBreak/>
              <w:t>Establish work ethics and legal aspects</w:t>
            </w:r>
          </w:p>
        </w:tc>
        <w:tc>
          <w:tcPr>
            <w:tcW w:w="3576" w:type="pct"/>
            <w:tcBorders>
              <w:top w:val="single" w:sz="4" w:space="0" w:color="auto"/>
              <w:left w:val="single" w:sz="4" w:space="0" w:color="auto"/>
              <w:bottom w:val="single" w:sz="4" w:space="0" w:color="auto"/>
              <w:right w:val="single" w:sz="4" w:space="0" w:color="auto"/>
            </w:tcBorders>
            <w:hideMark/>
          </w:tcPr>
          <w:p w14:paraId="5E59D69A" w14:textId="77777777" w:rsidR="00624A7D" w:rsidRPr="002B0757" w:rsidRDefault="00624A7D" w:rsidP="00A825F0">
            <w:pPr>
              <w:pStyle w:val="ListParagraph"/>
              <w:numPr>
                <w:ilvl w:val="0"/>
                <w:numId w:val="10"/>
              </w:numPr>
              <w:tabs>
                <w:tab w:val="left" w:pos="336"/>
              </w:tabs>
              <w:spacing w:after="0"/>
              <w:rPr>
                <w:rFonts w:eastAsia="Times New Roman"/>
                <w:szCs w:val="24"/>
                <w:lang w:val="en-US"/>
              </w:rPr>
            </w:pPr>
            <w:r w:rsidRPr="002B0757">
              <w:rPr>
                <w:rFonts w:eastAsia="Times New Roman"/>
                <w:szCs w:val="24"/>
                <w:lang w:val="en-US"/>
              </w:rPr>
              <w:t>Work ethic is demonstrated as per the national policies.</w:t>
            </w:r>
          </w:p>
          <w:p w14:paraId="378ACDA7" w14:textId="77777777" w:rsidR="00624A7D" w:rsidRPr="002B0757" w:rsidRDefault="00624A7D" w:rsidP="00A825F0">
            <w:pPr>
              <w:pStyle w:val="ListParagraph"/>
              <w:numPr>
                <w:ilvl w:val="0"/>
                <w:numId w:val="10"/>
              </w:numPr>
              <w:tabs>
                <w:tab w:val="left" w:pos="336"/>
              </w:tabs>
              <w:spacing w:after="0"/>
              <w:rPr>
                <w:rFonts w:eastAsia="Times New Roman"/>
                <w:szCs w:val="24"/>
                <w:lang w:val="en-US"/>
              </w:rPr>
            </w:pPr>
            <w:r w:rsidRPr="002B0757">
              <w:rPr>
                <w:rFonts w:eastAsia="Times New Roman"/>
                <w:szCs w:val="24"/>
                <w:lang w:val="en-US"/>
              </w:rPr>
              <w:t>Complaints reporting and dispute resolutions are demonstrated as per the immigration policies and domestic workers act.</w:t>
            </w:r>
          </w:p>
          <w:p w14:paraId="6300553C" w14:textId="77777777" w:rsidR="00624A7D" w:rsidRPr="002B0757" w:rsidRDefault="00624A7D" w:rsidP="00A825F0">
            <w:pPr>
              <w:pStyle w:val="ListParagraph"/>
              <w:numPr>
                <w:ilvl w:val="0"/>
                <w:numId w:val="10"/>
              </w:numPr>
              <w:tabs>
                <w:tab w:val="left" w:pos="336"/>
              </w:tabs>
              <w:spacing w:after="0"/>
              <w:rPr>
                <w:rFonts w:eastAsia="Times New Roman"/>
                <w:szCs w:val="24"/>
                <w:lang w:val="en-US"/>
              </w:rPr>
            </w:pPr>
            <w:r w:rsidRPr="002B0757">
              <w:rPr>
                <w:rFonts w:eastAsia="Times New Roman"/>
                <w:szCs w:val="24"/>
                <w:lang w:val="en-US"/>
              </w:rPr>
              <w:t>Consular services are identified as per the immigration policies.</w:t>
            </w:r>
          </w:p>
          <w:p w14:paraId="1ED2C946" w14:textId="77777777" w:rsidR="00624A7D" w:rsidRPr="002B0757" w:rsidRDefault="00624A7D" w:rsidP="00A825F0">
            <w:pPr>
              <w:pStyle w:val="ListParagraph"/>
              <w:numPr>
                <w:ilvl w:val="0"/>
                <w:numId w:val="10"/>
              </w:numPr>
              <w:tabs>
                <w:tab w:val="left" w:pos="336"/>
              </w:tabs>
              <w:spacing w:after="0"/>
              <w:rPr>
                <w:rFonts w:eastAsia="Times New Roman"/>
                <w:szCs w:val="24"/>
                <w:lang w:val="en-US"/>
              </w:rPr>
            </w:pPr>
            <w:r w:rsidRPr="002B0757">
              <w:rPr>
                <w:rFonts w:eastAsia="Times New Roman"/>
                <w:b/>
                <w:i/>
                <w:szCs w:val="24"/>
                <w:lang w:val="en-US"/>
              </w:rPr>
              <w:t>Types of remittances</w:t>
            </w:r>
            <w:r w:rsidRPr="002B0757">
              <w:rPr>
                <w:rFonts w:eastAsia="Times New Roman"/>
                <w:szCs w:val="24"/>
                <w:lang w:val="en-US"/>
              </w:rPr>
              <w:t xml:space="preserve"> are identified based on the destination country.</w:t>
            </w:r>
          </w:p>
          <w:p w14:paraId="17803A2E" w14:textId="77777777" w:rsidR="00624A7D" w:rsidRPr="002B0757" w:rsidRDefault="00624A7D" w:rsidP="00A825F0">
            <w:pPr>
              <w:pStyle w:val="ListParagraph"/>
              <w:numPr>
                <w:ilvl w:val="0"/>
                <w:numId w:val="10"/>
              </w:numPr>
              <w:tabs>
                <w:tab w:val="left" w:pos="336"/>
              </w:tabs>
              <w:spacing w:after="0"/>
              <w:rPr>
                <w:rFonts w:eastAsia="Times New Roman"/>
                <w:szCs w:val="24"/>
                <w:lang w:val="en-US"/>
              </w:rPr>
            </w:pPr>
            <w:r w:rsidRPr="002B0757">
              <w:rPr>
                <w:rFonts w:eastAsia="Times New Roman"/>
                <w:szCs w:val="24"/>
                <w:lang w:val="en-US"/>
              </w:rPr>
              <w:t>Return plan and re-integration is demonstrated as per the immigration policies.</w:t>
            </w:r>
          </w:p>
        </w:tc>
      </w:tr>
    </w:tbl>
    <w:p w14:paraId="3F10BBCC" w14:textId="77777777" w:rsidR="00624A7D" w:rsidRPr="002B0757" w:rsidRDefault="00624A7D" w:rsidP="00624A7D">
      <w:pPr>
        <w:spacing w:after="0"/>
        <w:rPr>
          <w:b/>
          <w:szCs w:val="24"/>
        </w:rPr>
      </w:pPr>
    </w:p>
    <w:p w14:paraId="000164B1" w14:textId="77777777" w:rsidR="00624A7D" w:rsidRPr="002B0757" w:rsidRDefault="00624A7D" w:rsidP="00624A7D">
      <w:pPr>
        <w:spacing w:after="0"/>
        <w:rPr>
          <w:b/>
          <w:szCs w:val="24"/>
        </w:rPr>
      </w:pPr>
      <w:r w:rsidRPr="002B0757">
        <w:rPr>
          <w:b/>
          <w:szCs w:val="24"/>
        </w:rPr>
        <w:t>RANGE</w:t>
      </w:r>
    </w:p>
    <w:p w14:paraId="50809D23" w14:textId="77777777" w:rsidR="00624A7D" w:rsidRPr="002B0757" w:rsidRDefault="00624A7D" w:rsidP="00624A7D">
      <w:pPr>
        <w:spacing w:after="0"/>
        <w:jc w:val="both"/>
        <w:rPr>
          <w:szCs w:val="24"/>
        </w:rPr>
      </w:pPr>
      <w:r w:rsidRPr="002B0757">
        <w:rPr>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624A7D" w:rsidRPr="002B0757" w14:paraId="2CA87A35" w14:textId="77777777" w:rsidTr="00624A7D">
        <w:trPr>
          <w:trHeight w:val="486"/>
          <w:tblHeader/>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71192274" w14:textId="77777777" w:rsidR="00624A7D" w:rsidRPr="002B0757" w:rsidRDefault="00624A7D">
            <w:pPr>
              <w:spacing w:after="0"/>
              <w:rPr>
                <w:b/>
                <w:szCs w:val="24"/>
              </w:rPr>
            </w:pPr>
            <w:r w:rsidRPr="002B0757">
              <w:rPr>
                <w:b/>
                <w:szCs w:val="24"/>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6C4BA291" w14:textId="77777777" w:rsidR="00624A7D" w:rsidRPr="002B0757" w:rsidRDefault="00624A7D">
            <w:pPr>
              <w:spacing w:after="0"/>
              <w:rPr>
                <w:b/>
                <w:szCs w:val="24"/>
              </w:rPr>
            </w:pPr>
            <w:r w:rsidRPr="002B0757">
              <w:rPr>
                <w:b/>
                <w:szCs w:val="24"/>
              </w:rPr>
              <w:t>Range</w:t>
            </w:r>
          </w:p>
        </w:tc>
      </w:tr>
      <w:tr w:rsidR="00624A7D" w:rsidRPr="002B0757" w14:paraId="1FCA6A99" w14:textId="77777777" w:rsidTr="00624A7D">
        <w:trPr>
          <w:trHeight w:val="629"/>
        </w:trPr>
        <w:tc>
          <w:tcPr>
            <w:tcW w:w="1711" w:type="pct"/>
            <w:tcBorders>
              <w:top w:val="single" w:sz="4" w:space="0" w:color="000000"/>
              <w:left w:val="single" w:sz="4" w:space="0" w:color="000000"/>
              <w:bottom w:val="single" w:sz="4" w:space="0" w:color="000000"/>
              <w:right w:val="single" w:sz="4" w:space="0" w:color="000000"/>
            </w:tcBorders>
          </w:tcPr>
          <w:p w14:paraId="5664FB86" w14:textId="77777777" w:rsidR="00624A7D" w:rsidRPr="002B0757" w:rsidRDefault="00624A7D" w:rsidP="00A825F0">
            <w:pPr>
              <w:pStyle w:val="ListParagraph"/>
              <w:numPr>
                <w:ilvl w:val="0"/>
                <w:numId w:val="11"/>
              </w:numPr>
              <w:spacing w:after="0"/>
              <w:rPr>
                <w:rFonts w:eastAsia="Times New Roman"/>
                <w:szCs w:val="24"/>
                <w:lang w:val="en-US"/>
              </w:rPr>
            </w:pPr>
            <w:r w:rsidRPr="002B0757">
              <w:rPr>
                <w:rFonts w:eastAsia="Times New Roman"/>
                <w:szCs w:val="24"/>
                <w:lang w:val="en-US"/>
              </w:rPr>
              <w:t>Modes of transport include but not limited to:</w:t>
            </w:r>
          </w:p>
          <w:p w14:paraId="7B122D53" w14:textId="77777777" w:rsidR="00624A7D" w:rsidRPr="002B0757" w:rsidRDefault="00624A7D">
            <w:pPr>
              <w:spacing w:after="0"/>
              <w:rPr>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0361CDB4" w14:textId="77777777" w:rsidR="00624A7D" w:rsidRPr="002B0757" w:rsidRDefault="00624A7D" w:rsidP="00A825F0">
            <w:pPr>
              <w:pStyle w:val="ListParagraph"/>
              <w:numPr>
                <w:ilvl w:val="0"/>
                <w:numId w:val="12"/>
              </w:numPr>
              <w:spacing w:after="0"/>
              <w:rPr>
                <w:rFonts w:eastAsia="Times New Roman"/>
                <w:szCs w:val="24"/>
                <w:lang w:val="en-US"/>
              </w:rPr>
            </w:pPr>
            <w:r w:rsidRPr="002B0757">
              <w:rPr>
                <w:rFonts w:eastAsia="Times New Roman"/>
                <w:szCs w:val="24"/>
                <w:lang w:val="en-US"/>
              </w:rPr>
              <w:t xml:space="preserve"> Road</w:t>
            </w:r>
          </w:p>
          <w:p w14:paraId="5A1D324E" w14:textId="77777777" w:rsidR="00624A7D" w:rsidRPr="002B0757" w:rsidRDefault="00624A7D" w:rsidP="00A825F0">
            <w:pPr>
              <w:pStyle w:val="ListParagraph"/>
              <w:numPr>
                <w:ilvl w:val="0"/>
                <w:numId w:val="12"/>
              </w:numPr>
              <w:spacing w:after="0"/>
              <w:rPr>
                <w:rFonts w:eastAsia="Times New Roman"/>
                <w:szCs w:val="24"/>
                <w:lang w:val="en-US"/>
              </w:rPr>
            </w:pPr>
            <w:r w:rsidRPr="002B0757">
              <w:rPr>
                <w:rFonts w:eastAsia="Times New Roman"/>
                <w:szCs w:val="24"/>
                <w:lang w:val="en-US"/>
              </w:rPr>
              <w:t>Air</w:t>
            </w:r>
          </w:p>
          <w:p w14:paraId="2D1FB1DB" w14:textId="77777777" w:rsidR="00624A7D" w:rsidRPr="002B0757" w:rsidRDefault="00624A7D" w:rsidP="00A825F0">
            <w:pPr>
              <w:pStyle w:val="ListParagraph"/>
              <w:numPr>
                <w:ilvl w:val="0"/>
                <w:numId w:val="12"/>
              </w:numPr>
              <w:spacing w:after="0"/>
              <w:rPr>
                <w:rFonts w:eastAsia="Times New Roman"/>
                <w:szCs w:val="24"/>
                <w:lang w:val="en-US"/>
              </w:rPr>
            </w:pPr>
            <w:r w:rsidRPr="002B0757">
              <w:rPr>
                <w:rFonts w:eastAsia="Times New Roman"/>
                <w:szCs w:val="24"/>
                <w:lang w:val="en-US"/>
              </w:rPr>
              <w:t>Water</w:t>
            </w:r>
          </w:p>
          <w:p w14:paraId="33F6D808" w14:textId="77777777" w:rsidR="00624A7D" w:rsidRPr="002B0757" w:rsidRDefault="00624A7D" w:rsidP="00A825F0">
            <w:pPr>
              <w:pStyle w:val="ListParagraph"/>
              <w:numPr>
                <w:ilvl w:val="0"/>
                <w:numId w:val="12"/>
              </w:numPr>
              <w:spacing w:after="0"/>
              <w:rPr>
                <w:rFonts w:eastAsia="Times New Roman"/>
                <w:szCs w:val="24"/>
                <w:lang w:val="en-US"/>
              </w:rPr>
            </w:pPr>
            <w:r w:rsidRPr="002B0757">
              <w:rPr>
                <w:rFonts w:eastAsia="Times New Roman"/>
                <w:szCs w:val="24"/>
                <w:lang w:val="en-US"/>
              </w:rPr>
              <w:t xml:space="preserve">Rail </w:t>
            </w:r>
          </w:p>
        </w:tc>
      </w:tr>
      <w:tr w:rsidR="00624A7D" w:rsidRPr="002B0757" w14:paraId="0ABDE77C" w14:textId="77777777" w:rsidTr="00624A7D">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33683232" w14:textId="77777777" w:rsidR="00624A7D" w:rsidRPr="002B0757" w:rsidRDefault="00624A7D" w:rsidP="00A825F0">
            <w:pPr>
              <w:pStyle w:val="ListParagraph"/>
              <w:numPr>
                <w:ilvl w:val="0"/>
                <w:numId w:val="11"/>
              </w:numPr>
              <w:spacing w:after="0"/>
              <w:rPr>
                <w:rFonts w:eastAsia="Times New Roman"/>
                <w:szCs w:val="24"/>
                <w:lang w:val="en-US"/>
              </w:rPr>
            </w:pPr>
            <w:r w:rsidRPr="002B0757">
              <w:rPr>
                <w:rFonts w:eastAsia="Times New Roman"/>
                <w:szCs w:val="24"/>
                <w:lang w:val="en-US"/>
              </w:rPr>
              <w:t>Travel documents include but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3F5A6DFF" w14:textId="77777777" w:rsidR="00624A7D" w:rsidRPr="002B0757" w:rsidRDefault="00624A7D" w:rsidP="00A825F0">
            <w:pPr>
              <w:pStyle w:val="ListParagraph"/>
              <w:numPr>
                <w:ilvl w:val="0"/>
                <w:numId w:val="13"/>
              </w:numPr>
              <w:spacing w:after="0"/>
              <w:rPr>
                <w:rFonts w:eastAsia="Times New Roman"/>
                <w:szCs w:val="24"/>
                <w:lang w:val="en-US"/>
              </w:rPr>
            </w:pPr>
            <w:r w:rsidRPr="002B0757">
              <w:rPr>
                <w:rFonts w:eastAsia="Times New Roman"/>
                <w:szCs w:val="24"/>
                <w:lang w:val="en-US"/>
              </w:rPr>
              <w:t>Visas</w:t>
            </w:r>
          </w:p>
          <w:p w14:paraId="0B3AB492" w14:textId="77777777" w:rsidR="00624A7D" w:rsidRPr="002B0757" w:rsidRDefault="00624A7D" w:rsidP="00A825F0">
            <w:pPr>
              <w:pStyle w:val="ListParagraph"/>
              <w:numPr>
                <w:ilvl w:val="0"/>
                <w:numId w:val="13"/>
              </w:numPr>
              <w:spacing w:after="0"/>
              <w:rPr>
                <w:rFonts w:eastAsia="Times New Roman"/>
                <w:szCs w:val="24"/>
                <w:lang w:val="en-US"/>
              </w:rPr>
            </w:pPr>
            <w:r w:rsidRPr="002B0757">
              <w:rPr>
                <w:rFonts w:eastAsia="Times New Roman"/>
                <w:szCs w:val="24"/>
                <w:lang w:val="en-US"/>
              </w:rPr>
              <w:t>Passports</w:t>
            </w:r>
          </w:p>
          <w:p w14:paraId="662DEBDA" w14:textId="77777777" w:rsidR="00624A7D" w:rsidRPr="002B0757" w:rsidRDefault="00624A7D" w:rsidP="00A825F0">
            <w:pPr>
              <w:pStyle w:val="ListParagraph"/>
              <w:numPr>
                <w:ilvl w:val="0"/>
                <w:numId w:val="13"/>
              </w:numPr>
              <w:spacing w:after="0"/>
              <w:rPr>
                <w:rFonts w:eastAsia="Times New Roman"/>
                <w:szCs w:val="24"/>
                <w:lang w:val="en-US"/>
              </w:rPr>
            </w:pPr>
            <w:r w:rsidRPr="002B0757">
              <w:rPr>
                <w:rFonts w:eastAsia="Times New Roman"/>
                <w:szCs w:val="24"/>
                <w:lang w:val="en-US"/>
              </w:rPr>
              <w:t>Work permits</w:t>
            </w:r>
          </w:p>
        </w:tc>
      </w:tr>
      <w:tr w:rsidR="00624A7D" w:rsidRPr="002B0757" w14:paraId="440D243B" w14:textId="77777777" w:rsidTr="00624A7D">
        <w:trPr>
          <w:trHeight w:val="629"/>
        </w:trPr>
        <w:tc>
          <w:tcPr>
            <w:tcW w:w="1711" w:type="pct"/>
            <w:tcBorders>
              <w:top w:val="single" w:sz="4" w:space="0" w:color="000000"/>
              <w:left w:val="single" w:sz="4" w:space="0" w:color="000000"/>
              <w:bottom w:val="single" w:sz="4" w:space="0" w:color="000000"/>
              <w:right w:val="single" w:sz="4" w:space="0" w:color="000000"/>
            </w:tcBorders>
          </w:tcPr>
          <w:p w14:paraId="326638FE" w14:textId="77777777" w:rsidR="00624A7D" w:rsidRPr="002B0757" w:rsidRDefault="00624A7D" w:rsidP="00A825F0">
            <w:pPr>
              <w:pStyle w:val="ListParagraph"/>
              <w:numPr>
                <w:ilvl w:val="0"/>
                <w:numId w:val="11"/>
              </w:numPr>
              <w:spacing w:after="0"/>
              <w:rPr>
                <w:rFonts w:eastAsia="Times New Roman"/>
                <w:szCs w:val="24"/>
                <w:lang w:val="en-US"/>
              </w:rPr>
            </w:pPr>
            <w:r w:rsidRPr="002B0757">
              <w:rPr>
                <w:rFonts w:eastAsia="Times New Roman"/>
                <w:szCs w:val="24"/>
                <w:lang w:val="en-US"/>
              </w:rPr>
              <w:t>Type of remittances include but not limited to:</w:t>
            </w:r>
          </w:p>
          <w:p w14:paraId="16A543EA" w14:textId="77777777" w:rsidR="00624A7D" w:rsidRPr="002B0757" w:rsidRDefault="00624A7D">
            <w:pPr>
              <w:spacing w:after="0"/>
              <w:rPr>
                <w:b/>
                <w:szCs w:val="24"/>
                <w:highlight w:val="yellow"/>
              </w:rPr>
            </w:pPr>
          </w:p>
        </w:tc>
        <w:tc>
          <w:tcPr>
            <w:tcW w:w="3289" w:type="pct"/>
            <w:tcBorders>
              <w:top w:val="single" w:sz="4" w:space="0" w:color="000000"/>
              <w:left w:val="single" w:sz="4" w:space="0" w:color="000000"/>
              <w:bottom w:val="single" w:sz="4" w:space="0" w:color="000000"/>
              <w:right w:val="single" w:sz="4" w:space="0" w:color="000000"/>
            </w:tcBorders>
            <w:hideMark/>
          </w:tcPr>
          <w:p w14:paraId="5D2B211A" w14:textId="77777777" w:rsidR="00624A7D" w:rsidRPr="002B0757" w:rsidRDefault="00624A7D" w:rsidP="00A825F0">
            <w:pPr>
              <w:pStyle w:val="ListParagraph"/>
              <w:numPr>
                <w:ilvl w:val="0"/>
                <w:numId w:val="13"/>
              </w:numPr>
              <w:spacing w:after="0"/>
              <w:rPr>
                <w:rFonts w:eastAsia="Times New Roman"/>
                <w:szCs w:val="24"/>
                <w:lang w:val="en-US"/>
              </w:rPr>
            </w:pPr>
            <w:r w:rsidRPr="002B0757">
              <w:rPr>
                <w:rFonts w:eastAsia="Times New Roman"/>
                <w:szCs w:val="24"/>
                <w:lang w:val="en-US"/>
              </w:rPr>
              <w:t>Taxes</w:t>
            </w:r>
          </w:p>
          <w:p w14:paraId="5AA1CC05" w14:textId="77777777" w:rsidR="00624A7D" w:rsidRPr="002B0757" w:rsidRDefault="00624A7D" w:rsidP="00A825F0">
            <w:pPr>
              <w:pStyle w:val="ListParagraph"/>
              <w:numPr>
                <w:ilvl w:val="0"/>
                <w:numId w:val="13"/>
              </w:numPr>
              <w:spacing w:after="0"/>
              <w:rPr>
                <w:rFonts w:eastAsia="Times New Roman"/>
                <w:szCs w:val="24"/>
                <w:lang w:val="en-US"/>
              </w:rPr>
            </w:pPr>
            <w:r w:rsidRPr="002B0757">
              <w:rPr>
                <w:rFonts w:eastAsia="Times New Roman"/>
                <w:szCs w:val="24"/>
                <w:lang w:val="en-US"/>
              </w:rPr>
              <w:t>Medical covers</w:t>
            </w:r>
          </w:p>
          <w:p w14:paraId="0C1CB309" w14:textId="77777777" w:rsidR="00624A7D" w:rsidRPr="002B0757" w:rsidRDefault="00624A7D" w:rsidP="00A825F0">
            <w:pPr>
              <w:pStyle w:val="ListParagraph"/>
              <w:numPr>
                <w:ilvl w:val="0"/>
                <w:numId w:val="13"/>
              </w:numPr>
              <w:spacing w:after="0"/>
              <w:rPr>
                <w:rFonts w:eastAsia="Times New Roman"/>
                <w:szCs w:val="24"/>
                <w:lang w:val="en-US"/>
              </w:rPr>
            </w:pPr>
            <w:r w:rsidRPr="002B0757">
              <w:rPr>
                <w:rFonts w:eastAsia="Times New Roman"/>
                <w:szCs w:val="24"/>
                <w:lang w:val="en-US"/>
              </w:rPr>
              <w:t>Other insurances</w:t>
            </w:r>
          </w:p>
        </w:tc>
      </w:tr>
    </w:tbl>
    <w:p w14:paraId="4733BB9B" w14:textId="77777777" w:rsidR="00624A7D" w:rsidRPr="002B0757" w:rsidRDefault="00624A7D" w:rsidP="00624A7D">
      <w:pPr>
        <w:spacing w:after="0"/>
        <w:rPr>
          <w:szCs w:val="24"/>
        </w:rPr>
      </w:pPr>
    </w:p>
    <w:p w14:paraId="2EC49AEF" w14:textId="77777777" w:rsidR="00E22243" w:rsidRPr="002B0757" w:rsidRDefault="00E22243">
      <w:pPr>
        <w:spacing w:after="0" w:line="240" w:lineRule="auto"/>
        <w:rPr>
          <w:b/>
          <w:szCs w:val="24"/>
        </w:rPr>
      </w:pPr>
      <w:r w:rsidRPr="002B0757">
        <w:rPr>
          <w:b/>
          <w:szCs w:val="24"/>
        </w:rPr>
        <w:br w:type="page"/>
      </w:r>
    </w:p>
    <w:p w14:paraId="26B110C9" w14:textId="09DAED0C" w:rsidR="00624A7D" w:rsidRPr="002B0757" w:rsidRDefault="00624A7D" w:rsidP="00E22243">
      <w:pPr>
        <w:rPr>
          <w:szCs w:val="24"/>
        </w:rPr>
      </w:pPr>
      <w:r w:rsidRPr="002B0757">
        <w:rPr>
          <w:b/>
          <w:szCs w:val="24"/>
        </w:rPr>
        <w:lastRenderedPageBreak/>
        <w:t>REQUIRED SKILLS AND KNOWLEDGE</w:t>
      </w:r>
    </w:p>
    <w:p w14:paraId="71DDC2F0" w14:textId="77777777" w:rsidR="00624A7D" w:rsidRPr="002B0757" w:rsidRDefault="00624A7D" w:rsidP="00E22243">
      <w:pPr>
        <w:rPr>
          <w:bCs/>
          <w:szCs w:val="24"/>
        </w:rPr>
      </w:pPr>
      <w:r w:rsidRPr="002B0757">
        <w:rPr>
          <w:bCs/>
          <w:szCs w:val="24"/>
        </w:rPr>
        <w:t>This section describes the skills and knowledge required for this unit of competency.</w:t>
      </w:r>
    </w:p>
    <w:p w14:paraId="638C5BCF" w14:textId="77777777" w:rsidR="00624A7D" w:rsidRPr="002B0757" w:rsidRDefault="00624A7D" w:rsidP="00E22243">
      <w:pPr>
        <w:contextualSpacing/>
        <w:rPr>
          <w:b/>
          <w:szCs w:val="24"/>
        </w:rPr>
      </w:pPr>
      <w:r w:rsidRPr="002B0757">
        <w:rPr>
          <w:b/>
          <w:szCs w:val="24"/>
        </w:rPr>
        <w:t>Required Skills</w:t>
      </w:r>
    </w:p>
    <w:p w14:paraId="1AAB0053" w14:textId="77777777" w:rsidR="00624A7D" w:rsidRPr="002B0757" w:rsidRDefault="00624A7D" w:rsidP="00E22243">
      <w:pPr>
        <w:rPr>
          <w:szCs w:val="24"/>
        </w:rPr>
      </w:pPr>
      <w:r w:rsidRPr="002B0757">
        <w:rPr>
          <w:szCs w:val="24"/>
        </w:rPr>
        <w:t>The individual needs to demonstrate the following skills:</w:t>
      </w:r>
    </w:p>
    <w:p w14:paraId="2D3827C0" w14:textId="77777777" w:rsidR="00624A7D" w:rsidRPr="002B0757" w:rsidRDefault="00624A7D" w:rsidP="00A825F0">
      <w:pPr>
        <w:pStyle w:val="ListParagraph"/>
        <w:numPr>
          <w:ilvl w:val="0"/>
          <w:numId w:val="14"/>
        </w:numPr>
        <w:spacing w:after="0"/>
        <w:rPr>
          <w:rFonts w:eastAsia="Times New Roman"/>
          <w:szCs w:val="24"/>
          <w:lang w:val="en-US"/>
        </w:rPr>
      </w:pPr>
      <w:r w:rsidRPr="002B0757">
        <w:rPr>
          <w:rFonts w:eastAsia="Times New Roman"/>
          <w:szCs w:val="24"/>
          <w:lang w:val="en-US"/>
        </w:rPr>
        <w:t>Communication</w:t>
      </w:r>
    </w:p>
    <w:p w14:paraId="34762346" w14:textId="17DC754D" w:rsidR="00624A7D" w:rsidRPr="002B0757" w:rsidRDefault="00624A7D" w:rsidP="00A825F0">
      <w:pPr>
        <w:pStyle w:val="ListParagraph"/>
        <w:numPr>
          <w:ilvl w:val="0"/>
          <w:numId w:val="14"/>
        </w:numPr>
        <w:rPr>
          <w:rFonts w:eastAsia="Times New Roman"/>
          <w:szCs w:val="24"/>
          <w:lang w:val="en-US"/>
        </w:rPr>
      </w:pPr>
      <w:r w:rsidRPr="002B0757">
        <w:rPr>
          <w:rFonts w:eastAsia="Times New Roman"/>
          <w:szCs w:val="24"/>
          <w:lang w:val="en-US"/>
        </w:rPr>
        <w:t xml:space="preserve">Interpersonal </w:t>
      </w:r>
    </w:p>
    <w:p w14:paraId="3333F0E6" w14:textId="77777777" w:rsidR="00624A7D" w:rsidRPr="002B0757" w:rsidRDefault="00624A7D" w:rsidP="00E22243">
      <w:pPr>
        <w:spacing w:after="200"/>
        <w:rPr>
          <w:bCs/>
          <w:szCs w:val="24"/>
        </w:rPr>
      </w:pPr>
      <w:r w:rsidRPr="002B0757">
        <w:rPr>
          <w:b/>
          <w:szCs w:val="24"/>
        </w:rPr>
        <w:t>Required Knowledge</w:t>
      </w:r>
    </w:p>
    <w:p w14:paraId="6AAD716F" w14:textId="77777777" w:rsidR="00624A7D" w:rsidRPr="002B0757" w:rsidRDefault="00624A7D" w:rsidP="00624A7D">
      <w:pPr>
        <w:spacing w:after="0"/>
        <w:rPr>
          <w:bCs/>
          <w:szCs w:val="24"/>
        </w:rPr>
      </w:pPr>
      <w:r w:rsidRPr="002B0757">
        <w:rPr>
          <w:bCs/>
          <w:szCs w:val="24"/>
        </w:rPr>
        <w:t>The individual needs to demonstrate knowledge of:</w:t>
      </w:r>
    </w:p>
    <w:p w14:paraId="1AE58CEA" w14:textId="77777777" w:rsidR="00624A7D" w:rsidRPr="002B0757" w:rsidRDefault="00624A7D" w:rsidP="00A825F0">
      <w:pPr>
        <w:pStyle w:val="ListParagraph"/>
        <w:numPr>
          <w:ilvl w:val="0"/>
          <w:numId w:val="15"/>
        </w:numPr>
        <w:spacing w:after="0"/>
        <w:rPr>
          <w:rFonts w:eastAsia="Times New Roman"/>
          <w:szCs w:val="24"/>
          <w:lang w:val="en-US"/>
        </w:rPr>
      </w:pPr>
      <w:r w:rsidRPr="002B0757">
        <w:rPr>
          <w:rFonts w:eastAsia="Times New Roman"/>
          <w:szCs w:val="24"/>
          <w:lang w:val="en-US"/>
        </w:rPr>
        <w:t>Immigration policies</w:t>
      </w:r>
    </w:p>
    <w:p w14:paraId="735B9B76" w14:textId="77777777" w:rsidR="00624A7D" w:rsidRPr="002B0757" w:rsidRDefault="00624A7D" w:rsidP="00A825F0">
      <w:pPr>
        <w:pStyle w:val="ListParagraph"/>
        <w:numPr>
          <w:ilvl w:val="0"/>
          <w:numId w:val="15"/>
        </w:numPr>
        <w:spacing w:after="0"/>
        <w:rPr>
          <w:rFonts w:eastAsia="Times New Roman"/>
          <w:szCs w:val="24"/>
          <w:lang w:val="en-US"/>
        </w:rPr>
      </w:pPr>
      <w:r w:rsidRPr="002B0757">
        <w:rPr>
          <w:rFonts w:eastAsia="Times New Roman"/>
          <w:szCs w:val="24"/>
          <w:lang w:val="en-US"/>
        </w:rPr>
        <w:t>Travel documents</w:t>
      </w:r>
    </w:p>
    <w:p w14:paraId="1C67EF63" w14:textId="77777777" w:rsidR="00624A7D" w:rsidRPr="002B0757" w:rsidRDefault="00624A7D" w:rsidP="00A825F0">
      <w:pPr>
        <w:pStyle w:val="ListParagraph"/>
        <w:numPr>
          <w:ilvl w:val="0"/>
          <w:numId w:val="15"/>
        </w:numPr>
        <w:spacing w:after="0"/>
        <w:rPr>
          <w:rFonts w:eastAsia="Times New Roman"/>
          <w:szCs w:val="24"/>
          <w:lang w:val="en-US"/>
        </w:rPr>
      </w:pPr>
      <w:r w:rsidRPr="002B0757">
        <w:rPr>
          <w:rFonts w:eastAsia="Times New Roman"/>
          <w:szCs w:val="24"/>
          <w:lang w:val="en-US"/>
        </w:rPr>
        <w:t>Ethical and legal aspects</w:t>
      </w:r>
    </w:p>
    <w:p w14:paraId="5A5763A2" w14:textId="77777777" w:rsidR="00624A7D" w:rsidRPr="002B0757" w:rsidRDefault="00624A7D" w:rsidP="00624A7D">
      <w:pPr>
        <w:spacing w:after="0"/>
        <w:rPr>
          <w:szCs w:val="24"/>
        </w:rPr>
      </w:pPr>
    </w:p>
    <w:p w14:paraId="6596204E" w14:textId="77777777" w:rsidR="00624A7D" w:rsidRPr="002B0757" w:rsidRDefault="00624A7D" w:rsidP="00624A7D">
      <w:pPr>
        <w:rPr>
          <w:rFonts w:eastAsia="Calibri"/>
          <w:b/>
          <w:szCs w:val="24"/>
        </w:rPr>
      </w:pPr>
      <w:r w:rsidRPr="002B0757">
        <w:rPr>
          <w:b/>
          <w:szCs w:val="24"/>
        </w:rPr>
        <w:t>EVIDENCE GUIDE</w:t>
      </w:r>
    </w:p>
    <w:p w14:paraId="4B62441A" w14:textId="1471E6E2" w:rsidR="00624A7D" w:rsidRPr="002B0757" w:rsidRDefault="00624A7D" w:rsidP="00624A7D">
      <w:pPr>
        <w:spacing w:before="80" w:after="80"/>
        <w:ind w:hanging="90"/>
        <w:rPr>
          <w:szCs w:val="24"/>
        </w:rPr>
      </w:pPr>
      <w:r w:rsidRPr="002B0757">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6504"/>
      </w:tblGrid>
      <w:tr w:rsidR="00624A7D" w:rsidRPr="002B0757" w14:paraId="12B13D7E"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13DB6547" w14:textId="77777777" w:rsidR="00624A7D" w:rsidRPr="002B0757" w:rsidRDefault="00624A7D" w:rsidP="00A825F0">
            <w:pPr>
              <w:pStyle w:val="ListParagraph"/>
              <w:numPr>
                <w:ilvl w:val="0"/>
                <w:numId w:val="16"/>
              </w:numPr>
              <w:spacing w:after="0"/>
              <w:rPr>
                <w:rFonts w:eastAsia="Times New Roman"/>
                <w:szCs w:val="24"/>
                <w:lang w:val="en-US"/>
              </w:rPr>
            </w:pPr>
            <w:r w:rsidRPr="002B0757">
              <w:rPr>
                <w:rFonts w:eastAsia="Times New Roman"/>
                <w:szCs w:val="24"/>
                <w:lang w:val="en-US"/>
              </w:rPr>
              <w:t>Critical aspects of Competency</w:t>
            </w:r>
          </w:p>
        </w:tc>
        <w:tc>
          <w:tcPr>
            <w:tcW w:w="3607" w:type="pct"/>
            <w:tcBorders>
              <w:top w:val="single" w:sz="4" w:space="0" w:color="auto"/>
              <w:left w:val="single" w:sz="4" w:space="0" w:color="auto"/>
              <w:bottom w:val="single" w:sz="4" w:space="0" w:color="auto"/>
              <w:right w:val="single" w:sz="4" w:space="0" w:color="auto"/>
            </w:tcBorders>
            <w:hideMark/>
          </w:tcPr>
          <w:p w14:paraId="62C90160" w14:textId="3796C59E" w:rsidR="00624A7D" w:rsidRPr="002B0757" w:rsidRDefault="00624A7D">
            <w:pPr>
              <w:tabs>
                <w:tab w:val="left" w:pos="702"/>
              </w:tabs>
              <w:spacing w:after="0"/>
              <w:ind w:left="702" w:hanging="702"/>
              <w:rPr>
                <w:color w:val="C00000"/>
                <w:szCs w:val="24"/>
              </w:rPr>
            </w:pPr>
            <w:r w:rsidRPr="002B0757">
              <w:rPr>
                <w:szCs w:val="24"/>
              </w:rPr>
              <w:t>Assessment requires evidence that the candidate</w:t>
            </w:r>
            <w:r w:rsidR="002B0576" w:rsidRPr="002B0757">
              <w:rPr>
                <w:szCs w:val="24"/>
              </w:rPr>
              <w:t>:</w:t>
            </w:r>
          </w:p>
          <w:p w14:paraId="4DBFC471" w14:textId="60FB3D04" w:rsidR="007A12F9" w:rsidRPr="002B0757" w:rsidRDefault="007A12F9" w:rsidP="007A12F9">
            <w:pPr>
              <w:pStyle w:val="ListParagraph"/>
              <w:spacing w:after="0"/>
              <w:rPr>
                <w:rFonts w:eastAsia="Times New Roman"/>
                <w:szCs w:val="24"/>
                <w:lang w:val="en-US"/>
              </w:rPr>
            </w:pPr>
            <w:r w:rsidRPr="002B0757">
              <w:rPr>
                <w:rFonts w:eastAsia="Times New Roman"/>
                <w:szCs w:val="24"/>
                <w:lang w:val="en-US"/>
              </w:rPr>
              <w:t>1.1</w:t>
            </w:r>
            <w:r w:rsidRPr="002B0757">
              <w:rPr>
                <w:rFonts w:eastAsia="Times New Roman"/>
                <w:szCs w:val="24"/>
                <w:lang w:val="en-US"/>
              </w:rPr>
              <w:tab/>
            </w:r>
            <w:r w:rsidR="002B0576" w:rsidRPr="002B0757">
              <w:rPr>
                <w:rFonts w:eastAsia="Times New Roman"/>
                <w:szCs w:val="24"/>
                <w:lang w:val="en-US"/>
              </w:rPr>
              <w:t>Established g</w:t>
            </w:r>
            <w:r w:rsidRPr="002B0757">
              <w:rPr>
                <w:rFonts w:eastAsia="Times New Roman"/>
                <w:szCs w:val="24"/>
                <w:lang w:val="en-US"/>
              </w:rPr>
              <w:t>eographical location of the country according to the geographical map.</w:t>
            </w:r>
          </w:p>
          <w:p w14:paraId="50DFF9E4" w14:textId="3A4F0B23" w:rsidR="007A12F9" w:rsidRPr="002B0757" w:rsidRDefault="002B0576" w:rsidP="007A12F9">
            <w:pPr>
              <w:pStyle w:val="ListParagraph"/>
              <w:spacing w:after="0"/>
              <w:rPr>
                <w:rFonts w:eastAsia="Times New Roman"/>
                <w:szCs w:val="24"/>
                <w:lang w:val="en-US"/>
              </w:rPr>
            </w:pPr>
            <w:r w:rsidRPr="002B0757">
              <w:rPr>
                <w:rFonts w:eastAsia="Times New Roman"/>
                <w:szCs w:val="24"/>
                <w:lang w:val="en-US"/>
              </w:rPr>
              <w:t xml:space="preserve">1.2 </w:t>
            </w:r>
            <w:r w:rsidR="007A12F9" w:rsidRPr="002B0757">
              <w:rPr>
                <w:rFonts w:eastAsia="Times New Roman"/>
                <w:szCs w:val="24"/>
                <w:lang w:val="en-US"/>
              </w:rPr>
              <w:t>Official language is determined based on the destination country</w:t>
            </w:r>
          </w:p>
          <w:p w14:paraId="58D98653" w14:textId="3445B7C3" w:rsidR="007A12F9" w:rsidRPr="002B0757" w:rsidRDefault="007A12F9" w:rsidP="007A12F9">
            <w:pPr>
              <w:pStyle w:val="ListParagraph"/>
              <w:spacing w:after="0"/>
              <w:rPr>
                <w:rFonts w:eastAsia="Times New Roman"/>
                <w:szCs w:val="24"/>
                <w:lang w:val="en-US"/>
              </w:rPr>
            </w:pPr>
            <w:r w:rsidRPr="002B0757">
              <w:rPr>
                <w:rFonts w:eastAsia="Times New Roman"/>
                <w:szCs w:val="24"/>
                <w:lang w:val="en-US"/>
              </w:rPr>
              <w:t>1.</w:t>
            </w:r>
            <w:r w:rsidR="002B0576" w:rsidRPr="002B0757">
              <w:rPr>
                <w:rFonts w:eastAsia="Times New Roman"/>
                <w:szCs w:val="24"/>
                <w:lang w:val="en-US"/>
              </w:rPr>
              <w:t>3</w:t>
            </w:r>
            <w:r w:rsidRPr="002B0757">
              <w:rPr>
                <w:rFonts w:eastAsia="Times New Roman"/>
                <w:szCs w:val="24"/>
                <w:lang w:val="en-US"/>
              </w:rPr>
              <w:tab/>
            </w:r>
            <w:r w:rsidR="001C04A7" w:rsidRPr="002B0757">
              <w:rPr>
                <w:rFonts w:eastAsia="Times New Roman"/>
                <w:szCs w:val="24"/>
                <w:lang w:val="en-US"/>
              </w:rPr>
              <w:t xml:space="preserve">Established </w:t>
            </w:r>
            <w:r w:rsidRPr="002B0757">
              <w:rPr>
                <w:rFonts w:eastAsia="Times New Roman"/>
                <w:szCs w:val="24"/>
                <w:lang w:val="en-US"/>
              </w:rPr>
              <w:t>Modes of transport as per the destination country</w:t>
            </w:r>
          </w:p>
          <w:p w14:paraId="4B254665" w14:textId="005744CC" w:rsidR="007A12F9" w:rsidRPr="002B0757" w:rsidRDefault="007A12F9" w:rsidP="007A12F9">
            <w:pPr>
              <w:pStyle w:val="ListParagraph"/>
              <w:spacing w:after="0"/>
              <w:rPr>
                <w:rFonts w:eastAsia="Times New Roman"/>
                <w:szCs w:val="24"/>
                <w:lang w:val="en-US"/>
              </w:rPr>
            </w:pPr>
            <w:r w:rsidRPr="002B0757">
              <w:rPr>
                <w:rFonts w:eastAsia="Times New Roman"/>
                <w:szCs w:val="24"/>
                <w:lang w:val="en-US"/>
              </w:rPr>
              <w:t>1.</w:t>
            </w:r>
            <w:r w:rsidR="001C04A7" w:rsidRPr="002B0757">
              <w:rPr>
                <w:rFonts w:eastAsia="Times New Roman"/>
                <w:szCs w:val="24"/>
                <w:lang w:val="en-US"/>
              </w:rPr>
              <w:t xml:space="preserve"> Identified documents</w:t>
            </w:r>
            <w:r w:rsidRPr="002B0757">
              <w:rPr>
                <w:rFonts w:eastAsia="Times New Roman"/>
                <w:szCs w:val="24"/>
                <w:lang w:val="en-US"/>
              </w:rPr>
              <w:t xml:space="preserve"> are as per immigration policies.</w:t>
            </w:r>
          </w:p>
          <w:p w14:paraId="32E0CC80" w14:textId="673BFF09" w:rsidR="007A12F9" w:rsidRPr="002B0757" w:rsidRDefault="007A12F9" w:rsidP="007A12F9">
            <w:pPr>
              <w:pStyle w:val="ListParagraph"/>
              <w:spacing w:after="0"/>
              <w:rPr>
                <w:rFonts w:eastAsia="Times New Roman"/>
                <w:szCs w:val="24"/>
                <w:lang w:val="en-US"/>
              </w:rPr>
            </w:pPr>
            <w:r w:rsidRPr="002B0757">
              <w:rPr>
                <w:rFonts w:eastAsia="Times New Roman"/>
                <w:szCs w:val="24"/>
                <w:lang w:val="en-US"/>
              </w:rPr>
              <w:t>1.</w:t>
            </w:r>
            <w:r w:rsidR="002B0576" w:rsidRPr="002B0757">
              <w:rPr>
                <w:rFonts w:eastAsia="Times New Roman"/>
                <w:szCs w:val="24"/>
                <w:lang w:val="en-US"/>
              </w:rPr>
              <w:t>5</w:t>
            </w:r>
            <w:r w:rsidRPr="002B0757">
              <w:rPr>
                <w:rFonts w:eastAsia="Times New Roman"/>
                <w:szCs w:val="24"/>
                <w:lang w:val="en-US"/>
              </w:rPr>
              <w:t xml:space="preserve"> </w:t>
            </w:r>
            <w:r w:rsidR="001C04A7" w:rsidRPr="002B0757">
              <w:rPr>
                <w:rFonts w:eastAsia="Times New Roman"/>
                <w:szCs w:val="24"/>
                <w:lang w:val="en-US"/>
              </w:rPr>
              <w:t>Arranged t</w:t>
            </w:r>
            <w:r w:rsidRPr="002B0757">
              <w:rPr>
                <w:rFonts w:eastAsia="Times New Roman"/>
                <w:szCs w:val="24"/>
                <w:lang w:val="en-US"/>
              </w:rPr>
              <w:t>ravel preparations are based on the destination country.</w:t>
            </w:r>
          </w:p>
          <w:p w14:paraId="6A1A6C14" w14:textId="5005E27B" w:rsidR="00624A7D" w:rsidRPr="002B0757" w:rsidRDefault="007A12F9" w:rsidP="007A12F9">
            <w:pPr>
              <w:pStyle w:val="ListParagraph"/>
              <w:spacing w:after="0"/>
              <w:rPr>
                <w:rFonts w:eastAsia="Times New Roman"/>
                <w:szCs w:val="24"/>
                <w:lang w:val="en-US"/>
              </w:rPr>
            </w:pPr>
            <w:r w:rsidRPr="002B0757">
              <w:rPr>
                <w:rFonts w:eastAsia="Times New Roman"/>
                <w:szCs w:val="24"/>
                <w:lang w:val="en-US"/>
              </w:rPr>
              <w:t>1.</w:t>
            </w:r>
            <w:r w:rsidR="001C04A7" w:rsidRPr="002B0757">
              <w:rPr>
                <w:rFonts w:eastAsia="Times New Roman"/>
                <w:szCs w:val="24"/>
                <w:lang w:val="en-US"/>
              </w:rPr>
              <w:t xml:space="preserve"> 6 Demonstrated Work</w:t>
            </w:r>
            <w:r w:rsidRPr="002B0757">
              <w:rPr>
                <w:rFonts w:eastAsia="Times New Roman"/>
                <w:szCs w:val="24"/>
                <w:lang w:val="en-US"/>
              </w:rPr>
              <w:t xml:space="preserve"> </w:t>
            </w:r>
            <w:r w:rsidR="00534454" w:rsidRPr="002B0757">
              <w:rPr>
                <w:rFonts w:eastAsia="Times New Roman"/>
                <w:szCs w:val="24"/>
                <w:lang w:val="en-US"/>
              </w:rPr>
              <w:t>ethic as</w:t>
            </w:r>
            <w:r w:rsidRPr="002B0757">
              <w:rPr>
                <w:rFonts w:eastAsia="Times New Roman"/>
                <w:szCs w:val="24"/>
                <w:lang w:val="en-US"/>
              </w:rPr>
              <w:t xml:space="preserve"> per the national policies.</w:t>
            </w:r>
          </w:p>
        </w:tc>
      </w:tr>
      <w:tr w:rsidR="00624A7D" w:rsidRPr="002B0757" w14:paraId="59753192"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3490D8C6" w14:textId="77777777" w:rsidR="00624A7D" w:rsidRPr="002B0757" w:rsidRDefault="00624A7D" w:rsidP="00A825F0">
            <w:pPr>
              <w:pStyle w:val="ListParagraph"/>
              <w:numPr>
                <w:ilvl w:val="0"/>
                <w:numId w:val="16"/>
              </w:numPr>
              <w:spacing w:after="0"/>
              <w:ind w:right="162"/>
              <w:rPr>
                <w:rFonts w:eastAsia="Times New Roman"/>
                <w:szCs w:val="24"/>
                <w:lang w:val="en-US"/>
              </w:rPr>
            </w:pPr>
            <w:r w:rsidRPr="002B0757">
              <w:rPr>
                <w:rFonts w:eastAsia="Times New Roman"/>
                <w:szCs w:val="24"/>
                <w:lang w:val="en-US"/>
              </w:rPr>
              <w:t>Resource Implications</w:t>
            </w:r>
          </w:p>
        </w:tc>
        <w:tc>
          <w:tcPr>
            <w:tcW w:w="3607" w:type="pct"/>
            <w:tcBorders>
              <w:top w:val="single" w:sz="4" w:space="0" w:color="auto"/>
              <w:left w:val="single" w:sz="4" w:space="0" w:color="auto"/>
              <w:bottom w:val="single" w:sz="4" w:space="0" w:color="auto"/>
              <w:right w:val="single" w:sz="4" w:space="0" w:color="auto"/>
            </w:tcBorders>
            <w:hideMark/>
          </w:tcPr>
          <w:p w14:paraId="33D90124" w14:textId="77777777" w:rsidR="00624A7D" w:rsidRPr="002B0757" w:rsidRDefault="00624A7D">
            <w:pPr>
              <w:tabs>
                <w:tab w:val="left" w:pos="702"/>
              </w:tabs>
              <w:spacing w:after="0"/>
              <w:rPr>
                <w:szCs w:val="24"/>
              </w:rPr>
            </w:pPr>
            <w:r w:rsidRPr="002B0757">
              <w:rPr>
                <w:szCs w:val="24"/>
              </w:rPr>
              <w:t xml:space="preserve">The following resources must be provided: </w:t>
            </w:r>
          </w:p>
          <w:p w14:paraId="270D9A6C" w14:textId="77777777" w:rsidR="00624A7D" w:rsidRPr="002B0757" w:rsidRDefault="00624A7D" w:rsidP="00A825F0">
            <w:pPr>
              <w:pStyle w:val="ListParagraph"/>
              <w:numPr>
                <w:ilvl w:val="0"/>
                <w:numId w:val="17"/>
              </w:numPr>
              <w:tabs>
                <w:tab w:val="left" w:pos="702"/>
              </w:tabs>
              <w:spacing w:after="0"/>
              <w:rPr>
                <w:rFonts w:eastAsia="Times New Roman"/>
                <w:szCs w:val="24"/>
                <w:lang w:val="en-US"/>
              </w:rPr>
            </w:pPr>
            <w:r w:rsidRPr="002B0757">
              <w:rPr>
                <w:rFonts w:eastAsia="Times New Roman"/>
                <w:szCs w:val="24"/>
                <w:lang w:val="en-US"/>
              </w:rPr>
              <w:t>Immigration guidelines</w:t>
            </w:r>
          </w:p>
          <w:p w14:paraId="4FE9DAA1" w14:textId="77777777" w:rsidR="00624A7D" w:rsidRPr="002B0757" w:rsidRDefault="00624A7D" w:rsidP="00A825F0">
            <w:pPr>
              <w:pStyle w:val="ListParagraph"/>
              <w:numPr>
                <w:ilvl w:val="0"/>
                <w:numId w:val="17"/>
              </w:numPr>
              <w:tabs>
                <w:tab w:val="left" w:pos="702"/>
              </w:tabs>
              <w:spacing w:after="0"/>
              <w:rPr>
                <w:rFonts w:eastAsia="Times New Roman"/>
                <w:szCs w:val="24"/>
                <w:lang w:val="en-US"/>
              </w:rPr>
            </w:pPr>
            <w:r w:rsidRPr="002B0757">
              <w:rPr>
                <w:rFonts w:eastAsia="Times New Roman"/>
                <w:szCs w:val="24"/>
                <w:lang w:val="en-US"/>
              </w:rPr>
              <w:t>Travel documents</w:t>
            </w:r>
          </w:p>
        </w:tc>
      </w:tr>
      <w:tr w:rsidR="00624A7D" w:rsidRPr="002B0757" w14:paraId="5093E062"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7FFB9B22" w14:textId="77777777" w:rsidR="00624A7D" w:rsidRPr="002B0757" w:rsidRDefault="00624A7D" w:rsidP="00A825F0">
            <w:pPr>
              <w:pStyle w:val="ListParagraph"/>
              <w:numPr>
                <w:ilvl w:val="0"/>
                <w:numId w:val="16"/>
              </w:numPr>
              <w:tabs>
                <w:tab w:val="left" w:pos="0"/>
              </w:tabs>
              <w:spacing w:after="0"/>
              <w:ind w:right="252"/>
              <w:rPr>
                <w:rFonts w:eastAsia="Times New Roman"/>
                <w:szCs w:val="24"/>
                <w:lang w:val="en-US"/>
              </w:rPr>
            </w:pPr>
            <w:r w:rsidRPr="002B0757">
              <w:rPr>
                <w:rFonts w:eastAsia="Times New Roman"/>
                <w:szCs w:val="24"/>
                <w:lang w:val="en-US"/>
              </w:rPr>
              <w:t>Methods of Assessment</w:t>
            </w:r>
          </w:p>
        </w:tc>
        <w:tc>
          <w:tcPr>
            <w:tcW w:w="3607" w:type="pct"/>
            <w:tcBorders>
              <w:top w:val="single" w:sz="4" w:space="0" w:color="auto"/>
              <w:left w:val="single" w:sz="4" w:space="0" w:color="auto"/>
              <w:bottom w:val="single" w:sz="4" w:space="0" w:color="auto"/>
              <w:right w:val="single" w:sz="4" w:space="0" w:color="auto"/>
            </w:tcBorders>
            <w:hideMark/>
          </w:tcPr>
          <w:p w14:paraId="727B532C" w14:textId="77777777" w:rsidR="00624A7D" w:rsidRPr="002B0757" w:rsidRDefault="00624A7D">
            <w:pPr>
              <w:tabs>
                <w:tab w:val="left" w:pos="702"/>
              </w:tabs>
              <w:spacing w:after="0"/>
              <w:rPr>
                <w:szCs w:val="24"/>
              </w:rPr>
            </w:pPr>
            <w:r w:rsidRPr="002B0757">
              <w:rPr>
                <w:szCs w:val="24"/>
              </w:rPr>
              <w:t xml:space="preserve">Competency in this unit may be assessed through: </w:t>
            </w:r>
          </w:p>
          <w:p w14:paraId="42E82697" w14:textId="77777777" w:rsidR="00837213" w:rsidRPr="002B0757" w:rsidRDefault="00837213" w:rsidP="00837213">
            <w:pPr>
              <w:tabs>
                <w:tab w:val="left" w:pos="702"/>
              </w:tabs>
              <w:spacing w:after="0"/>
              <w:rPr>
                <w:szCs w:val="24"/>
              </w:rPr>
            </w:pPr>
            <w:r w:rsidRPr="002B0757">
              <w:rPr>
                <w:szCs w:val="24"/>
              </w:rPr>
              <w:t>3.1</w:t>
            </w:r>
            <w:r w:rsidRPr="002B0757">
              <w:rPr>
                <w:szCs w:val="24"/>
              </w:rPr>
              <w:tab/>
              <w:t xml:space="preserve">Practicals </w:t>
            </w:r>
          </w:p>
          <w:p w14:paraId="5F1D5715" w14:textId="77777777" w:rsidR="00837213" w:rsidRPr="002B0757" w:rsidRDefault="00837213" w:rsidP="00837213">
            <w:pPr>
              <w:tabs>
                <w:tab w:val="left" w:pos="702"/>
              </w:tabs>
              <w:spacing w:after="0"/>
              <w:rPr>
                <w:szCs w:val="24"/>
              </w:rPr>
            </w:pPr>
            <w:r w:rsidRPr="002B0757">
              <w:rPr>
                <w:szCs w:val="24"/>
              </w:rPr>
              <w:t>3.2</w:t>
            </w:r>
            <w:r w:rsidRPr="002B0757">
              <w:rPr>
                <w:szCs w:val="24"/>
              </w:rPr>
              <w:tab/>
              <w:t>Written tests</w:t>
            </w:r>
          </w:p>
          <w:p w14:paraId="03A2A483" w14:textId="77777777" w:rsidR="00837213" w:rsidRPr="002B0757" w:rsidRDefault="00837213" w:rsidP="00837213">
            <w:pPr>
              <w:tabs>
                <w:tab w:val="left" w:pos="702"/>
              </w:tabs>
              <w:spacing w:after="0"/>
              <w:rPr>
                <w:szCs w:val="24"/>
              </w:rPr>
            </w:pPr>
            <w:r w:rsidRPr="002B0757">
              <w:rPr>
                <w:szCs w:val="24"/>
              </w:rPr>
              <w:t>3.3</w:t>
            </w:r>
            <w:r w:rsidRPr="002B0757">
              <w:rPr>
                <w:szCs w:val="24"/>
              </w:rPr>
              <w:tab/>
              <w:t>Oral assessment</w:t>
            </w:r>
          </w:p>
          <w:p w14:paraId="118DEDF0" w14:textId="77777777" w:rsidR="00837213" w:rsidRPr="002B0757" w:rsidRDefault="00837213" w:rsidP="00837213">
            <w:pPr>
              <w:tabs>
                <w:tab w:val="left" w:pos="702"/>
              </w:tabs>
              <w:spacing w:after="0"/>
              <w:rPr>
                <w:szCs w:val="24"/>
              </w:rPr>
            </w:pPr>
            <w:r w:rsidRPr="002B0757">
              <w:rPr>
                <w:szCs w:val="24"/>
              </w:rPr>
              <w:t>3.4</w:t>
            </w:r>
            <w:r w:rsidRPr="002B0757">
              <w:rPr>
                <w:szCs w:val="24"/>
              </w:rPr>
              <w:tab/>
              <w:t>Portfolio of evidence</w:t>
            </w:r>
          </w:p>
          <w:p w14:paraId="099913A9" w14:textId="0CEDDA72" w:rsidR="00624A7D" w:rsidRPr="002B0757" w:rsidRDefault="00837213" w:rsidP="00837213">
            <w:pPr>
              <w:tabs>
                <w:tab w:val="left" w:pos="702"/>
              </w:tabs>
              <w:spacing w:after="0"/>
              <w:rPr>
                <w:szCs w:val="24"/>
              </w:rPr>
            </w:pPr>
            <w:r w:rsidRPr="002B0757">
              <w:rPr>
                <w:szCs w:val="24"/>
              </w:rPr>
              <w:t>3.5</w:t>
            </w:r>
            <w:r w:rsidRPr="002B0757">
              <w:rPr>
                <w:szCs w:val="24"/>
              </w:rPr>
              <w:tab/>
              <w:t>Third party report</w:t>
            </w:r>
          </w:p>
        </w:tc>
      </w:tr>
      <w:tr w:rsidR="00624A7D" w:rsidRPr="002B0757" w14:paraId="79CE5738"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5413ECF6" w14:textId="77777777" w:rsidR="00624A7D" w:rsidRPr="002B0757" w:rsidRDefault="00624A7D" w:rsidP="00A825F0">
            <w:pPr>
              <w:pStyle w:val="BodyText"/>
              <w:numPr>
                <w:ilvl w:val="0"/>
                <w:numId w:val="16"/>
              </w:numPr>
              <w:tabs>
                <w:tab w:val="left" w:pos="-5508"/>
              </w:tabs>
              <w:spacing w:after="0"/>
              <w:ind w:right="252"/>
              <w:rPr>
                <w:rFonts w:eastAsia="Times New Roman"/>
                <w:szCs w:val="24"/>
                <w:lang w:val="en-US"/>
              </w:rPr>
            </w:pPr>
            <w:r w:rsidRPr="002B0757">
              <w:rPr>
                <w:rFonts w:eastAsia="Times New Roman"/>
                <w:szCs w:val="24"/>
                <w:lang w:val="en-US"/>
              </w:rPr>
              <w:t>Context of Assessment</w:t>
            </w:r>
          </w:p>
        </w:tc>
        <w:tc>
          <w:tcPr>
            <w:tcW w:w="3607" w:type="pct"/>
            <w:tcBorders>
              <w:top w:val="single" w:sz="4" w:space="0" w:color="auto"/>
              <w:left w:val="single" w:sz="4" w:space="0" w:color="auto"/>
              <w:bottom w:val="single" w:sz="4" w:space="0" w:color="auto"/>
              <w:right w:val="single" w:sz="4" w:space="0" w:color="auto"/>
            </w:tcBorders>
            <w:hideMark/>
          </w:tcPr>
          <w:p w14:paraId="1B767FA6" w14:textId="77777777" w:rsidR="00624A7D" w:rsidRPr="002B0757" w:rsidRDefault="00624A7D">
            <w:pPr>
              <w:rPr>
                <w:szCs w:val="24"/>
              </w:rPr>
            </w:pPr>
            <w:r w:rsidRPr="002B0757">
              <w:rPr>
                <w:szCs w:val="24"/>
              </w:rPr>
              <w:t xml:space="preserve">Competency may be assessed </w:t>
            </w:r>
          </w:p>
          <w:p w14:paraId="2C0BB476" w14:textId="77777777" w:rsidR="00624A7D" w:rsidRPr="002B0757" w:rsidRDefault="00624A7D" w:rsidP="00A825F0">
            <w:pPr>
              <w:pStyle w:val="BodyText"/>
              <w:numPr>
                <w:ilvl w:val="0"/>
                <w:numId w:val="18"/>
              </w:numPr>
              <w:tabs>
                <w:tab w:val="left" w:pos="431"/>
              </w:tabs>
              <w:spacing w:after="0"/>
              <w:ind w:right="749"/>
              <w:rPr>
                <w:rFonts w:eastAsia="Times New Roman"/>
                <w:szCs w:val="24"/>
                <w:lang w:val="en-US"/>
              </w:rPr>
            </w:pPr>
            <w:r w:rsidRPr="002B0757">
              <w:rPr>
                <w:rFonts w:eastAsia="Times New Roman"/>
                <w:szCs w:val="24"/>
                <w:lang w:val="en-US"/>
              </w:rPr>
              <w:t>On the job</w:t>
            </w:r>
          </w:p>
          <w:p w14:paraId="5816CC56" w14:textId="77777777" w:rsidR="00624A7D" w:rsidRPr="002B0757" w:rsidRDefault="00624A7D" w:rsidP="00A825F0">
            <w:pPr>
              <w:pStyle w:val="BodyText"/>
              <w:numPr>
                <w:ilvl w:val="0"/>
                <w:numId w:val="18"/>
              </w:numPr>
              <w:tabs>
                <w:tab w:val="left" w:pos="431"/>
              </w:tabs>
              <w:spacing w:after="0"/>
              <w:ind w:right="749" w:hanging="720"/>
              <w:rPr>
                <w:rFonts w:eastAsia="Times New Roman"/>
                <w:szCs w:val="24"/>
                <w:lang w:val="en-US"/>
              </w:rPr>
            </w:pPr>
            <w:r w:rsidRPr="002B0757">
              <w:rPr>
                <w:rFonts w:eastAsia="Times New Roman"/>
                <w:szCs w:val="24"/>
                <w:lang w:val="en-US"/>
              </w:rPr>
              <w:t>Off the job</w:t>
            </w:r>
          </w:p>
          <w:p w14:paraId="7DA9E54B" w14:textId="77777777" w:rsidR="00624A7D" w:rsidRPr="002B0757" w:rsidRDefault="00624A7D" w:rsidP="00A825F0">
            <w:pPr>
              <w:pStyle w:val="BodyText"/>
              <w:numPr>
                <w:ilvl w:val="0"/>
                <w:numId w:val="18"/>
              </w:numPr>
              <w:tabs>
                <w:tab w:val="left" w:pos="431"/>
              </w:tabs>
              <w:spacing w:after="0"/>
              <w:ind w:right="749" w:hanging="720"/>
              <w:rPr>
                <w:rFonts w:eastAsia="Times New Roman"/>
                <w:szCs w:val="24"/>
                <w:lang w:val="en-US"/>
              </w:rPr>
            </w:pPr>
            <w:r w:rsidRPr="002B0757">
              <w:rPr>
                <w:rFonts w:eastAsia="Times New Roman"/>
                <w:szCs w:val="24"/>
                <w:lang w:val="en-US"/>
              </w:rPr>
              <w:t>During industrial attachment</w:t>
            </w:r>
          </w:p>
        </w:tc>
      </w:tr>
      <w:tr w:rsidR="00624A7D" w:rsidRPr="002B0757" w14:paraId="5AFD8D3C"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7BF4EB9D" w14:textId="77777777" w:rsidR="00624A7D" w:rsidRPr="002B0757" w:rsidRDefault="00624A7D" w:rsidP="00A825F0">
            <w:pPr>
              <w:pStyle w:val="ListParagraph"/>
              <w:numPr>
                <w:ilvl w:val="0"/>
                <w:numId w:val="16"/>
              </w:numPr>
              <w:tabs>
                <w:tab w:val="left" w:pos="-5508"/>
              </w:tabs>
              <w:spacing w:after="0"/>
              <w:ind w:right="252"/>
              <w:rPr>
                <w:rFonts w:eastAsia="Times New Roman"/>
                <w:szCs w:val="24"/>
                <w:lang w:val="en-US"/>
              </w:rPr>
            </w:pPr>
            <w:r w:rsidRPr="002B0757">
              <w:rPr>
                <w:rFonts w:eastAsia="Times New Roman"/>
                <w:szCs w:val="24"/>
                <w:lang w:val="en-US"/>
              </w:rPr>
              <w:lastRenderedPageBreak/>
              <w:t>Guidance information for assessment</w:t>
            </w:r>
          </w:p>
        </w:tc>
        <w:tc>
          <w:tcPr>
            <w:tcW w:w="3607" w:type="pct"/>
            <w:tcBorders>
              <w:top w:val="single" w:sz="4" w:space="0" w:color="auto"/>
              <w:left w:val="single" w:sz="4" w:space="0" w:color="auto"/>
              <w:bottom w:val="single" w:sz="4" w:space="0" w:color="auto"/>
              <w:right w:val="single" w:sz="4" w:space="0" w:color="auto"/>
            </w:tcBorders>
          </w:tcPr>
          <w:p w14:paraId="7DFFD201" w14:textId="77777777" w:rsidR="00624A7D" w:rsidRPr="002B0757" w:rsidRDefault="00624A7D">
            <w:pPr>
              <w:spacing w:after="0"/>
              <w:jc w:val="both"/>
              <w:rPr>
                <w:szCs w:val="24"/>
              </w:rPr>
            </w:pPr>
            <w:r w:rsidRPr="002B0757">
              <w:rPr>
                <w:szCs w:val="24"/>
              </w:rPr>
              <w:t>Holistic assessment with other units relevant to the industry sector, workplace and job role is recommended.</w:t>
            </w:r>
          </w:p>
          <w:p w14:paraId="5A2866D3" w14:textId="77777777" w:rsidR="00624A7D" w:rsidRPr="002B0757" w:rsidRDefault="00624A7D">
            <w:pPr>
              <w:tabs>
                <w:tab w:val="left" w:pos="702"/>
              </w:tabs>
              <w:spacing w:after="0"/>
              <w:rPr>
                <w:szCs w:val="24"/>
              </w:rPr>
            </w:pPr>
          </w:p>
        </w:tc>
      </w:tr>
    </w:tbl>
    <w:p w14:paraId="4C2015CE" w14:textId="77777777" w:rsidR="00624A7D" w:rsidRPr="002B0757" w:rsidRDefault="00624A7D" w:rsidP="00624A7D">
      <w:pPr>
        <w:rPr>
          <w:rFonts w:eastAsia="Calibri"/>
          <w:szCs w:val="24"/>
          <w:lang w:val="en-CA"/>
        </w:rPr>
      </w:pPr>
    </w:p>
    <w:p w14:paraId="05F165F8" w14:textId="77777777" w:rsidR="00624A7D" w:rsidRPr="002B0757" w:rsidRDefault="00624A7D" w:rsidP="00624A7D">
      <w:pPr>
        <w:tabs>
          <w:tab w:val="left" w:pos="2880"/>
        </w:tabs>
        <w:spacing w:after="0"/>
        <w:jc w:val="both"/>
        <w:rPr>
          <w:b/>
          <w:szCs w:val="24"/>
        </w:rPr>
      </w:pPr>
    </w:p>
    <w:p w14:paraId="72AE00D1" w14:textId="77777777" w:rsidR="008B2358" w:rsidRPr="002B0757" w:rsidRDefault="00494D21">
      <w:pPr>
        <w:spacing w:after="0" w:line="240" w:lineRule="auto"/>
        <w:rPr>
          <w:szCs w:val="24"/>
        </w:rPr>
      </w:pPr>
      <w:r w:rsidRPr="002B0757">
        <w:rPr>
          <w:szCs w:val="24"/>
        </w:rPr>
        <w:br w:type="page"/>
      </w:r>
    </w:p>
    <w:p w14:paraId="6206BAB0" w14:textId="77777777" w:rsidR="00494D21" w:rsidRPr="002B0757" w:rsidRDefault="00494D21" w:rsidP="00C05EEA">
      <w:pPr>
        <w:pStyle w:val="Heading2"/>
      </w:pPr>
      <w:bookmarkStart w:id="52" w:name="_Toc195539312"/>
      <w:bookmarkStart w:id="53" w:name="_Toc196911492"/>
      <w:r w:rsidRPr="002B0757">
        <w:t>APPLY WORKPLACE ESSENTIAL SKILLS</w:t>
      </w:r>
      <w:bookmarkEnd w:id="52"/>
      <w:bookmarkEnd w:id="53"/>
      <w:r w:rsidRPr="002B0757">
        <w:t xml:space="preserve"> </w:t>
      </w:r>
    </w:p>
    <w:p w14:paraId="3734D8BD" w14:textId="77777777" w:rsidR="00494D21" w:rsidRPr="002B0757" w:rsidRDefault="00494D21" w:rsidP="00494D21">
      <w:pPr>
        <w:tabs>
          <w:tab w:val="left" w:pos="2880"/>
        </w:tabs>
        <w:spacing w:line="276" w:lineRule="auto"/>
        <w:jc w:val="both"/>
        <w:rPr>
          <w:rFonts w:eastAsia="Tahoma"/>
          <w:szCs w:val="24"/>
          <w:lang w:eastAsia="en-GB"/>
        </w:rPr>
      </w:pPr>
    </w:p>
    <w:p w14:paraId="016BAC98" w14:textId="6FF2FA14" w:rsidR="00494D21" w:rsidRPr="002B0757" w:rsidRDefault="00494D21" w:rsidP="00494D21">
      <w:pPr>
        <w:spacing w:line="276" w:lineRule="auto"/>
        <w:rPr>
          <w:rFonts w:eastAsia="Tahoma"/>
          <w:szCs w:val="24"/>
          <w:lang w:eastAsia="en-GB"/>
        </w:rPr>
      </w:pPr>
      <w:r w:rsidRPr="002B0757">
        <w:rPr>
          <w:rFonts w:eastAsia="Tahoma"/>
          <w:b/>
          <w:bCs/>
          <w:szCs w:val="24"/>
          <w:lang w:eastAsia="en-GB"/>
        </w:rPr>
        <w:t>UNIT CODE:</w:t>
      </w:r>
      <w:r w:rsidRPr="002B0757">
        <w:rPr>
          <w:rFonts w:eastAsia="Tahoma"/>
          <w:szCs w:val="24"/>
          <w:lang w:eastAsia="en-GB"/>
        </w:rPr>
        <w:t xml:space="preserve"> </w:t>
      </w:r>
      <w:r w:rsidRPr="002B0757">
        <w:rPr>
          <w:rFonts w:eastAsia="SimSun"/>
          <w:color w:val="auto"/>
          <w:kern w:val="0"/>
          <w:szCs w:val="24"/>
          <w:lang w:val="en-ZW"/>
        </w:rPr>
        <w:t xml:space="preserve">0031 </w:t>
      </w:r>
      <w:r w:rsidR="00BB1A38" w:rsidRPr="002B0757">
        <w:rPr>
          <w:rFonts w:eastAsia="SimSun"/>
          <w:color w:val="auto"/>
          <w:kern w:val="0"/>
          <w:szCs w:val="24"/>
          <w:lang w:val="en-ZW"/>
        </w:rPr>
        <w:t>3</w:t>
      </w:r>
      <w:r w:rsidRPr="002B0757">
        <w:rPr>
          <w:rFonts w:eastAsia="SimSun"/>
          <w:color w:val="auto"/>
          <w:kern w:val="0"/>
          <w:szCs w:val="24"/>
          <w:lang w:val="en-ZW"/>
        </w:rPr>
        <w:t>51 0</w:t>
      </w:r>
      <w:r w:rsidR="00BB1A38" w:rsidRPr="002B0757">
        <w:rPr>
          <w:rFonts w:eastAsia="SimSun"/>
          <w:color w:val="auto"/>
          <w:kern w:val="0"/>
          <w:szCs w:val="24"/>
          <w:lang w:val="en-ZW"/>
        </w:rPr>
        <w:t>5</w:t>
      </w:r>
      <w:r w:rsidRPr="002B0757">
        <w:rPr>
          <w:rFonts w:eastAsia="SimSun"/>
          <w:color w:val="auto"/>
          <w:kern w:val="0"/>
          <w:szCs w:val="24"/>
          <w:lang w:val="en-ZW"/>
        </w:rPr>
        <w:t>A</w:t>
      </w:r>
    </w:p>
    <w:p w14:paraId="1AC90635" w14:textId="77777777" w:rsidR="00494D21" w:rsidRPr="002B0757" w:rsidRDefault="00494D21" w:rsidP="00494D21">
      <w:pPr>
        <w:tabs>
          <w:tab w:val="left" w:pos="2880"/>
        </w:tabs>
        <w:spacing w:line="276" w:lineRule="auto"/>
        <w:jc w:val="both"/>
        <w:rPr>
          <w:rFonts w:eastAsia="Tahoma"/>
          <w:szCs w:val="24"/>
          <w:lang w:eastAsia="en-GB"/>
        </w:rPr>
      </w:pPr>
      <w:r w:rsidRPr="002B0757">
        <w:rPr>
          <w:rFonts w:eastAsia="Tahoma"/>
          <w:b/>
          <w:szCs w:val="24"/>
          <w:lang w:eastAsia="en-GB"/>
        </w:rPr>
        <w:t>UNIT DESCRIPTION</w:t>
      </w:r>
    </w:p>
    <w:p w14:paraId="2CFFE191" w14:textId="54D541F7" w:rsidR="00494D21" w:rsidRPr="002B0757" w:rsidRDefault="00494D21" w:rsidP="00494D21">
      <w:pPr>
        <w:spacing w:line="276" w:lineRule="auto"/>
        <w:jc w:val="both"/>
        <w:rPr>
          <w:rFonts w:eastAsia="Tahoma"/>
          <w:szCs w:val="24"/>
          <w:lang w:eastAsia="en-GB"/>
        </w:rPr>
      </w:pPr>
      <w:r w:rsidRPr="002B0757">
        <w:rPr>
          <w:rFonts w:eastAsia="Tahoma"/>
          <w:szCs w:val="24"/>
          <w:lang w:eastAsia="en-GB"/>
        </w:rPr>
        <w:t xml:space="preserve">This unit covers the competencies required to apply workplace essential skills. It involves </w:t>
      </w:r>
      <w:r w:rsidR="00E03557" w:rsidRPr="002B0757">
        <w:rPr>
          <w:rFonts w:eastAsia="Tahoma"/>
          <w:szCs w:val="24"/>
          <w:lang w:eastAsia="en-GB"/>
        </w:rPr>
        <w:t>Applying</w:t>
      </w:r>
      <w:r w:rsidRPr="002B0757">
        <w:rPr>
          <w:rFonts w:eastAsia="Tahoma"/>
          <w:szCs w:val="24"/>
          <w:lang w:eastAsia="en-GB"/>
        </w:rPr>
        <w:t xml:space="preserve"> communication skills, promoting work ethical practices</w:t>
      </w:r>
      <w:r w:rsidR="00E03557" w:rsidRPr="002B0757">
        <w:rPr>
          <w:rFonts w:eastAsia="Tahoma"/>
          <w:szCs w:val="24"/>
          <w:lang w:eastAsia="en-GB"/>
        </w:rPr>
        <w:t xml:space="preserve"> </w:t>
      </w:r>
      <w:r w:rsidRPr="002B0757">
        <w:rPr>
          <w:rFonts w:eastAsia="Tahoma"/>
          <w:szCs w:val="24"/>
          <w:lang w:eastAsia="en-GB"/>
        </w:rPr>
        <w:t xml:space="preserve">and values, and applying entrepreneurial skills.  </w:t>
      </w:r>
    </w:p>
    <w:p w14:paraId="6F7D537F" w14:textId="77777777" w:rsidR="00494D21" w:rsidRPr="002B0757" w:rsidRDefault="00494D21" w:rsidP="00494D21">
      <w:pPr>
        <w:spacing w:line="276" w:lineRule="auto"/>
        <w:rPr>
          <w:rFonts w:eastAsia="Tahoma"/>
          <w:szCs w:val="24"/>
          <w:lang w:eastAsia="en-GB"/>
        </w:rPr>
      </w:pPr>
      <w:r w:rsidRPr="002B0757">
        <w:rPr>
          <w:rFonts w:eastAsia="Tahoma"/>
          <w:b/>
          <w:szCs w:val="24"/>
          <w:lang w:eastAsia="en-GB"/>
        </w:rPr>
        <w:t xml:space="preserve">ELEMENTS AND PERFORMANCE CRITERIA </w:t>
      </w:r>
    </w:p>
    <w:tbl>
      <w:tblPr>
        <w:tblW w:w="829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68"/>
        <w:gridCol w:w="5527"/>
      </w:tblGrid>
      <w:tr w:rsidR="00494D21" w:rsidRPr="002B0757" w14:paraId="32766549" w14:textId="77777777" w:rsidTr="003C4B47">
        <w:trPr>
          <w:tblHeader/>
        </w:trPr>
        <w:tc>
          <w:tcPr>
            <w:tcW w:w="276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F93333" w14:textId="77777777" w:rsidR="00494D21" w:rsidRPr="002B0757" w:rsidRDefault="00494D21" w:rsidP="00494D21">
            <w:pPr>
              <w:spacing w:line="276" w:lineRule="auto"/>
              <w:rPr>
                <w:rFonts w:eastAsia="Tahoma"/>
                <w:b/>
                <w:szCs w:val="24"/>
                <w:lang w:eastAsia="en-GB"/>
              </w:rPr>
            </w:pPr>
            <w:r w:rsidRPr="002B0757">
              <w:rPr>
                <w:rFonts w:eastAsia="Tahoma"/>
                <w:b/>
                <w:szCs w:val="24"/>
                <w:lang w:eastAsia="en-GB"/>
              </w:rPr>
              <w:t xml:space="preserve">ELEMENT </w:t>
            </w:r>
          </w:p>
          <w:p w14:paraId="342DF7BB" w14:textId="77777777" w:rsidR="00494D21" w:rsidRPr="002B0757" w:rsidRDefault="00494D21" w:rsidP="00494D21">
            <w:pPr>
              <w:spacing w:line="276" w:lineRule="auto"/>
              <w:rPr>
                <w:rFonts w:eastAsia="Tahoma"/>
                <w:szCs w:val="24"/>
                <w:lang w:eastAsia="en-GB"/>
              </w:rPr>
            </w:pPr>
            <w:r w:rsidRPr="002B0757">
              <w:rPr>
                <w:rFonts w:eastAsia="Tahoma"/>
                <w:szCs w:val="24"/>
                <w:lang w:eastAsia="en-GB"/>
              </w:rPr>
              <w:t>These describe the key outcomes that make up workplace function</w:t>
            </w:r>
          </w:p>
        </w:tc>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6285905B" w14:textId="77777777" w:rsidR="00494D21" w:rsidRPr="002B0757" w:rsidRDefault="00494D21" w:rsidP="00494D21">
            <w:pPr>
              <w:spacing w:line="276" w:lineRule="auto"/>
              <w:rPr>
                <w:rFonts w:eastAsia="Tahoma"/>
                <w:b/>
                <w:szCs w:val="24"/>
                <w:lang w:eastAsia="en-GB"/>
              </w:rPr>
            </w:pPr>
            <w:r w:rsidRPr="002B0757">
              <w:rPr>
                <w:rFonts w:eastAsia="Tahoma"/>
                <w:b/>
                <w:szCs w:val="24"/>
                <w:lang w:eastAsia="en-GB"/>
              </w:rPr>
              <w:t>PERFORMANCE CRITERIA</w:t>
            </w:r>
          </w:p>
          <w:p w14:paraId="38FFE194" w14:textId="77777777" w:rsidR="00494D21" w:rsidRPr="002B0757" w:rsidRDefault="00494D21" w:rsidP="00494D21">
            <w:pPr>
              <w:spacing w:line="276" w:lineRule="auto"/>
              <w:rPr>
                <w:rFonts w:eastAsia="Tahoma"/>
                <w:szCs w:val="24"/>
                <w:lang w:eastAsia="en-GB"/>
              </w:rPr>
            </w:pPr>
            <w:r w:rsidRPr="002B0757">
              <w:rPr>
                <w:rFonts w:eastAsia="Tahoma"/>
                <w:szCs w:val="24"/>
                <w:lang w:eastAsia="en-GB"/>
              </w:rPr>
              <w:t>These are assessable statements that specify the required level of performance for each of the elements.</w:t>
            </w:r>
          </w:p>
          <w:p w14:paraId="4B7DC188" w14:textId="77777777" w:rsidR="00494D21" w:rsidRPr="002B0757" w:rsidRDefault="00494D21" w:rsidP="00494D21">
            <w:pPr>
              <w:spacing w:line="276" w:lineRule="auto"/>
              <w:rPr>
                <w:rFonts w:eastAsia="Tahoma"/>
                <w:b/>
                <w:szCs w:val="24"/>
                <w:lang w:eastAsia="en-GB"/>
              </w:rPr>
            </w:pPr>
            <w:r w:rsidRPr="002B0757">
              <w:rPr>
                <w:rFonts w:eastAsia="Tahoma"/>
                <w:b/>
                <w:i/>
                <w:szCs w:val="24"/>
                <w:lang w:eastAsia="en-GB"/>
              </w:rPr>
              <w:t>Bold and italicized terms</w:t>
            </w:r>
            <w:r w:rsidRPr="002B0757">
              <w:rPr>
                <w:rFonts w:eastAsia="Tahoma"/>
                <w:szCs w:val="24"/>
                <w:lang w:eastAsia="en-GB"/>
              </w:rPr>
              <w:t xml:space="preserve"> </w:t>
            </w:r>
            <w:r w:rsidRPr="002B0757">
              <w:rPr>
                <w:rFonts w:eastAsia="Tahoma"/>
                <w:b/>
                <w:i/>
                <w:szCs w:val="24"/>
                <w:lang w:eastAsia="en-GB"/>
              </w:rPr>
              <w:t>are elaborated in the Range</w:t>
            </w:r>
          </w:p>
        </w:tc>
      </w:tr>
      <w:tr w:rsidR="00494D21" w:rsidRPr="002B0757" w14:paraId="4C644F53" w14:textId="77777777" w:rsidTr="003C4B47">
        <w:tc>
          <w:tcPr>
            <w:tcW w:w="2768" w:type="dxa"/>
            <w:tcBorders>
              <w:top w:val="single" w:sz="4" w:space="0" w:color="000000"/>
              <w:left w:val="single" w:sz="4" w:space="0" w:color="000000"/>
              <w:bottom w:val="single" w:sz="4" w:space="0" w:color="000000"/>
              <w:right w:val="single" w:sz="4" w:space="0" w:color="000000"/>
            </w:tcBorders>
            <w:hideMark/>
          </w:tcPr>
          <w:p w14:paraId="0318640F" w14:textId="77777777" w:rsidR="00494D21" w:rsidRPr="002B0757" w:rsidRDefault="00494D21" w:rsidP="00494D21">
            <w:pPr>
              <w:numPr>
                <w:ilvl w:val="0"/>
                <w:numId w:val="43"/>
              </w:numPr>
              <w:spacing w:after="0" w:line="283" w:lineRule="auto"/>
              <w:ind w:right="72"/>
              <w:rPr>
                <w:rFonts w:eastAsia="Tahoma"/>
                <w:szCs w:val="24"/>
                <w:lang w:eastAsia="en-GB"/>
              </w:rPr>
            </w:pPr>
            <w:r w:rsidRPr="002B0757">
              <w:rPr>
                <w:rFonts w:eastAsia="Tahoma"/>
                <w:szCs w:val="24"/>
                <w:lang w:eastAsia="en-GB"/>
              </w:rPr>
              <w:t>Apply Communication Skills</w:t>
            </w:r>
          </w:p>
        </w:tc>
        <w:tc>
          <w:tcPr>
            <w:tcW w:w="5528" w:type="dxa"/>
            <w:tcBorders>
              <w:top w:val="single" w:sz="4" w:space="0" w:color="000000"/>
              <w:left w:val="single" w:sz="4" w:space="0" w:color="000000"/>
              <w:bottom w:val="single" w:sz="4" w:space="0" w:color="000000"/>
              <w:right w:val="single" w:sz="4" w:space="0" w:color="000000"/>
            </w:tcBorders>
            <w:hideMark/>
          </w:tcPr>
          <w:p w14:paraId="59C35250" w14:textId="77777777" w:rsidR="00494D21" w:rsidRPr="002B0757" w:rsidRDefault="00494D21" w:rsidP="00494D21">
            <w:pPr>
              <w:numPr>
                <w:ilvl w:val="1"/>
                <w:numId w:val="43"/>
              </w:numPr>
              <w:tabs>
                <w:tab w:val="left" w:pos="336"/>
              </w:tabs>
              <w:spacing w:after="0" w:line="283" w:lineRule="auto"/>
              <w:rPr>
                <w:rFonts w:eastAsia="Tahoma"/>
                <w:szCs w:val="24"/>
                <w:lang w:eastAsia="en-GB"/>
              </w:rPr>
            </w:pPr>
            <w:r w:rsidRPr="002B0757">
              <w:rPr>
                <w:rFonts w:eastAsia="Tahoma"/>
                <w:szCs w:val="24"/>
                <w:lang w:eastAsia="en-GB"/>
              </w:rPr>
              <w:t>Specific communication methods are identified based on workplace requirements.</w:t>
            </w:r>
          </w:p>
          <w:p w14:paraId="3539B01E" w14:textId="77777777" w:rsidR="00494D21" w:rsidRPr="002B0757" w:rsidRDefault="00494D21" w:rsidP="00494D21">
            <w:pPr>
              <w:numPr>
                <w:ilvl w:val="1"/>
                <w:numId w:val="43"/>
              </w:numPr>
              <w:tabs>
                <w:tab w:val="left" w:pos="336"/>
              </w:tabs>
              <w:spacing w:after="0" w:line="283" w:lineRule="auto"/>
              <w:rPr>
                <w:rFonts w:eastAsia="Tahoma"/>
                <w:szCs w:val="24"/>
                <w:lang w:eastAsia="en-GB"/>
              </w:rPr>
            </w:pPr>
            <w:r w:rsidRPr="002B0757">
              <w:rPr>
                <w:rFonts w:eastAsia="Tahoma"/>
                <w:szCs w:val="24"/>
                <w:lang w:eastAsia="en-GB"/>
              </w:rPr>
              <w:t xml:space="preserve">Identified </w:t>
            </w:r>
            <w:r w:rsidRPr="002B0757">
              <w:rPr>
                <w:rFonts w:eastAsia="Tahoma"/>
                <w:b/>
                <w:i/>
                <w:szCs w:val="24"/>
                <w:lang w:eastAsia="en-GB"/>
              </w:rPr>
              <w:t>communication methods</w:t>
            </w:r>
            <w:r w:rsidRPr="002B0757">
              <w:rPr>
                <w:rFonts w:eastAsia="Tahoma"/>
                <w:szCs w:val="24"/>
                <w:lang w:eastAsia="en-GB"/>
              </w:rPr>
              <w:t xml:space="preserve"> are applied in accordance with workplace requirements. </w:t>
            </w:r>
          </w:p>
          <w:p w14:paraId="01262C58" w14:textId="77777777" w:rsidR="00494D21" w:rsidRPr="002B0757" w:rsidRDefault="00494D21" w:rsidP="00494D21">
            <w:pPr>
              <w:numPr>
                <w:ilvl w:val="1"/>
                <w:numId w:val="43"/>
              </w:numPr>
              <w:tabs>
                <w:tab w:val="left" w:pos="336"/>
              </w:tabs>
              <w:spacing w:after="0" w:line="283" w:lineRule="auto"/>
              <w:rPr>
                <w:rFonts w:eastAsia="Tahoma"/>
                <w:szCs w:val="24"/>
                <w:lang w:eastAsia="en-GB"/>
              </w:rPr>
            </w:pPr>
            <w:r w:rsidRPr="002B0757">
              <w:rPr>
                <w:rFonts w:eastAsia="Tahoma"/>
                <w:szCs w:val="24"/>
                <w:lang w:eastAsia="en-GB"/>
              </w:rPr>
              <w:t xml:space="preserve">Specific written communication strategies are identified based on workplace requirements. </w:t>
            </w:r>
          </w:p>
          <w:p w14:paraId="307FDD59" w14:textId="77777777" w:rsidR="00494D21" w:rsidRPr="002B0757" w:rsidRDefault="00494D21" w:rsidP="00494D21">
            <w:pPr>
              <w:numPr>
                <w:ilvl w:val="1"/>
                <w:numId w:val="43"/>
              </w:numPr>
              <w:tabs>
                <w:tab w:val="left" w:pos="336"/>
              </w:tabs>
              <w:spacing w:after="0" w:line="283" w:lineRule="auto"/>
              <w:rPr>
                <w:rFonts w:eastAsia="Tahoma"/>
                <w:szCs w:val="24"/>
                <w:lang w:eastAsia="en-GB"/>
              </w:rPr>
            </w:pPr>
            <w:r w:rsidRPr="002B0757">
              <w:rPr>
                <w:rFonts w:eastAsia="Tahoma"/>
                <w:szCs w:val="24"/>
                <w:lang w:eastAsia="en-GB"/>
              </w:rPr>
              <w:t xml:space="preserve">  Identified</w:t>
            </w:r>
            <w:r w:rsidRPr="002B0757">
              <w:rPr>
                <w:rFonts w:eastAsia="Tahoma"/>
                <w:b/>
                <w:i/>
                <w:szCs w:val="24"/>
                <w:lang w:eastAsia="en-GB"/>
              </w:rPr>
              <w:t xml:space="preserve"> written communication methods </w:t>
            </w:r>
            <w:r w:rsidRPr="002B0757">
              <w:rPr>
                <w:rFonts w:eastAsia="Tahoma"/>
                <w:szCs w:val="24"/>
                <w:lang w:eastAsia="en-GB"/>
              </w:rPr>
              <w:t>are applied based on the workplace policy.</w:t>
            </w:r>
          </w:p>
          <w:p w14:paraId="345B6DB6" w14:textId="77777777" w:rsidR="00494D21" w:rsidRPr="002B0757" w:rsidRDefault="00494D21" w:rsidP="00494D21">
            <w:pPr>
              <w:numPr>
                <w:ilvl w:val="1"/>
                <w:numId w:val="43"/>
              </w:numPr>
              <w:tabs>
                <w:tab w:val="left" w:pos="336"/>
              </w:tabs>
              <w:spacing w:after="0" w:line="283" w:lineRule="auto"/>
              <w:rPr>
                <w:rFonts w:eastAsia="Tahoma"/>
                <w:szCs w:val="24"/>
                <w:lang w:eastAsia="en-GB"/>
              </w:rPr>
            </w:pPr>
            <w:r w:rsidRPr="002B0757">
              <w:rPr>
                <w:rFonts w:eastAsia="Tahoma"/>
                <w:szCs w:val="24"/>
                <w:lang w:eastAsia="en-GB"/>
              </w:rPr>
              <w:t xml:space="preserve">Non-verbal </w:t>
            </w:r>
            <w:r w:rsidRPr="002B0757">
              <w:rPr>
                <w:rFonts w:eastAsia="Tahoma"/>
                <w:b/>
                <w:i/>
                <w:szCs w:val="24"/>
                <w:lang w:eastAsia="en-GB"/>
              </w:rPr>
              <w:t>communication cues</w:t>
            </w:r>
            <w:r w:rsidRPr="002B0757">
              <w:rPr>
                <w:rFonts w:eastAsia="Tahoma"/>
                <w:szCs w:val="24"/>
                <w:lang w:eastAsia="en-GB"/>
              </w:rPr>
              <w:t xml:space="preserve"> are identified in all areas as per workplace requirements.</w:t>
            </w:r>
          </w:p>
          <w:p w14:paraId="328C9DF2" w14:textId="77777777" w:rsidR="00494D21" w:rsidRPr="002B0757" w:rsidRDefault="00494D21" w:rsidP="00494D21">
            <w:pPr>
              <w:numPr>
                <w:ilvl w:val="1"/>
                <w:numId w:val="43"/>
              </w:numPr>
              <w:tabs>
                <w:tab w:val="left" w:pos="336"/>
              </w:tabs>
              <w:spacing w:after="0" w:line="283" w:lineRule="auto"/>
              <w:rPr>
                <w:rFonts w:eastAsia="Tahoma"/>
                <w:szCs w:val="24"/>
                <w:lang w:eastAsia="en-GB"/>
              </w:rPr>
            </w:pPr>
            <w:r w:rsidRPr="002B0757">
              <w:rPr>
                <w:rFonts w:eastAsia="Tahoma"/>
                <w:szCs w:val="24"/>
                <w:lang w:eastAsia="en-GB"/>
              </w:rPr>
              <w:t xml:space="preserve">Identified </w:t>
            </w:r>
            <w:r w:rsidRPr="002B0757">
              <w:rPr>
                <w:rFonts w:eastAsia="Tahoma"/>
                <w:b/>
                <w:i/>
                <w:szCs w:val="24"/>
                <w:lang w:eastAsia="en-GB"/>
              </w:rPr>
              <w:t>non-verbal communication cues are</w:t>
            </w:r>
            <w:r w:rsidRPr="002B0757">
              <w:rPr>
                <w:rFonts w:eastAsia="Tahoma"/>
                <w:szCs w:val="24"/>
                <w:lang w:eastAsia="en-GB"/>
              </w:rPr>
              <w:t xml:space="preserve"> applied in all areas of the workplace requirements.</w:t>
            </w:r>
          </w:p>
          <w:p w14:paraId="57941F4C" w14:textId="77777777" w:rsidR="00494D21" w:rsidRPr="002B0757" w:rsidRDefault="00494D21" w:rsidP="00494D21">
            <w:pPr>
              <w:numPr>
                <w:ilvl w:val="1"/>
                <w:numId w:val="43"/>
              </w:numPr>
              <w:tabs>
                <w:tab w:val="left" w:pos="336"/>
              </w:tabs>
              <w:spacing w:after="0" w:line="283" w:lineRule="auto"/>
              <w:rPr>
                <w:rFonts w:eastAsia="Tahoma"/>
                <w:szCs w:val="24"/>
                <w:lang w:eastAsia="en-GB"/>
              </w:rPr>
            </w:pPr>
            <w:r w:rsidRPr="002B0757">
              <w:rPr>
                <w:rFonts w:eastAsia="Tahoma"/>
                <w:szCs w:val="24"/>
                <w:lang w:eastAsia="en-GB"/>
              </w:rPr>
              <w:t xml:space="preserve">Pathways of </w:t>
            </w:r>
            <w:r w:rsidRPr="002B0757">
              <w:rPr>
                <w:rFonts w:eastAsia="Tahoma"/>
                <w:b/>
                <w:i/>
                <w:szCs w:val="24"/>
                <w:lang w:eastAsia="en-GB"/>
              </w:rPr>
              <w:t>oral communication</w:t>
            </w:r>
            <w:r w:rsidRPr="002B0757">
              <w:rPr>
                <w:rFonts w:eastAsia="Tahoma"/>
                <w:szCs w:val="24"/>
                <w:lang w:eastAsia="en-GB"/>
              </w:rPr>
              <w:t xml:space="preserve"> are established as per workplace policy.</w:t>
            </w:r>
          </w:p>
          <w:p w14:paraId="688188A7" w14:textId="77777777" w:rsidR="00494D21" w:rsidRPr="002B0757" w:rsidRDefault="00494D21" w:rsidP="00494D21">
            <w:pPr>
              <w:numPr>
                <w:ilvl w:val="1"/>
                <w:numId w:val="43"/>
              </w:numPr>
              <w:tabs>
                <w:tab w:val="left" w:pos="655"/>
              </w:tabs>
              <w:spacing w:after="0" w:line="283" w:lineRule="auto"/>
              <w:rPr>
                <w:rFonts w:eastAsia="Tahoma"/>
                <w:szCs w:val="24"/>
                <w:lang w:eastAsia="en-GB"/>
              </w:rPr>
            </w:pPr>
            <w:r w:rsidRPr="002B0757">
              <w:rPr>
                <w:rFonts w:eastAsia="Tahoma"/>
                <w:szCs w:val="24"/>
                <w:lang w:eastAsia="en-GB"/>
              </w:rPr>
              <w:t xml:space="preserve"> </w:t>
            </w:r>
            <w:r w:rsidRPr="002B0757">
              <w:rPr>
                <w:rFonts w:eastAsia="Tahoma"/>
                <w:b/>
                <w:i/>
                <w:szCs w:val="24"/>
                <w:lang w:eastAsia="en-GB"/>
              </w:rPr>
              <w:t xml:space="preserve">Group discussion techniques </w:t>
            </w:r>
            <w:r w:rsidRPr="002B0757">
              <w:rPr>
                <w:rFonts w:eastAsia="Tahoma"/>
                <w:szCs w:val="24"/>
                <w:lang w:eastAsia="en-GB"/>
              </w:rPr>
              <w:t>are applied based on workplace needs.</w:t>
            </w:r>
          </w:p>
        </w:tc>
      </w:tr>
      <w:tr w:rsidR="00494D21" w:rsidRPr="002B0757" w14:paraId="6FF97C02" w14:textId="77777777" w:rsidTr="003C4B47">
        <w:tc>
          <w:tcPr>
            <w:tcW w:w="2768" w:type="dxa"/>
            <w:tcBorders>
              <w:top w:val="single" w:sz="4" w:space="0" w:color="000000"/>
              <w:left w:val="single" w:sz="4" w:space="0" w:color="000000"/>
              <w:bottom w:val="single" w:sz="4" w:space="0" w:color="000000"/>
              <w:right w:val="single" w:sz="4" w:space="0" w:color="000000"/>
            </w:tcBorders>
            <w:shd w:val="clear" w:color="auto" w:fill="FFFFFF"/>
          </w:tcPr>
          <w:p w14:paraId="3F440921" w14:textId="77777777" w:rsidR="00494D21" w:rsidRPr="002B0757" w:rsidRDefault="00494D21" w:rsidP="00494D21">
            <w:pPr>
              <w:numPr>
                <w:ilvl w:val="0"/>
                <w:numId w:val="43"/>
              </w:numPr>
              <w:spacing w:after="0" w:line="283" w:lineRule="auto"/>
              <w:rPr>
                <w:rFonts w:eastAsia="Tahoma"/>
                <w:szCs w:val="24"/>
                <w:lang w:eastAsia="en-GB"/>
              </w:rPr>
            </w:pPr>
            <w:r w:rsidRPr="002B0757">
              <w:rPr>
                <w:rFonts w:eastAsia="Tahoma"/>
                <w:szCs w:val="24"/>
                <w:lang w:eastAsia="en-GB"/>
              </w:rPr>
              <w:t>Promote work ethical practices and values</w:t>
            </w:r>
          </w:p>
          <w:p w14:paraId="301F18FF" w14:textId="77777777" w:rsidR="00494D21" w:rsidRPr="002B0757" w:rsidRDefault="00494D21" w:rsidP="00494D21">
            <w:pPr>
              <w:spacing w:after="0" w:line="276" w:lineRule="auto"/>
              <w:ind w:right="72"/>
              <w:rPr>
                <w:rFonts w:eastAsia="Tahoma"/>
                <w:b/>
                <w:szCs w:val="24"/>
                <w:lang w:eastAsia="en-GB"/>
              </w:rPr>
            </w:pPr>
          </w:p>
        </w:tc>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340EB898" w14:textId="77777777" w:rsidR="00494D21" w:rsidRPr="002B0757" w:rsidRDefault="00494D21" w:rsidP="00494D21">
            <w:pPr>
              <w:numPr>
                <w:ilvl w:val="0"/>
                <w:numId w:val="44"/>
              </w:numPr>
              <w:spacing w:after="0" w:line="283" w:lineRule="auto"/>
              <w:rPr>
                <w:rFonts w:eastAsia="Tahoma"/>
                <w:szCs w:val="24"/>
                <w:lang w:eastAsia="en-GB"/>
              </w:rPr>
            </w:pPr>
            <w:r w:rsidRPr="002B0757">
              <w:rPr>
                <w:rFonts w:eastAsia="Tahoma"/>
                <w:szCs w:val="24"/>
                <w:lang w:eastAsia="en-GB"/>
              </w:rPr>
              <w:t>Personal management is demonstrated through self-awareness, self-esteem, emotional intelligence, stress management and assertiveness based on scope of work.</w:t>
            </w:r>
          </w:p>
          <w:p w14:paraId="33CC5D69" w14:textId="77777777" w:rsidR="00494D21" w:rsidRPr="002B0757" w:rsidRDefault="00494D21" w:rsidP="00494D21">
            <w:pPr>
              <w:numPr>
                <w:ilvl w:val="0"/>
                <w:numId w:val="44"/>
              </w:numPr>
              <w:spacing w:after="0" w:line="283" w:lineRule="auto"/>
              <w:rPr>
                <w:rFonts w:eastAsia="Tahoma"/>
                <w:szCs w:val="24"/>
                <w:lang w:eastAsia="en-GB"/>
              </w:rPr>
            </w:pPr>
            <w:r w:rsidRPr="002B0757">
              <w:rPr>
                <w:rFonts w:eastAsia="Tahoma"/>
                <w:szCs w:val="24"/>
                <w:lang w:eastAsia="en-GB"/>
              </w:rPr>
              <w:t xml:space="preserve">Policies and guidelines are observed as per the workplace requirements </w:t>
            </w:r>
          </w:p>
          <w:p w14:paraId="422855D8" w14:textId="77777777" w:rsidR="00494D21" w:rsidRPr="002B0757" w:rsidRDefault="00494D21" w:rsidP="00494D21">
            <w:pPr>
              <w:numPr>
                <w:ilvl w:val="0"/>
                <w:numId w:val="44"/>
              </w:numPr>
              <w:spacing w:after="0" w:line="283" w:lineRule="auto"/>
              <w:rPr>
                <w:rFonts w:eastAsia="Tahoma"/>
                <w:szCs w:val="24"/>
                <w:lang w:eastAsia="en-GB"/>
              </w:rPr>
            </w:pPr>
            <w:r w:rsidRPr="002B0757">
              <w:rPr>
                <w:rFonts w:eastAsia="Tahoma"/>
                <w:szCs w:val="24"/>
                <w:lang w:eastAsia="en-GB"/>
              </w:rPr>
              <w:t xml:space="preserve">Self-worth and professionalism is exercised in line with </w:t>
            </w:r>
            <w:r w:rsidRPr="002B0757">
              <w:rPr>
                <w:rFonts w:eastAsia="Tahoma"/>
                <w:b/>
                <w:i/>
                <w:szCs w:val="24"/>
                <w:lang w:eastAsia="en-GB"/>
              </w:rPr>
              <w:t>personal goals</w:t>
            </w:r>
            <w:r w:rsidRPr="002B0757">
              <w:rPr>
                <w:rFonts w:eastAsia="Tahoma"/>
                <w:szCs w:val="24"/>
                <w:lang w:eastAsia="en-GB"/>
              </w:rPr>
              <w:t xml:space="preserve"> and organizational policies </w:t>
            </w:r>
          </w:p>
          <w:p w14:paraId="20720B00" w14:textId="77777777" w:rsidR="00494D21" w:rsidRPr="002B0757" w:rsidRDefault="00494D21" w:rsidP="00494D21">
            <w:pPr>
              <w:numPr>
                <w:ilvl w:val="0"/>
                <w:numId w:val="44"/>
              </w:numPr>
              <w:spacing w:after="0" w:line="283" w:lineRule="auto"/>
              <w:rPr>
                <w:rFonts w:eastAsia="Tahoma"/>
                <w:szCs w:val="24"/>
                <w:lang w:eastAsia="en-GB"/>
              </w:rPr>
            </w:pPr>
            <w:r w:rsidRPr="002B0757">
              <w:rPr>
                <w:rFonts w:eastAsia="Tahoma"/>
                <w:szCs w:val="24"/>
                <w:lang w:eastAsia="en-GB"/>
              </w:rPr>
              <w:t>Code of conduct is observed as per the workplace requirements</w:t>
            </w:r>
          </w:p>
          <w:p w14:paraId="521CB612" w14:textId="77777777" w:rsidR="00494D21" w:rsidRPr="002B0757" w:rsidRDefault="00494D21" w:rsidP="00494D21">
            <w:pPr>
              <w:numPr>
                <w:ilvl w:val="0"/>
                <w:numId w:val="44"/>
              </w:numPr>
              <w:spacing w:after="0" w:line="283" w:lineRule="auto"/>
              <w:rPr>
                <w:rFonts w:eastAsia="Tahoma"/>
                <w:szCs w:val="24"/>
                <w:lang w:eastAsia="en-GB"/>
              </w:rPr>
            </w:pPr>
            <w:r w:rsidRPr="002B0757">
              <w:rPr>
                <w:rFonts w:eastAsia="Tahoma"/>
                <w:szCs w:val="24"/>
                <w:lang w:eastAsia="en-GB"/>
              </w:rPr>
              <w:t>Teamwork is applied as per work place requirements</w:t>
            </w:r>
          </w:p>
          <w:p w14:paraId="3281BDC9" w14:textId="77777777" w:rsidR="00494D21" w:rsidRPr="002B0757" w:rsidRDefault="00494D21" w:rsidP="00494D21">
            <w:pPr>
              <w:numPr>
                <w:ilvl w:val="0"/>
                <w:numId w:val="44"/>
              </w:numPr>
              <w:spacing w:after="0" w:line="283" w:lineRule="auto"/>
              <w:rPr>
                <w:rFonts w:eastAsia="Tahoma"/>
                <w:szCs w:val="24"/>
                <w:lang w:eastAsia="en-GB"/>
              </w:rPr>
            </w:pPr>
            <w:r w:rsidRPr="002B0757">
              <w:rPr>
                <w:rFonts w:eastAsia="Tahoma"/>
                <w:b/>
                <w:szCs w:val="24"/>
                <w:lang w:eastAsia="en-GB"/>
              </w:rPr>
              <w:t>Conflicts</w:t>
            </w:r>
            <w:r w:rsidRPr="002B0757">
              <w:rPr>
                <w:rFonts w:eastAsia="Tahoma"/>
                <w:szCs w:val="24"/>
                <w:lang w:eastAsia="en-GB"/>
              </w:rPr>
              <w:t xml:space="preserve"> are resolved between </w:t>
            </w:r>
            <w:r w:rsidRPr="002B0757">
              <w:rPr>
                <w:rFonts w:eastAsia="Tahoma"/>
                <w:b/>
                <w:i/>
                <w:szCs w:val="24"/>
                <w:lang w:eastAsia="en-GB"/>
              </w:rPr>
              <w:t>team</w:t>
            </w:r>
            <w:r w:rsidRPr="002B0757">
              <w:rPr>
                <w:rFonts w:eastAsia="Tahoma"/>
                <w:szCs w:val="24"/>
                <w:lang w:eastAsia="en-GB"/>
              </w:rPr>
              <w:t xml:space="preserve"> members in line with organization policy.</w:t>
            </w:r>
          </w:p>
          <w:p w14:paraId="365A9B6A" w14:textId="77777777" w:rsidR="00494D21" w:rsidRPr="002B0757" w:rsidRDefault="00494D21" w:rsidP="00494D21">
            <w:pPr>
              <w:numPr>
                <w:ilvl w:val="0"/>
                <w:numId w:val="44"/>
              </w:numPr>
              <w:spacing w:after="0" w:line="283" w:lineRule="auto"/>
              <w:rPr>
                <w:rFonts w:eastAsia="Tahoma"/>
                <w:szCs w:val="24"/>
                <w:lang w:eastAsia="en-GB"/>
              </w:rPr>
            </w:pPr>
            <w:r w:rsidRPr="002B0757">
              <w:rPr>
                <w:rFonts w:eastAsia="Tahoma"/>
                <w:b/>
                <w:i/>
                <w:szCs w:val="24"/>
                <w:lang w:eastAsia="en-GB"/>
              </w:rPr>
              <w:t>Creative, innovative</w:t>
            </w:r>
            <w:r w:rsidRPr="002B0757">
              <w:rPr>
                <w:rFonts w:eastAsia="Tahoma"/>
                <w:szCs w:val="24"/>
                <w:lang w:eastAsia="en-GB"/>
              </w:rPr>
              <w:t xml:space="preserve"> and practical solutions are developed based on the problem</w:t>
            </w:r>
          </w:p>
          <w:p w14:paraId="4D0911B7" w14:textId="77777777" w:rsidR="00494D21" w:rsidRPr="002B0757" w:rsidRDefault="00494D21" w:rsidP="00494D21">
            <w:pPr>
              <w:numPr>
                <w:ilvl w:val="0"/>
                <w:numId w:val="44"/>
              </w:numPr>
              <w:spacing w:after="0" w:line="283" w:lineRule="auto"/>
              <w:rPr>
                <w:rFonts w:eastAsia="Tahoma"/>
                <w:szCs w:val="24"/>
                <w:lang w:eastAsia="en-GB"/>
              </w:rPr>
            </w:pPr>
            <w:r w:rsidRPr="002B0757">
              <w:rPr>
                <w:rFonts w:eastAsia="Tahoma"/>
                <w:b/>
                <w:i/>
                <w:szCs w:val="24"/>
                <w:lang w:eastAsia="en-GB"/>
              </w:rPr>
              <w:t>Customer</w:t>
            </w:r>
            <w:r w:rsidRPr="002B0757">
              <w:rPr>
                <w:rFonts w:eastAsia="Tahoma"/>
                <w:szCs w:val="24"/>
                <w:lang w:eastAsia="en-GB"/>
              </w:rPr>
              <w:t xml:space="preserve"> concerns and complaints are analyzed and resolved in line with the set organizational culture.</w:t>
            </w:r>
          </w:p>
        </w:tc>
      </w:tr>
      <w:tr w:rsidR="00494D21" w:rsidRPr="002B0757" w14:paraId="5203E5F5" w14:textId="77777777" w:rsidTr="003C4B47">
        <w:tc>
          <w:tcPr>
            <w:tcW w:w="2768" w:type="dxa"/>
            <w:tcBorders>
              <w:top w:val="single" w:sz="4" w:space="0" w:color="000000"/>
              <w:left w:val="single" w:sz="4" w:space="0" w:color="000000"/>
              <w:bottom w:val="single" w:sz="4" w:space="0" w:color="000000"/>
              <w:right w:val="single" w:sz="4" w:space="0" w:color="000000"/>
            </w:tcBorders>
            <w:hideMark/>
          </w:tcPr>
          <w:p w14:paraId="51175375" w14:textId="77777777" w:rsidR="00494D21" w:rsidRPr="002B0757" w:rsidRDefault="00494D21" w:rsidP="00494D21">
            <w:pPr>
              <w:numPr>
                <w:ilvl w:val="0"/>
                <w:numId w:val="43"/>
              </w:numPr>
              <w:spacing w:after="0" w:line="283" w:lineRule="auto"/>
              <w:rPr>
                <w:rFonts w:eastAsia="Tahoma"/>
                <w:szCs w:val="24"/>
                <w:lang w:eastAsia="en-GB"/>
              </w:rPr>
            </w:pPr>
            <w:r w:rsidRPr="002B0757">
              <w:rPr>
                <w:rFonts w:eastAsia="Tahoma"/>
                <w:szCs w:val="24"/>
                <w:lang w:eastAsia="en-GB"/>
              </w:rPr>
              <w:t>Apply Entrepreneurial skills</w:t>
            </w:r>
          </w:p>
        </w:tc>
        <w:tc>
          <w:tcPr>
            <w:tcW w:w="5528" w:type="dxa"/>
            <w:tcBorders>
              <w:top w:val="single" w:sz="4" w:space="0" w:color="000000"/>
              <w:left w:val="single" w:sz="4" w:space="0" w:color="000000"/>
              <w:bottom w:val="single" w:sz="4" w:space="0" w:color="000000"/>
              <w:right w:val="single" w:sz="4" w:space="0" w:color="000000"/>
            </w:tcBorders>
            <w:hideMark/>
          </w:tcPr>
          <w:p w14:paraId="06E99DBA" w14:textId="77777777" w:rsidR="00494D21" w:rsidRPr="002B0757" w:rsidRDefault="00494D21" w:rsidP="00494D21">
            <w:pPr>
              <w:numPr>
                <w:ilvl w:val="0"/>
                <w:numId w:val="45"/>
              </w:numPr>
              <w:spacing w:after="0" w:line="283" w:lineRule="auto"/>
              <w:rPr>
                <w:rFonts w:eastAsia="Tahoma"/>
                <w:szCs w:val="24"/>
                <w:lang w:eastAsia="en-GB"/>
              </w:rPr>
            </w:pPr>
            <w:r w:rsidRPr="002B0757">
              <w:rPr>
                <w:rFonts w:eastAsia="Tahoma"/>
                <w:szCs w:val="24"/>
                <w:lang w:eastAsia="en-GB"/>
              </w:rPr>
              <w:t>Personal finances are managed as per financial procedures and standards</w:t>
            </w:r>
          </w:p>
          <w:p w14:paraId="4B54A377" w14:textId="77777777" w:rsidR="00494D21" w:rsidRPr="002B0757" w:rsidRDefault="00494D21" w:rsidP="00494D21">
            <w:pPr>
              <w:numPr>
                <w:ilvl w:val="0"/>
                <w:numId w:val="45"/>
              </w:numPr>
              <w:spacing w:after="0" w:line="283" w:lineRule="auto"/>
              <w:rPr>
                <w:rFonts w:eastAsia="Tahoma"/>
                <w:szCs w:val="24"/>
                <w:lang w:eastAsia="en-GB"/>
              </w:rPr>
            </w:pPr>
            <w:r w:rsidRPr="002B0757">
              <w:rPr>
                <w:rFonts w:eastAsia="Tahoma"/>
                <w:szCs w:val="24"/>
                <w:lang w:eastAsia="en-GB"/>
              </w:rPr>
              <w:t>Savings are managed as per financial procedures and standards</w:t>
            </w:r>
          </w:p>
          <w:p w14:paraId="090FDD3B" w14:textId="77777777" w:rsidR="00494D21" w:rsidRPr="002B0757" w:rsidRDefault="00494D21" w:rsidP="00494D21">
            <w:pPr>
              <w:numPr>
                <w:ilvl w:val="0"/>
                <w:numId w:val="45"/>
              </w:numPr>
              <w:spacing w:after="0" w:line="283" w:lineRule="auto"/>
              <w:rPr>
                <w:rFonts w:eastAsia="Tahoma"/>
                <w:szCs w:val="24"/>
                <w:lang w:eastAsia="en-GB"/>
              </w:rPr>
            </w:pPr>
            <w:r w:rsidRPr="002B0757">
              <w:rPr>
                <w:rFonts w:eastAsia="Tahoma"/>
                <w:b/>
                <w:i/>
                <w:szCs w:val="24"/>
                <w:lang w:eastAsia="en-GB"/>
              </w:rPr>
              <w:t>Sources of personal and business</w:t>
            </w:r>
            <w:r w:rsidRPr="002B0757">
              <w:rPr>
                <w:rFonts w:eastAsia="Tahoma"/>
                <w:szCs w:val="24"/>
                <w:lang w:eastAsia="en-GB"/>
              </w:rPr>
              <w:t xml:space="preserve"> funds are identified as per financial procedures and standards</w:t>
            </w:r>
          </w:p>
          <w:p w14:paraId="40A6E179" w14:textId="77777777" w:rsidR="00494D21" w:rsidRPr="002B0757" w:rsidRDefault="00494D21" w:rsidP="00494D21">
            <w:pPr>
              <w:numPr>
                <w:ilvl w:val="0"/>
                <w:numId w:val="45"/>
              </w:numPr>
              <w:spacing w:after="0" w:line="283" w:lineRule="auto"/>
              <w:rPr>
                <w:rFonts w:eastAsia="Tahoma"/>
                <w:szCs w:val="24"/>
                <w:lang w:eastAsia="en-GB"/>
              </w:rPr>
            </w:pPr>
            <w:r w:rsidRPr="002B0757">
              <w:rPr>
                <w:rFonts w:eastAsia="Tahoma"/>
                <w:szCs w:val="24"/>
                <w:lang w:eastAsia="en-GB"/>
              </w:rPr>
              <w:t>Investments are undertaken as per financial procedures and standards</w:t>
            </w:r>
          </w:p>
          <w:p w14:paraId="5D24ABE8" w14:textId="77777777" w:rsidR="00494D21" w:rsidRPr="002B0757" w:rsidRDefault="00494D21" w:rsidP="00494D21">
            <w:pPr>
              <w:numPr>
                <w:ilvl w:val="0"/>
                <w:numId w:val="45"/>
              </w:numPr>
              <w:spacing w:after="0" w:line="283" w:lineRule="auto"/>
              <w:rPr>
                <w:rFonts w:eastAsia="Tahoma"/>
                <w:b/>
                <w:i/>
                <w:szCs w:val="24"/>
                <w:lang w:eastAsia="en-GB"/>
              </w:rPr>
            </w:pPr>
            <w:r w:rsidRPr="002B0757">
              <w:rPr>
                <w:rFonts w:eastAsia="Tahoma"/>
                <w:b/>
                <w:i/>
                <w:szCs w:val="24"/>
                <w:lang w:eastAsia="en-GB"/>
              </w:rPr>
              <w:t xml:space="preserve">Entrepreneurial roles and characteristics </w:t>
            </w:r>
            <w:r w:rsidRPr="002B0757">
              <w:rPr>
                <w:rFonts w:eastAsia="Tahoma"/>
                <w:szCs w:val="24"/>
                <w:lang w:eastAsia="en-GB"/>
              </w:rPr>
              <w:t>identified as per principles of Entrepreneurship</w:t>
            </w:r>
          </w:p>
          <w:p w14:paraId="62E3D206" w14:textId="77777777" w:rsidR="00494D21" w:rsidRPr="002B0757" w:rsidRDefault="00494D21" w:rsidP="00494D21">
            <w:pPr>
              <w:numPr>
                <w:ilvl w:val="0"/>
                <w:numId w:val="45"/>
              </w:numPr>
              <w:spacing w:after="0" w:line="283" w:lineRule="auto"/>
              <w:rPr>
                <w:rFonts w:eastAsia="Tahoma"/>
                <w:szCs w:val="24"/>
                <w:lang w:eastAsia="en-GB"/>
              </w:rPr>
            </w:pPr>
            <w:r w:rsidRPr="002B0757">
              <w:rPr>
                <w:rFonts w:eastAsia="Tahoma"/>
                <w:szCs w:val="24"/>
                <w:lang w:eastAsia="en-GB"/>
              </w:rPr>
              <w:t xml:space="preserve">Salaried employment and self-employment are distinguished as per principles of entrepreneurship </w:t>
            </w:r>
          </w:p>
          <w:p w14:paraId="58FD1BDA" w14:textId="77777777" w:rsidR="00494D21" w:rsidRPr="002B0757" w:rsidRDefault="00494D21" w:rsidP="00494D21">
            <w:pPr>
              <w:numPr>
                <w:ilvl w:val="0"/>
                <w:numId w:val="45"/>
              </w:numPr>
              <w:spacing w:after="0" w:line="283" w:lineRule="auto"/>
              <w:rPr>
                <w:rFonts w:eastAsia="Tahoma"/>
                <w:szCs w:val="24"/>
                <w:lang w:eastAsia="en-GB"/>
              </w:rPr>
            </w:pPr>
            <w:r w:rsidRPr="002B0757">
              <w:rPr>
                <w:rFonts w:eastAsia="Tahoma"/>
                <w:b/>
                <w:i/>
                <w:szCs w:val="24"/>
                <w:lang w:eastAsia="en-GB"/>
              </w:rPr>
              <w:t>Requirements for entry into self-employment</w:t>
            </w:r>
            <w:r w:rsidRPr="002B0757">
              <w:rPr>
                <w:rFonts w:eastAsia="Tahoma"/>
                <w:szCs w:val="24"/>
                <w:lang w:eastAsia="en-GB"/>
              </w:rPr>
              <w:t xml:space="preserve"> are identified according to business procedures and standards</w:t>
            </w:r>
          </w:p>
          <w:p w14:paraId="012254B6" w14:textId="77777777" w:rsidR="00494D21" w:rsidRPr="002B0757" w:rsidRDefault="00494D21" w:rsidP="00494D21">
            <w:pPr>
              <w:numPr>
                <w:ilvl w:val="0"/>
                <w:numId w:val="45"/>
              </w:numPr>
              <w:spacing w:after="0" w:line="283" w:lineRule="auto"/>
              <w:rPr>
                <w:rFonts w:eastAsia="Tahoma"/>
                <w:szCs w:val="24"/>
                <w:lang w:eastAsia="en-GB"/>
              </w:rPr>
            </w:pPr>
            <w:r w:rsidRPr="002B0757">
              <w:rPr>
                <w:rFonts w:eastAsia="Tahoma"/>
                <w:b/>
                <w:i/>
                <w:szCs w:val="24"/>
                <w:lang w:eastAsia="en-GB"/>
              </w:rPr>
              <w:t>Regulatory requirements</w:t>
            </w:r>
            <w:r w:rsidRPr="002B0757">
              <w:rPr>
                <w:rFonts w:eastAsia="Tahoma"/>
                <w:szCs w:val="24"/>
                <w:lang w:eastAsia="en-GB"/>
              </w:rPr>
              <w:t xml:space="preserve"> when starting a small business are identified as per business procedures and standards</w:t>
            </w:r>
          </w:p>
          <w:p w14:paraId="1D188DC8" w14:textId="77777777" w:rsidR="00494D21" w:rsidRPr="002B0757" w:rsidRDefault="00494D21" w:rsidP="00494D21">
            <w:pPr>
              <w:numPr>
                <w:ilvl w:val="0"/>
                <w:numId w:val="45"/>
              </w:numPr>
              <w:spacing w:after="0" w:line="283" w:lineRule="auto"/>
              <w:rPr>
                <w:rFonts w:eastAsia="Tahoma"/>
                <w:szCs w:val="24"/>
                <w:lang w:eastAsia="en-GB"/>
              </w:rPr>
            </w:pPr>
            <w:r w:rsidRPr="002B0757">
              <w:rPr>
                <w:rFonts w:eastAsia="Tahoma"/>
                <w:szCs w:val="24"/>
                <w:lang w:eastAsia="en-GB"/>
              </w:rPr>
              <w:t xml:space="preserve">Business planning is undertaken as per resource implications and regulatory framework </w:t>
            </w:r>
          </w:p>
        </w:tc>
      </w:tr>
    </w:tbl>
    <w:p w14:paraId="7A99C519" w14:textId="77777777" w:rsidR="00494D21" w:rsidRPr="002B0757" w:rsidRDefault="00494D21" w:rsidP="00494D21">
      <w:pPr>
        <w:spacing w:line="276" w:lineRule="auto"/>
        <w:rPr>
          <w:rFonts w:eastAsia="Tahoma"/>
          <w:szCs w:val="24"/>
          <w:lang w:eastAsia="en-GB"/>
        </w:rPr>
      </w:pPr>
    </w:p>
    <w:p w14:paraId="782B578D" w14:textId="77777777" w:rsidR="00494D21" w:rsidRPr="002B0757" w:rsidRDefault="00494D21" w:rsidP="00494D21">
      <w:pPr>
        <w:spacing w:line="276" w:lineRule="auto"/>
        <w:rPr>
          <w:rFonts w:eastAsia="Tahoma"/>
          <w:b/>
          <w:szCs w:val="24"/>
          <w:lang w:eastAsia="en-GB"/>
        </w:rPr>
      </w:pPr>
      <w:r w:rsidRPr="002B0757">
        <w:rPr>
          <w:rFonts w:eastAsia="Tahoma"/>
          <w:b/>
          <w:szCs w:val="24"/>
          <w:lang w:eastAsia="en-GB"/>
        </w:rPr>
        <w:t xml:space="preserve">RANGE </w:t>
      </w:r>
    </w:p>
    <w:p w14:paraId="31CAA5A6" w14:textId="77777777" w:rsidR="00494D21" w:rsidRPr="002B0757" w:rsidRDefault="00494D21" w:rsidP="00494D21">
      <w:pPr>
        <w:spacing w:line="276" w:lineRule="auto"/>
        <w:rPr>
          <w:rFonts w:eastAsia="Tahoma"/>
          <w:szCs w:val="24"/>
          <w:lang w:eastAsia="en-GB"/>
        </w:rPr>
      </w:pPr>
      <w:r w:rsidRPr="002B0757">
        <w:rPr>
          <w:rFonts w:eastAsia="Tahoma"/>
          <w:szCs w:val="24"/>
          <w:lang w:eastAsia="en-GB"/>
        </w:rPr>
        <w:t xml:space="preserve">This section provides the work environment and conditions to which the performance criteria apply. It allows for different work environments and situations that will affect performance. </w:t>
      </w:r>
    </w:p>
    <w:tbl>
      <w:tblPr>
        <w:tblW w:w="829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9"/>
        <w:gridCol w:w="5456"/>
      </w:tblGrid>
      <w:tr w:rsidR="00494D21" w:rsidRPr="002B0757" w14:paraId="1FD63DFB" w14:textId="77777777" w:rsidTr="003C4B47">
        <w:trPr>
          <w:trHeight w:val="427"/>
          <w:tblHeader/>
        </w:trPr>
        <w:tc>
          <w:tcPr>
            <w:tcW w:w="2839" w:type="dxa"/>
            <w:tcBorders>
              <w:top w:val="single" w:sz="4" w:space="0" w:color="000000"/>
              <w:left w:val="single" w:sz="4" w:space="0" w:color="000000"/>
              <w:bottom w:val="single" w:sz="4" w:space="0" w:color="000000"/>
              <w:right w:val="single" w:sz="4" w:space="0" w:color="000000"/>
            </w:tcBorders>
            <w:vAlign w:val="center"/>
            <w:hideMark/>
          </w:tcPr>
          <w:p w14:paraId="46419AA9" w14:textId="77777777" w:rsidR="00494D21" w:rsidRPr="002B0757" w:rsidRDefault="00494D21" w:rsidP="00494D21">
            <w:pPr>
              <w:spacing w:line="276" w:lineRule="auto"/>
              <w:rPr>
                <w:rFonts w:eastAsia="Tahoma"/>
                <w:b/>
                <w:szCs w:val="24"/>
                <w:lang w:eastAsia="en-GB"/>
              </w:rPr>
            </w:pPr>
            <w:r w:rsidRPr="002B0757">
              <w:rPr>
                <w:rFonts w:eastAsia="Tahoma"/>
                <w:b/>
                <w:szCs w:val="24"/>
                <w:lang w:eastAsia="en-GB"/>
              </w:rPr>
              <w:t>Variable</w:t>
            </w:r>
          </w:p>
        </w:tc>
        <w:tc>
          <w:tcPr>
            <w:tcW w:w="5457" w:type="dxa"/>
            <w:tcBorders>
              <w:top w:val="single" w:sz="4" w:space="0" w:color="000000"/>
              <w:left w:val="single" w:sz="4" w:space="0" w:color="000000"/>
              <w:bottom w:val="single" w:sz="4" w:space="0" w:color="000000"/>
              <w:right w:val="single" w:sz="4" w:space="0" w:color="000000"/>
            </w:tcBorders>
            <w:vAlign w:val="center"/>
            <w:hideMark/>
          </w:tcPr>
          <w:p w14:paraId="5DD71890" w14:textId="77777777" w:rsidR="00494D21" w:rsidRPr="002B0757" w:rsidRDefault="00494D21" w:rsidP="00494D21">
            <w:pPr>
              <w:spacing w:line="276" w:lineRule="auto"/>
              <w:rPr>
                <w:rFonts w:eastAsia="Tahoma"/>
                <w:b/>
                <w:szCs w:val="24"/>
                <w:lang w:eastAsia="en-GB"/>
              </w:rPr>
            </w:pPr>
            <w:r w:rsidRPr="002B0757">
              <w:rPr>
                <w:rFonts w:eastAsia="Tahoma"/>
                <w:b/>
                <w:szCs w:val="24"/>
                <w:lang w:eastAsia="en-GB"/>
              </w:rPr>
              <w:t>Range</w:t>
            </w:r>
          </w:p>
        </w:tc>
      </w:tr>
      <w:tr w:rsidR="00494D21" w:rsidRPr="002B0757" w14:paraId="14127361"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9148EB6"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Written communication may 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24B3D5BA"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Memos</w:t>
            </w:r>
          </w:p>
          <w:p w14:paraId="221B12EB"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Letters</w:t>
            </w:r>
          </w:p>
          <w:p w14:paraId="03B18CC1"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Notices</w:t>
            </w:r>
          </w:p>
          <w:p w14:paraId="4D717140"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SMS</w:t>
            </w:r>
          </w:p>
        </w:tc>
      </w:tr>
      <w:tr w:rsidR="00494D21" w:rsidRPr="002B0757" w14:paraId="011C064B"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22E0FC86"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Non-verbal strategies may include and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2C446192"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Posture</w:t>
            </w:r>
          </w:p>
          <w:p w14:paraId="565FDD0D"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Gestures</w:t>
            </w:r>
          </w:p>
          <w:p w14:paraId="36B032B6"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Eye contact</w:t>
            </w:r>
          </w:p>
          <w:p w14:paraId="209634AE"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Facial expressions</w:t>
            </w:r>
          </w:p>
          <w:p w14:paraId="3D6FB268"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Dressing/Grooming</w:t>
            </w:r>
          </w:p>
        </w:tc>
      </w:tr>
      <w:tr w:rsidR="00494D21" w:rsidRPr="002B0757" w14:paraId="4F56280C"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2B2A1BCD"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Oral communication pathways may include and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097955ED"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Telephone calls</w:t>
            </w:r>
          </w:p>
          <w:p w14:paraId="0EE22AE6"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Face-to-face</w:t>
            </w:r>
          </w:p>
          <w:p w14:paraId="15946175"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Meetings</w:t>
            </w:r>
          </w:p>
          <w:p w14:paraId="786B818E"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Interviews</w:t>
            </w:r>
          </w:p>
        </w:tc>
      </w:tr>
      <w:tr w:rsidR="00494D21" w:rsidRPr="002B0757" w14:paraId="35BDFDA6"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374B358B"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Group communication strategies may 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5B51DF86"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Body language</w:t>
            </w:r>
          </w:p>
          <w:p w14:paraId="6EF90333"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Active listening</w:t>
            </w:r>
          </w:p>
          <w:p w14:paraId="61FCAE77" w14:textId="77777777" w:rsidR="00494D21" w:rsidRPr="002B0757" w:rsidRDefault="00494D21" w:rsidP="00494D21">
            <w:pPr>
              <w:numPr>
                <w:ilvl w:val="0"/>
                <w:numId w:val="47"/>
              </w:numPr>
              <w:spacing w:after="0" w:line="283" w:lineRule="auto"/>
              <w:rPr>
                <w:rFonts w:eastAsia="Tahoma"/>
                <w:szCs w:val="24"/>
                <w:lang w:eastAsia="en-GB"/>
              </w:rPr>
            </w:pPr>
            <w:r w:rsidRPr="002B0757">
              <w:rPr>
                <w:rFonts w:eastAsia="Tahoma"/>
                <w:szCs w:val="24"/>
                <w:lang w:eastAsia="en-GB"/>
              </w:rPr>
              <w:t>Concise language</w:t>
            </w:r>
          </w:p>
        </w:tc>
      </w:tr>
      <w:tr w:rsidR="00494D21" w:rsidRPr="002B0757" w14:paraId="426D39AA"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54B88ACB"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Conflicts 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46B15E25"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Interpersonal Conflict.</w:t>
            </w:r>
          </w:p>
          <w:p w14:paraId="1D758776"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Intrapersonal Conflict.</w:t>
            </w:r>
          </w:p>
          <w:p w14:paraId="40DA816D"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Intergroup Conflict.</w:t>
            </w:r>
          </w:p>
          <w:p w14:paraId="19A3F7FC"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Intragroup Conflict.</w:t>
            </w:r>
          </w:p>
        </w:tc>
      </w:tr>
      <w:tr w:rsidR="00494D21" w:rsidRPr="002B0757" w14:paraId="6A812FA0"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34A14A8"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Customer may 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7C07726E"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Loyal</w:t>
            </w:r>
          </w:p>
          <w:p w14:paraId="44BDDA79"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Discount</w:t>
            </w:r>
          </w:p>
          <w:p w14:paraId="42733F2E"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Impulse</w:t>
            </w:r>
          </w:p>
          <w:p w14:paraId="5A4B9EC7"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Need-based</w:t>
            </w:r>
          </w:p>
          <w:p w14:paraId="221714AF"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Wandering</w:t>
            </w:r>
          </w:p>
        </w:tc>
      </w:tr>
      <w:tr w:rsidR="00494D21" w:rsidRPr="002B0757" w14:paraId="47D3FC3F"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90CF3D9"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Team may 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00F3CD2A"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Small workgroup</w:t>
            </w:r>
          </w:p>
          <w:p w14:paraId="24126527"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Staff in a section/department</w:t>
            </w:r>
          </w:p>
          <w:p w14:paraId="70BF590A"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Inter-agency Group</w:t>
            </w:r>
          </w:p>
          <w:p w14:paraId="77C7D219"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Virtual teams</w:t>
            </w:r>
          </w:p>
        </w:tc>
      </w:tr>
      <w:tr w:rsidR="00494D21" w:rsidRPr="002B0757" w14:paraId="4F86AF6F"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2A80DDC5"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Creative and Innovation may 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2CC8A316"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New ideas</w:t>
            </w:r>
          </w:p>
          <w:p w14:paraId="282558A3"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Original ideas</w:t>
            </w:r>
          </w:p>
          <w:p w14:paraId="3BC6304B"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Different ideas</w:t>
            </w:r>
          </w:p>
          <w:p w14:paraId="3D37873C"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 xml:space="preserve">Methods/procedures </w:t>
            </w:r>
          </w:p>
          <w:p w14:paraId="164BE869"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Processes</w:t>
            </w:r>
          </w:p>
          <w:p w14:paraId="791FAEED"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New tools</w:t>
            </w:r>
          </w:p>
        </w:tc>
      </w:tr>
      <w:tr w:rsidR="00494D21" w:rsidRPr="002B0757" w14:paraId="6DFF1996"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D05208B"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Emerging issues may 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48BE71ED"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Artificial Intelligence</w:t>
            </w:r>
          </w:p>
          <w:p w14:paraId="4D256DA2"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Data confidentiality</w:t>
            </w:r>
          </w:p>
          <w:p w14:paraId="2FEBC634"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National cohesion</w:t>
            </w:r>
          </w:p>
          <w:p w14:paraId="031F9761"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Open offices</w:t>
            </w:r>
          </w:p>
        </w:tc>
      </w:tr>
      <w:tr w:rsidR="00494D21" w:rsidRPr="002B0757" w14:paraId="707C6F02"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6E8575EB"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Sources of personal finance may</w:t>
            </w:r>
            <w:r w:rsidRPr="002B0757">
              <w:rPr>
                <w:rFonts w:eastAsia="Tahoma"/>
                <w:b/>
                <w:szCs w:val="24"/>
                <w:lang w:eastAsia="en-GB"/>
              </w:rPr>
              <w:t xml:space="preserve"> </w:t>
            </w:r>
            <w:r w:rsidRPr="002B0757">
              <w:rPr>
                <w:rFonts w:eastAsia="Tahoma"/>
                <w:szCs w:val="24"/>
                <w:lang w:eastAsia="en-GB"/>
              </w:rPr>
              <w:t>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1109B4D5" w14:textId="77777777" w:rsidR="00494D21" w:rsidRPr="002B0757" w:rsidRDefault="00494D21" w:rsidP="00494D21">
            <w:pPr>
              <w:numPr>
                <w:ilvl w:val="0"/>
                <w:numId w:val="49"/>
              </w:numPr>
              <w:spacing w:after="0" w:line="283" w:lineRule="auto"/>
              <w:rPr>
                <w:rFonts w:eastAsia="Tahoma"/>
                <w:szCs w:val="24"/>
                <w:lang w:eastAsia="en-GB"/>
              </w:rPr>
            </w:pPr>
            <w:r w:rsidRPr="002B0757">
              <w:rPr>
                <w:rFonts w:eastAsia="Tahoma"/>
                <w:szCs w:val="24"/>
                <w:lang w:eastAsia="en-GB"/>
              </w:rPr>
              <w:t>Salary/Wages</w:t>
            </w:r>
          </w:p>
          <w:p w14:paraId="3C6AF79E" w14:textId="77777777" w:rsidR="00494D21" w:rsidRPr="002B0757" w:rsidRDefault="00494D21" w:rsidP="00494D21">
            <w:pPr>
              <w:numPr>
                <w:ilvl w:val="0"/>
                <w:numId w:val="49"/>
              </w:numPr>
              <w:spacing w:after="0" w:line="283" w:lineRule="auto"/>
              <w:rPr>
                <w:rFonts w:eastAsia="Tahoma"/>
                <w:szCs w:val="24"/>
                <w:lang w:eastAsia="en-GB"/>
              </w:rPr>
            </w:pPr>
            <w:r w:rsidRPr="002B0757">
              <w:rPr>
                <w:rFonts w:eastAsia="Tahoma"/>
                <w:szCs w:val="24"/>
                <w:lang w:eastAsia="en-GB"/>
              </w:rPr>
              <w:t>Investments</w:t>
            </w:r>
          </w:p>
          <w:p w14:paraId="6EAA30A0" w14:textId="77777777" w:rsidR="00494D21" w:rsidRPr="002B0757" w:rsidRDefault="00494D21" w:rsidP="00494D21">
            <w:pPr>
              <w:numPr>
                <w:ilvl w:val="0"/>
                <w:numId w:val="49"/>
              </w:numPr>
              <w:spacing w:after="0" w:line="283" w:lineRule="auto"/>
              <w:rPr>
                <w:rFonts w:eastAsia="Tahoma"/>
                <w:szCs w:val="24"/>
                <w:lang w:eastAsia="en-GB"/>
              </w:rPr>
            </w:pPr>
            <w:r w:rsidRPr="002B0757">
              <w:rPr>
                <w:rFonts w:eastAsia="Tahoma"/>
                <w:szCs w:val="24"/>
                <w:lang w:eastAsia="en-GB"/>
              </w:rPr>
              <w:t>Savings</w:t>
            </w:r>
          </w:p>
          <w:p w14:paraId="12186E3A" w14:textId="77777777" w:rsidR="00494D21" w:rsidRPr="002B0757" w:rsidRDefault="00494D21" w:rsidP="00494D21">
            <w:pPr>
              <w:numPr>
                <w:ilvl w:val="0"/>
                <w:numId w:val="49"/>
              </w:numPr>
              <w:spacing w:after="0" w:line="283" w:lineRule="auto"/>
              <w:rPr>
                <w:rFonts w:eastAsia="Tahoma"/>
                <w:szCs w:val="24"/>
                <w:lang w:eastAsia="en-GB"/>
              </w:rPr>
            </w:pPr>
            <w:r w:rsidRPr="002B0757">
              <w:rPr>
                <w:rFonts w:eastAsia="Tahoma"/>
                <w:szCs w:val="24"/>
                <w:lang w:eastAsia="en-GB"/>
              </w:rPr>
              <w:t>Inheritance</w:t>
            </w:r>
          </w:p>
          <w:p w14:paraId="4E496389" w14:textId="77777777" w:rsidR="00494D21" w:rsidRPr="002B0757" w:rsidRDefault="00494D21" w:rsidP="00494D21">
            <w:pPr>
              <w:numPr>
                <w:ilvl w:val="0"/>
                <w:numId w:val="49"/>
              </w:numPr>
              <w:spacing w:after="0" w:line="283" w:lineRule="auto"/>
              <w:rPr>
                <w:rFonts w:eastAsia="Tahoma"/>
                <w:szCs w:val="24"/>
                <w:lang w:eastAsia="en-GB"/>
              </w:rPr>
            </w:pPr>
            <w:r w:rsidRPr="002B0757">
              <w:rPr>
                <w:rFonts w:eastAsia="Tahoma"/>
                <w:szCs w:val="24"/>
                <w:lang w:eastAsia="en-GB"/>
              </w:rPr>
              <w:t>Government Benefits</w:t>
            </w:r>
          </w:p>
        </w:tc>
      </w:tr>
      <w:tr w:rsidR="00494D21" w:rsidRPr="002B0757" w14:paraId="54C53E61"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0BBA3AC"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Sources of business finance may</w:t>
            </w:r>
            <w:r w:rsidRPr="002B0757">
              <w:rPr>
                <w:rFonts w:eastAsia="Tahoma"/>
                <w:b/>
                <w:szCs w:val="24"/>
                <w:lang w:eastAsia="en-GB"/>
              </w:rPr>
              <w:t xml:space="preserve"> </w:t>
            </w:r>
            <w:r w:rsidRPr="002B0757">
              <w:rPr>
                <w:rFonts w:eastAsia="Tahoma"/>
                <w:szCs w:val="24"/>
                <w:lang w:eastAsia="en-GB"/>
              </w:rPr>
              <w:t>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6982F8BD" w14:textId="77777777" w:rsidR="00494D21" w:rsidRPr="002B0757" w:rsidRDefault="00494D21" w:rsidP="00494D21">
            <w:pPr>
              <w:spacing w:after="0" w:line="283" w:lineRule="auto"/>
              <w:ind w:left="720" w:hanging="360"/>
              <w:rPr>
                <w:rFonts w:eastAsia="Tahoma"/>
                <w:szCs w:val="24"/>
                <w:lang w:eastAsia="en-GB"/>
              </w:rPr>
            </w:pPr>
            <w:r w:rsidRPr="002B0757">
              <w:rPr>
                <w:rFonts w:eastAsia="Tahoma"/>
                <w:szCs w:val="24"/>
                <w:lang w:eastAsia="en-GB"/>
              </w:rPr>
              <w:t>Equity Financing</w:t>
            </w:r>
          </w:p>
          <w:p w14:paraId="608D6338" w14:textId="77777777" w:rsidR="00494D21" w:rsidRPr="002B0757" w:rsidRDefault="00494D21" w:rsidP="00494D21">
            <w:pPr>
              <w:spacing w:after="0" w:line="283" w:lineRule="auto"/>
              <w:ind w:left="720" w:hanging="360"/>
              <w:rPr>
                <w:rFonts w:eastAsia="Tahoma"/>
                <w:szCs w:val="24"/>
                <w:lang w:eastAsia="en-GB"/>
              </w:rPr>
            </w:pPr>
            <w:r w:rsidRPr="002B0757">
              <w:rPr>
                <w:rFonts w:eastAsia="Tahoma"/>
                <w:szCs w:val="24"/>
                <w:lang w:eastAsia="en-GB"/>
              </w:rPr>
              <w:t>Debt Financing,</w:t>
            </w:r>
          </w:p>
          <w:p w14:paraId="2B243F26" w14:textId="77777777" w:rsidR="00494D21" w:rsidRPr="002B0757" w:rsidRDefault="00494D21" w:rsidP="00494D21">
            <w:pPr>
              <w:spacing w:after="0" w:line="283" w:lineRule="auto"/>
              <w:ind w:left="720" w:hanging="360"/>
              <w:rPr>
                <w:rFonts w:eastAsia="Tahoma"/>
                <w:szCs w:val="24"/>
                <w:lang w:eastAsia="en-GB"/>
              </w:rPr>
            </w:pPr>
            <w:r w:rsidRPr="002B0757">
              <w:rPr>
                <w:rFonts w:eastAsia="Tahoma"/>
                <w:szCs w:val="24"/>
                <w:lang w:eastAsia="en-GB"/>
              </w:rPr>
              <w:t>Personal Savings/Investment</w:t>
            </w:r>
          </w:p>
          <w:p w14:paraId="28976C8C" w14:textId="77777777" w:rsidR="00494D21" w:rsidRPr="002B0757" w:rsidRDefault="00494D21" w:rsidP="00494D21">
            <w:pPr>
              <w:spacing w:after="0" w:line="283" w:lineRule="auto"/>
              <w:ind w:left="720" w:hanging="360"/>
              <w:rPr>
                <w:rFonts w:eastAsia="Tahoma"/>
                <w:szCs w:val="24"/>
                <w:lang w:eastAsia="en-GB"/>
              </w:rPr>
            </w:pPr>
            <w:r w:rsidRPr="002B0757">
              <w:rPr>
                <w:rFonts w:eastAsia="Tahoma"/>
                <w:szCs w:val="24"/>
                <w:lang w:eastAsia="en-GB"/>
              </w:rPr>
              <w:t>Retained Earnings</w:t>
            </w:r>
          </w:p>
          <w:p w14:paraId="542C053C" w14:textId="77777777" w:rsidR="00494D21" w:rsidRPr="002B0757" w:rsidRDefault="00494D21" w:rsidP="00494D21">
            <w:pPr>
              <w:spacing w:after="0" w:line="283" w:lineRule="auto"/>
              <w:ind w:left="720" w:hanging="360"/>
              <w:rPr>
                <w:rFonts w:eastAsia="Tahoma"/>
                <w:szCs w:val="24"/>
                <w:lang w:eastAsia="en-GB"/>
              </w:rPr>
            </w:pPr>
            <w:r w:rsidRPr="002B0757">
              <w:rPr>
                <w:rFonts w:eastAsia="Tahoma"/>
                <w:szCs w:val="24"/>
                <w:lang w:eastAsia="en-GB"/>
              </w:rPr>
              <w:t>Grants and Subsidies</w:t>
            </w:r>
          </w:p>
          <w:p w14:paraId="37D1A87D" w14:textId="77777777" w:rsidR="00494D21" w:rsidRPr="002B0757" w:rsidRDefault="00494D21" w:rsidP="00494D21">
            <w:pPr>
              <w:spacing w:after="0" w:line="283" w:lineRule="auto"/>
              <w:ind w:left="720" w:hanging="360"/>
              <w:rPr>
                <w:rFonts w:eastAsia="Tahoma"/>
                <w:szCs w:val="24"/>
                <w:lang w:eastAsia="en-GB"/>
              </w:rPr>
            </w:pPr>
            <w:r w:rsidRPr="002B0757">
              <w:rPr>
                <w:rFonts w:eastAsia="Tahoma"/>
                <w:szCs w:val="24"/>
                <w:lang w:eastAsia="en-GB"/>
              </w:rPr>
              <w:t>Crowdfunding</w:t>
            </w:r>
          </w:p>
          <w:p w14:paraId="01398726" w14:textId="77777777" w:rsidR="00494D21" w:rsidRPr="002B0757" w:rsidRDefault="00494D21" w:rsidP="00494D21">
            <w:pPr>
              <w:spacing w:after="0" w:line="283" w:lineRule="auto"/>
              <w:ind w:left="720" w:hanging="360"/>
              <w:rPr>
                <w:rFonts w:eastAsia="Tahoma"/>
                <w:szCs w:val="24"/>
                <w:lang w:eastAsia="en-GB"/>
              </w:rPr>
            </w:pPr>
            <w:r w:rsidRPr="002B0757">
              <w:rPr>
                <w:rFonts w:eastAsia="Tahoma"/>
                <w:szCs w:val="24"/>
                <w:lang w:eastAsia="en-GB"/>
              </w:rPr>
              <w:t xml:space="preserve">Supplier credit: </w:t>
            </w:r>
          </w:p>
          <w:p w14:paraId="17027813" w14:textId="77777777" w:rsidR="00494D21" w:rsidRPr="002B0757" w:rsidRDefault="00494D21" w:rsidP="00494D21">
            <w:pPr>
              <w:spacing w:after="0" w:line="283" w:lineRule="auto"/>
              <w:ind w:left="720" w:hanging="360"/>
              <w:rPr>
                <w:rFonts w:eastAsia="Tahoma"/>
                <w:szCs w:val="24"/>
                <w:lang w:eastAsia="en-GB"/>
              </w:rPr>
            </w:pPr>
            <w:r w:rsidRPr="002B0757">
              <w:rPr>
                <w:rFonts w:eastAsia="Tahoma"/>
                <w:szCs w:val="24"/>
                <w:lang w:eastAsia="en-GB"/>
              </w:rPr>
              <w:t>Leasing and Asset Financing:</w:t>
            </w:r>
          </w:p>
        </w:tc>
      </w:tr>
      <w:tr w:rsidR="00494D21" w:rsidRPr="002B0757" w14:paraId="59C0E4BA"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2DF6ED89"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Characteristics of Entrepreneurs may 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75037E47" w14:textId="77777777" w:rsidR="00494D21" w:rsidRPr="002B0757" w:rsidRDefault="00494D21" w:rsidP="00494D21">
            <w:pPr>
              <w:numPr>
                <w:ilvl w:val="0"/>
                <w:numId w:val="50"/>
              </w:numPr>
              <w:spacing w:after="0" w:line="283" w:lineRule="auto"/>
              <w:ind w:left="631" w:hanging="450"/>
              <w:rPr>
                <w:rFonts w:eastAsia="Tahoma"/>
                <w:szCs w:val="24"/>
                <w:lang w:eastAsia="en-GB"/>
              </w:rPr>
            </w:pPr>
            <w:r w:rsidRPr="002B0757">
              <w:rPr>
                <w:rFonts w:eastAsia="Tahoma"/>
                <w:szCs w:val="24"/>
                <w:lang w:eastAsia="en-GB"/>
              </w:rPr>
              <w:t>Creative</w:t>
            </w:r>
          </w:p>
          <w:p w14:paraId="22105E02" w14:textId="77777777" w:rsidR="00494D21" w:rsidRPr="002B0757" w:rsidRDefault="00494D21" w:rsidP="00494D21">
            <w:pPr>
              <w:numPr>
                <w:ilvl w:val="0"/>
                <w:numId w:val="50"/>
              </w:numPr>
              <w:spacing w:after="0" w:line="283" w:lineRule="auto"/>
              <w:ind w:left="631" w:hanging="450"/>
              <w:rPr>
                <w:rFonts w:eastAsia="Tahoma"/>
                <w:szCs w:val="24"/>
                <w:lang w:eastAsia="en-GB"/>
              </w:rPr>
            </w:pPr>
            <w:r w:rsidRPr="002B0757">
              <w:rPr>
                <w:rFonts w:eastAsia="Tahoma"/>
                <w:szCs w:val="24"/>
                <w:lang w:eastAsia="en-GB"/>
              </w:rPr>
              <w:t>Innovative</w:t>
            </w:r>
          </w:p>
          <w:p w14:paraId="68F34213" w14:textId="77777777" w:rsidR="00494D21" w:rsidRPr="002B0757" w:rsidRDefault="00494D21" w:rsidP="00494D21">
            <w:pPr>
              <w:numPr>
                <w:ilvl w:val="0"/>
                <w:numId w:val="50"/>
              </w:numPr>
              <w:spacing w:after="0" w:line="283" w:lineRule="auto"/>
              <w:ind w:left="631" w:hanging="450"/>
              <w:rPr>
                <w:rFonts w:eastAsia="Tahoma"/>
                <w:szCs w:val="24"/>
                <w:lang w:eastAsia="en-GB"/>
              </w:rPr>
            </w:pPr>
            <w:r w:rsidRPr="002B0757">
              <w:rPr>
                <w:rFonts w:eastAsia="Tahoma"/>
                <w:szCs w:val="24"/>
                <w:lang w:eastAsia="en-GB"/>
              </w:rPr>
              <w:t>Planner</w:t>
            </w:r>
          </w:p>
          <w:p w14:paraId="573ABA74" w14:textId="77777777" w:rsidR="00494D21" w:rsidRPr="002B0757" w:rsidRDefault="00494D21" w:rsidP="00494D21">
            <w:pPr>
              <w:numPr>
                <w:ilvl w:val="0"/>
                <w:numId w:val="50"/>
              </w:numPr>
              <w:spacing w:after="0" w:line="283" w:lineRule="auto"/>
              <w:ind w:left="631" w:hanging="450"/>
              <w:rPr>
                <w:rFonts w:eastAsia="Tahoma"/>
                <w:szCs w:val="24"/>
                <w:lang w:eastAsia="en-GB"/>
              </w:rPr>
            </w:pPr>
            <w:r w:rsidRPr="002B0757">
              <w:rPr>
                <w:rFonts w:eastAsia="Tahoma"/>
                <w:szCs w:val="24"/>
                <w:lang w:eastAsia="en-GB"/>
              </w:rPr>
              <w:t>Risk-taker</w:t>
            </w:r>
          </w:p>
          <w:p w14:paraId="030FCF08" w14:textId="77777777" w:rsidR="00494D21" w:rsidRPr="002B0757" w:rsidRDefault="00494D21" w:rsidP="00494D21">
            <w:pPr>
              <w:numPr>
                <w:ilvl w:val="0"/>
                <w:numId w:val="50"/>
              </w:numPr>
              <w:spacing w:after="0" w:line="283" w:lineRule="auto"/>
              <w:ind w:left="631" w:hanging="450"/>
              <w:rPr>
                <w:rFonts w:eastAsia="Tahoma"/>
                <w:szCs w:val="24"/>
                <w:lang w:eastAsia="en-GB"/>
              </w:rPr>
            </w:pPr>
            <w:r w:rsidRPr="002B0757">
              <w:rPr>
                <w:rFonts w:eastAsia="Tahoma"/>
                <w:szCs w:val="24"/>
                <w:lang w:eastAsia="en-GB"/>
              </w:rPr>
              <w:t>Networker</w:t>
            </w:r>
          </w:p>
          <w:p w14:paraId="1086260C" w14:textId="77777777" w:rsidR="00494D21" w:rsidRPr="002B0757" w:rsidRDefault="00494D21" w:rsidP="00494D21">
            <w:pPr>
              <w:numPr>
                <w:ilvl w:val="0"/>
                <w:numId w:val="51"/>
              </w:numPr>
              <w:spacing w:after="0" w:line="283" w:lineRule="auto"/>
              <w:ind w:left="631" w:hanging="450"/>
              <w:rPr>
                <w:rFonts w:eastAsia="Tahoma"/>
                <w:szCs w:val="24"/>
                <w:lang w:eastAsia="en-GB"/>
              </w:rPr>
            </w:pPr>
            <w:r w:rsidRPr="002B0757">
              <w:rPr>
                <w:rFonts w:eastAsia="Tahoma"/>
                <w:szCs w:val="24"/>
                <w:lang w:eastAsia="en-GB"/>
              </w:rPr>
              <w:t>Confident</w:t>
            </w:r>
          </w:p>
          <w:p w14:paraId="056E606C" w14:textId="77777777" w:rsidR="00494D21" w:rsidRPr="002B0757" w:rsidRDefault="00494D21" w:rsidP="00494D21">
            <w:pPr>
              <w:numPr>
                <w:ilvl w:val="0"/>
                <w:numId w:val="51"/>
              </w:numPr>
              <w:spacing w:after="0" w:line="283" w:lineRule="auto"/>
              <w:ind w:left="631" w:hanging="450"/>
              <w:rPr>
                <w:rFonts w:eastAsia="Tahoma"/>
                <w:szCs w:val="24"/>
                <w:lang w:eastAsia="en-GB"/>
              </w:rPr>
            </w:pPr>
            <w:r w:rsidRPr="002B0757">
              <w:rPr>
                <w:rFonts w:eastAsia="Tahoma"/>
                <w:szCs w:val="24"/>
                <w:lang w:eastAsia="en-GB"/>
              </w:rPr>
              <w:t>Flexible</w:t>
            </w:r>
          </w:p>
          <w:p w14:paraId="7675D357" w14:textId="77777777" w:rsidR="00494D21" w:rsidRPr="002B0757" w:rsidRDefault="00494D21" w:rsidP="00494D21">
            <w:pPr>
              <w:numPr>
                <w:ilvl w:val="0"/>
                <w:numId w:val="51"/>
              </w:numPr>
              <w:spacing w:after="0" w:line="283" w:lineRule="auto"/>
              <w:ind w:left="631" w:hanging="450"/>
              <w:rPr>
                <w:rFonts w:eastAsia="Tahoma"/>
                <w:szCs w:val="24"/>
                <w:lang w:eastAsia="en-GB"/>
              </w:rPr>
            </w:pPr>
            <w:r w:rsidRPr="002B0757">
              <w:rPr>
                <w:rFonts w:eastAsia="Tahoma"/>
                <w:szCs w:val="24"/>
                <w:lang w:eastAsia="en-GB"/>
              </w:rPr>
              <w:t>Persistent</w:t>
            </w:r>
          </w:p>
          <w:p w14:paraId="2139B515" w14:textId="77777777" w:rsidR="00494D21" w:rsidRPr="002B0757" w:rsidRDefault="00494D21" w:rsidP="00494D21">
            <w:pPr>
              <w:numPr>
                <w:ilvl w:val="0"/>
                <w:numId w:val="51"/>
              </w:numPr>
              <w:spacing w:after="0" w:line="283" w:lineRule="auto"/>
              <w:ind w:left="631" w:hanging="450"/>
              <w:rPr>
                <w:rFonts w:eastAsia="Tahoma"/>
                <w:szCs w:val="24"/>
                <w:lang w:eastAsia="en-GB"/>
              </w:rPr>
            </w:pPr>
            <w:r w:rsidRPr="002B0757">
              <w:rPr>
                <w:rFonts w:eastAsia="Tahoma"/>
                <w:szCs w:val="24"/>
                <w:lang w:eastAsia="en-GB"/>
              </w:rPr>
              <w:t>Patient</w:t>
            </w:r>
          </w:p>
          <w:p w14:paraId="3DE49F80" w14:textId="77777777" w:rsidR="00494D21" w:rsidRPr="002B0757" w:rsidRDefault="00494D21" w:rsidP="00494D21">
            <w:pPr>
              <w:numPr>
                <w:ilvl w:val="0"/>
                <w:numId w:val="51"/>
              </w:numPr>
              <w:spacing w:after="0" w:line="283" w:lineRule="auto"/>
              <w:ind w:left="631" w:hanging="450"/>
              <w:rPr>
                <w:rFonts w:eastAsia="Tahoma"/>
                <w:szCs w:val="24"/>
                <w:lang w:eastAsia="en-GB"/>
              </w:rPr>
            </w:pPr>
            <w:r w:rsidRPr="002B0757">
              <w:rPr>
                <w:rFonts w:eastAsia="Tahoma"/>
                <w:szCs w:val="24"/>
                <w:lang w:eastAsia="en-GB"/>
              </w:rPr>
              <w:t>Independent</w:t>
            </w:r>
          </w:p>
          <w:p w14:paraId="06C7C62C" w14:textId="77777777" w:rsidR="00494D21" w:rsidRPr="002B0757" w:rsidRDefault="00494D21" w:rsidP="00494D21">
            <w:pPr>
              <w:numPr>
                <w:ilvl w:val="0"/>
                <w:numId w:val="51"/>
              </w:numPr>
              <w:spacing w:after="0" w:line="283" w:lineRule="auto"/>
              <w:ind w:left="631" w:hanging="450"/>
              <w:rPr>
                <w:rFonts w:eastAsia="Tahoma"/>
                <w:szCs w:val="24"/>
                <w:lang w:eastAsia="en-GB"/>
              </w:rPr>
            </w:pPr>
            <w:r w:rsidRPr="002B0757">
              <w:rPr>
                <w:rFonts w:eastAsia="Tahoma"/>
                <w:szCs w:val="24"/>
                <w:lang w:eastAsia="en-GB"/>
              </w:rPr>
              <w:t xml:space="preserve">Future-oriented </w:t>
            </w:r>
          </w:p>
          <w:p w14:paraId="390A4334"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Goal oriented</w:t>
            </w:r>
          </w:p>
        </w:tc>
      </w:tr>
      <w:tr w:rsidR="00494D21" w:rsidRPr="002B0757" w14:paraId="3063F774"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58138E4F"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 xml:space="preserve">Requirements for entry into self-employment may include but not limited to </w:t>
            </w:r>
          </w:p>
        </w:tc>
        <w:tc>
          <w:tcPr>
            <w:tcW w:w="5457" w:type="dxa"/>
            <w:tcBorders>
              <w:top w:val="single" w:sz="4" w:space="0" w:color="000000"/>
              <w:left w:val="single" w:sz="4" w:space="0" w:color="000000"/>
              <w:bottom w:val="single" w:sz="4" w:space="0" w:color="000000"/>
              <w:right w:val="single" w:sz="4" w:space="0" w:color="000000"/>
            </w:tcBorders>
            <w:hideMark/>
          </w:tcPr>
          <w:p w14:paraId="01474545" w14:textId="77777777" w:rsidR="00494D21" w:rsidRPr="002B0757" w:rsidRDefault="00494D21" w:rsidP="00494D21">
            <w:pPr>
              <w:numPr>
                <w:ilvl w:val="0"/>
                <w:numId w:val="52"/>
              </w:numPr>
              <w:spacing w:after="0" w:line="283" w:lineRule="auto"/>
              <w:ind w:left="631" w:hanging="450"/>
              <w:rPr>
                <w:rFonts w:eastAsia="Tahoma"/>
                <w:szCs w:val="24"/>
                <w:lang w:eastAsia="en-GB"/>
              </w:rPr>
            </w:pPr>
            <w:r w:rsidRPr="002B0757">
              <w:rPr>
                <w:rFonts w:eastAsia="Tahoma"/>
                <w:szCs w:val="24"/>
                <w:lang w:eastAsia="en-GB"/>
              </w:rPr>
              <w:t xml:space="preserve">Technical skills </w:t>
            </w:r>
          </w:p>
          <w:p w14:paraId="26391001" w14:textId="77777777" w:rsidR="00494D21" w:rsidRPr="002B0757" w:rsidRDefault="00494D21" w:rsidP="00494D21">
            <w:pPr>
              <w:numPr>
                <w:ilvl w:val="0"/>
                <w:numId w:val="52"/>
              </w:numPr>
              <w:spacing w:after="0" w:line="283" w:lineRule="auto"/>
              <w:ind w:left="631" w:hanging="450"/>
              <w:rPr>
                <w:rFonts w:eastAsia="Tahoma"/>
                <w:szCs w:val="24"/>
                <w:lang w:eastAsia="en-GB"/>
              </w:rPr>
            </w:pPr>
            <w:r w:rsidRPr="002B0757">
              <w:rPr>
                <w:rFonts w:eastAsia="Tahoma"/>
                <w:szCs w:val="24"/>
                <w:lang w:eastAsia="en-GB"/>
              </w:rPr>
              <w:t>Management skills</w:t>
            </w:r>
          </w:p>
          <w:p w14:paraId="7627C915" w14:textId="77777777" w:rsidR="00494D21" w:rsidRPr="002B0757" w:rsidRDefault="00494D21" w:rsidP="00494D21">
            <w:pPr>
              <w:numPr>
                <w:ilvl w:val="0"/>
                <w:numId w:val="52"/>
              </w:numPr>
              <w:spacing w:after="0" w:line="283" w:lineRule="auto"/>
              <w:ind w:left="631" w:hanging="450"/>
              <w:rPr>
                <w:rFonts w:eastAsia="Tahoma"/>
                <w:szCs w:val="24"/>
                <w:lang w:eastAsia="en-GB"/>
              </w:rPr>
            </w:pPr>
            <w:r w:rsidRPr="002B0757">
              <w:rPr>
                <w:rFonts w:eastAsia="Tahoma"/>
                <w:szCs w:val="24"/>
                <w:lang w:eastAsia="en-GB"/>
              </w:rPr>
              <w:t>Entrepreneurial skills</w:t>
            </w:r>
          </w:p>
          <w:p w14:paraId="6F5A2459" w14:textId="77777777" w:rsidR="00494D21" w:rsidRPr="002B0757" w:rsidRDefault="00494D21" w:rsidP="00494D21">
            <w:pPr>
              <w:numPr>
                <w:ilvl w:val="0"/>
                <w:numId w:val="52"/>
              </w:numPr>
              <w:spacing w:after="0" w:line="283" w:lineRule="auto"/>
              <w:ind w:left="631" w:hanging="450"/>
              <w:rPr>
                <w:rFonts w:eastAsia="Tahoma"/>
                <w:szCs w:val="24"/>
                <w:lang w:eastAsia="en-GB"/>
              </w:rPr>
            </w:pPr>
            <w:r w:rsidRPr="002B0757">
              <w:rPr>
                <w:rFonts w:eastAsia="Tahoma"/>
                <w:szCs w:val="24"/>
                <w:lang w:eastAsia="en-GB"/>
              </w:rPr>
              <w:t>Resources</w:t>
            </w:r>
          </w:p>
          <w:p w14:paraId="70315A59"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 xml:space="preserve">Infrastructure </w:t>
            </w:r>
          </w:p>
        </w:tc>
      </w:tr>
      <w:tr w:rsidR="00494D21" w:rsidRPr="002B0757" w14:paraId="45D6E1C4" w14:textId="77777777" w:rsidTr="003C4B47">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0618DF02" w14:textId="77777777" w:rsidR="00494D21" w:rsidRPr="002B0757" w:rsidRDefault="00494D21" w:rsidP="00494D21">
            <w:pPr>
              <w:numPr>
                <w:ilvl w:val="0"/>
                <w:numId w:val="46"/>
              </w:numPr>
              <w:spacing w:after="0" w:line="283" w:lineRule="auto"/>
              <w:rPr>
                <w:rFonts w:eastAsia="Tahoma"/>
                <w:szCs w:val="24"/>
                <w:lang w:eastAsia="en-GB"/>
              </w:rPr>
            </w:pPr>
            <w:r w:rsidRPr="002B0757">
              <w:rPr>
                <w:rFonts w:eastAsia="Tahoma"/>
                <w:szCs w:val="24"/>
                <w:lang w:eastAsia="en-GB"/>
              </w:rPr>
              <w:t>Legal requirements when starting a small business may 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032FF63E" w14:textId="77777777" w:rsidR="00494D21" w:rsidRPr="002B0757" w:rsidRDefault="00494D21" w:rsidP="00494D21">
            <w:pPr>
              <w:numPr>
                <w:ilvl w:val="0"/>
                <w:numId w:val="53"/>
              </w:numPr>
              <w:spacing w:after="0" w:line="283" w:lineRule="auto"/>
              <w:rPr>
                <w:rFonts w:eastAsia="Tahoma"/>
                <w:szCs w:val="24"/>
                <w:lang w:eastAsia="en-GB"/>
              </w:rPr>
            </w:pPr>
            <w:r w:rsidRPr="002B0757">
              <w:rPr>
                <w:rFonts w:eastAsia="Tahoma"/>
                <w:szCs w:val="24"/>
                <w:lang w:eastAsia="en-GB"/>
              </w:rPr>
              <w:t>Business Registration</w:t>
            </w:r>
          </w:p>
          <w:p w14:paraId="620669EF" w14:textId="77777777" w:rsidR="00494D21" w:rsidRPr="002B0757" w:rsidRDefault="00494D21" w:rsidP="00494D21">
            <w:pPr>
              <w:numPr>
                <w:ilvl w:val="0"/>
                <w:numId w:val="53"/>
              </w:numPr>
              <w:spacing w:after="0" w:line="283" w:lineRule="auto"/>
              <w:rPr>
                <w:rFonts w:eastAsia="Tahoma"/>
                <w:szCs w:val="24"/>
                <w:lang w:eastAsia="en-GB"/>
              </w:rPr>
            </w:pPr>
            <w:r w:rsidRPr="002B0757">
              <w:rPr>
                <w:rFonts w:eastAsia="Tahoma"/>
                <w:szCs w:val="24"/>
                <w:lang w:eastAsia="en-GB"/>
              </w:rPr>
              <w:t>Business Name Registration</w:t>
            </w:r>
          </w:p>
          <w:p w14:paraId="2B1AE59F" w14:textId="77777777" w:rsidR="00494D21" w:rsidRPr="002B0757" w:rsidRDefault="00494D21" w:rsidP="00494D21">
            <w:pPr>
              <w:numPr>
                <w:ilvl w:val="0"/>
                <w:numId w:val="53"/>
              </w:numPr>
              <w:spacing w:after="0" w:line="283" w:lineRule="auto"/>
              <w:rPr>
                <w:rFonts w:eastAsia="Tahoma"/>
                <w:szCs w:val="24"/>
                <w:lang w:eastAsia="en-GB"/>
              </w:rPr>
            </w:pPr>
            <w:r w:rsidRPr="002B0757">
              <w:rPr>
                <w:rFonts w:eastAsia="Tahoma"/>
                <w:szCs w:val="24"/>
                <w:lang w:eastAsia="en-GB"/>
              </w:rPr>
              <w:t>Business Permits and Licenses</w:t>
            </w:r>
          </w:p>
          <w:p w14:paraId="41E7CF8A" w14:textId="77777777" w:rsidR="00494D21" w:rsidRPr="002B0757" w:rsidRDefault="00494D21" w:rsidP="00494D21">
            <w:pPr>
              <w:numPr>
                <w:ilvl w:val="0"/>
                <w:numId w:val="53"/>
              </w:numPr>
              <w:spacing w:after="0" w:line="283" w:lineRule="auto"/>
              <w:rPr>
                <w:rFonts w:eastAsia="Tahoma"/>
                <w:szCs w:val="24"/>
                <w:lang w:eastAsia="en-GB"/>
              </w:rPr>
            </w:pPr>
            <w:r w:rsidRPr="002B0757">
              <w:rPr>
                <w:rFonts w:eastAsia="Tahoma"/>
                <w:szCs w:val="24"/>
                <w:lang w:eastAsia="en-GB"/>
              </w:rPr>
              <w:t>Tax Registration</w:t>
            </w:r>
          </w:p>
          <w:p w14:paraId="7511C59C" w14:textId="77777777" w:rsidR="00494D21" w:rsidRPr="002B0757" w:rsidRDefault="00494D21" w:rsidP="00494D21">
            <w:pPr>
              <w:numPr>
                <w:ilvl w:val="0"/>
                <w:numId w:val="48"/>
              </w:numPr>
              <w:spacing w:after="0" w:line="283" w:lineRule="auto"/>
              <w:rPr>
                <w:rFonts w:eastAsia="Tahoma"/>
                <w:szCs w:val="24"/>
                <w:lang w:eastAsia="en-GB"/>
              </w:rPr>
            </w:pPr>
            <w:r w:rsidRPr="002B0757">
              <w:rPr>
                <w:rFonts w:eastAsia="Tahoma"/>
                <w:szCs w:val="24"/>
                <w:lang w:eastAsia="en-GB"/>
              </w:rPr>
              <w:t>Compliance with Employment Laws</w:t>
            </w:r>
          </w:p>
        </w:tc>
      </w:tr>
    </w:tbl>
    <w:p w14:paraId="5F9FEBDA" w14:textId="77777777" w:rsidR="00494D21" w:rsidRPr="002B0757" w:rsidRDefault="00494D21" w:rsidP="00494D21">
      <w:pPr>
        <w:spacing w:line="276" w:lineRule="auto"/>
        <w:rPr>
          <w:rFonts w:eastAsia="Tahoma"/>
          <w:szCs w:val="24"/>
          <w:lang w:eastAsia="en-GB"/>
        </w:rPr>
      </w:pPr>
    </w:p>
    <w:p w14:paraId="1D569F75" w14:textId="77777777" w:rsidR="00AD0B45" w:rsidRPr="002B0757" w:rsidRDefault="00AD0B45" w:rsidP="00494D21">
      <w:pPr>
        <w:spacing w:line="276" w:lineRule="auto"/>
        <w:rPr>
          <w:rFonts w:eastAsia="Tahoma"/>
          <w:b/>
          <w:szCs w:val="24"/>
          <w:lang w:eastAsia="en-GB"/>
        </w:rPr>
      </w:pPr>
    </w:p>
    <w:p w14:paraId="0F9D91A0" w14:textId="77777777" w:rsidR="00AD0B45" w:rsidRPr="002B0757" w:rsidRDefault="00AD0B45" w:rsidP="00494D21">
      <w:pPr>
        <w:spacing w:line="276" w:lineRule="auto"/>
        <w:rPr>
          <w:rFonts w:eastAsia="Tahoma"/>
          <w:b/>
          <w:szCs w:val="24"/>
          <w:lang w:eastAsia="en-GB"/>
        </w:rPr>
      </w:pPr>
    </w:p>
    <w:p w14:paraId="30A62393" w14:textId="77777777" w:rsidR="00AD0B45" w:rsidRPr="002B0757" w:rsidRDefault="00AD0B45" w:rsidP="00494D21">
      <w:pPr>
        <w:spacing w:line="276" w:lineRule="auto"/>
        <w:rPr>
          <w:rFonts w:eastAsia="Tahoma"/>
          <w:b/>
          <w:szCs w:val="24"/>
          <w:lang w:eastAsia="en-GB"/>
        </w:rPr>
      </w:pPr>
    </w:p>
    <w:p w14:paraId="17A1E00A" w14:textId="77777777" w:rsidR="00AD0B45" w:rsidRPr="002B0757" w:rsidRDefault="00AD0B45" w:rsidP="00494D21">
      <w:pPr>
        <w:spacing w:line="276" w:lineRule="auto"/>
        <w:rPr>
          <w:rFonts w:eastAsia="Tahoma"/>
          <w:b/>
          <w:szCs w:val="24"/>
          <w:lang w:eastAsia="en-GB"/>
        </w:rPr>
      </w:pPr>
    </w:p>
    <w:p w14:paraId="1527E742" w14:textId="70AF7ED7" w:rsidR="00494D21" w:rsidRPr="002B0757" w:rsidRDefault="00494D21" w:rsidP="00494D21">
      <w:pPr>
        <w:spacing w:line="276" w:lineRule="auto"/>
        <w:rPr>
          <w:rFonts w:eastAsia="Tahoma"/>
          <w:szCs w:val="24"/>
          <w:lang w:eastAsia="en-GB"/>
        </w:rPr>
      </w:pPr>
      <w:r w:rsidRPr="002B0757">
        <w:rPr>
          <w:rFonts w:eastAsia="Tahoma"/>
          <w:b/>
          <w:szCs w:val="24"/>
          <w:lang w:eastAsia="en-GB"/>
        </w:rPr>
        <w:t>REQUIRED SKILLS AND KNOWLEDGE</w:t>
      </w:r>
    </w:p>
    <w:p w14:paraId="3B0C063D" w14:textId="381CA2B2" w:rsidR="00494D21" w:rsidRPr="002B0757" w:rsidRDefault="00494D21" w:rsidP="00494D21">
      <w:pPr>
        <w:spacing w:line="276" w:lineRule="auto"/>
        <w:rPr>
          <w:rFonts w:eastAsia="Tahoma"/>
          <w:szCs w:val="24"/>
          <w:lang w:eastAsia="en-GB"/>
        </w:rPr>
      </w:pPr>
      <w:r w:rsidRPr="002B0757">
        <w:rPr>
          <w:rFonts w:eastAsia="Tahoma"/>
          <w:szCs w:val="24"/>
          <w:lang w:eastAsia="en-GB"/>
        </w:rPr>
        <w:t>This section describes the skills and knowledge required for this unit of competency.</w:t>
      </w:r>
    </w:p>
    <w:p w14:paraId="4AA2AF16" w14:textId="77777777" w:rsidR="00AD0B45" w:rsidRPr="002B0757" w:rsidRDefault="00AD0B45" w:rsidP="00494D21">
      <w:pPr>
        <w:spacing w:line="276" w:lineRule="auto"/>
        <w:rPr>
          <w:rFonts w:eastAsia="Tahoma"/>
          <w:b/>
          <w:szCs w:val="24"/>
          <w:lang w:eastAsia="en-GB"/>
        </w:rPr>
      </w:pPr>
    </w:p>
    <w:p w14:paraId="5758307E" w14:textId="77777777" w:rsidR="00494D21" w:rsidRPr="002B0757" w:rsidRDefault="00494D21" w:rsidP="00494D21">
      <w:pPr>
        <w:spacing w:line="276" w:lineRule="auto"/>
        <w:rPr>
          <w:rFonts w:eastAsia="Tahoma"/>
          <w:b/>
          <w:szCs w:val="24"/>
          <w:lang w:eastAsia="en-GB"/>
        </w:rPr>
      </w:pPr>
      <w:r w:rsidRPr="002B0757">
        <w:rPr>
          <w:rFonts w:eastAsia="Tahoma"/>
          <w:b/>
          <w:szCs w:val="24"/>
          <w:lang w:eastAsia="en-GB"/>
        </w:rPr>
        <w:t>Required Skills</w:t>
      </w:r>
    </w:p>
    <w:p w14:paraId="6D4945E9" w14:textId="77777777" w:rsidR="00494D21" w:rsidRPr="002B0757" w:rsidRDefault="00494D21" w:rsidP="00494D21">
      <w:pPr>
        <w:spacing w:line="276" w:lineRule="auto"/>
        <w:rPr>
          <w:rFonts w:eastAsia="Tahoma"/>
          <w:szCs w:val="24"/>
          <w:lang w:eastAsia="en-GB"/>
        </w:rPr>
      </w:pPr>
      <w:r w:rsidRPr="002B0757">
        <w:rPr>
          <w:rFonts w:eastAsia="Tahoma"/>
          <w:szCs w:val="24"/>
          <w:lang w:eastAsia="en-GB"/>
        </w:rPr>
        <w:t>The individual needs to demonstrate the following skills:</w:t>
      </w:r>
    </w:p>
    <w:p w14:paraId="2F0BEA51"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Active listening  </w:t>
      </w:r>
    </w:p>
    <w:p w14:paraId="7728E3D7"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Interpretation </w:t>
      </w:r>
    </w:p>
    <w:p w14:paraId="76B994B5"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Negotiation </w:t>
      </w:r>
    </w:p>
    <w:p w14:paraId="488AC948"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Writing </w:t>
      </w:r>
    </w:p>
    <w:p w14:paraId="0F58ADCB"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Decision making</w:t>
      </w:r>
    </w:p>
    <w:p w14:paraId="58100808"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Problem solving skills</w:t>
      </w:r>
    </w:p>
    <w:p w14:paraId="7A10F917"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Team work</w:t>
      </w:r>
    </w:p>
    <w:p w14:paraId="7830CD8E"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Responsibility skills</w:t>
      </w:r>
    </w:p>
    <w:p w14:paraId="034AB780"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Critical thinking </w:t>
      </w:r>
    </w:p>
    <w:p w14:paraId="646E672A"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Organizational </w:t>
      </w:r>
    </w:p>
    <w:p w14:paraId="7A78A2E7"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Negotiation </w:t>
      </w:r>
    </w:p>
    <w:p w14:paraId="010E774D"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Monitoring  </w:t>
      </w:r>
    </w:p>
    <w:p w14:paraId="2303705C"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Creative/innovative thinking</w:t>
      </w:r>
    </w:p>
    <w:p w14:paraId="55FA336B"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Adaptability</w:t>
      </w:r>
    </w:p>
    <w:p w14:paraId="7A936579"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Conflict management</w:t>
      </w:r>
    </w:p>
    <w:p w14:paraId="03A8D423"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Emotional intelligence</w:t>
      </w:r>
    </w:p>
    <w:p w14:paraId="7EDEFBE2"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Leadership</w:t>
      </w:r>
    </w:p>
    <w:p w14:paraId="4B71FDA5"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Critical thinking </w:t>
      </w:r>
    </w:p>
    <w:p w14:paraId="6F1C762F"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Networking </w:t>
      </w:r>
    </w:p>
    <w:p w14:paraId="31EEE1B6"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Basic financial management skills</w:t>
      </w:r>
    </w:p>
    <w:p w14:paraId="3455C7AD"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Creativity</w:t>
      </w:r>
    </w:p>
    <w:p w14:paraId="59DA1967"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Analytical   </w:t>
      </w:r>
    </w:p>
    <w:p w14:paraId="1F0D714B"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Management </w:t>
      </w:r>
    </w:p>
    <w:p w14:paraId="61BFFACC" w14:textId="77777777" w:rsidR="00494D21" w:rsidRPr="002B0757" w:rsidRDefault="00494D21" w:rsidP="00494D21">
      <w:pPr>
        <w:numPr>
          <w:ilvl w:val="0"/>
          <w:numId w:val="54"/>
        </w:numPr>
        <w:spacing w:after="0" w:line="283" w:lineRule="auto"/>
        <w:rPr>
          <w:rFonts w:eastAsia="Tahoma"/>
          <w:szCs w:val="24"/>
          <w:lang w:eastAsia="en-GB"/>
        </w:rPr>
      </w:pPr>
      <w:r w:rsidRPr="002B0757">
        <w:rPr>
          <w:rFonts w:eastAsia="Tahoma"/>
          <w:szCs w:val="24"/>
          <w:lang w:eastAsia="en-GB"/>
        </w:rPr>
        <w:t xml:space="preserve">Problem-solving </w:t>
      </w:r>
    </w:p>
    <w:p w14:paraId="1D0558ED" w14:textId="77777777" w:rsidR="00494D21" w:rsidRPr="002B0757" w:rsidRDefault="00494D21" w:rsidP="00494D21">
      <w:pPr>
        <w:numPr>
          <w:ilvl w:val="0"/>
          <w:numId w:val="54"/>
        </w:numPr>
        <w:spacing w:after="200" w:line="283" w:lineRule="auto"/>
        <w:rPr>
          <w:rFonts w:eastAsia="Tahoma"/>
          <w:szCs w:val="24"/>
          <w:lang w:eastAsia="en-GB"/>
        </w:rPr>
      </w:pPr>
      <w:r w:rsidRPr="002B0757">
        <w:rPr>
          <w:rFonts w:eastAsia="Tahoma"/>
          <w:szCs w:val="24"/>
          <w:lang w:eastAsia="en-GB"/>
        </w:rPr>
        <w:t>Communication</w:t>
      </w:r>
    </w:p>
    <w:p w14:paraId="71313664" w14:textId="77777777" w:rsidR="00494D21" w:rsidRPr="002B0757" w:rsidRDefault="00494D21" w:rsidP="00494D21">
      <w:pPr>
        <w:spacing w:line="276" w:lineRule="auto"/>
        <w:rPr>
          <w:rFonts w:eastAsia="Tahoma"/>
          <w:b/>
          <w:szCs w:val="24"/>
          <w:lang w:eastAsia="en-GB"/>
        </w:rPr>
      </w:pPr>
      <w:r w:rsidRPr="002B0757">
        <w:rPr>
          <w:rFonts w:eastAsia="Tahoma"/>
          <w:b/>
          <w:szCs w:val="24"/>
          <w:lang w:eastAsia="en-GB"/>
        </w:rPr>
        <w:t>Required Knowledge</w:t>
      </w:r>
    </w:p>
    <w:p w14:paraId="0800804F" w14:textId="77777777" w:rsidR="00494D21" w:rsidRPr="002B0757" w:rsidRDefault="00494D21" w:rsidP="00494D21">
      <w:pPr>
        <w:spacing w:line="276" w:lineRule="auto"/>
        <w:rPr>
          <w:rFonts w:eastAsia="Tahoma"/>
          <w:szCs w:val="24"/>
          <w:lang w:eastAsia="en-GB"/>
        </w:rPr>
      </w:pPr>
      <w:r w:rsidRPr="002B0757">
        <w:rPr>
          <w:rFonts w:eastAsia="Tahoma"/>
          <w:szCs w:val="24"/>
          <w:lang w:eastAsia="en-GB"/>
        </w:rPr>
        <w:t>The individual needs to demonstrate knowledge of:</w:t>
      </w:r>
    </w:p>
    <w:p w14:paraId="1647126C"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 xml:space="preserve">Effective verbal communication methods </w:t>
      </w:r>
    </w:p>
    <w:p w14:paraId="3F9A63CB"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 xml:space="preserve">Simple effective questioning techniques </w:t>
      </w:r>
    </w:p>
    <w:p w14:paraId="20F3432E" w14:textId="77777777" w:rsidR="00494D21" w:rsidRPr="002B0757" w:rsidRDefault="00494D21" w:rsidP="00494D21">
      <w:pPr>
        <w:numPr>
          <w:ilvl w:val="0"/>
          <w:numId w:val="55"/>
        </w:numPr>
        <w:spacing w:after="0" w:line="283" w:lineRule="auto"/>
        <w:rPr>
          <w:rFonts w:eastAsia="Tahoma"/>
          <w:b/>
          <w:szCs w:val="24"/>
          <w:lang w:eastAsia="en-GB"/>
        </w:rPr>
      </w:pPr>
      <w:r w:rsidRPr="002B0757">
        <w:rPr>
          <w:rFonts w:eastAsia="Tahoma"/>
          <w:szCs w:val="24"/>
          <w:lang w:eastAsia="en-GB"/>
        </w:rPr>
        <w:t>Workplace etiquette</w:t>
      </w:r>
    </w:p>
    <w:p w14:paraId="2F650CC9" w14:textId="77777777" w:rsidR="00494D21" w:rsidRPr="002B0757" w:rsidRDefault="00494D21" w:rsidP="00494D21">
      <w:pPr>
        <w:numPr>
          <w:ilvl w:val="0"/>
          <w:numId w:val="56"/>
        </w:numPr>
        <w:spacing w:after="0" w:line="283" w:lineRule="auto"/>
        <w:jc w:val="both"/>
        <w:rPr>
          <w:rFonts w:eastAsia="Tahoma"/>
          <w:szCs w:val="24"/>
          <w:lang w:eastAsia="en-GB"/>
        </w:rPr>
      </w:pPr>
      <w:r w:rsidRPr="002B0757">
        <w:rPr>
          <w:rFonts w:eastAsia="Tahoma"/>
          <w:szCs w:val="24"/>
          <w:lang w:eastAsia="en-GB"/>
        </w:rPr>
        <w:t>Work planning</w:t>
      </w:r>
    </w:p>
    <w:p w14:paraId="52A84306" w14:textId="77777777" w:rsidR="00494D21" w:rsidRPr="002B0757" w:rsidRDefault="00494D21" w:rsidP="00494D21">
      <w:pPr>
        <w:numPr>
          <w:ilvl w:val="0"/>
          <w:numId w:val="56"/>
        </w:numPr>
        <w:spacing w:after="0" w:line="283" w:lineRule="auto"/>
        <w:rPr>
          <w:rFonts w:eastAsia="Tahoma"/>
          <w:szCs w:val="24"/>
          <w:lang w:eastAsia="en-GB"/>
        </w:rPr>
      </w:pPr>
      <w:r w:rsidRPr="002B0757">
        <w:rPr>
          <w:rFonts w:eastAsia="Tahoma"/>
          <w:szCs w:val="24"/>
          <w:lang w:eastAsia="en-GB"/>
        </w:rPr>
        <w:t>Personal hygiene</w:t>
      </w:r>
    </w:p>
    <w:p w14:paraId="1C202C60" w14:textId="77777777" w:rsidR="00494D21" w:rsidRPr="002B0757" w:rsidRDefault="00494D21" w:rsidP="00494D21">
      <w:pPr>
        <w:numPr>
          <w:ilvl w:val="0"/>
          <w:numId w:val="56"/>
        </w:numPr>
        <w:spacing w:after="0" w:line="283" w:lineRule="auto"/>
        <w:rPr>
          <w:rFonts w:eastAsia="Tahoma"/>
          <w:szCs w:val="24"/>
          <w:lang w:eastAsia="en-GB"/>
        </w:rPr>
      </w:pPr>
      <w:r w:rsidRPr="002B0757">
        <w:rPr>
          <w:rFonts w:eastAsia="Tahoma"/>
          <w:szCs w:val="24"/>
          <w:lang w:eastAsia="en-GB"/>
        </w:rPr>
        <w:t>Accountability</w:t>
      </w:r>
    </w:p>
    <w:p w14:paraId="195327A2" w14:textId="77777777" w:rsidR="00494D21" w:rsidRPr="002B0757" w:rsidRDefault="00494D21" w:rsidP="00494D21">
      <w:pPr>
        <w:numPr>
          <w:ilvl w:val="0"/>
          <w:numId w:val="55"/>
        </w:numPr>
        <w:spacing w:after="0" w:line="283" w:lineRule="auto"/>
        <w:rPr>
          <w:rFonts w:eastAsia="Tahoma"/>
          <w:b/>
          <w:szCs w:val="24"/>
          <w:lang w:eastAsia="en-GB"/>
        </w:rPr>
      </w:pPr>
      <w:r w:rsidRPr="002B0757">
        <w:rPr>
          <w:rFonts w:eastAsia="Tahoma"/>
          <w:szCs w:val="24"/>
          <w:lang w:eastAsia="en-GB"/>
        </w:rPr>
        <w:t>Workplace problems and how to deal with them</w:t>
      </w:r>
    </w:p>
    <w:p w14:paraId="262433A4"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 xml:space="preserve">Work values and ethics </w:t>
      </w:r>
    </w:p>
    <w:p w14:paraId="55DDE07C"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Company policies and procedures</w:t>
      </w:r>
    </w:p>
    <w:p w14:paraId="3BF9E0F2"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 xml:space="preserve">Company operations, procedures and standards </w:t>
      </w:r>
    </w:p>
    <w:p w14:paraId="7C376CF7"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 xml:space="preserve">Flexibility and adaptability </w:t>
      </w:r>
    </w:p>
    <w:p w14:paraId="755C43C0"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Concept of time and leisure time</w:t>
      </w:r>
    </w:p>
    <w:p w14:paraId="6FA01F0C"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Decision making</w:t>
      </w:r>
    </w:p>
    <w:p w14:paraId="6CD40AC4"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 xml:space="preserve">Work planning </w:t>
      </w:r>
    </w:p>
    <w:p w14:paraId="1DADE157"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Organizing work</w:t>
      </w:r>
    </w:p>
    <w:p w14:paraId="32AA7BE1"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Gender and diversity mainstreaming</w:t>
      </w:r>
    </w:p>
    <w:p w14:paraId="515F4632"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Professional growth and development</w:t>
      </w:r>
    </w:p>
    <w:p w14:paraId="4F14D5BD"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creativity</w:t>
      </w:r>
    </w:p>
    <w:p w14:paraId="6D588AE0"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Innovation</w:t>
      </w:r>
    </w:p>
    <w:p w14:paraId="78D49DB2"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problem-solving</w:t>
      </w:r>
    </w:p>
    <w:p w14:paraId="0FB2AC47"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customer care</w:t>
      </w:r>
    </w:p>
    <w:p w14:paraId="5487E7F3"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mentoring and coaching.</w:t>
      </w:r>
    </w:p>
    <w:p w14:paraId="7CDA2C0A"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Emerging issues</w:t>
      </w:r>
    </w:p>
    <w:p w14:paraId="58D888DF"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Decision making</w:t>
      </w:r>
    </w:p>
    <w:p w14:paraId="0607BBFD"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 xml:space="preserve">Competition </w:t>
      </w:r>
    </w:p>
    <w:p w14:paraId="71C39EBE"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 xml:space="preserve">Budgeting </w:t>
      </w:r>
    </w:p>
    <w:p w14:paraId="78ADC3F3"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Investment</w:t>
      </w:r>
    </w:p>
    <w:p w14:paraId="3D4334E4"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Personal financial management</w:t>
      </w:r>
    </w:p>
    <w:p w14:paraId="5650F328"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Risk</w:t>
      </w:r>
    </w:p>
    <w:p w14:paraId="7A8D27AF"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Time management</w:t>
      </w:r>
    </w:p>
    <w:p w14:paraId="143862D5" w14:textId="77777777" w:rsidR="00494D21" w:rsidRPr="002B0757" w:rsidRDefault="00494D21" w:rsidP="00494D21">
      <w:pPr>
        <w:numPr>
          <w:ilvl w:val="0"/>
          <w:numId w:val="55"/>
        </w:numPr>
        <w:spacing w:after="0" w:line="283" w:lineRule="auto"/>
        <w:rPr>
          <w:rFonts w:eastAsia="Tahoma"/>
          <w:szCs w:val="24"/>
          <w:lang w:eastAsia="en-GB"/>
        </w:rPr>
      </w:pPr>
      <w:r w:rsidRPr="002B0757">
        <w:rPr>
          <w:rFonts w:eastAsia="Tahoma"/>
          <w:szCs w:val="24"/>
          <w:lang w:eastAsia="en-GB"/>
        </w:rPr>
        <w:t xml:space="preserve">Market and feasibility studies </w:t>
      </w:r>
    </w:p>
    <w:p w14:paraId="52343B67" w14:textId="77777777" w:rsidR="00494D21" w:rsidRPr="002B0757" w:rsidRDefault="00494D21" w:rsidP="00494D21">
      <w:pPr>
        <w:numPr>
          <w:ilvl w:val="0"/>
          <w:numId w:val="55"/>
        </w:numPr>
        <w:spacing w:after="200" w:line="283" w:lineRule="auto"/>
        <w:rPr>
          <w:rFonts w:eastAsia="Tahoma"/>
          <w:szCs w:val="24"/>
          <w:lang w:eastAsia="en-GB"/>
        </w:rPr>
      </w:pPr>
      <w:r w:rsidRPr="002B0757">
        <w:rPr>
          <w:rFonts w:eastAsia="Tahoma"/>
          <w:szCs w:val="24"/>
          <w:lang w:eastAsia="en-GB"/>
        </w:rPr>
        <w:t xml:space="preserve">Relevant developments in other industries </w:t>
      </w:r>
    </w:p>
    <w:p w14:paraId="38D7B6D6" w14:textId="77777777" w:rsidR="00494D21" w:rsidRPr="002B0757" w:rsidRDefault="00494D21" w:rsidP="00494D21">
      <w:pPr>
        <w:spacing w:line="276" w:lineRule="auto"/>
        <w:rPr>
          <w:rFonts w:eastAsia="Tahoma"/>
          <w:b/>
          <w:szCs w:val="24"/>
          <w:lang w:eastAsia="en-GB"/>
        </w:rPr>
      </w:pPr>
      <w:r w:rsidRPr="002B0757">
        <w:rPr>
          <w:rFonts w:eastAsia="Tahoma"/>
          <w:b/>
          <w:szCs w:val="24"/>
          <w:lang w:eastAsia="en-GB"/>
        </w:rPr>
        <w:t>EVIDENCE GUIDE</w:t>
      </w:r>
    </w:p>
    <w:p w14:paraId="468DF01B" w14:textId="77777777" w:rsidR="00494D21" w:rsidRPr="002B0757" w:rsidRDefault="00494D21" w:rsidP="00494D21">
      <w:pPr>
        <w:spacing w:line="276" w:lineRule="auto"/>
        <w:rPr>
          <w:rFonts w:eastAsia="Tahoma"/>
          <w:szCs w:val="24"/>
          <w:lang w:eastAsia="en-GB"/>
        </w:rPr>
      </w:pPr>
      <w:r w:rsidRPr="002B0757">
        <w:rPr>
          <w:rFonts w:eastAsia="Tahoma"/>
          <w:szCs w:val="24"/>
          <w:lang w:eastAsia="en-GB"/>
        </w:rPr>
        <w:t>This provides advice on assessment and must be read in conjunction with the performance criteria, required skills knowledge, and range.</w:t>
      </w:r>
    </w:p>
    <w:tbl>
      <w:tblPr>
        <w:tblW w:w="829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6173"/>
      </w:tblGrid>
      <w:tr w:rsidR="00494D21" w:rsidRPr="002B0757" w14:paraId="37D7BA4E" w14:textId="77777777" w:rsidTr="003C4B47">
        <w:tc>
          <w:tcPr>
            <w:tcW w:w="2122" w:type="dxa"/>
            <w:tcBorders>
              <w:top w:val="single" w:sz="4" w:space="0" w:color="000000"/>
              <w:left w:val="single" w:sz="4" w:space="0" w:color="000000"/>
              <w:bottom w:val="single" w:sz="4" w:space="0" w:color="000000"/>
              <w:right w:val="single" w:sz="4" w:space="0" w:color="000000"/>
            </w:tcBorders>
            <w:hideMark/>
          </w:tcPr>
          <w:p w14:paraId="4E4116C5" w14:textId="77777777" w:rsidR="00494D21" w:rsidRPr="002B0757" w:rsidRDefault="00494D21" w:rsidP="00494D21">
            <w:pPr>
              <w:spacing w:line="276" w:lineRule="auto"/>
              <w:rPr>
                <w:rFonts w:eastAsia="Tahoma"/>
                <w:szCs w:val="24"/>
                <w:lang w:eastAsia="en-GB"/>
              </w:rPr>
            </w:pPr>
            <w:r w:rsidRPr="002B0757">
              <w:rPr>
                <w:rFonts w:eastAsia="Tahoma"/>
                <w:szCs w:val="24"/>
                <w:lang w:eastAsia="en-GB"/>
              </w:rPr>
              <w:t>1. Critical aspects of Competency</w:t>
            </w:r>
          </w:p>
        </w:tc>
        <w:tc>
          <w:tcPr>
            <w:tcW w:w="6174" w:type="dxa"/>
            <w:tcBorders>
              <w:top w:val="single" w:sz="4" w:space="0" w:color="000000"/>
              <w:left w:val="single" w:sz="4" w:space="0" w:color="000000"/>
              <w:bottom w:val="single" w:sz="4" w:space="0" w:color="000000"/>
              <w:right w:val="single" w:sz="4" w:space="0" w:color="000000"/>
            </w:tcBorders>
            <w:hideMark/>
          </w:tcPr>
          <w:p w14:paraId="3213710A" w14:textId="77777777" w:rsidR="00494D21" w:rsidRPr="002B0757" w:rsidRDefault="00494D21" w:rsidP="00494D21">
            <w:pPr>
              <w:tabs>
                <w:tab w:val="left" w:pos="459"/>
              </w:tabs>
              <w:spacing w:after="0" w:line="276" w:lineRule="auto"/>
              <w:ind w:left="459" w:hanging="425"/>
              <w:rPr>
                <w:rFonts w:eastAsia="Tahoma"/>
                <w:szCs w:val="24"/>
                <w:lang w:eastAsia="en-GB"/>
              </w:rPr>
            </w:pPr>
            <w:r w:rsidRPr="002B0757">
              <w:rPr>
                <w:rFonts w:eastAsia="Tahoma"/>
                <w:szCs w:val="24"/>
                <w:lang w:eastAsia="en-GB"/>
              </w:rPr>
              <w:t xml:space="preserve">Assessment requires evidence that the candidate: </w:t>
            </w:r>
          </w:p>
          <w:p w14:paraId="2EE44E92" w14:textId="77777777" w:rsidR="00494D21" w:rsidRPr="002B0757" w:rsidRDefault="00494D21" w:rsidP="00494D21">
            <w:pPr>
              <w:numPr>
                <w:ilvl w:val="1"/>
                <w:numId w:val="57"/>
              </w:numPr>
              <w:spacing w:after="0" w:line="283" w:lineRule="auto"/>
              <w:rPr>
                <w:rFonts w:eastAsia="Tahoma"/>
                <w:szCs w:val="24"/>
                <w:lang w:eastAsia="en-GB"/>
              </w:rPr>
            </w:pPr>
            <w:r w:rsidRPr="002B0757">
              <w:rPr>
                <w:rFonts w:eastAsia="Tahoma"/>
                <w:szCs w:val="24"/>
                <w:lang w:eastAsia="en-GB"/>
              </w:rPr>
              <w:t>Effected written communication based on workplace requirements.</w:t>
            </w:r>
          </w:p>
          <w:p w14:paraId="07A70AE3" w14:textId="77777777" w:rsidR="00494D21" w:rsidRPr="002B0757" w:rsidRDefault="00494D21" w:rsidP="00494D21">
            <w:pPr>
              <w:numPr>
                <w:ilvl w:val="1"/>
                <w:numId w:val="57"/>
              </w:numPr>
              <w:spacing w:after="0" w:line="283" w:lineRule="auto"/>
              <w:rPr>
                <w:rFonts w:eastAsia="Tahoma"/>
                <w:szCs w:val="24"/>
                <w:lang w:eastAsia="en-GB"/>
              </w:rPr>
            </w:pPr>
            <w:r w:rsidRPr="002B0757">
              <w:rPr>
                <w:rFonts w:eastAsia="Tahoma"/>
                <w:szCs w:val="24"/>
                <w:lang w:eastAsia="en-GB"/>
              </w:rPr>
              <w:t xml:space="preserve">Exercised non-verbal communication as per workplace requirements. </w:t>
            </w:r>
          </w:p>
          <w:p w14:paraId="2E5963C2" w14:textId="77777777" w:rsidR="00494D21" w:rsidRPr="002B0757" w:rsidRDefault="00494D21" w:rsidP="00494D21">
            <w:pPr>
              <w:numPr>
                <w:ilvl w:val="1"/>
                <w:numId w:val="57"/>
              </w:numPr>
              <w:spacing w:after="0" w:line="283" w:lineRule="auto"/>
              <w:rPr>
                <w:rFonts w:eastAsia="Tahoma"/>
                <w:szCs w:val="24"/>
                <w:lang w:eastAsia="en-GB"/>
              </w:rPr>
            </w:pPr>
            <w:r w:rsidRPr="002B0757">
              <w:rPr>
                <w:rFonts w:eastAsia="Tahoma"/>
                <w:szCs w:val="24"/>
                <w:lang w:eastAsia="en-GB"/>
              </w:rPr>
              <w:t>Executed group discussion strategies as per workplace policy.</w:t>
            </w:r>
          </w:p>
          <w:p w14:paraId="3654D348" w14:textId="77777777" w:rsidR="00494D21" w:rsidRPr="002B0757" w:rsidRDefault="00494D21" w:rsidP="00494D21">
            <w:pPr>
              <w:numPr>
                <w:ilvl w:val="1"/>
                <w:numId w:val="57"/>
              </w:numPr>
              <w:spacing w:after="0" w:line="283" w:lineRule="auto"/>
              <w:rPr>
                <w:rFonts w:eastAsia="Tahoma"/>
                <w:szCs w:val="24"/>
                <w:lang w:eastAsia="en-GB"/>
              </w:rPr>
            </w:pPr>
            <w:r w:rsidRPr="002B0757">
              <w:rPr>
                <w:rFonts w:eastAsia="Tahoma"/>
                <w:szCs w:val="24"/>
                <w:lang w:eastAsia="en-GB"/>
              </w:rPr>
              <w:t>Promoted team work based on workplace requirements</w:t>
            </w:r>
          </w:p>
          <w:p w14:paraId="6F3A47C5" w14:textId="77777777" w:rsidR="00494D21" w:rsidRPr="002B0757" w:rsidRDefault="00494D21" w:rsidP="00494D21">
            <w:pPr>
              <w:numPr>
                <w:ilvl w:val="1"/>
                <w:numId w:val="57"/>
              </w:numPr>
              <w:spacing w:after="0" w:line="283" w:lineRule="auto"/>
              <w:rPr>
                <w:rFonts w:eastAsia="Tahoma"/>
                <w:szCs w:val="24"/>
                <w:lang w:eastAsia="en-GB"/>
              </w:rPr>
            </w:pPr>
            <w:r w:rsidRPr="002B0757">
              <w:rPr>
                <w:rFonts w:eastAsia="Tahoma"/>
                <w:szCs w:val="24"/>
                <w:lang w:eastAsia="en-GB"/>
              </w:rPr>
              <w:t>Promoted work ethical practices and values as per work place requirements</w:t>
            </w:r>
          </w:p>
          <w:p w14:paraId="29E04FDF" w14:textId="77777777" w:rsidR="00494D21" w:rsidRPr="002B0757" w:rsidRDefault="00494D21" w:rsidP="00494D21">
            <w:pPr>
              <w:numPr>
                <w:ilvl w:val="1"/>
                <w:numId w:val="57"/>
              </w:numPr>
              <w:spacing w:after="0" w:line="283" w:lineRule="auto"/>
              <w:rPr>
                <w:rFonts w:eastAsia="Tahoma"/>
                <w:szCs w:val="24"/>
                <w:lang w:eastAsia="en-GB"/>
              </w:rPr>
            </w:pPr>
            <w:r w:rsidRPr="002B0757">
              <w:rPr>
                <w:rFonts w:eastAsia="Tahoma"/>
                <w:szCs w:val="24"/>
                <w:lang w:eastAsia="en-GB"/>
              </w:rPr>
              <w:t xml:space="preserve"> Budgeted Personal finance as per financial procedures and standards</w:t>
            </w:r>
          </w:p>
          <w:p w14:paraId="1D64E8DE" w14:textId="77777777" w:rsidR="00494D21" w:rsidRPr="002B0757" w:rsidRDefault="00494D21" w:rsidP="00494D21">
            <w:pPr>
              <w:numPr>
                <w:ilvl w:val="1"/>
                <w:numId w:val="57"/>
              </w:numPr>
              <w:spacing w:after="0" w:line="283" w:lineRule="auto"/>
              <w:rPr>
                <w:rFonts w:eastAsia="Tahoma"/>
                <w:szCs w:val="24"/>
                <w:lang w:eastAsia="en-GB"/>
              </w:rPr>
            </w:pPr>
            <w:r w:rsidRPr="002B0757">
              <w:rPr>
                <w:rFonts w:eastAsia="Tahoma"/>
                <w:szCs w:val="24"/>
                <w:lang w:eastAsia="en-GB"/>
              </w:rPr>
              <w:t xml:space="preserve"> Developed culture of Saving as per personal goals</w:t>
            </w:r>
          </w:p>
          <w:p w14:paraId="434651BC" w14:textId="77777777" w:rsidR="00494D21" w:rsidRPr="002B0757" w:rsidRDefault="00494D21" w:rsidP="00494D21">
            <w:pPr>
              <w:numPr>
                <w:ilvl w:val="1"/>
                <w:numId w:val="57"/>
              </w:numPr>
              <w:spacing w:after="0" w:line="283" w:lineRule="auto"/>
              <w:rPr>
                <w:rFonts w:eastAsia="Tahoma"/>
                <w:szCs w:val="24"/>
                <w:lang w:eastAsia="en-GB"/>
              </w:rPr>
            </w:pPr>
            <w:r w:rsidRPr="002B0757">
              <w:rPr>
                <w:rFonts w:eastAsia="Tahoma"/>
                <w:szCs w:val="24"/>
                <w:lang w:eastAsia="en-GB"/>
              </w:rPr>
              <w:t xml:space="preserve"> Identified sources of personal and business finance as per financial procedures and standards</w:t>
            </w:r>
          </w:p>
          <w:p w14:paraId="7BBA5EE7" w14:textId="77777777" w:rsidR="00494D21" w:rsidRPr="002B0757" w:rsidRDefault="00494D21" w:rsidP="00494D21">
            <w:pPr>
              <w:numPr>
                <w:ilvl w:val="1"/>
                <w:numId w:val="57"/>
              </w:numPr>
              <w:spacing w:after="0" w:line="283" w:lineRule="auto"/>
              <w:rPr>
                <w:rFonts w:eastAsia="Tahoma"/>
                <w:szCs w:val="24"/>
                <w:lang w:eastAsia="en-GB"/>
              </w:rPr>
            </w:pPr>
            <w:r w:rsidRPr="002B0757">
              <w:rPr>
                <w:rFonts w:eastAsia="Tahoma"/>
                <w:szCs w:val="24"/>
                <w:lang w:eastAsia="en-GB"/>
              </w:rPr>
              <w:t xml:space="preserve"> Undertook business planning as per resource implications and regulatory framework</w:t>
            </w:r>
          </w:p>
        </w:tc>
      </w:tr>
      <w:tr w:rsidR="00494D21" w:rsidRPr="002B0757" w14:paraId="7A0174ED" w14:textId="77777777" w:rsidTr="003C4B47">
        <w:tc>
          <w:tcPr>
            <w:tcW w:w="2122" w:type="dxa"/>
            <w:tcBorders>
              <w:top w:val="single" w:sz="4" w:space="0" w:color="000000"/>
              <w:left w:val="single" w:sz="4" w:space="0" w:color="000000"/>
              <w:bottom w:val="single" w:sz="4" w:space="0" w:color="000000"/>
              <w:right w:val="single" w:sz="4" w:space="0" w:color="000000"/>
            </w:tcBorders>
            <w:hideMark/>
          </w:tcPr>
          <w:p w14:paraId="6A131BDF" w14:textId="77777777" w:rsidR="00494D21" w:rsidRPr="002B0757" w:rsidRDefault="00494D21" w:rsidP="00494D21">
            <w:pPr>
              <w:numPr>
                <w:ilvl w:val="0"/>
                <w:numId w:val="42"/>
              </w:numPr>
              <w:spacing w:after="0" w:line="283" w:lineRule="auto"/>
              <w:ind w:right="162"/>
              <w:contextualSpacing/>
              <w:rPr>
                <w:rFonts w:eastAsia="Tahoma"/>
                <w:color w:val="auto"/>
                <w:kern w:val="0"/>
                <w:szCs w:val="24"/>
                <w:lang w:val="en-GB"/>
              </w:rPr>
            </w:pPr>
            <w:r w:rsidRPr="002B0757">
              <w:rPr>
                <w:rFonts w:eastAsia="Tahoma"/>
                <w:color w:val="auto"/>
                <w:kern w:val="0"/>
                <w:szCs w:val="24"/>
                <w:lang w:val="en-GB"/>
              </w:rPr>
              <w:t>Resource Implications</w:t>
            </w:r>
          </w:p>
        </w:tc>
        <w:tc>
          <w:tcPr>
            <w:tcW w:w="6174" w:type="dxa"/>
            <w:tcBorders>
              <w:top w:val="single" w:sz="4" w:space="0" w:color="000000"/>
              <w:left w:val="single" w:sz="4" w:space="0" w:color="000000"/>
              <w:bottom w:val="single" w:sz="4" w:space="0" w:color="000000"/>
              <w:right w:val="single" w:sz="4" w:space="0" w:color="000000"/>
            </w:tcBorders>
            <w:hideMark/>
          </w:tcPr>
          <w:p w14:paraId="7A213C89" w14:textId="77777777" w:rsidR="00494D21" w:rsidRPr="002B0757" w:rsidRDefault="00494D21" w:rsidP="00494D21">
            <w:pPr>
              <w:spacing w:line="276" w:lineRule="auto"/>
              <w:rPr>
                <w:rFonts w:eastAsia="Tahoma"/>
                <w:szCs w:val="24"/>
                <w:lang w:eastAsia="en-GB"/>
              </w:rPr>
            </w:pPr>
            <w:r w:rsidRPr="002B0757">
              <w:rPr>
                <w:rFonts w:eastAsia="Tahoma"/>
                <w:szCs w:val="24"/>
                <w:lang w:eastAsia="en-GB"/>
              </w:rPr>
              <w:t>The following resources should be provided:</w:t>
            </w:r>
          </w:p>
          <w:p w14:paraId="681C3DA4" w14:textId="77777777" w:rsidR="00494D21" w:rsidRPr="002B0757" w:rsidRDefault="00494D21" w:rsidP="00494D21">
            <w:pPr>
              <w:numPr>
                <w:ilvl w:val="0"/>
                <w:numId w:val="58"/>
              </w:numPr>
              <w:spacing w:after="0" w:line="283" w:lineRule="auto"/>
              <w:contextualSpacing/>
              <w:rPr>
                <w:rFonts w:eastAsia="Tahoma"/>
                <w:color w:val="auto"/>
                <w:kern w:val="0"/>
                <w:szCs w:val="24"/>
                <w:lang w:val="en-GB"/>
              </w:rPr>
            </w:pPr>
            <w:r w:rsidRPr="002B0757">
              <w:rPr>
                <w:rFonts w:eastAsia="Tahoma"/>
                <w:color w:val="auto"/>
                <w:kern w:val="0"/>
                <w:szCs w:val="24"/>
                <w:lang w:val="en-GB"/>
              </w:rPr>
              <w:t>Appropriately simulated environment where assessment can take place.</w:t>
            </w:r>
          </w:p>
          <w:p w14:paraId="1E75AFBF" w14:textId="77777777" w:rsidR="00494D21" w:rsidRPr="002B0757" w:rsidRDefault="00494D21" w:rsidP="00494D21">
            <w:pPr>
              <w:numPr>
                <w:ilvl w:val="0"/>
                <w:numId w:val="58"/>
              </w:numPr>
              <w:spacing w:after="0" w:line="283" w:lineRule="auto"/>
              <w:contextualSpacing/>
              <w:rPr>
                <w:rFonts w:eastAsia="Tahoma"/>
                <w:color w:val="auto"/>
                <w:kern w:val="0"/>
                <w:szCs w:val="24"/>
                <w:lang w:val="en-GB"/>
              </w:rPr>
            </w:pPr>
            <w:r w:rsidRPr="002B0757">
              <w:rPr>
                <w:rFonts w:eastAsia="Tahoma"/>
                <w:color w:val="auto"/>
                <w:kern w:val="0"/>
                <w:szCs w:val="24"/>
                <w:lang w:val="en-GB"/>
              </w:rPr>
              <w:t>Access to relevant work environments.</w:t>
            </w:r>
          </w:p>
          <w:p w14:paraId="23E3ECD5" w14:textId="77777777" w:rsidR="00494D21" w:rsidRPr="002B0757" w:rsidRDefault="00494D21" w:rsidP="00494D21">
            <w:pPr>
              <w:numPr>
                <w:ilvl w:val="0"/>
                <w:numId w:val="58"/>
              </w:numPr>
              <w:spacing w:after="0" w:line="283" w:lineRule="auto"/>
              <w:contextualSpacing/>
              <w:rPr>
                <w:rFonts w:eastAsia="Tahoma"/>
                <w:color w:val="auto"/>
                <w:kern w:val="0"/>
                <w:szCs w:val="24"/>
                <w:lang w:val="en-GB"/>
              </w:rPr>
            </w:pPr>
            <w:r w:rsidRPr="002B0757">
              <w:rPr>
                <w:rFonts w:eastAsia="Tahoma"/>
                <w:color w:val="auto"/>
                <w:kern w:val="0"/>
                <w:szCs w:val="24"/>
                <w:lang w:val="en-GB"/>
              </w:rPr>
              <w:t>Resources relevant to the proposed activities or task.</w:t>
            </w:r>
          </w:p>
        </w:tc>
      </w:tr>
      <w:tr w:rsidR="00494D21" w:rsidRPr="002B0757" w14:paraId="7D22921B" w14:textId="77777777" w:rsidTr="003C4B47">
        <w:trPr>
          <w:trHeight w:val="416"/>
        </w:trPr>
        <w:tc>
          <w:tcPr>
            <w:tcW w:w="2122" w:type="dxa"/>
            <w:tcBorders>
              <w:top w:val="single" w:sz="4" w:space="0" w:color="000000"/>
              <w:left w:val="single" w:sz="4" w:space="0" w:color="000000"/>
              <w:bottom w:val="single" w:sz="4" w:space="0" w:color="000000"/>
              <w:right w:val="single" w:sz="4" w:space="0" w:color="000000"/>
            </w:tcBorders>
            <w:hideMark/>
          </w:tcPr>
          <w:p w14:paraId="24EFA83A" w14:textId="77777777" w:rsidR="00494D21" w:rsidRPr="002B0757" w:rsidRDefault="00494D21" w:rsidP="00494D21">
            <w:pPr>
              <w:numPr>
                <w:ilvl w:val="0"/>
                <w:numId w:val="42"/>
              </w:numPr>
              <w:tabs>
                <w:tab w:val="left" w:pos="0"/>
              </w:tabs>
              <w:spacing w:after="0" w:line="283" w:lineRule="auto"/>
              <w:ind w:right="252"/>
              <w:rPr>
                <w:rFonts w:eastAsia="Tahoma"/>
                <w:szCs w:val="24"/>
                <w:lang w:eastAsia="en-GB"/>
              </w:rPr>
            </w:pPr>
            <w:r w:rsidRPr="002B0757">
              <w:rPr>
                <w:rFonts w:eastAsia="Tahoma"/>
                <w:szCs w:val="24"/>
                <w:lang w:eastAsia="en-GB"/>
              </w:rPr>
              <w:t>Methods of Assessment</w:t>
            </w:r>
          </w:p>
        </w:tc>
        <w:tc>
          <w:tcPr>
            <w:tcW w:w="6174" w:type="dxa"/>
            <w:tcBorders>
              <w:top w:val="single" w:sz="4" w:space="0" w:color="000000"/>
              <w:left w:val="single" w:sz="4" w:space="0" w:color="000000"/>
              <w:bottom w:val="single" w:sz="4" w:space="0" w:color="000000"/>
              <w:right w:val="single" w:sz="4" w:space="0" w:color="000000"/>
            </w:tcBorders>
            <w:hideMark/>
          </w:tcPr>
          <w:p w14:paraId="191583ED" w14:textId="77777777" w:rsidR="00494D21" w:rsidRPr="002B0757" w:rsidRDefault="00494D21" w:rsidP="00494D21">
            <w:pPr>
              <w:tabs>
                <w:tab w:val="left" w:pos="459"/>
              </w:tabs>
              <w:spacing w:after="0" w:line="276" w:lineRule="auto"/>
              <w:rPr>
                <w:rFonts w:eastAsia="Tahoma"/>
                <w:szCs w:val="24"/>
                <w:lang w:eastAsia="en-GB"/>
              </w:rPr>
            </w:pPr>
            <w:r w:rsidRPr="002B0757">
              <w:rPr>
                <w:rFonts w:eastAsia="Tahoma"/>
                <w:szCs w:val="24"/>
                <w:lang w:eastAsia="en-GB"/>
              </w:rPr>
              <w:t>3.1 Written assessment</w:t>
            </w:r>
          </w:p>
          <w:p w14:paraId="6972E02E" w14:textId="77777777" w:rsidR="00494D21" w:rsidRPr="002B0757" w:rsidRDefault="00494D21" w:rsidP="00494D21">
            <w:pPr>
              <w:numPr>
                <w:ilvl w:val="1"/>
                <w:numId w:val="59"/>
              </w:numPr>
              <w:tabs>
                <w:tab w:val="left" w:pos="459"/>
              </w:tabs>
              <w:spacing w:after="0" w:line="283" w:lineRule="auto"/>
              <w:rPr>
                <w:rFonts w:eastAsia="Tahoma"/>
                <w:szCs w:val="24"/>
                <w:lang w:eastAsia="en-GB"/>
              </w:rPr>
            </w:pPr>
            <w:r w:rsidRPr="002B0757">
              <w:rPr>
                <w:rFonts w:eastAsia="Tahoma"/>
                <w:szCs w:val="24"/>
                <w:lang w:eastAsia="en-GB"/>
              </w:rPr>
              <w:t xml:space="preserve">Observation </w:t>
            </w:r>
          </w:p>
          <w:p w14:paraId="770F30AE" w14:textId="1C7BEEE6" w:rsidR="00494D21" w:rsidRPr="002B0757" w:rsidRDefault="00DE646B" w:rsidP="00494D21">
            <w:pPr>
              <w:numPr>
                <w:ilvl w:val="1"/>
                <w:numId w:val="59"/>
              </w:numPr>
              <w:tabs>
                <w:tab w:val="left" w:pos="459"/>
              </w:tabs>
              <w:spacing w:after="0" w:line="283" w:lineRule="auto"/>
              <w:rPr>
                <w:rFonts w:eastAsia="Tahoma"/>
                <w:szCs w:val="24"/>
                <w:lang w:eastAsia="en-GB"/>
              </w:rPr>
            </w:pPr>
            <w:r w:rsidRPr="002B0757">
              <w:rPr>
                <w:rFonts w:eastAsia="Tahoma"/>
                <w:szCs w:val="24"/>
                <w:lang w:eastAsia="en-GB"/>
              </w:rPr>
              <w:t>Oral assessment</w:t>
            </w:r>
          </w:p>
          <w:p w14:paraId="1CCB799A" w14:textId="77777777" w:rsidR="00494D21" w:rsidRPr="002B0757" w:rsidRDefault="00494D21" w:rsidP="00494D21">
            <w:pPr>
              <w:numPr>
                <w:ilvl w:val="1"/>
                <w:numId w:val="59"/>
              </w:numPr>
              <w:tabs>
                <w:tab w:val="left" w:pos="459"/>
              </w:tabs>
              <w:spacing w:after="0" w:line="283" w:lineRule="auto"/>
              <w:rPr>
                <w:rFonts w:eastAsia="Tahoma"/>
                <w:szCs w:val="24"/>
                <w:lang w:eastAsia="en-GB"/>
              </w:rPr>
            </w:pPr>
            <w:r w:rsidRPr="002B0757">
              <w:rPr>
                <w:rFonts w:eastAsia="Tahoma"/>
                <w:szCs w:val="24"/>
                <w:lang w:eastAsia="en-GB"/>
              </w:rPr>
              <w:t>Portfolio of Evidence</w:t>
            </w:r>
          </w:p>
          <w:p w14:paraId="4504BC1F" w14:textId="77777777" w:rsidR="00494D21" w:rsidRPr="002B0757" w:rsidRDefault="00494D21" w:rsidP="00494D21">
            <w:pPr>
              <w:numPr>
                <w:ilvl w:val="1"/>
                <w:numId w:val="59"/>
              </w:numPr>
              <w:tabs>
                <w:tab w:val="left" w:pos="459"/>
              </w:tabs>
              <w:spacing w:after="0" w:line="283" w:lineRule="auto"/>
              <w:rPr>
                <w:rFonts w:eastAsia="Tahoma"/>
                <w:szCs w:val="24"/>
                <w:lang w:eastAsia="en-GB"/>
              </w:rPr>
            </w:pPr>
            <w:r w:rsidRPr="002B0757">
              <w:rPr>
                <w:rFonts w:eastAsia="Tahoma"/>
                <w:szCs w:val="24"/>
                <w:lang w:eastAsia="en-GB"/>
              </w:rPr>
              <w:t>Interview</w:t>
            </w:r>
          </w:p>
          <w:p w14:paraId="61B1CD6C" w14:textId="77777777" w:rsidR="00494D21" w:rsidRPr="002B0757" w:rsidRDefault="00494D21" w:rsidP="00494D21">
            <w:pPr>
              <w:numPr>
                <w:ilvl w:val="1"/>
                <w:numId w:val="59"/>
              </w:numPr>
              <w:tabs>
                <w:tab w:val="left" w:pos="459"/>
              </w:tabs>
              <w:spacing w:after="200" w:line="283" w:lineRule="auto"/>
              <w:rPr>
                <w:rFonts w:eastAsia="Tahoma"/>
                <w:szCs w:val="24"/>
                <w:lang w:eastAsia="en-GB"/>
              </w:rPr>
            </w:pPr>
            <w:r w:rsidRPr="002B0757">
              <w:rPr>
                <w:rFonts w:eastAsia="Tahoma"/>
                <w:szCs w:val="24"/>
                <w:lang w:eastAsia="en-GB"/>
              </w:rPr>
              <w:t>Third party report</w:t>
            </w:r>
          </w:p>
        </w:tc>
      </w:tr>
      <w:tr w:rsidR="00494D21" w:rsidRPr="002B0757" w14:paraId="4F3A4292" w14:textId="77777777" w:rsidTr="003C4B47">
        <w:tc>
          <w:tcPr>
            <w:tcW w:w="2122" w:type="dxa"/>
            <w:tcBorders>
              <w:top w:val="single" w:sz="4" w:space="0" w:color="000000"/>
              <w:left w:val="single" w:sz="4" w:space="0" w:color="000000"/>
              <w:bottom w:val="single" w:sz="4" w:space="0" w:color="000000"/>
              <w:right w:val="single" w:sz="4" w:space="0" w:color="000000"/>
            </w:tcBorders>
            <w:hideMark/>
          </w:tcPr>
          <w:p w14:paraId="324C08E6" w14:textId="77777777" w:rsidR="00494D21" w:rsidRPr="002B0757" w:rsidRDefault="00494D21" w:rsidP="00494D21">
            <w:pPr>
              <w:numPr>
                <w:ilvl w:val="0"/>
                <w:numId w:val="59"/>
              </w:numPr>
              <w:tabs>
                <w:tab w:val="left" w:pos="-5508"/>
              </w:tabs>
              <w:spacing w:after="0" w:line="283" w:lineRule="auto"/>
              <w:ind w:right="252"/>
              <w:rPr>
                <w:rFonts w:eastAsia="Tahoma"/>
                <w:szCs w:val="24"/>
                <w:lang w:eastAsia="en-GB"/>
              </w:rPr>
            </w:pPr>
            <w:r w:rsidRPr="002B0757">
              <w:rPr>
                <w:rFonts w:eastAsia="Tahoma"/>
                <w:szCs w:val="24"/>
                <w:lang w:eastAsia="en-GB"/>
              </w:rPr>
              <w:t>Context of Assessment</w:t>
            </w:r>
          </w:p>
        </w:tc>
        <w:tc>
          <w:tcPr>
            <w:tcW w:w="6174" w:type="dxa"/>
            <w:tcBorders>
              <w:top w:val="single" w:sz="4" w:space="0" w:color="000000"/>
              <w:left w:val="single" w:sz="4" w:space="0" w:color="000000"/>
              <w:bottom w:val="single" w:sz="4" w:space="0" w:color="000000"/>
              <w:right w:val="single" w:sz="4" w:space="0" w:color="000000"/>
            </w:tcBorders>
            <w:hideMark/>
          </w:tcPr>
          <w:p w14:paraId="29FE3965" w14:textId="77777777" w:rsidR="00494D21" w:rsidRPr="002B0757" w:rsidRDefault="00494D21" w:rsidP="00494D21">
            <w:pPr>
              <w:tabs>
                <w:tab w:val="left" w:pos="34"/>
              </w:tabs>
              <w:spacing w:after="0" w:line="276" w:lineRule="auto"/>
              <w:ind w:left="391" w:hanging="357"/>
              <w:rPr>
                <w:rFonts w:eastAsia="Tahoma"/>
                <w:szCs w:val="24"/>
                <w:lang w:eastAsia="en-GB"/>
              </w:rPr>
            </w:pPr>
            <w:r w:rsidRPr="002B0757">
              <w:rPr>
                <w:rFonts w:eastAsia="Tahoma"/>
                <w:szCs w:val="24"/>
                <w:lang w:eastAsia="en-GB"/>
              </w:rPr>
              <w:t xml:space="preserve">Competency may be assessed </w:t>
            </w:r>
          </w:p>
          <w:p w14:paraId="18ECA95E" w14:textId="77777777" w:rsidR="00494D21" w:rsidRPr="002B0757" w:rsidRDefault="00494D21" w:rsidP="00494D21">
            <w:pPr>
              <w:numPr>
                <w:ilvl w:val="0"/>
                <w:numId w:val="60"/>
              </w:numPr>
              <w:tabs>
                <w:tab w:val="left" w:pos="34"/>
              </w:tabs>
              <w:spacing w:after="0" w:line="283" w:lineRule="auto"/>
              <w:rPr>
                <w:rFonts w:eastAsia="Tahoma"/>
                <w:szCs w:val="24"/>
                <w:lang w:eastAsia="en-GB"/>
              </w:rPr>
            </w:pPr>
            <w:r w:rsidRPr="002B0757">
              <w:rPr>
                <w:rFonts w:eastAsia="Tahoma"/>
                <w:szCs w:val="24"/>
                <w:lang w:eastAsia="en-GB"/>
              </w:rPr>
              <w:t>On the job</w:t>
            </w:r>
          </w:p>
          <w:p w14:paraId="4A2A2E2D" w14:textId="77777777" w:rsidR="00494D21" w:rsidRPr="002B0757" w:rsidRDefault="00494D21" w:rsidP="00494D21">
            <w:pPr>
              <w:numPr>
                <w:ilvl w:val="0"/>
                <w:numId w:val="60"/>
              </w:numPr>
              <w:tabs>
                <w:tab w:val="left" w:pos="34"/>
              </w:tabs>
              <w:spacing w:after="0" w:line="283" w:lineRule="auto"/>
              <w:rPr>
                <w:rFonts w:eastAsia="Tahoma"/>
                <w:szCs w:val="24"/>
                <w:lang w:eastAsia="en-GB"/>
              </w:rPr>
            </w:pPr>
            <w:r w:rsidRPr="002B0757">
              <w:rPr>
                <w:rFonts w:eastAsia="Tahoma"/>
                <w:szCs w:val="24"/>
                <w:lang w:eastAsia="en-GB"/>
              </w:rPr>
              <w:t xml:space="preserve">In a simulated work environment </w:t>
            </w:r>
          </w:p>
        </w:tc>
      </w:tr>
      <w:tr w:rsidR="00494D21" w:rsidRPr="002B0757" w14:paraId="1F010DB1" w14:textId="77777777" w:rsidTr="003C4B47">
        <w:tc>
          <w:tcPr>
            <w:tcW w:w="2122" w:type="dxa"/>
            <w:tcBorders>
              <w:top w:val="single" w:sz="4" w:space="0" w:color="000000"/>
              <w:left w:val="single" w:sz="4" w:space="0" w:color="000000"/>
              <w:bottom w:val="single" w:sz="4" w:space="0" w:color="000000"/>
              <w:right w:val="single" w:sz="4" w:space="0" w:color="000000"/>
            </w:tcBorders>
            <w:hideMark/>
          </w:tcPr>
          <w:p w14:paraId="0918CD29" w14:textId="77777777" w:rsidR="00494D21" w:rsidRPr="002B0757" w:rsidRDefault="00494D21" w:rsidP="00494D21">
            <w:pPr>
              <w:numPr>
                <w:ilvl w:val="0"/>
                <w:numId w:val="59"/>
              </w:numPr>
              <w:tabs>
                <w:tab w:val="left" w:pos="-5508"/>
              </w:tabs>
              <w:spacing w:after="0" w:line="283" w:lineRule="auto"/>
              <w:ind w:right="252"/>
              <w:rPr>
                <w:rFonts w:eastAsia="Tahoma"/>
                <w:szCs w:val="24"/>
                <w:lang w:eastAsia="en-GB"/>
              </w:rPr>
            </w:pPr>
            <w:r w:rsidRPr="002B0757">
              <w:rPr>
                <w:rFonts w:eastAsia="Tahoma"/>
                <w:szCs w:val="24"/>
                <w:lang w:eastAsia="en-GB"/>
              </w:rPr>
              <w:t>Guidance information for assessment</w:t>
            </w:r>
          </w:p>
        </w:tc>
        <w:tc>
          <w:tcPr>
            <w:tcW w:w="6174" w:type="dxa"/>
            <w:tcBorders>
              <w:top w:val="single" w:sz="4" w:space="0" w:color="000000"/>
              <w:left w:val="single" w:sz="4" w:space="0" w:color="000000"/>
              <w:bottom w:val="single" w:sz="4" w:space="0" w:color="000000"/>
              <w:right w:val="single" w:sz="4" w:space="0" w:color="000000"/>
            </w:tcBorders>
          </w:tcPr>
          <w:p w14:paraId="17834383" w14:textId="77777777" w:rsidR="00494D21" w:rsidRPr="002B0757" w:rsidRDefault="00494D21" w:rsidP="00494D21">
            <w:pPr>
              <w:tabs>
                <w:tab w:val="left" w:pos="34"/>
              </w:tabs>
              <w:spacing w:line="276" w:lineRule="auto"/>
              <w:ind w:left="34"/>
              <w:rPr>
                <w:rFonts w:eastAsia="Tahoma"/>
                <w:szCs w:val="24"/>
                <w:lang w:eastAsia="en-GB"/>
              </w:rPr>
            </w:pPr>
            <w:r w:rsidRPr="002B0757">
              <w:rPr>
                <w:rFonts w:eastAsia="Tahoma"/>
                <w:szCs w:val="24"/>
                <w:lang w:eastAsia="en-GB"/>
              </w:rPr>
              <w:t>Holistic assessment with other units relevant to the industry sector, workplace and job role is recommended.</w:t>
            </w:r>
          </w:p>
          <w:p w14:paraId="21C1B31C" w14:textId="77777777" w:rsidR="00494D21" w:rsidRPr="002B0757" w:rsidRDefault="00494D21" w:rsidP="00494D21">
            <w:pPr>
              <w:tabs>
                <w:tab w:val="left" w:pos="34"/>
              </w:tabs>
              <w:spacing w:after="0" w:line="276" w:lineRule="auto"/>
              <w:ind w:left="34" w:hanging="357"/>
              <w:rPr>
                <w:rFonts w:eastAsia="Tahoma"/>
                <w:szCs w:val="24"/>
                <w:lang w:eastAsia="en-GB"/>
              </w:rPr>
            </w:pPr>
          </w:p>
        </w:tc>
      </w:tr>
    </w:tbl>
    <w:p w14:paraId="2B766E6A" w14:textId="4F4D3961" w:rsidR="00244C4F" w:rsidRPr="002B0757" w:rsidRDefault="00244C4F" w:rsidP="009A7BDF"/>
    <w:p w14:paraId="609F2D94" w14:textId="77777777" w:rsidR="00244C4F" w:rsidRPr="002B0757" w:rsidRDefault="00244C4F">
      <w:pPr>
        <w:spacing w:after="0" w:line="240" w:lineRule="auto"/>
        <w:rPr>
          <w:rFonts w:eastAsiaTheme="majorEastAsia"/>
          <w:b/>
          <w:bCs/>
          <w:color w:val="auto"/>
          <w:kern w:val="0"/>
          <w:szCs w:val="24"/>
          <w:lang w:val="en-GB" w:eastAsia="fr-FR"/>
        </w:rPr>
      </w:pPr>
      <w:r w:rsidRPr="002B0757">
        <w:rPr>
          <w:szCs w:val="24"/>
        </w:rPr>
        <w:br w:type="page"/>
      </w:r>
    </w:p>
    <w:p w14:paraId="55A483D2" w14:textId="77777777" w:rsidR="00244C4F" w:rsidRPr="002B0757" w:rsidRDefault="00244C4F" w:rsidP="00C05EEA">
      <w:pPr>
        <w:pStyle w:val="Heading2"/>
      </w:pPr>
      <w:bookmarkStart w:id="54" w:name="_Toc192866918"/>
      <w:bookmarkStart w:id="55" w:name="_Toc192945055"/>
      <w:bookmarkStart w:id="56" w:name="_Toc192947156"/>
      <w:bookmarkStart w:id="57" w:name="_Toc196911493"/>
      <w:bookmarkStart w:id="58" w:name="_Hlk192925156"/>
      <w:r w:rsidRPr="002B0757">
        <w:t>CONDUCT FIRST AID</w:t>
      </w:r>
      <w:bookmarkEnd w:id="54"/>
      <w:bookmarkEnd w:id="55"/>
      <w:bookmarkEnd w:id="56"/>
      <w:bookmarkEnd w:id="57"/>
    </w:p>
    <w:p w14:paraId="2361EF33" w14:textId="1A745A5D" w:rsidR="00244C4F" w:rsidRPr="002B0757" w:rsidRDefault="00244C4F" w:rsidP="00244C4F">
      <w:pPr>
        <w:spacing w:after="0" w:line="360" w:lineRule="auto"/>
        <w:jc w:val="both"/>
        <w:rPr>
          <w:b/>
          <w:color w:val="auto"/>
          <w:kern w:val="0"/>
          <w:szCs w:val="24"/>
          <w:lang w:val="en-ZA" w:eastAsia="fr-FR"/>
        </w:rPr>
      </w:pPr>
      <w:r w:rsidRPr="002B0757">
        <w:rPr>
          <w:b/>
          <w:color w:val="auto"/>
          <w:kern w:val="0"/>
          <w:szCs w:val="24"/>
          <w:lang w:val="en-GB"/>
        </w:rPr>
        <w:t>UNIT CODE:</w:t>
      </w:r>
      <w:r w:rsidRPr="002B0757">
        <w:rPr>
          <w:b/>
          <w:color w:val="auto"/>
          <w:kern w:val="0"/>
          <w:szCs w:val="24"/>
          <w:lang w:val="en-ZA" w:eastAsia="fr-FR"/>
        </w:rPr>
        <w:t xml:space="preserve"> </w:t>
      </w:r>
      <w:r w:rsidRPr="002B0757">
        <w:rPr>
          <w:b/>
          <w:color w:val="auto"/>
          <w:kern w:val="0"/>
          <w:szCs w:val="24"/>
          <w:lang w:val="en-GB"/>
        </w:rPr>
        <w:t xml:space="preserve">0913 </w:t>
      </w:r>
      <w:r w:rsidR="00DE646B" w:rsidRPr="002B0757">
        <w:rPr>
          <w:b/>
          <w:color w:val="auto"/>
          <w:kern w:val="0"/>
          <w:szCs w:val="24"/>
          <w:lang w:val="en-GB"/>
        </w:rPr>
        <w:t>3</w:t>
      </w:r>
      <w:r w:rsidRPr="002B0757">
        <w:rPr>
          <w:b/>
          <w:color w:val="auto"/>
          <w:kern w:val="0"/>
          <w:szCs w:val="24"/>
          <w:lang w:val="en-GB"/>
        </w:rPr>
        <w:t>51 0</w:t>
      </w:r>
      <w:r w:rsidR="00DE646B" w:rsidRPr="002B0757">
        <w:rPr>
          <w:b/>
          <w:color w:val="auto"/>
          <w:kern w:val="0"/>
          <w:szCs w:val="24"/>
          <w:lang w:val="en-GB"/>
        </w:rPr>
        <w:t>6</w:t>
      </w:r>
      <w:r w:rsidRPr="002B0757">
        <w:rPr>
          <w:b/>
          <w:color w:val="auto"/>
          <w:kern w:val="0"/>
          <w:szCs w:val="24"/>
          <w:lang w:val="en-GB"/>
        </w:rPr>
        <w:t>A</w:t>
      </w:r>
    </w:p>
    <w:p w14:paraId="7F223E2E" w14:textId="77777777" w:rsidR="00244C4F" w:rsidRPr="002B0757" w:rsidRDefault="00244C4F" w:rsidP="00244C4F">
      <w:pPr>
        <w:spacing w:after="200" w:line="240" w:lineRule="auto"/>
        <w:rPr>
          <w:b/>
          <w:color w:val="auto"/>
          <w:kern w:val="0"/>
          <w:szCs w:val="24"/>
          <w:lang w:val="en-GB"/>
        </w:rPr>
      </w:pPr>
      <w:bookmarkStart w:id="59" w:name="_Hlk192933775"/>
      <w:bookmarkEnd w:id="58"/>
      <w:r w:rsidRPr="002B0757">
        <w:rPr>
          <w:b/>
          <w:color w:val="auto"/>
          <w:kern w:val="0"/>
          <w:szCs w:val="24"/>
          <w:lang w:val="en-GB"/>
        </w:rPr>
        <w:t xml:space="preserve">UNIT DESCRIPTION </w:t>
      </w:r>
    </w:p>
    <w:p w14:paraId="5FB875ED" w14:textId="0C346B06" w:rsidR="00244C4F" w:rsidRPr="002B0757" w:rsidRDefault="00244C4F" w:rsidP="00244C4F">
      <w:pPr>
        <w:spacing w:after="0" w:line="276" w:lineRule="auto"/>
        <w:contextualSpacing/>
        <w:jc w:val="both"/>
        <w:rPr>
          <w:color w:val="auto"/>
          <w:kern w:val="0"/>
          <w:szCs w:val="24"/>
          <w:lang w:val="en-GB"/>
        </w:rPr>
      </w:pPr>
      <w:r w:rsidRPr="002B0757">
        <w:rPr>
          <w:color w:val="auto"/>
          <w:kern w:val="0"/>
          <w:szCs w:val="24"/>
          <w:lang w:val="en-GB"/>
        </w:rPr>
        <w:t>This unit specifies the competencies required to conduct first aid. It involves assessing the nature and extent of injury or illness, provid</w:t>
      </w:r>
      <w:r w:rsidR="00497FA6" w:rsidRPr="002B0757">
        <w:rPr>
          <w:color w:val="auto"/>
          <w:kern w:val="0"/>
          <w:szCs w:val="24"/>
          <w:lang w:val="en-GB"/>
        </w:rPr>
        <w:t>ing</w:t>
      </w:r>
      <w:r w:rsidRPr="002B0757">
        <w:rPr>
          <w:color w:val="auto"/>
          <w:kern w:val="0"/>
          <w:szCs w:val="24"/>
          <w:lang w:val="en-GB"/>
        </w:rPr>
        <w:t xml:space="preserve"> first aid services, evaluat</w:t>
      </w:r>
      <w:r w:rsidR="00497FA6" w:rsidRPr="002B0757">
        <w:rPr>
          <w:color w:val="auto"/>
          <w:kern w:val="0"/>
          <w:szCs w:val="24"/>
          <w:lang w:val="en-GB"/>
        </w:rPr>
        <w:t>ing</w:t>
      </w:r>
      <w:r w:rsidRPr="002B0757">
        <w:rPr>
          <w:color w:val="auto"/>
          <w:kern w:val="0"/>
          <w:szCs w:val="24"/>
          <w:lang w:val="en-GB"/>
        </w:rPr>
        <w:t xml:space="preserve"> first aid service and wind</w:t>
      </w:r>
      <w:r w:rsidR="00497FA6" w:rsidRPr="002B0757">
        <w:rPr>
          <w:color w:val="auto"/>
          <w:kern w:val="0"/>
          <w:szCs w:val="24"/>
          <w:lang w:val="en-GB"/>
        </w:rPr>
        <w:t>ing</w:t>
      </w:r>
      <w:r w:rsidRPr="002B0757">
        <w:rPr>
          <w:color w:val="auto"/>
          <w:kern w:val="0"/>
          <w:szCs w:val="24"/>
          <w:lang w:val="en-GB"/>
        </w:rPr>
        <w:t xml:space="preserve">-up first aid. </w:t>
      </w:r>
    </w:p>
    <w:bookmarkEnd w:id="59"/>
    <w:p w14:paraId="4290F1D2" w14:textId="77777777" w:rsidR="00244C4F" w:rsidRPr="002B0757" w:rsidRDefault="00244C4F" w:rsidP="00244C4F">
      <w:pPr>
        <w:spacing w:after="0" w:line="240" w:lineRule="auto"/>
        <w:ind w:left="720"/>
        <w:contextualSpacing/>
        <w:rPr>
          <w:color w:val="auto"/>
          <w:kern w:val="0"/>
          <w:szCs w:val="24"/>
          <w:lang w:val="en-GB"/>
        </w:rPr>
      </w:pPr>
    </w:p>
    <w:p w14:paraId="4D99CE45" w14:textId="77777777" w:rsidR="00244C4F" w:rsidRPr="002B0757" w:rsidRDefault="00244C4F" w:rsidP="00244C4F">
      <w:pPr>
        <w:spacing w:after="200" w:line="240" w:lineRule="auto"/>
        <w:rPr>
          <w:color w:val="auto"/>
          <w:kern w:val="0"/>
          <w:szCs w:val="24"/>
          <w:lang w:val="en-GB"/>
        </w:rPr>
      </w:pPr>
      <w:r w:rsidRPr="002B0757">
        <w:rPr>
          <w:b/>
          <w:color w:val="auto"/>
          <w:kern w:val="0"/>
          <w:szCs w:val="24"/>
          <w:lang w:val="en-GB"/>
        </w:rPr>
        <w:t>ELEMENTS AND PERFORMANCE CRITERIA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5"/>
        <w:gridCol w:w="5940"/>
      </w:tblGrid>
      <w:tr w:rsidR="00244C4F" w:rsidRPr="002B0757" w14:paraId="1423AE6B" w14:textId="77777777" w:rsidTr="003C4B47">
        <w:trPr>
          <w:trHeight w:val="1664"/>
          <w:tblHeader/>
        </w:trPr>
        <w:tc>
          <w:tcPr>
            <w:tcW w:w="2965" w:type="dxa"/>
          </w:tcPr>
          <w:p w14:paraId="208B03C3" w14:textId="77777777" w:rsidR="00244C4F" w:rsidRPr="002B0757" w:rsidRDefault="00244C4F" w:rsidP="00244C4F">
            <w:pPr>
              <w:spacing w:after="0" w:line="240" w:lineRule="auto"/>
              <w:rPr>
                <w:b/>
                <w:color w:val="auto"/>
                <w:kern w:val="0"/>
                <w:szCs w:val="24"/>
                <w:lang w:val="en-GB"/>
              </w:rPr>
            </w:pPr>
            <w:r w:rsidRPr="002B0757">
              <w:rPr>
                <w:b/>
                <w:color w:val="auto"/>
                <w:kern w:val="0"/>
                <w:szCs w:val="24"/>
                <w:lang w:val="en-GB"/>
              </w:rPr>
              <w:t xml:space="preserve">Elements </w:t>
            </w:r>
          </w:p>
          <w:p w14:paraId="101C0963" w14:textId="77777777" w:rsidR="00244C4F" w:rsidRPr="002B0757" w:rsidRDefault="00244C4F" w:rsidP="00244C4F">
            <w:pPr>
              <w:spacing w:after="0" w:line="240" w:lineRule="auto"/>
              <w:rPr>
                <w:color w:val="auto"/>
                <w:kern w:val="0"/>
                <w:szCs w:val="24"/>
                <w:lang w:val="en-GB"/>
              </w:rPr>
            </w:pPr>
            <w:r w:rsidRPr="002B0757">
              <w:rPr>
                <w:color w:val="auto"/>
                <w:kern w:val="0"/>
                <w:szCs w:val="24"/>
                <w:lang w:val="en-GB"/>
              </w:rPr>
              <w:t xml:space="preserve">These describe the </w:t>
            </w:r>
            <w:r w:rsidRPr="002B0757">
              <w:rPr>
                <w:b/>
                <w:color w:val="auto"/>
                <w:kern w:val="0"/>
                <w:szCs w:val="24"/>
                <w:lang w:val="en-GB"/>
              </w:rPr>
              <w:t>key outcomes</w:t>
            </w:r>
            <w:r w:rsidRPr="002B0757">
              <w:rPr>
                <w:color w:val="auto"/>
                <w:kern w:val="0"/>
                <w:szCs w:val="24"/>
                <w:lang w:val="en-GB"/>
              </w:rPr>
              <w:t xml:space="preserve"> which make up workplace function.</w:t>
            </w:r>
          </w:p>
          <w:p w14:paraId="1EA0E1A0" w14:textId="77777777" w:rsidR="00244C4F" w:rsidRPr="002B0757" w:rsidRDefault="00244C4F" w:rsidP="00244C4F">
            <w:pPr>
              <w:spacing w:after="0" w:line="240" w:lineRule="auto"/>
              <w:rPr>
                <w:i/>
                <w:color w:val="auto"/>
                <w:kern w:val="0"/>
                <w:szCs w:val="24"/>
                <w:lang w:val="en-GB"/>
              </w:rPr>
            </w:pPr>
            <w:r w:rsidRPr="002B0757">
              <w:rPr>
                <w:i/>
                <w:color w:val="auto"/>
                <w:kern w:val="0"/>
                <w:szCs w:val="24"/>
                <w:lang w:val="en-GB"/>
              </w:rPr>
              <w:t>Active voice is used to describe elements.</w:t>
            </w:r>
          </w:p>
        </w:tc>
        <w:tc>
          <w:tcPr>
            <w:tcW w:w="5940" w:type="dxa"/>
          </w:tcPr>
          <w:p w14:paraId="1CFC759E" w14:textId="77777777" w:rsidR="00244C4F" w:rsidRPr="002B0757" w:rsidRDefault="00244C4F" w:rsidP="00244C4F">
            <w:pPr>
              <w:spacing w:after="0" w:line="240" w:lineRule="auto"/>
              <w:rPr>
                <w:b/>
                <w:color w:val="auto"/>
                <w:kern w:val="0"/>
                <w:szCs w:val="24"/>
                <w:lang w:val="en-GB"/>
              </w:rPr>
            </w:pPr>
            <w:r w:rsidRPr="002B0757">
              <w:rPr>
                <w:b/>
                <w:color w:val="auto"/>
                <w:kern w:val="0"/>
                <w:szCs w:val="24"/>
                <w:lang w:val="en-GB"/>
              </w:rPr>
              <w:t>Performance Criteria</w:t>
            </w:r>
          </w:p>
          <w:p w14:paraId="1C38F49C" w14:textId="77777777" w:rsidR="00244C4F" w:rsidRPr="002B0757" w:rsidRDefault="00244C4F" w:rsidP="00244C4F">
            <w:pPr>
              <w:spacing w:after="0" w:line="240" w:lineRule="auto"/>
              <w:rPr>
                <w:color w:val="auto"/>
                <w:kern w:val="0"/>
                <w:szCs w:val="24"/>
                <w:lang w:val="en-GB"/>
              </w:rPr>
            </w:pPr>
            <w:r w:rsidRPr="002B0757">
              <w:rPr>
                <w:color w:val="auto"/>
                <w:kern w:val="0"/>
                <w:szCs w:val="24"/>
                <w:lang w:val="en-GB"/>
              </w:rPr>
              <w:t xml:space="preserve">These are </w:t>
            </w:r>
            <w:r w:rsidRPr="002B0757">
              <w:rPr>
                <w:b/>
                <w:color w:val="auto"/>
                <w:kern w:val="0"/>
                <w:szCs w:val="24"/>
                <w:lang w:val="en-GB"/>
              </w:rPr>
              <w:t>assessable</w:t>
            </w:r>
            <w:r w:rsidRPr="002B0757">
              <w:rPr>
                <w:color w:val="auto"/>
                <w:kern w:val="0"/>
                <w:szCs w:val="24"/>
                <w:lang w:val="en-GB"/>
              </w:rPr>
              <w:t xml:space="preserve"> statements which </w:t>
            </w:r>
            <w:r w:rsidRPr="002B0757">
              <w:rPr>
                <w:b/>
                <w:color w:val="auto"/>
                <w:kern w:val="0"/>
                <w:szCs w:val="24"/>
                <w:lang w:val="en-GB"/>
              </w:rPr>
              <w:t>specify</w:t>
            </w:r>
            <w:r w:rsidRPr="002B0757">
              <w:rPr>
                <w:color w:val="auto"/>
                <w:kern w:val="0"/>
                <w:szCs w:val="24"/>
                <w:lang w:val="en-GB"/>
              </w:rPr>
              <w:t xml:space="preserve"> the required </w:t>
            </w:r>
            <w:r w:rsidRPr="002B0757">
              <w:rPr>
                <w:b/>
                <w:color w:val="auto"/>
                <w:kern w:val="0"/>
                <w:szCs w:val="24"/>
                <w:lang w:val="en-GB"/>
              </w:rPr>
              <w:t>level of performance</w:t>
            </w:r>
            <w:r w:rsidRPr="002B0757">
              <w:rPr>
                <w:color w:val="auto"/>
                <w:kern w:val="0"/>
                <w:szCs w:val="24"/>
                <w:lang w:val="en-GB"/>
              </w:rPr>
              <w:t xml:space="preserve"> for each of the elements. </w:t>
            </w:r>
          </w:p>
          <w:p w14:paraId="500CBFB7" w14:textId="77777777" w:rsidR="00244C4F" w:rsidRPr="002B0757" w:rsidRDefault="00244C4F" w:rsidP="00244C4F">
            <w:pPr>
              <w:spacing w:after="0" w:line="240" w:lineRule="auto"/>
              <w:rPr>
                <w:i/>
                <w:color w:val="auto"/>
                <w:kern w:val="0"/>
                <w:szCs w:val="24"/>
                <w:lang w:val="en-GB"/>
              </w:rPr>
            </w:pPr>
            <w:r w:rsidRPr="002B0757">
              <w:rPr>
                <w:i/>
                <w:color w:val="auto"/>
                <w:kern w:val="0"/>
                <w:szCs w:val="24"/>
                <w:lang w:val="en-GB"/>
              </w:rPr>
              <w:t>Passive voice is used to describe performance criteria.</w:t>
            </w:r>
          </w:p>
        </w:tc>
      </w:tr>
      <w:tr w:rsidR="00244C4F" w:rsidRPr="002B0757" w14:paraId="73847B3E" w14:textId="77777777" w:rsidTr="003C4B47">
        <w:trPr>
          <w:trHeight w:val="638"/>
          <w:tblHeader/>
        </w:trPr>
        <w:tc>
          <w:tcPr>
            <w:tcW w:w="2965" w:type="dxa"/>
          </w:tcPr>
          <w:p w14:paraId="37E6F7AB" w14:textId="77777777" w:rsidR="00244C4F" w:rsidRPr="002B0757" w:rsidRDefault="00244C4F" w:rsidP="00244C4F">
            <w:pPr>
              <w:numPr>
                <w:ilvl w:val="0"/>
                <w:numId w:val="62"/>
              </w:numPr>
              <w:tabs>
                <w:tab w:val="left" w:pos="547"/>
              </w:tabs>
              <w:spacing w:after="0" w:line="276" w:lineRule="auto"/>
              <w:rPr>
                <w:i/>
                <w:color w:val="auto"/>
                <w:kern w:val="0"/>
                <w:szCs w:val="24"/>
                <w:lang w:val="en-GB"/>
              </w:rPr>
            </w:pPr>
            <w:bookmarkStart w:id="60" w:name="_Hlk192848363"/>
            <w:r w:rsidRPr="002B0757">
              <w:rPr>
                <w:color w:val="auto"/>
                <w:kern w:val="0"/>
                <w:szCs w:val="24"/>
                <w:lang w:val="en-GB"/>
              </w:rPr>
              <w:t xml:space="preserve">Assess the nature and extent of injury or illness </w:t>
            </w:r>
          </w:p>
        </w:tc>
        <w:tc>
          <w:tcPr>
            <w:tcW w:w="5940" w:type="dxa"/>
          </w:tcPr>
          <w:p w14:paraId="32B828D3" w14:textId="3193EA91"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color w:val="auto"/>
                <w:kern w:val="0"/>
                <w:szCs w:val="24"/>
                <w:lang w:val="en-GB"/>
              </w:rPr>
              <w:t>Personal, casualty and environment safety are a</w:t>
            </w:r>
            <w:r w:rsidR="00C76CC4" w:rsidRPr="002B0757">
              <w:rPr>
                <w:color w:val="auto"/>
                <w:kern w:val="0"/>
                <w:szCs w:val="24"/>
              </w:rPr>
              <w:t>assessed</w:t>
            </w:r>
            <w:r w:rsidRPr="002B0757">
              <w:rPr>
                <w:color w:val="auto"/>
                <w:kern w:val="0"/>
                <w:szCs w:val="24"/>
              </w:rPr>
              <w:t xml:space="preserve"> as </w:t>
            </w:r>
            <w:r w:rsidRPr="002B0757">
              <w:rPr>
                <w:color w:val="auto"/>
                <w:kern w:val="0"/>
                <w:szCs w:val="24"/>
                <w:lang w:val="en-GB"/>
              </w:rPr>
              <w:t>per principles of first aid.</w:t>
            </w:r>
          </w:p>
          <w:p w14:paraId="5E02E7FD" w14:textId="77777777"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b/>
                <w:i/>
                <w:iCs/>
                <w:color w:val="auto"/>
                <w:kern w:val="0"/>
                <w:szCs w:val="24"/>
                <w:lang w:val="en-GB"/>
              </w:rPr>
              <w:t>Nature and extent of injury and /or illness</w:t>
            </w:r>
            <w:r w:rsidRPr="002B0757">
              <w:rPr>
                <w:color w:val="auto"/>
                <w:kern w:val="0"/>
                <w:szCs w:val="24"/>
                <w:lang w:val="en-GB"/>
              </w:rPr>
              <w:t xml:space="preserve"> </w:t>
            </w:r>
            <w:r w:rsidRPr="002B0757">
              <w:rPr>
                <w:color w:val="auto"/>
                <w:kern w:val="0"/>
                <w:szCs w:val="24"/>
              </w:rPr>
              <w:t xml:space="preserve">are assessed as per </w:t>
            </w:r>
            <w:r w:rsidRPr="002B0757">
              <w:rPr>
                <w:color w:val="auto"/>
                <w:kern w:val="0"/>
                <w:szCs w:val="24"/>
                <w:lang w:val="en-GB"/>
              </w:rPr>
              <w:t xml:space="preserve">first aid principles. </w:t>
            </w:r>
          </w:p>
          <w:p w14:paraId="308ABDBC" w14:textId="3E58B15F"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color w:val="auto"/>
                <w:kern w:val="0"/>
                <w:szCs w:val="24"/>
              </w:rPr>
              <w:t>A</w:t>
            </w:r>
            <w:r w:rsidR="0076066A" w:rsidRPr="002B0757">
              <w:rPr>
                <w:color w:val="auto"/>
                <w:kern w:val="0"/>
                <w:szCs w:val="24"/>
                <w:lang w:val="en-GB"/>
              </w:rPr>
              <w:t>assistance</w:t>
            </w:r>
            <w:r w:rsidRPr="002B0757">
              <w:rPr>
                <w:color w:val="auto"/>
                <w:kern w:val="0"/>
                <w:szCs w:val="24"/>
                <w:lang w:val="en-GB"/>
              </w:rPr>
              <w:t xml:space="preserve"> from </w:t>
            </w:r>
            <w:r w:rsidRPr="002B0757">
              <w:rPr>
                <w:b/>
                <w:i/>
                <w:iCs/>
                <w:color w:val="auto"/>
                <w:kern w:val="0"/>
                <w:szCs w:val="24"/>
                <w:lang w:val="en-GB"/>
              </w:rPr>
              <w:t>emergency services</w:t>
            </w:r>
            <w:r w:rsidRPr="002B0757">
              <w:rPr>
                <w:color w:val="auto"/>
                <w:kern w:val="0"/>
                <w:szCs w:val="24"/>
                <w:lang w:val="en-GB"/>
              </w:rPr>
              <w:t xml:space="preserve"> </w:t>
            </w:r>
            <w:r w:rsidRPr="002B0757">
              <w:rPr>
                <w:color w:val="auto"/>
                <w:kern w:val="0"/>
                <w:szCs w:val="24"/>
              </w:rPr>
              <w:t xml:space="preserve">is called </w:t>
            </w:r>
            <w:r w:rsidRPr="002B0757">
              <w:rPr>
                <w:color w:val="auto"/>
                <w:kern w:val="0"/>
                <w:szCs w:val="24"/>
                <w:lang w:val="en-GB"/>
              </w:rPr>
              <w:t xml:space="preserve">as per first aid </w:t>
            </w:r>
            <w:r w:rsidRPr="002B0757">
              <w:rPr>
                <w:color w:val="auto"/>
                <w:kern w:val="0"/>
                <w:szCs w:val="24"/>
              </w:rPr>
              <w:t>principles</w:t>
            </w:r>
            <w:r w:rsidRPr="002B0757">
              <w:rPr>
                <w:color w:val="auto"/>
                <w:kern w:val="0"/>
                <w:szCs w:val="24"/>
                <w:lang w:val="en-GB"/>
              </w:rPr>
              <w:t>.</w:t>
            </w:r>
          </w:p>
          <w:p w14:paraId="559DB38E" w14:textId="77777777"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color w:val="auto"/>
                <w:kern w:val="0"/>
                <w:szCs w:val="24"/>
              </w:rPr>
              <w:t xml:space="preserve">Prompt decision </w:t>
            </w:r>
            <w:r w:rsidRPr="002B0757">
              <w:rPr>
                <w:color w:val="auto"/>
                <w:kern w:val="0"/>
                <w:szCs w:val="24"/>
                <w:lang w:val="en-GB"/>
              </w:rPr>
              <w:t>are m</w:t>
            </w:r>
            <w:r w:rsidRPr="002B0757">
              <w:rPr>
                <w:color w:val="auto"/>
                <w:kern w:val="0"/>
                <w:szCs w:val="24"/>
              </w:rPr>
              <w:t xml:space="preserve">ade </w:t>
            </w:r>
            <w:r w:rsidRPr="002B0757">
              <w:rPr>
                <w:color w:val="auto"/>
                <w:kern w:val="0"/>
                <w:szCs w:val="24"/>
                <w:lang w:val="en-GB"/>
              </w:rPr>
              <w:t>regarding action to be taken.</w:t>
            </w:r>
            <w:r w:rsidRPr="002B0757">
              <w:rPr>
                <w:color w:val="auto"/>
                <w:kern w:val="0"/>
                <w:szCs w:val="24"/>
              </w:rPr>
              <w:t xml:space="preserve"> </w:t>
            </w:r>
          </w:p>
          <w:p w14:paraId="1DFE3BC2" w14:textId="77777777"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b/>
                <w:i/>
                <w:iCs/>
                <w:color w:val="auto"/>
                <w:kern w:val="0"/>
                <w:szCs w:val="24"/>
                <w:lang w:val="en-GB"/>
              </w:rPr>
              <w:t>Tools and supplies</w:t>
            </w:r>
            <w:r w:rsidRPr="002B0757">
              <w:rPr>
                <w:color w:val="auto"/>
                <w:kern w:val="0"/>
                <w:szCs w:val="24"/>
                <w:lang w:val="en-GB"/>
              </w:rPr>
              <w:t xml:space="preserve"> require</w:t>
            </w:r>
            <w:r w:rsidRPr="002B0757">
              <w:rPr>
                <w:color w:val="auto"/>
                <w:kern w:val="0"/>
                <w:szCs w:val="24"/>
              </w:rPr>
              <w:t xml:space="preserve">d are </w:t>
            </w:r>
            <w:r w:rsidRPr="002B0757">
              <w:rPr>
                <w:bCs/>
                <w:color w:val="auto"/>
                <w:kern w:val="0"/>
                <w:szCs w:val="24"/>
              </w:rPr>
              <w:t>Identified</w:t>
            </w:r>
            <w:r w:rsidRPr="002B0757">
              <w:rPr>
                <w:color w:val="auto"/>
                <w:kern w:val="0"/>
                <w:szCs w:val="24"/>
                <w:lang w:val="en-GB"/>
              </w:rPr>
              <w:t xml:space="preserve"> based on the </w:t>
            </w:r>
            <w:r w:rsidRPr="002B0757">
              <w:rPr>
                <w:color w:val="auto"/>
                <w:kern w:val="0"/>
                <w:szCs w:val="24"/>
              </w:rPr>
              <w:t>assessment</w:t>
            </w:r>
            <w:r w:rsidRPr="002B0757">
              <w:rPr>
                <w:color w:val="auto"/>
                <w:kern w:val="0"/>
                <w:szCs w:val="24"/>
                <w:lang w:val="en-GB"/>
              </w:rPr>
              <w:t xml:space="preserve"> carried out</w:t>
            </w:r>
          </w:p>
          <w:p w14:paraId="3D474DE7" w14:textId="77777777"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color w:val="auto"/>
                <w:kern w:val="0"/>
                <w:szCs w:val="24"/>
              </w:rPr>
              <w:t>T</w:t>
            </w:r>
            <w:r w:rsidRPr="002B0757">
              <w:rPr>
                <w:color w:val="auto"/>
                <w:kern w:val="0"/>
                <w:szCs w:val="24"/>
                <w:lang w:val="en-GB"/>
              </w:rPr>
              <w:t>ools and supplies g</w:t>
            </w:r>
            <w:r w:rsidRPr="002B0757">
              <w:rPr>
                <w:color w:val="auto"/>
                <w:kern w:val="0"/>
                <w:szCs w:val="24"/>
              </w:rPr>
              <w:t xml:space="preserve">athered as per </w:t>
            </w:r>
            <w:r w:rsidRPr="002B0757">
              <w:rPr>
                <w:color w:val="auto"/>
                <w:kern w:val="0"/>
                <w:szCs w:val="24"/>
                <w:lang w:val="en-GB"/>
              </w:rPr>
              <w:t xml:space="preserve">assessment of the </w:t>
            </w:r>
            <w:r w:rsidRPr="002B0757">
              <w:rPr>
                <w:color w:val="auto"/>
                <w:kern w:val="0"/>
                <w:szCs w:val="24"/>
              </w:rPr>
              <w:t>situation</w:t>
            </w:r>
            <w:r w:rsidRPr="002B0757">
              <w:rPr>
                <w:color w:val="auto"/>
                <w:kern w:val="0"/>
                <w:szCs w:val="24"/>
                <w:lang w:val="en-GB"/>
              </w:rPr>
              <w:t>.</w:t>
            </w:r>
          </w:p>
        </w:tc>
      </w:tr>
      <w:tr w:rsidR="00244C4F" w:rsidRPr="002B0757" w14:paraId="18C46F8E" w14:textId="77777777" w:rsidTr="003C4B47">
        <w:trPr>
          <w:trHeight w:val="638"/>
          <w:tblHeader/>
        </w:trPr>
        <w:tc>
          <w:tcPr>
            <w:tcW w:w="2965" w:type="dxa"/>
          </w:tcPr>
          <w:p w14:paraId="3C79020B" w14:textId="77777777" w:rsidR="00244C4F" w:rsidRPr="002B0757" w:rsidRDefault="00244C4F" w:rsidP="00244C4F">
            <w:pPr>
              <w:numPr>
                <w:ilvl w:val="0"/>
                <w:numId w:val="62"/>
              </w:numPr>
              <w:tabs>
                <w:tab w:val="left" w:pos="547"/>
              </w:tabs>
              <w:spacing w:after="0" w:line="276" w:lineRule="auto"/>
              <w:rPr>
                <w:color w:val="auto"/>
                <w:kern w:val="0"/>
                <w:szCs w:val="24"/>
                <w:lang w:val="en-GB"/>
              </w:rPr>
            </w:pPr>
            <w:r w:rsidRPr="002B0757">
              <w:rPr>
                <w:color w:val="auto"/>
                <w:kern w:val="0"/>
                <w:szCs w:val="24"/>
                <w:lang w:val="en-GB"/>
              </w:rPr>
              <w:t>Provide first aid services</w:t>
            </w:r>
          </w:p>
        </w:tc>
        <w:tc>
          <w:tcPr>
            <w:tcW w:w="5940" w:type="dxa"/>
          </w:tcPr>
          <w:p w14:paraId="0950380A" w14:textId="2C1A9AA2"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b/>
                <w:i/>
                <w:iCs/>
                <w:color w:val="auto"/>
                <w:kern w:val="0"/>
                <w:szCs w:val="24"/>
              </w:rPr>
              <w:t>F</w:t>
            </w:r>
            <w:r w:rsidR="0076066A" w:rsidRPr="002B0757">
              <w:rPr>
                <w:b/>
                <w:i/>
                <w:iCs/>
                <w:color w:val="auto"/>
                <w:kern w:val="0"/>
                <w:szCs w:val="24"/>
                <w:lang w:val="en-GB"/>
              </w:rPr>
              <w:t>first</w:t>
            </w:r>
            <w:r w:rsidRPr="002B0757">
              <w:rPr>
                <w:b/>
                <w:i/>
                <w:iCs/>
                <w:color w:val="auto"/>
                <w:kern w:val="0"/>
                <w:szCs w:val="24"/>
                <w:lang w:val="en-GB"/>
              </w:rPr>
              <w:t xml:space="preserve"> aid measures</w:t>
            </w:r>
            <w:r w:rsidRPr="002B0757">
              <w:rPr>
                <w:color w:val="auto"/>
                <w:kern w:val="0"/>
                <w:szCs w:val="24"/>
                <w:lang w:val="en-GB"/>
              </w:rPr>
              <w:t xml:space="preserve"> are given</w:t>
            </w:r>
            <w:r w:rsidRPr="002B0757">
              <w:rPr>
                <w:b/>
                <w:color w:val="auto"/>
                <w:kern w:val="0"/>
                <w:szCs w:val="24"/>
              </w:rPr>
              <w:t xml:space="preserve"> </w:t>
            </w:r>
            <w:r w:rsidRPr="002B0757">
              <w:rPr>
                <w:color w:val="auto"/>
                <w:kern w:val="0"/>
                <w:szCs w:val="24"/>
                <w:lang w:val="en-GB"/>
              </w:rPr>
              <w:t xml:space="preserve">based on nature and extent of injury/illness as per first aid </w:t>
            </w:r>
            <w:r w:rsidRPr="002B0757">
              <w:rPr>
                <w:color w:val="auto"/>
                <w:kern w:val="0"/>
                <w:szCs w:val="24"/>
              </w:rPr>
              <w:t>principles</w:t>
            </w:r>
            <w:r w:rsidRPr="002B0757">
              <w:rPr>
                <w:color w:val="auto"/>
                <w:kern w:val="0"/>
                <w:szCs w:val="24"/>
                <w:lang w:val="en-GB"/>
              </w:rPr>
              <w:t>.</w:t>
            </w:r>
          </w:p>
          <w:p w14:paraId="65829B84" w14:textId="77777777"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b/>
                <w:i/>
                <w:iCs/>
                <w:color w:val="auto"/>
                <w:kern w:val="0"/>
                <w:szCs w:val="24"/>
              </w:rPr>
              <w:t>Casualty's</w:t>
            </w:r>
            <w:r w:rsidRPr="002B0757">
              <w:rPr>
                <w:b/>
                <w:i/>
                <w:iCs/>
                <w:color w:val="auto"/>
                <w:kern w:val="0"/>
                <w:szCs w:val="24"/>
                <w:lang w:val="en-GB"/>
              </w:rPr>
              <w:t xml:space="preserve"> condition</w:t>
            </w:r>
            <w:r w:rsidRPr="002B0757">
              <w:rPr>
                <w:color w:val="auto"/>
                <w:kern w:val="0"/>
                <w:szCs w:val="24"/>
              </w:rPr>
              <w:t xml:space="preserve"> </w:t>
            </w:r>
            <w:r w:rsidRPr="002B0757">
              <w:rPr>
                <w:bCs/>
                <w:color w:val="auto"/>
                <w:kern w:val="0"/>
                <w:szCs w:val="24"/>
              </w:rPr>
              <w:t>is monitored</w:t>
            </w:r>
            <w:r w:rsidRPr="002B0757">
              <w:rPr>
                <w:b/>
                <w:color w:val="auto"/>
                <w:kern w:val="0"/>
                <w:szCs w:val="24"/>
              </w:rPr>
              <w:t xml:space="preserve"> </w:t>
            </w:r>
            <w:r w:rsidRPr="002B0757">
              <w:rPr>
                <w:color w:val="auto"/>
                <w:kern w:val="0"/>
                <w:szCs w:val="24"/>
                <w:lang w:val="en-GB"/>
              </w:rPr>
              <w:t>based on the vital signs as per first aid principles.</w:t>
            </w:r>
          </w:p>
          <w:p w14:paraId="5E950685" w14:textId="78A54A34"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color w:val="auto"/>
                <w:kern w:val="0"/>
                <w:szCs w:val="24"/>
              </w:rPr>
              <w:t>I</w:t>
            </w:r>
            <w:r w:rsidR="0076066A" w:rsidRPr="002B0757">
              <w:rPr>
                <w:color w:val="auto"/>
                <w:kern w:val="0"/>
                <w:szCs w:val="24"/>
                <w:lang w:val="en-GB"/>
              </w:rPr>
              <w:t>information</w:t>
            </w:r>
            <w:r w:rsidRPr="002B0757">
              <w:rPr>
                <w:color w:val="auto"/>
                <w:kern w:val="0"/>
                <w:szCs w:val="24"/>
                <w:lang w:val="en-GB"/>
              </w:rPr>
              <w:t xml:space="preserve"> on casualty condition is c</w:t>
            </w:r>
            <w:r w:rsidRPr="002B0757">
              <w:rPr>
                <w:color w:val="auto"/>
                <w:kern w:val="0"/>
                <w:szCs w:val="24"/>
              </w:rPr>
              <w:t xml:space="preserve">onveyed </w:t>
            </w:r>
            <w:r w:rsidRPr="002B0757">
              <w:rPr>
                <w:color w:val="auto"/>
                <w:kern w:val="0"/>
                <w:szCs w:val="24"/>
                <w:lang w:val="en-GB"/>
              </w:rPr>
              <w:t xml:space="preserve">as </w:t>
            </w:r>
            <w:r w:rsidRPr="002B0757">
              <w:rPr>
                <w:color w:val="auto"/>
                <w:kern w:val="0"/>
                <w:szCs w:val="24"/>
              </w:rPr>
              <w:t>per</w:t>
            </w:r>
            <w:r w:rsidRPr="002B0757">
              <w:rPr>
                <w:color w:val="auto"/>
                <w:kern w:val="0"/>
                <w:szCs w:val="24"/>
                <w:lang w:val="en-GB"/>
              </w:rPr>
              <w:t xml:space="preserve"> first aid principles.</w:t>
            </w:r>
          </w:p>
          <w:p w14:paraId="162807EB" w14:textId="77777777" w:rsidR="00244C4F" w:rsidRPr="002B0757" w:rsidRDefault="00244C4F" w:rsidP="00244C4F">
            <w:pPr>
              <w:widowControl w:val="0"/>
              <w:numPr>
                <w:ilvl w:val="1"/>
                <w:numId w:val="62"/>
              </w:numPr>
              <w:adjustRightInd w:val="0"/>
              <w:spacing w:after="0" w:line="276" w:lineRule="auto"/>
              <w:ind w:left="362" w:hanging="362"/>
              <w:textAlignment w:val="baseline"/>
              <w:rPr>
                <w:b/>
                <w:color w:val="auto"/>
                <w:kern w:val="0"/>
                <w:szCs w:val="24"/>
                <w:lang w:val="en-GB"/>
              </w:rPr>
            </w:pPr>
            <w:r w:rsidRPr="002B0757">
              <w:rPr>
                <w:color w:val="auto"/>
                <w:kern w:val="0"/>
                <w:szCs w:val="24"/>
              </w:rPr>
              <w:t>Casualty</w:t>
            </w:r>
            <w:r w:rsidRPr="002B0757">
              <w:rPr>
                <w:color w:val="auto"/>
                <w:kern w:val="0"/>
                <w:szCs w:val="24"/>
                <w:lang w:val="en-GB"/>
              </w:rPr>
              <w:t xml:space="preserve"> is handed over </w:t>
            </w:r>
            <w:r w:rsidRPr="002B0757">
              <w:rPr>
                <w:color w:val="auto"/>
                <w:kern w:val="0"/>
                <w:szCs w:val="24"/>
              </w:rPr>
              <w:t xml:space="preserve">to </w:t>
            </w:r>
            <w:r w:rsidRPr="002B0757">
              <w:rPr>
                <w:color w:val="auto"/>
                <w:kern w:val="0"/>
                <w:szCs w:val="24"/>
                <w:lang w:val="en-GB"/>
              </w:rPr>
              <w:t xml:space="preserve">appropriate </w:t>
            </w:r>
            <w:r w:rsidRPr="002B0757">
              <w:rPr>
                <w:b/>
                <w:i/>
                <w:iCs/>
                <w:color w:val="auto"/>
                <w:kern w:val="0"/>
                <w:szCs w:val="24"/>
                <w:lang w:val="en-GB"/>
              </w:rPr>
              <w:t>medical personnel</w:t>
            </w:r>
            <w:r w:rsidRPr="002B0757">
              <w:rPr>
                <w:color w:val="auto"/>
                <w:kern w:val="0"/>
                <w:szCs w:val="24"/>
              </w:rPr>
              <w:t xml:space="preserve"> </w:t>
            </w:r>
            <w:r w:rsidRPr="002B0757">
              <w:rPr>
                <w:color w:val="auto"/>
                <w:kern w:val="0"/>
                <w:szCs w:val="24"/>
                <w:lang w:val="en-GB"/>
              </w:rPr>
              <w:t xml:space="preserve">as per first aid </w:t>
            </w:r>
            <w:r w:rsidRPr="002B0757">
              <w:rPr>
                <w:color w:val="auto"/>
                <w:kern w:val="0"/>
                <w:szCs w:val="24"/>
              </w:rPr>
              <w:t>principles</w:t>
            </w:r>
            <w:r w:rsidRPr="002B0757">
              <w:rPr>
                <w:b/>
                <w:color w:val="auto"/>
                <w:kern w:val="0"/>
                <w:szCs w:val="24"/>
                <w:lang w:val="en-GB"/>
              </w:rPr>
              <w:t>.</w:t>
            </w:r>
          </w:p>
        </w:tc>
      </w:tr>
      <w:tr w:rsidR="00244C4F" w:rsidRPr="002B0757" w14:paraId="02B876C3" w14:textId="77777777" w:rsidTr="003C4B47">
        <w:trPr>
          <w:trHeight w:val="638"/>
          <w:tblHeader/>
        </w:trPr>
        <w:tc>
          <w:tcPr>
            <w:tcW w:w="2965" w:type="dxa"/>
          </w:tcPr>
          <w:p w14:paraId="42F8625E" w14:textId="77777777" w:rsidR="00244C4F" w:rsidRPr="002B0757" w:rsidRDefault="00244C4F" w:rsidP="00244C4F">
            <w:pPr>
              <w:numPr>
                <w:ilvl w:val="0"/>
                <w:numId w:val="62"/>
              </w:numPr>
              <w:tabs>
                <w:tab w:val="left" w:pos="547"/>
              </w:tabs>
              <w:spacing w:after="0" w:line="276" w:lineRule="auto"/>
              <w:rPr>
                <w:color w:val="auto"/>
                <w:kern w:val="0"/>
                <w:szCs w:val="24"/>
                <w:lang w:val="en-GB"/>
              </w:rPr>
            </w:pPr>
            <w:r w:rsidRPr="002B0757">
              <w:rPr>
                <w:color w:val="auto"/>
                <w:kern w:val="0"/>
                <w:szCs w:val="24"/>
                <w:lang w:val="en-GB"/>
              </w:rPr>
              <w:t xml:space="preserve">Evaluate first aid service </w:t>
            </w:r>
          </w:p>
        </w:tc>
        <w:tc>
          <w:tcPr>
            <w:tcW w:w="5940" w:type="dxa"/>
          </w:tcPr>
          <w:p w14:paraId="4DE28A70" w14:textId="77777777"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color w:val="auto"/>
                <w:kern w:val="0"/>
                <w:szCs w:val="24"/>
                <w:lang w:val="en-GB"/>
              </w:rPr>
              <w:t xml:space="preserve">Casualty response to intervention is evaluated based on the </w:t>
            </w:r>
            <w:r w:rsidRPr="002B0757">
              <w:rPr>
                <w:color w:val="auto"/>
                <w:kern w:val="0"/>
                <w:szCs w:val="24"/>
              </w:rPr>
              <w:t>initial</w:t>
            </w:r>
            <w:r w:rsidRPr="002B0757">
              <w:rPr>
                <w:color w:val="auto"/>
                <w:kern w:val="0"/>
                <w:szCs w:val="24"/>
                <w:lang w:val="en-GB"/>
              </w:rPr>
              <w:t xml:space="preserve"> assessment.</w:t>
            </w:r>
          </w:p>
          <w:p w14:paraId="06E5BFCF" w14:textId="77777777" w:rsidR="00244C4F" w:rsidRPr="002B0757" w:rsidRDefault="00244C4F" w:rsidP="00244C4F">
            <w:pPr>
              <w:widowControl w:val="0"/>
              <w:numPr>
                <w:ilvl w:val="1"/>
                <w:numId w:val="62"/>
              </w:numPr>
              <w:adjustRightInd w:val="0"/>
              <w:spacing w:after="0" w:line="276" w:lineRule="auto"/>
              <w:ind w:left="362" w:hanging="362"/>
              <w:textAlignment w:val="baseline"/>
              <w:rPr>
                <w:i/>
                <w:color w:val="auto"/>
                <w:kern w:val="0"/>
                <w:szCs w:val="24"/>
                <w:lang w:val="en-GB"/>
              </w:rPr>
            </w:pPr>
            <w:r w:rsidRPr="002B0757">
              <w:rPr>
                <w:color w:val="auto"/>
                <w:kern w:val="0"/>
                <w:szCs w:val="24"/>
              </w:rPr>
              <w:t xml:space="preserve">First aider response is evaluated as per </w:t>
            </w:r>
            <w:r w:rsidRPr="002B0757">
              <w:rPr>
                <w:color w:val="auto"/>
                <w:kern w:val="0"/>
                <w:szCs w:val="24"/>
                <w:lang w:val="en-GB"/>
              </w:rPr>
              <w:t xml:space="preserve">principles and procedures of </w:t>
            </w:r>
            <w:r w:rsidRPr="002B0757">
              <w:rPr>
                <w:color w:val="auto"/>
                <w:kern w:val="0"/>
                <w:szCs w:val="24"/>
              </w:rPr>
              <w:t>first</w:t>
            </w:r>
            <w:r w:rsidRPr="002B0757">
              <w:rPr>
                <w:color w:val="auto"/>
                <w:kern w:val="0"/>
                <w:szCs w:val="24"/>
                <w:lang w:val="en-GB"/>
              </w:rPr>
              <w:t xml:space="preserve"> aid.</w:t>
            </w:r>
          </w:p>
          <w:p w14:paraId="36FC28DD" w14:textId="77777777" w:rsidR="00244C4F" w:rsidRPr="002B0757" w:rsidRDefault="00244C4F" w:rsidP="00244C4F">
            <w:pPr>
              <w:widowControl w:val="0"/>
              <w:numPr>
                <w:ilvl w:val="1"/>
                <w:numId w:val="62"/>
              </w:numPr>
              <w:adjustRightInd w:val="0"/>
              <w:spacing w:after="0" w:line="276" w:lineRule="auto"/>
              <w:ind w:left="362" w:hanging="362"/>
              <w:textAlignment w:val="baseline"/>
              <w:rPr>
                <w:i/>
                <w:color w:val="auto"/>
                <w:kern w:val="0"/>
                <w:szCs w:val="24"/>
                <w:lang w:val="en-GB"/>
              </w:rPr>
            </w:pPr>
            <w:r w:rsidRPr="002B0757">
              <w:rPr>
                <w:color w:val="auto"/>
                <w:kern w:val="0"/>
                <w:szCs w:val="24"/>
                <w:lang w:val="en-GB"/>
              </w:rPr>
              <w:t>Referral is carried out as per</w:t>
            </w:r>
            <w:r w:rsidRPr="002B0757">
              <w:rPr>
                <w:color w:val="auto"/>
                <w:kern w:val="0"/>
                <w:szCs w:val="24"/>
              </w:rPr>
              <w:t xml:space="preserve"> first</w:t>
            </w:r>
            <w:r w:rsidRPr="002B0757">
              <w:rPr>
                <w:color w:val="auto"/>
                <w:kern w:val="0"/>
                <w:szCs w:val="24"/>
                <w:lang w:val="en-GB"/>
              </w:rPr>
              <w:t xml:space="preserve"> aid principles and procedures.</w:t>
            </w:r>
          </w:p>
        </w:tc>
      </w:tr>
      <w:tr w:rsidR="00244C4F" w:rsidRPr="002B0757" w14:paraId="68CACDA6" w14:textId="77777777" w:rsidTr="003C4B47">
        <w:trPr>
          <w:trHeight w:val="638"/>
          <w:tblHeader/>
        </w:trPr>
        <w:tc>
          <w:tcPr>
            <w:tcW w:w="2965" w:type="dxa"/>
          </w:tcPr>
          <w:p w14:paraId="79B0CD76" w14:textId="77777777" w:rsidR="00244C4F" w:rsidRPr="002B0757" w:rsidRDefault="00244C4F" w:rsidP="00244C4F">
            <w:pPr>
              <w:numPr>
                <w:ilvl w:val="0"/>
                <w:numId w:val="62"/>
              </w:numPr>
              <w:tabs>
                <w:tab w:val="left" w:pos="547"/>
              </w:tabs>
              <w:spacing w:after="0" w:line="276" w:lineRule="auto"/>
              <w:rPr>
                <w:color w:val="auto"/>
                <w:kern w:val="0"/>
                <w:szCs w:val="24"/>
                <w:lang w:val="en-GB"/>
              </w:rPr>
            </w:pPr>
            <w:r w:rsidRPr="002B0757">
              <w:rPr>
                <w:color w:val="auto"/>
                <w:kern w:val="0"/>
                <w:szCs w:val="24"/>
                <w:lang w:val="en-GB"/>
              </w:rPr>
              <w:t>Wind-up first aid</w:t>
            </w:r>
          </w:p>
        </w:tc>
        <w:tc>
          <w:tcPr>
            <w:tcW w:w="5940" w:type="dxa"/>
          </w:tcPr>
          <w:p w14:paraId="0EC711AC" w14:textId="77777777" w:rsidR="00244C4F" w:rsidRPr="002B0757" w:rsidRDefault="00244C4F" w:rsidP="00244C4F">
            <w:pPr>
              <w:numPr>
                <w:ilvl w:val="1"/>
                <w:numId w:val="62"/>
              </w:numPr>
              <w:tabs>
                <w:tab w:val="left" w:pos="360"/>
                <w:tab w:val="left" w:pos="702"/>
              </w:tabs>
              <w:spacing w:after="0" w:line="276" w:lineRule="auto"/>
              <w:ind w:left="702" w:hanging="702"/>
              <w:rPr>
                <w:color w:val="auto"/>
                <w:kern w:val="0"/>
                <w:szCs w:val="24"/>
                <w:lang w:val="en-GB"/>
              </w:rPr>
            </w:pPr>
            <w:r w:rsidRPr="002B0757">
              <w:rPr>
                <w:color w:val="auto"/>
                <w:kern w:val="0"/>
                <w:szCs w:val="24"/>
              </w:rPr>
              <w:t>F</w:t>
            </w:r>
            <w:r w:rsidRPr="002B0757">
              <w:rPr>
                <w:color w:val="auto"/>
                <w:kern w:val="0"/>
                <w:szCs w:val="24"/>
                <w:lang w:val="en-GB"/>
              </w:rPr>
              <w:t xml:space="preserve">irst aid area </w:t>
            </w:r>
            <w:r w:rsidRPr="002B0757">
              <w:rPr>
                <w:color w:val="auto"/>
                <w:kern w:val="0"/>
                <w:szCs w:val="24"/>
              </w:rPr>
              <w:t xml:space="preserve">is cleared </w:t>
            </w:r>
            <w:r w:rsidRPr="002B0757">
              <w:rPr>
                <w:color w:val="auto"/>
                <w:kern w:val="0"/>
                <w:szCs w:val="24"/>
                <w:lang w:val="en-GB"/>
              </w:rPr>
              <w:t>as per first aid principles.</w:t>
            </w:r>
          </w:p>
          <w:p w14:paraId="05FDA9F6" w14:textId="77777777" w:rsidR="00244C4F" w:rsidRPr="002B0757" w:rsidRDefault="00244C4F" w:rsidP="00244C4F">
            <w:pPr>
              <w:widowControl w:val="0"/>
              <w:numPr>
                <w:ilvl w:val="1"/>
                <w:numId w:val="62"/>
              </w:numPr>
              <w:adjustRightInd w:val="0"/>
              <w:spacing w:after="0" w:line="276" w:lineRule="auto"/>
              <w:ind w:left="362" w:hanging="362"/>
              <w:textAlignment w:val="baseline"/>
              <w:rPr>
                <w:color w:val="auto"/>
                <w:kern w:val="0"/>
                <w:szCs w:val="24"/>
                <w:lang w:val="en-GB"/>
              </w:rPr>
            </w:pPr>
            <w:r w:rsidRPr="002B0757">
              <w:rPr>
                <w:color w:val="auto"/>
                <w:kern w:val="0"/>
                <w:szCs w:val="24"/>
              </w:rPr>
              <w:t>Waste disposal is carried out per WHO guidelines</w:t>
            </w:r>
          </w:p>
          <w:p w14:paraId="6F6DF7DD" w14:textId="77777777" w:rsidR="00244C4F" w:rsidRPr="002B0757" w:rsidRDefault="00244C4F" w:rsidP="00244C4F">
            <w:pPr>
              <w:widowControl w:val="0"/>
              <w:numPr>
                <w:ilvl w:val="1"/>
                <w:numId w:val="62"/>
              </w:numPr>
              <w:adjustRightInd w:val="0"/>
              <w:spacing w:after="0" w:line="276" w:lineRule="auto"/>
              <w:ind w:left="362" w:hanging="362"/>
              <w:textAlignment w:val="baseline"/>
              <w:rPr>
                <w:i/>
                <w:color w:val="auto"/>
                <w:kern w:val="0"/>
                <w:szCs w:val="24"/>
                <w:lang w:val="en-GB"/>
              </w:rPr>
            </w:pPr>
            <w:r w:rsidRPr="002B0757">
              <w:rPr>
                <w:color w:val="auto"/>
                <w:kern w:val="0"/>
                <w:szCs w:val="24"/>
              </w:rPr>
              <w:t>R</w:t>
            </w:r>
            <w:r w:rsidRPr="002B0757">
              <w:rPr>
                <w:color w:val="auto"/>
                <w:kern w:val="0"/>
                <w:szCs w:val="24"/>
                <w:lang w:val="en-GB"/>
              </w:rPr>
              <w:t xml:space="preserve">ecyclable materials </w:t>
            </w:r>
            <w:r w:rsidRPr="002B0757">
              <w:rPr>
                <w:color w:val="auto"/>
                <w:kern w:val="0"/>
                <w:szCs w:val="24"/>
              </w:rPr>
              <w:t xml:space="preserve">are stored </w:t>
            </w:r>
            <w:r w:rsidRPr="002B0757">
              <w:rPr>
                <w:color w:val="auto"/>
                <w:kern w:val="0"/>
                <w:szCs w:val="24"/>
                <w:lang w:val="en-GB"/>
              </w:rPr>
              <w:t xml:space="preserve">as per manufacturer’s instructions and first aid </w:t>
            </w:r>
            <w:r w:rsidRPr="002B0757">
              <w:rPr>
                <w:color w:val="auto"/>
                <w:kern w:val="0"/>
                <w:szCs w:val="24"/>
              </w:rPr>
              <w:t>principles</w:t>
            </w:r>
            <w:r w:rsidRPr="002B0757">
              <w:rPr>
                <w:color w:val="auto"/>
                <w:kern w:val="0"/>
                <w:szCs w:val="24"/>
                <w:lang w:val="en-GB"/>
              </w:rPr>
              <w:t xml:space="preserve">. </w:t>
            </w:r>
          </w:p>
        </w:tc>
      </w:tr>
    </w:tbl>
    <w:bookmarkEnd w:id="60"/>
    <w:p w14:paraId="47403697" w14:textId="77777777" w:rsidR="00244C4F" w:rsidRPr="002B0757" w:rsidRDefault="00244C4F" w:rsidP="00244C4F">
      <w:pPr>
        <w:spacing w:after="0" w:line="276" w:lineRule="auto"/>
        <w:rPr>
          <w:b/>
          <w:color w:val="auto"/>
          <w:kern w:val="0"/>
          <w:szCs w:val="24"/>
          <w:lang w:val="en-GB"/>
        </w:rPr>
      </w:pPr>
      <w:r w:rsidRPr="002B0757">
        <w:rPr>
          <w:b/>
          <w:color w:val="auto"/>
          <w:kern w:val="0"/>
          <w:szCs w:val="24"/>
          <w:lang w:val="en-GB"/>
        </w:rPr>
        <w:t>RANGE</w:t>
      </w:r>
    </w:p>
    <w:p w14:paraId="057B1E2B" w14:textId="77777777" w:rsidR="00244C4F" w:rsidRPr="002B0757" w:rsidRDefault="00244C4F" w:rsidP="00244C4F">
      <w:pPr>
        <w:spacing w:after="200" w:line="276" w:lineRule="auto"/>
        <w:rPr>
          <w:color w:val="auto"/>
          <w:kern w:val="0"/>
          <w:szCs w:val="24"/>
          <w:lang w:val="en-GB"/>
        </w:rPr>
      </w:pPr>
      <w:r w:rsidRPr="002B0757">
        <w:rPr>
          <w:color w:val="auto"/>
          <w:kern w:val="0"/>
          <w:szCs w:val="24"/>
          <w:lang w:val="en-GB"/>
        </w:rPr>
        <w:t>This section provides work environments and conditions to which the performance criteria apply. It allows for different work environments and situations that will affect performance.</w:t>
      </w:r>
    </w:p>
    <w:tbl>
      <w:tblPr>
        <w:tblW w:w="942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6"/>
        <w:gridCol w:w="6311"/>
      </w:tblGrid>
      <w:tr w:rsidR="00244C4F" w:rsidRPr="002B0757" w14:paraId="23E07FF5" w14:textId="77777777" w:rsidTr="003C4B47">
        <w:trPr>
          <w:cantSplit/>
        </w:trPr>
        <w:tc>
          <w:tcPr>
            <w:tcW w:w="3116" w:type="dxa"/>
          </w:tcPr>
          <w:p w14:paraId="5F410CE5" w14:textId="77777777" w:rsidR="00244C4F" w:rsidRPr="002B0757" w:rsidRDefault="00244C4F" w:rsidP="00244C4F">
            <w:pPr>
              <w:spacing w:after="0" w:line="276" w:lineRule="auto"/>
              <w:rPr>
                <w:b/>
                <w:color w:val="auto"/>
                <w:kern w:val="0"/>
                <w:szCs w:val="24"/>
              </w:rPr>
            </w:pPr>
            <w:r w:rsidRPr="002B0757">
              <w:rPr>
                <w:b/>
                <w:color w:val="auto"/>
                <w:kern w:val="0"/>
                <w:szCs w:val="24"/>
              </w:rPr>
              <w:t>Variable</w:t>
            </w:r>
          </w:p>
        </w:tc>
        <w:tc>
          <w:tcPr>
            <w:tcW w:w="6311" w:type="dxa"/>
          </w:tcPr>
          <w:p w14:paraId="5D988CA6" w14:textId="77777777" w:rsidR="00244C4F" w:rsidRPr="002B0757" w:rsidRDefault="00244C4F" w:rsidP="00244C4F">
            <w:pPr>
              <w:spacing w:after="0" w:line="276" w:lineRule="auto"/>
              <w:ind w:left="720"/>
              <w:rPr>
                <w:b/>
                <w:color w:val="auto"/>
                <w:kern w:val="0"/>
                <w:szCs w:val="24"/>
              </w:rPr>
            </w:pPr>
            <w:r w:rsidRPr="002B0757">
              <w:rPr>
                <w:b/>
                <w:color w:val="auto"/>
                <w:kern w:val="0"/>
                <w:szCs w:val="24"/>
              </w:rPr>
              <w:t xml:space="preserve">Range </w:t>
            </w:r>
          </w:p>
          <w:p w14:paraId="4058A5E1" w14:textId="77777777" w:rsidR="00244C4F" w:rsidRPr="002B0757" w:rsidRDefault="00244C4F" w:rsidP="00244C4F">
            <w:pPr>
              <w:spacing w:after="0" w:line="276" w:lineRule="auto"/>
              <w:ind w:left="720"/>
              <w:rPr>
                <w:color w:val="auto"/>
                <w:kern w:val="0"/>
                <w:szCs w:val="24"/>
              </w:rPr>
            </w:pPr>
          </w:p>
        </w:tc>
      </w:tr>
      <w:tr w:rsidR="00244C4F" w:rsidRPr="002B0757" w14:paraId="3280EE23" w14:textId="77777777" w:rsidTr="003C4B47">
        <w:trPr>
          <w:cantSplit/>
        </w:trPr>
        <w:tc>
          <w:tcPr>
            <w:tcW w:w="3116" w:type="dxa"/>
          </w:tcPr>
          <w:p w14:paraId="76999DF6" w14:textId="77777777" w:rsidR="00244C4F" w:rsidRPr="002B0757" w:rsidRDefault="00244C4F" w:rsidP="00244C4F">
            <w:pPr>
              <w:numPr>
                <w:ilvl w:val="3"/>
                <w:numId w:val="61"/>
              </w:numPr>
              <w:spacing w:after="0" w:line="276" w:lineRule="auto"/>
              <w:rPr>
                <w:color w:val="auto"/>
                <w:kern w:val="0"/>
                <w:szCs w:val="24"/>
              </w:rPr>
            </w:pPr>
            <w:r w:rsidRPr="002B0757">
              <w:rPr>
                <w:b/>
                <w:bCs/>
                <w:i/>
                <w:iCs/>
                <w:color w:val="auto"/>
                <w:kern w:val="0"/>
                <w:szCs w:val="24"/>
              </w:rPr>
              <w:t>Nature and extent of injury or illness</w:t>
            </w:r>
            <w:r w:rsidRPr="002B0757">
              <w:rPr>
                <w:color w:val="auto"/>
                <w:kern w:val="0"/>
                <w:szCs w:val="24"/>
              </w:rPr>
              <w:t xml:space="preserve"> may include but not limited to:</w:t>
            </w:r>
          </w:p>
          <w:p w14:paraId="7E4DDCE6" w14:textId="77777777" w:rsidR="00244C4F" w:rsidRPr="002B0757" w:rsidRDefault="00244C4F" w:rsidP="00244C4F">
            <w:pPr>
              <w:spacing w:after="0" w:line="276" w:lineRule="auto"/>
              <w:rPr>
                <w:color w:val="auto"/>
                <w:kern w:val="0"/>
                <w:szCs w:val="24"/>
              </w:rPr>
            </w:pPr>
          </w:p>
        </w:tc>
        <w:tc>
          <w:tcPr>
            <w:tcW w:w="6311" w:type="dxa"/>
          </w:tcPr>
          <w:p w14:paraId="0C20718C"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Choking</w:t>
            </w:r>
          </w:p>
          <w:p w14:paraId="53B0C36D"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Burns</w:t>
            </w:r>
          </w:p>
          <w:p w14:paraId="3F4615F2"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 xml:space="preserve">Scalds </w:t>
            </w:r>
          </w:p>
          <w:p w14:paraId="7EC4CD96"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Trauma</w:t>
            </w:r>
          </w:p>
          <w:p w14:paraId="5F0FEA2D"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Nose bleeding</w:t>
            </w:r>
          </w:p>
          <w:p w14:paraId="0097B5C4"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Cuts</w:t>
            </w:r>
          </w:p>
          <w:p w14:paraId="5724C584"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Fractures</w:t>
            </w:r>
          </w:p>
          <w:p w14:paraId="38BA4454"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Drowning</w:t>
            </w:r>
          </w:p>
          <w:p w14:paraId="5CDC149E"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 xml:space="preserve">Hypothermia </w:t>
            </w:r>
          </w:p>
          <w:p w14:paraId="020FE3E5"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Electrocution</w:t>
            </w:r>
          </w:p>
          <w:p w14:paraId="36A66A49"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 xml:space="preserve">Poisoning and </w:t>
            </w:r>
          </w:p>
          <w:p w14:paraId="29483ECD"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Snake bites</w:t>
            </w:r>
          </w:p>
          <w:p w14:paraId="539E0581"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Mild</w:t>
            </w:r>
          </w:p>
          <w:p w14:paraId="70460731"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Moderate</w:t>
            </w:r>
          </w:p>
          <w:p w14:paraId="498EE121" w14:textId="77777777" w:rsidR="00244C4F" w:rsidRPr="002B0757" w:rsidRDefault="00244C4F" w:rsidP="00244C4F">
            <w:pPr>
              <w:numPr>
                <w:ilvl w:val="0"/>
                <w:numId w:val="63"/>
              </w:numPr>
              <w:spacing w:after="0" w:line="276" w:lineRule="auto"/>
              <w:rPr>
                <w:color w:val="auto"/>
                <w:kern w:val="0"/>
                <w:szCs w:val="24"/>
              </w:rPr>
            </w:pPr>
            <w:r w:rsidRPr="002B0757">
              <w:rPr>
                <w:color w:val="auto"/>
                <w:kern w:val="0"/>
                <w:szCs w:val="24"/>
              </w:rPr>
              <w:t>Severe</w:t>
            </w:r>
          </w:p>
          <w:p w14:paraId="095F926C" w14:textId="77777777" w:rsidR="00244C4F" w:rsidRPr="002B0757" w:rsidRDefault="00244C4F" w:rsidP="00244C4F">
            <w:pPr>
              <w:numPr>
                <w:ilvl w:val="0"/>
                <w:numId w:val="63"/>
              </w:numPr>
              <w:spacing w:after="0" w:line="276" w:lineRule="auto"/>
              <w:rPr>
                <w:color w:val="auto"/>
                <w:kern w:val="0"/>
                <w:szCs w:val="24"/>
              </w:rPr>
            </w:pPr>
          </w:p>
        </w:tc>
      </w:tr>
      <w:tr w:rsidR="00244C4F" w:rsidRPr="002B0757" w14:paraId="37466BA8" w14:textId="77777777" w:rsidTr="003C4B47">
        <w:trPr>
          <w:cantSplit/>
        </w:trPr>
        <w:tc>
          <w:tcPr>
            <w:tcW w:w="3116" w:type="dxa"/>
          </w:tcPr>
          <w:p w14:paraId="173C7156" w14:textId="77777777" w:rsidR="00244C4F" w:rsidRPr="002B0757" w:rsidRDefault="00244C4F" w:rsidP="00244C4F">
            <w:pPr>
              <w:numPr>
                <w:ilvl w:val="3"/>
                <w:numId w:val="61"/>
              </w:numPr>
              <w:spacing w:after="0" w:line="276" w:lineRule="auto"/>
              <w:rPr>
                <w:color w:val="auto"/>
                <w:kern w:val="0"/>
                <w:szCs w:val="24"/>
              </w:rPr>
            </w:pPr>
            <w:r w:rsidRPr="002B0757">
              <w:rPr>
                <w:b/>
                <w:bCs/>
                <w:i/>
                <w:iCs/>
                <w:color w:val="auto"/>
                <w:kern w:val="0"/>
                <w:szCs w:val="24"/>
              </w:rPr>
              <w:t>Emergency services</w:t>
            </w:r>
            <w:r w:rsidRPr="002B0757">
              <w:rPr>
                <w:color w:val="auto"/>
                <w:kern w:val="0"/>
                <w:szCs w:val="24"/>
              </w:rPr>
              <w:t xml:space="preserve"> may include but not limited to:</w:t>
            </w:r>
          </w:p>
        </w:tc>
        <w:tc>
          <w:tcPr>
            <w:tcW w:w="6311" w:type="dxa"/>
          </w:tcPr>
          <w:p w14:paraId="04D4A1B3" w14:textId="77777777" w:rsidR="00244C4F" w:rsidRPr="002B0757" w:rsidRDefault="00244C4F" w:rsidP="00244C4F">
            <w:pPr>
              <w:widowControl w:val="0"/>
              <w:numPr>
                <w:ilvl w:val="0"/>
                <w:numId w:val="65"/>
              </w:numPr>
              <w:adjustRightInd w:val="0"/>
              <w:spacing w:after="0" w:line="276" w:lineRule="auto"/>
              <w:textAlignment w:val="baseline"/>
              <w:rPr>
                <w:color w:val="auto"/>
                <w:kern w:val="0"/>
                <w:szCs w:val="24"/>
              </w:rPr>
            </w:pPr>
            <w:r w:rsidRPr="002B0757">
              <w:rPr>
                <w:color w:val="auto"/>
                <w:kern w:val="0"/>
                <w:szCs w:val="24"/>
              </w:rPr>
              <w:t>Police</w:t>
            </w:r>
          </w:p>
          <w:p w14:paraId="6C4BFF01" w14:textId="77777777" w:rsidR="00244C4F" w:rsidRPr="002B0757" w:rsidRDefault="00244C4F" w:rsidP="00244C4F">
            <w:pPr>
              <w:widowControl w:val="0"/>
              <w:numPr>
                <w:ilvl w:val="0"/>
                <w:numId w:val="65"/>
              </w:numPr>
              <w:adjustRightInd w:val="0"/>
              <w:spacing w:after="0" w:line="276" w:lineRule="auto"/>
              <w:textAlignment w:val="baseline"/>
              <w:rPr>
                <w:color w:val="auto"/>
                <w:kern w:val="0"/>
                <w:szCs w:val="24"/>
              </w:rPr>
            </w:pPr>
            <w:r w:rsidRPr="002B0757">
              <w:rPr>
                <w:color w:val="auto"/>
                <w:kern w:val="0"/>
                <w:szCs w:val="24"/>
              </w:rPr>
              <w:t>Ambulance</w:t>
            </w:r>
          </w:p>
          <w:p w14:paraId="3A82C54C" w14:textId="77777777" w:rsidR="00244C4F" w:rsidRPr="002B0757" w:rsidRDefault="00244C4F" w:rsidP="00244C4F">
            <w:pPr>
              <w:widowControl w:val="0"/>
              <w:numPr>
                <w:ilvl w:val="0"/>
                <w:numId w:val="65"/>
              </w:numPr>
              <w:adjustRightInd w:val="0"/>
              <w:spacing w:after="0" w:line="276" w:lineRule="auto"/>
              <w:textAlignment w:val="baseline"/>
              <w:rPr>
                <w:color w:val="auto"/>
                <w:kern w:val="0"/>
                <w:szCs w:val="24"/>
              </w:rPr>
            </w:pPr>
            <w:r w:rsidRPr="002B0757">
              <w:rPr>
                <w:color w:val="auto"/>
                <w:kern w:val="0"/>
                <w:szCs w:val="24"/>
              </w:rPr>
              <w:t>Fire fighters</w:t>
            </w:r>
          </w:p>
          <w:p w14:paraId="45D7B8DE" w14:textId="77777777" w:rsidR="00244C4F" w:rsidRPr="002B0757" w:rsidRDefault="00244C4F" w:rsidP="00244C4F">
            <w:pPr>
              <w:widowControl w:val="0"/>
              <w:numPr>
                <w:ilvl w:val="0"/>
                <w:numId w:val="65"/>
              </w:numPr>
              <w:adjustRightInd w:val="0"/>
              <w:spacing w:after="0" w:line="276" w:lineRule="auto"/>
              <w:textAlignment w:val="baseline"/>
              <w:rPr>
                <w:color w:val="auto"/>
                <w:kern w:val="0"/>
                <w:szCs w:val="24"/>
              </w:rPr>
            </w:pPr>
            <w:r w:rsidRPr="002B0757">
              <w:rPr>
                <w:color w:val="auto"/>
                <w:kern w:val="0"/>
                <w:szCs w:val="24"/>
              </w:rPr>
              <w:t>The public</w:t>
            </w:r>
          </w:p>
          <w:p w14:paraId="7FDC08B1" w14:textId="77777777" w:rsidR="00244C4F" w:rsidRPr="002B0757" w:rsidRDefault="00244C4F" w:rsidP="00244C4F">
            <w:pPr>
              <w:widowControl w:val="0"/>
              <w:numPr>
                <w:ilvl w:val="0"/>
                <w:numId w:val="65"/>
              </w:numPr>
              <w:adjustRightInd w:val="0"/>
              <w:spacing w:after="0" w:line="276" w:lineRule="auto"/>
              <w:textAlignment w:val="baseline"/>
              <w:rPr>
                <w:color w:val="auto"/>
                <w:kern w:val="0"/>
                <w:szCs w:val="24"/>
              </w:rPr>
            </w:pPr>
            <w:r w:rsidRPr="002B0757">
              <w:rPr>
                <w:color w:val="auto"/>
                <w:kern w:val="0"/>
                <w:szCs w:val="24"/>
              </w:rPr>
              <w:t>Health care providers</w:t>
            </w:r>
          </w:p>
        </w:tc>
      </w:tr>
      <w:tr w:rsidR="00244C4F" w:rsidRPr="002B0757" w14:paraId="13BF876C" w14:textId="77777777" w:rsidTr="003C4B47">
        <w:trPr>
          <w:cantSplit/>
        </w:trPr>
        <w:tc>
          <w:tcPr>
            <w:tcW w:w="3116" w:type="dxa"/>
          </w:tcPr>
          <w:p w14:paraId="239CE187" w14:textId="77777777" w:rsidR="00244C4F" w:rsidRPr="002B0757" w:rsidRDefault="00244C4F" w:rsidP="00244C4F">
            <w:pPr>
              <w:numPr>
                <w:ilvl w:val="3"/>
                <w:numId w:val="61"/>
              </w:numPr>
              <w:spacing w:after="0" w:line="276" w:lineRule="auto"/>
              <w:rPr>
                <w:color w:val="auto"/>
                <w:kern w:val="0"/>
                <w:szCs w:val="24"/>
              </w:rPr>
            </w:pPr>
            <w:r w:rsidRPr="002B0757">
              <w:rPr>
                <w:b/>
                <w:bCs/>
                <w:i/>
                <w:iCs/>
                <w:color w:val="auto"/>
                <w:kern w:val="0"/>
                <w:szCs w:val="24"/>
              </w:rPr>
              <w:t>Tools and supplies</w:t>
            </w:r>
            <w:r w:rsidRPr="002B0757">
              <w:rPr>
                <w:color w:val="auto"/>
                <w:kern w:val="0"/>
                <w:szCs w:val="24"/>
              </w:rPr>
              <w:t xml:space="preserve"> may include but not limited to:</w:t>
            </w:r>
          </w:p>
        </w:tc>
        <w:tc>
          <w:tcPr>
            <w:tcW w:w="6311" w:type="dxa"/>
          </w:tcPr>
          <w:p w14:paraId="5484B52F" w14:textId="77777777" w:rsidR="00244C4F" w:rsidRPr="002B0757" w:rsidRDefault="00244C4F" w:rsidP="00244C4F">
            <w:pPr>
              <w:numPr>
                <w:ilvl w:val="0"/>
                <w:numId w:val="66"/>
              </w:numPr>
              <w:spacing w:after="0" w:line="276" w:lineRule="auto"/>
              <w:rPr>
                <w:color w:val="auto"/>
                <w:kern w:val="0"/>
                <w:szCs w:val="24"/>
              </w:rPr>
            </w:pPr>
            <w:r w:rsidRPr="002B0757">
              <w:rPr>
                <w:color w:val="auto"/>
                <w:kern w:val="0"/>
                <w:szCs w:val="24"/>
              </w:rPr>
              <w:t>Trolley</w:t>
            </w:r>
          </w:p>
          <w:p w14:paraId="0227AE4F" w14:textId="77777777" w:rsidR="00244C4F" w:rsidRPr="002B0757" w:rsidRDefault="00244C4F" w:rsidP="00244C4F">
            <w:pPr>
              <w:numPr>
                <w:ilvl w:val="0"/>
                <w:numId w:val="66"/>
              </w:numPr>
              <w:spacing w:after="0" w:line="276" w:lineRule="auto"/>
              <w:rPr>
                <w:color w:val="auto"/>
                <w:kern w:val="0"/>
                <w:szCs w:val="24"/>
              </w:rPr>
            </w:pPr>
            <w:r w:rsidRPr="002B0757">
              <w:rPr>
                <w:color w:val="auto"/>
                <w:kern w:val="0"/>
                <w:szCs w:val="24"/>
              </w:rPr>
              <w:t>Stretcher</w:t>
            </w:r>
          </w:p>
          <w:p w14:paraId="4756C532" w14:textId="77777777" w:rsidR="00244C4F" w:rsidRPr="002B0757" w:rsidRDefault="00244C4F" w:rsidP="00244C4F">
            <w:pPr>
              <w:numPr>
                <w:ilvl w:val="0"/>
                <w:numId w:val="66"/>
              </w:numPr>
              <w:spacing w:after="0" w:line="276" w:lineRule="auto"/>
              <w:rPr>
                <w:color w:val="auto"/>
                <w:kern w:val="0"/>
                <w:szCs w:val="24"/>
              </w:rPr>
            </w:pPr>
            <w:r w:rsidRPr="002B0757">
              <w:rPr>
                <w:color w:val="auto"/>
                <w:kern w:val="0"/>
                <w:szCs w:val="24"/>
              </w:rPr>
              <w:t>Gloves</w:t>
            </w:r>
          </w:p>
          <w:p w14:paraId="66D7E75B" w14:textId="77777777" w:rsidR="00244C4F" w:rsidRPr="002B0757" w:rsidRDefault="00244C4F" w:rsidP="00244C4F">
            <w:pPr>
              <w:numPr>
                <w:ilvl w:val="0"/>
                <w:numId w:val="66"/>
              </w:numPr>
              <w:spacing w:after="0" w:line="276" w:lineRule="auto"/>
              <w:rPr>
                <w:color w:val="auto"/>
                <w:kern w:val="0"/>
                <w:szCs w:val="24"/>
              </w:rPr>
            </w:pPr>
            <w:r w:rsidRPr="002B0757">
              <w:rPr>
                <w:color w:val="auto"/>
                <w:kern w:val="0"/>
                <w:szCs w:val="24"/>
              </w:rPr>
              <w:t>Spine board</w:t>
            </w:r>
          </w:p>
          <w:p w14:paraId="03D376E3" w14:textId="77777777" w:rsidR="00244C4F" w:rsidRPr="002B0757" w:rsidRDefault="00244C4F" w:rsidP="00244C4F">
            <w:pPr>
              <w:numPr>
                <w:ilvl w:val="0"/>
                <w:numId w:val="66"/>
              </w:numPr>
              <w:spacing w:after="0" w:line="276" w:lineRule="auto"/>
              <w:rPr>
                <w:color w:val="auto"/>
                <w:kern w:val="0"/>
                <w:szCs w:val="24"/>
              </w:rPr>
            </w:pPr>
            <w:r w:rsidRPr="002B0757">
              <w:rPr>
                <w:color w:val="auto"/>
                <w:kern w:val="0"/>
                <w:szCs w:val="24"/>
              </w:rPr>
              <w:t>Sheets</w:t>
            </w:r>
          </w:p>
          <w:p w14:paraId="62849A5C" w14:textId="77777777" w:rsidR="00244C4F" w:rsidRPr="002B0757" w:rsidRDefault="00244C4F" w:rsidP="00244C4F">
            <w:pPr>
              <w:numPr>
                <w:ilvl w:val="0"/>
                <w:numId w:val="66"/>
              </w:numPr>
              <w:spacing w:after="0" w:line="276" w:lineRule="auto"/>
              <w:rPr>
                <w:color w:val="auto"/>
                <w:kern w:val="0"/>
                <w:szCs w:val="24"/>
              </w:rPr>
            </w:pPr>
            <w:r w:rsidRPr="002B0757">
              <w:rPr>
                <w:color w:val="auto"/>
                <w:kern w:val="0"/>
                <w:szCs w:val="24"/>
              </w:rPr>
              <w:t>Splints</w:t>
            </w:r>
          </w:p>
          <w:p w14:paraId="1422A898" w14:textId="77777777" w:rsidR="00244C4F" w:rsidRPr="002B0757" w:rsidRDefault="00244C4F" w:rsidP="00244C4F">
            <w:pPr>
              <w:numPr>
                <w:ilvl w:val="0"/>
                <w:numId w:val="67"/>
              </w:numPr>
              <w:spacing w:after="0" w:line="276" w:lineRule="auto"/>
              <w:rPr>
                <w:color w:val="auto"/>
                <w:kern w:val="0"/>
                <w:szCs w:val="24"/>
              </w:rPr>
            </w:pPr>
            <w:r w:rsidRPr="002B0757">
              <w:rPr>
                <w:color w:val="auto"/>
                <w:kern w:val="0"/>
                <w:szCs w:val="24"/>
              </w:rPr>
              <w:t>Mask</w:t>
            </w:r>
          </w:p>
          <w:p w14:paraId="10AA9BA6" w14:textId="77777777" w:rsidR="00244C4F" w:rsidRPr="002B0757" w:rsidRDefault="00244C4F" w:rsidP="00244C4F">
            <w:pPr>
              <w:numPr>
                <w:ilvl w:val="0"/>
                <w:numId w:val="67"/>
              </w:numPr>
              <w:spacing w:after="0" w:line="276" w:lineRule="auto"/>
              <w:rPr>
                <w:color w:val="auto"/>
                <w:kern w:val="0"/>
                <w:szCs w:val="24"/>
              </w:rPr>
            </w:pPr>
            <w:r w:rsidRPr="002B0757">
              <w:rPr>
                <w:color w:val="auto"/>
                <w:kern w:val="0"/>
                <w:szCs w:val="24"/>
              </w:rPr>
              <w:t>Goggles</w:t>
            </w:r>
          </w:p>
          <w:p w14:paraId="7C21ED44" w14:textId="77777777" w:rsidR="00244C4F" w:rsidRPr="002B0757" w:rsidRDefault="00244C4F" w:rsidP="00244C4F">
            <w:pPr>
              <w:numPr>
                <w:ilvl w:val="0"/>
                <w:numId w:val="67"/>
              </w:numPr>
              <w:spacing w:after="0" w:line="276" w:lineRule="auto"/>
              <w:rPr>
                <w:color w:val="auto"/>
                <w:kern w:val="0"/>
                <w:szCs w:val="24"/>
              </w:rPr>
            </w:pPr>
            <w:r w:rsidRPr="002B0757">
              <w:rPr>
                <w:color w:val="auto"/>
                <w:kern w:val="0"/>
                <w:szCs w:val="24"/>
              </w:rPr>
              <w:t>Apron/Gown/coverall/jump suit</w:t>
            </w:r>
          </w:p>
          <w:p w14:paraId="3C985239" w14:textId="77777777" w:rsidR="00244C4F" w:rsidRPr="002B0757" w:rsidRDefault="00244C4F" w:rsidP="00244C4F">
            <w:pPr>
              <w:numPr>
                <w:ilvl w:val="0"/>
                <w:numId w:val="66"/>
              </w:numPr>
              <w:spacing w:after="0" w:line="276" w:lineRule="auto"/>
              <w:rPr>
                <w:color w:val="auto"/>
                <w:kern w:val="0"/>
                <w:szCs w:val="24"/>
              </w:rPr>
            </w:pPr>
            <w:r w:rsidRPr="002B0757">
              <w:rPr>
                <w:color w:val="auto"/>
                <w:kern w:val="0"/>
                <w:szCs w:val="24"/>
              </w:rPr>
              <w:t>Air ways/ adjuncts</w:t>
            </w:r>
          </w:p>
          <w:p w14:paraId="3A972CC0" w14:textId="77777777" w:rsidR="00244C4F" w:rsidRPr="002B0757" w:rsidRDefault="00244C4F" w:rsidP="00244C4F">
            <w:pPr>
              <w:numPr>
                <w:ilvl w:val="0"/>
                <w:numId w:val="66"/>
              </w:numPr>
              <w:spacing w:after="0" w:line="276" w:lineRule="auto"/>
              <w:rPr>
                <w:color w:val="auto"/>
                <w:kern w:val="0"/>
                <w:szCs w:val="24"/>
              </w:rPr>
            </w:pPr>
            <w:r w:rsidRPr="002B0757">
              <w:rPr>
                <w:color w:val="auto"/>
                <w:kern w:val="0"/>
                <w:szCs w:val="24"/>
              </w:rPr>
              <w:t xml:space="preserve">Ambu-bag </w:t>
            </w:r>
          </w:p>
          <w:p w14:paraId="549C85A2" w14:textId="77777777" w:rsidR="00244C4F" w:rsidRPr="002B0757" w:rsidRDefault="00244C4F" w:rsidP="00244C4F">
            <w:pPr>
              <w:numPr>
                <w:ilvl w:val="0"/>
                <w:numId w:val="66"/>
              </w:numPr>
              <w:spacing w:after="0" w:line="276" w:lineRule="auto"/>
              <w:rPr>
                <w:color w:val="auto"/>
                <w:kern w:val="0"/>
                <w:szCs w:val="24"/>
              </w:rPr>
            </w:pPr>
            <w:r w:rsidRPr="002B0757">
              <w:rPr>
                <w:color w:val="auto"/>
                <w:kern w:val="0"/>
                <w:szCs w:val="24"/>
              </w:rPr>
              <w:t>First Aid kit</w:t>
            </w:r>
          </w:p>
        </w:tc>
      </w:tr>
      <w:tr w:rsidR="00244C4F" w:rsidRPr="002B0757" w14:paraId="783BFCBC" w14:textId="77777777" w:rsidTr="003C4B47">
        <w:trPr>
          <w:cantSplit/>
        </w:trPr>
        <w:tc>
          <w:tcPr>
            <w:tcW w:w="3116" w:type="dxa"/>
          </w:tcPr>
          <w:p w14:paraId="35BAFF78" w14:textId="77777777" w:rsidR="00244C4F" w:rsidRPr="002B0757" w:rsidRDefault="00244C4F" w:rsidP="00244C4F">
            <w:pPr>
              <w:numPr>
                <w:ilvl w:val="3"/>
                <w:numId w:val="61"/>
              </w:numPr>
              <w:tabs>
                <w:tab w:val="left" w:pos="104"/>
              </w:tabs>
              <w:spacing w:after="0" w:line="276" w:lineRule="auto"/>
              <w:rPr>
                <w:color w:val="auto"/>
                <w:kern w:val="0"/>
                <w:szCs w:val="24"/>
              </w:rPr>
            </w:pPr>
            <w:r w:rsidRPr="002B0757">
              <w:rPr>
                <w:b/>
                <w:bCs/>
                <w:i/>
                <w:iCs/>
                <w:color w:val="auto"/>
                <w:kern w:val="0"/>
                <w:szCs w:val="24"/>
              </w:rPr>
              <w:t>First aid measures</w:t>
            </w:r>
            <w:r w:rsidRPr="002B0757">
              <w:rPr>
                <w:color w:val="auto"/>
                <w:kern w:val="0"/>
                <w:szCs w:val="24"/>
              </w:rPr>
              <w:t xml:space="preserve"> may include but not limited to:</w:t>
            </w:r>
          </w:p>
        </w:tc>
        <w:tc>
          <w:tcPr>
            <w:tcW w:w="6311" w:type="dxa"/>
          </w:tcPr>
          <w:p w14:paraId="61E77223" w14:textId="77777777" w:rsidR="00244C4F" w:rsidRPr="002B0757" w:rsidRDefault="00244C4F" w:rsidP="00244C4F">
            <w:pPr>
              <w:numPr>
                <w:ilvl w:val="0"/>
                <w:numId w:val="68"/>
              </w:numPr>
              <w:tabs>
                <w:tab w:val="left" w:pos="792"/>
              </w:tabs>
              <w:spacing w:after="0" w:line="276" w:lineRule="auto"/>
              <w:rPr>
                <w:color w:val="auto"/>
                <w:kern w:val="0"/>
                <w:szCs w:val="24"/>
              </w:rPr>
            </w:pPr>
            <w:r w:rsidRPr="002B0757">
              <w:rPr>
                <w:color w:val="auto"/>
                <w:kern w:val="0"/>
                <w:szCs w:val="24"/>
              </w:rPr>
              <w:t>Performing cardio- pulmonary resuscitation;</w:t>
            </w:r>
          </w:p>
          <w:p w14:paraId="071296DD" w14:textId="77777777" w:rsidR="00244C4F" w:rsidRPr="002B0757" w:rsidRDefault="00244C4F" w:rsidP="00244C4F">
            <w:pPr>
              <w:numPr>
                <w:ilvl w:val="0"/>
                <w:numId w:val="68"/>
              </w:numPr>
              <w:tabs>
                <w:tab w:val="left" w:pos="792"/>
              </w:tabs>
              <w:spacing w:after="0" w:line="276" w:lineRule="auto"/>
              <w:rPr>
                <w:color w:val="auto"/>
                <w:kern w:val="0"/>
                <w:szCs w:val="24"/>
              </w:rPr>
            </w:pPr>
            <w:r w:rsidRPr="002B0757">
              <w:rPr>
                <w:color w:val="auto"/>
                <w:kern w:val="0"/>
                <w:szCs w:val="24"/>
              </w:rPr>
              <w:t xml:space="preserve"> Managing </w:t>
            </w:r>
          </w:p>
          <w:p w14:paraId="6F325035" w14:textId="77777777" w:rsidR="00244C4F" w:rsidRPr="002B0757" w:rsidRDefault="00244C4F" w:rsidP="00244C4F">
            <w:pPr>
              <w:tabs>
                <w:tab w:val="left" w:pos="792"/>
              </w:tabs>
              <w:spacing w:after="0" w:line="276" w:lineRule="auto"/>
              <w:ind w:left="720"/>
              <w:rPr>
                <w:color w:val="auto"/>
                <w:kern w:val="0"/>
                <w:szCs w:val="24"/>
              </w:rPr>
            </w:pPr>
            <w:r w:rsidRPr="002B0757">
              <w:rPr>
                <w:color w:val="auto"/>
                <w:kern w:val="0"/>
                <w:szCs w:val="24"/>
              </w:rPr>
              <w:t>-choking, burns, scalds, trauma, nose bleeding, cuts, fractures, drowning, poisoning and snake bites.</w:t>
            </w:r>
          </w:p>
        </w:tc>
      </w:tr>
      <w:tr w:rsidR="00244C4F" w:rsidRPr="002B0757" w14:paraId="70A085A4" w14:textId="77777777" w:rsidTr="003C4B47">
        <w:trPr>
          <w:cantSplit/>
        </w:trPr>
        <w:tc>
          <w:tcPr>
            <w:tcW w:w="3116" w:type="dxa"/>
          </w:tcPr>
          <w:p w14:paraId="305B9F53" w14:textId="77777777" w:rsidR="00244C4F" w:rsidRPr="002B0757" w:rsidRDefault="00244C4F" w:rsidP="00244C4F">
            <w:pPr>
              <w:numPr>
                <w:ilvl w:val="3"/>
                <w:numId w:val="61"/>
              </w:numPr>
              <w:spacing w:after="0" w:line="276" w:lineRule="auto"/>
              <w:rPr>
                <w:color w:val="auto"/>
                <w:kern w:val="0"/>
                <w:szCs w:val="24"/>
                <w:lang w:val="en-GB"/>
              </w:rPr>
            </w:pPr>
            <w:r w:rsidRPr="002B0757">
              <w:rPr>
                <w:b/>
                <w:bCs/>
                <w:i/>
                <w:iCs/>
                <w:color w:val="auto"/>
                <w:kern w:val="0"/>
                <w:szCs w:val="24"/>
                <w:lang w:val="en-GB"/>
              </w:rPr>
              <w:t>Casualty’s condition</w:t>
            </w:r>
            <w:r w:rsidRPr="002B0757">
              <w:rPr>
                <w:color w:val="auto"/>
                <w:kern w:val="0"/>
                <w:szCs w:val="24"/>
                <w:lang w:val="en-GB"/>
              </w:rPr>
              <w:t xml:space="preserve"> may include but not limited to:</w:t>
            </w:r>
          </w:p>
        </w:tc>
        <w:tc>
          <w:tcPr>
            <w:tcW w:w="6311" w:type="dxa"/>
          </w:tcPr>
          <w:p w14:paraId="45FC03B3" w14:textId="77777777" w:rsidR="00244C4F" w:rsidRPr="002B0757" w:rsidRDefault="00244C4F" w:rsidP="00244C4F">
            <w:pPr>
              <w:numPr>
                <w:ilvl w:val="0"/>
                <w:numId w:val="64"/>
              </w:numPr>
              <w:spacing w:after="0" w:line="276" w:lineRule="auto"/>
              <w:rPr>
                <w:color w:val="auto"/>
                <w:kern w:val="0"/>
                <w:szCs w:val="24"/>
              </w:rPr>
            </w:pPr>
            <w:r w:rsidRPr="002B0757">
              <w:rPr>
                <w:color w:val="auto"/>
                <w:kern w:val="0"/>
                <w:szCs w:val="24"/>
              </w:rPr>
              <w:t>Mild</w:t>
            </w:r>
          </w:p>
          <w:p w14:paraId="7026CDFB" w14:textId="77777777" w:rsidR="00244C4F" w:rsidRPr="002B0757" w:rsidRDefault="00244C4F" w:rsidP="00244C4F">
            <w:pPr>
              <w:numPr>
                <w:ilvl w:val="0"/>
                <w:numId w:val="64"/>
              </w:numPr>
              <w:spacing w:after="0" w:line="276" w:lineRule="auto"/>
              <w:rPr>
                <w:color w:val="auto"/>
                <w:kern w:val="0"/>
                <w:szCs w:val="24"/>
              </w:rPr>
            </w:pPr>
            <w:r w:rsidRPr="002B0757">
              <w:rPr>
                <w:color w:val="auto"/>
                <w:kern w:val="0"/>
                <w:szCs w:val="24"/>
              </w:rPr>
              <w:t>Moderate</w:t>
            </w:r>
          </w:p>
          <w:p w14:paraId="1BB8FBDD" w14:textId="77777777" w:rsidR="00244C4F" w:rsidRPr="002B0757" w:rsidRDefault="00244C4F" w:rsidP="00244C4F">
            <w:pPr>
              <w:numPr>
                <w:ilvl w:val="0"/>
                <w:numId w:val="64"/>
              </w:numPr>
              <w:spacing w:after="0" w:line="276" w:lineRule="auto"/>
              <w:rPr>
                <w:color w:val="auto"/>
                <w:kern w:val="0"/>
                <w:szCs w:val="24"/>
              </w:rPr>
            </w:pPr>
            <w:r w:rsidRPr="002B0757">
              <w:rPr>
                <w:color w:val="auto"/>
                <w:kern w:val="0"/>
                <w:szCs w:val="24"/>
              </w:rPr>
              <w:t>Severe</w:t>
            </w:r>
          </w:p>
          <w:p w14:paraId="22A3137F" w14:textId="77777777" w:rsidR="00244C4F" w:rsidRPr="002B0757" w:rsidRDefault="00244C4F" w:rsidP="00244C4F">
            <w:pPr>
              <w:numPr>
                <w:ilvl w:val="0"/>
                <w:numId w:val="64"/>
              </w:numPr>
              <w:spacing w:after="0" w:line="276" w:lineRule="auto"/>
              <w:rPr>
                <w:color w:val="auto"/>
                <w:kern w:val="0"/>
                <w:szCs w:val="24"/>
              </w:rPr>
            </w:pPr>
            <w:r w:rsidRPr="002B0757">
              <w:rPr>
                <w:color w:val="auto"/>
                <w:kern w:val="0"/>
                <w:szCs w:val="24"/>
              </w:rPr>
              <w:t>Acute</w:t>
            </w:r>
          </w:p>
          <w:p w14:paraId="652FAA2E" w14:textId="77777777" w:rsidR="00244C4F" w:rsidRPr="002B0757" w:rsidRDefault="00244C4F" w:rsidP="00244C4F">
            <w:pPr>
              <w:numPr>
                <w:ilvl w:val="0"/>
                <w:numId w:val="64"/>
              </w:numPr>
              <w:spacing w:after="0" w:line="276" w:lineRule="auto"/>
              <w:rPr>
                <w:color w:val="auto"/>
                <w:kern w:val="0"/>
                <w:szCs w:val="24"/>
              </w:rPr>
            </w:pPr>
            <w:r w:rsidRPr="002B0757">
              <w:rPr>
                <w:color w:val="auto"/>
                <w:kern w:val="0"/>
                <w:szCs w:val="24"/>
              </w:rPr>
              <w:t>Chronic</w:t>
            </w:r>
          </w:p>
        </w:tc>
      </w:tr>
      <w:tr w:rsidR="00244C4F" w:rsidRPr="002B0757" w14:paraId="6250FF9B" w14:textId="77777777" w:rsidTr="003C4B47">
        <w:trPr>
          <w:cantSplit/>
        </w:trPr>
        <w:tc>
          <w:tcPr>
            <w:tcW w:w="3116" w:type="dxa"/>
          </w:tcPr>
          <w:p w14:paraId="5933EA19" w14:textId="77777777" w:rsidR="00244C4F" w:rsidRPr="002B0757" w:rsidRDefault="00244C4F" w:rsidP="00244C4F">
            <w:pPr>
              <w:numPr>
                <w:ilvl w:val="3"/>
                <w:numId w:val="61"/>
              </w:numPr>
              <w:spacing w:after="0" w:line="276" w:lineRule="auto"/>
              <w:rPr>
                <w:color w:val="auto"/>
                <w:kern w:val="0"/>
                <w:szCs w:val="24"/>
                <w:lang w:val="en-GB"/>
              </w:rPr>
            </w:pPr>
            <w:r w:rsidRPr="002B0757">
              <w:rPr>
                <w:b/>
                <w:bCs/>
                <w:i/>
                <w:iCs/>
                <w:color w:val="auto"/>
                <w:kern w:val="0"/>
                <w:szCs w:val="24"/>
                <w:lang w:val="en-GB"/>
              </w:rPr>
              <w:t>Medical personnel</w:t>
            </w:r>
            <w:r w:rsidRPr="002B0757">
              <w:rPr>
                <w:color w:val="auto"/>
                <w:kern w:val="0"/>
                <w:szCs w:val="24"/>
                <w:lang w:val="en-GB"/>
              </w:rPr>
              <w:t xml:space="preserve"> may include but not limited to:</w:t>
            </w:r>
          </w:p>
          <w:p w14:paraId="37A8B54C" w14:textId="77777777" w:rsidR="00244C4F" w:rsidRPr="002B0757" w:rsidRDefault="00244C4F" w:rsidP="00244C4F">
            <w:pPr>
              <w:spacing w:after="0" w:line="276" w:lineRule="auto"/>
              <w:ind w:left="360"/>
              <w:rPr>
                <w:color w:val="auto"/>
                <w:kern w:val="0"/>
                <w:szCs w:val="24"/>
              </w:rPr>
            </w:pPr>
          </w:p>
        </w:tc>
        <w:tc>
          <w:tcPr>
            <w:tcW w:w="6311" w:type="dxa"/>
          </w:tcPr>
          <w:p w14:paraId="5E3FF3E2" w14:textId="77777777" w:rsidR="00244C4F" w:rsidRPr="002B0757" w:rsidRDefault="00244C4F" w:rsidP="00244C4F">
            <w:pPr>
              <w:numPr>
                <w:ilvl w:val="0"/>
                <w:numId w:val="68"/>
              </w:numPr>
              <w:tabs>
                <w:tab w:val="left" w:pos="792"/>
              </w:tabs>
              <w:spacing w:after="0" w:line="276" w:lineRule="auto"/>
              <w:rPr>
                <w:color w:val="auto"/>
                <w:kern w:val="0"/>
                <w:szCs w:val="24"/>
              </w:rPr>
            </w:pPr>
            <w:r w:rsidRPr="002B0757">
              <w:rPr>
                <w:color w:val="auto"/>
                <w:kern w:val="0"/>
                <w:szCs w:val="24"/>
              </w:rPr>
              <w:t>Doctors</w:t>
            </w:r>
          </w:p>
          <w:p w14:paraId="567C05AF" w14:textId="77777777" w:rsidR="00244C4F" w:rsidRPr="002B0757" w:rsidRDefault="00244C4F" w:rsidP="00244C4F">
            <w:pPr>
              <w:numPr>
                <w:ilvl w:val="0"/>
                <w:numId w:val="68"/>
              </w:numPr>
              <w:tabs>
                <w:tab w:val="left" w:pos="792"/>
              </w:tabs>
              <w:spacing w:after="0" w:line="276" w:lineRule="auto"/>
              <w:rPr>
                <w:color w:val="auto"/>
                <w:kern w:val="0"/>
                <w:szCs w:val="24"/>
              </w:rPr>
            </w:pPr>
            <w:r w:rsidRPr="002B0757">
              <w:rPr>
                <w:color w:val="auto"/>
                <w:kern w:val="0"/>
                <w:szCs w:val="24"/>
              </w:rPr>
              <w:t>Nurses</w:t>
            </w:r>
          </w:p>
          <w:p w14:paraId="6EF2E995" w14:textId="77777777" w:rsidR="00244C4F" w:rsidRPr="002B0757" w:rsidRDefault="00244C4F" w:rsidP="00244C4F">
            <w:pPr>
              <w:numPr>
                <w:ilvl w:val="0"/>
                <w:numId w:val="68"/>
              </w:numPr>
              <w:tabs>
                <w:tab w:val="left" w:pos="792"/>
              </w:tabs>
              <w:spacing w:after="0" w:line="276" w:lineRule="auto"/>
              <w:rPr>
                <w:color w:val="auto"/>
                <w:kern w:val="0"/>
                <w:szCs w:val="24"/>
              </w:rPr>
            </w:pPr>
            <w:r w:rsidRPr="002B0757">
              <w:rPr>
                <w:color w:val="auto"/>
                <w:kern w:val="0"/>
                <w:szCs w:val="24"/>
              </w:rPr>
              <w:t>Anesthetists</w:t>
            </w:r>
          </w:p>
          <w:p w14:paraId="77F7DF41" w14:textId="77777777" w:rsidR="00244C4F" w:rsidRPr="002B0757" w:rsidRDefault="00244C4F" w:rsidP="00244C4F">
            <w:pPr>
              <w:numPr>
                <w:ilvl w:val="0"/>
                <w:numId w:val="68"/>
              </w:numPr>
              <w:tabs>
                <w:tab w:val="left" w:pos="792"/>
              </w:tabs>
              <w:spacing w:after="0" w:line="276" w:lineRule="auto"/>
              <w:rPr>
                <w:color w:val="auto"/>
                <w:kern w:val="0"/>
                <w:szCs w:val="24"/>
              </w:rPr>
            </w:pPr>
            <w:r w:rsidRPr="002B0757">
              <w:rPr>
                <w:color w:val="auto"/>
                <w:kern w:val="0"/>
                <w:szCs w:val="24"/>
              </w:rPr>
              <w:t>Paramedics</w:t>
            </w:r>
          </w:p>
          <w:p w14:paraId="7B3CB0A1" w14:textId="77777777" w:rsidR="00244C4F" w:rsidRPr="002B0757" w:rsidRDefault="00244C4F" w:rsidP="00244C4F">
            <w:pPr>
              <w:numPr>
                <w:ilvl w:val="0"/>
                <w:numId w:val="68"/>
              </w:numPr>
              <w:tabs>
                <w:tab w:val="left" w:pos="792"/>
              </w:tabs>
              <w:spacing w:after="0" w:line="276" w:lineRule="auto"/>
              <w:rPr>
                <w:color w:val="auto"/>
                <w:kern w:val="0"/>
                <w:szCs w:val="24"/>
              </w:rPr>
            </w:pPr>
            <w:r w:rsidRPr="002B0757">
              <w:rPr>
                <w:color w:val="auto"/>
                <w:kern w:val="0"/>
                <w:szCs w:val="24"/>
              </w:rPr>
              <w:t>Physiotherapists</w:t>
            </w:r>
          </w:p>
        </w:tc>
      </w:tr>
    </w:tbl>
    <w:p w14:paraId="586AC588" w14:textId="77777777" w:rsidR="00244C4F" w:rsidRPr="002B0757" w:rsidRDefault="00244C4F" w:rsidP="00244C4F">
      <w:pPr>
        <w:spacing w:after="0" w:line="276" w:lineRule="auto"/>
        <w:rPr>
          <w:b/>
          <w:color w:val="auto"/>
          <w:kern w:val="0"/>
          <w:szCs w:val="24"/>
          <w:lang w:val="en-GB"/>
        </w:rPr>
      </w:pPr>
    </w:p>
    <w:p w14:paraId="1328E5A6" w14:textId="77777777" w:rsidR="00244C4F" w:rsidRPr="002B0757" w:rsidRDefault="00244C4F" w:rsidP="00244C4F">
      <w:pPr>
        <w:spacing w:after="0" w:line="276" w:lineRule="auto"/>
        <w:rPr>
          <w:b/>
          <w:color w:val="auto"/>
          <w:kern w:val="0"/>
          <w:szCs w:val="24"/>
          <w:lang w:val="en-GB"/>
        </w:rPr>
      </w:pPr>
    </w:p>
    <w:p w14:paraId="22FED2B8" w14:textId="77777777" w:rsidR="00244C4F" w:rsidRPr="002B0757" w:rsidRDefault="00244C4F" w:rsidP="00244C4F">
      <w:pPr>
        <w:spacing w:after="0" w:line="240" w:lineRule="auto"/>
        <w:rPr>
          <w:b/>
          <w:color w:val="auto"/>
          <w:kern w:val="0"/>
          <w:szCs w:val="24"/>
          <w:lang w:val="en-GB"/>
        </w:rPr>
      </w:pPr>
      <w:r w:rsidRPr="002B0757">
        <w:rPr>
          <w:b/>
          <w:color w:val="auto"/>
          <w:kern w:val="0"/>
          <w:szCs w:val="24"/>
          <w:lang w:val="en-GB"/>
        </w:rPr>
        <w:t>REQUIRED SKILLS AND KNOWLEDGE</w:t>
      </w:r>
    </w:p>
    <w:p w14:paraId="24E6A647" w14:textId="77777777" w:rsidR="00244C4F" w:rsidRPr="002B0757" w:rsidRDefault="00244C4F" w:rsidP="00244C4F">
      <w:pPr>
        <w:spacing w:after="0" w:line="276" w:lineRule="auto"/>
        <w:rPr>
          <w:bCs/>
          <w:color w:val="auto"/>
          <w:kern w:val="0"/>
          <w:szCs w:val="24"/>
          <w:lang w:val="en-GB"/>
        </w:rPr>
      </w:pPr>
      <w:r w:rsidRPr="002B0757">
        <w:rPr>
          <w:bCs/>
          <w:color w:val="auto"/>
          <w:kern w:val="0"/>
          <w:szCs w:val="24"/>
          <w:lang w:val="en-GB"/>
        </w:rPr>
        <w:t>This section describes the skills and knowledge required for this unit of competency.</w:t>
      </w:r>
    </w:p>
    <w:p w14:paraId="3F85A592" w14:textId="77777777" w:rsidR="00244C4F" w:rsidRPr="002B0757" w:rsidRDefault="00244C4F" w:rsidP="00244C4F">
      <w:pPr>
        <w:spacing w:after="0" w:line="276" w:lineRule="auto"/>
        <w:contextualSpacing/>
        <w:rPr>
          <w:b/>
          <w:color w:val="auto"/>
          <w:kern w:val="0"/>
          <w:szCs w:val="24"/>
          <w:lang w:val="en-GB"/>
        </w:rPr>
      </w:pPr>
    </w:p>
    <w:p w14:paraId="052D993A" w14:textId="77777777" w:rsidR="00244C4F" w:rsidRPr="002B0757" w:rsidRDefault="00244C4F" w:rsidP="00244C4F">
      <w:pPr>
        <w:spacing w:after="0" w:line="276" w:lineRule="auto"/>
        <w:contextualSpacing/>
        <w:rPr>
          <w:b/>
          <w:color w:val="auto"/>
          <w:kern w:val="0"/>
          <w:szCs w:val="24"/>
          <w:lang w:val="en-GB"/>
        </w:rPr>
      </w:pPr>
      <w:r w:rsidRPr="002B0757">
        <w:rPr>
          <w:b/>
          <w:color w:val="auto"/>
          <w:kern w:val="0"/>
          <w:szCs w:val="24"/>
          <w:lang w:val="en-GB"/>
        </w:rPr>
        <w:t>Required Skills</w:t>
      </w:r>
    </w:p>
    <w:p w14:paraId="415BE89D" w14:textId="77777777" w:rsidR="00244C4F" w:rsidRPr="002B0757" w:rsidRDefault="00244C4F" w:rsidP="00244C4F">
      <w:pPr>
        <w:spacing w:after="0" w:line="276" w:lineRule="auto"/>
        <w:rPr>
          <w:color w:val="auto"/>
          <w:kern w:val="0"/>
          <w:szCs w:val="24"/>
          <w:lang w:val="en-GB"/>
        </w:rPr>
      </w:pPr>
      <w:r w:rsidRPr="002B0757">
        <w:rPr>
          <w:color w:val="auto"/>
          <w:kern w:val="0"/>
          <w:szCs w:val="24"/>
          <w:lang w:val="en-GB"/>
        </w:rPr>
        <w:t>The individual needs to demonstrate the following skills:</w:t>
      </w:r>
    </w:p>
    <w:p w14:paraId="7DF79EC1" w14:textId="77777777" w:rsidR="00244C4F" w:rsidRPr="002B0757" w:rsidRDefault="00244C4F" w:rsidP="00244C4F">
      <w:pPr>
        <w:numPr>
          <w:ilvl w:val="0"/>
          <w:numId w:val="69"/>
        </w:numPr>
        <w:spacing w:after="0" w:line="276" w:lineRule="auto"/>
        <w:contextualSpacing/>
        <w:rPr>
          <w:color w:val="auto"/>
          <w:kern w:val="0"/>
          <w:szCs w:val="24"/>
          <w:lang w:val="en-GB"/>
        </w:rPr>
      </w:pPr>
      <w:r w:rsidRPr="002B0757">
        <w:rPr>
          <w:color w:val="auto"/>
          <w:kern w:val="0"/>
          <w:szCs w:val="24"/>
          <w:lang w:val="en-GB"/>
        </w:rPr>
        <w:t>Communication skills</w:t>
      </w:r>
    </w:p>
    <w:p w14:paraId="1F925C82" w14:textId="77777777" w:rsidR="00244C4F" w:rsidRPr="002B0757" w:rsidRDefault="00244C4F" w:rsidP="00244C4F">
      <w:pPr>
        <w:numPr>
          <w:ilvl w:val="0"/>
          <w:numId w:val="69"/>
        </w:numPr>
        <w:spacing w:after="200" w:line="276" w:lineRule="auto"/>
        <w:contextualSpacing/>
        <w:rPr>
          <w:color w:val="auto"/>
          <w:kern w:val="0"/>
          <w:szCs w:val="24"/>
          <w:lang w:val="en-GB"/>
        </w:rPr>
      </w:pPr>
      <w:r w:rsidRPr="002B0757">
        <w:rPr>
          <w:color w:val="auto"/>
          <w:kern w:val="0"/>
          <w:szCs w:val="24"/>
          <w:lang w:val="en-GB"/>
        </w:rPr>
        <w:t>Interpersonal skills</w:t>
      </w:r>
    </w:p>
    <w:p w14:paraId="4CF3AD95" w14:textId="77777777" w:rsidR="00244C4F" w:rsidRPr="002B0757" w:rsidRDefault="00244C4F" w:rsidP="00244C4F">
      <w:pPr>
        <w:numPr>
          <w:ilvl w:val="0"/>
          <w:numId w:val="69"/>
        </w:numPr>
        <w:spacing w:after="200" w:line="276" w:lineRule="auto"/>
        <w:contextualSpacing/>
        <w:rPr>
          <w:color w:val="auto"/>
          <w:kern w:val="0"/>
          <w:szCs w:val="24"/>
          <w:lang w:val="en-GB"/>
        </w:rPr>
      </w:pPr>
      <w:r w:rsidRPr="002B0757">
        <w:rPr>
          <w:color w:val="auto"/>
          <w:kern w:val="0"/>
          <w:szCs w:val="24"/>
          <w:lang w:val="en-GB"/>
        </w:rPr>
        <w:t>Organizing skills</w:t>
      </w:r>
    </w:p>
    <w:p w14:paraId="3B571C79" w14:textId="77777777" w:rsidR="00244C4F" w:rsidRPr="002B0757" w:rsidRDefault="00244C4F" w:rsidP="00244C4F">
      <w:pPr>
        <w:numPr>
          <w:ilvl w:val="0"/>
          <w:numId w:val="69"/>
        </w:numPr>
        <w:spacing w:after="200" w:line="276" w:lineRule="auto"/>
        <w:contextualSpacing/>
        <w:rPr>
          <w:color w:val="auto"/>
          <w:kern w:val="0"/>
          <w:szCs w:val="24"/>
          <w:lang w:val="en-GB"/>
        </w:rPr>
      </w:pPr>
      <w:r w:rsidRPr="002B0757">
        <w:rPr>
          <w:color w:val="auto"/>
          <w:kern w:val="0"/>
          <w:szCs w:val="24"/>
          <w:lang w:val="en-GB"/>
        </w:rPr>
        <w:t>Basic nursing skills</w:t>
      </w:r>
    </w:p>
    <w:p w14:paraId="17EC24A7" w14:textId="77777777" w:rsidR="00244C4F" w:rsidRPr="002B0757" w:rsidRDefault="00244C4F" w:rsidP="00244C4F">
      <w:pPr>
        <w:numPr>
          <w:ilvl w:val="0"/>
          <w:numId w:val="69"/>
        </w:numPr>
        <w:spacing w:after="200" w:line="276" w:lineRule="auto"/>
        <w:contextualSpacing/>
        <w:rPr>
          <w:color w:val="auto"/>
          <w:kern w:val="0"/>
          <w:szCs w:val="24"/>
          <w:lang w:val="en-GB"/>
        </w:rPr>
      </w:pPr>
      <w:r w:rsidRPr="002B0757">
        <w:rPr>
          <w:color w:val="auto"/>
          <w:kern w:val="0"/>
          <w:szCs w:val="24"/>
          <w:lang w:val="en-GB"/>
        </w:rPr>
        <w:t xml:space="preserve">Performing cardio- pulmonary resuscitation; </w:t>
      </w:r>
    </w:p>
    <w:p w14:paraId="5946D436" w14:textId="77777777" w:rsidR="00244C4F" w:rsidRPr="002B0757" w:rsidRDefault="00244C4F" w:rsidP="00244C4F">
      <w:pPr>
        <w:spacing w:after="200" w:line="276" w:lineRule="auto"/>
        <w:ind w:left="720"/>
        <w:contextualSpacing/>
        <w:rPr>
          <w:color w:val="auto"/>
          <w:kern w:val="0"/>
          <w:szCs w:val="24"/>
          <w:lang w:val="en-GB"/>
        </w:rPr>
      </w:pPr>
    </w:p>
    <w:p w14:paraId="0D4808A4" w14:textId="77777777" w:rsidR="00244C4F" w:rsidRPr="002B0757" w:rsidRDefault="00244C4F" w:rsidP="00244C4F">
      <w:pPr>
        <w:spacing w:after="0" w:line="276" w:lineRule="auto"/>
        <w:rPr>
          <w:b/>
          <w:bCs/>
          <w:color w:val="auto"/>
          <w:kern w:val="0"/>
          <w:szCs w:val="24"/>
          <w:lang w:val="en-GB"/>
        </w:rPr>
      </w:pPr>
      <w:r w:rsidRPr="002B0757">
        <w:rPr>
          <w:b/>
          <w:bCs/>
          <w:color w:val="auto"/>
          <w:kern w:val="0"/>
          <w:szCs w:val="24"/>
          <w:lang w:val="en-GB"/>
        </w:rPr>
        <w:t>Required Knowledge:</w:t>
      </w:r>
    </w:p>
    <w:p w14:paraId="1F803A12" w14:textId="77777777" w:rsidR="00244C4F" w:rsidRPr="002B0757" w:rsidRDefault="00244C4F" w:rsidP="00244C4F">
      <w:pPr>
        <w:spacing w:after="0" w:line="276" w:lineRule="auto"/>
        <w:rPr>
          <w:bCs/>
          <w:color w:val="auto"/>
          <w:kern w:val="0"/>
          <w:szCs w:val="24"/>
          <w:lang w:val="en-GB"/>
        </w:rPr>
      </w:pPr>
      <w:r w:rsidRPr="002B0757">
        <w:rPr>
          <w:bCs/>
          <w:color w:val="auto"/>
          <w:kern w:val="0"/>
          <w:szCs w:val="24"/>
          <w:lang w:val="en-GB"/>
        </w:rPr>
        <w:t>The individual needs to demonstrate knowledge of:</w:t>
      </w:r>
    </w:p>
    <w:p w14:paraId="15408AC0" w14:textId="77777777" w:rsidR="00244C4F" w:rsidRPr="002B0757" w:rsidRDefault="00244C4F" w:rsidP="00244C4F">
      <w:pPr>
        <w:numPr>
          <w:ilvl w:val="0"/>
          <w:numId w:val="70"/>
        </w:numPr>
        <w:suppressAutoHyphens/>
        <w:spacing w:after="0" w:line="276" w:lineRule="auto"/>
        <w:jc w:val="both"/>
        <w:rPr>
          <w:color w:val="auto"/>
          <w:kern w:val="0"/>
          <w:szCs w:val="24"/>
          <w:lang w:val="en-AU"/>
        </w:rPr>
      </w:pPr>
      <w:r w:rsidRPr="002B0757">
        <w:rPr>
          <w:color w:val="auto"/>
          <w:kern w:val="0"/>
          <w:szCs w:val="24"/>
          <w:lang w:val="en-AU"/>
        </w:rPr>
        <w:t>OSH procedures and practices and regulations</w:t>
      </w:r>
    </w:p>
    <w:p w14:paraId="6817A2CB" w14:textId="77777777" w:rsidR="00244C4F" w:rsidRPr="002B0757" w:rsidRDefault="00244C4F" w:rsidP="00244C4F">
      <w:pPr>
        <w:numPr>
          <w:ilvl w:val="0"/>
          <w:numId w:val="70"/>
        </w:numPr>
        <w:suppressAutoHyphens/>
        <w:spacing w:after="0" w:line="276" w:lineRule="auto"/>
        <w:jc w:val="both"/>
        <w:rPr>
          <w:color w:val="auto"/>
          <w:kern w:val="0"/>
          <w:szCs w:val="24"/>
          <w:lang w:val="en-AU"/>
        </w:rPr>
      </w:pPr>
      <w:r w:rsidRPr="002B0757">
        <w:rPr>
          <w:color w:val="auto"/>
          <w:kern w:val="0"/>
          <w:szCs w:val="24"/>
          <w:lang w:val="en-AU"/>
        </w:rPr>
        <w:t>HIV/AIDS</w:t>
      </w:r>
    </w:p>
    <w:p w14:paraId="6DCD24AE" w14:textId="77777777" w:rsidR="00244C4F" w:rsidRPr="002B0757" w:rsidRDefault="00244C4F" w:rsidP="00244C4F">
      <w:pPr>
        <w:numPr>
          <w:ilvl w:val="0"/>
          <w:numId w:val="70"/>
        </w:numPr>
        <w:suppressAutoHyphens/>
        <w:spacing w:after="0" w:line="276" w:lineRule="auto"/>
        <w:jc w:val="both"/>
        <w:rPr>
          <w:color w:val="auto"/>
          <w:kern w:val="0"/>
          <w:szCs w:val="24"/>
          <w:lang w:val="en-AU"/>
        </w:rPr>
      </w:pPr>
      <w:r w:rsidRPr="002B0757">
        <w:rPr>
          <w:color w:val="auto"/>
          <w:kern w:val="0"/>
          <w:szCs w:val="24"/>
          <w:lang w:val="en-AU"/>
        </w:rPr>
        <w:t>Hazards/risks identification and control</w:t>
      </w:r>
    </w:p>
    <w:p w14:paraId="7205065E"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Principles of first aid</w:t>
      </w:r>
    </w:p>
    <w:p w14:paraId="45D2385D"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Scene size up</w:t>
      </w:r>
    </w:p>
    <w:p w14:paraId="2CC91723"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Assessment of nature and extent of injury and /or illness</w:t>
      </w:r>
    </w:p>
    <w:p w14:paraId="39895AE7"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Sourcing for emergency services</w:t>
      </w:r>
    </w:p>
    <w:p w14:paraId="65712ACE"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Decision making-triaging</w:t>
      </w:r>
    </w:p>
    <w:p w14:paraId="41840757" w14:textId="77777777" w:rsidR="00244C4F" w:rsidRPr="002B0757" w:rsidRDefault="00244C4F" w:rsidP="00244C4F">
      <w:pPr>
        <w:widowControl w:val="0"/>
        <w:numPr>
          <w:ilvl w:val="0"/>
          <w:numId w:val="70"/>
        </w:numPr>
        <w:adjustRightInd w:val="0"/>
        <w:spacing w:after="0" w:line="276" w:lineRule="auto"/>
        <w:textAlignment w:val="baseline"/>
        <w:rPr>
          <w:color w:val="auto"/>
          <w:kern w:val="0"/>
          <w:szCs w:val="24"/>
          <w:lang w:val="en-GB"/>
        </w:rPr>
      </w:pPr>
      <w:r w:rsidRPr="002B0757">
        <w:rPr>
          <w:color w:val="auto"/>
          <w:kern w:val="0"/>
          <w:szCs w:val="24"/>
          <w:lang w:val="en-GB"/>
        </w:rPr>
        <w:t xml:space="preserve">Effective communication on casualty’s condition </w:t>
      </w:r>
    </w:p>
    <w:p w14:paraId="011A5AAB" w14:textId="77777777" w:rsidR="00244C4F" w:rsidRPr="002B0757" w:rsidRDefault="00244C4F" w:rsidP="00244C4F">
      <w:pPr>
        <w:widowControl w:val="0"/>
        <w:numPr>
          <w:ilvl w:val="0"/>
          <w:numId w:val="70"/>
        </w:numPr>
        <w:adjustRightInd w:val="0"/>
        <w:spacing w:after="0" w:line="276" w:lineRule="auto"/>
        <w:textAlignment w:val="baseline"/>
        <w:rPr>
          <w:color w:val="auto"/>
          <w:kern w:val="0"/>
          <w:szCs w:val="24"/>
          <w:lang w:val="en-GB"/>
        </w:rPr>
      </w:pPr>
      <w:r w:rsidRPr="002B0757">
        <w:rPr>
          <w:color w:val="auto"/>
          <w:kern w:val="0"/>
          <w:szCs w:val="24"/>
          <w:lang w:val="en-GB"/>
        </w:rPr>
        <w:t>Handing over casualty to</w:t>
      </w:r>
      <w:r w:rsidRPr="002B0757">
        <w:rPr>
          <w:b/>
          <w:color w:val="auto"/>
          <w:kern w:val="0"/>
          <w:szCs w:val="24"/>
          <w:lang w:val="en-GB"/>
        </w:rPr>
        <w:t xml:space="preserve"> </w:t>
      </w:r>
      <w:r w:rsidRPr="002B0757">
        <w:rPr>
          <w:color w:val="auto"/>
          <w:kern w:val="0"/>
          <w:szCs w:val="24"/>
          <w:lang w:val="en-GB"/>
        </w:rPr>
        <w:t>medical personnel</w:t>
      </w:r>
    </w:p>
    <w:p w14:paraId="6B14FF3A"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 xml:space="preserve">Monitoring Casualty’s condition </w:t>
      </w:r>
    </w:p>
    <w:p w14:paraId="1F903B40"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 xml:space="preserve">Evaluating response of the casualty to the intervention </w:t>
      </w:r>
    </w:p>
    <w:p w14:paraId="7B3DC9E8"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 xml:space="preserve">Evaluating first aider’s response to the situation </w:t>
      </w:r>
    </w:p>
    <w:p w14:paraId="0C77CA50"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 xml:space="preserve">Documentation </w:t>
      </w:r>
    </w:p>
    <w:p w14:paraId="6A990A72"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Waste management</w:t>
      </w:r>
    </w:p>
    <w:p w14:paraId="0C3297C6"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Report writing</w:t>
      </w:r>
    </w:p>
    <w:p w14:paraId="0BF5510A"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Requirements for first aid</w:t>
      </w:r>
    </w:p>
    <w:p w14:paraId="5D329265"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Management of:</w:t>
      </w:r>
    </w:p>
    <w:p w14:paraId="78271B82"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Choking</w:t>
      </w:r>
    </w:p>
    <w:p w14:paraId="0F573CDF"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Burns and scalds</w:t>
      </w:r>
    </w:p>
    <w:p w14:paraId="20C6E731"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 xml:space="preserve">Trauma  </w:t>
      </w:r>
    </w:p>
    <w:p w14:paraId="09A014C7"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Nose bleeding</w:t>
      </w:r>
    </w:p>
    <w:p w14:paraId="5D49BED4"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Cuts</w:t>
      </w:r>
    </w:p>
    <w:p w14:paraId="712AAF1E"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Fractures</w:t>
      </w:r>
    </w:p>
    <w:p w14:paraId="0D8D0584"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Drowning</w:t>
      </w:r>
    </w:p>
    <w:p w14:paraId="761956EA"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 xml:space="preserve">Poisoning </w:t>
      </w:r>
    </w:p>
    <w:p w14:paraId="45285787"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 xml:space="preserve">Snake bites </w:t>
      </w:r>
    </w:p>
    <w:p w14:paraId="37B2AE16" w14:textId="77777777" w:rsidR="00244C4F" w:rsidRPr="002B0757" w:rsidRDefault="00244C4F" w:rsidP="00244C4F">
      <w:pPr>
        <w:numPr>
          <w:ilvl w:val="0"/>
          <w:numId w:val="70"/>
        </w:numPr>
        <w:spacing w:after="0" w:line="276" w:lineRule="auto"/>
        <w:rPr>
          <w:color w:val="auto"/>
          <w:kern w:val="0"/>
          <w:szCs w:val="24"/>
          <w:lang w:val="en-GB"/>
        </w:rPr>
      </w:pPr>
      <w:r w:rsidRPr="002B0757">
        <w:rPr>
          <w:color w:val="auto"/>
          <w:kern w:val="0"/>
          <w:szCs w:val="24"/>
          <w:lang w:val="en-GB"/>
        </w:rPr>
        <w:t>Assisting patients with medical conditions such as:</w:t>
      </w:r>
    </w:p>
    <w:p w14:paraId="5CCD45E0"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Asthma</w:t>
      </w:r>
    </w:p>
    <w:p w14:paraId="49FE91F1" w14:textId="77777777"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Epilepsy</w:t>
      </w:r>
    </w:p>
    <w:p w14:paraId="2E824B20" w14:textId="68D4619B" w:rsidR="00244C4F" w:rsidRPr="002B0757" w:rsidRDefault="00244C4F" w:rsidP="00244C4F">
      <w:pPr>
        <w:numPr>
          <w:ilvl w:val="0"/>
          <w:numId w:val="73"/>
        </w:numPr>
        <w:spacing w:after="0" w:line="276" w:lineRule="auto"/>
        <w:ind w:left="1170"/>
        <w:jc w:val="both"/>
        <w:rPr>
          <w:color w:val="auto"/>
          <w:kern w:val="0"/>
          <w:szCs w:val="24"/>
          <w:lang w:val="en-GB"/>
        </w:rPr>
      </w:pPr>
      <w:r w:rsidRPr="002B0757">
        <w:rPr>
          <w:color w:val="auto"/>
          <w:kern w:val="0"/>
          <w:szCs w:val="24"/>
          <w:lang w:val="en-GB"/>
        </w:rPr>
        <w:t>Diabetes</w:t>
      </w:r>
    </w:p>
    <w:p w14:paraId="5788CB49" w14:textId="77777777" w:rsidR="00244C4F" w:rsidRPr="002B0757" w:rsidRDefault="00244C4F" w:rsidP="00244C4F">
      <w:pPr>
        <w:spacing w:after="0" w:line="276" w:lineRule="auto"/>
        <w:rPr>
          <w:b/>
          <w:color w:val="auto"/>
          <w:kern w:val="0"/>
          <w:szCs w:val="24"/>
          <w:lang w:val="en-GB"/>
        </w:rPr>
      </w:pPr>
    </w:p>
    <w:p w14:paraId="35EBA65B" w14:textId="77777777" w:rsidR="00244C4F" w:rsidRPr="002B0757" w:rsidRDefault="00244C4F" w:rsidP="00244C4F">
      <w:pPr>
        <w:spacing w:after="0" w:line="276" w:lineRule="auto"/>
        <w:rPr>
          <w:b/>
          <w:color w:val="auto"/>
          <w:kern w:val="0"/>
          <w:szCs w:val="24"/>
          <w:lang w:val="en-GB"/>
        </w:rPr>
      </w:pPr>
    </w:p>
    <w:p w14:paraId="2C59CE0C" w14:textId="77777777" w:rsidR="00244C4F" w:rsidRPr="002B0757" w:rsidRDefault="00244C4F" w:rsidP="00244C4F">
      <w:pPr>
        <w:spacing w:after="240" w:line="240" w:lineRule="auto"/>
        <w:rPr>
          <w:b/>
          <w:color w:val="auto"/>
          <w:kern w:val="0"/>
          <w:szCs w:val="24"/>
          <w:lang w:val="en-GB"/>
        </w:rPr>
      </w:pPr>
      <w:r w:rsidRPr="002B0757">
        <w:rPr>
          <w:b/>
          <w:color w:val="auto"/>
          <w:kern w:val="0"/>
          <w:szCs w:val="24"/>
          <w:lang w:val="en-GB"/>
        </w:rPr>
        <w:t>EVIDENCE GUIDE</w:t>
      </w:r>
    </w:p>
    <w:p w14:paraId="0C4265CC" w14:textId="77777777" w:rsidR="00244C4F" w:rsidRPr="002B0757" w:rsidRDefault="00244C4F" w:rsidP="00244C4F">
      <w:pPr>
        <w:spacing w:after="240" w:line="276" w:lineRule="auto"/>
        <w:contextualSpacing/>
        <w:rPr>
          <w:color w:val="auto"/>
          <w:kern w:val="0"/>
          <w:szCs w:val="24"/>
          <w:lang w:val="en-GB"/>
        </w:rPr>
      </w:pPr>
      <w:r w:rsidRPr="002B0757">
        <w:rPr>
          <w:color w:val="auto"/>
          <w:kern w:val="0"/>
          <w:szCs w:val="24"/>
          <w:lang w:val="en-GB"/>
        </w:rPr>
        <w:t>This provides advice on assessment and must be read in conjunction with the performance criteria, required skills and knowledge and range statement.</w:t>
      </w:r>
    </w:p>
    <w:p w14:paraId="6A4808DE" w14:textId="77777777" w:rsidR="00244C4F" w:rsidRPr="002B0757" w:rsidRDefault="00244C4F" w:rsidP="00244C4F">
      <w:pPr>
        <w:spacing w:after="240" w:line="276" w:lineRule="auto"/>
        <w:contextualSpacing/>
        <w:rPr>
          <w:color w:val="auto"/>
          <w:kern w:val="0"/>
          <w:szCs w:val="24"/>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6"/>
        <w:gridCol w:w="7169"/>
      </w:tblGrid>
      <w:tr w:rsidR="00244C4F" w:rsidRPr="002B0757" w14:paraId="6F3FBA71" w14:textId="77777777" w:rsidTr="003C4B47">
        <w:tc>
          <w:tcPr>
            <w:tcW w:w="2216" w:type="dxa"/>
          </w:tcPr>
          <w:p w14:paraId="68890A9B" w14:textId="77777777" w:rsidR="00244C4F" w:rsidRPr="002B0757" w:rsidRDefault="00244C4F" w:rsidP="00244C4F">
            <w:pPr>
              <w:numPr>
                <w:ilvl w:val="3"/>
                <w:numId w:val="74"/>
              </w:numPr>
              <w:tabs>
                <w:tab w:val="left" w:pos="104"/>
              </w:tabs>
              <w:spacing w:after="0" w:line="276" w:lineRule="auto"/>
              <w:rPr>
                <w:color w:val="auto"/>
                <w:kern w:val="0"/>
                <w:szCs w:val="24"/>
                <w:lang w:val="en-GB"/>
              </w:rPr>
            </w:pPr>
            <w:r w:rsidRPr="002B0757">
              <w:rPr>
                <w:color w:val="auto"/>
                <w:kern w:val="0"/>
                <w:szCs w:val="24"/>
              </w:rPr>
              <w:t>Critical</w:t>
            </w:r>
            <w:r w:rsidRPr="002B0757">
              <w:rPr>
                <w:color w:val="auto"/>
                <w:kern w:val="0"/>
                <w:szCs w:val="24"/>
                <w:lang w:val="en-GB"/>
              </w:rPr>
              <w:t xml:space="preserve"> Aspects of Competency</w:t>
            </w:r>
          </w:p>
        </w:tc>
        <w:tc>
          <w:tcPr>
            <w:tcW w:w="7169" w:type="dxa"/>
          </w:tcPr>
          <w:p w14:paraId="6C68D3F7" w14:textId="77777777" w:rsidR="00244C4F" w:rsidRPr="002B0757" w:rsidRDefault="00244C4F" w:rsidP="00244C4F">
            <w:pPr>
              <w:tabs>
                <w:tab w:val="left" w:pos="357"/>
              </w:tabs>
              <w:spacing w:after="0" w:line="276" w:lineRule="auto"/>
              <w:ind w:left="357" w:hanging="357"/>
              <w:jc w:val="both"/>
              <w:rPr>
                <w:color w:val="auto"/>
                <w:kern w:val="0"/>
                <w:szCs w:val="24"/>
                <w:lang w:val="en-GB"/>
              </w:rPr>
            </w:pPr>
            <w:r w:rsidRPr="002B0757">
              <w:rPr>
                <w:color w:val="auto"/>
                <w:kern w:val="0"/>
                <w:szCs w:val="24"/>
                <w:lang w:val="en-GB"/>
              </w:rPr>
              <w:t>Assessment requires evidence that the candidate:</w:t>
            </w:r>
          </w:p>
          <w:p w14:paraId="0C98AE02" w14:textId="77777777" w:rsidR="00244C4F" w:rsidRPr="002B0757" w:rsidRDefault="00244C4F" w:rsidP="00244C4F">
            <w:pPr>
              <w:numPr>
                <w:ilvl w:val="1"/>
                <w:numId w:val="71"/>
              </w:numPr>
              <w:spacing w:after="0" w:line="276" w:lineRule="auto"/>
              <w:contextualSpacing/>
              <w:rPr>
                <w:color w:val="auto"/>
                <w:kern w:val="0"/>
                <w:szCs w:val="24"/>
                <w:lang w:val="en-GB"/>
              </w:rPr>
            </w:pPr>
            <w:r w:rsidRPr="002B0757">
              <w:rPr>
                <w:color w:val="auto"/>
                <w:kern w:val="0"/>
                <w:szCs w:val="24"/>
                <w:lang w:val="en-GB"/>
              </w:rPr>
              <w:t>Assessed the personal, casualty and environment safety</w:t>
            </w:r>
            <w:r w:rsidRPr="002B0757">
              <w:rPr>
                <w:color w:val="auto"/>
                <w:kern w:val="0"/>
                <w:szCs w:val="24"/>
              </w:rPr>
              <w:t xml:space="preserve"> as per principles of first aid</w:t>
            </w:r>
          </w:p>
          <w:p w14:paraId="58583F31" w14:textId="77777777" w:rsidR="00244C4F" w:rsidRPr="002B0757" w:rsidRDefault="00244C4F" w:rsidP="00244C4F">
            <w:pPr>
              <w:numPr>
                <w:ilvl w:val="1"/>
                <w:numId w:val="71"/>
              </w:numPr>
              <w:spacing w:after="0" w:line="276" w:lineRule="auto"/>
              <w:contextualSpacing/>
              <w:rPr>
                <w:color w:val="auto"/>
                <w:kern w:val="0"/>
                <w:szCs w:val="24"/>
                <w:lang w:val="en-GB"/>
              </w:rPr>
            </w:pPr>
            <w:r w:rsidRPr="002B0757">
              <w:rPr>
                <w:color w:val="auto"/>
                <w:kern w:val="0"/>
                <w:szCs w:val="24"/>
                <w:lang w:val="en-GB"/>
              </w:rPr>
              <w:t xml:space="preserve">Assessed the </w:t>
            </w:r>
            <w:r w:rsidRPr="002B0757">
              <w:rPr>
                <w:b/>
                <w:bCs/>
                <w:i/>
                <w:iCs/>
                <w:color w:val="auto"/>
                <w:kern w:val="0"/>
                <w:szCs w:val="24"/>
                <w:lang w:val="en-GB"/>
              </w:rPr>
              <w:t>nature and extent of injury and /or illness</w:t>
            </w:r>
            <w:r w:rsidRPr="002B0757">
              <w:rPr>
                <w:color w:val="auto"/>
                <w:kern w:val="0"/>
                <w:szCs w:val="24"/>
              </w:rPr>
              <w:t xml:space="preserve"> as per first aid principles</w:t>
            </w:r>
          </w:p>
          <w:p w14:paraId="4C7D2B0B" w14:textId="77777777" w:rsidR="00244C4F" w:rsidRPr="002B0757" w:rsidRDefault="00244C4F" w:rsidP="00244C4F">
            <w:pPr>
              <w:widowControl w:val="0"/>
              <w:numPr>
                <w:ilvl w:val="1"/>
                <w:numId w:val="71"/>
              </w:numPr>
              <w:adjustRightInd w:val="0"/>
              <w:spacing w:after="0" w:line="276" w:lineRule="auto"/>
              <w:contextualSpacing/>
              <w:textAlignment w:val="baseline"/>
              <w:rPr>
                <w:color w:val="auto"/>
                <w:kern w:val="0"/>
                <w:szCs w:val="24"/>
                <w:lang w:val="en-GB"/>
              </w:rPr>
            </w:pPr>
            <w:r w:rsidRPr="002B0757">
              <w:rPr>
                <w:color w:val="auto"/>
                <w:kern w:val="0"/>
                <w:szCs w:val="24"/>
                <w:lang w:val="en-GB"/>
              </w:rPr>
              <w:t xml:space="preserve">Called for assistance from </w:t>
            </w:r>
            <w:r w:rsidRPr="002B0757">
              <w:rPr>
                <w:b/>
                <w:bCs/>
                <w:i/>
                <w:iCs/>
                <w:color w:val="auto"/>
                <w:kern w:val="0"/>
                <w:szCs w:val="24"/>
                <w:lang w:val="en-GB"/>
              </w:rPr>
              <w:t>emergency services</w:t>
            </w:r>
            <w:r w:rsidRPr="002B0757">
              <w:rPr>
                <w:color w:val="auto"/>
                <w:kern w:val="0"/>
                <w:szCs w:val="24"/>
                <w:lang w:val="en-GB"/>
              </w:rPr>
              <w:t xml:space="preserve"> </w:t>
            </w:r>
            <w:r w:rsidRPr="002B0757">
              <w:rPr>
                <w:color w:val="auto"/>
                <w:kern w:val="0"/>
                <w:szCs w:val="24"/>
              </w:rPr>
              <w:t xml:space="preserve">as per first aid principles </w:t>
            </w:r>
          </w:p>
          <w:p w14:paraId="78E92294" w14:textId="77777777" w:rsidR="00244C4F" w:rsidRPr="002B0757" w:rsidRDefault="00244C4F" w:rsidP="00244C4F">
            <w:pPr>
              <w:widowControl w:val="0"/>
              <w:numPr>
                <w:ilvl w:val="1"/>
                <w:numId w:val="71"/>
              </w:numPr>
              <w:adjustRightInd w:val="0"/>
              <w:spacing w:after="0" w:line="276" w:lineRule="auto"/>
              <w:contextualSpacing/>
              <w:textAlignment w:val="baseline"/>
              <w:rPr>
                <w:color w:val="auto"/>
                <w:kern w:val="0"/>
                <w:szCs w:val="24"/>
                <w:lang w:val="en-GB"/>
              </w:rPr>
            </w:pPr>
            <w:r w:rsidRPr="002B0757">
              <w:rPr>
                <w:color w:val="auto"/>
                <w:kern w:val="0"/>
                <w:szCs w:val="24"/>
                <w:lang w:val="en-GB"/>
              </w:rPr>
              <w:t xml:space="preserve">Gave the first aid measures based on nature and extent of injury/illness as per first aid </w:t>
            </w:r>
            <w:r w:rsidRPr="002B0757">
              <w:rPr>
                <w:color w:val="auto"/>
                <w:kern w:val="0"/>
                <w:szCs w:val="24"/>
              </w:rPr>
              <w:t>principles</w:t>
            </w:r>
            <w:r w:rsidRPr="002B0757">
              <w:rPr>
                <w:color w:val="auto"/>
                <w:kern w:val="0"/>
                <w:szCs w:val="24"/>
                <w:lang w:val="en-GB"/>
              </w:rPr>
              <w:t>.</w:t>
            </w:r>
          </w:p>
          <w:p w14:paraId="22E082F3" w14:textId="77777777" w:rsidR="00244C4F" w:rsidRPr="002B0757" w:rsidRDefault="00244C4F" w:rsidP="00244C4F">
            <w:pPr>
              <w:widowControl w:val="0"/>
              <w:numPr>
                <w:ilvl w:val="1"/>
                <w:numId w:val="71"/>
              </w:numPr>
              <w:adjustRightInd w:val="0"/>
              <w:spacing w:after="0" w:line="276" w:lineRule="auto"/>
              <w:contextualSpacing/>
              <w:textAlignment w:val="baseline"/>
              <w:rPr>
                <w:color w:val="auto"/>
                <w:kern w:val="0"/>
                <w:szCs w:val="24"/>
                <w:lang w:val="en-GB"/>
              </w:rPr>
            </w:pPr>
            <w:r w:rsidRPr="002B0757">
              <w:rPr>
                <w:color w:val="auto"/>
                <w:kern w:val="0"/>
                <w:szCs w:val="24"/>
                <w:lang w:val="en-GB"/>
              </w:rPr>
              <w:t xml:space="preserve">Conveyed information on the casualty condition as </w:t>
            </w:r>
            <w:r w:rsidRPr="002B0757">
              <w:rPr>
                <w:color w:val="auto"/>
                <w:kern w:val="0"/>
                <w:szCs w:val="24"/>
              </w:rPr>
              <w:t>per</w:t>
            </w:r>
            <w:r w:rsidRPr="002B0757">
              <w:rPr>
                <w:color w:val="auto"/>
                <w:kern w:val="0"/>
                <w:szCs w:val="24"/>
                <w:lang w:val="en-GB"/>
              </w:rPr>
              <w:t xml:space="preserve"> first aid principles.</w:t>
            </w:r>
          </w:p>
          <w:p w14:paraId="1A0C6F6F" w14:textId="77777777" w:rsidR="00244C4F" w:rsidRPr="002B0757" w:rsidRDefault="00244C4F" w:rsidP="00244C4F">
            <w:pPr>
              <w:numPr>
                <w:ilvl w:val="1"/>
                <w:numId w:val="71"/>
              </w:numPr>
              <w:spacing w:after="0" w:line="276" w:lineRule="auto"/>
              <w:contextualSpacing/>
              <w:rPr>
                <w:color w:val="auto"/>
                <w:kern w:val="0"/>
                <w:szCs w:val="24"/>
                <w:lang w:val="en-GB"/>
              </w:rPr>
            </w:pPr>
            <w:r w:rsidRPr="002B0757">
              <w:rPr>
                <w:color w:val="auto"/>
                <w:kern w:val="0"/>
                <w:szCs w:val="24"/>
                <w:lang w:val="en-GB"/>
              </w:rPr>
              <w:t xml:space="preserve">Monitored </w:t>
            </w:r>
            <w:r w:rsidRPr="002B0757">
              <w:rPr>
                <w:b/>
                <w:bCs/>
                <w:i/>
                <w:iCs/>
                <w:color w:val="auto"/>
                <w:kern w:val="0"/>
                <w:szCs w:val="24"/>
                <w:lang w:val="en-GB"/>
              </w:rPr>
              <w:t>Casualty’s condition</w:t>
            </w:r>
            <w:r w:rsidRPr="002B0757">
              <w:rPr>
                <w:color w:val="auto"/>
                <w:kern w:val="0"/>
                <w:szCs w:val="24"/>
                <w:lang w:val="en-GB"/>
              </w:rPr>
              <w:t xml:space="preserve"> based on the vital signs as per first aid principles.</w:t>
            </w:r>
          </w:p>
          <w:p w14:paraId="6A1BAFEA" w14:textId="77777777" w:rsidR="00244C4F" w:rsidRPr="002B0757" w:rsidRDefault="00244C4F" w:rsidP="00244C4F">
            <w:pPr>
              <w:numPr>
                <w:ilvl w:val="1"/>
                <w:numId w:val="71"/>
              </w:numPr>
              <w:spacing w:after="0" w:line="276" w:lineRule="auto"/>
              <w:contextualSpacing/>
              <w:rPr>
                <w:color w:val="auto"/>
                <w:kern w:val="0"/>
                <w:szCs w:val="24"/>
                <w:lang w:val="en-GB"/>
              </w:rPr>
            </w:pPr>
            <w:r w:rsidRPr="002B0757">
              <w:rPr>
                <w:color w:val="auto"/>
                <w:kern w:val="0"/>
                <w:szCs w:val="24"/>
                <w:lang w:val="en-GB"/>
              </w:rPr>
              <w:t>Referred the casualty to medical services as per</w:t>
            </w:r>
            <w:r w:rsidRPr="002B0757">
              <w:rPr>
                <w:color w:val="auto"/>
                <w:kern w:val="0"/>
                <w:szCs w:val="24"/>
              </w:rPr>
              <w:t xml:space="preserve"> first</w:t>
            </w:r>
            <w:r w:rsidRPr="002B0757">
              <w:rPr>
                <w:color w:val="auto"/>
                <w:kern w:val="0"/>
                <w:szCs w:val="24"/>
                <w:lang w:val="en-GB"/>
              </w:rPr>
              <w:t xml:space="preserve"> aid principles and procedures.</w:t>
            </w:r>
          </w:p>
          <w:p w14:paraId="4338A5DC" w14:textId="77777777" w:rsidR="00244C4F" w:rsidRPr="002B0757" w:rsidRDefault="00244C4F" w:rsidP="00244C4F">
            <w:pPr>
              <w:numPr>
                <w:ilvl w:val="1"/>
                <w:numId w:val="71"/>
              </w:numPr>
              <w:spacing w:after="0" w:line="276" w:lineRule="auto"/>
              <w:contextualSpacing/>
              <w:rPr>
                <w:color w:val="auto"/>
                <w:kern w:val="0"/>
                <w:szCs w:val="24"/>
                <w:lang w:val="en-GB"/>
              </w:rPr>
            </w:pPr>
            <w:r w:rsidRPr="002B0757">
              <w:rPr>
                <w:color w:val="auto"/>
                <w:kern w:val="0"/>
                <w:szCs w:val="24"/>
                <w:lang w:val="en-GB"/>
              </w:rPr>
              <w:t xml:space="preserve">Stored recyclable materials as per manufacturer’s instructions and first aid </w:t>
            </w:r>
            <w:r w:rsidRPr="002B0757">
              <w:rPr>
                <w:color w:val="auto"/>
                <w:kern w:val="0"/>
                <w:szCs w:val="24"/>
              </w:rPr>
              <w:t>principles</w:t>
            </w:r>
            <w:r w:rsidRPr="002B0757">
              <w:rPr>
                <w:color w:val="auto"/>
                <w:kern w:val="0"/>
                <w:szCs w:val="24"/>
                <w:lang w:val="en-GB"/>
              </w:rPr>
              <w:t>.</w:t>
            </w:r>
          </w:p>
        </w:tc>
      </w:tr>
      <w:tr w:rsidR="00244C4F" w:rsidRPr="002B0757" w14:paraId="07007437" w14:textId="77777777" w:rsidTr="003C4B47">
        <w:tc>
          <w:tcPr>
            <w:tcW w:w="2216" w:type="dxa"/>
          </w:tcPr>
          <w:p w14:paraId="7AE072DD" w14:textId="77777777" w:rsidR="00244C4F" w:rsidRPr="002B0757" w:rsidRDefault="00244C4F" w:rsidP="00244C4F">
            <w:pPr>
              <w:numPr>
                <w:ilvl w:val="3"/>
                <w:numId w:val="74"/>
              </w:numPr>
              <w:tabs>
                <w:tab w:val="left" w:pos="104"/>
              </w:tabs>
              <w:spacing w:after="0" w:line="276" w:lineRule="auto"/>
              <w:rPr>
                <w:color w:val="auto"/>
                <w:kern w:val="0"/>
                <w:szCs w:val="24"/>
                <w:lang w:val="en-GB"/>
              </w:rPr>
            </w:pPr>
            <w:r w:rsidRPr="002B0757">
              <w:rPr>
                <w:color w:val="auto"/>
                <w:kern w:val="0"/>
                <w:szCs w:val="24"/>
              </w:rPr>
              <w:t>Resource</w:t>
            </w:r>
            <w:r w:rsidRPr="002B0757">
              <w:rPr>
                <w:color w:val="auto"/>
                <w:kern w:val="0"/>
                <w:szCs w:val="24"/>
                <w:lang w:val="en-GB"/>
              </w:rPr>
              <w:t xml:space="preserve"> Implications</w:t>
            </w:r>
          </w:p>
        </w:tc>
        <w:tc>
          <w:tcPr>
            <w:tcW w:w="7169" w:type="dxa"/>
          </w:tcPr>
          <w:p w14:paraId="0FA38532" w14:textId="77777777" w:rsidR="00244C4F" w:rsidRPr="002B0757" w:rsidRDefault="00244C4F" w:rsidP="00244C4F">
            <w:pPr>
              <w:tabs>
                <w:tab w:val="left" w:pos="357"/>
              </w:tabs>
              <w:spacing w:after="0" w:line="276" w:lineRule="auto"/>
              <w:ind w:left="357" w:hanging="357"/>
              <w:jc w:val="both"/>
              <w:rPr>
                <w:color w:val="auto"/>
                <w:kern w:val="0"/>
                <w:szCs w:val="24"/>
                <w:lang w:val="en-GB"/>
              </w:rPr>
            </w:pPr>
            <w:r w:rsidRPr="002B0757">
              <w:rPr>
                <w:color w:val="auto"/>
                <w:kern w:val="0"/>
                <w:szCs w:val="24"/>
                <w:lang w:val="en-GB"/>
              </w:rPr>
              <w:t>The following resources must be provided:</w:t>
            </w:r>
          </w:p>
          <w:p w14:paraId="0F397ADA" w14:textId="77777777" w:rsidR="00244C4F" w:rsidRPr="002B0757" w:rsidRDefault="00244C4F" w:rsidP="00244C4F">
            <w:pPr>
              <w:numPr>
                <w:ilvl w:val="1"/>
                <w:numId w:val="72"/>
              </w:numPr>
              <w:tabs>
                <w:tab w:val="left" w:pos="357"/>
              </w:tabs>
              <w:spacing w:after="0" w:line="276" w:lineRule="auto"/>
              <w:contextualSpacing/>
              <w:jc w:val="both"/>
              <w:rPr>
                <w:color w:val="auto"/>
                <w:kern w:val="0"/>
                <w:szCs w:val="24"/>
                <w:lang w:val="en-GB"/>
              </w:rPr>
            </w:pPr>
            <w:r w:rsidRPr="002B0757">
              <w:rPr>
                <w:color w:val="auto"/>
                <w:kern w:val="0"/>
                <w:szCs w:val="24"/>
                <w:lang w:val="en-GB"/>
              </w:rPr>
              <w:t>Workplace or assessment location</w:t>
            </w:r>
          </w:p>
          <w:p w14:paraId="2B2AACB4" w14:textId="77777777" w:rsidR="00244C4F" w:rsidRPr="002B0757" w:rsidRDefault="00244C4F" w:rsidP="00244C4F">
            <w:pPr>
              <w:numPr>
                <w:ilvl w:val="1"/>
                <w:numId w:val="72"/>
              </w:numPr>
              <w:tabs>
                <w:tab w:val="left" w:pos="357"/>
              </w:tabs>
              <w:spacing w:after="0" w:line="276" w:lineRule="auto"/>
              <w:contextualSpacing/>
              <w:jc w:val="both"/>
              <w:rPr>
                <w:color w:val="auto"/>
                <w:kern w:val="0"/>
                <w:szCs w:val="24"/>
                <w:lang w:val="en-GB"/>
              </w:rPr>
            </w:pPr>
            <w:r w:rsidRPr="002B0757">
              <w:rPr>
                <w:color w:val="auto"/>
                <w:kern w:val="0"/>
                <w:szCs w:val="24"/>
                <w:lang w:val="en-GB"/>
              </w:rPr>
              <w:t>PPEs</w:t>
            </w:r>
          </w:p>
          <w:p w14:paraId="1F302F03" w14:textId="77777777" w:rsidR="00244C4F" w:rsidRPr="002B0757" w:rsidRDefault="00244C4F" w:rsidP="00244C4F">
            <w:pPr>
              <w:numPr>
                <w:ilvl w:val="1"/>
                <w:numId w:val="72"/>
              </w:numPr>
              <w:tabs>
                <w:tab w:val="left" w:pos="357"/>
              </w:tabs>
              <w:spacing w:after="0" w:line="276" w:lineRule="auto"/>
              <w:contextualSpacing/>
              <w:jc w:val="both"/>
              <w:rPr>
                <w:color w:val="auto"/>
                <w:kern w:val="0"/>
                <w:szCs w:val="24"/>
                <w:lang w:val="en-GB"/>
              </w:rPr>
            </w:pPr>
            <w:r w:rsidRPr="002B0757">
              <w:rPr>
                <w:color w:val="auto"/>
                <w:kern w:val="0"/>
                <w:szCs w:val="24"/>
                <w:lang w:val="en-GB"/>
              </w:rPr>
              <w:t xml:space="preserve">Student file </w:t>
            </w:r>
          </w:p>
          <w:p w14:paraId="168853B8" w14:textId="77777777" w:rsidR="00244C4F" w:rsidRPr="002B0757" w:rsidRDefault="00244C4F" w:rsidP="00244C4F">
            <w:pPr>
              <w:numPr>
                <w:ilvl w:val="1"/>
                <w:numId w:val="72"/>
              </w:numPr>
              <w:tabs>
                <w:tab w:val="left" w:pos="357"/>
              </w:tabs>
              <w:spacing w:after="0" w:line="276" w:lineRule="auto"/>
              <w:contextualSpacing/>
              <w:jc w:val="both"/>
              <w:rPr>
                <w:color w:val="auto"/>
                <w:kern w:val="0"/>
                <w:szCs w:val="24"/>
                <w:lang w:val="en-GB"/>
              </w:rPr>
            </w:pPr>
            <w:r w:rsidRPr="002B0757">
              <w:rPr>
                <w:color w:val="auto"/>
                <w:kern w:val="0"/>
                <w:szCs w:val="24"/>
                <w:lang w:val="en-GB"/>
              </w:rPr>
              <w:t>Learner’s Mentoring tool</w:t>
            </w:r>
          </w:p>
        </w:tc>
      </w:tr>
      <w:tr w:rsidR="00244C4F" w:rsidRPr="002B0757" w14:paraId="35E0B8D3" w14:textId="77777777" w:rsidTr="003C4B47">
        <w:tc>
          <w:tcPr>
            <w:tcW w:w="2216" w:type="dxa"/>
          </w:tcPr>
          <w:p w14:paraId="37772890" w14:textId="77777777" w:rsidR="00244C4F" w:rsidRPr="002B0757" w:rsidRDefault="00244C4F" w:rsidP="00244C4F">
            <w:pPr>
              <w:numPr>
                <w:ilvl w:val="3"/>
                <w:numId w:val="74"/>
              </w:numPr>
              <w:tabs>
                <w:tab w:val="left" w:pos="104"/>
              </w:tabs>
              <w:spacing w:after="0" w:line="276" w:lineRule="auto"/>
              <w:rPr>
                <w:color w:val="auto"/>
                <w:kern w:val="0"/>
                <w:szCs w:val="24"/>
                <w:lang w:val="en-GB"/>
              </w:rPr>
            </w:pPr>
            <w:r w:rsidRPr="002B0757">
              <w:rPr>
                <w:color w:val="auto"/>
                <w:kern w:val="0"/>
                <w:szCs w:val="24"/>
                <w:lang w:val="en-GB"/>
              </w:rPr>
              <w:t xml:space="preserve">Methods of </w:t>
            </w:r>
            <w:r w:rsidRPr="002B0757">
              <w:rPr>
                <w:color w:val="auto"/>
                <w:kern w:val="0"/>
                <w:szCs w:val="24"/>
              </w:rPr>
              <w:t>Assessment</w:t>
            </w:r>
          </w:p>
        </w:tc>
        <w:tc>
          <w:tcPr>
            <w:tcW w:w="7169" w:type="dxa"/>
          </w:tcPr>
          <w:p w14:paraId="715BFA32" w14:textId="77777777" w:rsidR="00244C4F" w:rsidRPr="002B0757" w:rsidRDefault="00244C4F" w:rsidP="00244C4F">
            <w:pPr>
              <w:tabs>
                <w:tab w:val="left" w:pos="360"/>
              </w:tabs>
              <w:spacing w:after="0" w:line="276" w:lineRule="auto"/>
              <w:jc w:val="both"/>
              <w:rPr>
                <w:color w:val="auto"/>
                <w:kern w:val="0"/>
                <w:szCs w:val="24"/>
                <w:lang w:val="en-GB"/>
              </w:rPr>
            </w:pPr>
            <w:r w:rsidRPr="002B0757">
              <w:rPr>
                <w:color w:val="auto"/>
                <w:kern w:val="0"/>
                <w:szCs w:val="24"/>
                <w:lang w:val="en-GB"/>
              </w:rPr>
              <w:t>Competency may be assessed through:</w:t>
            </w:r>
          </w:p>
          <w:p w14:paraId="709A40DB" w14:textId="77777777" w:rsidR="00244C4F" w:rsidRPr="002B0757" w:rsidRDefault="00244C4F" w:rsidP="00244C4F">
            <w:pPr>
              <w:numPr>
                <w:ilvl w:val="1"/>
                <w:numId w:val="75"/>
              </w:numPr>
              <w:spacing w:after="0" w:line="276" w:lineRule="auto"/>
              <w:ind w:left="844" w:hanging="484"/>
              <w:contextualSpacing/>
              <w:jc w:val="both"/>
              <w:rPr>
                <w:color w:val="auto"/>
                <w:kern w:val="0"/>
                <w:szCs w:val="24"/>
                <w:lang w:val="en-GB"/>
              </w:rPr>
            </w:pPr>
            <w:r w:rsidRPr="002B0757">
              <w:rPr>
                <w:color w:val="auto"/>
                <w:kern w:val="0"/>
                <w:szCs w:val="24"/>
                <w:lang w:val="en-GB"/>
              </w:rPr>
              <w:t>Observation</w:t>
            </w:r>
          </w:p>
          <w:p w14:paraId="68B6F297" w14:textId="77777777" w:rsidR="00244C4F" w:rsidRPr="002B0757" w:rsidRDefault="00244C4F" w:rsidP="00244C4F">
            <w:pPr>
              <w:numPr>
                <w:ilvl w:val="1"/>
                <w:numId w:val="75"/>
              </w:numPr>
              <w:spacing w:after="0" w:line="276" w:lineRule="auto"/>
              <w:ind w:left="844" w:hanging="484"/>
              <w:contextualSpacing/>
              <w:jc w:val="both"/>
              <w:rPr>
                <w:color w:val="auto"/>
                <w:kern w:val="0"/>
                <w:szCs w:val="24"/>
                <w:lang w:val="en-GB"/>
              </w:rPr>
            </w:pPr>
            <w:r w:rsidRPr="002B0757">
              <w:rPr>
                <w:color w:val="auto"/>
                <w:kern w:val="0"/>
                <w:szCs w:val="24"/>
                <w:lang w:val="en-GB"/>
              </w:rPr>
              <w:t xml:space="preserve">Portfolio Assessment </w:t>
            </w:r>
          </w:p>
          <w:p w14:paraId="4D856D63" w14:textId="77777777" w:rsidR="00244C4F" w:rsidRPr="002B0757" w:rsidRDefault="00244C4F" w:rsidP="00244C4F">
            <w:pPr>
              <w:numPr>
                <w:ilvl w:val="1"/>
                <w:numId w:val="75"/>
              </w:numPr>
              <w:spacing w:after="0" w:line="276" w:lineRule="auto"/>
              <w:ind w:left="844" w:hanging="484"/>
              <w:contextualSpacing/>
              <w:jc w:val="both"/>
              <w:rPr>
                <w:color w:val="auto"/>
                <w:kern w:val="0"/>
                <w:szCs w:val="24"/>
                <w:lang w:val="en-GB"/>
              </w:rPr>
            </w:pPr>
            <w:r w:rsidRPr="002B0757">
              <w:rPr>
                <w:color w:val="auto"/>
                <w:kern w:val="0"/>
                <w:szCs w:val="24"/>
                <w:lang w:val="en-GB"/>
              </w:rPr>
              <w:t>Interview/oral</w:t>
            </w:r>
          </w:p>
          <w:p w14:paraId="12C24356" w14:textId="77777777" w:rsidR="00244C4F" w:rsidRPr="002B0757" w:rsidRDefault="00244C4F" w:rsidP="00244C4F">
            <w:pPr>
              <w:numPr>
                <w:ilvl w:val="1"/>
                <w:numId w:val="75"/>
              </w:numPr>
              <w:spacing w:after="0" w:line="276" w:lineRule="auto"/>
              <w:ind w:left="844" w:hanging="484"/>
              <w:contextualSpacing/>
              <w:jc w:val="both"/>
              <w:rPr>
                <w:color w:val="auto"/>
                <w:kern w:val="0"/>
                <w:szCs w:val="24"/>
                <w:lang w:val="en-GB"/>
              </w:rPr>
            </w:pPr>
            <w:r w:rsidRPr="002B0757">
              <w:rPr>
                <w:color w:val="auto"/>
                <w:kern w:val="0"/>
                <w:szCs w:val="24"/>
                <w:lang w:val="en-GB"/>
              </w:rPr>
              <w:t>Case Study</w:t>
            </w:r>
          </w:p>
          <w:p w14:paraId="419E01F3" w14:textId="77777777" w:rsidR="00244C4F" w:rsidRPr="002B0757" w:rsidRDefault="00244C4F" w:rsidP="00244C4F">
            <w:pPr>
              <w:numPr>
                <w:ilvl w:val="1"/>
                <w:numId w:val="75"/>
              </w:numPr>
              <w:spacing w:after="0" w:line="276" w:lineRule="auto"/>
              <w:ind w:left="844" w:hanging="484"/>
              <w:contextualSpacing/>
              <w:jc w:val="both"/>
              <w:rPr>
                <w:color w:val="auto"/>
                <w:kern w:val="0"/>
                <w:szCs w:val="24"/>
                <w:lang w:val="en-GB"/>
              </w:rPr>
            </w:pPr>
            <w:r w:rsidRPr="002B0757">
              <w:rPr>
                <w:color w:val="auto"/>
                <w:kern w:val="0"/>
                <w:szCs w:val="24"/>
                <w:lang w:val="en-GB"/>
              </w:rPr>
              <w:t>Written test</w:t>
            </w:r>
          </w:p>
          <w:p w14:paraId="65BD9A98" w14:textId="77777777" w:rsidR="00244C4F" w:rsidRPr="002B0757" w:rsidRDefault="00244C4F" w:rsidP="00244C4F">
            <w:pPr>
              <w:numPr>
                <w:ilvl w:val="1"/>
                <w:numId w:val="75"/>
              </w:numPr>
              <w:spacing w:after="0" w:line="276" w:lineRule="auto"/>
              <w:ind w:left="844" w:hanging="484"/>
              <w:contextualSpacing/>
              <w:jc w:val="both"/>
              <w:rPr>
                <w:color w:val="auto"/>
                <w:kern w:val="0"/>
                <w:szCs w:val="24"/>
                <w:lang w:val="en-GB"/>
              </w:rPr>
            </w:pPr>
            <w:r w:rsidRPr="002B0757">
              <w:rPr>
                <w:color w:val="auto"/>
                <w:kern w:val="0"/>
                <w:szCs w:val="24"/>
                <w:lang w:val="en-GB"/>
              </w:rPr>
              <w:t>Third party report</w:t>
            </w:r>
          </w:p>
        </w:tc>
      </w:tr>
      <w:tr w:rsidR="00244C4F" w:rsidRPr="002B0757" w14:paraId="3E0EB916" w14:textId="77777777" w:rsidTr="003C4B47">
        <w:tc>
          <w:tcPr>
            <w:tcW w:w="2216" w:type="dxa"/>
          </w:tcPr>
          <w:p w14:paraId="091F36F2" w14:textId="77777777" w:rsidR="00244C4F" w:rsidRPr="002B0757" w:rsidRDefault="00244C4F" w:rsidP="00244C4F">
            <w:pPr>
              <w:numPr>
                <w:ilvl w:val="3"/>
                <w:numId w:val="74"/>
              </w:numPr>
              <w:tabs>
                <w:tab w:val="left" w:pos="104"/>
              </w:tabs>
              <w:spacing w:after="0" w:line="276" w:lineRule="auto"/>
              <w:rPr>
                <w:color w:val="auto"/>
                <w:kern w:val="0"/>
                <w:szCs w:val="24"/>
                <w:lang w:val="en-GB"/>
              </w:rPr>
            </w:pPr>
            <w:r w:rsidRPr="002B0757">
              <w:rPr>
                <w:color w:val="auto"/>
                <w:kern w:val="0"/>
                <w:szCs w:val="24"/>
              </w:rPr>
              <w:t>Context</w:t>
            </w:r>
            <w:r w:rsidRPr="002B0757">
              <w:rPr>
                <w:color w:val="auto"/>
                <w:kern w:val="0"/>
                <w:szCs w:val="24"/>
                <w:lang w:val="en-GB"/>
              </w:rPr>
              <w:t xml:space="preserve"> of Assessment</w:t>
            </w:r>
          </w:p>
        </w:tc>
        <w:tc>
          <w:tcPr>
            <w:tcW w:w="7169" w:type="dxa"/>
          </w:tcPr>
          <w:p w14:paraId="0D8B8F8C" w14:textId="77777777" w:rsidR="00244C4F" w:rsidRPr="002B0757" w:rsidRDefault="00244C4F" w:rsidP="00244C4F">
            <w:pPr>
              <w:spacing w:after="200" w:line="276" w:lineRule="auto"/>
              <w:jc w:val="both"/>
              <w:rPr>
                <w:color w:val="auto"/>
                <w:kern w:val="0"/>
                <w:szCs w:val="24"/>
                <w:lang w:val="en-GB"/>
              </w:rPr>
            </w:pPr>
            <w:r w:rsidRPr="002B0757">
              <w:rPr>
                <w:color w:val="auto"/>
                <w:kern w:val="0"/>
                <w:szCs w:val="24"/>
                <w:lang w:val="en-GB"/>
              </w:rPr>
              <w:t xml:space="preserve">Competency may be assessed on the job, off the job or a combination of these. Off the job assessment must be undertaken in a closely simulated workplace environment. </w:t>
            </w:r>
          </w:p>
        </w:tc>
      </w:tr>
      <w:tr w:rsidR="00244C4F" w:rsidRPr="002B0757" w14:paraId="11E2E28F" w14:textId="77777777" w:rsidTr="003C4B47">
        <w:tc>
          <w:tcPr>
            <w:tcW w:w="2216" w:type="dxa"/>
          </w:tcPr>
          <w:p w14:paraId="55DF68EB" w14:textId="77777777" w:rsidR="00244C4F" w:rsidRPr="002B0757" w:rsidRDefault="00244C4F" w:rsidP="00244C4F">
            <w:pPr>
              <w:numPr>
                <w:ilvl w:val="3"/>
                <w:numId w:val="74"/>
              </w:numPr>
              <w:tabs>
                <w:tab w:val="left" w:pos="104"/>
              </w:tabs>
              <w:spacing w:after="0" w:line="276" w:lineRule="auto"/>
              <w:rPr>
                <w:color w:val="auto"/>
                <w:kern w:val="0"/>
                <w:szCs w:val="24"/>
                <w:lang w:val="en-GB"/>
              </w:rPr>
            </w:pPr>
            <w:r w:rsidRPr="002B0757">
              <w:rPr>
                <w:color w:val="auto"/>
                <w:kern w:val="0"/>
                <w:szCs w:val="24"/>
                <w:lang w:val="en-GB"/>
              </w:rPr>
              <w:t xml:space="preserve">Guidance information for </w:t>
            </w:r>
            <w:r w:rsidRPr="002B0757">
              <w:rPr>
                <w:color w:val="auto"/>
                <w:kern w:val="0"/>
                <w:szCs w:val="24"/>
              </w:rPr>
              <w:t>assessment</w:t>
            </w:r>
          </w:p>
        </w:tc>
        <w:tc>
          <w:tcPr>
            <w:tcW w:w="7169" w:type="dxa"/>
          </w:tcPr>
          <w:p w14:paraId="76C8D6BC" w14:textId="77777777" w:rsidR="00244C4F" w:rsidRPr="002B0757" w:rsidRDefault="00244C4F" w:rsidP="00244C4F">
            <w:pPr>
              <w:spacing w:after="200" w:line="276" w:lineRule="auto"/>
              <w:jc w:val="both"/>
              <w:rPr>
                <w:color w:val="auto"/>
                <w:kern w:val="0"/>
                <w:szCs w:val="24"/>
                <w:lang w:val="en-GB"/>
              </w:rPr>
            </w:pPr>
            <w:r w:rsidRPr="002B0757">
              <w:rPr>
                <w:color w:val="auto"/>
                <w:kern w:val="0"/>
                <w:szCs w:val="24"/>
                <w:lang w:val="en-GB"/>
              </w:rPr>
              <w:t>Holistic assessment with other units relevant to the industry sector, workplace and job role is recommended.</w:t>
            </w:r>
          </w:p>
        </w:tc>
      </w:tr>
    </w:tbl>
    <w:p w14:paraId="2F4042BE" w14:textId="0A8B02DF" w:rsidR="00574B37" w:rsidRPr="002B0757" w:rsidRDefault="00574B37" w:rsidP="009A7BDF"/>
    <w:p w14:paraId="2533D3D8" w14:textId="54FEBC82" w:rsidR="005126FF" w:rsidRPr="002B0757" w:rsidRDefault="00574B37" w:rsidP="00542DF6">
      <w:pPr>
        <w:pStyle w:val="Heading2"/>
      </w:pPr>
      <w:r w:rsidRPr="002B0757">
        <w:br w:type="page"/>
      </w:r>
      <w:bookmarkStart w:id="61" w:name="_Toc196911494"/>
      <w:r w:rsidR="005126FF" w:rsidRPr="002B0757">
        <w:t>PERFORM CATERING SERVICES</w:t>
      </w:r>
      <w:bookmarkEnd w:id="61"/>
    </w:p>
    <w:p w14:paraId="5052C8C1" w14:textId="129FF494" w:rsidR="005126FF" w:rsidRPr="002B0757" w:rsidRDefault="005126FF" w:rsidP="005126FF">
      <w:pPr>
        <w:rPr>
          <w:b/>
          <w:color w:val="auto"/>
          <w:szCs w:val="24"/>
        </w:rPr>
      </w:pPr>
      <w:r w:rsidRPr="002B0757">
        <w:rPr>
          <w:b/>
          <w:color w:val="auto"/>
          <w:szCs w:val="24"/>
        </w:rPr>
        <w:t xml:space="preserve">UNIT CODE: </w:t>
      </w:r>
      <w:r w:rsidR="00921B80" w:rsidRPr="002B0757">
        <w:rPr>
          <w:b/>
          <w:color w:val="auto"/>
          <w:kern w:val="0"/>
          <w:szCs w:val="24"/>
          <w:lang w:val="en-GB"/>
        </w:rPr>
        <w:t>0913 351 07A</w:t>
      </w:r>
    </w:p>
    <w:p w14:paraId="12EC724D" w14:textId="77777777" w:rsidR="005126FF" w:rsidRPr="002B0757" w:rsidRDefault="005126FF" w:rsidP="005126FF">
      <w:pPr>
        <w:rPr>
          <w:b/>
          <w:color w:val="auto"/>
          <w:szCs w:val="24"/>
        </w:rPr>
      </w:pPr>
      <w:r w:rsidRPr="002B0757">
        <w:rPr>
          <w:b/>
          <w:color w:val="auto"/>
          <w:szCs w:val="24"/>
        </w:rPr>
        <w:t xml:space="preserve">UNIT DESCRIPTION: </w:t>
      </w:r>
    </w:p>
    <w:p w14:paraId="13E9B3D1" w14:textId="77777777" w:rsidR="005126FF" w:rsidRPr="002B0757" w:rsidRDefault="005126FF" w:rsidP="005126FF">
      <w:pPr>
        <w:rPr>
          <w:color w:val="auto"/>
          <w:szCs w:val="24"/>
        </w:rPr>
      </w:pPr>
      <w:bookmarkStart w:id="62" w:name="_heading=h.17dp8vu" w:colFirst="0" w:colLast="0"/>
      <w:bookmarkStart w:id="63" w:name="_Hlk180409112"/>
      <w:bookmarkEnd w:id="62"/>
      <w:r w:rsidRPr="002B0757">
        <w:rPr>
          <w:color w:val="auto"/>
          <w:szCs w:val="24"/>
        </w:rPr>
        <w:t>This unit focuses on the skills and knowledge required to provide catering services in a care setting. It emphasizes the importance of performing previous preparations, preparing and presenting meals and performing post production tasks</w:t>
      </w:r>
      <w:bookmarkEnd w:id="63"/>
      <w:r w:rsidRPr="002B0757">
        <w:rPr>
          <w:color w:val="auto"/>
          <w:szCs w:val="24"/>
        </w:rPr>
        <w:t xml:space="preserve">. </w:t>
      </w:r>
    </w:p>
    <w:p w14:paraId="07A4031D" w14:textId="77777777" w:rsidR="005126FF" w:rsidRPr="002B0757" w:rsidRDefault="005126FF" w:rsidP="005126FF">
      <w:pPr>
        <w:rPr>
          <w:b/>
          <w:color w:val="auto"/>
          <w:szCs w:val="24"/>
        </w:rPr>
      </w:pPr>
    </w:p>
    <w:p w14:paraId="3A182D20" w14:textId="77777777" w:rsidR="005126FF" w:rsidRPr="002B0757" w:rsidRDefault="005126FF" w:rsidP="005126FF">
      <w:pPr>
        <w:rPr>
          <w:b/>
          <w:color w:val="auto"/>
          <w:szCs w:val="24"/>
        </w:rPr>
      </w:pPr>
      <w:r w:rsidRPr="002B0757">
        <w:rPr>
          <w:b/>
          <w:color w:val="auto"/>
          <w:szCs w:val="24"/>
        </w:rPr>
        <w:t>ELEMENTS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5126FF" w:rsidRPr="002B0757" w14:paraId="71213876" w14:textId="77777777" w:rsidTr="003C4B47">
        <w:tc>
          <w:tcPr>
            <w:tcW w:w="3114" w:type="dxa"/>
          </w:tcPr>
          <w:p w14:paraId="4C880A4D" w14:textId="77777777" w:rsidR="005126FF" w:rsidRPr="002B0757" w:rsidRDefault="005126FF" w:rsidP="005126FF">
            <w:pPr>
              <w:spacing w:after="0" w:line="240" w:lineRule="auto"/>
              <w:rPr>
                <w:rFonts w:ascii="Times New Roman" w:hAnsi="Times New Roman" w:cs="Times New Roman"/>
                <w:b/>
                <w:color w:val="auto"/>
                <w:szCs w:val="24"/>
              </w:rPr>
            </w:pPr>
            <w:r w:rsidRPr="002B0757">
              <w:rPr>
                <w:rFonts w:ascii="Times New Roman" w:hAnsi="Times New Roman" w:cs="Times New Roman"/>
                <w:b/>
                <w:color w:val="auto"/>
                <w:szCs w:val="24"/>
              </w:rPr>
              <w:t xml:space="preserve">ELEMENT </w:t>
            </w:r>
          </w:p>
          <w:p w14:paraId="1A001879" w14:textId="77777777" w:rsidR="005126FF" w:rsidRPr="002B0757" w:rsidRDefault="005126FF" w:rsidP="005126FF">
            <w:pP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These describe the key outcomes which make up workplace functions</w:t>
            </w:r>
          </w:p>
        </w:tc>
        <w:tc>
          <w:tcPr>
            <w:tcW w:w="6462" w:type="dxa"/>
          </w:tcPr>
          <w:p w14:paraId="10B78E09" w14:textId="77777777" w:rsidR="005126FF" w:rsidRPr="002B0757" w:rsidRDefault="005126FF" w:rsidP="005126FF">
            <w:pPr>
              <w:spacing w:after="0" w:line="240" w:lineRule="auto"/>
              <w:rPr>
                <w:rFonts w:ascii="Times New Roman" w:hAnsi="Times New Roman" w:cs="Times New Roman"/>
                <w:b/>
                <w:color w:val="auto"/>
                <w:szCs w:val="24"/>
              </w:rPr>
            </w:pPr>
            <w:r w:rsidRPr="002B0757">
              <w:rPr>
                <w:rFonts w:ascii="Times New Roman" w:hAnsi="Times New Roman" w:cs="Times New Roman"/>
                <w:b/>
                <w:color w:val="auto"/>
                <w:szCs w:val="24"/>
              </w:rPr>
              <w:t>PERFORMANCE CRITERIA</w:t>
            </w:r>
          </w:p>
          <w:p w14:paraId="6CD0ABF6" w14:textId="77777777" w:rsidR="005126FF" w:rsidRPr="002B0757" w:rsidRDefault="005126FF" w:rsidP="005126FF">
            <w:pP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These are assessable statements which specify the required level of performance for each of the elements</w:t>
            </w:r>
          </w:p>
          <w:p w14:paraId="1C61DB27" w14:textId="77777777" w:rsidR="005126FF" w:rsidRPr="002B0757" w:rsidRDefault="005126FF" w:rsidP="005126FF">
            <w:pPr>
              <w:spacing w:after="0" w:line="240" w:lineRule="auto"/>
              <w:rPr>
                <w:rFonts w:ascii="Times New Roman" w:hAnsi="Times New Roman" w:cs="Times New Roman"/>
                <w:b/>
                <w:i/>
                <w:color w:val="auto"/>
                <w:szCs w:val="24"/>
              </w:rPr>
            </w:pPr>
            <w:r w:rsidRPr="002B0757">
              <w:rPr>
                <w:rFonts w:ascii="Times New Roman" w:hAnsi="Times New Roman" w:cs="Times New Roman"/>
                <w:b/>
                <w:i/>
                <w:color w:val="auto"/>
                <w:szCs w:val="24"/>
              </w:rPr>
              <w:t>(Bold and italicized terms are elaborated in the range)</w:t>
            </w:r>
          </w:p>
        </w:tc>
      </w:tr>
      <w:tr w:rsidR="005126FF" w:rsidRPr="002B0757" w14:paraId="3A7797DE" w14:textId="77777777" w:rsidTr="003C4B47">
        <w:trPr>
          <w:trHeight w:val="1385"/>
        </w:trPr>
        <w:tc>
          <w:tcPr>
            <w:tcW w:w="3114" w:type="dxa"/>
          </w:tcPr>
          <w:p w14:paraId="22800A25" w14:textId="77777777" w:rsidR="005126FF" w:rsidRPr="002B0757" w:rsidRDefault="005126FF" w:rsidP="005126FF">
            <w:pPr>
              <w:spacing w:before="60" w:after="6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eastAsia="en-GB"/>
              </w:rPr>
              <w:t>1. Perform previous preparation</w:t>
            </w:r>
          </w:p>
          <w:p w14:paraId="2511E9E9" w14:textId="77777777" w:rsidR="005126FF" w:rsidRPr="002B0757" w:rsidRDefault="005126FF" w:rsidP="005126FF">
            <w:pPr>
              <w:spacing w:after="0" w:line="360" w:lineRule="auto"/>
              <w:rPr>
                <w:rFonts w:ascii="Times New Roman" w:hAnsi="Times New Roman" w:cs="Times New Roman"/>
                <w:color w:val="auto"/>
                <w:szCs w:val="24"/>
              </w:rPr>
            </w:pPr>
          </w:p>
        </w:tc>
        <w:tc>
          <w:tcPr>
            <w:tcW w:w="6462" w:type="dxa"/>
          </w:tcPr>
          <w:p w14:paraId="3B475986" w14:textId="77777777" w:rsidR="005126FF" w:rsidRPr="002B0757" w:rsidRDefault="005126FF" w:rsidP="005126FF">
            <w:pPr>
              <w:numPr>
                <w:ilvl w:val="0"/>
                <w:numId w:val="94"/>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b/>
                <w:bCs/>
                <w:color w:val="auto"/>
                <w:kern w:val="0"/>
                <w:szCs w:val="24"/>
                <w:lang w:val="en-GB"/>
              </w:rPr>
              <w:t>PPEs</w:t>
            </w:r>
            <w:r w:rsidRPr="002B0757">
              <w:rPr>
                <w:rFonts w:ascii="Times New Roman" w:hAnsi="Times New Roman" w:cs="Times New Roman"/>
                <w:color w:val="auto"/>
                <w:kern w:val="0"/>
                <w:szCs w:val="24"/>
                <w:lang w:val="en-GB"/>
              </w:rPr>
              <w:t xml:space="preserve"> are identified and used as workplace procedures     </w:t>
            </w:r>
          </w:p>
          <w:p w14:paraId="3B424744" w14:textId="77777777" w:rsidR="005126FF" w:rsidRPr="002B0757" w:rsidRDefault="005126FF" w:rsidP="005126FF">
            <w:pPr>
              <w:numPr>
                <w:ilvl w:val="0"/>
                <w:numId w:val="94"/>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Production room is </w:t>
            </w:r>
            <w:r w:rsidRPr="002B0757">
              <w:rPr>
                <w:rFonts w:ascii="Times New Roman" w:hAnsi="Times New Roman" w:cs="Times New Roman"/>
                <w:b/>
                <w:bCs/>
                <w:i/>
                <w:iCs/>
                <w:color w:val="auto"/>
                <w:kern w:val="0"/>
                <w:szCs w:val="24"/>
                <w:lang w:val="en-GB"/>
              </w:rPr>
              <w:t>aired</w:t>
            </w:r>
            <w:r w:rsidRPr="002B0757">
              <w:rPr>
                <w:rFonts w:ascii="Times New Roman" w:hAnsi="Times New Roman" w:cs="Times New Roman"/>
                <w:color w:val="auto"/>
                <w:kern w:val="0"/>
                <w:szCs w:val="24"/>
                <w:lang w:val="en-GB"/>
              </w:rPr>
              <w:t xml:space="preserve"> according to workplace procedures     </w:t>
            </w:r>
          </w:p>
          <w:p w14:paraId="78B4D085" w14:textId="77777777" w:rsidR="005126FF" w:rsidRPr="002B0757" w:rsidRDefault="005126FF" w:rsidP="005126FF">
            <w:pPr>
              <w:numPr>
                <w:ilvl w:val="0"/>
                <w:numId w:val="94"/>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b/>
                <w:bCs/>
                <w:i/>
                <w:iCs/>
                <w:color w:val="auto"/>
                <w:kern w:val="0"/>
                <w:szCs w:val="24"/>
                <w:lang w:val="en-GB"/>
              </w:rPr>
              <w:t>Cleaning materials</w:t>
            </w:r>
            <w:r w:rsidRPr="002B0757">
              <w:rPr>
                <w:rFonts w:ascii="Times New Roman" w:hAnsi="Times New Roman" w:cs="Times New Roman"/>
                <w:color w:val="auto"/>
                <w:kern w:val="0"/>
                <w:szCs w:val="24"/>
                <w:lang w:val="en-GB"/>
              </w:rPr>
              <w:t xml:space="preserve"> and equipment are selected and </w:t>
            </w:r>
          </w:p>
          <w:p w14:paraId="4BB06FD5" w14:textId="77777777" w:rsidR="005126FF" w:rsidRPr="002B0757" w:rsidRDefault="005126FF" w:rsidP="005126FF">
            <w:pPr>
              <w:numPr>
                <w:ilvl w:val="0"/>
                <w:numId w:val="94"/>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assembled </w:t>
            </w:r>
          </w:p>
          <w:p w14:paraId="4ABF1F69" w14:textId="77777777" w:rsidR="005126FF" w:rsidRPr="002B0757" w:rsidRDefault="005126FF" w:rsidP="005126FF">
            <w:pPr>
              <w:numPr>
                <w:ilvl w:val="0"/>
                <w:numId w:val="94"/>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Food production equipment are assembled and cleaned as per workplace procedures</w:t>
            </w:r>
          </w:p>
          <w:p w14:paraId="2124E19A" w14:textId="77777777" w:rsidR="005126FF" w:rsidRPr="002B0757" w:rsidRDefault="005126FF" w:rsidP="005126FF">
            <w:pPr>
              <w:numPr>
                <w:ilvl w:val="0"/>
                <w:numId w:val="94"/>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Food production tools, surfaces and equipment are </w:t>
            </w:r>
          </w:p>
          <w:p w14:paraId="1EEF9E59" w14:textId="77777777" w:rsidR="005126FF" w:rsidRPr="002B0757" w:rsidRDefault="005126FF" w:rsidP="005126FF">
            <w:pPr>
              <w:numPr>
                <w:ilvl w:val="0"/>
                <w:numId w:val="94"/>
              </w:numPr>
              <w:spacing w:after="200" w:line="276" w:lineRule="auto"/>
              <w:contextualSpacing/>
              <w:rPr>
                <w:rFonts w:ascii="Times New Roman" w:hAnsi="Times New Roman" w:cs="Times New Roman"/>
                <w:color w:val="auto"/>
                <w:kern w:val="0"/>
                <w:szCs w:val="24"/>
              </w:rPr>
            </w:pPr>
            <w:r w:rsidRPr="002B0757">
              <w:rPr>
                <w:rFonts w:ascii="Times New Roman" w:hAnsi="Times New Roman" w:cs="Times New Roman"/>
                <w:color w:val="auto"/>
                <w:kern w:val="0"/>
                <w:szCs w:val="24"/>
              </w:rPr>
              <w:t xml:space="preserve">cleaned as per </w:t>
            </w:r>
            <w:r w:rsidRPr="002B0757">
              <w:rPr>
                <w:rFonts w:ascii="Times New Roman" w:hAnsi="Times New Roman" w:cs="Times New Roman"/>
                <w:color w:val="auto"/>
                <w:kern w:val="0"/>
                <w:szCs w:val="24"/>
                <w:lang w:val="en-GB"/>
              </w:rPr>
              <w:t xml:space="preserve">workplace procedures     </w:t>
            </w:r>
          </w:p>
          <w:p w14:paraId="699A8828" w14:textId="77777777" w:rsidR="005126FF" w:rsidRPr="002B0757" w:rsidRDefault="005126FF" w:rsidP="005126FF">
            <w:pPr>
              <w:numPr>
                <w:ilvl w:val="0"/>
                <w:numId w:val="94"/>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b/>
                <w:bCs/>
                <w:i/>
                <w:iCs/>
                <w:color w:val="auto"/>
                <w:kern w:val="0"/>
                <w:szCs w:val="24"/>
                <w:lang w:val="en-GB"/>
              </w:rPr>
              <w:t>Ingredients</w:t>
            </w:r>
            <w:r w:rsidRPr="002B0757">
              <w:rPr>
                <w:rFonts w:ascii="Times New Roman" w:hAnsi="Times New Roman" w:cs="Times New Roman"/>
                <w:color w:val="auto"/>
                <w:kern w:val="0"/>
                <w:szCs w:val="24"/>
                <w:lang w:val="en-GB"/>
              </w:rPr>
              <w:t xml:space="preserve"> are collected and weighed as per </w:t>
            </w:r>
          </w:p>
          <w:p w14:paraId="68665FD7" w14:textId="77777777" w:rsidR="005126FF" w:rsidRPr="002B0757" w:rsidRDefault="005126FF" w:rsidP="005126FF">
            <w:pPr>
              <w:spacing w:before="60" w:after="60" w:line="360" w:lineRule="auto"/>
              <w:ind w:left="360"/>
              <w:contextualSpacing/>
              <w:rPr>
                <w:rFonts w:ascii="Times New Roman" w:hAnsi="Times New Roman" w:cs="Times New Roman"/>
                <w:bCs/>
                <w:color w:val="auto"/>
                <w:kern w:val="0"/>
                <w:szCs w:val="24"/>
                <w:lang w:val="en-GB"/>
              </w:rPr>
            </w:pPr>
            <w:r w:rsidRPr="002B0757">
              <w:rPr>
                <w:rFonts w:ascii="Times New Roman" w:hAnsi="Times New Roman" w:cs="Times New Roman"/>
                <w:color w:val="auto"/>
                <w:kern w:val="0"/>
                <w:szCs w:val="24"/>
                <w:lang w:val="en-GB"/>
              </w:rPr>
              <w:t>recipe.</w:t>
            </w:r>
          </w:p>
        </w:tc>
      </w:tr>
      <w:tr w:rsidR="005126FF" w:rsidRPr="002B0757" w14:paraId="0582C267" w14:textId="77777777" w:rsidTr="003C4B47">
        <w:trPr>
          <w:trHeight w:val="278"/>
        </w:trPr>
        <w:tc>
          <w:tcPr>
            <w:tcW w:w="3114" w:type="dxa"/>
          </w:tcPr>
          <w:p w14:paraId="1909F48B" w14:textId="77777777" w:rsidR="005126FF" w:rsidRPr="002B0757" w:rsidRDefault="005126FF" w:rsidP="005126FF">
            <w:pPr>
              <w:numPr>
                <w:ilvl w:val="0"/>
                <w:numId w:val="20"/>
              </w:numPr>
              <w:spacing w:before="60" w:after="6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bCs/>
                <w:color w:val="auto"/>
                <w:kern w:val="0"/>
                <w:szCs w:val="24"/>
                <w:lang w:eastAsia="en-GB"/>
              </w:rPr>
              <w:t>Prepare main meal</w:t>
            </w:r>
          </w:p>
        </w:tc>
        <w:tc>
          <w:tcPr>
            <w:tcW w:w="6462" w:type="dxa"/>
          </w:tcPr>
          <w:p w14:paraId="2DF74A9E" w14:textId="77777777" w:rsidR="005126FF" w:rsidRPr="002B0757" w:rsidRDefault="005126FF" w:rsidP="005126FF">
            <w:pPr>
              <w:numPr>
                <w:ilvl w:val="0"/>
                <w:numId w:val="92"/>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Food production</w:t>
            </w:r>
            <w:r w:rsidRPr="002B0757">
              <w:rPr>
                <w:rFonts w:ascii="Times New Roman" w:hAnsi="Times New Roman" w:cs="Times New Roman"/>
                <w:b/>
                <w:bCs/>
                <w:color w:val="auto"/>
                <w:kern w:val="0"/>
                <w:szCs w:val="24"/>
                <w:lang w:val="en-GB"/>
              </w:rPr>
              <w:t xml:space="preserve"> </w:t>
            </w:r>
            <w:r w:rsidRPr="002B0757">
              <w:rPr>
                <w:rFonts w:ascii="Times New Roman" w:hAnsi="Times New Roman" w:cs="Times New Roman"/>
                <w:b/>
                <w:bCs/>
                <w:i/>
                <w:iCs/>
                <w:color w:val="auto"/>
                <w:kern w:val="0"/>
                <w:szCs w:val="24"/>
                <w:lang w:val="en-GB"/>
              </w:rPr>
              <w:t>equipment</w:t>
            </w:r>
            <w:r w:rsidRPr="002B0757">
              <w:rPr>
                <w:rFonts w:ascii="Times New Roman" w:hAnsi="Times New Roman" w:cs="Times New Roman"/>
                <w:color w:val="auto"/>
                <w:kern w:val="0"/>
                <w:szCs w:val="24"/>
                <w:lang w:val="en-GB"/>
              </w:rPr>
              <w:t xml:space="preserve"> are identified as per recipe</w:t>
            </w:r>
          </w:p>
          <w:p w14:paraId="02F66C3D" w14:textId="77777777" w:rsidR="005126FF" w:rsidRPr="002B0757" w:rsidRDefault="005126FF" w:rsidP="005126FF">
            <w:pPr>
              <w:numPr>
                <w:ilvl w:val="0"/>
                <w:numId w:val="92"/>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b/>
                <w:bCs/>
                <w:i/>
                <w:iCs/>
                <w:color w:val="auto"/>
                <w:kern w:val="0"/>
                <w:szCs w:val="24"/>
                <w:lang w:val="en-GB"/>
              </w:rPr>
              <w:t>Cooking methods</w:t>
            </w:r>
            <w:r w:rsidRPr="002B0757">
              <w:rPr>
                <w:rFonts w:ascii="Times New Roman" w:hAnsi="Times New Roman" w:cs="Times New Roman"/>
                <w:color w:val="auto"/>
                <w:kern w:val="0"/>
                <w:szCs w:val="24"/>
                <w:lang w:val="en-GB"/>
              </w:rPr>
              <w:t xml:space="preserve"> are identified as per recipe</w:t>
            </w:r>
          </w:p>
          <w:p w14:paraId="42A315A9" w14:textId="77777777" w:rsidR="005126FF" w:rsidRPr="002B0757" w:rsidRDefault="005126FF" w:rsidP="005126FF">
            <w:pPr>
              <w:numPr>
                <w:ilvl w:val="0"/>
                <w:numId w:val="92"/>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color w:val="auto"/>
                <w:kern w:val="0"/>
                <w:szCs w:val="24"/>
                <w:lang w:val="en-GB"/>
              </w:rPr>
              <w:t>Meals are prepared as per recipes</w:t>
            </w:r>
          </w:p>
        </w:tc>
      </w:tr>
      <w:tr w:rsidR="005126FF" w:rsidRPr="002B0757" w14:paraId="3375ED9E" w14:textId="77777777" w:rsidTr="003C4B47">
        <w:trPr>
          <w:trHeight w:val="278"/>
        </w:trPr>
        <w:tc>
          <w:tcPr>
            <w:tcW w:w="3114" w:type="dxa"/>
          </w:tcPr>
          <w:p w14:paraId="046890E9" w14:textId="77777777" w:rsidR="005126FF" w:rsidRPr="002B0757" w:rsidRDefault="005126FF" w:rsidP="005126FF">
            <w:pPr>
              <w:numPr>
                <w:ilvl w:val="0"/>
                <w:numId w:val="20"/>
              </w:numPr>
              <w:spacing w:before="60" w:after="6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bCs/>
                <w:color w:val="auto"/>
                <w:kern w:val="0"/>
                <w:szCs w:val="24"/>
                <w:lang w:eastAsia="en-GB"/>
              </w:rPr>
              <w:t>Present main meal</w:t>
            </w:r>
          </w:p>
        </w:tc>
        <w:tc>
          <w:tcPr>
            <w:tcW w:w="6462" w:type="dxa"/>
          </w:tcPr>
          <w:p w14:paraId="3A8BE38E" w14:textId="77777777" w:rsidR="005126FF" w:rsidRPr="002B0757" w:rsidRDefault="005126FF" w:rsidP="005126FF">
            <w:pPr>
              <w:numPr>
                <w:ilvl w:val="0"/>
                <w:numId w:val="93"/>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Main meal prepared is held at required temperatures</w:t>
            </w:r>
          </w:p>
          <w:p w14:paraId="23A59F2C" w14:textId="77777777" w:rsidR="005126FF" w:rsidRPr="002B0757" w:rsidRDefault="005126FF" w:rsidP="005126FF">
            <w:pPr>
              <w:numPr>
                <w:ilvl w:val="0"/>
                <w:numId w:val="93"/>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Main meal prepared is portioned as per nutritional requirements </w:t>
            </w:r>
          </w:p>
          <w:p w14:paraId="23D813A2" w14:textId="77777777" w:rsidR="005126FF" w:rsidRPr="002B0757" w:rsidRDefault="005126FF" w:rsidP="005126FF">
            <w:pPr>
              <w:numPr>
                <w:ilvl w:val="0"/>
                <w:numId w:val="93"/>
              </w:numPr>
              <w:spacing w:after="0" w:line="360" w:lineRule="auto"/>
              <w:rPr>
                <w:rFonts w:ascii="Times New Roman" w:hAnsi="Times New Roman" w:cs="Times New Roman"/>
                <w:color w:val="auto"/>
                <w:szCs w:val="24"/>
                <w:lang w:val="en-GB"/>
              </w:rPr>
            </w:pPr>
            <w:r w:rsidRPr="002B0757">
              <w:rPr>
                <w:rFonts w:ascii="Times New Roman" w:hAnsi="Times New Roman" w:cs="Times New Roman"/>
                <w:color w:val="auto"/>
                <w:szCs w:val="24"/>
              </w:rPr>
              <w:t>Main meal prepared is presented in correct equipment as per the recipe</w:t>
            </w:r>
          </w:p>
        </w:tc>
      </w:tr>
      <w:tr w:rsidR="005126FF" w:rsidRPr="002B0757" w14:paraId="6F921C6D" w14:textId="77777777" w:rsidTr="003C4B47">
        <w:trPr>
          <w:trHeight w:val="278"/>
        </w:trPr>
        <w:tc>
          <w:tcPr>
            <w:tcW w:w="3114" w:type="dxa"/>
          </w:tcPr>
          <w:p w14:paraId="4E298FFA" w14:textId="77777777" w:rsidR="005126FF" w:rsidRPr="002B0757" w:rsidRDefault="005126FF" w:rsidP="005126FF">
            <w:pPr>
              <w:numPr>
                <w:ilvl w:val="0"/>
                <w:numId w:val="20"/>
              </w:numPr>
              <w:spacing w:before="60" w:after="60" w:line="360" w:lineRule="auto"/>
              <w:contextualSpacing/>
              <w:rPr>
                <w:rFonts w:ascii="Times New Roman" w:hAnsi="Times New Roman" w:cs="Times New Roman"/>
                <w:bCs/>
                <w:color w:val="auto"/>
                <w:kern w:val="0"/>
                <w:szCs w:val="24"/>
                <w:lang w:eastAsia="en-GB"/>
              </w:rPr>
            </w:pPr>
            <w:r w:rsidRPr="002B0757">
              <w:rPr>
                <w:rFonts w:ascii="Times New Roman" w:hAnsi="Times New Roman" w:cs="Times New Roman"/>
                <w:bCs/>
                <w:color w:val="auto"/>
                <w:kern w:val="0"/>
                <w:szCs w:val="24"/>
                <w:lang w:eastAsia="en-GB"/>
              </w:rPr>
              <w:t>Perform post production tasks</w:t>
            </w:r>
          </w:p>
        </w:tc>
        <w:tc>
          <w:tcPr>
            <w:tcW w:w="6462" w:type="dxa"/>
          </w:tcPr>
          <w:p w14:paraId="2B8551E6" w14:textId="77777777" w:rsidR="005126FF" w:rsidRPr="002B0757" w:rsidRDefault="005126FF" w:rsidP="005126FF">
            <w:pPr>
              <w:numPr>
                <w:ilvl w:val="0"/>
                <w:numId w:val="95"/>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Tools, equipment and materials are cleaned and stored as per workplace procedures     </w:t>
            </w:r>
          </w:p>
          <w:p w14:paraId="34A3A37F" w14:textId="77777777" w:rsidR="005126FF" w:rsidRPr="002B0757" w:rsidRDefault="005126FF" w:rsidP="005126FF">
            <w:pPr>
              <w:numPr>
                <w:ilvl w:val="0"/>
                <w:numId w:val="95"/>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Work surfaces and floors are cleaned as per workplace procedures  </w:t>
            </w:r>
          </w:p>
          <w:p w14:paraId="04C408CC" w14:textId="77777777" w:rsidR="005126FF" w:rsidRPr="002B0757" w:rsidRDefault="005126FF" w:rsidP="005126FF">
            <w:pPr>
              <w:numPr>
                <w:ilvl w:val="0"/>
                <w:numId w:val="95"/>
              </w:numPr>
              <w:spacing w:after="0" w:line="240" w:lineRule="auto"/>
              <w:contextualSpacing/>
              <w:rPr>
                <w:rFonts w:ascii="Times New Roman" w:hAnsi="Times New Roman" w:cs="Times New Roman"/>
                <w:bCs/>
                <w:color w:val="auto"/>
                <w:kern w:val="0"/>
                <w:szCs w:val="24"/>
                <w:lang w:val="en-GB"/>
              </w:rPr>
            </w:pPr>
            <w:r w:rsidRPr="002B0757">
              <w:rPr>
                <w:rFonts w:ascii="Times New Roman" w:hAnsi="Times New Roman" w:cs="Times New Roman"/>
                <w:color w:val="auto"/>
                <w:kern w:val="0"/>
                <w:szCs w:val="24"/>
              </w:rPr>
              <w:t xml:space="preserve">Waste is disposed </w:t>
            </w:r>
            <w:r w:rsidRPr="002B0757">
              <w:rPr>
                <w:rFonts w:ascii="Times New Roman" w:hAnsi="Times New Roman" w:cs="Times New Roman"/>
                <w:color w:val="auto"/>
                <w:kern w:val="0"/>
                <w:szCs w:val="24"/>
                <w:lang w:val="en-GB"/>
              </w:rPr>
              <w:t xml:space="preserve">as per workplace procedures     </w:t>
            </w:r>
          </w:p>
        </w:tc>
      </w:tr>
    </w:tbl>
    <w:p w14:paraId="535962C7" w14:textId="77777777" w:rsidR="005126FF" w:rsidRPr="002B0757" w:rsidRDefault="005126FF" w:rsidP="005126FF">
      <w:pPr>
        <w:rPr>
          <w:b/>
          <w:color w:val="auto"/>
          <w:szCs w:val="24"/>
        </w:rPr>
      </w:pPr>
    </w:p>
    <w:p w14:paraId="272F5CC3" w14:textId="77777777" w:rsidR="005126FF" w:rsidRPr="002B0757" w:rsidRDefault="005126FF" w:rsidP="005126FF">
      <w:pPr>
        <w:rPr>
          <w:b/>
          <w:color w:val="auto"/>
          <w:szCs w:val="24"/>
        </w:rPr>
      </w:pPr>
    </w:p>
    <w:p w14:paraId="5F0670F7" w14:textId="77777777" w:rsidR="005126FF" w:rsidRPr="002B0757" w:rsidRDefault="005126FF" w:rsidP="005126FF">
      <w:pPr>
        <w:rPr>
          <w:b/>
          <w:color w:val="auto"/>
          <w:szCs w:val="24"/>
        </w:rPr>
      </w:pPr>
    </w:p>
    <w:p w14:paraId="1528A28D" w14:textId="77777777" w:rsidR="005126FF" w:rsidRPr="002B0757" w:rsidRDefault="005126FF" w:rsidP="005126FF">
      <w:pPr>
        <w:rPr>
          <w:b/>
          <w:color w:val="auto"/>
          <w:szCs w:val="24"/>
        </w:rPr>
      </w:pPr>
    </w:p>
    <w:p w14:paraId="115FC83B" w14:textId="77777777" w:rsidR="005126FF" w:rsidRPr="002B0757" w:rsidRDefault="005126FF" w:rsidP="005126FF">
      <w:pPr>
        <w:rPr>
          <w:b/>
          <w:color w:val="auto"/>
          <w:szCs w:val="24"/>
        </w:rPr>
      </w:pPr>
    </w:p>
    <w:p w14:paraId="22913037" w14:textId="77777777" w:rsidR="005126FF" w:rsidRPr="002B0757" w:rsidRDefault="005126FF" w:rsidP="005126FF">
      <w:pPr>
        <w:rPr>
          <w:b/>
          <w:color w:val="auto"/>
          <w:szCs w:val="24"/>
        </w:rPr>
      </w:pPr>
    </w:p>
    <w:p w14:paraId="36F36AF9" w14:textId="77777777" w:rsidR="005126FF" w:rsidRPr="002B0757" w:rsidRDefault="005126FF" w:rsidP="005126FF">
      <w:pPr>
        <w:rPr>
          <w:b/>
          <w:color w:val="auto"/>
          <w:szCs w:val="24"/>
        </w:rPr>
      </w:pPr>
      <w:r w:rsidRPr="002B0757">
        <w:rPr>
          <w:b/>
          <w:color w:val="auto"/>
          <w:szCs w:val="24"/>
        </w:rPr>
        <w:t xml:space="preserve">RANGE </w:t>
      </w:r>
    </w:p>
    <w:p w14:paraId="335BA6C1" w14:textId="77777777" w:rsidR="005126FF" w:rsidRPr="002B0757" w:rsidRDefault="005126FF" w:rsidP="005126FF">
      <w:pPr>
        <w:rPr>
          <w:color w:val="auto"/>
          <w:szCs w:val="24"/>
        </w:rPr>
      </w:pPr>
      <w:r w:rsidRPr="002B0757">
        <w:rPr>
          <w:color w:val="auto"/>
          <w:szCs w:val="24"/>
        </w:rPr>
        <w:t>This section provides work environment and conditions to which the performance criteria apply. It allows for different work environment and situations that will affect performance.</w:t>
      </w:r>
    </w:p>
    <w:tbl>
      <w:tblPr>
        <w:tblStyle w:val="54"/>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5126FF" w:rsidRPr="002B0757" w14:paraId="1427CA15" w14:textId="77777777" w:rsidTr="003C4B47">
        <w:tc>
          <w:tcPr>
            <w:tcW w:w="3955" w:type="dxa"/>
          </w:tcPr>
          <w:p w14:paraId="5E18FADA" w14:textId="77777777" w:rsidR="005126FF" w:rsidRPr="002B0757" w:rsidRDefault="005126FF" w:rsidP="005126FF">
            <w:pPr>
              <w:spacing w:after="0" w:line="240" w:lineRule="auto"/>
              <w:rPr>
                <w:rFonts w:ascii="Times New Roman" w:hAnsi="Times New Roman" w:cs="Times New Roman"/>
                <w:b/>
                <w:color w:val="auto"/>
                <w:szCs w:val="24"/>
              </w:rPr>
            </w:pPr>
            <w:r w:rsidRPr="002B0757">
              <w:rPr>
                <w:rFonts w:ascii="Times New Roman" w:hAnsi="Times New Roman" w:cs="Times New Roman"/>
                <w:b/>
                <w:color w:val="auto"/>
                <w:szCs w:val="24"/>
              </w:rPr>
              <w:t xml:space="preserve">Variable </w:t>
            </w:r>
          </w:p>
        </w:tc>
        <w:tc>
          <w:tcPr>
            <w:tcW w:w="5040" w:type="dxa"/>
          </w:tcPr>
          <w:p w14:paraId="7F5C54A2" w14:textId="77777777" w:rsidR="005126FF" w:rsidRPr="002B0757" w:rsidRDefault="005126FF" w:rsidP="005126FF">
            <w:pPr>
              <w:spacing w:after="0" w:line="240" w:lineRule="auto"/>
              <w:rPr>
                <w:rFonts w:ascii="Times New Roman" w:hAnsi="Times New Roman" w:cs="Times New Roman"/>
                <w:b/>
                <w:color w:val="auto"/>
                <w:szCs w:val="24"/>
              </w:rPr>
            </w:pPr>
            <w:r w:rsidRPr="002B0757">
              <w:rPr>
                <w:rFonts w:ascii="Times New Roman" w:hAnsi="Times New Roman" w:cs="Times New Roman"/>
                <w:b/>
                <w:color w:val="auto"/>
                <w:szCs w:val="24"/>
              </w:rPr>
              <w:t xml:space="preserve">Range </w:t>
            </w:r>
          </w:p>
        </w:tc>
      </w:tr>
      <w:tr w:rsidR="005126FF" w:rsidRPr="002B0757" w14:paraId="2083C652" w14:textId="77777777" w:rsidTr="003C4B47">
        <w:trPr>
          <w:trHeight w:val="1952"/>
        </w:trPr>
        <w:tc>
          <w:tcPr>
            <w:tcW w:w="3955" w:type="dxa"/>
          </w:tcPr>
          <w:p w14:paraId="55804B96" w14:textId="77777777" w:rsidR="005126FF" w:rsidRPr="002B0757" w:rsidRDefault="005126FF" w:rsidP="005126FF">
            <w:pPr>
              <w:spacing w:after="0" w:line="360" w:lineRule="auto"/>
              <w:jc w:val="both"/>
              <w:rPr>
                <w:rFonts w:ascii="Times New Roman" w:hAnsi="Times New Roman" w:cs="Times New Roman"/>
                <w:color w:val="auto"/>
                <w:szCs w:val="24"/>
              </w:rPr>
            </w:pPr>
            <w:r w:rsidRPr="002B0757">
              <w:rPr>
                <w:rFonts w:ascii="Times New Roman" w:hAnsi="Times New Roman" w:cs="Times New Roman"/>
                <w:color w:val="auto"/>
                <w:szCs w:val="24"/>
              </w:rPr>
              <w:t>PPEs</w:t>
            </w:r>
          </w:p>
          <w:p w14:paraId="35E0B008" w14:textId="77777777" w:rsidR="005126FF" w:rsidRPr="002B0757" w:rsidRDefault="005126FF" w:rsidP="005126FF">
            <w:pPr>
              <w:spacing w:after="0" w:line="360" w:lineRule="auto"/>
              <w:jc w:val="both"/>
              <w:rPr>
                <w:rFonts w:ascii="Times New Roman" w:hAnsi="Times New Roman" w:cs="Times New Roman"/>
                <w:color w:val="auto"/>
                <w:szCs w:val="24"/>
              </w:rPr>
            </w:pPr>
            <w:r w:rsidRPr="002B0757">
              <w:rPr>
                <w:rFonts w:ascii="Times New Roman" w:hAnsi="Times New Roman" w:cs="Times New Roman"/>
                <w:color w:val="auto"/>
                <w:szCs w:val="24"/>
              </w:rPr>
              <w:t xml:space="preserve">Airing method </w:t>
            </w:r>
          </w:p>
          <w:p w14:paraId="07CDE406" w14:textId="77777777" w:rsidR="005126FF" w:rsidRPr="002B0757" w:rsidRDefault="005126FF" w:rsidP="005126FF">
            <w:pPr>
              <w:pBdr>
                <w:top w:val="nil"/>
                <w:left w:val="nil"/>
                <w:bottom w:val="nil"/>
                <w:right w:val="nil"/>
                <w:between w:val="nil"/>
              </w:pBd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Cleaning materials</w:t>
            </w:r>
          </w:p>
          <w:p w14:paraId="00B167BE" w14:textId="77777777" w:rsidR="005126FF" w:rsidRPr="002B0757" w:rsidRDefault="005126FF" w:rsidP="005126FF">
            <w:pP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 xml:space="preserve">Ingredients </w:t>
            </w:r>
          </w:p>
          <w:p w14:paraId="30E581EC" w14:textId="77777777" w:rsidR="005126FF" w:rsidRPr="002B0757" w:rsidRDefault="005126FF" w:rsidP="005126FF">
            <w:pP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 xml:space="preserve">Cooking methods </w:t>
            </w:r>
          </w:p>
          <w:p w14:paraId="6FB6006B" w14:textId="77777777" w:rsidR="005126FF" w:rsidRPr="002B0757" w:rsidRDefault="005126FF" w:rsidP="005126FF">
            <w:pPr>
              <w:spacing w:after="0" w:line="240" w:lineRule="auto"/>
              <w:rPr>
                <w:rFonts w:ascii="Times New Roman" w:hAnsi="Times New Roman" w:cs="Times New Roman"/>
                <w:color w:val="auto"/>
                <w:szCs w:val="24"/>
              </w:rPr>
            </w:pPr>
          </w:p>
          <w:p w14:paraId="343AEB5E" w14:textId="77777777" w:rsidR="005126FF" w:rsidRPr="002B0757" w:rsidRDefault="005126FF" w:rsidP="005126FF">
            <w:pPr>
              <w:spacing w:after="0" w:line="240" w:lineRule="auto"/>
              <w:rPr>
                <w:rFonts w:ascii="Times New Roman" w:hAnsi="Times New Roman" w:cs="Times New Roman"/>
                <w:color w:val="auto"/>
                <w:szCs w:val="24"/>
              </w:rPr>
            </w:pPr>
          </w:p>
          <w:p w14:paraId="536432F7" w14:textId="77777777" w:rsidR="005126FF" w:rsidRPr="002B0757" w:rsidRDefault="005126FF" w:rsidP="005126FF">
            <w:pPr>
              <w:spacing w:after="0" w:line="240" w:lineRule="auto"/>
              <w:rPr>
                <w:rFonts w:ascii="Times New Roman" w:hAnsi="Times New Roman" w:cs="Times New Roman"/>
                <w:color w:val="auto"/>
                <w:szCs w:val="24"/>
              </w:rPr>
            </w:pPr>
          </w:p>
          <w:p w14:paraId="460401F3" w14:textId="77777777" w:rsidR="005126FF" w:rsidRPr="002B0757" w:rsidRDefault="005126FF" w:rsidP="005126FF">
            <w:pPr>
              <w:spacing w:after="0" w:line="240" w:lineRule="auto"/>
              <w:rPr>
                <w:rFonts w:ascii="Times New Roman" w:hAnsi="Times New Roman" w:cs="Times New Roman"/>
                <w:color w:val="auto"/>
                <w:szCs w:val="24"/>
              </w:rPr>
            </w:pPr>
          </w:p>
          <w:p w14:paraId="22CBA76A" w14:textId="77777777" w:rsidR="005126FF" w:rsidRPr="002B0757" w:rsidRDefault="005126FF" w:rsidP="005126FF">
            <w:pPr>
              <w:spacing w:after="0" w:line="240" w:lineRule="auto"/>
              <w:rPr>
                <w:rFonts w:ascii="Times New Roman" w:hAnsi="Times New Roman" w:cs="Times New Roman"/>
                <w:color w:val="auto"/>
                <w:szCs w:val="24"/>
              </w:rPr>
            </w:pPr>
          </w:p>
          <w:p w14:paraId="79E242B4" w14:textId="77777777" w:rsidR="005126FF" w:rsidRPr="002B0757" w:rsidRDefault="005126FF" w:rsidP="005126FF">
            <w:pPr>
              <w:spacing w:after="0" w:line="240" w:lineRule="auto"/>
              <w:rPr>
                <w:rFonts w:ascii="Times New Roman" w:hAnsi="Times New Roman" w:cs="Times New Roman"/>
                <w:color w:val="auto"/>
                <w:szCs w:val="24"/>
              </w:rPr>
            </w:pPr>
          </w:p>
          <w:p w14:paraId="7825F23E" w14:textId="77777777" w:rsidR="005126FF" w:rsidRPr="002B0757" w:rsidRDefault="005126FF" w:rsidP="005126FF">
            <w:pPr>
              <w:spacing w:after="0" w:line="240" w:lineRule="auto"/>
              <w:rPr>
                <w:rFonts w:ascii="Times New Roman" w:hAnsi="Times New Roman" w:cs="Times New Roman"/>
                <w:color w:val="auto"/>
                <w:szCs w:val="24"/>
              </w:rPr>
            </w:pPr>
          </w:p>
          <w:p w14:paraId="62CB224B" w14:textId="77777777" w:rsidR="005126FF" w:rsidRPr="002B0757" w:rsidRDefault="005126FF" w:rsidP="005126FF">
            <w:pPr>
              <w:spacing w:after="0" w:line="240" w:lineRule="auto"/>
              <w:rPr>
                <w:rFonts w:ascii="Times New Roman" w:hAnsi="Times New Roman" w:cs="Times New Roman"/>
                <w:color w:val="auto"/>
                <w:szCs w:val="24"/>
              </w:rPr>
            </w:pPr>
          </w:p>
          <w:p w14:paraId="25EF7522" w14:textId="77777777" w:rsidR="005126FF" w:rsidRPr="002B0757" w:rsidRDefault="005126FF" w:rsidP="005126FF">
            <w:pPr>
              <w:spacing w:after="0" w:line="240" w:lineRule="auto"/>
              <w:rPr>
                <w:rFonts w:ascii="Times New Roman" w:hAnsi="Times New Roman" w:cs="Times New Roman"/>
                <w:color w:val="auto"/>
                <w:szCs w:val="24"/>
              </w:rPr>
            </w:pPr>
          </w:p>
          <w:p w14:paraId="6E6D63AE" w14:textId="77777777" w:rsidR="005126FF" w:rsidRPr="002B0757" w:rsidRDefault="005126FF" w:rsidP="005126FF">
            <w:pPr>
              <w:spacing w:after="0" w:line="240" w:lineRule="auto"/>
              <w:rPr>
                <w:rFonts w:ascii="Times New Roman" w:hAnsi="Times New Roman" w:cs="Times New Roman"/>
                <w:color w:val="auto"/>
                <w:szCs w:val="24"/>
              </w:rPr>
            </w:pPr>
          </w:p>
          <w:p w14:paraId="7595EB3D" w14:textId="77777777" w:rsidR="005126FF" w:rsidRPr="002B0757" w:rsidRDefault="005126FF" w:rsidP="005126FF">
            <w:pPr>
              <w:spacing w:after="0" w:line="240" w:lineRule="auto"/>
              <w:rPr>
                <w:rFonts w:ascii="Times New Roman" w:hAnsi="Times New Roman" w:cs="Times New Roman"/>
                <w:color w:val="auto"/>
                <w:szCs w:val="24"/>
              </w:rPr>
            </w:pPr>
          </w:p>
          <w:p w14:paraId="136E8C0F" w14:textId="77777777" w:rsidR="005126FF" w:rsidRPr="002B0757" w:rsidRDefault="005126FF" w:rsidP="005126FF">
            <w:pPr>
              <w:spacing w:after="0" w:line="240" w:lineRule="auto"/>
              <w:rPr>
                <w:rFonts w:ascii="Times New Roman" w:hAnsi="Times New Roman" w:cs="Times New Roman"/>
                <w:color w:val="auto"/>
                <w:szCs w:val="24"/>
              </w:rPr>
            </w:pPr>
          </w:p>
          <w:p w14:paraId="12FFC988" w14:textId="77777777" w:rsidR="005126FF" w:rsidRPr="002B0757" w:rsidRDefault="005126FF" w:rsidP="005126FF">
            <w:pPr>
              <w:spacing w:after="0" w:line="240" w:lineRule="auto"/>
              <w:rPr>
                <w:rFonts w:ascii="Times New Roman" w:hAnsi="Times New Roman" w:cs="Times New Roman"/>
                <w:color w:val="auto"/>
                <w:szCs w:val="24"/>
              </w:rPr>
            </w:pPr>
          </w:p>
          <w:p w14:paraId="79E33514" w14:textId="77777777" w:rsidR="005126FF" w:rsidRPr="002B0757" w:rsidRDefault="005126FF" w:rsidP="005126FF">
            <w:pPr>
              <w:spacing w:after="0" w:line="240" w:lineRule="auto"/>
              <w:rPr>
                <w:rFonts w:ascii="Times New Roman" w:hAnsi="Times New Roman" w:cs="Times New Roman"/>
                <w:color w:val="auto"/>
                <w:szCs w:val="24"/>
              </w:rPr>
            </w:pPr>
          </w:p>
          <w:p w14:paraId="1C7835D5" w14:textId="77777777" w:rsidR="005126FF" w:rsidRPr="002B0757" w:rsidRDefault="005126FF" w:rsidP="005126FF">
            <w:pPr>
              <w:spacing w:after="0" w:line="240" w:lineRule="auto"/>
              <w:rPr>
                <w:rFonts w:ascii="Times New Roman" w:hAnsi="Times New Roman" w:cs="Times New Roman"/>
                <w:color w:val="auto"/>
                <w:szCs w:val="24"/>
              </w:rPr>
            </w:pPr>
          </w:p>
          <w:p w14:paraId="4AB5DFB4" w14:textId="77777777" w:rsidR="005126FF" w:rsidRPr="002B0757" w:rsidRDefault="005126FF" w:rsidP="005126FF">
            <w:pPr>
              <w:spacing w:after="0" w:line="240" w:lineRule="auto"/>
              <w:rPr>
                <w:rFonts w:ascii="Times New Roman" w:hAnsi="Times New Roman" w:cs="Times New Roman"/>
                <w:color w:val="auto"/>
                <w:szCs w:val="24"/>
              </w:rPr>
            </w:pPr>
          </w:p>
          <w:p w14:paraId="3E53E67D" w14:textId="77777777" w:rsidR="005126FF" w:rsidRPr="002B0757" w:rsidRDefault="005126FF" w:rsidP="005126FF">
            <w:pPr>
              <w:spacing w:after="0" w:line="240" w:lineRule="auto"/>
              <w:rPr>
                <w:rFonts w:ascii="Times New Roman" w:hAnsi="Times New Roman" w:cs="Times New Roman"/>
                <w:color w:val="auto"/>
                <w:szCs w:val="24"/>
              </w:rPr>
            </w:pPr>
          </w:p>
          <w:p w14:paraId="33BE2B0B" w14:textId="77777777" w:rsidR="005126FF" w:rsidRPr="002B0757" w:rsidRDefault="005126FF" w:rsidP="005126FF">
            <w:pPr>
              <w:spacing w:after="0" w:line="240" w:lineRule="auto"/>
              <w:rPr>
                <w:rFonts w:ascii="Times New Roman" w:hAnsi="Times New Roman" w:cs="Times New Roman"/>
                <w:color w:val="auto"/>
                <w:szCs w:val="24"/>
              </w:rPr>
            </w:pPr>
          </w:p>
          <w:p w14:paraId="21861279" w14:textId="77777777" w:rsidR="005126FF" w:rsidRPr="002B0757" w:rsidRDefault="005126FF" w:rsidP="005126FF">
            <w:pPr>
              <w:spacing w:after="0" w:line="240" w:lineRule="auto"/>
              <w:rPr>
                <w:rFonts w:ascii="Times New Roman" w:hAnsi="Times New Roman" w:cs="Times New Roman"/>
                <w:color w:val="auto"/>
                <w:szCs w:val="24"/>
              </w:rPr>
            </w:pPr>
          </w:p>
          <w:p w14:paraId="2F7F7EC1" w14:textId="77777777" w:rsidR="005126FF" w:rsidRPr="002B0757" w:rsidRDefault="005126FF" w:rsidP="005126FF">
            <w:pPr>
              <w:spacing w:after="0" w:line="240" w:lineRule="auto"/>
              <w:rPr>
                <w:rFonts w:ascii="Times New Roman" w:hAnsi="Times New Roman" w:cs="Times New Roman"/>
                <w:color w:val="auto"/>
                <w:szCs w:val="24"/>
              </w:rPr>
            </w:pPr>
          </w:p>
          <w:p w14:paraId="492E80F0" w14:textId="77777777" w:rsidR="005126FF" w:rsidRPr="002B0757" w:rsidRDefault="005126FF" w:rsidP="005126FF">
            <w:pPr>
              <w:spacing w:after="0" w:line="240" w:lineRule="auto"/>
              <w:rPr>
                <w:rFonts w:ascii="Times New Roman" w:hAnsi="Times New Roman" w:cs="Times New Roman"/>
                <w:color w:val="auto"/>
                <w:szCs w:val="24"/>
              </w:rPr>
            </w:pPr>
          </w:p>
          <w:p w14:paraId="18155453" w14:textId="77777777" w:rsidR="005126FF" w:rsidRPr="002B0757" w:rsidRDefault="005126FF" w:rsidP="005126FF">
            <w:pPr>
              <w:spacing w:after="0" w:line="240" w:lineRule="auto"/>
              <w:rPr>
                <w:rFonts w:ascii="Times New Roman" w:hAnsi="Times New Roman" w:cs="Times New Roman"/>
                <w:color w:val="auto"/>
                <w:szCs w:val="24"/>
              </w:rPr>
            </w:pPr>
          </w:p>
          <w:p w14:paraId="0550C587" w14:textId="77777777" w:rsidR="005126FF" w:rsidRPr="002B0757" w:rsidRDefault="005126FF" w:rsidP="005126FF">
            <w:pPr>
              <w:spacing w:after="0" w:line="240" w:lineRule="auto"/>
              <w:rPr>
                <w:rFonts w:ascii="Times New Roman" w:hAnsi="Times New Roman" w:cs="Times New Roman"/>
                <w:color w:val="auto"/>
                <w:szCs w:val="24"/>
              </w:rPr>
            </w:pPr>
          </w:p>
          <w:p w14:paraId="06B68990" w14:textId="77777777" w:rsidR="005126FF" w:rsidRPr="002B0757" w:rsidRDefault="005126FF" w:rsidP="005126FF">
            <w:pPr>
              <w:spacing w:after="0" w:line="240" w:lineRule="auto"/>
              <w:rPr>
                <w:rFonts w:ascii="Times New Roman" w:hAnsi="Times New Roman" w:cs="Times New Roman"/>
                <w:color w:val="auto"/>
                <w:szCs w:val="24"/>
              </w:rPr>
            </w:pPr>
          </w:p>
          <w:p w14:paraId="23C811A9" w14:textId="77777777" w:rsidR="005126FF" w:rsidRPr="002B0757" w:rsidRDefault="005126FF" w:rsidP="005126FF">
            <w:pPr>
              <w:spacing w:after="0" w:line="240" w:lineRule="auto"/>
              <w:rPr>
                <w:rFonts w:ascii="Times New Roman" w:hAnsi="Times New Roman" w:cs="Times New Roman"/>
                <w:color w:val="auto"/>
                <w:szCs w:val="24"/>
              </w:rPr>
            </w:pPr>
          </w:p>
          <w:p w14:paraId="4D5A4AA6" w14:textId="77777777" w:rsidR="005126FF" w:rsidRPr="002B0757" w:rsidRDefault="005126FF" w:rsidP="005126FF">
            <w:pPr>
              <w:spacing w:after="0" w:line="240" w:lineRule="auto"/>
              <w:rPr>
                <w:rFonts w:ascii="Times New Roman" w:hAnsi="Times New Roman" w:cs="Times New Roman"/>
                <w:color w:val="auto"/>
                <w:szCs w:val="24"/>
              </w:rPr>
            </w:pPr>
          </w:p>
          <w:p w14:paraId="1BEE9C5F" w14:textId="77777777" w:rsidR="005126FF" w:rsidRPr="002B0757" w:rsidRDefault="005126FF" w:rsidP="005126FF">
            <w:pPr>
              <w:spacing w:after="0" w:line="240" w:lineRule="auto"/>
              <w:rPr>
                <w:rFonts w:ascii="Times New Roman" w:hAnsi="Times New Roman" w:cs="Times New Roman"/>
                <w:color w:val="auto"/>
                <w:szCs w:val="24"/>
              </w:rPr>
            </w:pPr>
          </w:p>
          <w:p w14:paraId="2BF1A8BA" w14:textId="77777777" w:rsidR="005126FF" w:rsidRPr="002B0757" w:rsidRDefault="005126FF" w:rsidP="005126FF">
            <w:pPr>
              <w:spacing w:after="0" w:line="240" w:lineRule="auto"/>
              <w:rPr>
                <w:rFonts w:ascii="Times New Roman" w:hAnsi="Times New Roman" w:cs="Times New Roman"/>
                <w:color w:val="auto"/>
                <w:szCs w:val="24"/>
              </w:rPr>
            </w:pPr>
          </w:p>
          <w:p w14:paraId="70E2B498" w14:textId="77777777" w:rsidR="005126FF" w:rsidRPr="002B0757" w:rsidRDefault="005126FF" w:rsidP="005126FF">
            <w:pPr>
              <w:spacing w:after="0" w:line="240" w:lineRule="auto"/>
              <w:rPr>
                <w:rFonts w:ascii="Times New Roman" w:hAnsi="Times New Roman" w:cs="Times New Roman"/>
                <w:color w:val="auto"/>
                <w:szCs w:val="24"/>
              </w:rPr>
            </w:pPr>
          </w:p>
          <w:p w14:paraId="443720EE" w14:textId="77777777" w:rsidR="005126FF" w:rsidRPr="002B0757" w:rsidRDefault="005126FF" w:rsidP="005126FF">
            <w:pPr>
              <w:spacing w:after="0" w:line="240" w:lineRule="auto"/>
              <w:rPr>
                <w:rFonts w:ascii="Times New Roman" w:hAnsi="Times New Roman" w:cs="Times New Roman"/>
                <w:color w:val="auto"/>
                <w:szCs w:val="24"/>
              </w:rPr>
            </w:pPr>
          </w:p>
          <w:p w14:paraId="11F73217" w14:textId="77777777" w:rsidR="005126FF" w:rsidRPr="002B0757" w:rsidRDefault="005126FF" w:rsidP="005126FF">
            <w:pPr>
              <w:spacing w:after="0" w:line="240" w:lineRule="auto"/>
              <w:rPr>
                <w:rFonts w:ascii="Times New Roman" w:hAnsi="Times New Roman" w:cs="Times New Roman"/>
                <w:color w:val="auto"/>
                <w:szCs w:val="24"/>
              </w:rPr>
            </w:pPr>
          </w:p>
          <w:p w14:paraId="534957D9" w14:textId="77777777" w:rsidR="005126FF" w:rsidRPr="002B0757" w:rsidRDefault="005126FF" w:rsidP="005126FF">
            <w:pPr>
              <w:spacing w:after="0" w:line="240" w:lineRule="auto"/>
              <w:rPr>
                <w:rFonts w:ascii="Times New Roman" w:hAnsi="Times New Roman" w:cs="Times New Roman"/>
                <w:color w:val="auto"/>
                <w:szCs w:val="24"/>
              </w:rPr>
            </w:pPr>
          </w:p>
          <w:p w14:paraId="3FBC0237" w14:textId="77777777" w:rsidR="005126FF" w:rsidRPr="002B0757" w:rsidRDefault="005126FF" w:rsidP="005126FF">
            <w:pPr>
              <w:spacing w:after="0" w:line="240" w:lineRule="auto"/>
              <w:rPr>
                <w:rFonts w:ascii="Times New Roman" w:hAnsi="Times New Roman" w:cs="Times New Roman"/>
                <w:color w:val="auto"/>
                <w:szCs w:val="24"/>
              </w:rPr>
            </w:pPr>
          </w:p>
          <w:p w14:paraId="2AADBE6A" w14:textId="77777777" w:rsidR="005126FF" w:rsidRPr="002B0757" w:rsidRDefault="005126FF" w:rsidP="005126FF">
            <w:pPr>
              <w:spacing w:after="0" w:line="240" w:lineRule="auto"/>
              <w:rPr>
                <w:rFonts w:ascii="Times New Roman" w:hAnsi="Times New Roman" w:cs="Times New Roman"/>
                <w:color w:val="auto"/>
                <w:szCs w:val="24"/>
              </w:rPr>
            </w:pPr>
          </w:p>
          <w:p w14:paraId="666EB874" w14:textId="77777777" w:rsidR="005126FF" w:rsidRPr="002B0757" w:rsidRDefault="005126FF" w:rsidP="005126FF">
            <w:pPr>
              <w:spacing w:after="0" w:line="240" w:lineRule="auto"/>
              <w:rPr>
                <w:rFonts w:ascii="Times New Roman" w:hAnsi="Times New Roman" w:cs="Times New Roman"/>
                <w:color w:val="auto"/>
                <w:szCs w:val="24"/>
              </w:rPr>
            </w:pPr>
          </w:p>
          <w:p w14:paraId="40A73313" w14:textId="77777777" w:rsidR="005126FF" w:rsidRPr="002B0757" w:rsidRDefault="005126FF" w:rsidP="005126FF">
            <w:pPr>
              <w:spacing w:after="0" w:line="240" w:lineRule="auto"/>
              <w:rPr>
                <w:rFonts w:ascii="Times New Roman" w:hAnsi="Times New Roman" w:cs="Times New Roman"/>
                <w:color w:val="auto"/>
                <w:szCs w:val="24"/>
              </w:rPr>
            </w:pPr>
          </w:p>
          <w:p w14:paraId="695F402F" w14:textId="77777777" w:rsidR="005126FF" w:rsidRPr="002B0757" w:rsidRDefault="005126FF" w:rsidP="005126FF">
            <w:pPr>
              <w:spacing w:after="0" w:line="240" w:lineRule="auto"/>
              <w:rPr>
                <w:rFonts w:ascii="Times New Roman" w:hAnsi="Times New Roman" w:cs="Times New Roman"/>
                <w:color w:val="auto"/>
                <w:szCs w:val="24"/>
              </w:rPr>
            </w:pPr>
          </w:p>
          <w:p w14:paraId="062E3494" w14:textId="77777777" w:rsidR="005126FF" w:rsidRPr="002B0757" w:rsidRDefault="005126FF" w:rsidP="005126FF">
            <w:pPr>
              <w:spacing w:after="0" w:line="240" w:lineRule="auto"/>
              <w:rPr>
                <w:rFonts w:ascii="Times New Roman" w:hAnsi="Times New Roman" w:cs="Times New Roman"/>
                <w:color w:val="auto"/>
                <w:szCs w:val="24"/>
              </w:rPr>
            </w:pPr>
          </w:p>
          <w:p w14:paraId="35A3BBA7" w14:textId="77777777" w:rsidR="005126FF" w:rsidRPr="002B0757" w:rsidRDefault="005126FF" w:rsidP="005126FF">
            <w:pPr>
              <w:spacing w:after="0" w:line="240" w:lineRule="auto"/>
              <w:rPr>
                <w:rFonts w:ascii="Times New Roman" w:hAnsi="Times New Roman" w:cs="Times New Roman"/>
                <w:color w:val="auto"/>
                <w:szCs w:val="24"/>
              </w:rPr>
            </w:pPr>
          </w:p>
          <w:p w14:paraId="6562BDBF" w14:textId="77777777" w:rsidR="005126FF" w:rsidRPr="002B0757" w:rsidRDefault="005126FF" w:rsidP="005126FF">
            <w:pPr>
              <w:spacing w:after="0" w:line="240" w:lineRule="auto"/>
              <w:rPr>
                <w:rFonts w:ascii="Times New Roman" w:hAnsi="Times New Roman" w:cs="Times New Roman"/>
                <w:color w:val="auto"/>
                <w:szCs w:val="24"/>
              </w:rPr>
            </w:pPr>
          </w:p>
          <w:p w14:paraId="18163E8D" w14:textId="77777777" w:rsidR="005126FF" w:rsidRPr="002B0757" w:rsidRDefault="005126FF" w:rsidP="005126FF">
            <w:pPr>
              <w:spacing w:after="0" w:line="240" w:lineRule="auto"/>
              <w:rPr>
                <w:rFonts w:ascii="Times New Roman" w:hAnsi="Times New Roman" w:cs="Times New Roman"/>
                <w:color w:val="auto"/>
                <w:szCs w:val="24"/>
              </w:rPr>
            </w:pPr>
          </w:p>
          <w:p w14:paraId="286A6BDC" w14:textId="77777777" w:rsidR="005126FF" w:rsidRPr="002B0757" w:rsidRDefault="005126FF" w:rsidP="005126FF">
            <w:pPr>
              <w:spacing w:after="0" w:line="240" w:lineRule="auto"/>
              <w:rPr>
                <w:rFonts w:ascii="Times New Roman" w:hAnsi="Times New Roman" w:cs="Times New Roman"/>
                <w:color w:val="auto"/>
                <w:szCs w:val="24"/>
              </w:rPr>
            </w:pPr>
          </w:p>
          <w:p w14:paraId="15B89916" w14:textId="77777777" w:rsidR="005126FF" w:rsidRPr="002B0757" w:rsidRDefault="005126FF" w:rsidP="005126FF">
            <w:pPr>
              <w:spacing w:after="0" w:line="240" w:lineRule="auto"/>
              <w:rPr>
                <w:rFonts w:ascii="Times New Roman" w:hAnsi="Times New Roman" w:cs="Times New Roman"/>
                <w:color w:val="auto"/>
                <w:szCs w:val="24"/>
              </w:rPr>
            </w:pPr>
          </w:p>
          <w:p w14:paraId="65D5A360" w14:textId="77777777" w:rsidR="005126FF" w:rsidRPr="002B0757" w:rsidRDefault="005126FF" w:rsidP="005126FF">
            <w:pPr>
              <w:spacing w:after="0" w:line="240" w:lineRule="auto"/>
              <w:rPr>
                <w:rFonts w:ascii="Times New Roman" w:hAnsi="Times New Roman" w:cs="Times New Roman"/>
                <w:color w:val="auto"/>
                <w:szCs w:val="24"/>
              </w:rPr>
            </w:pPr>
          </w:p>
          <w:p w14:paraId="4FE99787" w14:textId="77777777" w:rsidR="005126FF" w:rsidRPr="002B0757" w:rsidRDefault="005126FF" w:rsidP="005126FF">
            <w:pPr>
              <w:spacing w:after="0" w:line="240" w:lineRule="auto"/>
              <w:rPr>
                <w:rFonts w:ascii="Times New Roman" w:hAnsi="Times New Roman" w:cs="Times New Roman"/>
                <w:color w:val="auto"/>
                <w:szCs w:val="24"/>
              </w:rPr>
            </w:pPr>
          </w:p>
          <w:p w14:paraId="4F670755" w14:textId="77777777" w:rsidR="005126FF" w:rsidRPr="002B0757" w:rsidRDefault="005126FF" w:rsidP="005126FF">
            <w:pPr>
              <w:spacing w:after="0" w:line="240" w:lineRule="auto"/>
              <w:rPr>
                <w:rFonts w:ascii="Times New Roman" w:hAnsi="Times New Roman" w:cs="Times New Roman"/>
                <w:color w:val="auto"/>
                <w:szCs w:val="24"/>
              </w:rPr>
            </w:pPr>
          </w:p>
          <w:p w14:paraId="3E913A4B" w14:textId="77777777" w:rsidR="005126FF" w:rsidRPr="002B0757" w:rsidRDefault="005126FF" w:rsidP="005126FF">
            <w:pPr>
              <w:spacing w:after="0" w:line="240" w:lineRule="auto"/>
              <w:rPr>
                <w:rFonts w:ascii="Times New Roman" w:hAnsi="Times New Roman" w:cs="Times New Roman"/>
                <w:color w:val="auto"/>
                <w:szCs w:val="24"/>
              </w:rPr>
            </w:pPr>
          </w:p>
          <w:p w14:paraId="64763718" w14:textId="77777777" w:rsidR="005126FF" w:rsidRPr="002B0757" w:rsidRDefault="005126FF" w:rsidP="005126FF">
            <w:pPr>
              <w:spacing w:after="0" w:line="240" w:lineRule="auto"/>
              <w:rPr>
                <w:rFonts w:ascii="Times New Roman" w:hAnsi="Times New Roman" w:cs="Times New Roman"/>
                <w:color w:val="auto"/>
                <w:szCs w:val="24"/>
              </w:rPr>
            </w:pPr>
          </w:p>
          <w:p w14:paraId="262C8A7B" w14:textId="77777777" w:rsidR="005126FF" w:rsidRPr="002B0757" w:rsidRDefault="005126FF" w:rsidP="005126FF">
            <w:pPr>
              <w:tabs>
                <w:tab w:val="left" w:pos="2959"/>
              </w:tabs>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ab/>
            </w:r>
          </w:p>
        </w:tc>
        <w:tc>
          <w:tcPr>
            <w:tcW w:w="5040" w:type="dxa"/>
          </w:tcPr>
          <w:p w14:paraId="15C966B4"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Food handlers’ gloves</w:t>
            </w:r>
          </w:p>
          <w:p w14:paraId="6A75CEF2"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Face masks</w:t>
            </w:r>
          </w:p>
          <w:p w14:paraId="449105A9"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Aprons</w:t>
            </w:r>
          </w:p>
          <w:p w14:paraId="0A9305E1"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Hair net</w:t>
            </w:r>
          </w:p>
          <w:p w14:paraId="45554847"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Chefs’ cap</w:t>
            </w:r>
          </w:p>
          <w:p w14:paraId="73C2A6D4"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Chefs’ jacket</w:t>
            </w:r>
          </w:p>
          <w:p w14:paraId="0D870775"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Safety boots</w:t>
            </w:r>
          </w:p>
          <w:p w14:paraId="1035D179"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Hand gloves</w:t>
            </w:r>
          </w:p>
          <w:p w14:paraId="7BB1CABF"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Oven gloves</w:t>
            </w:r>
          </w:p>
          <w:p w14:paraId="6EBBFFA3" w14:textId="77777777" w:rsidR="005126FF" w:rsidRPr="002B0757" w:rsidRDefault="005126FF" w:rsidP="005126FF">
            <w:pPr>
              <w:numPr>
                <w:ilvl w:val="0"/>
                <w:numId w:val="96"/>
              </w:numPr>
              <w:spacing w:after="0" w:line="360" w:lineRule="auto"/>
              <w:contextualSpacing/>
              <w:rPr>
                <w:rFonts w:ascii="Times New Roman" w:hAnsi="Times New Roman" w:cs="Times New Roman"/>
                <w:bCs/>
                <w:color w:val="auto"/>
                <w:kern w:val="0"/>
                <w:szCs w:val="24"/>
                <w:lang w:val="en-GB"/>
              </w:rPr>
            </w:pPr>
            <w:r w:rsidRPr="002B0757">
              <w:rPr>
                <w:rFonts w:ascii="Times New Roman" w:hAnsi="Times New Roman" w:cs="Times New Roman"/>
                <w:bCs/>
                <w:color w:val="auto"/>
                <w:kern w:val="0"/>
                <w:szCs w:val="24"/>
                <w:lang w:val="en-GB"/>
              </w:rPr>
              <w:t>Neckerchief</w:t>
            </w:r>
          </w:p>
          <w:p w14:paraId="3D4B12F7" w14:textId="77777777" w:rsidR="005126FF" w:rsidRPr="002B0757" w:rsidRDefault="005126FF" w:rsidP="005126FF">
            <w:pPr>
              <w:numPr>
                <w:ilvl w:val="0"/>
                <w:numId w:val="97"/>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bCs/>
                <w:color w:val="auto"/>
                <w:kern w:val="0"/>
                <w:szCs w:val="24"/>
                <w:lang w:val="en-GB"/>
              </w:rPr>
              <w:t xml:space="preserve">Care giver uniform  </w:t>
            </w:r>
          </w:p>
          <w:p w14:paraId="0423663A" w14:textId="77777777" w:rsidR="005126FF" w:rsidRPr="002B0757" w:rsidRDefault="005126FF" w:rsidP="005126FF">
            <w:pPr>
              <w:numPr>
                <w:ilvl w:val="0"/>
                <w:numId w:val="97"/>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Natural- windows, doors, chimneys and vents</w:t>
            </w:r>
          </w:p>
          <w:p w14:paraId="5D15600A"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Mechanical – hvac systems e.g., air fans</w:t>
            </w:r>
          </w:p>
          <w:p w14:paraId="1812367A"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Detergents</w:t>
            </w:r>
          </w:p>
          <w:p w14:paraId="0DC0ADCE"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Dishwashers</w:t>
            </w:r>
          </w:p>
          <w:p w14:paraId="33D87641"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Scrubbers</w:t>
            </w:r>
          </w:p>
          <w:p w14:paraId="123D5ADB"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Mops</w:t>
            </w:r>
          </w:p>
          <w:p w14:paraId="56D342B9"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Mop buckets</w:t>
            </w:r>
          </w:p>
          <w:p w14:paraId="01B391C5"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Dust pans </w:t>
            </w:r>
          </w:p>
          <w:p w14:paraId="60EBEEE2"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Squeezer</w:t>
            </w:r>
          </w:p>
          <w:p w14:paraId="56383669"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Thickening agents</w:t>
            </w:r>
          </w:p>
          <w:p w14:paraId="458C309D"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Seasonings</w:t>
            </w:r>
          </w:p>
          <w:p w14:paraId="2E31C20A"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Vegetables</w:t>
            </w:r>
          </w:p>
          <w:p w14:paraId="45EDCCA7"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Cereals</w:t>
            </w:r>
          </w:p>
          <w:p w14:paraId="4ED10666"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Meats </w:t>
            </w:r>
          </w:p>
          <w:p w14:paraId="43EF47D4"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Pulses</w:t>
            </w:r>
          </w:p>
          <w:p w14:paraId="4DA36283"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Fish</w:t>
            </w:r>
          </w:p>
          <w:p w14:paraId="100714E8"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Eggs</w:t>
            </w:r>
          </w:p>
          <w:p w14:paraId="7AB9CF89"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Oils and fats</w:t>
            </w:r>
          </w:p>
          <w:p w14:paraId="455BB102"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Cream</w:t>
            </w:r>
          </w:p>
          <w:p w14:paraId="69A2657A"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Dressings</w:t>
            </w:r>
          </w:p>
          <w:p w14:paraId="161BEBAA"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Milk</w:t>
            </w:r>
          </w:p>
          <w:p w14:paraId="482C9347"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Wheat flour</w:t>
            </w:r>
          </w:p>
          <w:p w14:paraId="711ADF4F"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Yeast </w:t>
            </w:r>
          </w:p>
          <w:p w14:paraId="2EF5D5B5"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Bread</w:t>
            </w:r>
          </w:p>
          <w:p w14:paraId="28144BE9"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Fruits </w:t>
            </w:r>
          </w:p>
          <w:p w14:paraId="2DB0E43D"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Poultry </w:t>
            </w:r>
          </w:p>
          <w:p w14:paraId="7630D3A5"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Sea foods</w:t>
            </w:r>
          </w:p>
          <w:p w14:paraId="4A3458D4"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Pasta and rice</w:t>
            </w:r>
          </w:p>
          <w:p w14:paraId="55408878"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Boiling</w:t>
            </w:r>
          </w:p>
          <w:p w14:paraId="27C03A10"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Baking</w:t>
            </w:r>
          </w:p>
          <w:p w14:paraId="148042D2"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Stewing</w:t>
            </w:r>
          </w:p>
          <w:p w14:paraId="17901EF3"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Poaching</w:t>
            </w:r>
          </w:p>
          <w:p w14:paraId="0F000DA6"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Frying</w:t>
            </w:r>
          </w:p>
          <w:p w14:paraId="101843B8"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steaming</w:t>
            </w:r>
          </w:p>
          <w:p w14:paraId="0DEA95FB"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Cheese</w:t>
            </w:r>
          </w:p>
          <w:p w14:paraId="7B887122"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Vermicelli</w:t>
            </w:r>
          </w:p>
          <w:p w14:paraId="3C6912F9"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Vegetables</w:t>
            </w:r>
          </w:p>
          <w:p w14:paraId="2609AA68"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Cream</w:t>
            </w:r>
          </w:p>
          <w:p w14:paraId="5BDB2A5A"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Fruits</w:t>
            </w:r>
          </w:p>
          <w:p w14:paraId="01F49EFB" w14:textId="77777777" w:rsidR="005126FF" w:rsidRPr="002B0757" w:rsidRDefault="005126FF" w:rsidP="005126FF">
            <w:pPr>
              <w:numPr>
                <w:ilvl w:val="0"/>
                <w:numId w:val="90"/>
              </w:numPr>
              <w:spacing w:after="0" w:line="360" w:lineRule="auto"/>
              <w:contextualSpacing/>
              <w:jc w:val="both"/>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Fresh herbs</w:t>
            </w:r>
          </w:p>
        </w:tc>
      </w:tr>
    </w:tbl>
    <w:p w14:paraId="53BE1E18" w14:textId="77777777" w:rsidR="005126FF" w:rsidRPr="002B0757" w:rsidRDefault="005126FF" w:rsidP="005126FF">
      <w:pPr>
        <w:rPr>
          <w:b/>
          <w:color w:val="auto"/>
          <w:szCs w:val="24"/>
        </w:rPr>
      </w:pPr>
    </w:p>
    <w:p w14:paraId="3F95630C" w14:textId="77777777" w:rsidR="005126FF" w:rsidRPr="002B0757" w:rsidRDefault="005126FF" w:rsidP="005126FF">
      <w:pPr>
        <w:rPr>
          <w:b/>
          <w:color w:val="auto"/>
          <w:szCs w:val="24"/>
        </w:rPr>
      </w:pPr>
    </w:p>
    <w:p w14:paraId="6105A584" w14:textId="77777777" w:rsidR="005126FF" w:rsidRPr="002B0757" w:rsidRDefault="005126FF" w:rsidP="005126FF">
      <w:pPr>
        <w:rPr>
          <w:b/>
          <w:color w:val="auto"/>
          <w:szCs w:val="24"/>
        </w:rPr>
      </w:pPr>
      <w:r w:rsidRPr="002B0757">
        <w:rPr>
          <w:b/>
          <w:color w:val="auto"/>
          <w:szCs w:val="24"/>
        </w:rPr>
        <w:t xml:space="preserve">REQUIRED KNOWLEDGE AND SKILLS </w:t>
      </w:r>
    </w:p>
    <w:p w14:paraId="30AB90D8" w14:textId="77777777" w:rsidR="005126FF" w:rsidRPr="002B0757" w:rsidRDefault="005126FF" w:rsidP="005126FF">
      <w:pPr>
        <w:rPr>
          <w:color w:val="auto"/>
          <w:szCs w:val="24"/>
        </w:rPr>
      </w:pPr>
      <w:r w:rsidRPr="002B0757">
        <w:rPr>
          <w:color w:val="auto"/>
          <w:szCs w:val="24"/>
        </w:rPr>
        <w:t xml:space="preserve">This section describes the knowledge and skills required for this unit of competency. </w:t>
      </w:r>
    </w:p>
    <w:p w14:paraId="40E08AC8" w14:textId="77777777" w:rsidR="005126FF" w:rsidRPr="002B0757" w:rsidRDefault="005126FF" w:rsidP="005126FF">
      <w:pPr>
        <w:rPr>
          <w:b/>
          <w:color w:val="auto"/>
          <w:szCs w:val="24"/>
        </w:rPr>
      </w:pPr>
    </w:p>
    <w:p w14:paraId="0138EC1C" w14:textId="77777777" w:rsidR="005126FF" w:rsidRPr="002B0757" w:rsidRDefault="005126FF" w:rsidP="005126FF">
      <w:pPr>
        <w:rPr>
          <w:b/>
          <w:color w:val="auto"/>
          <w:szCs w:val="24"/>
        </w:rPr>
      </w:pPr>
      <w:r w:rsidRPr="002B0757">
        <w:rPr>
          <w:b/>
          <w:color w:val="auto"/>
          <w:szCs w:val="24"/>
        </w:rPr>
        <w:t>Required knowledge</w:t>
      </w:r>
    </w:p>
    <w:p w14:paraId="7FC68C4A" w14:textId="77777777" w:rsidR="005126FF" w:rsidRPr="002B0757" w:rsidRDefault="005126FF" w:rsidP="005126FF">
      <w:pPr>
        <w:rPr>
          <w:color w:val="auto"/>
          <w:szCs w:val="24"/>
        </w:rPr>
      </w:pPr>
      <w:r w:rsidRPr="002B0757">
        <w:rPr>
          <w:color w:val="auto"/>
          <w:szCs w:val="24"/>
        </w:rPr>
        <w:t xml:space="preserve">The individual needs to demonstrate knowledge of: </w:t>
      </w:r>
    </w:p>
    <w:p w14:paraId="7F00F3D5"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OSH-Occupational Health and Safety</w:t>
      </w:r>
    </w:p>
    <w:p w14:paraId="62972EFC"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Product knowledge</w:t>
      </w:r>
    </w:p>
    <w:p w14:paraId="5CF25615"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Vegetables varieties</w:t>
      </w:r>
    </w:p>
    <w:p w14:paraId="57DD49FB"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Food safety and hygiene</w:t>
      </w:r>
    </w:p>
    <w:p w14:paraId="5F6C00AB"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Waste disposal</w:t>
      </w:r>
    </w:p>
    <w:p w14:paraId="4D627BD5"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Proper storage</w:t>
      </w:r>
    </w:p>
    <w:p w14:paraId="563580CE"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Herbs and spices</w:t>
      </w:r>
    </w:p>
    <w:p w14:paraId="5D9B444A"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Fats and oils</w:t>
      </w:r>
    </w:p>
    <w:p w14:paraId="2897A27A"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Sugar and salt</w:t>
      </w:r>
    </w:p>
    <w:p w14:paraId="5C40E2C2"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Special needs</w:t>
      </w:r>
    </w:p>
    <w:p w14:paraId="40480E68"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Garnishes</w:t>
      </w:r>
    </w:p>
    <w:p w14:paraId="275D9522" w14:textId="77777777" w:rsidR="005126FF" w:rsidRPr="002B0757" w:rsidRDefault="005126FF" w:rsidP="005126FF">
      <w:pPr>
        <w:numPr>
          <w:ilvl w:val="0"/>
          <w:numId w:val="98"/>
        </w:numPr>
        <w:spacing w:after="200" w:line="360" w:lineRule="auto"/>
        <w:contextualSpacing/>
        <w:rPr>
          <w:rFonts w:eastAsia="Calibri"/>
          <w:color w:val="auto"/>
          <w:kern w:val="0"/>
          <w:szCs w:val="24"/>
          <w:lang w:val="en-GB"/>
        </w:rPr>
      </w:pPr>
      <w:r w:rsidRPr="002B0757">
        <w:rPr>
          <w:rFonts w:eastAsia="Calibri"/>
          <w:color w:val="auto"/>
          <w:kern w:val="0"/>
          <w:szCs w:val="24"/>
          <w:lang w:val="en-GB"/>
        </w:rPr>
        <w:t>Professional ethics</w:t>
      </w:r>
    </w:p>
    <w:p w14:paraId="4C2EFBAA" w14:textId="77777777" w:rsidR="005126FF" w:rsidRPr="002B0757" w:rsidRDefault="005126FF" w:rsidP="005126FF">
      <w:pPr>
        <w:rPr>
          <w:color w:val="auto"/>
          <w:szCs w:val="24"/>
        </w:rPr>
      </w:pPr>
    </w:p>
    <w:p w14:paraId="41797915" w14:textId="77777777" w:rsidR="005126FF" w:rsidRPr="002B0757" w:rsidRDefault="005126FF" w:rsidP="005126FF">
      <w:pPr>
        <w:rPr>
          <w:color w:val="auto"/>
          <w:szCs w:val="24"/>
        </w:rPr>
      </w:pPr>
      <w:r w:rsidRPr="002B0757">
        <w:rPr>
          <w:b/>
          <w:color w:val="auto"/>
          <w:szCs w:val="24"/>
        </w:rPr>
        <w:t>Required skills</w:t>
      </w:r>
    </w:p>
    <w:p w14:paraId="6C26E9AD" w14:textId="77777777" w:rsidR="005126FF" w:rsidRPr="002B0757" w:rsidRDefault="005126FF" w:rsidP="005126FF">
      <w:pPr>
        <w:numPr>
          <w:ilvl w:val="0"/>
          <w:numId w:val="26"/>
        </w:numPr>
        <w:autoSpaceDE w:val="0"/>
        <w:autoSpaceDN w:val="0"/>
        <w:adjustRightInd w:val="0"/>
        <w:spacing w:after="0" w:line="360" w:lineRule="auto"/>
        <w:rPr>
          <w:color w:val="auto"/>
          <w:kern w:val="0"/>
          <w:szCs w:val="24"/>
        </w:rPr>
      </w:pPr>
      <w:r w:rsidRPr="002B0757">
        <w:rPr>
          <w:color w:val="auto"/>
          <w:kern w:val="0"/>
          <w:szCs w:val="24"/>
        </w:rPr>
        <w:t xml:space="preserve">Vegetable cuts </w:t>
      </w:r>
    </w:p>
    <w:p w14:paraId="2BDF83E4" w14:textId="77777777" w:rsidR="005126FF" w:rsidRPr="002B0757" w:rsidRDefault="005126FF" w:rsidP="005126FF">
      <w:pPr>
        <w:numPr>
          <w:ilvl w:val="0"/>
          <w:numId w:val="26"/>
        </w:numPr>
        <w:autoSpaceDE w:val="0"/>
        <w:autoSpaceDN w:val="0"/>
        <w:adjustRightInd w:val="0"/>
        <w:spacing w:after="0" w:line="360" w:lineRule="auto"/>
        <w:rPr>
          <w:color w:val="auto"/>
          <w:kern w:val="0"/>
          <w:szCs w:val="24"/>
        </w:rPr>
      </w:pPr>
      <w:r w:rsidRPr="002B0757">
        <w:rPr>
          <w:color w:val="auto"/>
          <w:kern w:val="0"/>
          <w:szCs w:val="24"/>
        </w:rPr>
        <w:t>Cleaning methods</w:t>
      </w:r>
    </w:p>
    <w:p w14:paraId="38D386FD" w14:textId="77777777" w:rsidR="005126FF" w:rsidRPr="002B0757" w:rsidRDefault="005126FF" w:rsidP="005126FF">
      <w:pPr>
        <w:numPr>
          <w:ilvl w:val="0"/>
          <w:numId w:val="26"/>
        </w:numPr>
        <w:autoSpaceDE w:val="0"/>
        <w:autoSpaceDN w:val="0"/>
        <w:adjustRightInd w:val="0"/>
        <w:spacing w:after="0" w:line="360" w:lineRule="auto"/>
        <w:rPr>
          <w:color w:val="auto"/>
          <w:kern w:val="0"/>
          <w:szCs w:val="24"/>
        </w:rPr>
      </w:pPr>
      <w:r w:rsidRPr="002B0757">
        <w:rPr>
          <w:color w:val="auto"/>
          <w:kern w:val="0"/>
          <w:szCs w:val="24"/>
        </w:rPr>
        <w:t xml:space="preserve">Food preparation techniques  </w:t>
      </w:r>
    </w:p>
    <w:p w14:paraId="25EE647D" w14:textId="77777777" w:rsidR="005126FF" w:rsidRPr="002B0757" w:rsidRDefault="005126FF" w:rsidP="005126FF">
      <w:pPr>
        <w:numPr>
          <w:ilvl w:val="0"/>
          <w:numId w:val="26"/>
        </w:numPr>
        <w:autoSpaceDE w:val="0"/>
        <w:autoSpaceDN w:val="0"/>
        <w:adjustRightInd w:val="0"/>
        <w:spacing w:after="0" w:line="360" w:lineRule="auto"/>
        <w:rPr>
          <w:color w:val="auto"/>
          <w:kern w:val="0"/>
          <w:szCs w:val="24"/>
        </w:rPr>
      </w:pPr>
      <w:r w:rsidRPr="002B0757">
        <w:rPr>
          <w:color w:val="auto"/>
          <w:kern w:val="0"/>
          <w:szCs w:val="24"/>
        </w:rPr>
        <w:t>Use of working tools and equipment (chopping board, knife skills)</w:t>
      </w:r>
    </w:p>
    <w:p w14:paraId="4591DB50" w14:textId="77777777" w:rsidR="005126FF" w:rsidRPr="002B0757" w:rsidRDefault="005126FF" w:rsidP="005126FF">
      <w:pPr>
        <w:numPr>
          <w:ilvl w:val="0"/>
          <w:numId w:val="26"/>
        </w:numPr>
        <w:autoSpaceDE w:val="0"/>
        <w:autoSpaceDN w:val="0"/>
        <w:adjustRightInd w:val="0"/>
        <w:spacing w:after="0" w:line="360" w:lineRule="auto"/>
        <w:rPr>
          <w:color w:val="auto"/>
          <w:kern w:val="0"/>
          <w:szCs w:val="24"/>
        </w:rPr>
      </w:pPr>
      <w:r w:rsidRPr="002B0757">
        <w:rPr>
          <w:color w:val="auto"/>
          <w:kern w:val="0"/>
          <w:szCs w:val="24"/>
        </w:rPr>
        <w:t>Cooking methods</w:t>
      </w:r>
    </w:p>
    <w:p w14:paraId="079765FB" w14:textId="77777777" w:rsidR="005126FF" w:rsidRPr="002B0757" w:rsidRDefault="005126FF" w:rsidP="005126FF">
      <w:pPr>
        <w:numPr>
          <w:ilvl w:val="0"/>
          <w:numId w:val="26"/>
        </w:numPr>
        <w:autoSpaceDE w:val="0"/>
        <w:autoSpaceDN w:val="0"/>
        <w:adjustRightInd w:val="0"/>
        <w:spacing w:after="0" w:line="360" w:lineRule="auto"/>
        <w:rPr>
          <w:color w:val="auto"/>
          <w:kern w:val="0"/>
          <w:szCs w:val="24"/>
        </w:rPr>
      </w:pPr>
      <w:r w:rsidRPr="002B0757">
        <w:rPr>
          <w:color w:val="auto"/>
          <w:kern w:val="0"/>
          <w:szCs w:val="24"/>
        </w:rPr>
        <w:t xml:space="preserve">Garnishing </w:t>
      </w:r>
    </w:p>
    <w:p w14:paraId="56300076" w14:textId="77777777" w:rsidR="005126FF" w:rsidRPr="002B0757" w:rsidRDefault="005126FF" w:rsidP="005126FF">
      <w:pPr>
        <w:numPr>
          <w:ilvl w:val="0"/>
          <w:numId w:val="26"/>
        </w:numPr>
        <w:autoSpaceDE w:val="0"/>
        <w:autoSpaceDN w:val="0"/>
        <w:adjustRightInd w:val="0"/>
        <w:spacing w:after="0" w:line="360" w:lineRule="auto"/>
        <w:rPr>
          <w:color w:val="auto"/>
          <w:kern w:val="0"/>
          <w:szCs w:val="24"/>
        </w:rPr>
      </w:pPr>
      <w:r w:rsidRPr="002B0757">
        <w:rPr>
          <w:color w:val="auto"/>
          <w:kern w:val="0"/>
          <w:szCs w:val="24"/>
        </w:rPr>
        <w:t>Communication</w:t>
      </w:r>
    </w:p>
    <w:p w14:paraId="0A8E8424" w14:textId="77777777" w:rsidR="005126FF" w:rsidRPr="002B0757" w:rsidRDefault="005126FF" w:rsidP="005126FF">
      <w:pPr>
        <w:numPr>
          <w:ilvl w:val="0"/>
          <w:numId w:val="26"/>
        </w:numPr>
        <w:autoSpaceDE w:val="0"/>
        <w:autoSpaceDN w:val="0"/>
        <w:adjustRightInd w:val="0"/>
        <w:spacing w:after="0" w:line="360" w:lineRule="auto"/>
        <w:rPr>
          <w:color w:val="auto"/>
          <w:kern w:val="0"/>
          <w:szCs w:val="24"/>
        </w:rPr>
      </w:pPr>
      <w:r w:rsidRPr="002B0757">
        <w:rPr>
          <w:color w:val="auto"/>
          <w:kern w:val="0"/>
          <w:szCs w:val="24"/>
        </w:rPr>
        <w:t>Interpersonal relations</w:t>
      </w:r>
    </w:p>
    <w:p w14:paraId="18700151" w14:textId="77777777" w:rsidR="005126FF" w:rsidRPr="002B0757" w:rsidRDefault="005126FF" w:rsidP="005126FF">
      <w:pPr>
        <w:widowControl w:val="0"/>
        <w:spacing w:after="200" w:line="276" w:lineRule="auto"/>
        <w:ind w:left="720"/>
        <w:contextualSpacing/>
        <w:rPr>
          <w:rFonts w:eastAsia="Calibri"/>
          <w:bCs/>
          <w:color w:val="auto"/>
          <w:kern w:val="0"/>
          <w:szCs w:val="24"/>
          <w:lang w:val="en-GB"/>
        </w:rPr>
      </w:pPr>
    </w:p>
    <w:p w14:paraId="1BEF48A9" w14:textId="77777777" w:rsidR="005126FF" w:rsidRPr="002B0757" w:rsidRDefault="005126FF" w:rsidP="005126FF">
      <w:pPr>
        <w:rPr>
          <w:b/>
          <w:color w:val="auto"/>
          <w:szCs w:val="24"/>
        </w:rPr>
      </w:pPr>
      <w:r w:rsidRPr="002B0757">
        <w:rPr>
          <w:b/>
          <w:color w:val="auto"/>
          <w:szCs w:val="24"/>
        </w:rPr>
        <w:t>EVIDENCE GUIDE</w:t>
      </w:r>
    </w:p>
    <w:p w14:paraId="45C332C4" w14:textId="77777777" w:rsidR="005126FF" w:rsidRPr="002B0757" w:rsidRDefault="005126FF" w:rsidP="005126FF">
      <w:pPr>
        <w:tabs>
          <w:tab w:val="left" w:pos="7920"/>
        </w:tabs>
        <w:rPr>
          <w:color w:val="auto"/>
          <w:szCs w:val="24"/>
        </w:rPr>
      </w:pPr>
      <w:r w:rsidRPr="002B0757">
        <w:rPr>
          <w:color w:val="auto"/>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5126FF" w:rsidRPr="002B0757" w14:paraId="47BD9784" w14:textId="77777777" w:rsidTr="003C4B47">
        <w:trPr>
          <w:trHeight w:val="2456"/>
        </w:trPr>
        <w:tc>
          <w:tcPr>
            <w:tcW w:w="2695" w:type="dxa"/>
          </w:tcPr>
          <w:p w14:paraId="6C7F6BF5" w14:textId="77777777" w:rsidR="005126FF" w:rsidRPr="002B0757" w:rsidRDefault="005126FF" w:rsidP="005126FF">
            <w:pPr>
              <w:numPr>
                <w:ilvl w:val="1"/>
                <w:numId w:val="89"/>
              </w:numP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Critical aspects of competency</w:t>
            </w:r>
          </w:p>
        </w:tc>
        <w:tc>
          <w:tcPr>
            <w:tcW w:w="6475" w:type="dxa"/>
          </w:tcPr>
          <w:p w14:paraId="6F5D7F47" w14:textId="77777777" w:rsidR="005126FF" w:rsidRPr="002B0757" w:rsidRDefault="005126FF" w:rsidP="005126FF">
            <w:pP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 xml:space="preserve">Assessment requires evidence that the candidate: </w:t>
            </w:r>
          </w:p>
          <w:p w14:paraId="70E8A892" w14:textId="77777777" w:rsidR="005126FF" w:rsidRPr="002B0757" w:rsidRDefault="005126FF" w:rsidP="005126FF">
            <w:pPr>
              <w:spacing w:after="0" w:line="240" w:lineRule="auto"/>
              <w:rPr>
                <w:rFonts w:ascii="Times New Roman" w:hAnsi="Times New Roman" w:cs="Times New Roman"/>
                <w:color w:val="auto"/>
                <w:szCs w:val="24"/>
              </w:rPr>
            </w:pPr>
          </w:p>
          <w:p w14:paraId="2897EAE4" w14:textId="77777777" w:rsidR="005126FF" w:rsidRPr="002B0757" w:rsidRDefault="005126FF" w:rsidP="005126FF">
            <w:pPr>
              <w:spacing w:after="0" w:line="240" w:lineRule="auto"/>
              <w:rPr>
                <w:rFonts w:ascii="Times New Roman" w:hAnsi="Times New Roman" w:cs="Times New Roman"/>
                <w:color w:val="auto"/>
                <w:szCs w:val="24"/>
              </w:rPr>
            </w:pPr>
          </w:p>
          <w:p w14:paraId="671AFE6C" w14:textId="77777777" w:rsidR="005126FF" w:rsidRPr="002B0757" w:rsidRDefault="005126FF" w:rsidP="005126FF">
            <w:pPr>
              <w:numPr>
                <w:ilvl w:val="0"/>
                <w:numId w:val="99"/>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Identified and used PPEs as per manufacturers’ instructions</w:t>
            </w:r>
          </w:p>
          <w:p w14:paraId="119F6E06" w14:textId="77777777" w:rsidR="005126FF" w:rsidRPr="002B0757" w:rsidRDefault="005126FF" w:rsidP="005126FF">
            <w:pPr>
              <w:numPr>
                <w:ilvl w:val="0"/>
                <w:numId w:val="99"/>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Aired production room as per workplace procedure</w:t>
            </w:r>
          </w:p>
          <w:p w14:paraId="2C4C882A" w14:textId="77777777" w:rsidR="005126FF" w:rsidRPr="002B0757" w:rsidRDefault="005126FF" w:rsidP="005126FF">
            <w:pPr>
              <w:numPr>
                <w:ilvl w:val="0"/>
                <w:numId w:val="99"/>
              </w:numPr>
              <w:spacing w:after="200" w:line="276"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Assembled and cleaned food production tools and equipment </w:t>
            </w:r>
          </w:p>
          <w:p w14:paraId="0F107EA4" w14:textId="77777777" w:rsidR="005126FF" w:rsidRPr="002B0757" w:rsidRDefault="005126FF" w:rsidP="005126FF">
            <w:pPr>
              <w:numPr>
                <w:ilvl w:val="0"/>
                <w:numId w:val="99"/>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Collected and weighed ingredients as per recipe</w:t>
            </w:r>
          </w:p>
          <w:p w14:paraId="06D702B8" w14:textId="77777777" w:rsidR="005126FF" w:rsidRPr="002B0757" w:rsidRDefault="005126FF" w:rsidP="005126FF">
            <w:pPr>
              <w:numPr>
                <w:ilvl w:val="0"/>
                <w:numId w:val="99"/>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Used recommended equipment for cooking each food item </w:t>
            </w:r>
          </w:p>
          <w:p w14:paraId="018FF59C" w14:textId="77777777" w:rsidR="005126FF" w:rsidRPr="002B0757" w:rsidRDefault="005126FF" w:rsidP="005126FF">
            <w:pPr>
              <w:numPr>
                <w:ilvl w:val="0"/>
                <w:numId w:val="99"/>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Applied cooking methods as per recipe</w:t>
            </w:r>
          </w:p>
          <w:p w14:paraId="0ACE0DF5" w14:textId="77777777" w:rsidR="005126FF" w:rsidRPr="002B0757" w:rsidRDefault="005126FF" w:rsidP="005126FF">
            <w:pPr>
              <w:numPr>
                <w:ilvl w:val="0"/>
                <w:numId w:val="99"/>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Portioned, garnished and presented main meal as per recipe</w:t>
            </w:r>
          </w:p>
          <w:p w14:paraId="1DFA30E5" w14:textId="77777777" w:rsidR="005126FF" w:rsidRPr="002B0757" w:rsidRDefault="005126FF" w:rsidP="005126FF">
            <w:pPr>
              <w:numPr>
                <w:ilvl w:val="0"/>
                <w:numId w:val="99"/>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Cleaned and stored tools, equipment and materials as per workplace procedures</w:t>
            </w:r>
          </w:p>
          <w:p w14:paraId="22328BB6" w14:textId="77777777" w:rsidR="005126FF" w:rsidRPr="002B0757" w:rsidRDefault="005126FF" w:rsidP="005126FF">
            <w:pPr>
              <w:numPr>
                <w:ilvl w:val="0"/>
                <w:numId w:val="99"/>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Cleaned work surfaces and floors as per workplace procedures  </w:t>
            </w:r>
          </w:p>
          <w:p w14:paraId="08267E07" w14:textId="77777777" w:rsidR="005126FF" w:rsidRPr="002B0757" w:rsidRDefault="005126FF" w:rsidP="005126FF">
            <w:pPr>
              <w:numPr>
                <w:ilvl w:val="0"/>
                <w:numId w:val="99"/>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 xml:space="preserve">Disposed waste as per workplace procedures  </w:t>
            </w:r>
          </w:p>
        </w:tc>
      </w:tr>
      <w:tr w:rsidR="005126FF" w:rsidRPr="002B0757" w14:paraId="1AF0E5EA" w14:textId="77777777" w:rsidTr="003C4B47">
        <w:trPr>
          <w:trHeight w:val="1790"/>
        </w:trPr>
        <w:tc>
          <w:tcPr>
            <w:tcW w:w="2695" w:type="dxa"/>
          </w:tcPr>
          <w:p w14:paraId="4F6A714A" w14:textId="77777777" w:rsidR="005126FF" w:rsidRPr="002B0757" w:rsidRDefault="005126FF" w:rsidP="005126FF">
            <w:pPr>
              <w:numPr>
                <w:ilvl w:val="1"/>
                <w:numId w:val="89"/>
              </w:numPr>
              <w:pBdr>
                <w:top w:val="nil"/>
                <w:left w:val="nil"/>
                <w:bottom w:val="nil"/>
                <w:right w:val="nil"/>
                <w:between w:val="nil"/>
              </w:pBdr>
              <w:spacing w:after="0" w:line="24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Resource implications</w:t>
            </w:r>
          </w:p>
        </w:tc>
        <w:tc>
          <w:tcPr>
            <w:tcW w:w="6475" w:type="dxa"/>
          </w:tcPr>
          <w:p w14:paraId="41890D3B" w14:textId="77777777" w:rsidR="005126FF" w:rsidRPr="002B0757" w:rsidRDefault="005126FF" w:rsidP="005126FF">
            <w:pP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The following resources should be provided:</w:t>
            </w:r>
          </w:p>
          <w:p w14:paraId="41CD791C" w14:textId="77777777" w:rsidR="005126FF" w:rsidRPr="002B0757" w:rsidRDefault="005126FF" w:rsidP="005126FF">
            <w:pPr>
              <w:spacing w:after="0" w:line="240" w:lineRule="auto"/>
              <w:rPr>
                <w:rFonts w:ascii="Times New Roman" w:hAnsi="Times New Roman" w:cs="Times New Roman"/>
                <w:color w:val="auto"/>
                <w:szCs w:val="24"/>
              </w:rPr>
            </w:pPr>
          </w:p>
          <w:p w14:paraId="02ABF780" w14:textId="77777777" w:rsidR="005126FF" w:rsidRPr="002B0757" w:rsidRDefault="005126FF" w:rsidP="005126FF">
            <w:pPr>
              <w:numPr>
                <w:ilvl w:val="1"/>
                <w:numId w:val="100"/>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Appropriately simulated environment where assessment can take place</w:t>
            </w:r>
          </w:p>
          <w:p w14:paraId="1A429230" w14:textId="77777777" w:rsidR="005126FF" w:rsidRPr="002B0757" w:rsidRDefault="005126FF" w:rsidP="005126FF">
            <w:pPr>
              <w:numPr>
                <w:ilvl w:val="1"/>
                <w:numId w:val="91"/>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Access to relevant work environment</w:t>
            </w:r>
          </w:p>
          <w:p w14:paraId="06EF071F" w14:textId="77777777" w:rsidR="005126FF" w:rsidRPr="002B0757" w:rsidRDefault="005126FF" w:rsidP="005126FF">
            <w:pPr>
              <w:numPr>
                <w:ilvl w:val="1"/>
                <w:numId w:val="91"/>
              </w:numPr>
              <w:spacing w:after="0" w:line="360" w:lineRule="auto"/>
              <w:contextualSpacing/>
              <w:rPr>
                <w:rFonts w:ascii="Times New Roman" w:hAnsi="Times New Roman" w:cs="Times New Roman"/>
                <w:color w:val="auto"/>
                <w:kern w:val="0"/>
                <w:szCs w:val="24"/>
                <w:lang w:val="en-GB"/>
              </w:rPr>
            </w:pPr>
            <w:r w:rsidRPr="002B0757">
              <w:rPr>
                <w:rFonts w:ascii="Times New Roman" w:hAnsi="Times New Roman" w:cs="Times New Roman"/>
                <w:color w:val="auto"/>
                <w:kern w:val="0"/>
                <w:szCs w:val="24"/>
                <w:lang w:val="en-GB"/>
              </w:rPr>
              <w:t>Resources relevant to the proposed activities or tasks</w:t>
            </w:r>
          </w:p>
        </w:tc>
      </w:tr>
      <w:tr w:rsidR="005126FF" w:rsidRPr="002B0757" w14:paraId="062E8B9A" w14:textId="77777777" w:rsidTr="003C4B47">
        <w:trPr>
          <w:trHeight w:val="2429"/>
        </w:trPr>
        <w:tc>
          <w:tcPr>
            <w:tcW w:w="2695" w:type="dxa"/>
          </w:tcPr>
          <w:p w14:paraId="26B0F795" w14:textId="77777777" w:rsidR="005126FF" w:rsidRPr="002B0757" w:rsidRDefault="005126FF" w:rsidP="005126FF">
            <w:pPr>
              <w:numPr>
                <w:ilvl w:val="0"/>
                <w:numId w:val="91"/>
              </w:numPr>
              <w:pBdr>
                <w:top w:val="nil"/>
                <w:left w:val="nil"/>
                <w:bottom w:val="nil"/>
                <w:right w:val="nil"/>
                <w:between w:val="nil"/>
              </w:pBdr>
              <w:spacing w:after="0" w:line="240" w:lineRule="auto"/>
              <w:contextualSpacing/>
              <w:rPr>
                <w:rFonts w:ascii="Times New Roman" w:hAnsi="Times New Roman" w:cs="Times New Roman"/>
                <w:color w:val="auto"/>
                <w:szCs w:val="24"/>
              </w:rPr>
            </w:pPr>
            <w:r w:rsidRPr="002B0757">
              <w:rPr>
                <w:rFonts w:ascii="Times New Roman" w:hAnsi="Times New Roman" w:cs="Times New Roman"/>
                <w:color w:val="auto"/>
                <w:szCs w:val="24"/>
              </w:rPr>
              <w:t>Methods of assessment</w:t>
            </w:r>
          </w:p>
        </w:tc>
        <w:tc>
          <w:tcPr>
            <w:tcW w:w="6475" w:type="dxa"/>
          </w:tcPr>
          <w:p w14:paraId="6E16E418" w14:textId="77777777" w:rsidR="005126FF" w:rsidRPr="002B0757" w:rsidRDefault="005126FF" w:rsidP="005126FF">
            <w:pP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 xml:space="preserve">Competency in this unit may be assessed through: </w:t>
            </w:r>
          </w:p>
          <w:p w14:paraId="7F396C2B" w14:textId="77777777" w:rsidR="005126FF" w:rsidRPr="002B0757" w:rsidRDefault="005126FF" w:rsidP="005126FF">
            <w:pPr>
              <w:spacing w:after="0" w:line="240" w:lineRule="auto"/>
              <w:rPr>
                <w:rFonts w:ascii="Times New Roman" w:hAnsi="Times New Roman" w:cs="Times New Roman"/>
                <w:color w:val="auto"/>
                <w:szCs w:val="24"/>
              </w:rPr>
            </w:pPr>
          </w:p>
          <w:p w14:paraId="58F7ACC6" w14:textId="77777777" w:rsidR="005126FF" w:rsidRPr="002B0757" w:rsidRDefault="005126FF" w:rsidP="005126FF">
            <w:pPr>
              <w:numPr>
                <w:ilvl w:val="0"/>
                <w:numId w:val="101"/>
              </w:numPr>
              <w:spacing w:after="0" w:line="360" w:lineRule="auto"/>
              <w:contextualSpacing/>
              <w:rPr>
                <w:rFonts w:ascii="Times New Roman" w:hAnsi="Times New Roman" w:cs="Times New Roman"/>
                <w:color w:val="auto"/>
                <w:szCs w:val="24"/>
              </w:rPr>
            </w:pPr>
            <w:r w:rsidRPr="002B0757">
              <w:rPr>
                <w:rFonts w:ascii="Times New Roman" w:hAnsi="Times New Roman" w:cs="Times New Roman"/>
                <w:color w:val="auto"/>
                <w:szCs w:val="24"/>
              </w:rPr>
              <w:t>Practical</w:t>
            </w:r>
          </w:p>
          <w:p w14:paraId="30AC0B36" w14:textId="77777777" w:rsidR="005126FF" w:rsidRPr="002B0757" w:rsidRDefault="005126FF" w:rsidP="005126FF">
            <w:pPr>
              <w:numPr>
                <w:ilvl w:val="0"/>
                <w:numId w:val="101"/>
              </w:numPr>
              <w:spacing w:after="0" w:line="360" w:lineRule="auto"/>
              <w:contextualSpacing/>
              <w:rPr>
                <w:rFonts w:ascii="Times New Roman" w:hAnsi="Times New Roman" w:cs="Times New Roman"/>
                <w:color w:val="auto"/>
                <w:szCs w:val="24"/>
              </w:rPr>
            </w:pPr>
            <w:r w:rsidRPr="002B0757">
              <w:rPr>
                <w:rFonts w:ascii="Times New Roman" w:hAnsi="Times New Roman" w:cs="Times New Roman"/>
                <w:color w:val="auto"/>
                <w:szCs w:val="24"/>
              </w:rPr>
              <w:t>Project</w:t>
            </w:r>
          </w:p>
          <w:p w14:paraId="5336E3F1" w14:textId="77777777" w:rsidR="005126FF" w:rsidRPr="002B0757" w:rsidRDefault="005126FF" w:rsidP="005126FF">
            <w:pPr>
              <w:numPr>
                <w:ilvl w:val="0"/>
                <w:numId w:val="101"/>
              </w:numPr>
              <w:spacing w:after="0" w:line="360" w:lineRule="auto"/>
              <w:contextualSpacing/>
              <w:rPr>
                <w:rFonts w:ascii="Times New Roman" w:hAnsi="Times New Roman" w:cs="Times New Roman"/>
                <w:color w:val="auto"/>
                <w:szCs w:val="24"/>
              </w:rPr>
            </w:pPr>
            <w:r w:rsidRPr="002B0757">
              <w:rPr>
                <w:rFonts w:ascii="Times New Roman" w:hAnsi="Times New Roman" w:cs="Times New Roman"/>
                <w:color w:val="auto"/>
                <w:szCs w:val="24"/>
              </w:rPr>
              <w:t xml:space="preserve">Written tests </w:t>
            </w:r>
          </w:p>
          <w:p w14:paraId="7BD37FC5" w14:textId="77777777" w:rsidR="005126FF" w:rsidRPr="002B0757" w:rsidRDefault="005126FF" w:rsidP="005126FF">
            <w:pPr>
              <w:numPr>
                <w:ilvl w:val="0"/>
                <w:numId w:val="101"/>
              </w:numPr>
              <w:spacing w:after="0" w:line="360" w:lineRule="auto"/>
              <w:contextualSpacing/>
              <w:rPr>
                <w:rFonts w:ascii="Times New Roman" w:hAnsi="Times New Roman" w:cs="Times New Roman"/>
                <w:color w:val="auto"/>
                <w:szCs w:val="24"/>
              </w:rPr>
            </w:pPr>
            <w:r w:rsidRPr="002B0757">
              <w:rPr>
                <w:rFonts w:ascii="Times New Roman" w:hAnsi="Times New Roman" w:cs="Times New Roman"/>
                <w:color w:val="auto"/>
                <w:szCs w:val="24"/>
              </w:rPr>
              <w:t>Portfolio of evidence</w:t>
            </w:r>
          </w:p>
          <w:p w14:paraId="7BD9A5FE" w14:textId="77777777" w:rsidR="005126FF" w:rsidRPr="002B0757" w:rsidRDefault="005126FF" w:rsidP="005126FF">
            <w:pPr>
              <w:numPr>
                <w:ilvl w:val="0"/>
                <w:numId w:val="101"/>
              </w:numPr>
              <w:spacing w:after="0" w:line="360" w:lineRule="auto"/>
              <w:contextualSpacing/>
              <w:rPr>
                <w:rFonts w:ascii="Times New Roman" w:hAnsi="Times New Roman" w:cs="Times New Roman"/>
                <w:color w:val="auto"/>
                <w:szCs w:val="24"/>
              </w:rPr>
            </w:pPr>
            <w:r w:rsidRPr="002B0757">
              <w:rPr>
                <w:rFonts w:ascii="Times New Roman" w:hAnsi="Times New Roman" w:cs="Times New Roman"/>
                <w:color w:val="auto"/>
                <w:szCs w:val="24"/>
              </w:rPr>
              <w:t xml:space="preserve">Interviews </w:t>
            </w:r>
          </w:p>
          <w:p w14:paraId="67C2042C" w14:textId="77777777" w:rsidR="005126FF" w:rsidRPr="002B0757" w:rsidRDefault="005126FF" w:rsidP="005126FF">
            <w:pPr>
              <w:numPr>
                <w:ilvl w:val="0"/>
                <w:numId w:val="101"/>
              </w:numPr>
              <w:spacing w:after="0" w:line="360" w:lineRule="auto"/>
              <w:contextualSpacing/>
              <w:rPr>
                <w:rFonts w:ascii="Times New Roman" w:hAnsi="Times New Roman" w:cs="Times New Roman"/>
                <w:color w:val="auto"/>
                <w:szCs w:val="24"/>
              </w:rPr>
            </w:pPr>
            <w:r w:rsidRPr="002B0757">
              <w:rPr>
                <w:rFonts w:ascii="Times New Roman" w:hAnsi="Times New Roman" w:cs="Times New Roman"/>
                <w:color w:val="auto"/>
                <w:szCs w:val="24"/>
              </w:rPr>
              <w:t>Third party report</w:t>
            </w:r>
          </w:p>
          <w:p w14:paraId="1926F26A" w14:textId="77777777" w:rsidR="005126FF" w:rsidRPr="002B0757" w:rsidRDefault="005126FF" w:rsidP="005126FF">
            <w:pPr>
              <w:numPr>
                <w:ilvl w:val="0"/>
                <w:numId w:val="101"/>
              </w:numPr>
              <w:spacing w:after="0" w:line="360" w:lineRule="auto"/>
              <w:contextualSpacing/>
              <w:rPr>
                <w:rFonts w:ascii="Times New Roman" w:hAnsi="Times New Roman" w:cs="Times New Roman"/>
                <w:color w:val="auto"/>
                <w:szCs w:val="24"/>
              </w:rPr>
            </w:pPr>
            <w:r w:rsidRPr="002B0757">
              <w:rPr>
                <w:rFonts w:ascii="Times New Roman" w:hAnsi="Times New Roman" w:cs="Times New Roman"/>
                <w:color w:val="auto"/>
                <w:szCs w:val="24"/>
              </w:rPr>
              <w:t>Oral questioning</w:t>
            </w:r>
          </w:p>
        </w:tc>
      </w:tr>
      <w:tr w:rsidR="005126FF" w:rsidRPr="002B0757" w14:paraId="14FB2AF4" w14:textId="77777777" w:rsidTr="003C4B47">
        <w:trPr>
          <w:trHeight w:val="1142"/>
        </w:trPr>
        <w:tc>
          <w:tcPr>
            <w:tcW w:w="2695" w:type="dxa"/>
          </w:tcPr>
          <w:p w14:paraId="42AE442C" w14:textId="77777777" w:rsidR="005126FF" w:rsidRPr="002B0757" w:rsidRDefault="005126FF" w:rsidP="005126FF">
            <w:pPr>
              <w:numPr>
                <w:ilvl w:val="0"/>
                <w:numId w:val="91"/>
              </w:numPr>
              <w:pBdr>
                <w:top w:val="nil"/>
                <w:left w:val="nil"/>
                <w:bottom w:val="nil"/>
                <w:right w:val="nil"/>
                <w:between w:val="nil"/>
              </w:pBd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Context of assessment</w:t>
            </w:r>
          </w:p>
        </w:tc>
        <w:tc>
          <w:tcPr>
            <w:tcW w:w="6475" w:type="dxa"/>
          </w:tcPr>
          <w:p w14:paraId="327A32CA" w14:textId="77777777" w:rsidR="005126FF" w:rsidRPr="002B0757" w:rsidRDefault="005126FF" w:rsidP="005126FF">
            <w:pP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Competency may be assessed in the workplace or simulated workplace</w:t>
            </w:r>
          </w:p>
        </w:tc>
      </w:tr>
      <w:tr w:rsidR="005126FF" w:rsidRPr="002B0757" w14:paraId="61D69FCC" w14:textId="77777777" w:rsidTr="003C4B47">
        <w:tc>
          <w:tcPr>
            <w:tcW w:w="2695" w:type="dxa"/>
          </w:tcPr>
          <w:p w14:paraId="02AB95A1" w14:textId="77777777" w:rsidR="005126FF" w:rsidRPr="002B0757" w:rsidRDefault="005126FF" w:rsidP="005126FF">
            <w:pPr>
              <w:numPr>
                <w:ilvl w:val="0"/>
                <w:numId w:val="91"/>
              </w:numPr>
              <w:pBdr>
                <w:top w:val="nil"/>
                <w:left w:val="nil"/>
                <w:bottom w:val="nil"/>
                <w:right w:val="nil"/>
                <w:between w:val="nil"/>
              </w:pBd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Guidance information for assessment</w:t>
            </w:r>
          </w:p>
        </w:tc>
        <w:tc>
          <w:tcPr>
            <w:tcW w:w="6475" w:type="dxa"/>
          </w:tcPr>
          <w:p w14:paraId="0B9803CE" w14:textId="77777777" w:rsidR="005126FF" w:rsidRPr="002B0757" w:rsidRDefault="005126FF" w:rsidP="005126FF">
            <w:pPr>
              <w:spacing w:after="0" w:line="240" w:lineRule="auto"/>
              <w:rPr>
                <w:rFonts w:ascii="Times New Roman" w:hAnsi="Times New Roman" w:cs="Times New Roman"/>
                <w:color w:val="auto"/>
                <w:szCs w:val="24"/>
              </w:rPr>
            </w:pPr>
            <w:r w:rsidRPr="002B0757">
              <w:rPr>
                <w:rFonts w:ascii="Times New Roman" w:hAnsi="Times New Roman" w:cs="Times New Roman"/>
                <w:color w:val="auto"/>
                <w:szCs w:val="24"/>
              </w:rPr>
              <w:t>Holistic assessment with other units relevant to the industry sector and workplace job role is recommended.</w:t>
            </w:r>
          </w:p>
        </w:tc>
      </w:tr>
    </w:tbl>
    <w:p w14:paraId="11F9E634" w14:textId="01BD3B28" w:rsidR="005126FF" w:rsidRPr="002B0757" w:rsidRDefault="005126FF">
      <w:pPr>
        <w:spacing w:after="0" w:line="240" w:lineRule="auto"/>
        <w:rPr>
          <w:szCs w:val="24"/>
        </w:rPr>
      </w:pPr>
    </w:p>
    <w:p w14:paraId="2E78DDB7" w14:textId="1D768611" w:rsidR="00921B80" w:rsidRPr="002B0757" w:rsidRDefault="00921B80">
      <w:pPr>
        <w:spacing w:after="0" w:line="240" w:lineRule="auto"/>
        <w:rPr>
          <w:rFonts w:eastAsiaTheme="majorEastAsia"/>
          <w:b/>
          <w:bCs/>
          <w:color w:val="auto"/>
          <w:kern w:val="0"/>
          <w:szCs w:val="24"/>
          <w:lang w:val="en-GB" w:eastAsia="fr-FR"/>
        </w:rPr>
      </w:pPr>
      <w:r w:rsidRPr="002B0757">
        <w:rPr>
          <w:rFonts w:eastAsiaTheme="majorEastAsia"/>
          <w:b/>
          <w:bCs/>
          <w:color w:val="auto"/>
          <w:kern w:val="0"/>
          <w:szCs w:val="24"/>
          <w:lang w:val="en-GB" w:eastAsia="fr-FR"/>
        </w:rPr>
        <w:br w:type="page"/>
      </w:r>
    </w:p>
    <w:p w14:paraId="67020BC5" w14:textId="77777777" w:rsidR="00574B37" w:rsidRPr="002B0757" w:rsidRDefault="00574B37">
      <w:pPr>
        <w:spacing w:after="0" w:line="240" w:lineRule="auto"/>
        <w:rPr>
          <w:rFonts w:eastAsiaTheme="majorEastAsia"/>
          <w:b/>
          <w:bCs/>
          <w:color w:val="auto"/>
          <w:kern w:val="0"/>
          <w:szCs w:val="24"/>
          <w:lang w:val="en-GB" w:eastAsia="fr-FR"/>
        </w:rPr>
      </w:pPr>
    </w:p>
    <w:p w14:paraId="3B010D6A" w14:textId="77777777" w:rsidR="00574B37" w:rsidRPr="002B0757" w:rsidRDefault="00574B37" w:rsidP="00C05EEA">
      <w:pPr>
        <w:pStyle w:val="Heading2"/>
      </w:pPr>
      <w:bookmarkStart w:id="64" w:name="_Toc22974"/>
      <w:bookmarkStart w:id="65" w:name="_Toc192842634"/>
      <w:bookmarkStart w:id="66" w:name="_Toc192846756"/>
      <w:bookmarkStart w:id="67" w:name="_Toc192866922"/>
      <w:bookmarkStart w:id="68" w:name="_Toc192945059"/>
      <w:bookmarkStart w:id="69" w:name="_Toc192947160"/>
      <w:bookmarkStart w:id="70" w:name="_Toc196911495"/>
      <w:r w:rsidRPr="002B0757">
        <w:t xml:space="preserve">PROVIDE </w:t>
      </w:r>
      <w:bookmarkEnd w:id="64"/>
      <w:bookmarkEnd w:id="65"/>
      <w:bookmarkEnd w:id="66"/>
      <w:bookmarkEnd w:id="67"/>
      <w:bookmarkEnd w:id="68"/>
      <w:bookmarkEnd w:id="69"/>
      <w:r w:rsidRPr="002B0757">
        <w:t>SPECIAL NEEDS CARE</w:t>
      </w:r>
      <w:bookmarkEnd w:id="70"/>
    </w:p>
    <w:p w14:paraId="326C8203" w14:textId="23294CD5" w:rsidR="00574B37" w:rsidRPr="002B0757" w:rsidRDefault="00574B37" w:rsidP="00574B37">
      <w:pPr>
        <w:spacing w:before="240" w:after="0" w:line="360" w:lineRule="auto"/>
        <w:contextualSpacing/>
        <w:rPr>
          <w:b/>
          <w:color w:val="auto"/>
          <w:kern w:val="0"/>
          <w:szCs w:val="24"/>
          <w:lang w:val="en-GB"/>
        </w:rPr>
      </w:pPr>
      <w:r w:rsidRPr="002B0757">
        <w:rPr>
          <w:b/>
          <w:color w:val="auto"/>
          <w:kern w:val="0"/>
          <w:szCs w:val="24"/>
          <w:lang w:val="en-GB"/>
        </w:rPr>
        <w:t>UNIT CODE:</w:t>
      </w:r>
      <w:r w:rsidRPr="002B0757">
        <w:rPr>
          <w:b/>
          <w:color w:val="auto"/>
          <w:kern w:val="0"/>
          <w:szCs w:val="24"/>
          <w:lang w:val="en-ZA" w:eastAsia="fr-FR"/>
        </w:rPr>
        <w:t xml:space="preserve">  </w:t>
      </w:r>
      <w:bookmarkStart w:id="71" w:name="_Hlk192938629"/>
      <w:r w:rsidRPr="002B0757">
        <w:rPr>
          <w:b/>
          <w:color w:val="auto"/>
          <w:kern w:val="0"/>
          <w:szCs w:val="24"/>
          <w:lang w:val="en-GB"/>
        </w:rPr>
        <w:t xml:space="preserve">0913 </w:t>
      </w:r>
      <w:r w:rsidR="00921B80" w:rsidRPr="002B0757">
        <w:rPr>
          <w:b/>
          <w:color w:val="auto"/>
          <w:kern w:val="0"/>
          <w:szCs w:val="24"/>
          <w:lang w:val="en-GB"/>
        </w:rPr>
        <w:t>3</w:t>
      </w:r>
      <w:r w:rsidRPr="002B0757">
        <w:rPr>
          <w:b/>
          <w:color w:val="auto"/>
          <w:kern w:val="0"/>
          <w:szCs w:val="24"/>
          <w:lang w:val="en-GB"/>
        </w:rPr>
        <w:t xml:space="preserve">51 </w:t>
      </w:r>
      <w:r w:rsidR="00921B80" w:rsidRPr="002B0757">
        <w:rPr>
          <w:b/>
          <w:color w:val="auto"/>
          <w:kern w:val="0"/>
          <w:szCs w:val="24"/>
        </w:rPr>
        <w:t>08</w:t>
      </w:r>
      <w:r w:rsidRPr="002B0757">
        <w:rPr>
          <w:b/>
          <w:color w:val="auto"/>
          <w:kern w:val="0"/>
          <w:szCs w:val="24"/>
          <w:lang w:val="en-GB"/>
        </w:rPr>
        <w:t>A</w:t>
      </w:r>
      <w:bookmarkEnd w:id="71"/>
    </w:p>
    <w:p w14:paraId="07C47327" w14:textId="77777777" w:rsidR="00574B37" w:rsidRPr="002B0757" w:rsidRDefault="00574B37" w:rsidP="00574B37">
      <w:pPr>
        <w:spacing w:before="240" w:after="0" w:line="360" w:lineRule="auto"/>
        <w:contextualSpacing/>
        <w:rPr>
          <w:b/>
          <w:color w:val="auto"/>
          <w:kern w:val="0"/>
          <w:szCs w:val="24"/>
          <w:lang w:val="en-GB"/>
        </w:rPr>
      </w:pPr>
      <w:r w:rsidRPr="002B0757">
        <w:rPr>
          <w:b/>
          <w:color w:val="auto"/>
          <w:kern w:val="0"/>
          <w:szCs w:val="24"/>
          <w:lang w:val="en-GB"/>
        </w:rPr>
        <w:t>UNIT DESCRIPTION</w:t>
      </w:r>
    </w:p>
    <w:p w14:paraId="16824C47" w14:textId="0FF2ABA6" w:rsidR="00574B37" w:rsidRPr="002B0757" w:rsidRDefault="00574B37" w:rsidP="00574B37">
      <w:pPr>
        <w:spacing w:after="200" w:line="276" w:lineRule="auto"/>
        <w:jc w:val="both"/>
        <w:rPr>
          <w:color w:val="auto"/>
          <w:kern w:val="0"/>
          <w:szCs w:val="24"/>
          <w:lang w:val="en-GB"/>
        </w:rPr>
      </w:pPr>
      <w:bookmarkStart w:id="72" w:name="_Hlk192938696"/>
      <w:r w:rsidRPr="002B0757">
        <w:rPr>
          <w:color w:val="auto"/>
          <w:kern w:val="0"/>
          <w:szCs w:val="24"/>
          <w:lang w:val="en-GB"/>
        </w:rPr>
        <w:t xml:space="preserve">This unit covers competencies required to </w:t>
      </w:r>
      <w:r w:rsidR="00FD528C">
        <w:rPr>
          <w:color w:val="auto"/>
          <w:kern w:val="0"/>
          <w:szCs w:val="24"/>
          <w:lang w:val="en-GB"/>
        </w:rPr>
        <w:t>provide</w:t>
      </w:r>
      <w:r w:rsidRPr="002B0757">
        <w:rPr>
          <w:color w:val="auto"/>
          <w:kern w:val="0"/>
          <w:szCs w:val="24"/>
        </w:rPr>
        <w:t xml:space="preserve"> home based care services</w:t>
      </w:r>
      <w:r w:rsidRPr="002B0757">
        <w:rPr>
          <w:color w:val="auto"/>
          <w:kern w:val="0"/>
          <w:szCs w:val="24"/>
          <w:lang w:val="en-GB"/>
        </w:rPr>
        <w:t xml:space="preserve">. It involves competencies on </w:t>
      </w:r>
      <w:r w:rsidR="00FD528C">
        <w:rPr>
          <w:color w:val="auto"/>
          <w:kern w:val="0"/>
          <w:szCs w:val="24"/>
        </w:rPr>
        <w:t>providing</w:t>
      </w:r>
      <w:r w:rsidRPr="002B0757">
        <w:rPr>
          <w:color w:val="auto"/>
          <w:kern w:val="0"/>
          <w:szCs w:val="24"/>
          <w:lang w:val="en-GB"/>
        </w:rPr>
        <w:t xml:space="preserve"> </w:t>
      </w:r>
      <w:r w:rsidRPr="002B0757">
        <w:rPr>
          <w:color w:val="auto"/>
          <w:kern w:val="0"/>
          <w:szCs w:val="24"/>
        </w:rPr>
        <w:t>c</w:t>
      </w:r>
      <w:r w:rsidRPr="002B0757">
        <w:rPr>
          <w:rFonts w:eastAsia="Calibri"/>
          <w:color w:val="auto"/>
          <w:kern w:val="0"/>
          <w:szCs w:val="24"/>
          <w:lang w:val="en-GB"/>
        </w:rPr>
        <w:t>are for geriatrics</w:t>
      </w:r>
      <w:r w:rsidRPr="002B0757">
        <w:rPr>
          <w:rFonts w:eastAsia="Calibri"/>
          <w:color w:val="auto"/>
          <w:kern w:val="0"/>
          <w:szCs w:val="24"/>
        </w:rPr>
        <w:t xml:space="preserve">, </w:t>
      </w:r>
      <w:r w:rsidR="00FD528C">
        <w:rPr>
          <w:color w:val="auto"/>
          <w:kern w:val="0"/>
          <w:szCs w:val="24"/>
        </w:rPr>
        <w:t>providing</w:t>
      </w:r>
      <w:r w:rsidR="00FD528C" w:rsidRPr="002B0757">
        <w:rPr>
          <w:color w:val="auto"/>
          <w:kern w:val="0"/>
          <w:szCs w:val="24"/>
          <w:lang w:val="en-GB"/>
        </w:rPr>
        <w:t xml:space="preserve"> </w:t>
      </w:r>
      <w:r w:rsidRPr="002B0757">
        <w:rPr>
          <w:color w:val="auto"/>
          <w:kern w:val="0"/>
          <w:szCs w:val="24"/>
        </w:rPr>
        <w:t>c</w:t>
      </w:r>
      <w:r w:rsidRPr="002B0757">
        <w:rPr>
          <w:rFonts w:eastAsia="Calibri"/>
          <w:color w:val="auto"/>
          <w:kern w:val="0"/>
          <w:szCs w:val="24"/>
          <w:lang w:val="en-GB"/>
        </w:rPr>
        <w:t>are for terminally ill patients</w:t>
      </w:r>
      <w:r w:rsidRPr="002B0757">
        <w:rPr>
          <w:rFonts w:eastAsia="Calibri"/>
          <w:color w:val="auto"/>
          <w:kern w:val="0"/>
          <w:szCs w:val="24"/>
        </w:rPr>
        <w:t xml:space="preserve">, </w:t>
      </w:r>
      <w:r w:rsidR="00FD528C">
        <w:rPr>
          <w:color w:val="auto"/>
          <w:kern w:val="0"/>
          <w:szCs w:val="24"/>
        </w:rPr>
        <w:t>providing</w:t>
      </w:r>
      <w:r w:rsidR="00FD528C" w:rsidRPr="002B0757">
        <w:rPr>
          <w:color w:val="auto"/>
          <w:kern w:val="0"/>
          <w:szCs w:val="24"/>
          <w:lang w:val="en-GB"/>
        </w:rPr>
        <w:t xml:space="preserve"> </w:t>
      </w:r>
      <w:r w:rsidRPr="002B0757">
        <w:rPr>
          <w:color w:val="auto"/>
          <w:kern w:val="0"/>
          <w:szCs w:val="24"/>
        </w:rPr>
        <w:t>c</w:t>
      </w:r>
      <w:r w:rsidRPr="002B0757">
        <w:rPr>
          <w:rFonts w:eastAsia="Calibri"/>
          <w:color w:val="auto"/>
          <w:kern w:val="0"/>
          <w:szCs w:val="24"/>
          <w:lang w:val="en-GB"/>
        </w:rPr>
        <w:t>are for mentally ill patients</w:t>
      </w:r>
      <w:r w:rsidRPr="002B0757">
        <w:rPr>
          <w:rFonts w:eastAsia="Calibri"/>
          <w:color w:val="auto"/>
          <w:kern w:val="0"/>
          <w:szCs w:val="24"/>
        </w:rPr>
        <w:t xml:space="preserve">, </w:t>
      </w:r>
      <w:r w:rsidR="00FD528C">
        <w:rPr>
          <w:color w:val="auto"/>
          <w:kern w:val="0"/>
          <w:szCs w:val="24"/>
        </w:rPr>
        <w:t>providing</w:t>
      </w:r>
      <w:r w:rsidR="00FD528C" w:rsidRPr="002B0757">
        <w:rPr>
          <w:color w:val="auto"/>
          <w:kern w:val="0"/>
          <w:szCs w:val="24"/>
          <w:lang w:val="en-GB"/>
        </w:rPr>
        <w:t xml:space="preserve"> </w:t>
      </w:r>
      <w:r w:rsidRPr="002B0757">
        <w:rPr>
          <w:color w:val="auto"/>
          <w:kern w:val="0"/>
          <w:szCs w:val="24"/>
        </w:rPr>
        <w:t>c</w:t>
      </w:r>
      <w:r w:rsidRPr="002B0757">
        <w:rPr>
          <w:rFonts w:eastAsia="Calibri"/>
          <w:color w:val="auto"/>
          <w:kern w:val="0"/>
          <w:szCs w:val="24"/>
          <w:lang w:val="en-GB"/>
        </w:rPr>
        <w:t>are for disabled</w:t>
      </w:r>
      <w:r w:rsidRPr="002B0757">
        <w:rPr>
          <w:rFonts w:eastAsia="Calibri"/>
          <w:color w:val="auto"/>
          <w:kern w:val="0"/>
          <w:szCs w:val="24"/>
        </w:rPr>
        <w:t xml:space="preserve">, </w:t>
      </w:r>
      <w:r w:rsidR="00FD528C">
        <w:rPr>
          <w:color w:val="auto"/>
          <w:kern w:val="0"/>
          <w:szCs w:val="24"/>
        </w:rPr>
        <w:t>providing</w:t>
      </w:r>
      <w:r w:rsidR="00FD528C" w:rsidRPr="002B0757">
        <w:rPr>
          <w:color w:val="auto"/>
          <w:kern w:val="0"/>
          <w:szCs w:val="24"/>
          <w:lang w:val="en-GB"/>
        </w:rPr>
        <w:t xml:space="preserve"> </w:t>
      </w:r>
      <w:r w:rsidRPr="002B0757">
        <w:rPr>
          <w:color w:val="auto"/>
          <w:kern w:val="0"/>
          <w:szCs w:val="24"/>
        </w:rPr>
        <w:t>c</w:t>
      </w:r>
      <w:r w:rsidRPr="002B0757">
        <w:rPr>
          <w:color w:val="auto"/>
          <w:kern w:val="0"/>
          <w:szCs w:val="24"/>
          <w:lang w:val="en-GB"/>
        </w:rPr>
        <w:t>are for children with special needs</w:t>
      </w:r>
      <w:r w:rsidRPr="002B0757">
        <w:rPr>
          <w:color w:val="auto"/>
          <w:kern w:val="0"/>
          <w:szCs w:val="24"/>
        </w:rPr>
        <w:t xml:space="preserve"> and </w:t>
      </w:r>
      <w:r w:rsidR="00FD528C">
        <w:rPr>
          <w:color w:val="auto"/>
          <w:kern w:val="0"/>
          <w:szCs w:val="24"/>
        </w:rPr>
        <w:t>conducting</w:t>
      </w:r>
      <w:r w:rsidRPr="002B0757">
        <w:rPr>
          <w:rFonts w:eastAsia="Calibri"/>
          <w:color w:val="auto"/>
          <w:kern w:val="0"/>
          <w:szCs w:val="24"/>
          <w:lang w:val="en-GB"/>
        </w:rPr>
        <w:t xml:space="preserve"> patient psycho-social support</w:t>
      </w:r>
      <w:r w:rsidRPr="002B0757">
        <w:rPr>
          <w:rFonts w:eastAsia="Calibri"/>
          <w:color w:val="auto"/>
          <w:kern w:val="0"/>
          <w:szCs w:val="24"/>
        </w:rPr>
        <w:t>.</w:t>
      </w:r>
    </w:p>
    <w:bookmarkEnd w:id="72"/>
    <w:p w14:paraId="1FB5009C" w14:textId="77777777" w:rsidR="00574B37" w:rsidRPr="002B0757" w:rsidRDefault="00574B37" w:rsidP="00574B37">
      <w:pPr>
        <w:spacing w:after="0" w:line="240" w:lineRule="auto"/>
        <w:contextualSpacing/>
        <w:rPr>
          <w:color w:val="auto"/>
          <w:kern w:val="0"/>
          <w:szCs w:val="24"/>
          <w:lang w:val="en-GB"/>
        </w:rPr>
      </w:pPr>
      <w:r w:rsidRPr="002B0757">
        <w:rPr>
          <w:b/>
          <w:color w:val="auto"/>
          <w:kern w:val="0"/>
          <w:szCs w:val="24"/>
          <w:lang w:val="en-GB"/>
        </w:rPr>
        <w:t>ELEMENTS AND PERFORMANCE CRITERIA</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5"/>
        <w:gridCol w:w="5940"/>
      </w:tblGrid>
      <w:tr w:rsidR="00574B37" w:rsidRPr="002B0757" w14:paraId="31E4609F" w14:textId="77777777" w:rsidTr="003C4B47">
        <w:trPr>
          <w:trHeight w:val="638"/>
          <w:tblHeader/>
        </w:trPr>
        <w:tc>
          <w:tcPr>
            <w:tcW w:w="2965" w:type="dxa"/>
          </w:tcPr>
          <w:p w14:paraId="7DE518B7" w14:textId="77777777" w:rsidR="00574B37" w:rsidRPr="002B0757" w:rsidRDefault="00574B37" w:rsidP="00574B37">
            <w:pPr>
              <w:spacing w:after="0" w:line="240" w:lineRule="auto"/>
              <w:rPr>
                <w:b/>
                <w:color w:val="auto"/>
                <w:kern w:val="0"/>
                <w:szCs w:val="24"/>
                <w:lang w:val="en-GB"/>
              </w:rPr>
            </w:pPr>
            <w:r w:rsidRPr="002B0757">
              <w:rPr>
                <w:b/>
                <w:color w:val="auto"/>
                <w:kern w:val="0"/>
                <w:szCs w:val="24"/>
                <w:lang w:val="en-GB"/>
              </w:rPr>
              <w:t xml:space="preserve">Elements </w:t>
            </w:r>
          </w:p>
          <w:p w14:paraId="58F21F96" w14:textId="77777777" w:rsidR="00574B37" w:rsidRPr="002B0757" w:rsidRDefault="00574B37" w:rsidP="00574B37">
            <w:pPr>
              <w:spacing w:after="0" w:line="240" w:lineRule="auto"/>
              <w:rPr>
                <w:color w:val="auto"/>
                <w:kern w:val="0"/>
                <w:szCs w:val="24"/>
                <w:lang w:val="en-GB"/>
              </w:rPr>
            </w:pPr>
            <w:r w:rsidRPr="002B0757">
              <w:rPr>
                <w:color w:val="auto"/>
                <w:kern w:val="0"/>
                <w:szCs w:val="24"/>
                <w:lang w:val="en-GB"/>
              </w:rPr>
              <w:t xml:space="preserve">These describe the </w:t>
            </w:r>
            <w:r w:rsidRPr="002B0757">
              <w:rPr>
                <w:b/>
                <w:color w:val="auto"/>
                <w:kern w:val="0"/>
                <w:szCs w:val="24"/>
                <w:lang w:val="en-GB"/>
              </w:rPr>
              <w:t>key outcomes</w:t>
            </w:r>
            <w:r w:rsidRPr="002B0757">
              <w:rPr>
                <w:color w:val="auto"/>
                <w:kern w:val="0"/>
                <w:szCs w:val="24"/>
                <w:lang w:val="en-GB"/>
              </w:rPr>
              <w:t xml:space="preserve"> which make up workplace function.</w:t>
            </w:r>
          </w:p>
          <w:p w14:paraId="5BB2A81D" w14:textId="77777777" w:rsidR="00574B37" w:rsidRPr="002B0757" w:rsidRDefault="00574B37" w:rsidP="00574B37">
            <w:pPr>
              <w:spacing w:after="0" w:line="240" w:lineRule="auto"/>
              <w:rPr>
                <w:i/>
                <w:color w:val="auto"/>
                <w:kern w:val="0"/>
                <w:szCs w:val="24"/>
                <w:lang w:val="en-GB"/>
              </w:rPr>
            </w:pPr>
            <w:r w:rsidRPr="002B0757">
              <w:rPr>
                <w:i/>
                <w:color w:val="auto"/>
                <w:kern w:val="0"/>
                <w:szCs w:val="24"/>
                <w:lang w:val="en-GB"/>
              </w:rPr>
              <w:t>Active voice is used to describe elements.</w:t>
            </w:r>
          </w:p>
        </w:tc>
        <w:tc>
          <w:tcPr>
            <w:tcW w:w="5940" w:type="dxa"/>
          </w:tcPr>
          <w:p w14:paraId="6FE84C94" w14:textId="77777777" w:rsidR="00574B37" w:rsidRPr="002B0757" w:rsidRDefault="00574B37" w:rsidP="00574B37">
            <w:pPr>
              <w:spacing w:after="0" w:line="240" w:lineRule="auto"/>
              <w:rPr>
                <w:b/>
                <w:color w:val="auto"/>
                <w:kern w:val="0"/>
                <w:szCs w:val="24"/>
                <w:lang w:val="en-GB"/>
              </w:rPr>
            </w:pPr>
            <w:r w:rsidRPr="002B0757">
              <w:rPr>
                <w:b/>
                <w:color w:val="auto"/>
                <w:kern w:val="0"/>
                <w:szCs w:val="24"/>
                <w:lang w:val="en-GB"/>
              </w:rPr>
              <w:t>Performance Criteria</w:t>
            </w:r>
          </w:p>
          <w:p w14:paraId="3DCEC71F" w14:textId="77777777" w:rsidR="00574B37" w:rsidRPr="002B0757" w:rsidRDefault="00574B37" w:rsidP="00574B37">
            <w:pPr>
              <w:spacing w:after="0" w:line="240" w:lineRule="auto"/>
              <w:rPr>
                <w:color w:val="auto"/>
                <w:kern w:val="0"/>
                <w:szCs w:val="24"/>
                <w:lang w:val="en-GB"/>
              </w:rPr>
            </w:pPr>
            <w:r w:rsidRPr="002B0757">
              <w:rPr>
                <w:color w:val="auto"/>
                <w:kern w:val="0"/>
                <w:szCs w:val="24"/>
                <w:lang w:val="en-GB"/>
              </w:rPr>
              <w:t xml:space="preserve">These are </w:t>
            </w:r>
            <w:r w:rsidRPr="002B0757">
              <w:rPr>
                <w:b/>
                <w:color w:val="auto"/>
                <w:kern w:val="0"/>
                <w:szCs w:val="24"/>
                <w:lang w:val="en-GB"/>
              </w:rPr>
              <w:t>assessable</w:t>
            </w:r>
            <w:r w:rsidRPr="002B0757">
              <w:rPr>
                <w:color w:val="auto"/>
                <w:kern w:val="0"/>
                <w:szCs w:val="24"/>
                <w:lang w:val="en-GB"/>
              </w:rPr>
              <w:t xml:space="preserve"> statements which </w:t>
            </w:r>
            <w:r w:rsidRPr="002B0757">
              <w:rPr>
                <w:b/>
                <w:color w:val="auto"/>
                <w:kern w:val="0"/>
                <w:szCs w:val="24"/>
                <w:lang w:val="en-GB"/>
              </w:rPr>
              <w:t>specify</w:t>
            </w:r>
            <w:r w:rsidRPr="002B0757">
              <w:rPr>
                <w:color w:val="auto"/>
                <w:kern w:val="0"/>
                <w:szCs w:val="24"/>
                <w:lang w:val="en-GB"/>
              </w:rPr>
              <w:t xml:space="preserve"> the required </w:t>
            </w:r>
            <w:r w:rsidRPr="002B0757">
              <w:rPr>
                <w:b/>
                <w:color w:val="auto"/>
                <w:kern w:val="0"/>
                <w:szCs w:val="24"/>
                <w:lang w:val="en-GB"/>
              </w:rPr>
              <w:t>level of performance</w:t>
            </w:r>
            <w:r w:rsidRPr="002B0757">
              <w:rPr>
                <w:color w:val="auto"/>
                <w:kern w:val="0"/>
                <w:szCs w:val="24"/>
                <w:lang w:val="en-GB"/>
              </w:rPr>
              <w:t xml:space="preserve"> for each of the elements. </w:t>
            </w:r>
          </w:p>
          <w:p w14:paraId="40B9C5C1" w14:textId="77777777" w:rsidR="00574B37" w:rsidRPr="002B0757" w:rsidRDefault="00574B37" w:rsidP="00574B37">
            <w:pPr>
              <w:spacing w:after="0" w:line="240" w:lineRule="auto"/>
              <w:rPr>
                <w:i/>
                <w:color w:val="auto"/>
                <w:kern w:val="0"/>
                <w:szCs w:val="24"/>
                <w:lang w:val="en-GB"/>
              </w:rPr>
            </w:pPr>
            <w:r w:rsidRPr="002B0757">
              <w:rPr>
                <w:i/>
                <w:color w:val="auto"/>
                <w:kern w:val="0"/>
                <w:szCs w:val="24"/>
                <w:lang w:val="en-GB"/>
              </w:rPr>
              <w:t>Passive voice is used to describe performance criteria.</w:t>
            </w:r>
          </w:p>
        </w:tc>
      </w:tr>
      <w:tr w:rsidR="00574B37" w:rsidRPr="002B0757" w14:paraId="05A71FCD" w14:textId="77777777" w:rsidTr="003C4B47">
        <w:trPr>
          <w:trHeight w:val="593"/>
        </w:trPr>
        <w:tc>
          <w:tcPr>
            <w:tcW w:w="2965" w:type="dxa"/>
          </w:tcPr>
          <w:p w14:paraId="215B6FA2" w14:textId="77777777" w:rsidR="00574B37" w:rsidRPr="002B0757" w:rsidRDefault="00574B37" w:rsidP="00574B37">
            <w:pPr>
              <w:numPr>
                <w:ilvl w:val="0"/>
                <w:numId w:val="83"/>
              </w:numPr>
              <w:spacing w:after="0" w:line="240" w:lineRule="auto"/>
              <w:rPr>
                <w:color w:val="auto"/>
                <w:kern w:val="0"/>
                <w:szCs w:val="24"/>
                <w:lang w:val="en-GB"/>
              </w:rPr>
            </w:pPr>
            <w:r w:rsidRPr="002B0757">
              <w:rPr>
                <w:color w:val="auto"/>
                <w:kern w:val="0"/>
                <w:szCs w:val="24"/>
                <w:lang w:val="en-GB"/>
              </w:rPr>
              <w:t xml:space="preserve">Provide </w:t>
            </w:r>
            <w:r w:rsidRPr="002B0757">
              <w:rPr>
                <w:color w:val="auto"/>
                <w:kern w:val="0"/>
                <w:szCs w:val="24"/>
              </w:rPr>
              <w:t>c</w:t>
            </w:r>
            <w:r w:rsidRPr="002B0757">
              <w:rPr>
                <w:rFonts w:eastAsia="Calibri"/>
                <w:color w:val="auto"/>
                <w:kern w:val="0"/>
                <w:szCs w:val="24"/>
                <w:lang w:val="en-GB"/>
              </w:rPr>
              <w:t>are for geriatrics</w:t>
            </w:r>
          </w:p>
        </w:tc>
        <w:tc>
          <w:tcPr>
            <w:tcW w:w="5940" w:type="dxa"/>
          </w:tcPr>
          <w:p w14:paraId="4BD65259"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home environment is assessed as per WHO tools and guidelines for home assessment.</w:t>
            </w:r>
          </w:p>
          <w:p w14:paraId="7821F885"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condition is assessed as per MOH tools for geriatric assessment</w:t>
            </w:r>
          </w:p>
          <w:p w14:paraId="4A47FE80"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b/>
                <w:bCs/>
                <w:i/>
                <w:iCs/>
                <w:color w:val="auto"/>
                <w:kern w:val="0"/>
                <w:szCs w:val="24"/>
                <w:lang w:val="en-GB"/>
              </w:rPr>
              <w:t>Work contract</w:t>
            </w:r>
            <w:r w:rsidRPr="002B0757">
              <w:rPr>
                <w:rFonts w:eastAsia="Calibri"/>
                <w:color w:val="auto"/>
                <w:kern w:val="0"/>
                <w:szCs w:val="24"/>
                <w:lang w:val="en-GB"/>
              </w:rPr>
              <w:t xml:space="preserve"> is developed based on client needs</w:t>
            </w:r>
          </w:p>
          <w:p w14:paraId="46FB5BD3"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b/>
                <w:bCs/>
                <w:i/>
                <w:iCs/>
                <w:color w:val="auto"/>
                <w:kern w:val="0"/>
                <w:szCs w:val="24"/>
                <w:lang w:val="en-GB"/>
              </w:rPr>
              <w:t>Geriatric care activities</w:t>
            </w:r>
            <w:r w:rsidRPr="002B0757">
              <w:rPr>
                <w:rFonts w:eastAsia="Calibri"/>
                <w:color w:val="auto"/>
                <w:kern w:val="0"/>
                <w:szCs w:val="24"/>
                <w:lang w:val="en-GB"/>
              </w:rPr>
              <w:t xml:space="preserve"> are carried out as per MOH geriatric guidelines </w:t>
            </w:r>
          </w:p>
          <w:p w14:paraId="33FE9A00"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Geriatrics care report is prepared as per MOH geriatric guidelines</w:t>
            </w:r>
          </w:p>
          <w:p w14:paraId="4966BE80" w14:textId="77777777" w:rsidR="00574B37" w:rsidRPr="002B0757" w:rsidRDefault="00574B37" w:rsidP="00574B37">
            <w:pPr>
              <w:numPr>
                <w:ilvl w:val="1"/>
                <w:numId w:val="85"/>
              </w:numPr>
              <w:spacing w:after="0" w:line="276" w:lineRule="auto"/>
              <w:ind w:left="362" w:hanging="362"/>
              <w:contextualSpacing/>
              <w:jc w:val="both"/>
              <w:rPr>
                <w:color w:val="auto"/>
                <w:kern w:val="0"/>
                <w:szCs w:val="24"/>
                <w:lang w:val="en-GB"/>
              </w:rPr>
            </w:pPr>
            <w:r w:rsidRPr="002B0757">
              <w:rPr>
                <w:rFonts w:eastAsia="Calibri"/>
                <w:color w:val="auto"/>
                <w:kern w:val="0"/>
                <w:szCs w:val="24"/>
                <w:lang w:val="en-GB"/>
              </w:rPr>
              <w:t>Referral is carried out as per client condition</w:t>
            </w:r>
          </w:p>
        </w:tc>
      </w:tr>
      <w:tr w:rsidR="00574B37" w:rsidRPr="002B0757" w14:paraId="32CCDDD9" w14:textId="77777777" w:rsidTr="003C4B47">
        <w:trPr>
          <w:trHeight w:val="2365"/>
        </w:trPr>
        <w:tc>
          <w:tcPr>
            <w:tcW w:w="2965" w:type="dxa"/>
          </w:tcPr>
          <w:p w14:paraId="777BB324" w14:textId="77777777" w:rsidR="00574B37" w:rsidRPr="002B0757" w:rsidRDefault="00574B37" w:rsidP="00574B37">
            <w:pPr>
              <w:numPr>
                <w:ilvl w:val="0"/>
                <w:numId w:val="83"/>
              </w:numPr>
              <w:spacing w:after="0" w:line="240" w:lineRule="auto"/>
              <w:rPr>
                <w:color w:val="auto"/>
                <w:kern w:val="0"/>
                <w:szCs w:val="24"/>
                <w:lang w:val="en-GB"/>
              </w:rPr>
            </w:pPr>
            <w:r w:rsidRPr="002B0757">
              <w:rPr>
                <w:color w:val="auto"/>
                <w:kern w:val="0"/>
                <w:szCs w:val="24"/>
                <w:lang w:val="en-GB"/>
              </w:rPr>
              <w:t>Provide Care for terminally ill patients</w:t>
            </w:r>
          </w:p>
        </w:tc>
        <w:tc>
          <w:tcPr>
            <w:tcW w:w="5940" w:type="dxa"/>
          </w:tcPr>
          <w:p w14:paraId="5F946AB5"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home environment is assessed as per WHO tools and guidelines for home assessment.</w:t>
            </w:r>
          </w:p>
          <w:p w14:paraId="5BCE7AB1"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condition is assessed as per MOH tools for geriatric assessment</w:t>
            </w:r>
          </w:p>
          <w:p w14:paraId="1B45C972"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Work contract is developed based on client needs</w:t>
            </w:r>
          </w:p>
          <w:p w14:paraId="5F4DD887"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 xml:space="preserve">Terminal ill care is carried out as per MOH guidelines </w:t>
            </w:r>
          </w:p>
          <w:p w14:paraId="4878A323"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Geriatrics care report is prepared as per MOH geriatric guidelines</w:t>
            </w:r>
          </w:p>
          <w:p w14:paraId="5717455D" w14:textId="77777777" w:rsidR="00574B37" w:rsidRPr="002B0757" w:rsidRDefault="00574B37" w:rsidP="00574B37">
            <w:pPr>
              <w:numPr>
                <w:ilvl w:val="1"/>
                <w:numId w:val="85"/>
              </w:numPr>
              <w:spacing w:after="0" w:line="276" w:lineRule="auto"/>
              <w:ind w:left="362" w:hanging="362"/>
              <w:contextualSpacing/>
              <w:jc w:val="both"/>
              <w:rPr>
                <w:b/>
                <w:color w:val="auto"/>
                <w:kern w:val="0"/>
                <w:szCs w:val="24"/>
                <w:lang w:val="en-GB"/>
              </w:rPr>
            </w:pPr>
            <w:r w:rsidRPr="002B0757">
              <w:rPr>
                <w:rFonts w:eastAsia="Calibri"/>
                <w:color w:val="auto"/>
                <w:kern w:val="0"/>
                <w:szCs w:val="24"/>
                <w:lang w:val="en-GB"/>
              </w:rPr>
              <w:t>Referral is carried out as per client condition</w:t>
            </w:r>
          </w:p>
        </w:tc>
      </w:tr>
      <w:tr w:rsidR="00574B37" w:rsidRPr="002B0757" w14:paraId="3291DC5B" w14:textId="77777777" w:rsidTr="003C4B47">
        <w:trPr>
          <w:trHeight w:val="584"/>
        </w:trPr>
        <w:tc>
          <w:tcPr>
            <w:tcW w:w="2965" w:type="dxa"/>
          </w:tcPr>
          <w:p w14:paraId="7867983C" w14:textId="77777777" w:rsidR="00574B37" w:rsidRPr="002B0757" w:rsidRDefault="00574B37" w:rsidP="00574B37">
            <w:pPr>
              <w:numPr>
                <w:ilvl w:val="0"/>
                <w:numId w:val="83"/>
              </w:numPr>
              <w:spacing w:after="0" w:line="240" w:lineRule="auto"/>
              <w:rPr>
                <w:color w:val="auto"/>
                <w:kern w:val="0"/>
                <w:szCs w:val="24"/>
                <w:lang w:val="en-GB"/>
              </w:rPr>
            </w:pPr>
            <w:r w:rsidRPr="002B0757">
              <w:rPr>
                <w:color w:val="auto"/>
                <w:kern w:val="0"/>
                <w:szCs w:val="24"/>
                <w:lang w:val="en-GB"/>
              </w:rPr>
              <w:t xml:space="preserve">Provide </w:t>
            </w:r>
            <w:r w:rsidRPr="002B0757">
              <w:rPr>
                <w:rFonts w:eastAsia="Calibri"/>
                <w:color w:val="auto"/>
                <w:kern w:val="0"/>
                <w:szCs w:val="24"/>
                <w:lang w:val="en-GB"/>
              </w:rPr>
              <w:t xml:space="preserve">Care for mentally ill </w:t>
            </w:r>
            <w:r w:rsidRPr="002B0757">
              <w:rPr>
                <w:color w:val="auto"/>
                <w:kern w:val="0"/>
                <w:szCs w:val="24"/>
                <w:lang w:val="en-GB"/>
              </w:rPr>
              <w:t>patients</w:t>
            </w:r>
          </w:p>
        </w:tc>
        <w:tc>
          <w:tcPr>
            <w:tcW w:w="5940" w:type="dxa"/>
          </w:tcPr>
          <w:p w14:paraId="39481DCC"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home environment is assessed as per WHO tools and guidelines for home assessment.</w:t>
            </w:r>
          </w:p>
          <w:p w14:paraId="1EABF972"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condition is assessed as per MOH tools for mental health care</w:t>
            </w:r>
          </w:p>
          <w:p w14:paraId="468D5831"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Work contract is developed based on client needs</w:t>
            </w:r>
          </w:p>
          <w:p w14:paraId="377D181C"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Mental ill care is carried out as per MOH tool for mental health care</w:t>
            </w:r>
          </w:p>
          <w:p w14:paraId="5512A883"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 xml:space="preserve">Mental ill care report is prepared as per MOH mental health care </w:t>
            </w:r>
          </w:p>
          <w:p w14:paraId="47D78839"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Referral is carried out as per client condition</w:t>
            </w:r>
          </w:p>
        </w:tc>
      </w:tr>
      <w:tr w:rsidR="00574B37" w:rsidRPr="002B0757" w14:paraId="6DE9EEAF" w14:textId="77777777" w:rsidTr="003C4B47">
        <w:trPr>
          <w:trHeight w:val="593"/>
        </w:trPr>
        <w:tc>
          <w:tcPr>
            <w:tcW w:w="2965" w:type="dxa"/>
          </w:tcPr>
          <w:p w14:paraId="20BF6D3F" w14:textId="77777777" w:rsidR="00574B37" w:rsidRPr="002B0757" w:rsidRDefault="00574B37" w:rsidP="00574B37">
            <w:pPr>
              <w:numPr>
                <w:ilvl w:val="0"/>
                <w:numId w:val="83"/>
              </w:numPr>
              <w:spacing w:after="0" w:line="240" w:lineRule="auto"/>
              <w:rPr>
                <w:color w:val="auto"/>
                <w:kern w:val="0"/>
                <w:szCs w:val="24"/>
                <w:lang w:val="en-GB"/>
              </w:rPr>
            </w:pPr>
            <w:r w:rsidRPr="002B0757">
              <w:rPr>
                <w:color w:val="auto"/>
                <w:kern w:val="0"/>
                <w:szCs w:val="24"/>
                <w:lang w:val="en-GB"/>
              </w:rPr>
              <w:t xml:space="preserve">Provide </w:t>
            </w:r>
            <w:r w:rsidRPr="002B0757">
              <w:rPr>
                <w:rFonts w:eastAsia="Calibri"/>
                <w:color w:val="auto"/>
                <w:kern w:val="0"/>
                <w:szCs w:val="24"/>
                <w:lang w:val="en-GB"/>
              </w:rPr>
              <w:t xml:space="preserve">Care for </w:t>
            </w:r>
            <w:r w:rsidRPr="002B0757">
              <w:rPr>
                <w:color w:val="auto"/>
                <w:kern w:val="0"/>
                <w:szCs w:val="24"/>
                <w:lang w:val="en-GB"/>
              </w:rPr>
              <w:t>disabled</w:t>
            </w:r>
          </w:p>
        </w:tc>
        <w:tc>
          <w:tcPr>
            <w:tcW w:w="5940" w:type="dxa"/>
          </w:tcPr>
          <w:p w14:paraId="6ACEC9B9"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home environment is assessed as per WHO tools and guidelines for home assessment.</w:t>
            </w:r>
          </w:p>
          <w:p w14:paraId="1A1DB51F"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condition is assessed as per MOH tools for disability screening and assessment</w:t>
            </w:r>
          </w:p>
          <w:p w14:paraId="00BA23EF"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Work contract is developed based on client needs</w:t>
            </w:r>
          </w:p>
          <w:p w14:paraId="000127BF"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b/>
                <w:bCs/>
                <w:i/>
                <w:iCs/>
                <w:color w:val="auto"/>
                <w:kern w:val="0"/>
                <w:szCs w:val="24"/>
                <w:lang w:val="en-GB"/>
              </w:rPr>
              <w:t>Disability care activities</w:t>
            </w:r>
            <w:r w:rsidRPr="002B0757">
              <w:rPr>
                <w:rFonts w:eastAsia="Calibri"/>
                <w:color w:val="auto"/>
                <w:kern w:val="0"/>
                <w:szCs w:val="24"/>
                <w:lang w:val="en-GB"/>
              </w:rPr>
              <w:t xml:space="preserve"> are carried out as per MOH disability screening and assessment guidelines </w:t>
            </w:r>
          </w:p>
          <w:p w14:paraId="475E8C66"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Disability care report is prepared as per MOH disability guidelines</w:t>
            </w:r>
          </w:p>
          <w:p w14:paraId="113D0B5F"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Referral is carried out as per client condition</w:t>
            </w:r>
          </w:p>
        </w:tc>
      </w:tr>
      <w:tr w:rsidR="00574B37" w:rsidRPr="002B0757" w14:paraId="3D7D5287" w14:textId="77777777" w:rsidTr="003C4B47">
        <w:trPr>
          <w:trHeight w:val="620"/>
        </w:trPr>
        <w:tc>
          <w:tcPr>
            <w:tcW w:w="2965" w:type="dxa"/>
          </w:tcPr>
          <w:p w14:paraId="4276B219" w14:textId="77777777" w:rsidR="00574B37" w:rsidRPr="002B0757" w:rsidRDefault="00574B37" w:rsidP="00574B37">
            <w:pPr>
              <w:numPr>
                <w:ilvl w:val="0"/>
                <w:numId w:val="83"/>
              </w:numPr>
              <w:spacing w:after="0" w:line="240" w:lineRule="auto"/>
              <w:rPr>
                <w:b/>
                <w:color w:val="auto"/>
                <w:kern w:val="0"/>
                <w:szCs w:val="24"/>
                <w:lang w:val="en-GB"/>
              </w:rPr>
            </w:pPr>
            <w:r w:rsidRPr="002B0757">
              <w:rPr>
                <w:color w:val="auto"/>
                <w:kern w:val="0"/>
                <w:szCs w:val="24"/>
                <w:lang w:val="en-GB"/>
              </w:rPr>
              <w:t>Provide Care for children with special needs.</w:t>
            </w:r>
          </w:p>
        </w:tc>
        <w:tc>
          <w:tcPr>
            <w:tcW w:w="5940" w:type="dxa"/>
          </w:tcPr>
          <w:p w14:paraId="5E9B531B"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home environment is assessed as per WHO tools and guidelines for home assessment.</w:t>
            </w:r>
          </w:p>
          <w:p w14:paraId="07D00D7A"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Client condition is assessed as per MOH tools for children with special needs</w:t>
            </w:r>
          </w:p>
          <w:p w14:paraId="53A1AC8E"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Work contract is developed based on client needs</w:t>
            </w:r>
          </w:p>
          <w:p w14:paraId="7C659601"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b/>
                <w:bCs/>
                <w:i/>
                <w:iCs/>
                <w:color w:val="auto"/>
                <w:kern w:val="0"/>
                <w:szCs w:val="24"/>
                <w:lang w:val="en-GB"/>
              </w:rPr>
              <w:t>Special needs activities</w:t>
            </w:r>
            <w:r w:rsidRPr="002B0757">
              <w:rPr>
                <w:rFonts w:eastAsia="Calibri"/>
                <w:color w:val="auto"/>
                <w:kern w:val="0"/>
                <w:szCs w:val="24"/>
                <w:lang w:val="en-GB"/>
              </w:rPr>
              <w:t xml:space="preserve"> are carried out as per MOH tool for children with special guidelines </w:t>
            </w:r>
          </w:p>
          <w:p w14:paraId="60389D12"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Report is prepared as per MOH tool for children with special needs guidelines</w:t>
            </w:r>
          </w:p>
          <w:p w14:paraId="76EEAD5A"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Referral is carried out as per client condition</w:t>
            </w:r>
          </w:p>
        </w:tc>
      </w:tr>
      <w:tr w:rsidR="00574B37" w:rsidRPr="002B0757" w14:paraId="20224E32" w14:textId="77777777" w:rsidTr="003C4B47">
        <w:trPr>
          <w:trHeight w:val="620"/>
        </w:trPr>
        <w:tc>
          <w:tcPr>
            <w:tcW w:w="2965" w:type="dxa"/>
          </w:tcPr>
          <w:p w14:paraId="0BD3D033" w14:textId="77777777" w:rsidR="00574B37" w:rsidRPr="002B0757" w:rsidRDefault="00574B37" w:rsidP="00574B37">
            <w:pPr>
              <w:numPr>
                <w:ilvl w:val="0"/>
                <w:numId w:val="83"/>
              </w:numPr>
              <w:spacing w:after="0" w:line="240" w:lineRule="auto"/>
              <w:rPr>
                <w:rFonts w:eastAsia="Calibri"/>
                <w:color w:val="auto"/>
                <w:kern w:val="0"/>
                <w:szCs w:val="24"/>
              </w:rPr>
            </w:pPr>
            <w:bookmarkStart w:id="73" w:name="_Hlk192938793"/>
            <w:r w:rsidRPr="002B0757">
              <w:rPr>
                <w:rFonts w:eastAsia="Calibri"/>
                <w:color w:val="auto"/>
                <w:kern w:val="0"/>
                <w:szCs w:val="24"/>
                <w:lang w:val="en-GB"/>
              </w:rPr>
              <w:t xml:space="preserve">Conduct patient psycho-social </w:t>
            </w:r>
            <w:r w:rsidRPr="002B0757">
              <w:rPr>
                <w:color w:val="auto"/>
                <w:kern w:val="0"/>
                <w:szCs w:val="24"/>
                <w:lang w:val="en-GB"/>
              </w:rPr>
              <w:t>support</w:t>
            </w:r>
            <w:r w:rsidRPr="002B0757">
              <w:rPr>
                <w:rFonts w:eastAsia="Calibri"/>
                <w:color w:val="auto"/>
                <w:kern w:val="0"/>
                <w:szCs w:val="24"/>
              </w:rPr>
              <w:t xml:space="preserve"> activities</w:t>
            </w:r>
            <w:bookmarkEnd w:id="73"/>
          </w:p>
        </w:tc>
        <w:tc>
          <w:tcPr>
            <w:tcW w:w="5940" w:type="dxa"/>
          </w:tcPr>
          <w:p w14:paraId="57E6EF1F"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Psycho-social needs are identified as per MOH guidelines</w:t>
            </w:r>
          </w:p>
          <w:p w14:paraId="517053C0"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Psycho-social assessment tools are selected based on MOH guidelines</w:t>
            </w:r>
          </w:p>
          <w:p w14:paraId="5D49BE45"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Psycho-social support contract is prepared and signed as per client needs</w:t>
            </w:r>
          </w:p>
          <w:p w14:paraId="71154EE1"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b/>
                <w:bCs/>
                <w:i/>
                <w:iCs/>
                <w:color w:val="auto"/>
                <w:kern w:val="0"/>
                <w:szCs w:val="24"/>
                <w:lang w:val="en-GB"/>
              </w:rPr>
              <w:t xml:space="preserve">Psycho-social support </w:t>
            </w:r>
            <w:r w:rsidRPr="002B0757">
              <w:rPr>
                <w:rFonts w:eastAsia="Calibri"/>
                <w:b/>
                <w:bCs/>
                <w:i/>
                <w:iCs/>
                <w:color w:val="auto"/>
                <w:kern w:val="0"/>
                <w:szCs w:val="24"/>
              </w:rPr>
              <w:t>activities</w:t>
            </w:r>
            <w:r w:rsidRPr="002B0757">
              <w:rPr>
                <w:rFonts w:eastAsia="Calibri"/>
                <w:color w:val="auto"/>
                <w:kern w:val="0"/>
                <w:szCs w:val="24"/>
                <w:lang w:val="en-GB"/>
              </w:rPr>
              <w:t xml:space="preserve"> is carried out as per client needs</w:t>
            </w:r>
          </w:p>
          <w:p w14:paraId="59800A91" w14:textId="77777777" w:rsidR="00574B37" w:rsidRPr="002B0757" w:rsidRDefault="00574B37" w:rsidP="00574B37">
            <w:pPr>
              <w:numPr>
                <w:ilvl w:val="1"/>
                <w:numId w:val="85"/>
              </w:numPr>
              <w:spacing w:after="0" w:line="276" w:lineRule="auto"/>
              <w:ind w:left="362" w:hanging="362"/>
              <w:contextualSpacing/>
              <w:jc w:val="both"/>
              <w:rPr>
                <w:rFonts w:eastAsia="Calibri"/>
                <w:color w:val="auto"/>
                <w:kern w:val="0"/>
                <w:szCs w:val="24"/>
                <w:lang w:val="en-GB"/>
              </w:rPr>
            </w:pPr>
            <w:r w:rsidRPr="002B0757">
              <w:rPr>
                <w:rFonts w:eastAsia="Calibri"/>
                <w:color w:val="auto"/>
                <w:kern w:val="0"/>
                <w:szCs w:val="24"/>
                <w:lang w:val="en-GB"/>
              </w:rPr>
              <w:t>Report is prepared as per MOH guidelines</w:t>
            </w:r>
          </w:p>
        </w:tc>
      </w:tr>
    </w:tbl>
    <w:p w14:paraId="5F1E8EC2" w14:textId="77777777" w:rsidR="00574B37" w:rsidRPr="002B0757" w:rsidRDefault="00574B37" w:rsidP="00574B37">
      <w:pPr>
        <w:spacing w:after="0" w:line="276" w:lineRule="auto"/>
        <w:rPr>
          <w:rFonts w:eastAsia="Calibri"/>
          <w:b/>
          <w:color w:val="auto"/>
          <w:kern w:val="0"/>
          <w:szCs w:val="24"/>
          <w:lang w:val="en-GB"/>
        </w:rPr>
      </w:pPr>
    </w:p>
    <w:p w14:paraId="325783F7" w14:textId="77777777" w:rsidR="00574B37" w:rsidRPr="002B0757" w:rsidRDefault="00574B37" w:rsidP="00574B37">
      <w:pPr>
        <w:spacing w:after="0" w:line="276" w:lineRule="auto"/>
        <w:rPr>
          <w:rFonts w:eastAsia="Calibri"/>
          <w:b/>
          <w:color w:val="auto"/>
          <w:kern w:val="0"/>
          <w:szCs w:val="24"/>
          <w:lang w:val="en-GB"/>
        </w:rPr>
      </w:pPr>
      <w:r w:rsidRPr="002B0757">
        <w:rPr>
          <w:rFonts w:eastAsia="Calibri"/>
          <w:b/>
          <w:color w:val="auto"/>
          <w:kern w:val="0"/>
          <w:szCs w:val="24"/>
          <w:lang w:val="en-GB"/>
        </w:rPr>
        <w:br w:type="page"/>
        <w:t>Range</w:t>
      </w:r>
    </w:p>
    <w:p w14:paraId="626E6C40" w14:textId="77777777" w:rsidR="00574B37" w:rsidRPr="002B0757" w:rsidRDefault="00574B37" w:rsidP="00574B37">
      <w:pPr>
        <w:spacing w:after="200" w:line="276" w:lineRule="auto"/>
        <w:jc w:val="both"/>
        <w:rPr>
          <w:rFonts w:eastAsia="Calibri"/>
          <w:color w:val="auto"/>
          <w:kern w:val="0"/>
          <w:szCs w:val="24"/>
          <w:lang w:val="en-GB"/>
        </w:rPr>
      </w:pPr>
      <w:r w:rsidRPr="002B0757">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400"/>
      </w:tblGrid>
      <w:tr w:rsidR="00574B37" w:rsidRPr="002B0757" w14:paraId="18EAD5F0" w14:textId="77777777" w:rsidTr="003C4B47">
        <w:trPr>
          <w:trHeight w:val="710"/>
        </w:trPr>
        <w:tc>
          <w:tcPr>
            <w:tcW w:w="3348" w:type="dxa"/>
          </w:tcPr>
          <w:p w14:paraId="413BC511" w14:textId="77777777" w:rsidR="00574B37" w:rsidRPr="002B0757" w:rsidRDefault="00574B37" w:rsidP="00574B37">
            <w:pPr>
              <w:spacing w:after="0" w:line="276" w:lineRule="auto"/>
              <w:rPr>
                <w:rFonts w:eastAsia="Calibri"/>
                <w:b/>
                <w:color w:val="auto"/>
                <w:kern w:val="0"/>
                <w:szCs w:val="24"/>
                <w:lang w:val="en-GB"/>
              </w:rPr>
            </w:pPr>
            <w:r w:rsidRPr="002B0757">
              <w:rPr>
                <w:rFonts w:eastAsia="Calibri"/>
                <w:b/>
                <w:color w:val="auto"/>
                <w:kern w:val="0"/>
                <w:szCs w:val="24"/>
                <w:lang w:val="en-GB"/>
              </w:rPr>
              <w:t>Variable</w:t>
            </w:r>
          </w:p>
        </w:tc>
        <w:tc>
          <w:tcPr>
            <w:tcW w:w="5400" w:type="dxa"/>
          </w:tcPr>
          <w:p w14:paraId="2D03F3A5" w14:textId="77777777" w:rsidR="00574B37" w:rsidRPr="002B0757" w:rsidRDefault="00574B37" w:rsidP="00574B37">
            <w:pPr>
              <w:spacing w:after="0" w:line="276" w:lineRule="auto"/>
              <w:rPr>
                <w:rFonts w:eastAsia="Calibri"/>
                <w:color w:val="auto"/>
                <w:kern w:val="0"/>
                <w:szCs w:val="24"/>
                <w:lang w:val="en-GB"/>
              </w:rPr>
            </w:pPr>
            <w:r w:rsidRPr="002B0757">
              <w:rPr>
                <w:rFonts w:eastAsia="Calibri"/>
                <w:b/>
                <w:color w:val="auto"/>
                <w:kern w:val="0"/>
                <w:szCs w:val="24"/>
                <w:lang w:val="en-GB"/>
              </w:rPr>
              <w:t>Range</w:t>
            </w:r>
          </w:p>
          <w:p w14:paraId="0BA6CBF3" w14:textId="77777777" w:rsidR="00574B37" w:rsidRPr="002B0757" w:rsidRDefault="00574B37" w:rsidP="00574B37">
            <w:pPr>
              <w:spacing w:after="0" w:line="276" w:lineRule="auto"/>
              <w:rPr>
                <w:rFonts w:eastAsia="Calibri"/>
                <w:color w:val="auto"/>
                <w:kern w:val="0"/>
                <w:szCs w:val="24"/>
                <w:lang w:val="en-GB"/>
              </w:rPr>
            </w:pPr>
          </w:p>
        </w:tc>
      </w:tr>
      <w:tr w:rsidR="00574B37" w:rsidRPr="002B0757" w14:paraId="3B725660" w14:textId="77777777" w:rsidTr="003C4B47">
        <w:trPr>
          <w:trHeight w:val="2270"/>
        </w:trPr>
        <w:tc>
          <w:tcPr>
            <w:tcW w:w="3348" w:type="dxa"/>
          </w:tcPr>
          <w:p w14:paraId="041E158F" w14:textId="77777777" w:rsidR="00574B37" w:rsidRPr="002B0757" w:rsidRDefault="00574B37" w:rsidP="00574B37">
            <w:pPr>
              <w:numPr>
                <w:ilvl w:val="0"/>
                <w:numId w:val="84"/>
              </w:numPr>
              <w:spacing w:after="0" w:line="276" w:lineRule="auto"/>
              <w:rPr>
                <w:rFonts w:eastAsia="Calibri"/>
                <w:color w:val="auto"/>
                <w:kern w:val="0"/>
                <w:szCs w:val="24"/>
                <w:lang w:val="en-GB"/>
              </w:rPr>
            </w:pPr>
            <w:r w:rsidRPr="002B0757">
              <w:rPr>
                <w:rFonts w:eastAsia="Calibri"/>
                <w:b/>
                <w:bCs/>
                <w:i/>
                <w:iCs/>
                <w:color w:val="auto"/>
                <w:kern w:val="0"/>
                <w:szCs w:val="24"/>
                <w:lang w:val="en-GB"/>
              </w:rPr>
              <w:t>Work contract</w:t>
            </w:r>
            <w:r w:rsidRPr="002B0757">
              <w:rPr>
                <w:rFonts w:eastAsia="Calibri"/>
                <w:color w:val="auto"/>
                <w:kern w:val="0"/>
                <w:szCs w:val="24"/>
                <w:lang w:val="en-GB"/>
              </w:rPr>
              <w:t xml:space="preserve"> may include but not limited to:</w:t>
            </w:r>
          </w:p>
        </w:tc>
        <w:tc>
          <w:tcPr>
            <w:tcW w:w="5400" w:type="dxa"/>
          </w:tcPr>
          <w:p w14:paraId="112DB95D"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lang w:val="en-GB"/>
              </w:rPr>
            </w:pPr>
            <w:r w:rsidRPr="002B0757">
              <w:rPr>
                <w:rFonts w:eastAsia="Calibri"/>
                <w:bCs/>
                <w:color w:val="auto"/>
                <w:kern w:val="0"/>
                <w:szCs w:val="24"/>
              </w:rPr>
              <w:t>Employment type</w:t>
            </w:r>
          </w:p>
          <w:p w14:paraId="222CD0EC"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lang w:val="en-GB"/>
              </w:rPr>
            </w:pPr>
            <w:r w:rsidRPr="002B0757">
              <w:rPr>
                <w:rFonts w:eastAsia="Calibri"/>
                <w:bCs/>
                <w:color w:val="auto"/>
                <w:kern w:val="0"/>
                <w:szCs w:val="24"/>
              </w:rPr>
              <w:t>Compensation and benefits</w:t>
            </w:r>
          </w:p>
          <w:p w14:paraId="2C57A0B0"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lang w:val="en-GB"/>
              </w:rPr>
            </w:pPr>
            <w:r w:rsidRPr="002B0757">
              <w:rPr>
                <w:rFonts w:eastAsia="Calibri"/>
                <w:bCs/>
                <w:color w:val="auto"/>
                <w:kern w:val="0"/>
                <w:szCs w:val="24"/>
              </w:rPr>
              <w:t>Working hours</w:t>
            </w:r>
          </w:p>
          <w:p w14:paraId="38BC4732"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lang w:val="en-GB"/>
              </w:rPr>
            </w:pPr>
            <w:r w:rsidRPr="002B0757">
              <w:rPr>
                <w:rFonts w:eastAsia="Calibri"/>
                <w:bCs/>
                <w:color w:val="auto"/>
                <w:kern w:val="0"/>
                <w:szCs w:val="24"/>
              </w:rPr>
              <w:t>Commencement and duration</w:t>
            </w:r>
          </w:p>
          <w:p w14:paraId="2A04190A" w14:textId="77777777" w:rsidR="00574B37" w:rsidRPr="002B0757" w:rsidRDefault="00574B37" w:rsidP="00574B37">
            <w:pPr>
              <w:numPr>
                <w:ilvl w:val="0"/>
                <w:numId w:val="79"/>
              </w:numPr>
              <w:tabs>
                <w:tab w:val="left" w:pos="840"/>
              </w:tabs>
              <w:spacing w:after="0" w:line="276" w:lineRule="auto"/>
              <w:rPr>
                <w:rFonts w:eastAsia="Calibri"/>
                <w:b/>
                <w:color w:val="auto"/>
                <w:kern w:val="0"/>
                <w:szCs w:val="24"/>
                <w:lang w:val="en-GB"/>
              </w:rPr>
            </w:pPr>
            <w:r w:rsidRPr="002B0757">
              <w:rPr>
                <w:rFonts w:eastAsia="Calibri"/>
                <w:bCs/>
                <w:color w:val="auto"/>
                <w:kern w:val="0"/>
                <w:szCs w:val="24"/>
              </w:rPr>
              <w:t xml:space="preserve">Job title and description </w:t>
            </w:r>
          </w:p>
          <w:p w14:paraId="7A41603B" w14:textId="77777777" w:rsidR="00574B37" w:rsidRPr="002B0757" w:rsidRDefault="00574B37" w:rsidP="00574B37">
            <w:pPr>
              <w:numPr>
                <w:ilvl w:val="0"/>
                <w:numId w:val="79"/>
              </w:numPr>
              <w:tabs>
                <w:tab w:val="left" w:pos="840"/>
              </w:tabs>
              <w:spacing w:after="0" w:line="276" w:lineRule="auto"/>
              <w:rPr>
                <w:rFonts w:eastAsia="Calibri"/>
                <w:b/>
                <w:color w:val="auto"/>
                <w:kern w:val="0"/>
                <w:szCs w:val="24"/>
                <w:lang w:val="en-GB"/>
              </w:rPr>
            </w:pPr>
            <w:r w:rsidRPr="002B0757">
              <w:rPr>
                <w:rFonts w:eastAsia="Calibri"/>
                <w:bCs/>
                <w:color w:val="auto"/>
                <w:kern w:val="0"/>
                <w:szCs w:val="24"/>
              </w:rPr>
              <w:t>Termination of employment</w:t>
            </w:r>
          </w:p>
          <w:p w14:paraId="3915C234"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rPr>
            </w:pPr>
            <w:r w:rsidRPr="002B0757">
              <w:rPr>
                <w:rFonts w:eastAsia="Calibri"/>
                <w:bCs/>
                <w:color w:val="auto"/>
                <w:kern w:val="0"/>
                <w:szCs w:val="24"/>
              </w:rPr>
              <w:t xml:space="preserve">Remuneration </w:t>
            </w:r>
          </w:p>
          <w:p w14:paraId="12C807A8"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rPr>
            </w:pPr>
            <w:r w:rsidRPr="002B0757">
              <w:rPr>
                <w:rFonts w:eastAsia="Calibri"/>
                <w:bCs/>
                <w:color w:val="auto"/>
                <w:kern w:val="0"/>
                <w:szCs w:val="24"/>
              </w:rPr>
              <w:t>Confidentiality</w:t>
            </w:r>
          </w:p>
          <w:p w14:paraId="1EDA6571" w14:textId="77777777" w:rsidR="00574B37" w:rsidRPr="002B0757" w:rsidRDefault="00574B37" w:rsidP="00574B37">
            <w:pPr>
              <w:spacing w:after="0" w:line="276" w:lineRule="auto"/>
              <w:ind w:left="420"/>
              <w:rPr>
                <w:rFonts w:eastAsia="Calibri"/>
                <w:bCs/>
                <w:color w:val="auto"/>
                <w:kern w:val="0"/>
                <w:szCs w:val="24"/>
              </w:rPr>
            </w:pPr>
          </w:p>
        </w:tc>
      </w:tr>
      <w:tr w:rsidR="00574B37" w:rsidRPr="002B0757" w14:paraId="3141B269" w14:textId="77777777" w:rsidTr="003C4B47">
        <w:trPr>
          <w:trHeight w:val="710"/>
        </w:trPr>
        <w:tc>
          <w:tcPr>
            <w:tcW w:w="3348" w:type="dxa"/>
          </w:tcPr>
          <w:p w14:paraId="2C686ECD" w14:textId="77777777" w:rsidR="00574B37" w:rsidRPr="002B0757" w:rsidRDefault="00574B37" w:rsidP="00574B37">
            <w:pPr>
              <w:numPr>
                <w:ilvl w:val="0"/>
                <w:numId w:val="84"/>
              </w:numPr>
              <w:spacing w:after="200" w:line="276" w:lineRule="auto"/>
              <w:rPr>
                <w:rFonts w:eastAsia="Calibri"/>
                <w:color w:val="auto"/>
                <w:kern w:val="0"/>
                <w:szCs w:val="24"/>
                <w:lang w:val="en-GB"/>
              </w:rPr>
            </w:pPr>
            <w:r w:rsidRPr="002B0757">
              <w:rPr>
                <w:rFonts w:eastAsia="Calibri"/>
                <w:b/>
                <w:bCs/>
                <w:i/>
                <w:iCs/>
                <w:color w:val="auto"/>
                <w:kern w:val="0"/>
                <w:szCs w:val="24"/>
                <w:lang w:val="en-GB"/>
              </w:rPr>
              <w:t>Geriatric care activities</w:t>
            </w:r>
            <w:r w:rsidRPr="002B0757">
              <w:rPr>
                <w:rFonts w:eastAsia="Calibri"/>
                <w:b/>
                <w:bCs/>
                <w:i/>
                <w:iCs/>
                <w:color w:val="auto"/>
                <w:kern w:val="0"/>
                <w:szCs w:val="24"/>
              </w:rPr>
              <w:t xml:space="preserve"> </w:t>
            </w:r>
            <w:r w:rsidRPr="002B0757">
              <w:rPr>
                <w:rFonts w:eastAsia="Calibri"/>
                <w:color w:val="auto"/>
                <w:kern w:val="0"/>
                <w:szCs w:val="24"/>
                <w:lang w:val="en-GB"/>
              </w:rPr>
              <w:t>may include but not limited to:</w:t>
            </w:r>
          </w:p>
        </w:tc>
        <w:tc>
          <w:tcPr>
            <w:tcW w:w="5400" w:type="dxa"/>
          </w:tcPr>
          <w:p w14:paraId="3D6F84B7"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rPr>
            </w:pPr>
            <w:r w:rsidRPr="002B0757">
              <w:rPr>
                <w:rFonts w:eastAsia="Calibri"/>
                <w:bCs/>
                <w:color w:val="auto"/>
                <w:kern w:val="0"/>
                <w:szCs w:val="24"/>
              </w:rPr>
              <w:t>Personal care assistance</w:t>
            </w:r>
          </w:p>
          <w:p w14:paraId="7A433CF0"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rPr>
            </w:pPr>
            <w:r w:rsidRPr="002B0757">
              <w:rPr>
                <w:rFonts w:eastAsia="Calibri"/>
                <w:bCs/>
                <w:color w:val="auto"/>
                <w:kern w:val="0"/>
                <w:szCs w:val="24"/>
              </w:rPr>
              <w:t>Nutrition and meal support</w:t>
            </w:r>
          </w:p>
          <w:p w14:paraId="0085C8F0"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rPr>
            </w:pPr>
            <w:r w:rsidRPr="002B0757">
              <w:rPr>
                <w:rFonts w:eastAsia="Calibri"/>
                <w:bCs/>
                <w:color w:val="auto"/>
                <w:kern w:val="0"/>
                <w:szCs w:val="24"/>
              </w:rPr>
              <w:t>Physical activity and rehabilitation</w:t>
            </w:r>
          </w:p>
          <w:p w14:paraId="277A5B82"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rPr>
            </w:pPr>
            <w:r w:rsidRPr="002B0757">
              <w:rPr>
                <w:rFonts w:eastAsia="Calibri"/>
                <w:bCs/>
                <w:color w:val="auto"/>
                <w:kern w:val="0"/>
                <w:szCs w:val="24"/>
              </w:rPr>
              <w:t>Mental and emotional support</w:t>
            </w:r>
          </w:p>
          <w:p w14:paraId="1C15462C"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rPr>
            </w:pPr>
            <w:r w:rsidRPr="002B0757">
              <w:rPr>
                <w:rFonts w:eastAsia="Calibri"/>
                <w:bCs/>
                <w:color w:val="auto"/>
                <w:kern w:val="0"/>
                <w:szCs w:val="24"/>
              </w:rPr>
              <w:t>Social and recreational activities</w:t>
            </w:r>
          </w:p>
          <w:p w14:paraId="7731D0F2"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rPr>
            </w:pPr>
            <w:r w:rsidRPr="002B0757">
              <w:rPr>
                <w:rFonts w:eastAsia="Calibri"/>
                <w:bCs/>
                <w:color w:val="auto"/>
                <w:kern w:val="0"/>
                <w:szCs w:val="24"/>
              </w:rPr>
              <w:t>Home and environment management</w:t>
            </w:r>
          </w:p>
          <w:p w14:paraId="4D29DCFF" w14:textId="77777777" w:rsidR="00574B37" w:rsidRPr="002B0757" w:rsidRDefault="00574B37" w:rsidP="00574B37">
            <w:pPr>
              <w:numPr>
                <w:ilvl w:val="0"/>
                <w:numId w:val="79"/>
              </w:numPr>
              <w:tabs>
                <w:tab w:val="left" w:pos="840"/>
              </w:tabs>
              <w:spacing w:after="0" w:line="276" w:lineRule="auto"/>
              <w:rPr>
                <w:rFonts w:eastAsia="Calibri"/>
                <w:bCs/>
                <w:color w:val="auto"/>
                <w:kern w:val="0"/>
                <w:szCs w:val="24"/>
              </w:rPr>
            </w:pPr>
            <w:r w:rsidRPr="002B0757">
              <w:rPr>
                <w:rFonts w:eastAsia="Calibri"/>
                <w:bCs/>
                <w:color w:val="auto"/>
                <w:kern w:val="0"/>
                <w:szCs w:val="24"/>
              </w:rPr>
              <w:t>Monitoring and documentation</w:t>
            </w:r>
          </w:p>
          <w:p w14:paraId="5A0FF548" w14:textId="77777777" w:rsidR="00574B37" w:rsidRPr="002B0757" w:rsidRDefault="00574B37" w:rsidP="00574B37">
            <w:pPr>
              <w:spacing w:after="0" w:line="276" w:lineRule="auto"/>
              <w:contextualSpacing/>
              <w:rPr>
                <w:rFonts w:eastAsia="Calibri"/>
                <w:color w:val="auto"/>
                <w:kern w:val="0"/>
                <w:szCs w:val="24"/>
              </w:rPr>
            </w:pPr>
          </w:p>
        </w:tc>
      </w:tr>
      <w:tr w:rsidR="00574B37" w:rsidRPr="002B0757" w14:paraId="12265E9C" w14:textId="77777777" w:rsidTr="003C4B47">
        <w:trPr>
          <w:trHeight w:val="710"/>
        </w:trPr>
        <w:tc>
          <w:tcPr>
            <w:tcW w:w="3348" w:type="dxa"/>
          </w:tcPr>
          <w:p w14:paraId="40662529" w14:textId="77777777" w:rsidR="00574B37" w:rsidRPr="002B0757" w:rsidRDefault="00574B37" w:rsidP="00574B37">
            <w:pPr>
              <w:spacing w:after="200" w:line="276" w:lineRule="auto"/>
              <w:rPr>
                <w:rFonts w:eastAsia="Calibri"/>
                <w:color w:val="auto"/>
                <w:kern w:val="0"/>
                <w:szCs w:val="24"/>
                <w:lang w:val="en-GB"/>
              </w:rPr>
            </w:pPr>
            <w:r w:rsidRPr="002B0757">
              <w:rPr>
                <w:rFonts w:eastAsia="Calibri"/>
                <w:color w:val="auto"/>
                <w:kern w:val="0"/>
                <w:szCs w:val="24"/>
                <w:lang w:val="en-GB"/>
              </w:rPr>
              <w:t>3.</w:t>
            </w:r>
            <w:r w:rsidRPr="002B0757">
              <w:rPr>
                <w:rFonts w:eastAsia="Calibri"/>
                <w:b/>
                <w:bCs/>
                <w:i/>
                <w:iCs/>
                <w:color w:val="auto"/>
                <w:kern w:val="0"/>
                <w:szCs w:val="24"/>
                <w:lang w:val="en-GB"/>
              </w:rPr>
              <w:t>Disability care activities</w:t>
            </w:r>
            <w:r w:rsidRPr="002B0757">
              <w:rPr>
                <w:rFonts w:eastAsia="Calibri"/>
                <w:b/>
                <w:bCs/>
                <w:i/>
                <w:iCs/>
                <w:color w:val="auto"/>
                <w:kern w:val="0"/>
                <w:szCs w:val="24"/>
              </w:rPr>
              <w:t xml:space="preserve"> </w:t>
            </w:r>
            <w:r w:rsidRPr="002B0757">
              <w:rPr>
                <w:rFonts w:eastAsia="Calibri"/>
                <w:color w:val="auto"/>
                <w:kern w:val="0"/>
                <w:szCs w:val="24"/>
                <w:lang w:val="en-GB"/>
              </w:rPr>
              <w:t xml:space="preserve">may include but not limited to: </w:t>
            </w:r>
          </w:p>
        </w:tc>
        <w:tc>
          <w:tcPr>
            <w:tcW w:w="5400" w:type="dxa"/>
          </w:tcPr>
          <w:p w14:paraId="29AC6685" w14:textId="77777777" w:rsidR="00574B37" w:rsidRPr="002B0757" w:rsidRDefault="00574B37" w:rsidP="00574B37">
            <w:pPr>
              <w:numPr>
                <w:ilvl w:val="0"/>
                <w:numId w:val="80"/>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Personal care and hygiene</w:t>
            </w:r>
          </w:p>
          <w:p w14:paraId="55E5C0E0" w14:textId="77777777" w:rsidR="00574B37" w:rsidRPr="002B0757" w:rsidRDefault="00574B37" w:rsidP="00574B37">
            <w:pPr>
              <w:numPr>
                <w:ilvl w:val="0"/>
                <w:numId w:val="80"/>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Mobility and physical assistance</w:t>
            </w:r>
          </w:p>
          <w:p w14:paraId="6A2532EE" w14:textId="77777777" w:rsidR="00574B37" w:rsidRPr="002B0757" w:rsidRDefault="00574B37" w:rsidP="00574B37">
            <w:pPr>
              <w:numPr>
                <w:ilvl w:val="0"/>
                <w:numId w:val="80"/>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Meal preparation and feeding</w:t>
            </w:r>
          </w:p>
          <w:p w14:paraId="301FC155" w14:textId="77777777" w:rsidR="00574B37" w:rsidRPr="002B0757" w:rsidRDefault="00574B37" w:rsidP="00574B37">
            <w:pPr>
              <w:numPr>
                <w:ilvl w:val="0"/>
                <w:numId w:val="80"/>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Health and medical support</w:t>
            </w:r>
          </w:p>
          <w:p w14:paraId="4D48B0CC" w14:textId="77777777" w:rsidR="00574B37" w:rsidRPr="002B0757" w:rsidRDefault="00574B37" w:rsidP="00574B37">
            <w:pPr>
              <w:numPr>
                <w:ilvl w:val="0"/>
                <w:numId w:val="80"/>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Education and skill development</w:t>
            </w:r>
          </w:p>
          <w:p w14:paraId="78B3508E" w14:textId="77777777" w:rsidR="00574B37" w:rsidRPr="002B0757" w:rsidRDefault="00574B37" w:rsidP="00574B37">
            <w:pPr>
              <w:numPr>
                <w:ilvl w:val="0"/>
                <w:numId w:val="80"/>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Emotional and psychological support</w:t>
            </w:r>
          </w:p>
        </w:tc>
      </w:tr>
      <w:tr w:rsidR="00574B37" w:rsidRPr="002B0757" w14:paraId="135B2796" w14:textId="77777777" w:rsidTr="003C4B47">
        <w:trPr>
          <w:trHeight w:val="710"/>
        </w:trPr>
        <w:tc>
          <w:tcPr>
            <w:tcW w:w="3348" w:type="dxa"/>
          </w:tcPr>
          <w:p w14:paraId="6508466F" w14:textId="77777777" w:rsidR="00574B37" w:rsidRPr="002B0757" w:rsidRDefault="00574B37" w:rsidP="00574B37">
            <w:pPr>
              <w:spacing w:after="200" w:line="276" w:lineRule="auto"/>
              <w:rPr>
                <w:rFonts w:eastAsia="Calibri"/>
                <w:color w:val="auto"/>
                <w:kern w:val="0"/>
                <w:szCs w:val="24"/>
                <w:lang w:val="en-GB"/>
              </w:rPr>
            </w:pPr>
            <w:r w:rsidRPr="002B0757">
              <w:rPr>
                <w:rFonts w:eastAsia="Calibri"/>
                <w:color w:val="auto"/>
                <w:kern w:val="0"/>
                <w:szCs w:val="24"/>
                <w:lang w:val="en-GB"/>
              </w:rPr>
              <w:t>4.</w:t>
            </w:r>
            <w:r w:rsidRPr="002B0757">
              <w:rPr>
                <w:rFonts w:eastAsia="Calibri"/>
                <w:b/>
                <w:bCs/>
                <w:i/>
                <w:iCs/>
                <w:color w:val="auto"/>
                <w:kern w:val="0"/>
                <w:szCs w:val="24"/>
                <w:lang w:val="en-GB"/>
              </w:rPr>
              <w:t>Special needs activities</w:t>
            </w:r>
            <w:r w:rsidRPr="002B0757">
              <w:rPr>
                <w:rFonts w:eastAsia="Calibri"/>
                <w:b/>
                <w:bCs/>
                <w:i/>
                <w:iCs/>
                <w:color w:val="auto"/>
                <w:kern w:val="0"/>
                <w:szCs w:val="24"/>
              </w:rPr>
              <w:t xml:space="preserve"> </w:t>
            </w:r>
            <w:r w:rsidRPr="002B0757">
              <w:rPr>
                <w:rFonts w:eastAsia="Calibri"/>
                <w:color w:val="auto"/>
                <w:kern w:val="0"/>
                <w:szCs w:val="24"/>
                <w:lang w:val="en-GB"/>
              </w:rPr>
              <w:t>may include but not limited to:</w:t>
            </w:r>
          </w:p>
        </w:tc>
        <w:tc>
          <w:tcPr>
            <w:tcW w:w="5400" w:type="dxa"/>
          </w:tcPr>
          <w:p w14:paraId="09830045" w14:textId="77777777" w:rsidR="00574B37" w:rsidRPr="002B0757" w:rsidRDefault="00574B37" w:rsidP="00574B37">
            <w:pPr>
              <w:numPr>
                <w:ilvl w:val="0"/>
                <w:numId w:val="81"/>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Physical activities</w:t>
            </w:r>
          </w:p>
          <w:p w14:paraId="01AE18C8" w14:textId="77777777" w:rsidR="00574B37" w:rsidRPr="002B0757" w:rsidRDefault="00574B37" w:rsidP="00574B37">
            <w:pPr>
              <w:numPr>
                <w:ilvl w:val="0"/>
                <w:numId w:val="81"/>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Creative arts and crafts</w:t>
            </w:r>
          </w:p>
          <w:p w14:paraId="0EF96F99" w14:textId="77777777" w:rsidR="00574B37" w:rsidRPr="002B0757" w:rsidRDefault="00574B37" w:rsidP="00574B37">
            <w:pPr>
              <w:numPr>
                <w:ilvl w:val="0"/>
                <w:numId w:val="81"/>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Social and interactive activities</w:t>
            </w:r>
          </w:p>
          <w:p w14:paraId="123B0A3E" w14:textId="77777777" w:rsidR="00574B37" w:rsidRPr="002B0757" w:rsidRDefault="00574B37" w:rsidP="00574B37">
            <w:pPr>
              <w:numPr>
                <w:ilvl w:val="0"/>
                <w:numId w:val="81"/>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Educational and cognitive activities</w:t>
            </w:r>
          </w:p>
          <w:p w14:paraId="7E04A5D7" w14:textId="77777777" w:rsidR="00574B37" w:rsidRPr="002B0757" w:rsidRDefault="00574B37" w:rsidP="00574B37">
            <w:pPr>
              <w:numPr>
                <w:ilvl w:val="0"/>
                <w:numId w:val="81"/>
              </w:numPr>
              <w:tabs>
                <w:tab w:val="left" w:pos="840"/>
              </w:tabs>
              <w:spacing w:after="0" w:line="276" w:lineRule="auto"/>
              <w:contextualSpacing/>
              <w:rPr>
                <w:rFonts w:eastAsia="Calibri"/>
                <w:color w:val="auto"/>
                <w:kern w:val="0"/>
                <w:szCs w:val="24"/>
                <w:lang w:val="en-GB"/>
              </w:rPr>
            </w:pPr>
            <w:r w:rsidRPr="002B0757">
              <w:rPr>
                <w:rFonts w:eastAsia="Calibri"/>
                <w:color w:val="auto"/>
                <w:kern w:val="0"/>
                <w:szCs w:val="24"/>
              </w:rPr>
              <w:t>Life skills development</w:t>
            </w:r>
          </w:p>
        </w:tc>
      </w:tr>
      <w:tr w:rsidR="00574B37" w:rsidRPr="002B0757" w14:paraId="224168A8" w14:textId="77777777" w:rsidTr="003C4B47">
        <w:trPr>
          <w:trHeight w:val="809"/>
        </w:trPr>
        <w:tc>
          <w:tcPr>
            <w:tcW w:w="3348" w:type="dxa"/>
          </w:tcPr>
          <w:p w14:paraId="2B0A7059" w14:textId="77777777" w:rsidR="00574B37" w:rsidRPr="002B0757" w:rsidRDefault="00574B37" w:rsidP="00574B37">
            <w:pPr>
              <w:spacing w:after="200" w:line="276" w:lineRule="auto"/>
              <w:rPr>
                <w:rFonts w:eastAsia="Calibri"/>
                <w:color w:val="auto"/>
                <w:kern w:val="0"/>
                <w:szCs w:val="24"/>
                <w:lang w:val="en-GB"/>
              </w:rPr>
            </w:pPr>
            <w:r w:rsidRPr="002B0757">
              <w:rPr>
                <w:rFonts w:eastAsia="Calibri"/>
                <w:color w:val="auto"/>
                <w:kern w:val="0"/>
                <w:szCs w:val="24"/>
                <w:lang w:val="en-GB"/>
              </w:rPr>
              <w:t>5.</w:t>
            </w:r>
            <w:r w:rsidRPr="002B0757">
              <w:rPr>
                <w:rFonts w:eastAsia="Calibri"/>
                <w:b/>
                <w:bCs/>
                <w:i/>
                <w:iCs/>
                <w:color w:val="auto"/>
                <w:kern w:val="0"/>
                <w:szCs w:val="24"/>
                <w:lang w:val="en-GB"/>
              </w:rPr>
              <w:t>Psycho-social</w:t>
            </w:r>
            <w:r w:rsidRPr="002B0757">
              <w:rPr>
                <w:rFonts w:eastAsia="Calibri"/>
                <w:b/>
                <w:bCs/>
                <w:i/>
                <w:iCs/>
                <w:color w:val="auto"/>
                <w:kern w:val="0"/>
                <w:szCs w:val="24"/>
              </w:rPr>
              <w:t xml:space="preserve"> support activities </w:t>
            </w:r>
            <w:r w:rsidRPr="002B0757">
              <w:rPr>
                <w:rFonts w:eastAsia="Calibri"/>
                <w:color w:val="auto"/>
                <w:kern w:val="0"/>
                <w:szCs w:val="24"/>
                <w:lang w:val="en-GB"/>
              </w:rPr>
              <w:t xml:space="preserve">may include but not limited to: </w:t>
            </w:r>
          </w:p>
        </w:tc>
        <w:tc>
          <w:tcPr>
            <w:tcW w:w="5400" w:type="dxa"/>
          </w:tcPr>
          <w:p w14:paraId="4A84CB6A" w14:textId="77777777" w:rsidR="00574B37" w:rsidRPr="002B0757" w:rsidRDefault="00574B37" w:rsidP="00574B37">
            <w:pPr>
              <w:numPr>
                <w:ilvl w:val="0"/>
                <w:numId w:val="82"/>
              </w:numPr>
              <w:tabs>
                <w:tab w:val="left" w:pos="840"/>
              </w:tabs>
              <w:spacing w:after="0" w:line="276" w:lineRule="auto"/>
              <w:rPr>
                <w:rFonts w:eastAsia="Calibri"/>
                <w:color w:val="auto"/>
                <w:kern w:val="0"/>
                <w:szCs w:val="24"/>
                <w:lang w:val="en-GB"/>
              </w:rPr>
            </w:pPr>
            <w:r w:rsidRPr="002B0757">
              <w:rPr>
                <w:rFonts w:eastAsia="Calibri"/>
                <w:color w:val="auto"/>
                <w:kern w:val="0"/>
                <w:szCs w:val="24"/>
              </w:rPr>
              <w:t>Counselling and therapy sessions</w:t>
            </w:r>
          </w:p>
          <w:p w14:paraId="637C8D7A" w14:textId="77777777" w:rsidR="00574B37" w:rsidRPr="002B0757" w:rsidRDefault="00574B37" w:rsidP="00574B37">
            <w:pPr>
              <w:numPr>
                <w:ilvl w:val="0"/>
                <w:numId w:val="82"/>
              </w:numPr>
              <w:tabs>
                <w:tab w:val="left" w:pos="840"/>
              </w:tabs>
              <w:spacing w:after="0" w:line="276" w:lineRule="auto"/>
              <w:rPr>
                <w:rFonts w:eastAsia="Calibri"/>
                <w:color w:val="auto"/>
                <w:kern w:val="0"/>
                <w:szCs w:val="24"/>
                <w:lang w:val="en-GB"/>
              </w:rPr>
            </w:pPr>
            <w:r w:rsidRPr="002B0757">
              <w:rPr>
                <w:rFonts w:eastAsia="Calibri"/>
                <w:color w:val="auto"/>
                <w:kern w:val="0"/>
                <w:szCs w:val="24"/>
              </w:rPr>
              <w:t>Support groups</w:t>
            </w:r>
          </w:p>
          <w:p w14:paraId="3C4C77B5" w14:textId="77777777" w:rsidR="00574B37" w:rsidRPr="002B0757" w:rsidRDefault="00574B37" w:rsidP="00574B37">
            <w:pPr>
              <w:numPr>
                <w:ilvl w:val="0"/>
                <w:numId w:val="82"/>
              </w:numPr>
              <w:tabs>
                <w:tab w:val="left" w:pos="840"/>
              </w:tabs>
              <w:spacing w:after="0" w:line="276" w:lineRule="auto"/>
              <w:rPr>
                <w:rFonts w:eastAsia="Calibri"/>
                <w:color w:val="auto"/>
                <w:kern w:val="0"/>
                <w:szCs w:val="24"/>
                <w:lang w:val="en-GB"/>
              </w:rPr>
            </w:pPr>
            <w:r w:rsidRPr="002B0757">
              <w:rPr>
                <w:rFonts w:eastAsia="Calibri"/>
                <w:color w:val="auto"/>
                <w:kern w:val="0"/>
                <w:szCs w:val="24"/>
              </w:rPr>
              <w:t>Recreational and creative activities</w:t>
            </w:r>
          </w:p>
          <w:p w14:paraId="5C99344B" w14:textId="77777777" w:rsidR="00574B37" w:rsidRPr="002B0757" w:rsidRDefault="00574B37" w:rsidP="00574B37">
            <w:pPr>
              <w:numPr>
                <w:ilvl w:val="0"/>
                <w:numId w:val="82"/>
              </w:numPr>
              <w:tabs>
                <w:tab w:val="left" w:pos="840"/>
              </w:tabs>
              <w:spacing w:after="0" w:line="276" w:lineRule="auto"/>
              <w:rPr>
                <w:rFonts w:eastAsia="Calibri"/>
                <w:color w:val="auto"/>
                <w:kern w:val="0"/>
                <w:szCs w:val="24"/>
                <w:lang w:val="en-GB"/>
              </w:rPr>
            </w:pPr>
            <w:r w:rsidRPr="002B0757">
              <w:rPr>
                <w:rFonts w:eastAsia="Calibri"/>
                <w:color w:val="auto"/>
                <w:kern w:val="0"/>
                <w:szCs w:val="24"/>
              </w:rPr>
              <w:t>Social and community engagement</w:t>
            </w:r>
          </w:p>
          <w:p w14:paraId="7C77FD68" w14:textId="77777777" w:rsidR="00574B37" w:rsidRPr="002B0757" w:rsidRDefault="00574B37" w:rsidP="00574B37">
            <w:pPr>
              <w:numPr>
                <w:ilvl w:val="0"/>
                <w:numId w:val="82"/>
              </w:numPr>
              <w:tabs>
                <w:tab w:val="left" w:pos="840"/>
              </w:tabs>
              <w:spacing w:after="0" w:line="276" w:lineRule="auto"/>
              <w:rPr>
                <w:rFonts w:eastAsia="Calibri"/>
                <w:color w:val="auto"/>
                <w:kern w:val="0"/>
                <w:szCs w:val="24"/>
                <w:lang w:val="en-GB"/>
              </w:rPr>
            </w:pPr>
            <w:r w:rsidRPr="002B0757">
              <w:rPr>
                <w:rFonts w:eastAsia="Calibri"/>
                <w:color w:val="auto"/>
                <w:kern w:val="0"/>
                <w:szCs w:val="24"/>
              </w:rPr>
              <w:t xml:space="preserve">Spiritual and cultural activities </w:t>
            </w:r>
          </w:p>
        </w:tc>
      </w:tr>
    </w:tbl>
    <w:p w14:paraId="4258C1D5" w14:textId="77777777" w:rsidR="00574B37" w:rsidRPr="002B0757" w:rsidRDefault="00574B37" w:rsidP="00574B37">
      <w:pPr>
        <w:spacing w:after="0" w:line="276" w:lineRule="auto"/>
        <w:rPr>
          <w:rFonts w:eastAsia="Calibri"/>
          <w:b/>
          <w:color w:val="auto"/>
          <w:kern w:val="0"/>
          <w:szCs w:val="24"/>
          <w:lang w:val="en-GB"/>
        </w:rPr>
      </w:pPr>
    </w:p>
    <w:p w14:paraId="53D8E2BD" w14:textId="77777777" w:rsidR="00D821EC" w:rsidRDefault="00D821EC" w:rsidP="00574B37">
      <w:pPr>
        <w:spacing w:after="0" w:line="276" w:lineRule="auto"/>
        <w:rPr>
          <w:rFonts w:eastAsia="Calibri"/>
          <w:b/>
          <w:color w:val="auto"/>
          <w:kern w:val="0"/>
          <w:szCs w:val="24"/>
          <w:lang w:val="en-GB"/>
        </w:rPr>
      </w:pPr>
    </w:p>
    <w:p w14:paraId="2A611E4C" w14:textId="77777777" w:rsidR="00D821EC" w:rsidRDefault="00D821EC" w:rsidP="00574B37">
      <w:pPr>
        <w:spacing w:after="0" w:line="276" w:lineRule="auto"/>
        <w:rPr>
          <w:rFonts w:eastAsia="Calibri"/>
          <w:b/>
          <w:color w:val="auto"/>
          <w:kern w:val="0"/>
          <w:szCs w:val="24"/>
          <w:lang w:val="en-GB"/>
        </w:rPr>
      </w:pPr>
    </w:p>
    <w:p w14:paraId="6210E92F" w14:textId="427F5809" w:rsidR="00574B37" w:rsidRPr="002B0757" w:rsidRDefault="00574B37" w:rsidP="00574B37">
      <w:pPr>
        <w:spacing w:after="0" w:line="276" w:lineRule="auto"/>
        <w:rPr>
          <w:rFonts w:eastAsia="Calibri"/>
          <w:color w:val="auto"/>
          <w:kern w:val="0"/>
          <w:szCs w:val="24"/>
          <w:lang w:val="en-GB"/>
        </w:rPr>
      </w:pPr>
      <w:r w:rsidRPr="002B0757">
        <w:rPr>
          <w:rFonts w:eastAsia="Calibri"/>
          <w:b/>
          <w:color w:val="auto"/>
          <w:kern w:val="0"/>
          <w:szCs w:val="24"/>
          <w:lang w:val="en-GB"/>
        </w:rPr>
        <w:t>REQUIRED SKILLS AND KNOWLEDGE</w:t>
      </w:r>
    </w:p>
    <w:p w14:paraId="3DCEA3FD" w14:textId="77777777" w:rsidR="00574B37" w:rsidRPr="002B0757" w:rsidRDefault="00574B37" w:rsidP="00574B37">
      <w:pPr>
        <w:spacing w:after="0" w:line="276" w:lineRule="auto"/>
        <w:rPr>
          <w:rFonts w:eastAsia="Calibri"/>
          <w:bCs/>
          <w:color w:val="auto"/>
          <w:kern w:val="0"/>
          <w:szCs w:val="24"/>
          <w:lang w:val="en-GB"/>
        </w:rPr>
      </w:pPr>
      <w:r w:rsidRPr="002B0757">
        <w:rPr>
          <w:rFonts w:eastAsia="Calibri"/>
          <w:bCs/>
          <w:color w:val="auto"/>
          <w:kern w:val="0"/>
          <w:szCs w:val="24"/>
          <w:lang w:val="en-GB"/>
        </w:rPr>
        <w:t>This section describes the skills and knowledge required for this unit of competency.</w:t>
      </w:r>
    </w:p>
    <w:p w14:paraId="3B75FAAD" w14:textId="77777777" w:rsidR="00574B37" w:rsidRPr="002B0757" w:rsidRDefault="00574B37" w:rsidP="00574B37">
      <w:pPr>
        <w:spacing w:after="0" w:line="276" w:lineRule="auto"/>
        <w:rPr>
          <w:rFonts w:eastAsia="Calibri"/>
          <w:bCs/>
          <w:color w:val="auto"/>
          <w:kern w:val="0"/>
          <w:szCs w:val="24"/>
          <w:lang w:val="en-GB"/>
        </w:rPr>
      </w:pPr>
    </w:p>
    <w:p w14:paraId="381E898D" w14:textId="77777777" w:rsidR="00574B37" w:rsidRPr="002B0757" w:rsidRDefault="00574B37" w:rsidP="00574B37">
      <w:pPr>
        <w:spacing w:after="0" w:line="276" w:lineRule="auto"/>
        <w:rPr>
          <w:rFonts w:eastAsia="Calibri"/>
          <w:b/>
          <w:bCs/>
          <w:color w:val="auto"/>
          <w:kern w:val="0"/>
          <w:szCs w:val="24"/>
          <w:lang w:val="en-GB"/>
        </w:rPr>
      </w:pPr>
      <w:r w:rsidRPr="002B0757">
        <w:rPr>
          <w:rFonts w:eastAsia="Calibri"/>
          <w:b/>
          <w:bCs/>
          <w:color w:val="auto"/>
          <w:kern w:val="0"/>
          <w:szCs w:val="24"/>
          <w:lang w:val="en-GB"/>
        </w:rPr>
        <w:t xml:space="preserve">Required Skills </w:t>
      </w:r>
    </w:p>
    <w:p w14:paraId="068FC3BD" w14:textId="77777777" w:rsidR="00574B37" w:rsidRPr="002B0757" w:rsidRDefault="00574B37" w:rsidP="00574B37">
      <w:pPr>
        <w:spacing w:after="0" w:line="276" w:lineRule="auto"/>
        <w:rPr>
          <w:rFonts w:eastAsia="Calibri"/>
          <w:bCs/>
          <w:color w:val="auto"/>
          <w:kern w:val="0"/>
          <w:szCs w:val="24"/>
          <w:lang w:val="en-GB"/>
        </w:rPr>
      </w:pPr>
      <w:r w:rsidRPr="002B0757">
        <w:rPr>
          <w:rFonts w:eastAsia="Calibri"/>
          <w:bCs/>
          <w:color w:val="auto"/>
          <w:kern w:val="0"/>
          <w:szCs w:val="24"/>
          <w:lang w:val="en-GB"/>
        </w:rPr>
        <w:t>The individual needs to demonstrate ability in;</w:t>
      </w:r>
    </w:p>
    <w:p w14:paraId="5454D125" w14:textId="77777777" w:rsidR="00574B37" w:rsidRPr="002B0757" w:rsidRDefault="00574B37" w:rsidP="00574B37">
      <w:pPr>
        <w:numPr>
          <w:ilvl w:val="2"/>
          <w:numId w:val="76"/>
        </w:numPr>
        <w:spacing w:after="0" w:line="276" w:lineRule="auto"/>
        <w:contextualSpacing/>
        <w:rPr>
          <w:rFonts w:eastAsia="Calibri"/>
          <w:bCs/>
          <w:color w:val="auto"/>
          <w:kern w:val="0"/>
          <w:szCs w:val="24"/>
          <w:lang w:val="en-GB"/>
        </w:rPr>
      </w:pPr>
      <w:r w:rsidRPr="002B0757">
        <w:rPr>
          <w:rFonts w:eastAsia="Calibri"/>
          <w:bCs/>
          <w:color w:val="auto"/>
          <w:kern w:val="0"/>
          <w:szCs w:val="24"/>
          <w:lang w:val="en-GB"/>
        </w:rPr>
        <w:t>Communication skills</w:t>
      </w:r>
    </w:p>
    <w:p w14:paraId="54E86E14" w14:textId="77777777" w:rsidR="00574B37" w:rsidRPr="002B0757" w:rsidRDefault="00574B37" w:rsidP="00574B37">
      <w:pPr>
        <w:numPr>
          <w:ilvl w:val="2"/>
          <w:numId w:val="76"/>
        </w:numPr>
        <w:spacing w:after="0" w:line="276" w:lineRule="auto"/>
        <w:contextualSpacing/>
        <w:rPr>
          <w:rFonts w:eastAsia="Calibri"/>
          <w:bCs/>
          <w:color w:val="auto"/>
          <w:kern w:val="0"/>
          <w:szCs w:val="24"/>
          <w:lang w:val="en-GB"/>
        </w:rPr>
      </w:pPr>
      <w:r w:rsidRPr="002B0757">
        <w:rPr>
          <w:rFonts w:eastAsia="Calibri"/>
          <w:bCs/>
          <w:color w:val="auto"/>
          <w:kern w:val="0"/>
          <w:szCs w:val="24"/>
          <w:lang w:val="en-GB"/>
        </w:rPr>
        <w:t>Documentation</w:t>
      </w:r>
    </w:p>
    <w:p w14:paraId="73D3D5D8" w14:textId="77777777" w:rsidR="00574B37" w:rsidRPr="002B0757" w:rsidRDefault="00574B37" w:rsidP="00574B37">
      <w:pPr>
        <w:numPr>
          <w:ilvl w:val="2"/>
          <w:numId w:val="76"/>
        </w:numPr>
        <w:spacing w:after="0" w:line="276" w:lineRule="auto"/>
        <w:contextualSpacing/>
        <w:rPr>
          <w:rFonts w:eastAsia="Calibri"/>
          <w:bCs/>
          <w:color w:val="auto"/>
          <w:kern w:val="0"/>
          <w:szCs w:val="24"/>
          <w:lang w:val="en-GB"/>
        </w:rPr>
      </w:pPr>
      <w:r w:rsidRPr="002B0757">
        <w:rPr>
          <w:rFonts w:eastAsia="Calibri"/>
          <w:bCs/>
          <w:color w:val="auto"/>
          <w:kern w:val="0"/>
          <w:szCs w:val="24"/>
        </w:rPr>
        <w:t>Rapport establishment skills</w:t>
      </w:r>
    </w:p>
    <w:p w14:paraId="20BFC4D8" w14:textId="77777777" w:rsidR="00574B37" w:rsidRPr="002B0757" w:rsidRDefault="00574B37" w:rsidP="00574B37">
      <w:pPr>
        <w:numPr>
          <w:ilvl w:val="2"/>
          <w:numId w:val="76"/>
        </w:numPr>
        <w:spacing w:after="0" w:line="276" w:lineRule="auto"/>
        <w:contextualSpacing/>
        <w:rPr>
          <w:rFonts w:eastAsia="Calibri"/>
          <w:bCs/>
          <w:color w:val="auto"/>
          <w:kern w:val="0"/>
          <w:szCs w:val="24"/>
          <w:lang w:val="en-GB"/>
        </w:rPr>
      </w:pPr>
      <w:r w:rsidRPr="002B0757">
        <w:rPr>
          <w:rFonts w:eastAsia="Calibri"/>
          <w:bCs/>
          <w:color w:val="auto"/>
          <w:kern w:val="0"/>
          <w:szCs w:val="24"/>
          <w:lang w:val="en-GB"/>
        </w:rPr>
        <w:t xml:space="preserve">Observation of safety standards </w:t>
      </w:r>
    </w:p>
    <w:p w14:paraId="77EF523B" w14:textId="77777777" w:rsidR="00574B37" w:rsidRPr="002B0757" w:rsidRDefault="00574B37" w:rsidP="00574B37">
      <w:pPr>
        <w:spacing w:after="0" w:line="276" w:lineRule="auto"/>
        <w:contextualSpacing/>
        <w:rPr>
          <w:rFonts w:eastAsia="Calibri"/>
          <w:bCs/>
          <w:color w:val="auto"/>
          <w:kern w:val="0"/>
          <w:szCs w:val="24"/>
          <w:lang w:val="en-GB"/>
        </w:rPr>
      </w:pPr>
    </w:p>
    <w:p w14:paraId="33329161" w14:textId="77777777" w:rsidR="00574B37" w:rsidRPr="002B0757" w:rsidRDefault="00574B37" w:rsidP="00574B37">
      <w:pPr>
        <w:spacing w:after="0" w:line="276" w:lineRule="auto"/>
        <w:rPr>
          <w:rFonts w:eastAsia="Calibri"/>
          <w:b/>
          <w:color w:val="auto"/>
          <w:kern w:val="0"/>
          <w:szCs w:val="24"/>
          <w:lang w:val="en-GB"/>
        </w:rPr>
      </w:pPr>
      <w:r w:rsidRPr="002B0757">
        <w:rPr>
          <w:rFonts w:eastAsia="Calibri"/>
          <w:b/>
          <w:color w:val="auto"/>
          <w:kern w:val="0"/>
          <w:szCs w:val="24"/>
          <w:lang w:val="en-GB"/>
        </w:rPr>
        <w:t>Required knowledge</w:t>
      </w:r>
    </w:p>
    <w:p w14:paraId="35FFF81A" w14:textId="77777777" w:rsidR="00574B37" w:rsidRPr="002B0757" w:rsidRDefault="00574B37" w:rsidP="00574B37">
      <w:pPr>
        <w:spacing w:after="0" w:line="276" w:lineRule="auto"/>
        <w:rPr>
          <w:rFonts w:eastAsia="Calibri"/>
          <w:bCs/>
          <w:color w:val="auto"/>
          <w:kern w:val="0"/>
          <w:szCs w:val="24"/>
          <w:lang w:val="en-GB"/>
        </w:rPr>
      </w:pPr>
      <w:r w:rsidRPr="002B0757">
        <w:rPr>
          <w:rFonts w:eastAsia="Calibri"/>
          <w:bCs/>
          <w:color w:val="auto"/>
          <w:kern w:val="0"/>
          <w:szCs w:val="24"/>
          <w:lang w:val="en-GB"/>
        </w:rPr>
        <w:t>The individual needs to demonstrate knowledge of:</w:t>
      </w:r>
    </w:p>
    <w:p w14:paraId="37DDCA53" w14:textId="77777777" w:rsidR="00574B37" w:rsidRPr="002B0757" w:rsidRDefault="00574B37" w:rsidP="00574B37">
      <w:pPr>
        <w:numPr>
          <w:ilvl w:val="0"/>
          <w:numId w:val="77"/>
        </w:numPr>
        <w:spacing w:after="0" w:line="276" w:lineRule="auto"/>
        <w:rPr>
          <w:rFonts w:eastAsia="Calibri"/>
          <w:bCs/>
          <w:color w:val="auto"/>
          <w:kern w:val="0"/>
          <w:szCs w:val="24"/>
          <w:lang w:val="en-GB"/>
        </w:rPr>
      </w:pPr>
      <w:r w:rsidRPr="002B0757">
        <w:rPr>
          <w:rFonts w:eastAsia="Calibri"/>
          <w:bCs/>
          <w:color w:val="auto"/>
          <w:kern w:val="0"/>
          <w:szCs w:val="24"/>
          <w:lang w:val="en-GB"/>
        </w:rPr>
        <w:t>Occupational Safety and Health Standard</w:t>
      </w:r>
    </w:p>
    <w:p w14:paraId="52A79390" w14:textId="77777777" w:rsidR="00574B37" w:rsidRPr="002B0757" w:rsidRDefault="00574B37" w:rsidP="00574B37">
      <w:pPr>
        <w:spacing w:after="0" w:line="276" w:lineRule="auto"/>
        <w:ind w:left="360"/>
        <w:rPr>
          <w:rFonts w:eastAsia="Calibri"/>
          <w:bCs/>
          <w:color w:val="auto"/>
          <w:kern w:val="0"/>
          <w:szCs w:val="24"/>
          <w:lang w:val="en-GB"/>
        </w:rPr>
      </w:pPr>
    </w:p>
    <w:p w14:paraId="01D4EB1C" w14:textId="77777777" w:rsidR="00574B37" w:rsidRPr="002B0757" w:rsidRDefault="00574B37" w:rsidP="00574B37">
      <w:pPr>
        <w:spacing w:after="200" w:line="276" w:lineRule="auto"/>
        <w:contextualSpacing/>
        <w:rPr>
          <w:rFonts w:eastAsia="Calibri"/>
          <w:b/>
          <w:color w:val="auto"/>
          <w:kern w:val="0"/>
          <w:szCs w:val="24"/>
          <w:lang w:val="en-GB"/>
        </w:rPr>
      </w:pPr>
      <w:r w:rsidRPr="002B0757">
        <w:rPr>
          <w:rFonts w:eastAsia="Calibri"/>
          <w:b/>
          <w:color w:val="auto"/>
          <w:kern w:val="0"/>
          <w:szCs w:val="24"/>
          <w:lang w:val="en-GB"/>
        </w:rPr>
        <w:t>EVIDENCE GUIDE</w:t>
      </w:r>
    </w:p>
    <w:p w14:paraId="604C44F2" w14:textId="77777777" w:rsidR="00574B37" w:rsidRPr="002B0757" w:rsidRDefault="00574B37" w:rsidP="00574B37">
      <w:pPr>
        <w:tabs>
          <w:tab w:val="left" w:pos="10080"/>
        </w:tabs>
        <w:spacing w:after="200" w:line="276" w:lineRule="auto"/>
        <w:ind w:right="-180"/>
        <w:contextualSpacing/>
        <w:rPr>
          <w:rFonts w:eastAsia="Calibri"/>
          <w:color w:val="auto"/>
          <w:kern w:val="0"/>
          <w:szCs w:val="24"/>
          <w:lang w:val="en-GB"/>
        </w:rPr>
      </w:pPr>
      <w:r w:rsidRPr="002B0757">
        <w:rPr>
          <w:rFonts w:eastAsia="Calibri"/>
          <w:color w:val="auto"/>
          <w:kern w:val="0"/>
          <w:szCs w:val="24"/>
          <w:lang w:val="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6"/>
        <w:gridCol w:w="6532"/>
      </w:tblGrid>
      <w:tr w:rsidR="00574B37" w:rsidRPr="002B0757" w14:paraId="60605F39" w14:textId="77777777" w:rsidTr="003C4B47">
        <w:tc>
          <w:tcPr>
            <w:tcW w:w="2216" w:type="dxa"/>
            <w:tcBorders>
              <w:top w:val="single" w:sz="4" w:space="0" w:color="000000"/>
              <w:left w:val="single" w:sz="4" w:space="0" w:color="000000"/>
              <w:bottom w:val="single" w:sz="4" w:space="0" w:color="000000"/>
              <w:right w:val="single" w:sz="4" w:space="0" w:color="000000"/>
            </w:tcBorders>
          </w:tcPr>
          <w:p w14:paraId="68FDE576" w14:textId="77777777" w:rsidR="00574B37" w:rsidRPr="002B0757" w:rsidRDefault="00574B37" w:rsidP="00574B37">
            <w:pPr>
              <w:numPr>
                <w:ilvl w:val="0"/>
                <w:numId w:val="86"/>
              </w:numPr>
              <w:spacing w:after="0" w:line="276" w:lineRule="auto"/>
              <w:ind w:left="360"/>
              <w:contextualSpacing/>
              <w:rPr>
                <w:rFonts w:eastAsia="Calibri"/>
                <w:color w:val="auto"/>
                <w:kern w:val="0"/>
                <w:szCs w:val="24"/>
                <w:lang w:val="en-GB"/>
              </w:rPr>
            </w:pPr>
            <w:r w:rsidRPr="002B0757">
              <w:rPr>
                <w:rFonts w:eastAsia="Calibri"/>
                <w:color w:val="auto"/>
                <w:kern w:val="0"/>
                <w:szCs w:val="24"/>
                <w:lang w:val="en-GB"/>
              </w:rPr>
              <w:t>Critical Aspects of Competency</w:t>
            </w:r>
          </w:p>
        </w:tc>
        <w:tc>
          <w:tcPr>
            <w:tcW w:w="6532" w:type="dxa"/>
            <w:tcBorders>
              <w:top w:val="single" w:sz="4" w:space="0" w:color="000000"/>
              <w:left w:val="single" w:sz="4" w:space="0" w:color="000000"/>
              <w:bottom w:val="single" w:sz="4" w:space="0" w:color="000000"/>
              <w:right w:val="single" w:sz="4" w:space="0" w:color="000000"/>
            </w:tcBorders>
          </w:tcPr>
          <w:p w14:paraId="6F58BFC6" w14:textId="77777777"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Assessed client home environment as per WHO tools and guidelines for home assessment.</w:t>
            </w:r>
          </w:p>
          <w:p w14:paraId="3AC1FBF3" w14:textId="5B5129B6"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 xml:space="preserve">Assessed client </w:t>
            </w:r>
            <w:r w:rsidR="00545460" w:rsidRPr="002B0757">
              <w:rPr>
                <w:rFonts w:eastAsia="Calibri"/>
                <w:color w:val="auto"/>
                <w:kern w:val="0"/>
                <w:szCs w:val="24"/>
              </w:rPr>
              <w:t>condition as</w:t>
            </w:r>
            <w:r w:rsidRPr="002B0757">
              <w:rPr>
                <w:rFonts w:eastAsia="Calibri"/>
                <w:color w:val="auto"/>
                <w:kern w:val="0"/>
                <w:szCs w:val="24"/>
              </w:rPr>
              <w:t xml:space="preserve"> per MOH tools for geriatric assessment</w:t>
            </w:r>
          </w:p>
          <w:p w14:paraId="3EEB7E35" w14:textId="407DE639"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 xml:space="preserve">Developed work contract based on </w:t>
            </w:r>
            <w:r w:rsidR="00545460" w:rsidRPr="002B0757">
              <w:rPr>
                <w:rFonts w:eastAsia="Calibri"/>
                <w:color w:val="auto"/>
                <w:kern w:val="0"/>
                <w:szCs w:val="24"/>
              </w:rPr>
              <w:t>client’s</w:t>
            </w:r>
            <w:r w:rsidRPr="002B0757">
              <w:rPr>
                <w:rFonts w:eastAsia="Calibri"/>
                <w:color w:val="auto"/>
                <w:kern w:val="0"/>
                <w:szCs w:val="24"/>
              </w:rPr>
              <w:t xml:space="preserve"> needs</w:t>
            </w:r>
          </w:p>
          <w:p w14:paraId="6B55846D" w14:textId="77777777"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 xml:space="preserve">Carried out </w:t>
            </w:r>
            <w:r w:rsidRPr="002B0757">
              <w:rPr>
                <w:rFonts w:eastAsia="Calibri"/>
                <w:b/>
                <w:bCs/>
                <w:i/>
                <w:iCs/>
                <w:color w:val="auto"/>
                <w:kern w:val="0"/>
                <w:szCs w:val="24"/>
              </w:rPr>
              <w:t>geriatric care activities</w:t>
            </w:r>
            <w:r w:rsidRPr="002B0757">
              <w:rPr>
                <w:rFonts w:eastAsia="Calibri"/>
                <w:color w:val="auto"/>
                <w:kern w:val="0"/>
                <w:szCs w:val="24"/>
              </w:rPr>
              <w:t xml:space="preserve"> as per MOH geriatric guidelines </w:t>
            </w:r>
          </w:p>
          <w:p w14:paraId="4AC64D3F" w14:textId="77777777"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 xml:space="preserve">Prepared geriatrics care report as per MOH geriatric guidelines </w:t>
            </w:r>
          </w:p>
          <w:p w14:paraId="348E4945" w14:textId="77777777"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 xml:space="preserve">Carried out terminal ill care as per MOH terminal ill guidelines </w:t>
            </w:r>
          </w:p>
          <w:p w14:paraId="519DBEAC" w14:textId="77777777"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 xml:space="preserve">Carried out mental ill care as per MOH tool for mental health care </w:t>
            </w:r>
          </w:p>
          <w:p w14:paraId="2BA8A7D3" w14:textId="77777777"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 xml:space="preserve">Carried out </w:t>
            </w:r>
            <w:r w:rsidRPr="002B0757">
              <w:rPr>
                <w:rFonts w:eastAsia="Calibri"/>
                <w:b/>
                <w:bCs/>
                <w:i/>
                <w:iCs/>
                <w:color w:val="auto"/>
                <w:kern w:val="0"/>
                <w:szCs w:val="24"/>
              </w:rPr>
              <w:t>disability care activities</w:t>
            </w:r>
            <w:r w:rsidRPr="002B0757">
              <w:rPr>
                <w:rFonts w:eastAsia="Calibri"/>
                <w:color w:val="auto"/>
                <w:kern w:val="0"/>
                <w:szCs w:val="24"/>
              </w:rPr>
              <w:t xml:space="preserve"> as per MOH disability screening and assessment guidelines </w:t>
            </w:r>
          </w:p>
          <w:p w14:paraId="003B0D3E" w14:textId="77777777"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 xml:space="preserve">Carried out children </w:t>
            </w:r>
            <w:r w:rsidRPr="002B0757">
              <w:rPr>
                <w:rFonts w:eastAsia="Calibri"/>
                <w:b/>
                <w:bCs/>
                <w:i/>
                <w:iCs/>
                <w:color w:val="auto"/>
                <w:kern w:val="0"/>
                <w:szCs w:val="24"/>
              </w:rPr>
              <w:t>special needs activities</w:t>
            </w:r>
            <w:r w:rsidRPr="002B0757">
              <w:rPr>
                <w:rFonts w:eastAsia="Calibri"/>
                <w:color w:val="auto"/>
                <w:kern w:val="0"/>
                <w:szCs w:val="24"/>
              </w:rPr>
              <w:t xml:space="preserve"> as per MOH tool for children with special guidelines </w:t>
            </w:r>
          </w:p>
          <w:p w14:paraId="7477B0DA" w14:textId="36E43D46" w:rsidR="00574B37" w:rsidRPr="002B0757" w:rsidRDefault="00574B37" w:rsidP="00574B37">
            <w:pPr>
              <w:numPr>
                <w:ilvl w:val="1"/>
                <w:numId w:val="78"/>
              </w:numPr>
              <w:spacing w:after="0" w:line="276" w:lineRule="auto"/>
              <w:contextualSpacing/>
              <w:jc w:val="both"/>
              <w:rPr>
                <w:rFonts w:eastAsia="Calibri"/>
                <w:color w:val="auto"/>
                <w:kern w:val="0"/>
                <w:szCs w:val="24"/>
              </w:rPr>
            </w:pPr>
            <w:r w:rsidRPr="002B0757">
              <w:rPr>
                <w:rFonts w:eastAsia="Calibri"/>
                <w:color w:val="auto"/>
                <w:kern w:val="0"/>
                <w:szCs w:val="24"/>
              </w:rPr>
              <w:t xml:space="preserve">Carried out </w:t>
            </w:r>
            <w:r w:rsidRPr="002B0757">
              <w:rPr>
                <w:rFonts w:eastAsia="Calibri"/>
                <w:b/>
                <w:bCs/>
                <w:i/>
                <w:iCs/>
                <w:color w:val="auto"/>
                <w:kern w:val="0"/>
                <w:szCs w:val="24"/>
              </w:rPr>
              <w:t>psycho-social support activities</w:t>
            </w:r>
            <w:r w:rsidRPr="002B0757">
              <w:rPr>
                <w:rFonts w:eastAsia="Calibri"/>
                <w:color w:val="auto"/>
                <w:kern w:val="0"/>
                <w:szCs w:val="24"/>
              </w:rPr>
              <w:t xml:space="preserve"> as per </w:t>
            </w:r>
            <w:r w:rsidR="00545460" w:rsidRPr="002B0757">
              <w:rPr>
                <w:rFonts w:eastAsia="Calibri"/>
                <w:color w:val="auto"/>
                <w:kern w:val="0"/>
                <w:szCs w:val="24"/>
              </w:rPr>
              <w:t>client’s</w:t>
            </w:r>
            <w:r w:rsidRPr="002B0757">
              <w:rPr>
                <w:rFonts w:eastAsia="Calibri"/>
                <w:color w:val="auto"/>
                <w:kern w:val="0"/>
                <w:szCs w:val="24"/>
              </w:rPr>
              <w:t xml:space="preserve"> needs</w:t>
            </w:r>
          </w:p>
          <w:p w14:paraId="2EC89748" w14:textId="77777777" w:rsidR="00574B37" w:rsidRPr="002B0757" w:rsidRDefault="00574B37" w:rsidP="00574B37">
            <w:pPr>
              <w:tabs>
                <w:tab w:val="left" w:pos="357"/>
              </w:tabs>
              <w:spacing w:after="0" w:line="276" w:lineRule="auto"/>
              <w:jc w:val="both"/>
              <w:rPr>
                <w:rFonts w:eastAsia="Calibri"/>
                <w:color w:val="auto"/>
                <w:kern w:val="0"/>
                <w:szCs w:val="24"/>
              </w:rPr>
            </w:pPr>
            <w:r w:rsidRPr="002B0757">
              <w:rPr>
                <w:rFonts w:eastAsia="Calibri"/>
                <w:color w:val="auto"/>
                <w:kern w:val="0"/>
                <w:szCs w:val="24"/>
              </w:rPr>
              <w:t xml:space="preserve"> </w:t>
            </w:r>
          </w:p>
        </w:tc>
      </w:tr>
      <w:tr w:rsidR="00574B37" w:rsidRPr="002B0757" w14:paraId="1438992C" w14:textId="77777777" w:rsidTr="003C4B47">
        <w:tc>
          <w:tcPr>
            <w:tcW w:w="2216" w:type="dxa"/>
            <w:tcBorders>
              <w:top w:val="single" w:sz="4" w:space="0" w:color="000000"/>
              <w:left w:val="single" w:sz="4" w:space="0" w:color="000000"/>
              <w:bottom w:val="single" w:sz="4" w:space="0" w:color="000000"/>
              <w:right w:val="single" w:sz="4" w:space="0" w:color="000000"/>
            </w:tcBorders>
          </w:tcPr>
          <w:p w14:paraId="6C320524" w14:textId="77777777" w:rsidR="00574B37" w:rsidRPr="002B0757" w:rsidRDefault="00574B37" w:rsidP="00574B37">
            <w:pPr>
              <w:numPr>
                <w:ilvl w:val="0"/>
                <w:numId w:val="86"/>
              </w:numPr>
              <w:spacing w:after="0" w:line="276" w:lineRule="auto"/>
              <w:ind w:left="360"/>
              <w:contextualSpacing/>
              <w:jc w:val="both"/>
              <w:rPr>
                <w:rFonts w:eastAsia="Calibri"/>
                <w:color w:val="auto"/>
                <w:kern w:val="0"/>
                <w:szCs w:val="24"/>
                <w:lang w:val="en-GB"/>
              </w:rPr>
            </w:pPr>
            <w:r w:rsidRPr="002B0757">
              <w:rPr>
                <w:rFonts w:eastAsia="Calibri"/>
                <w:color w:val="auto"/>
                <w:kern w:val="0"/>
                <w:szCs w:val="24"/>
                <w:lang w:val="en-GB"/>
              </w:rPr>
              <w:t xml:space="preserve">Resource implications </w:t>
            </w:r>
          </w:p>
        </w:tc>
        <w:tc>
          <w:tcPr>
            <w:tcW w:w="6532" w:type="dxa"/>
            <w:tcBorders>
              <w:top w:val="single" w:sz="4" w:space="0" w:color="000000"/>
              <w:left w:val="single" w:sz="4" w:space="0" w:color="000000"/>
              <w:bottom w:val="single" w:sz="4" w:space="0" w:color="000000"/>
              <w:right w:val="single" w:sz="4" w:space="0" w:color="000000"/>
            </w:tcBorders>
          </w:tcPr>
          <w:p w14:paraId="55FC2472" w14:textId="77777777" w:rsidR="00574B37" w:rsidRPr="002B0757" w:rsidRDefault="00574B37" w:rsidP="00574B37">
            <w:pPr>
              <w:tabs>
                <w:tab w:val="left" w:pos="357"/>
              </w:tabs>
              <w:spacing w:after="0" w:line="276" w:lineRule="auto"/>
              <w:jc w:val="both"/>
              <w:rPr>
                <w:rFonts w:eastAsia="Calibri"/>
                <w:color w:val="auto"/>
                <w:kern w:val="0"/>
                <w:szCs w:val="24"/>
                <w:lang w:val="en-GB"/>
              </w:rPr>
            </w:pPr>
            <w:r w:rsidRPr="002B0757">
              <w:rPr>
                <w:rFonts w:eastAsia="Calibri"/>
                <w:color w:val="auto"/>
                <w:kern w:val="0"/>
                <w:szCs w:val="24"/>
                <w:lang w:val="en-GB"/>
              </w:rPr>
              <w:t>The following resources should be provided:</w:t>
            </w:r>
          </w:p>
          <w:p w14:paraId="450F18AF" w14:textId="77777777" w:rsidR="00574B37" w:rsidRPr="002B0757" w:rsidRDefault="00574B37" w:rsidP="00574B37">
            <w:pPr>
              <w:numPr>
                <w:ilvl w:val="1"/>
                <w:numId w:val="84"/>
              </w:numPr>
              <w:spacing w:after="0" w:line="276" w:lineRule="auto"/>
              <w:ind w:left="484" w:hanging="450"/>
              <w:contextualSpacing/>
              <w:jc w:val="both"/>
              <w:rPr>
                <w:rFonts w:eastAsia="Calibri"/>
                <w:color w:val="auto"/>
                <w:kern w:val="0"/>
                <w:szCs w:val="24"/>
                <w:lang w:val="en-GB"/>
              </w:rPr>
            </w:pPr>
            <w:r w:rsidRPr="002B0757">
              <w:rPr>
                <w:rFonts w:eastAsia="Calibri"/>
                <w:color w:val="auto"/>
                <w:kern w:val="0"/>
                <w:szCs w:val="24"/>
                <w:lang w:val="en-GB"/>
              </w:rPr>
              <w:t>Personal Protective Gear</w:t>
            </w:r>
          </w:p>
          <w:p w14:paraId="6F32C14C" w14:textId="77777777" w:rsidR="00574B37" w:rsidRPr="002B0757" w:rsidRDefault="00574B37" w:rsidP="00574B37">
            <w:pPr>
              <w:numPr>
                <w:ilvl w:val="1"/>
                <w:numId w:val="84"/>
              </w:numPr>
              <w:spacing w:after="0" w:line="276" w:lineRule="auto"/>
              <w:ind w:left="484" w:hanging="450"/>
              <w:contextualSpacing/>
              <w:jc w:val="both"/>
              <w:rPr>
                <w:rFonts w:eastAsia="Calibri"/>
                <w:color w:val="auto"/>
                <w:kern w:val="0"/>
                <w:szCs w:val="24"/>
                <w:lang w:val="en-GB"/>
              </w:rPr>
            </w:pPr>
            <w:r w:rsidRPr="002B0757">
              <w:rPr>
                <w:rFonts w:eastAsia="Calibri"/>
                <w:color w:val="auto"/>
                <w:kern w:val="0"/>
                <w:szCs w:val="24"/>
                <w:lang w:val="en-GB"/>
              </w:rPr>
              <w:t>Work place or assessment environment</w:t>
            </w:r>
          </w:p>
          <w:p w14:paraId="092E64A4" w14:textId="77777777" w:rsidR="00574B37" w:rsidRPr="002B0757" w:rsidRDefault="00574B37" w:rsidP="00574B37">
            <w:pPr>
              <w:numPr>
                <w:ilvl w:val="1"/>
                <w:numId w:val="84"/>
              </w:numPr>
              <w:spacing w:after="0" w:line="276" w:lineRule="auto"/>
              <w:ind w:left="484" w:hanging="450"/>
              <w:contextualSpacing/>
              <w:jc w:val="both"/>
              <w:rPr>
                <w:rFonts w:eastAsia="Calibri"/>
                <w:color w:val="auto"/>
                <w:kern w:val="0"/>
                <w:szCs w:val="24"/>
                <w:lang w:val="en-GB"/>
              </w:rPr>
            </w:pPr>
            <w:r w:rsidRPr="002B0757">
              <w:rPr>
                <w:rFonts w:eastAsia="Calibri"/>
                <w:color w:val="auto"/>
                <w:kern w:val="0"/>
                <w:szCs w:val="24"/>
                <w:lang w:val="en-GB"/>
              </w:rPr>
              <w:t>OSHA copy</w:t>
            </w:r>
          </w:p>
          <w:p w14:paraId="53D7ADEF" w14:textId="77777777" w:rsidR="00574B37" w:rsidRPr="002B0757" w:rsidRDefault="00574B37" w:rsidP="00574B37">
            <w:pPr>
              <w:numPr>
                <w:ilvl w:val="1"/>
                <w:numId w:val="84"/>
              </w:numPr>
              <w:spacing w:after="0" w:line="276" w:lineRule="auto"/>
              <w:ind w:left="484" w:hanging="450"/>
              <w:contextualSpacing/>
              <w:jc w:val="both"/>
              <w:rPr>
                <w:rFonts w:eastAsia="Calibri"/>
                <w:color w:val="auto"/>
                <w:kern w:val="0"/>
                <w:szCs w:val="24"/>
                <w:lang w:val="en-GB"/>
              </w:rPr>
            </w:pPr>
            <w:r w:rsidRPr="002B0757">
              <w:rPr>
                <w:rFonts w:eastAsia="Calibri"/>
                <w:color w:val="auto"/>
                <w:kern w:val="0"/>
                <w:szCs w:val="24"/>
                <w:lang w:val="en-GB"/>
              </w:rPr>
              <w:t xml:space="preserve">Waste disposal bins </w:t>
            </w:r>
          </w:p>
        </w:tc>
      </w:tr>
      <w:tr w:rsidR="00574B37" w:rsidRPr="002B0757" w14:paraId="111EAB00" w14:textId="77777777" w:rsidTr="003C4B47">
        <w:tc>
          <w:tcPr>
            <w:tcW w:w="2216" w:type="dxa"/>
            <w:tcBorders>
              <w:top w:val="single" w:sz="4" w:space="0" w:color="000000"/>
              <w:left w:val="single" w:sz="4" w:space="0" w:color="000000"/>
              <w:bottom w:val="single" w:sz="4" w:space="0" w:color="000000"/>
              <w:right w:val="single" w:sz="4" w:space="0" w:color="000000"/>
            </w:tcBorders>
          </w:tcPr>
          <w:p w14:paraId="5A58DD50" w14:textId="77777777" w:rsidR="00574B37" w:rsidRPr="002B0757" w:rsidRDefault="00574B37" w:rsidP="00574B37">
            <w:pPr>
              <w:numPr>
                <w:ilvl w:val="0"/>
                <w:numId w:val="86"/>
              </w:numPr>
              <w:spacing w:after="0" w:line="276" w:lineRule="auto"/>
              <w:ind w:left="360"/>
              <w:contextualSpacing/>
              <w:rPr>
                <w:rFonts w:eastAsia="Calibri"/>
                <w:color w:val="auto"/>
                <w:kern w:val="0"/>
                <w:szCs w:val="24"/>
                <w:lang w:val="en-GB"/>
              </w:rPr>
            </w:pPr>
            <w:r w:rsidRPr="002B0757">
              <w:rPr>
                <w:rFonts w:eastAsia="Calibri"/>
                <w:color w:val="auto"/>
                <w:kern w:val="0"/>
                <w:szCs w:val="24"/>
                <w:lang w:val="en-GB"/>
              </w:rPr>
              <w:t xml:space="preserve">Methods of assessment </w:t>
            </w:r>
          </w:p>
        </w:tc>
        <w:tc>
          <w:tcPr>
            <w:tcW w:w="6532" w:type="dxa"/>
            <w:tcBorders>
              <w:top w:val="single" w:sz="4" w:space="0" w:color="000000"/>
              <w:left w:val="single" w:sz="4" w:space="0" w:color="000000"/>
              <w:bottom w:val="single" w:sz="4" w:space="0" w:color="000000"/>
              <w:right w:val="single" w:sz="4" w:space="0" w:color="000000"/>
            </w:tcBorders>
          </w:tcPr>
          <w:p w14:paraId="1E2F25F9" w14:textId="77777777" w:rsidR="00574B37" w:rsidRPr="002B0757" w:rsidRDefault="00574B37" w:rsidP="00574B37">
            <w:pPr>
              <w:tabs>
                <w:tab w:val="left" w:pos="357"/>
              </w:tabs>
              <w:spacing w:after="0" w:line="276" w:lineRule="auto"/>
              <w:jc w:val="both"/>
              <w:rPr>
                <w:rFonts w:eastAsia="Calibri"/>
                <w:color w:val="auto"/>
                <w:kern w:val="0"/>
                <w:szCs w:val="24"/>
                <w:lang w:val="en-GB"/>
              </w:rPr>
            </w:pPr>
            <w:r w:rsidRPr="002B0757">
              <w:rPr>
                <w:rFonts w:eastAsia="Calibri"/>
                <w:color w:val="auto"/>
                <w:kern w:val="0"/>
                <w:szCs w:val="24"/>
                <w:lang w:val="en-GB"/>
              </w:rPr>
              <w:t xml:space="preserve">Competence maybe assesses through: </w:t>
            </w:r>
          </w:p>
          <w:p w14:paraId="11D0881E" w14:textId="77777777" w:rsidR="00574B37" w:rsidRPr="002B0757" w:rsidRDefault="00574B37" w:rsidP="00574B37">
            <w:pPr>
              <w:numPr>
                <w:ilvl w:val="1"/>
                <w:numId w:val="87"/>
              </w:numPr>
              <w:spacing w:after="0" w:line="276" w:lineRule="auto"/>
              <w:ind w:left="394" w:hanging="394"/>
              <w:contextualSpacing/>
              <w:jc w:val="both"/>
              <w:rPr>
                <w:rFonts w:eastAsia="Calibri"/>
                <w:color w:val="auto"/>
                <w:kern w:val="0"/>
                <w:szCs w:val="24"/>
                <w:lang w:val="en-GB"/>
              </w:rPr>
            </w:pPr>
            <w:r w:rsidRPr="002B0757">
              <w:rPr>
                <w:rFonts w:eastAsia="Calibri"/>
                <w:color w:val="auto"/>
                <w:kern w:val="0"/>
                <w:szCs w:val="24"/>
                <w:lang w:val="en-GB"/>
              </w:rPr>
              <w:t xml:space="preserve"> Portfolio assessment</w:t>
            </w:r>
          </w:p>
          <w:p w14:paraId="0802A564" w14:textId="77777777" w:rsidR="00574B37" w:rsidRPr="002B0757" w:rsidRDefault="00574B37" w:rsidP="00574B37">
            <w:pPr>
              <w:numPr>
                <w:ilvl w:val="1"/>
                <w:numId w:val="87"/>
              </w:numPr>
              <w:spacing w:after="0" w:line="276" w:lineRule="auto"/>
              <w:ind w:left="394" w:hanging="394"/>
              <w:contextualSpacing/>
              <w:jc w:val="both"/>
              <w:rPr>
                <w:rFonts w:eastAsia="Calibri"/>
                <w:color w:val="auto"/>
                <w:kern w:val="0"/>
                <w:szCs w:val="24"/>
                <w:lang w:val="en-GB"/>
              </w:rPr>
            </w:pPr>
            <w:r w:rsidRPr="002B0757">
              <w:rPr>
                <w:rFonts w:eastAsia="Calibri"/>
                <w:color w:val="auto"/>
                <w:kern w:val="0"/>
                <w:szCs w:val="24"/>
                <w:lang w:val="en-GB"/>
              </w:rPr>
              <w:t xml:space="preserve"> Cases studies/situation</w:t>
            </w:r>
          </w:p>
          <w:p w14:paraId="688FB389" w14:textId="77777777" w:rsidR="00574B37" w:rsidRPr="002B0757" w:rsidRDefault="00574B37" w:rsidP="00574B37">
            <w:pPr>
              <w:numPr>
                <w:ilvl w:val="1"/>
                <w:numId w:val="87"/>
              </w:numPr>
              <w:spacing w:after="0" w:line="276" w:lineRule="auto"/>
              <w:ind w:left="394" w:hanging="394"/>
              <w:contextualSpacing/>
              <w:jc w:val="both"/>
              <w:rPr>
                <w:rFonts w:eastAsia="Calibri"/>
                <w:color w:val="auto"/>
                <w:kern w:val="0"/>
                <w:szCs w:val="24"/>
                <w:lang w:val="en-GB"/>
              </w:rPr>
            </w:pPr>
            <w:r w:rsidRPr="002B0757">
              <w:rPr>
                <w:rFonts w:eastAsia="Calibri"/>
                <w:color w:val="auto"/>
                <w:kern w:val="0"/>
                <w:szCs w:val="24"/>
                <w:lang w:val="en-GB"/>
              </w:rPr>
              <w:t xml:space="preserve"> Practical</w:t>
            </w:r>
          </w:p>
          <w:p w14:paraId="6BE7702D" w14:textId="77777777" w:rsidR="00574B37" w:rsidRPr="002B0757" w:rsidRDefault="00574B37" w:rsidP="00574B37">
            <w:pPr>
              <w:numPr>
                <w:ilvl w:val="1"/>
                <w:numId w:val="87"/>
              </w:numPr>
              <w:spacing w:after="0" w:line="276" w:lineRule="auto"/>
              <w:ind w:left="394" w:hanging="394"/>
              <w:contextualSpacing/>
              <w:jc w:val="both"/>
              <w:rPr>
                <w:rFonts w:eastAsia="Calibri"/>
                <w:color w:val="auto"/>
                <w:kern w:val="0"/>
                <w:szCs w:val="24"/>
                <w:lang w:val="en-GB"/>
              </w:rPr>
            </w:pPr>
            <w:r w:rsidRPr="002B0757">
              <w:rPr>
                <w:rFonts w:eastAsia="Calibri"/>
                <w:color w:val="auto"/>
                <w:kern w:val="0"/>
                <w:szCs w:val="24"/>
                <w:lang w:val="en-GB"/>
              </w:rPr>
              <w:t xml:space="preserve"> Observation</w:t>
            </w:r>
          </w:p>
          <w:p w14:paraId="28C74D49" w14:textId="77777777" w:rsidR="00574B37" w:rsidRPr="002B0757" w:rsidRDefault="00574B37" w:rsidP="00574B37">
            <w:pPr>
              <w:numPr>
                <w:ilvl w:val="1"/>
                <w:numId w:val="87"/>
              </w:numPr>
              <w:spacing w:after="0" w:line="276" w:lineRule="auto"/>
              <w:ind w:left="394" w:hanging="394"/>
              <w:contextualSpacing/>
              <w:jc w:val="both"/>
              <w:rPr>
                <w:rFonts w:eastAsia="Calibri"/>
                <w:color w:val="auto"/>
                <w:kern w:val="0"/>
                <w:szCs w:val="24"/>
                <w:lang w:val="en-GB"/>
              </w:rPr>
            </w:pPr>
            <w:r w:rsidRPr="002B0757">
              <w:rPr>
                <w:rFonts w:eastAsia="Calibri"/>
                <w:color w:val="auto"/>
                <w:kern w:val="0"/>
                <w:szCs w:val="24"/>
                <w:lang w:val="en-GB"/>
              </w:rPr>
              <w:t xml:space="preserve"> Third Party Reports</w:t>
            </w:r>
          </w:p>
          <w:p w14:paraId="00ECA265" w14:textId="77777777" w:rsidR="00574B37" w:rsidRPr="002B0757" w:rsidRDefault="00574B37" w:rsidP="00574B37">
            <w:pPr>
              <w:numPr>
                <w:ilvl w:val="1"/>
                <w:numId w:val="87"/>
              </w:numPr>
              <w:spacing w:after="0" w:line="276" w:lineRule="auto"/>
              <w:ind w:left="394" w:hanging="394"/>
              <w:contextualSpacing/>
              <w:jc w:val="both"/>
              <w:rPr>
                <w:rFonts w:eastAsia="Calibri"/>
                <w:color w:val="auto"/>
                <w:kern w:val="0"/>
                <w:szCs w:val="24"/>
                <w:lang w:val="en-GB"/>
              </w:rPr>
            </w:pPr>
            <w:r w:rsidRPr="002B0757">
              <w:rPr>
                <w:rFonts w:eastAsia="Calibri"/>
                <w:color w:val="auto"/>
                <w:kern w:val="0"/>
                <w:szCs w:val="24"/>
                <w:lang w:val="en-GB"/>
              </w:rPr>
              <w:t xml:space="preserve"> Written</w:t>
            </w:r>
          </w:p>
        </w:tc>
      </w:tr>
      <w:tr w:rsidR="00574B37" w:rsidRPr="002B0757" w14:paraId="67F33A43" w14:textId="77777777" w:rsidTr="003C4B47">
        <w:tc>
          <w:tcPr>
            <w:tcW w:w="2216" w:type="dxa"/>
            <w:tcBorders>
              <w:top w:val="single" w:sz="4" w:space="0" w:color="000000"/>
              <w:left w:val="single" w:sz="4" w:space="0" w:color="000000"/>
              <w:bottom w:val="single" w:sz="4" w:space="0" w:color="000000"/>
              <w:right w:val="single" w:sz="4" w:space="0" w:color="000000"/>
            </w:tcBorders>
          </w:tcPr>
          <w:p w14:paraId="6092DC37" w14:textId="77777777" w:rsidR="00574B37" w:rsidRPr="002B0757" w:rsidRDefault="00574B37" w:rsidP="00574B37">
            <w:pPr>
              <w:numPr>
                <w:ilvl w:val="0"/>
                <w:numId w:val="86"/>
              </w:numPr>
              <w:spacing w:after="0" w:line="276" w:lineRule="auto"/>
              <w:ind w:left="360"/>
              <w:contextualSpacing/>
              <w:rPr>
                <w:rFonts w:eastAsia="Calibri"/>
                <w:color w:val="auto"/>
                <w:kern w:val="0"/>
                <w:szCs w:val="24"/>
                <w:lang w:val="en-GB"/>
              </w:rPr>
            </w:pPr>
            <w:r w:rsidRPr="002B0757">
              <w:rPr>
                <w:rFonts w:eastAsia="Calibri"/>
                <w:color w:val="auto"/>
                <w:kern w:val="0"/>
                <w:szCs w:val="24"/>
                <w:lang w:val="en-GB"/>
              </w:rPr>
              <w:t xml:space="preserve">Context of assessment </w:t>
            </w:r>
          </w:p>
        </w:tc>
        <w:tc>
          <w:tcPr>
            <w:tcW w:w="6532" w:type="dxa"/>
            <w:tcBorders>
              <w:top w:val="single" w:sz="4" w:space="0" w:color="000000"/>
              <w:left w:val="single" w:sz="4" w:space="0" w:color="000000"/>
              <w:bottom w:val="single" w:sz="4" w:space="0" w:color="000000"/>
              <w:right w:val="single" w:sz="4" w:space="0" w:color="000000"/>
            </w:tcBorders>
          </w:tcPr>
          <w:p w14:paraId="7D171EAE" w14:textId="77777777" w:rsidR="00574B37" w:rsidRPr="002B0757" w:rsidRDefault="00574B37" w:rsidP="00574B37">
            <w:pPr>
              <w:spacing w:after="0" w:line="276" w:lineRule="auto"/>
              <w:contextualSpacing/>
              <w:jc w:val="both"/>
              <w:rPr>
                <w:rFonts w:eastAsia="Calibri"/>
                <w:color w:val="auto"/>
                <w:kern w:val="0"/>
                <w:szCs w:val="24"/>
                <w:lang w:val="en-GB"/>
              </w:rPr>
            </w:pPr>
            <w:r w:rsidRPr="002B0757">
              <w:rPr>
                <w:rFonts w:eastAsia="Calibri"/>
                <w:color w:val="auto"/>
                <w:kern w:val="0"/>
                <w:szCs w:val="24"/>
                <w:lang w:val="en-GB"/>
              </w:rPr>
              <w:t xml:space="preserve">Competence maybe assessed on the job, off the job or a combination of these. </w:t>
            </w:r>
          </w:p>
          <w:p w14:paraId="7B00E28F" w14:textId="77777777" w:rsidR="00574B37" w:rsidRPr="002B0757" w:rsidRDefault="00574B37" w:rsidP="00574B37">
            <w:pPr>
              <w:numPr>
                <w:ilvl w:val="1"/>
                <w:numId w:val="88"/>
              </w:numPr>
              <w:spacing w:after="0" w:line="276" w:lineRule="auto"/>
              <w:ind w:left="484" w:hanging="450"/>
              <w:contextualSpacing/>
              <w:jc w:val="both"/>
              <w:rPr>
                <w:rFonts w:eastAsia="Calibri"/>
                <w:color w:val="auto"/>
                <w:kern w:val="0"/>
                <w:szCs w:val="24"/>
                <w:lang w:val="en-GB"/>
              </w:rPr>
            </w:pPr>
            <w:r w:rsidRPr="002B0757">
              <w:rPr>
                <w:rFonts w:eastAsia="Calibri"/>
                <w:color w:val="auto"/>
                <w:kern w:val="0"/>
                <w:szCs w:val="24"/>
                <w:lang w:val="en-GB"/>
              </w:rPr>
              <w:t xml:space="preserve">Off the job assessment must be undertaken in closely simulated workplace environment </w:t>
            </w:r>
          </w:p>
          <w:p w14:paraId="6C0070C6" w14:textId="77777777" w:rsidR="00574B37" w:rsidRPr="002B0757" w:rsidRDefault="00574B37" w:rsidP="00574B37">
            <w:pPr>
              <w:numPr>
                <w:ilvl w:val="1"/>
                <w:numId w:val="88"/>
              </w:numPr>
              <w:spacing w:after="0" w:line="276" w:lineRule="auto"/>
              <w:ind w:left="394" w:hanging="394"/>
              <w:contextualSpacing/>
              <w:jc w:val="both"/>
              <w:rPr>
                <w:rFonts w:eastAsia="Calibri"/>
                <w:color w:val="auto"/>
                <w:kern w:val="0"/>
                <w:szCs w:val="24"/>
                <w:lang w:val="en-GB"/>
              </w:rPr>
            </w:pPr>
            <w:r w:rsidRPr="002B0757">
              <w:rPr>
                <w:rFonts w:eastAsia="Calibri"/>
                <w:color w:val="auto"/>
                <w:kern w:val="0"/>
                <w:szCs w:val="24"/>
                <w:lang w:val="en-GB"/>
              </w:rPr>
              <w:t>Assessment shall be observed while tasks are being undertaken whether individually or in-group</w:t>
            </w:r>
          </w:p>
        </w:tc>
      </w:tr>
      <w:tr w:rsidR="00574B37" w:rsidRPr="002B0757" w14:paraId="217766A8" w14:textId="77777777" w:rsidTr="003C4B47">
        <w:tc>
          <w:tcPr>
            <w:tcW w:w="2216" w:type="dxa"/>
            <w:tcBorders>
              <w:top w:val="single" w:sz="4" w:space="0" w:color="000000"/>
              <w:left w:val="single" w:sz="4" w:space="0" w:color="000000"/>
              <w:bottom w:val="single" w:sz="4" w:space="0" w:color="000000"/>
              <w:right w:val="single" w:sz="4" w:space="0" w:color="000000"/>
            </w:tcBorders>
          </w:tcPr>
          <w:p w14:paraId="790F108D" w14:textId="77777777" w:rsidR="00574B37" w:rsidRPr="002B0757" w:rsidRDefault="00574B37" w:rsidP="00574B37">
            <w:pPr>
              <w:numPr>
                <w:ilvl w:val="0"/>
                <w:numId w:val="86"/>
              </w:numPr>
              <w:spacing w:after="0" w:line="276" w:lineRule="auto"/>
              <w:ind w:left="360"/>
              <w:contextualSpacing/>
              <w:rPr>
                <w:rFonts w:eastAsia="Calibri"/>
                <w:color w:val="auto"/>
                <w:kern w:val="0"/>
                <w:szCs w:val="24"/>
                <w:lang w:val="en-GB"/>
              </w:rPr>
            </w:pPr>
            <w:r w:rsidRPr="002B0757">
              <w:rPr>
                <w:rFonts w:eastAsia="Calibri"/>
                <w:color w:val="auto"/>
                <w:kern w:val="0"/>
                <w:szCs w:val="24"/>
                <w:lang w:val="en-GB"/>
              </w:rPr>
              <w:t xml:space="preserve">Guidance information for assessment </w:t>
            </w:r>
          </w:p>
        </w:tc>
        <w:tc>
          <w:tcPr>
            <w:tcW w:w="6532" w:type="dxa"/>
            <w:tcBorders>
              <w:top w:val="single" w:sz="4" w:space="0" w:color="000000"/>
              <w:left w:val="single" w:sz="4" w:space="0" w:color="000000"/>
              <w:bottom w:val="single" w:sz="4" w:space="0" w:color="000000"/>
              <w:right w:val="single" w:sz="4" w:space="0" w:color="000000"/>
            </w:tcBorders>
          </w:tcPr>
          <w:p w14:paraId="51FAE6DC" w14:textId="77777777" w:rsidR="00574B37" w:rsidRPr="002B0757" w:rsidRDefault="00574B37" w:rsidP="00574B37">
            <w:pPr>
              <w:tabs>
                <w:tab w:val="left" w:pos="357"/>
              </w:tabs>
              <w:spacing w:after="0" w:line="276" w:lineRule="auto"/>
              <w:jc w:val="both"/>
              <w:rPr>
                <w:rFonts w:eastAsia="Calibri"/>
                <w:color w:val="auto"/>
                <w:kern w:val="0"/>
                <w:szCs w:val="24"/>
                <w:lang w:val="en-GB"/>
              </w:rPr>
            </w:pPr>
            <w:r w:rsidRPr="002B0757">
              <w:rPr>
                <w:rFonts w:eastAsia="Calibri"/>
                <w:color w:val="auto"/>
                <w:kern w:val="0"/>
                <w:szCs w:val="24"/>
                <w:lang w:val="en-GB"/>
              </w:rPr>
              <w:t xml:space="preserve">Holistic assessment with other relevant units to the industry sector, workplace and job role is recommended. </w:t>
            </w:r>
          </w:p>
        </w:tc>
      </w:tr>
    </w:tbl>
    <w:p w14:paraId="0D261F4A" w14:textId="77777777" w:rsidR="001C4708" w:rsidRPr="002B0757" w:rsidRDefault="001C4708" w:rsidP="00450511"/>
    <w:sectPr w:rsidR="001C4708" w:rsidRPr="002B0757">
      <w:headerReference w:type="default" r:id="rId18"/>
      <w:footerReference w:type="default" r:id="rId19"/>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0B220" w14:textId="77777777" w:rsidR="001602B2" w:rsidRDefault="001602B2">
      <w:pPr>
        <w:spacing w:line="240" w:lineRule="auto"/>
      </w:pPr>
      <w:r>
        <w:separator/>
      </w:r>
    </w:p>
  </w:endnote>
  <w:endnote w:type="continuationSeparator" w:id="0">
    <w:p w14:paraId="41AEF051" w14:textId="77777777" w:rsidR="001602B2" w:rsidRDefault="00160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C8223" w14:textId="77777777" w:rsidR="00444A9F" w:rsidRDefault="0044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062073"/>
      <w:docPartObj>
        <w:docPartGallery w:val="Page Numbers (Bottom of Page)"/>
        <w:docPartUnique/>
      </w:docPartObj>
    </w:sdtPr>
    <w:sdtEndPr>
      <w:rPr>
        <w:noProof/>
      </w:rPr>
    </w:sdtEndPr>
    <w:sdtContent>
      <w:p w14:paraId="6C8E7C70" w14:textId="77777777" w:rsidR="00C76CC4" w:rsidRDefault="00C76CC4" w:rsidP="00C76CC4">
        <w:pPr>
          <w:pStyle w:val="Footer"/>
          <w:jc w:val="center"/>
          <w:rPr>
            <w:noProof/>
          </w:rPr>
        </w:pPr>
        <w:r>
          <w:fldChar w:fldCharType="begin"/>
        </w:r>
        <w:r>
          <w:instrText xml:space="preserve"> PAGE   \* MERGEFORMAT </w:instrText>
        </w:r>
        <w:r>
          <w:fldChar w:fldCharType="separate"/>
        </w:r>
        <w:r>
          <w:t>14</w:t>
        </w:r>
        <w:r>
          <w:rPr>
            <w:noProof/>
          </w:rPr>
          <w:fldChar w:fldCharType="end"/>
        </w:r>
      </w:p>
      <w:p w14:paraId="3148D6FD" w14:textId="77777777" w:rsidR="00C76CC4" w:rsidRDefault="00000000" w:rsidP="00C76CC4">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C76CC4" w14:paraId="27027CB3" w14:textId="77777777" w:rsidTr="00643ECA">
      <w:trPr>
        <w:trHeight w:hRule="exact" w:val="115"/>
        <w:jc w:val="center"/>
      </w:trPr>
      <w:tc>
        <w:tcPr>
          <w:tcW w:w="4686" w:type="dxa"/>
          <w:shd w:val="clear" w:color="auto" w:fill="4472C4" w:themeFill="accent1"/>
          <w:tcMar>
            <w:top w:w="0" w:type="dxa"/>
            <w:bottom w:w="0" w:type="dxa"/>
          </w:tcMar>
        </w:tcPr>
        <w:p w14:paraId="526C7CF4" w14:textId="77777777" w:rsidR="00C76CC4" w:rsidRDefault="00C76CC4" w:rsidP="00C76CC4">
          <w:pPr>
            <w:pStyle w:val="Header"/>
            <w:rPr>
              <w:caps/>
              <w:sz w:val="18"/>
            </w:rPr>
          </w:pPr>
        </w:p>
      </w:tc>
    </w:tr>
    <w:tr w:rsidR="00C76CC4" w:rsidRPr="0053029E" w14:paraId="55D5B75F" w14:textId="77777777" w:rsidTr="00643ECA">
      <w:trPr>
        <w:jc w:val="center"/>
      </w:trPr>
      <w:sdt>
        <w:sdtPr>
          <w:rPr>
            <w:caps/>
            <w:color w:val="FF0000"/>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576B3A0" w14:textId="08329FB6" w:rsidR="00C76CC4" w:rsidRPr="0053029E" w:rsidRDefault="00C76CC4" w:rsidP="00C76CC4">
              <w:pPr>
                <w:pStyle w:val="Footer"/>
                <w:rPr>
                  <w:caps/>
                  <w:color w:val="808080" w:themeColor="background1" w:themeShade="80"/>
                  <w:szCs w:val="24"/>
                </w:rPr>
              </w:pPr>
              <w:r w:rsidRPr="00C76CC4">
                <w:rPr>
                  <w:caps/>
                  <w:color w:val="FF0000"/>
                  <w:szCs w:val="24"/>
                </w:rPr>
                <w:t>©QAI 2025</w:t>
              </w:r>
            </w:p>
          </w:tc>
        </w:sdtContent>
      </w:sdt>
    </w:tr>
  </w:tbl>
  <w:p w14:paraId="01AA79E7" w14:textId="77777777" w:rsidR="001C4708" w:rsidRPr="00C76CC4" w:rsidRDefault="001C4708" w:rsidP="00C76C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5995E" w14:textId="77777777" w:rsidR="00444A9F" w:rsidRDefault="00444A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950160"/>
      <w:docPartObj>
        <w:docPartGallery w:val="Page Numbers (Bottom of Page)"/>
        <w:docPartUnique/>
      </w:docPartObj>
    </w:sdtPr>
    <w:sdtEndPr>
      <w:rPr>
        <w:noProof/>
      </w:rPr>
    </w:sdtEndPr>
    <w:sdtContent>
      <w:p w14:paraId="5D2F5CC8" w14:textId="77777777" w:rsidR="00C76CC4" w:rsidRDefault="00C76CC4" w:rsidP="00C76CC4">
        <w:pPr>
          <w:pStyle w:val="Footer"/>
          <w:jc w:val="center"/>
          <w:rPr>
            <w:noProof/>
          </w:rPr>
        </w:pPr>
        <w:r>
          <w:fldChar w:fldCharType="begin"/>
        </w:r>
        <w:r>
          <w:instrText xml:space="preserve"> PAGE   \* MERGEFORMAT </w:instrText>
        </w:r>
        <w:r>
          <w:fldChar w:fldCharType="separate"/>
        </w:r>
        <w:r>
          <w:t>14</w:t>
        </w:r>
        <w:r>
          <w:rPr>
            <w:noProof/>
          </w:rPr>
          <w:fldChar w:fldCharType="end"/>
        </w:r>
      </w:p>
      <w:p w14:paraId="7D074F33" w14:textId="77777777" w:rsidR="00C76CC4" w:rsidRDefault="00000000" w:rsidP="00C76CC4">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C76CC4" w14:paraId="04BF9F49" w14:textId="77777777" w:rsidTr="00643ECA">
      <w:trPr>
        <w:trHeight w:hRule="exact" w:val="115"/>
        <w:jc w:val="center"/>
      </w:trPr>
      <w:tc>
        <w:tcPr>
          <w:tcW w:w="4686" w:type="dxa"/>
          <w:shd w:val="clear" w:color="auto" w:fill="4472C4" w:themeFill="accent1"/>
          <w:tcMar>
            <w:top w:w="0" w:type="dxa"/>
            <w:bottom w:w="0" w:type="dxa"/>
          </w:tcMar>
        </w:tcPr>
        <w:p w14:paraId="1C7662F9" w14:textId="77777777" w:rsidR="00C76CC4" w:rsidRDefault="00C76CC4" w:rsidP="00C76CC4">
          <w:pPr>
            <w:pStyle w:val="Header"/>
            <w:rPr>
              <w:caps/>
              <w:sz w:val="18"/>
            </w:rPr>
          </w:pPr>
        </w:p>
      </w:tc>
    </w:tr>
    <w:tr w:rsidR="00C76CC4" w:rsidRPr="0053029E" w14:paraId="4925728F" w14:textId="77777777" w:rsidTr="00643ECA">
      <w:trPr>
        <w:jc w:val="center"/>
      </w:trPr>
      <w:tc>
        <w:tcPr>
          <w:tcW w:w="4686" w:type="dxa"/>
          <w:shd w:val="clear" w:color="auto" w:fill="auto"/>
          <w:vAlign w:val="center"/>
        </w:tcPr>
        <w:p w14:paraId="464E692B" w14:textId="4880BC28" w:rsidR="00C76CC4" w:rsidRPr="0053029E" w:rsidRDefault="00C76CC4" w:rsidP="00C76CC4">
          <w:pPr>
            <w:pStyle w:val="Footer"/>
            <w:rPr>
              <w:caps/>
              <w:color w:val="808080" w:themeColor="background1" w:themeShade="80"/>
              <w:szCs w:val="24"/>
            </w:rPr>
          </w:pPr>
        </w:p>
      </w:tc>
    </w:tr>
  </w:tbl>
  <w:p w14:paraId="3CA8ACEB" w14:textId="77777777" w:rsidR="00C76CC4" w:rsidRPr="00C76CC4" w:rsidRDefault="00C76CC4" w:rsidP="00C76C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4013926"/>
      <w:docPartObj>
        <w:docPartGallery w:val="Page Numbers (Bottom of Page)"/>
        <w:docPartUnique/>
      </w:docPartObj>
    </w:sdtPr>
    <w:sdtEndPr>
      <w:rPr>
        <w:noProof/>
      </w:rPr>
    </w:sdtEndPr>
    <w:sdtContent>
      <w:p w14:paraId="21FF4386" w14:textId="77777777" w:rsidR="00C76CC4" w:rsidRDefault="00C76CC4" w:rsidP="00C76CC4">
        <w:pPr>
          <w:pStyle w:val="Footer"/>
          <w:jc w:val="center"/>
          <w:rPr>
            <w:noProof/>
          </w:rPr>
        </w:pPr>
        <w:r>
          <w:fldChar w:fldCharType="begin"/>
        </w:r>
        <w:r>
          <w:instrText xml:space="preserve"> PAGE   \* MERGEFORMAT </w:instrText>
        </w:r>
        <w:r>
          <w:fldChar w:fldCharType="separate"/>
        </w:r>
        <w:r>
          <w:t>14</w:t>
        </w:r>
        <w:r>
          <w:rPr>
            <w:noProof/>
          </w:rPr>
          <w:fldChar w:fldCharType="end"/>
        </w:r>
      </w:p>
      <w:p w14:paraId="58CE424C" w14:textId="77777777" w:rsidR="00C76CC4" w:rsidRDefault="00000000" w:rsidP="00C76CC4">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C76CC4" w14:paraId="4A838A00" w14:textId="77777777" w:rsidTr="00643ECA">
      <w:trPr>
        <w:trHeight w:hRule="exact" w:val="115"/>
        <w:jc w:val="center"/>
      </w:trPr>
      <w:tc>
        <w:tcPr>
          <w:tcW w:w="4686" w:type="dxa"/>
          <w:shd w:val="clear" w:color="auto" w:fill="4472C4" w:themeFill="accent1"/>
          <w:tcMar>
            <w:top w:w="0" w:type="dxa"/>
            <w:bottom w:w="0" w:type="dxa"/>
          </w:tcMar>
        </w:tcPr>
        <w:p w14:paraId="7BD2368C" w14:textId="77777777" w:rsidR="00C76CC4" w:rsidRDefault="00C76CC4" w:rsidP="00C76CC4">
          <w:pPr>
            <w:pStyle w:val="Header"/>
            <w:rPr>
              <w:caps/>
              <w:sz w:val="18"/>
            </w:rPr>
          </w:pPr>
        </w:p>
      </w:tc>
    </w:tr>
    <w:tr w:rsidR="00C76CC4" w:rsidRPr="0053029E" w14:paraId="6CD52627" w14:textId="77777777" w:rsidTr="00643ECA">
      <w:trPr>
        <w:jc w:val="center"/>
      </w:trPr>
      <w:tc>
        <w:tcPr>
          <w:tcW w:w="4686" w:type="dxa"/>
          <w:shd w:val="clear" w:color="auto" w:fill="auto"/>
          <w:vAlign w:val="center"/>
        </w:tcPr>
        <w:p w14:paraId="335206A1" w14:textId="144A24B3" w:rsidR="00C76CC4" w:rsidRPr="0053029E" w:rsidRDefault="00C76CC4" w:rsidP="00C76CC4">
          <w:pPr>
            <w:pStyle w:val="Footer"/>
            <w:rPr>
              <w:caps/>
              <w:color w:val="808080" w:themeColor="background1" w:themeShade="80"/>
              <w:szCs w:val="24"/>
            </w:rPr>
          </w:pPr>
        </w:p>
      </w:tc>
    </w:tr>
  </w:tbl>
  <w:p w14:paraId="482593F0" w14:textId="77777777" w:rsidR="00C76CC4" w:rsidRPr="00C76CC4" w:rsidRDefault="00C76CC4" w:rsidP="00C76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D78D8" w14:textId="77777777" w:rsidR="001602B2" w:rsidRDefault="001602B2">
      <w:pPr>
        <w:spacing w:after="0"/>
      </w:pPr>
      <w:r>
        <w:separator/>
      </w:r>
    </w:p>
  </w:footnote>
  <w:footnote w:type="continuationSeparator" w:id="0">
    <w:p w14:paraId="3C90ADA3" w14:textId="77777777" w:rsidR="001602B2" w:rsidRDefault="001602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0808A" w14:textId="77777777" w:rsidR="00444A9F" w:rsidRDefault="00444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A7314" w14:textId="77777777" w:rsidR="00444A9F" w:rsidRDefault="00444A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C2CD4" w14:textId="77777777" w:rsidR="00444A9F" w:rsidRDefault="00444A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DF662" w14:textId="77777777" w:rsidR="00C76CC4" w:rsidRDefault="00C76CC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C275D" w14:textId="77777777" w:rsidR="00C76CC4" w:rsidRDefault="00C76C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C5040B"/>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C146C147"/>
    <w:multiLevelType w:val="singleLevel"/>
    <w:tmpl w:val="04090001"/>
    <w:lvl w:ilvl="0">
      <w:start w:val="1"/>
      <w:numFmt w:val="bullet"/>
      <w:lvlText w:val=""/>
      <w:lvlJc w:val="left"/>
      <w:pPr>
        <w:ind w:left="780" w:hanging="360"/>
      </w:pPr>
      <w:rPr>
        <w:rFonts w:ascii="Symbol" w:hAnsi="Symbol" w:hint="default"/>
      </w:rPr>
    </w:lvl>
  </w:abstractNum>
  <w:abstractNum w:abstractNumId="2" w15:restartNumberingAfterBreak="0">
    <w:nsid w:val="C1CD3A77"/>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F71EBA56"/>
    <w:multiLevelType w:val="multilevel"/>
    <w:tmpl w:val="22D0FE30"/>
    <w:lvl w:ilvl="0">
      <w:start w:val="1"/>
      <w:numFmt w:val="decimal"/>
      <w:suff w:val="space"/>
      <w:lvlText w:val="%1."/>
      <w:lvlJc w:val="left"/>
      <w:rPr>
        <w:b w:val="0"/>
        <w:bCs/>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00000010"/>
    <w:multiLevelType w:val="multilevel"/>
    <w:tmpl w:val="7E82AD50"/>
    <w:lvl w:ilvl="0">
      <w:start w:val="1"/>
      <w:numFmt w:val="decimal"/>
      <w:lvlText w:val="%1."/>
      <w:lvlJc w:val="left"/>
      <w:pPr>
        <w:ind w:left="360" w:hanging="360"/>
      </w:pPr>
      <w:rPr>
        <w:rFonts w:ascii="Times New Roman" w:eastAsia="Calibri" w:hAnsi="Times New Roman" w:cs="Times New Roman" w:hint="default"/>
        <w:sz w:val="24"/>
        <w:szCs w:val="24"/>
      </w:r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7" w15:restartNumberingAfterBreak="0">
    <w:nsid w:val="048587EC"/>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04A136BA"/>
    <w:multiLevelType w:val="multilevel"/>
    <w:tmpl w:val="04A136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8834C78"/>
    <w:multiLevelType w:val="multilevel"/>
    <w:tmpl w:val="C79654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A3C3E13"/>
    <w:multiLevelType w:val="multilevel"/>
    <w:tmpl w:val="0A3C3E13"/>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B3E685A"/>
    <w:multiLevelType w:val="multilevel"/>
    <w:tmpl w:val="0B3E685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0D2211CB"/>
    <w:multiLevelType w:val="hybridMultilevel"/>
    <w:tmpl w:val="90BAD5B2"/>
    <w:lvl w:ilvl="0" w:tplc="5E8475D2">
      <w:start w:val="1"/>
      <w:numFmt w:val="bullet"/>
      <w:lvlText w:val=""/>
      <w:lvlJc w:val="left"/>
      <w:pPr>
        <w:ind w:left="720" w:hanging="360"/>
      </w:pPr>
      <w:rPr>
        <w:rFonts w:ascii="Symbol" w:hAnsi="Symbol" w:hint="default"/>
      </w:rPr>
    </w:lvl>
    <w:lvl w:ilvl="1" w:tplc="7326DAC0" w:tentative="1">
      <w:start w:val="1"/>
      <w:numFmt w:val="bullet"/>
      <w:lvlText w:val="o"/>
      <w:lvlJc w:val="left"/>
      <w:pPr>
        <w:ind w:left="1440" w:hanging="360"/>
      </w:pPr>
      <w:rPr>
        <w:rFonts w:ascii="Courier New" w:hAnsi="Courier New" w:cs="Courier New" w:hint="default"/>
      </w:rPr>
    </w:lvl>
    <w:lvl w:ilvl="2" w:tplc="9CA28F5E" w:tentative="1">
      <w:start w:val="1"/>
      <w:numFmt w:val="bullet"/>
      <w:lvlText w:val=""/>
      <w:lvlJc w:val="left"/>
      <w:pPr>
        <w:ind w:left="2160" w:hanging="360"/>
      </w:pPr>
      <w:rPr>
        <w:rFonts w:ascii="Wingdings" w:hAnsi="Wingdings" w:hint="default"/>
      </w:rPr>
    </w:lvl>
    <w:lvl w:ilvl="3" w:tplc="7E3A035E" w:tentative="1">
      <w:start w:val="1"/>
      <w:numFmt w:val="bullet"/>
      <w:lvlText w:val=""/>
      <w:lvlJc w:val="left"/>
      <w:pPr>
        <w:ind w:left="2880" w:hanging="360"/>
      </w:pPr>
      <w:rPr>
        <w:rFonts w:ascii="Symbol" w:hAnsi="Symbol" w:hint="default"/>
      </w:rPr>
    </w:lvl>
    <w:lvl w:ilvl="4" w:tplc="6720D5C4" w:tentative="1">
      <w:start w:val="1"/>
      <w:numFmt w:val="bullet"/>
      <w:lvlText w:val="o"/>
      <w:lvlJc w:val="left"/>
      <w:pPr>
        <w:ind w:left="3600" w:hanging="360"/>
      </w:pPr>
      <w:rPr>
        <w:rFonts w:ascii="Courier New" w:hAnsi="Courier New" w:cs="Courier New" w:hint="default"/>
      </w:rPr>
    </w:lvl>
    <w:lvl w:ilvl="5" w:tplc="6BC6EB76" w:tentative="1">
      <w:start w:val="1"/>
      <w:numFmt w:val="bullet"/>
      <w:lvlText w:val=""/>
      <w:lvlJc w:val="left"/>
      <w:pPr>
        <w:ind w:left="4320" w:hanging="360"/>
      </w:pPr>
      <w:rPr>
        <w:rFonts w:ascii="Wingdings" w:hAnsi="Wingdings" w:hint="default"/>
      </w:rPr>
    </w:lvl>
    <w:lvl w:ilvl="6" w:tplc="AAFE8814" w:tentative="1">
      <w:start w:val="1"/>
      <w:numFmt w:val="bullet"/>
      <w:lvlText w:val=""/>
      <w:lvlJc w:val="left"/>
      <w:pPr>
        <w:ind w:left="5040" w:hanging="360"/>
      </w:pPr>
      <w:rPr>
        <w:rFonts w:ascii="Symbol" w:hAnsi="Symbol" w:hint="default"/>
      </w:rPr>
    </w:lvl>
    <w:lvl w:ilvl="7" w:tplc="E38CEE20" w:tentative="1">
      <w:start w:val="1"/>
      <w:numFmt w:val="bullet"/>
      <w:lvlText w:val="o"/>
      <w:lvlJc w:val="left"/>
      <w:pPr>
        <w:ind w:left="5760" w:hanging="360"/>
      </w:pPr>
      <w:rPr>
        <w:rFonts w:ascii="Courier New" w:hAnsi="Courier New" w:cs="Courier New" w:hint="default"/>
      </w:rPr>
    </w:lvl>
    <w:lvl w:ilvl="8" w:tplc="C7C69850" w:tentative="1">
      <w:start w:val="1"/>
      <w:numFmt w:val="bullet"/>
      <w:lvlText w:val=""/>
      <w:lvlJc w:val="left"/>
      <w:pPr>
        <w:ind w:left="6480" w:hanging="360"/>
      </w:pPr>
      <w:rPr>
        <w:rFonts w:ascii="Wingdings" w:hAnsi="Wingdings" w:hint="default"/>
      </w:rPr>
    </w:lvl>
  </w:abstractNum>
  <w:abstractNum w:abstractNumId="14" w15:restartNumberingAfterBreak="0">
    <w:nsid w:val="0DE834DD"/>
    <w:multiLevelType w:val="multilevel"/>
    <w:tmpl w:val="86FE22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E1B55FD"/>
    <w:multiLevelType w:val="multilevel"/>
    <w:tmpl w:val="E6E22156"/>
    <w:lvl w:ilvl="0">
      <w:start w:val="1"/>
      <w:numFmt w:val="decimal"/>
      <w:lvlText w:val="3.%1"/>
      <w:lvlJc w:val="left"/>
      <w:pPr>
        <w:ind w:left="360" w:hanging="360"/>
      </w:pPr>
      <w:rPr>
        <w:rFonts w:hint="default"/>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0FBE2F38"/>
    <w:multiLevelType w:val="hybridMultilevel"/>
    <w:tmpl w:val="8A8807C6"/>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F55F34"/>
    <w:multiLevelType w:val="multilevel"/>
    <w:tmpl w:val="11EC02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27834FB"/>
    <w:multiLevelType w:val="hybridMultilevel"/>
    <w:tmpl w:val="36CA466A"/>
    <w:lvl w:ilvl="0" w:tplc="6E7894CA">
      <w:start w:val="1"/>
      <w:numFmt w:val="decimal"/>
      <w:lvlText w:val="4.%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3E615B7"/>
    <w:multiLevelType w:val="hybridMultilevel"/>
    <w:tmpl w:val="6502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1C2751"/>
    <w:multiLevelType w:val="hybridMultilevel"/>
    <w:tmpl w:val="1A9C4766"/>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3D5A7B"/>
    <w:multiLevelType w:val="hybridMultilevel"/>
    <w:tmpl w:val="E4867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24"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25C64400"/>
    <w:multiLevelType w:val="hybridMultilevel"/>
    <w:tmpl w:val="C880648C"/>
    <w:lvl w:ilvl="0" w:tplc="28302C3E">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6484FF1"/>
    <w:multiLevelType w:val="multilevel"/>
    <w:tmpl w:val="26484FF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8046D63"/>
    <w:multiLevelType w:val="hybridMultilevel"/>
    <w:tmpl w:val="5DEE1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8271C5A"/>
    <w:multiLevelType w:val="multilevel"/>
    <w:tmpl w:val="28271C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8660BC4"/>
    <w:multiLevelType w:val="hybridMultilevel"/>
    <w:tmpl w:val="1CF2C02E"/>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A177211"/>
    <w:multiLevelType w:val="hybridMultilevel"/>
    <w:tmpl w:val="A23EAF86"/>
    <w:lvl w:ilvl="0" w:tplc="68D05BC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2BB61172"/>
    <w:multiLevelType w:val="hybridMultilevel"/>
    <w:tmpl w:val="D390CFE0"/>
    <w:lvl w:ilvl="0" w:tplc="68D05BC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C24266C"/>
    <w:multiLevelType w:val="multilevel"/>
    <w:tmpl w:val="A1385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02D5B38"/>
    <w:multiLevelType w:val="multilevel"/>
    <w:tmpl w:val="302D5B38"/>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color w:val="auto"/>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30352C18"/>
    <w:multiLevelType w:val="multilevel"/>
    <w:tmpl w:val="30352C18"/>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3992D01"/>
    <w:multiLevelType w:val="hybridMultilevel"/>
    <w:tmpl w:val="1CF66B52"/>
    <w:lvl w:ilvl="0" w:tplc="0409000F">
      <w:start w:val="1"/>
      <w:numFmt w:val="decimal"/>
      <w:lvlText w:val="%1."/>
      <w:lvlJc w:val="left"/>
      <w:pPr>
        <w:ind w:left="54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0"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82064DE"/>
    <w:multiLevelType w:val="hybridMultilevel"/>
    <w:tmpl w:val="BDCE1CE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38BC474A"/>
    <w:multiLevelType w:val="hybridMultilevel"/>
    <w:tmpl w:val="69D6966A"/>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99E2250"/>
    <w:multiLevelType w:val="multilevel"/>
    <w:tmpl w:val="10DABF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4" w15:restartNumberingAfterBreak="0">
    <w:nsid w:val="39B04384"/>
    <w:multiLevelType w:val="multilevel"/>
    <w:tmpl w:val="C9763212"/>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39FF1859"/>
    <w:multiLevelType w:val="multilevel"/>
    <w:tmpl w:val="39FF1859"/>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6" w15:restartNumberingAfterBreak="0">
    <w:nsid w:val="3A290195"/>
    <w:multiLevelType w:val="multilevel"/>
    <w:tmpl w:val="E79CD2BC"/>
    <w:lvl w:ilvl="0">
      <w:start w:val="1"/>
      <w:numFmt w:val="decimal"/>
      <w:lvlText w:val="2.%1"/>
      <w:lvlJc w:val="left"/>
      <w:pPr>
        <w:ind w:left="360" w:hanging="360"/>
      </w:pPr>
      <w:rPr>
        <w:rFonts w:hint="default"/>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8" w15:restartNumberingAfterBreak="0">
    <w:nsid w:val="406534BA"/>
    <w:multiLevelType w:val="multilevel"/>
    <w:tmpl w:val="43AEB78C"/>
    <w:lvl w:ilvl="0">
      <w:start w:val="1"/>
      <w:numFmt w:val="decimal"/>
      <w:lvlText w:val="%1."/>
      <w:lvlJc w:val="left"/>
      <w:pPr>
        <w:ind w:left="450" w:hanging="360"/>
      </w:pPr>
      <w:rPr>
        <w:rFonts w:ascii="Times New Roman" w:eastAsia="Calibri" w:hAnsi="Times New Roman" w:cs="Times New Roman"/>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18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9" w15:restartNumberingAfterBreak="0">
    <w:nsid w:val="40AF335A"/>
    <w:multiLevelType w:val="hybridMultilevel"/>
    <w:tmpl w:val="7F7E8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2894D85"/>
    <w:multiLevelType w:val="hybridMultilevel"/>
    <w:tmpl w:val="6C1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3859A0"/>
    <w:multiLevelType w:val="multilevel"/>
    <w:tmpl w:val="4F0845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50E6EE2"/>
    <w:multiLevelType w:val="multilevel"/>
    <w:tmpl w:val="25C0B3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45687A43"/>
    <w:multiLevelType w:val="multilevel"/>
    <w:tmpl w:val="45687A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59D50C8"/>
    <w:multiLevelType w:val="multilevel"/>
    <w:tmpl w:val="459D50C8"/>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45D83C6B"/>
    <w:multiLevelType w:val="multilevel"/>
    <w:tmpl w:val="BD88BDDA"/>
    <w:lvl w:ilvl="0">
      <w:start w:val="1"/>
      <w:numFmt w:val="decimal"/>
      <w:lvlText w:val="%1.1"/>
      <w:lvlJc w:val="left"/>
      <w:pPr>
        <w:ind w:left="360" w:hanging="360"/>
      </w:pPr>
      <w:rPr>
        <w:rFonts w:hint="default"/>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58" w15:restartNumberingAfterBreak="0">
    <w:nsid w:val="49562140"/>
    <w:multiLevelType w:val="multilevel"/>
    <w:tmpl w:val="49562140"/>
    <w:lvl w:ilvl="0">
      <w:start w:val="1"/>
      <w:numFmt w:val="decimal"/>
      <w:lvlText w:val="%1."/>
      <w:lvlJc w:val="center"/>
      <w:pPr>
        <w:ind w:left="36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4B1DB0EF"/>
    <w:multiLevelType w:val="multilevel"/>
    <w:tmpl w:val="B526F040"/>
    <w:lvl w:ilvl="0">
      <w:start w:val="1"/>
      <w:numFmt w:val="decimal"/>
      <w:suff w:val="space"/>
      <w:lvlText w:val="%1."/>
      <w:lvlJc w:val="left"/>
    </w:lvl>
    <w:lvl w:ilvl="1">
      <w:start w:val="1"/>
      <w:numFmt w:val="decimal"/>
      <w:isLgl/>
      <w:lvlText w:val="%1.%2."/>
      <w:lvlJc w:val="left"/>
      <w:pPr>
        <w:ind w:left="456"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4E2F22AE"/>
    <w:multiLevelType w:val="multilevel"/>
    <w:tmpl w:val="588EC554"/>
    <w:lvl w:ilvl="0">
      <w:start w:val="1"/>
      <w:numFmt w:val="decimal"/>
      <w:lvlText w:val="%1."/>
      <w:lvlJc w:val="left"/>
      <w:pPr>
        <w:ind w:left="360" w:hanging="360"/>
      </w:pPr>
      <w:rPr>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52BB0BDA"/>
    <w:multiLevelType w:val="hybridMultilevel"/>
    <w:tmpl w:val="D48218EC"/>
    <w:lvl w:ilvl="0" w:tplc="188E490A">
      <w:start w:val="1"/>
      <w:numFmt w:val="decimal"/>
      <w:lvlText w:val="3 .%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15:restartNumberingAfterBreak="0">
    <w:nsid w:val="542B34EA"/>
    <w:multiLevelType w:val="multilevel"/>
    <w:tmpl w:val="7D1896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5436631B"/>
    <w:multiLevelType w:val="multilevel"/>
    <w:tmpl w:val="54A178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65" w15:restartNumberingAfterBreak="0">
    <w:nsid w:val="54A17833"/>
    <w:multiLevelType w:val="multilevel"/>
    <w:tmpl w:val="54A178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4C560D1"/>
    <w:multiLevelType w:val="hybridMultilevel"/>
    <w:tmpl w:val="D486D39A"/>
    <w:lvl w:ilvl="0" w:tplc="A7063C48">
      <w:start w:val="1"/>
      <w:numFmt w:val="decimal"/>
      <w:lvlText w:val="2.%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7" w15:restartNumberingAfterBreak="0">
    <w:nsid w:val="5529CE5F"/>
    <w:multiLevelType w:val="multilevel"/>
    <w:tmpl w:val="B6568314"/>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91E2561"/>
    <w:multiLevelType w:val="hybridMultilevel"/>
    <w:tmpl w:val="8CE8320A"/>
    <w:lvl w:ilvl="0" w:tplc="90C8D50E">
      <w:start w:val="1"/>
      <w:numFmt w:val="decimal"/>
      <w:isLgl/>
      <w:lvlText w:val="1.%1"/>
      <w:lvlJc w:val="left"/>
      <w:pPr>
        <w:ind w:left="36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 w15:restartNumberingAfterBreak="0">
    <w:nsid w:val="5BC260D1"/>
    <w:multiLevelType w:val="multilevel"/>
    <w:tmpl w:val="5BC260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5C11539C"/>
    <w:multiLevelType w:val="hybridMultilevel"/>
    <w:tmpl w:val="77C2D062"/>
    <w:lvl w:ilvl="0" w:tplc="5AC003F2">
      <w:start w:val="1"/>
      <w:numFmt w:val="bullet"/>
      <w:lvlText w:val=""/>
      <w:lvlJc w:val="left"/>
      <w:pPr>
        <w:ind w:left="720" w:hanging="360"/>
      </w:pPr>
      <w:rPr>
        <w:rFonts w:ascii="Symbol" w:hAnsi="Symbol" w:hint="default"/>
      </w:rPr>
    </w:lvl>
    <w:lvl w:ilvl="1" w:tplc="D44E545C" w:tentative="1">
      <w:start w:val="1"/>
      <w:numFmt w:val="bullet"/>
      <w:lvlText w:val="o"/>
      <w:lvlJc w:val="left"/>
      <w:pPr>
        <w:ind w:left="1440" w:hanging="360"/>
      </w:pPr>
      <w:rPr>
        <w:rFonts w:ascii="Courier New" w:hAnsi="Courier New" w:cs="Courier New" w:hint="default"/>
      </w:rPr>
    </w:lvl>
    <w:lvl w:ilvl="2" w:tplc="B21EB426" w:tentative="1">
      <w:start w:val="1"/>
      <w:numFmt w:val="bullet"/>
      <w:lvlText w:val=""/>
      <w:lvlJc w:val="left"/>
      <w:pPr>
        <w:ind w:left="2160" w:hanging="360"/>
      </w:pPr>
      <w:rPr>
        <w:rFonts w:ascii="Wingdings" w:hAnsi="Wingdings" w:hint="default"/>
      </w:rPr>
    </w:lvl>
    <w:lvl w:ilvl="3" w:tplc="C78275DE" w:tentative="1">
      <w:start w:val="1"/>
      <w:numFmt w:val="bullet"/>
      <w:lvlText w:val=""/>
      <w:lvlJc w:val="left"/>
      <w:pPr>
        <w:ind w:left="2880" w:hanging="360"/>
      </w:pPr>
      <w:rPr>
        <w:rFonts w:ascii="Symbol" w:hAnsi="Symbol" w:hint="default"/>
      </w:rPr>
    </w:lvl>
    <w:lvl w:ilvl="4" w:tplc="67ACB45E" w:tentative="1">
      <w:start w:val="1"/>
      <w:numFmt w:val="bullet"/>
      <w:lvlText w:val="o"/>
      <w:lvlJc w:val="left"/>
      <w:pPr>
        <w:ind w:left="3600" w:hanging="360"/>
      </w:pPr>
      <w:rPr>
        <w:rFonts w:ascii="Courier New" w:hAnsi="Courier New" w:cs="Courier New" w:hint="default"/>
      </w:rPr>
    </w:lvl>
    <w:lvl w:ilvl="5" w:tplc="0F1856B6" w:tentative="1">
      <w:start w:val="1"/>
      <w:numFmt w:val="bullet"/>
      <w:lvlText w:val=""/>
      <w:lvlJc w:val="left"/>
      <w:pPr>
        <w:ind w:left="4320" w:hanging="360"/>
      </w:pPr>
      <w:rPr>
        <w:rFonts w:ascii="Wingdings" w:hAnsi="Wingdings" w:hint="default"/>
      </w:rPr>
    </w:lvl>
    <w:lvl w:ilvl="6" w:tplc="E528AF4E" w:tentative="1">
      <w:start w:val="1"/>
      <w:numFmt w:val="bullet"/>
      <w:lvlText w:val=""/>
      <w:lvlJc w:val="left"/>
      <w:pPr>
        <w:ind w:left="5040" w:hanging="360"/>
      </w:pPr>
      <w:rPr>
        <w:rFonts w:ascii="Symbol" w:hAnsi="Symbol" w:hint="default"/>
      </w:rPr>
    </w:lvl>
    <w:lvl w:ilvl="7" w:tplc="F6E2C138" w:tentative="1">
      <w:start w:val="1"/>
      <w:numFmt w:val="bullet"/>
      <w:lvlText w:val="o"/>
      <w:lvlJc w:val="left"/>
      <w:pPr>
        <w:ind w:left="5760" w:hanging="360"/>
      </w:pPr>
      <w:rPr>
        <w:rFonts w:ascii="Courier New" w:hAnsi="Courier New" w:cs="Courier New" w:hint="default"/>
      </w:rPr>
    </w:lvl>
    <w:lvl w:ilvl="8" w:tplc="065AF3B8" w:tentative="1">
      <w:start w:val="1"/>
      <w:numFmt w:val="bullet"/>
      <w:lvlText w:val=""/>
      <w:lvlJc w:val="left"/>
      <w:pPr>
        <w:ind w:left="6480" w:hanging="360"/>
      </w:pPr>
      <w:rPr>
        <w:rFonts w:ascii="Wingdings" w:hAnsi="Wingdings" w:hint="default"/>
      </w:rPr>
    </w:lvl>
  </w:abstractNum>
  <w:abstractNum w:abstractNumId="72" w15:restartNumberingAfterBreak="0">
    <w:nsid w:val="5CBB4EB8"/>
    <w:multiLevelType w:val="hybridMultilevel"/>
    <w:tmpl w:val="5FCA5B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3" w15:restartNumberingAfterBreak="0">
    <w:nsid w:val="5CE0350C"/>
    <w:multiLevelType w:val="hybridMultilevel"/>
    <w:tmpl w:val="77D8FEEC"/>
    <w:lvl w:ilvl="0" w:tplc="4634A73C">
      <w:start w:val="1"/>
      <w:numFmt w:val="decimal"/>
      <w:isLgl/>
      <w:lvlText w:val="2.%1"/>
      <w:lvlJc w:val="left"/>
      <w:pPr>
        <w:ind w:left="360" w:hanging="360"/>
      </w:pPr>
      <w:rPr>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4" w15:restartNumberingAfterBreak="0">
    <w:nsid w:val="5DCC21F9"/>
    <w:multiLevelType w:val="hybridMultilevel"/>
    <w:tmpl w:val="0C14AFB8"/>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F2C726C"/>
    <w:multiLevelType w:val="hybridMultilevel"/>
    <w:tmpl w:val="0F3A8F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6" w15:restartNumberingAfterBreak="0">
    <w:nsid w:val="615426A7"/>
    <w:multiLevelType w:val="hybridMultilevel"/>
    <w:tmpl w:val="383A5DD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816002"/>
    <w:multiLevelType w:val="multilevel"/>
    <w:tmpl w:val="61816002"/>
    <w:lvl w:ilvl="0">
      <w:start w:val="1"/>
      <w:numFmt w:val="decimal"/>
      <w:lvlText w:val="%1."/>
      <w:lvlJc w:val="left"/>
      <w:pPr>
        <w:tabs>
          <w:tab w:val="num" w:pos="547"/>
        </w:tabs>
        <w:ind w:left="547" w:hanging="547"/>
      </w:pPr>
      <w:rPr>
        <w:rFonts w:hint="default"/>
        <w:i w:val="0"/>
      </w:rPr>
    </w:lvl>
    <w:lvl w:ilvl="1">
      <w:start w:val="1"/>
      <w:numFmt w:val="decimal"/>
      <w:isLgl/>
      <w:lvlText w:val="%1.%2"/>
      <w:lvlJc w:val="left"/>
      <w:pPr>
        <w:tabs>
          <w:tab w:val="num" w:pos="360"/>
        </w:tabs>
        <w:ind w:left="360" w:hanging="360"/>
      </w:pPr>
      <w:rPr>
        <w:rFonts w:hint="default"/>
        <w:b w:val="0"/>
        <w:i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8" w15:restartNumberingAfterBreak="0">
    <w:nsid w:val="61931F00"/>
    <w:multiLevelType w:val="hybridMultilevel"/>
    <w:tmpl w:val="0D664E92"/>
    <w:lvl w:ilvl="0" w:tplc="38D237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2D958DA"/>
    <w:multiLevelType w:val="multilevel"/>
    <w:tmpl w:val="62D958DA"/>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67795DEA"/>
    <w:multiLevelType w:val="hybridMultilevel"/>
    <w:tmpl w:val="7F4266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2" w15:restartNumberingAfterBreak="0">
    <w:nsid w:val="67D23EB9"/>
    <w:multiLevelType w:val="multilevel"/>
    <w:tmpl w:val="67D23E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69024793"/>
    <w:multiLevelType w:val="multilevel"/>
    <w:tmpl w:val="690247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694B3377"/>
    <w:multiLevelType w:val="hybridMultilevel"/>
    <w:tmpl w:val="3EDAC1CA"/>
    <w:lvl w:ilvl="0" w:tplc="F4FE6760">
      <w:start w:val="1"/>
      <w:numFmt w:val="bullet"/>
      <w:lvlText w:val=""/>
      <w:lvlJc w:val="left"/>
      <w:pPr>
        <w:ind w:left="720" w:hanging="360"/>
      </w:pPr>
      <w:rPr>
        <w:rFonts w:ascii="Symbol" w:hAnsi="Symbol" w:hint="default"/>
      </w:rPr>
    </w:lvl>
    <w:lvl w:ilvl="1" w:tplc="45D2D8DE" w:tentative="1">
      <w:start w:val="1"/>
      <w:numFmt w:val="bullet"/>
      <w:lvlText w:val="o"/>
      <w:lvlJc w:val="left"/>
      <w:pPr>
        <w:ind w:left="1440" w:hanging="360"/>
      </w:pPr>
      <w:rPr>
        <w:rFonts w:ascii="Courier New" w:hAnsi="Courier New" w:cs="Courier New" w:hint="default"/>
      </w:rPr>
    </w:lvl>
    <w:lvl w:ilvl="2" w:tplc="5A689F46" w:tentative="1">
      <w:start w:val="1"/>
      <w:numFmt w:val="bullet"/>
      <w:lvlText w:val=""/>
      <w:lvlJc w:val="left"/>
      <w:pPr>
        <w:ind w:left="2160" w:hanging="360"/>
      </w:pPr>
      <w:rPr>
        <w:rFonts w:ascii="Wingdings" w:hAnsi="Wingdings" w:hint="default"/>
      </w:rPr>
    </w:lvl>
    <w:lvl w:ilvl="3" w:tplc="CB62F540" w:tentative="1">
      <w:start w:val="1"/>
      <w:numFmt w:val="bullet"/>
      <w:lvlText w:val=""/>
      <w:lvlJc w:val="left"/>
      <w:pPr>
        <w:ind w:left="2880" w:hanging="360"/>
      </w:pPr>
      <w:rPr>
        <w:rFonts w:ascii="Symbol" w:hAnsi="Symbol" w:hint="default"/>
      </w:rPr>
    </w:lvl>
    <w:lvl w:ilvl="4" w:tplc="4C38717C" w:tentative="1">
      <w:start w:val="1"/>
      <w:numFmt w:val="bullet"/>
      <w:lvlText w:val="o"/>
      <w:lvlJc w:val="left"/>
      <w:pPr>
        <w:ind w:left="3600" w:hanging="360"/>
      </w:pPr>
      <w:rPr>
        <w:rFonts w:ascii="Courier New" w:hAnsi="Courier New" w:cs="Courier New" w:hint="default"/>
      </w:rPr>
    </w:lvl>
    <w:lvl w:ilvl="5" w:tplc="43880968" w:tentative="1">
      <w:start w:val="1"/>
      <w:numFmt w:val="bullet"/>
      <w:lvlText w:val=""/>
      <w:lvlJc w:val="left"/>
      <w:pPr>
        <w:ind w:left="4320" w:hanging="360"/>
      </w:pPr>
      <w:rPr>
        <w:rFonts w:ascii="Wingdings" w:hAnsi="Wingdings" w:hint="default"/>
      </w:rPr>
    </w:lvl>
    <w:lvl w:ilvl="6" w:tplc="29FAC758" w:tentative="1">
      <w:start w:val="1"/>
      <w:numFmt w:val="bullet"/>
      <w:lvlText w:val=""/>
      <w:lvlJc w:val="left"/>
      <w:pPr>
        <w:ind w:left="5040" w:hanging="360"/>
      </w:pPr>
      <w:rPr>
        <w:rFonts w:ascii="Symbol" w:hAnsi="Symbol" w:hint="default"/>
      </w:rPr>
    </w:lvl>
    <w:lvl w:ilvl="7" w:tplc="1BA28DE6" w:tentative="1">
      <w:start w:val="1"/>
      <w:numFmt w:val="bullet"/>
      <w:lvlText w:val="o"/>
      <w:lvlJc w:val="left"/>
      <w:pPr>
        <w:ind w:left="5760" w:hanging="360"/>
      </w:pPr>
      <w:rPr>
        <w:rFonts w:ascii="Courier New" w:hAnsi="Courier New" w:cs="Courier New" w:hint="default"/>
      </w:rPr>
    </w:lvl>
    <w:lvl w:ilvl="8" w:tplc="410AAF08" w:tentative="1">
      <w:start w:val="1"/>
      <w:numFmt w:val="bullet"/>
      <w:lvlText w:val=""/>
      <w:lvlJc w:val="left"/>
      <w:pPr>
        <w:ind w:left="6480" w:hanging="360"/>
      </w:pPr>
      <w:rPr>
        <w:rFonts w:ascii="Wingdings" w:hAnsi="Wingdings" w:hint="default"/>
      </w:rPr>
    </w:lvl>
  </w:abstractNum>
  <w:abstractNum w:abstractNumId="85"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6D2F7F09"/>
    <w:multiLevelType w:val="multilevel"/>
    <w:tmpl w:val="6D2F7F09"/>
    <w:lvl w:ilvl="0">
      <w:numFmt w:val="bullet"/>
      <w:lvlText w:val="•"/>
      <w:lvlJc w:val="left"/>
      <w:pPr>
        <w:ind w:left="1140" w:hanging="78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6E6E3059"/>
    <w:multiLevelType w:val="multilevel"/>
    <w:tmpl w:val="A3D6F530"/>
    <w:lvl w:ilvl="0">
      <w:start w:val="1"/>
      <w:numFmt w:val="decimal"/>
      <w:lvlText w:val="%1."/>
      <w:lvlJc w:val="left"/>
      <w:pPr>
        <w:ind w:left="360" w:hanging="360"/>
      </w:pPr>
      <w:rPr>
        <w:rFonts w:hint="default"/>
        <w:b w:val="0"/>
        <w:bCs w:val="0"/>
        <w:i w:val="0"/>
        <w:iCs/>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9" w15:restartNumberingAfterBreak="0">
    <w:nsid w:val="6FEE3B1F"/>
    <w:multiLevelType w:val="multilevel"/>
    <w:tmpl w:val="39248C58"/>
    <w:lvl w:ilvl="0">
      <w:start w:val="1"/>
      <w:numFmt w:val="decimal"/>
      <w:lvlText w:val="%1.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0"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1"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2" w15:restartNumberingAfterBreak="0">
    <w:nsid w:val="73BA79FE"/>
    <w:multiLevelType w:val="hybridMultilevel"/>
    <w:tmpl w:val="CAAE2B66"/>
    <w:lvl w:ilvl="0" w:tplc="4634A73C">
      <w:start w:val="1"/>
      <w:numFmt w:val="decimal"/>
      <w:isLgl/>
      <w:lvlText w:val="2.%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77332CC8"/>
    <w:multiLevelType w:val="multilevel"/>
    <w:tmpl w:val="77332CC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4" w15:restartNumberingAfterBreak="0">
    <w:nsid w:val="779C6B3F"/>
    <w:multiLevelType w:val="hybridMultilevel"/>
    <w:tmpl w:val="1F3A3B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AF7304B"/>
    <w:multiLevelType w:val="multilevel"/>
    <w:tmpl w:val="B02C23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7C1752A5"/>
    <w:multiLevelType w:val="multilevel"/>
    <w:tmpl w:val="7C175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7D447BA4"/>
    <w:multiLevelType w:val="hybridMultilevel"/>
    <w:tmpl w:val="42AC2ABE"/>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9" w15:restartNumberingAfterBreak="0">
    <w:nsid w:val="7FB3559E"/>
    <w:multiLevelType w:val="hybridMultilevel"/>
    <w:tmpl w:val="9312AE06"/>
    <w:lvl w:ilvl="0" w:tplc="68D05BC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1017991">
    <w:abstractNumId w:val="38"/>
  </w:num>
  <w:num w:numId="2" w16cid:durableId="71677691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794642439">
    <w:abstractNumId w:val="87"/>
  </w:num>
  <w:num w:numId="4" w16cid:durableId="1707368411">
    <w:abstractNumId w:val="53"/>
  </w:num>
  <w:num w:numId="5" w16cid:durableId="110522786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43809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674685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80108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483658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44695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39213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5385431">
    <w:abstractNumId w:val="75"/>
  </w:num>
  <w:num w:numId="13" w16cid:durableId="1489398238">
    <w:abstractNumId w:val="81"/>
  </w:num>
  <w:num w:numId="14" w16cid:durableId="338822535">
    <w:abstractNumId w:val="28"/>
  </w:num>
  <w:num w:numId="15" w16cid:durableId="1257058448">
    <w:abstractNumId w:val="49"/>
  </w:num>
  <w:num w:numId="16" w16cid:durableId="4130910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312336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16241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9066767">
    <w:abstractNumId w:val="60"/>
  </w:num>
  <w:num w:numId="20" w16cid:durableId="1221794935">
    <w:abstractNumId w:val="34"/>
  </w:num>
  <w:num w:numId="21" w16cid:durableId="500775004">
    <w:abstractNumId w:val="84"/>
  </w:num>
  <w:num w:numId="22" w16cid:durableId="2101368826">
    <w:abstractNumId w:val="89"/>
  </w:num>
  <w:num w:numId="23" w16cid:durableId="1033461440">
    <w:abstractNumId w:val="30"/>
  </w:num>
  <w:num w:numId="24" w16cid:durableId="8909191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42538005">
    <w:abstractNumId w:val="50"/>
  </w:num>
  <w:num w:numId="26" w16cid:durableId="2117019536">
    <w:abstractNumId w:val="17"/>
  </w:num>
  <w:num w:numId="27" w16cid:durableId="709916471">
    <w:abstractNumId w:val="44"/>
  </w:num>
  <w:num w:numId="28" w16cid:durableId="1471367460">
    <w:abstractNumId w:val="13"/>
  </w:num>
  <w:num w:numId="29" w16cid:durableId="629557929">
    <w:abstractNumId w:val="74"/>
  </w:num>
  <w:num w:numId="30" w16cid:durableId="1672105409">
    <w:abstractNumId w:val="42"/>
  </w:num>
  <w:num w:numId="31" w16cid:durableId="722559511">
    <w:abstractNumId w:val="20"/>
  </w:num>
  <w:num w:numId="32" w16cid:durableId="943004358">
    <w:abstractNumId w:val="21"/>
  </w:num>
  <w:num w:numId="33" w16cid:durableId="1667785745">
    <w:abstractNumId w:val="78"/>
  </w:num>
  <w:num w:numId="34" w16cid:durableId="476804864">
    <w:abstractNumId w:val="16"/>
  </w:num>
  <w:num w:numId="35" w16cid:durableId="1218128289">
    <w:abstractNumId w:val="99"/>
  </w:num>
  <w:num w:numId="36" w16cid:durableId="1748576337">
    <w:abstractNumId w:val="88"/>
  </w:num>
  <w:num w:numId="37" w16cid:durableId="746344467">
    <w:abstractNumId w:val="62"/>
  </w:num>
  <w:num w:numId="38" w16cid:durableId="2044087886">
    <w:abstractNumId w:val="14"/>
  </w:num>
  <w:num w:numId="39" w16cid:durableId="1067916124">
    <w:abstractNumId w:val="51"/>
  </w:num>
  <w:num w:numId="40" w16cid:durableId="498354314">
    <w:abstractNumId w:val="22"/>
  </w:num>
  <w:num w:numId="41" w16cid:durableId="613249380">
    <w:abstractNumId w:val="43"/>
  </w:num>
  <w:num w:numId="42" w16cid:durableId="127362747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5288428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060409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15331471">
    <w:abstractNumId w:val="90"/>
    <w:lvlOverride w:ilvl="0">
      <w:startOverride w:val="1"/>
    </w:lvlOverride>
    <w:lvlOverride w:ilvl="1"/>
    <w:lvlOverride w:ilvl="2"/>
    <w:lvlOverride w:ilvl="3"/>
    <w:lvlOverride w:ilvl="4"/>
    <w:lvlOverride w:ilvl="5"/>
    <w:lvlOverride w:ilvl="6"/>
    <w:lvlOverride w:ilvl="7"/>
    <w:lvlOverride w:ilvl="8"/>
  </w:num>
  <w:num w:numId="46" w16cid:durableId="12024052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10545524">
    <w:abstractNumId w:val="98"/>
  </w:num>
  <w:num w:numId="48" w16cid:durableId="539980110">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43471661">
    <w:abstractNumId w:val="86"/>
  </w:num>
  <w:num w:numId="50" w16cid:durableId="344092948">
    <w:abstractNumId w:val="91"/>
  </w:num>
  <w:num w:numId="51" w16cid:durableId="592518302">
    <w:abstractNumId w:val="47"/>
  </w:num>
  <w:num w:numId="52" w16cid:durableId="1653680075">
    <w:abstractNumId w:val="24"/>
  </w:num>
  <w:num w:numId="53" w16cid:durableId="341932859">
    <w:abstractNumId w:val="80"/>
  </w:num>
  <w:num w:numId="54" w16cid:durableId="15572519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80083853">
    <w:abstractNumId w:val="40"/>
  </w:num>
  <w:num w:numId="56" w16cid:durableId="1946187409">
    <w:abstractNumId w:val="6"/>
  </w:num>
  <w:num w:numId="57" w16cid:durableId="8410898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4603859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7598346">
    <w:abstractNumId w:val="3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6884018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81536337">
    <w:abstractNumId w:val="65"/>
  </w:num>
  <w:num w:numId="62" w16cid:durableId="6710843">
    <w:abstractNumId w:val="77"/>
  </w:num>
  <w:num w:numId="63" w16cid:durableId="1631788616">
    <w:abstractNumId w:val="93"/>
  </w:num>
  <w:num w:numId="64" w16cid:durableId="1156074225">
    <w:abstractNumId w:val="11"/>
  </w:num>
  <w:num w:numId="65" w16cid:durableId="143090912">
    <w:abstractNumId w:val="26"/>
  </w:num>
  <w:num w:numId="66" w16cid:durableId="1337343963">
    <w:abstractNumId w:val="56"/>
  </w:num>
  <w:num w:numId="67" w16cid:durableId="1195656888">
    <w:abstractNumId w:val="29"/>
  </w:num>
  <w:num w:numId="68" w16cid:durableId="1932347157">
    <w:abstractNumId w:val="37"/>
  </w:num>
  <w:num w:numId="69" w16cid:durableId="1761637409">
    <w:abstractNumId w:val="70"/>
  </w:num>
  <w:num w:numId="70" w16cid:durableId="1232278983">
    <w:abstractNumId w:val="8"/>
  </w:num>
  <w:num w:numId="71" w16cid:durableId="1247611974">
    <w:abstractNumId w:val="58"/>
  </w:num>
  <w:num w:numId="72" w16cid:durableId="1161696231">
    <w:abstractNumId w:val="45"/>
  </w:num>
  <w:num w:numId="73" w16cid:durableId="1987780849">
    <w:abstractNumId w:val="94"/>
  </w:num>
  <w:num w:numId="74" w16cid:durableId="570771409">
    <w:abstractNumId w:val="63"/>
  </w:num>
  <w:num w:numId="75" w16cid:durableId="521937762">
    <w:abstractNumId w:val="18"/>
  </w:num>
  <w:num w:numId="76" w16cid:durableId="2085568424">
    <w:abstractNumId w:val="36"/>
  </w:num>
  <w:num w:numId="77" w16cid:durableId="797987826">
    <w:abstractNumId w:val="79"/>
  </w:num>
  <w:num w:numId="78" w16cid:durableId="147787436">
    <w:abstractNumId w:val="59"/>
  </w:num>
  <w:num w:numId="79" w16cid:durableId="313294455">
    <w:abstractNumId w:val="1"/>
  </w:num>
  <w:num w:numId="80" w16cid:durableId="187454318">
    <w:abstractNumId w:val="2"/>
  </w:num>
  <w:num w:numId="81" w16cid:durableId="1859345890">
    <w:abstractNumId w:val="7"/>
  </w:num>
  <w:num w:numId="82" w16cid:durableId="209657436">
    <w:abstractNumId w:val="0"/>
  </w:num>
  <w:num w:numId="83" w16cid:durableId="1975714966">
    <w:abstractNumId w:val="3"/>
  </w:num>
  <w:num w:numId="84" w16cid:durableId="1617254201">
    <w:abstractNumId w:val="67"/>
  </w:num>
  <w:num w:numId="85" w16cid:durableId="1868329210">
    <w:abstractNumId w:val="3"/>
    <w:lvlOverride w:ilvl="0">
      <w:startOverride w:val="2"/>
    </w:lvlOverride>
    <w:lvlOverride w:ilvl="1">
      <w:startOverride w:val="1"/>
    </w:lvlOverride>
  </w:num>
  <w:num w:numId="86" w16cid:durableId="1600527388">
    <w:abstractNumId w:val="48"/>
  </w:num>
  <w:num w:numId="87" w16cid:durableId="949358519">
    <w:abstractNumId w:val="95"/>
  </w:num>
  <w:num w:numId="88" w16cid:durableId="244726613">
    <w:abstractNumId w:val="9"/>
  </w:num>
  <w:num w:numId="89" w16cid:durableId="1171681069">
    <w:abstractNumId w:val="55"/>
  </w:num>
  <w:num w:numId="90" w16cid:durableId="44334358">
    <w:abstractNumId w:val="71"/>
  </w:num>
  <w:num w:numId="91" w16cid:durableId="1156261962">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85013050">
    <w:abstractNumId w:val="46"/>
  </w:num>
  <w:num w:numId="93" w16cid:durableId="1433432393">
    <w:abstractNumId w:val="15"/>
  </w:num>
  <w:num w:numId="94" w16cid:durableId="1859392155">
    <w:abstractNumId w:val="97"/>
  </w:num>
  <w:num w:numId="95" w16cid:durableId="1870990666">
    <w:abstractNumId w:val="76"/>
  </w:num>
  <w:num w:numId="96" w16cid:durableId="796794968">
    <w:abstractNumId w:val="96"/>
  </w:num>
  <w:num w:numId="97" w16cid:durableId="864054053">
    <w:abstractNumId w:val="83"/>
  </w:num>
  <w:num w:numId="98" w16cid:durableId="825707740">
    <w:abstractNumId w:val="82"/>
  </w:num>
  <w:num w:numId="99" w16cid:durableId="905459847">
    <w:abstractNumId w:val="10"/>
  </w:num>
  <w:num w:numId="100" w16cid:durableId="302200744">
    <w:abstractNumId w:val="52"/>
  </w:num>
  <w:num w:numId="101" w16cid:durableId="2099861815">
    <w:abstractNumId w:val="33"/>
  </w:num>
  <w:numIdMacAtCleanup w:val="10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ul M. Muriithi">
    <w15:presenceInfo w15:providerId="AD" w15:userId="S::paul.muriithi@tveta.go.ke::04030657-8895-4935-b6c9-f24d724636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F"/>
    <w:rsid w:val="00000718"/>
    <w:rsid w:val="00001E75"/>
    <w:rsid w:val="00007121"/>
    <w:rsid w:val="00011EAA"/>
    <w:rsid w:val="00012E90"/>
    <w:rsid w:val="000139E5"/>
    <w:rsid w:val="00016104"/>
    <w:rsid w:val="000171D4"/>
    <w:rsid w:val="00021E48"/>
    <w:rsid w:val="00024B2B"/>
    <w:rsid w:val="0002531C"/>
    <w:rsid w:val="00027557"/>
    <w:rsid w:val="000327E7"/>
    <w:rsid w:val="00040814"/>
    <w:rsid w:val="00041472"/>
    <w:rsid w:val="00041D75"/>
    <w:rsid w:val="00044D85"/>
    <w:rsid w:val="00046CE4"/>
    <w:rsid w:val="000476A2"/>
    <w:rsid w:val="00052AED"/>
    <w:rsid w:val="00054131"/>
    <w:rsid w:val="00057569"/>
    <w:rsid w:val="00060431"/>
    <w:rsid w:val="00062348"/>
    <w:rsid w:val="000630F4"/>
    <w:rsid w:val="000637D9"/>
    <w:rsid w:val="0006480D"/>
    <w:rsid w:val="000673C8"/>
    <w:rsid w:val="000705A9"/>
    <w:rsid w:val="0007137D"/>
    <w:rsid w:val="00071CA8"/>
    <w:rsid w:val="0007585B"/>
    <w:rsid w:val="000761E8"/>
    <w:rsid w:val="00077C4E"/>
    <w:rsid w:val="00084466"/>
    <w:rsid w:val="00086293"/>
    <w:rsid w:val="0009201B"/>
    <w:rsid w:val="00093D78"/>
    <w:rsid w:val="00093F63"/>
    <w:rsid w:val="00094429"/>
    <w:rsid w:val="00095108"/>
    <w:rsid w:val="000A5761"/>
    <w:rsid w:val="000A5FCF"/>
    <w:rsid w:val="000A63DF"/>
    <w:rsid w:val="000A7B13"/>
    <w:rsid w:val="000B0CB5"/>
    <w:rsid w:val="000B10A8"/>
    <w:rsid w:val="000B28A1"/>
    <w:rsid w:val="000B65EE"/>
    <w:rsid w:val="000B7078"/>
    <w:rsid w:val="000C18E7"/>
    <w:rsid w:val="000C281F"/>
    <w:rsid w:val="000C347D"/>
    <w:rsid w:val="000C6AF8"/>
    <w:rsid w:val="000D11BA"/>
    <w:rsid w:val="000D14FC"/>
    <w:rsid w:val="000D44B5"/>
    <w:rsid w:val="000D53A7"/>
    <w:rsid w:val="000D5E7E"/>
    <w:rsid w:val="000E001E"/>
    <w:rsid w:val="000E1E97"/>
    <w:rsid w:val="000E3AC8"/>
    <w:rsid w:val="000E7433"/>
    <w:rsid w:val="000E7FBE"/>
    <w:rsid w:val="000F30D4"/>
    <w:rsid w:val="000F51B3"/>
    <w:rsid w:val="00100700"/>
    <w:rsid w:val="00100DDC"/>
    <w:rsid w:val="001028B9"/>
    <w:rsid w:val="00102C56"/>
    <w:rsid w:val="00104529"/>
    <w:rsid w:val="00104D2F"/>
    <w:rsid w:val="00105677"/>
    <w:rsid w:val="001102D2"/>
    <w:rsid w:val="00115CC7"/>
    <w:rsid w:val="00116543"/>
    <w:rsid w:val="00117602"/>
    <w:rsid w:val="00117C06"/>
    <w:rsid w:val="0012163E"/>
    <w:rsid w:val="00121CB8"/>
    <w:rsid w:val="00125120"/>
    <w:rsid w:val="001307B4"/>
    <w:rsid w:val="00132094"/>
    <w:rsid w:val="00135A41"/>
    <w:rsid w:val="00142F14"/>
    <w:rsid w:val="00143732"/>
    <w:rsid w:val="00144440"/>
    <w:rsid w:val="00144923"/>
    <w:rsid w:val="00145618"/>
    <w:rsid w:val="00152B47"/>
    <w:rsid w:val="00152DBD"/>
    <w:rsid w:val="001602B2"/>
    <w:rsid w:val="00161825"/>
    <w:rsid w:val="00162D8A"/>
    <w:rsid w:val="0016573B"/>
    <w:rsid w:val="00166799"/>
    <w:rsid w:val="0016723A"/>
    <w:rsid w:val="00167701"/>
    <w:rsid w:val="00170874"/>
    <w:rsid w:val="001710AA"/>
    <w:rsid w:val="001766D5"/>
    <w:rsid w:val="00181D21"/>
    <w:rsid w:val="0018280F"/>
    <w:rsid w:val="00185E0C"/>
    <w:rsid w:val="00193CB7"/>
    <w:rsid w:val="001A0865"/>
    <w:rsid w:val="001A38C6"/>
    <w:rsid w:val="001A65A6"/>
    <w:rsid w:val="001A6A88"/>
    <w:rsid w:val="001B0088"/>
    <w:rsid w:val="001B0D80"/>
    <w:rsid w:val="001B332C"/>
    <w:rsid w:val="001B50AE"/>
    <w:rsid w:val="001B67B8"/>
    <w:rsid w:val="001B6A47"/>
    <w:rsid w:val="001C04A7"/>
    <w:rsid w:val="001C16A3"/>
    <w:rsid w:val="001C287B"/>
    <w:rsid w:val="001C4708"/>
    <w:rsid w:val="001C729E"/>
    <w:rsid w:val="001D2789"/>
    <w:rsid w:val="001D417B"/>
    <w:rsid w:val="001D4900"/>
    <w:rsid w:val="001D5CD9"/>
    <w:rsid w:val="001D64BB"/>
    <w:rsid w:val="001E4070"/>
    <w:rsid w:val="001E7D7E"/>
    <w:rsid w:val="001F2EE7"/>
    <w:rsid w:val="001F5485"/>
    <w:rsid w:val="001F5DDB"/>
    <w:rsid w:val="0020031B"/>
    <w:rsid w:val="00202865"/>
    <w:rsid w:val="00210844"/>
    <w:rsid w:val="00212EEA"/>
    <w:rsid w:val="002137B1"/>
    <w:rsid w:val="00213A6A"/>
    <w:rsid w:val="002168CD"/>
    <w:rsid w:val="00217185"/>
    <w:rsid w:val="00217DCA"/>
    <w:rsid w:val="00221FDF"/>
    <w:rsid w:val="00224082"/>
    <w:rsid w:val="00227410"/>
    <w:rsid w:val="002278B3"/>
    <w:rsid w:val="00227B86"/>
    <w:rsid w:val="00232C97"/>
    <w:rsid w:val="00236CFA"/>
    <w:rsid w:val="002413E6"/>
    <w:rsid w:val="00244C4F"/>
    <w:rsid w:val="00245C18"/>
    <w:rsid w:val="002470A5"/>
    <w:rsid w:val="00254522"/>
    <w:rsid w:val="002576D9"/>
    <w:rsid w:val="00262566"/>
    <w:rsid w:val="00264F68"/>
    <w:rsid w:val="00270DAE"/>
    <w:rsid w:val="002733AD"/>
    <w:rsid w:val="00280548"/>
    <w:rsid w:val="00282103"/>
    <w:rsid w:val="0028441B"/>
    <w:rsid w:val="00286283"/>
    <w:rsid w:val="002901C9"/>
    <w:rsid w:val="00291F48"/>
    <w:rsid w:val="002924EF"/>
    <w:rsid w:val="00294B7F"/>
    <w:rsid w:val="0029634D"/>
    <w:rsid w:val="002A72A6"/>
    <w:rsid w:val="002B0576"/>
    <w:rsid w:val="002B0757"/>
    <w:rsid w:val="002B0F22"/>
    <w:rsid w:val="002B194E"/>
    <w:rsid w:val="002B2F6F"/>
    <w:rsid w:val="002B6AF5"/>
    <w:rsid w:val="002B783F"/>
    <w:rsid w:val="002C02D7"/>
    <w:rsid w:val="002C128F"/>
    <w:rsid w:val="002C2111"/>
    <w:rsid w:val="002C3274"/>
    <w:rsid w:val="002C7279"/>
    <w:rsid w:val="002C7302"/>
    <w:rsid w:val="002C7AF0"/>
    <w:rsid w:val="002C7AF9"/>
    <w:rsid w:val="002C7ED5"/>
    <w:rsid w:val="002D0516"/>
    <w:rsid w:val="002D2DA3"/>
    <w:rsid w:val="002D793F"/>
    <w:rsid w:val="002D7CD8"/>
    <w:rsid w:val="002E3700"/>
    <w:rsid w:val="002E38E6"/>
    <w:rsid w:val="002E497D"/>
    <w:rsid w:val="002E6D9A"/>
    <w:rsid w:val="002E7C66"/>
    <w:rsid w:val="002F19CC"/>
    <w:rsid w:val="002F4B94"/>
    <w:rsid w:val="002F74C5"/>
    <w:rsid w:val="002F7C0D"/>
    <w:rsid w:val="0030058B"/>
    <w:rsid w:val="00300CCA"/>
    <w:rsid w:val="0030185A"/>
    <w:rsid w:val="003026A2"/>
    <w:rsid w:val="003061C4"/>
    <w:rsid w:val="00307197"/>
    <w:rsid w:val="003252D8"/>
    <w:rsid w:val="003303CD"/>
    <w:rsid w:val="0033184D"/>
    <w:rsid w:val="00334E4F"/>
    <w:rsid w:val="00335639"/>
    <w:rsid w:val="003370DC"/>
    <w:rsid w:val="00340436"/>
    <w:rsid w:val="003458B9"/>
    <w:rsid w:val="00350743"/>
    <w:rsid w:val="0035125B"/>
    <w:rsid w:val="00352E62"/>
    <w:rsid w:val="00353782"/>
    <w:rsid w:val="003575EA"/>
    <w:rsid w:val="0035793C"/>
    <w:rsid w:val="00360873"/>
    <w:rsid w:val="00371956"/>
    <w:rsid w:val="00374E84"/>
    <w:rsid w:val="00376183"/>
    <w:rsid w:val="003811A2"/>
    <w:rsid w:val="0038215E"/>
    <w:rsid w:val="00387D1D"/>
    <w:rsid w:val="00392D24"/>
    <w:rsid w:val="003957E7"/>
    <w:rsid w:val="003A4212"/>
    <w:rsid w:val="003A645B"/>
    <w:rsid w:val="003B2531"/>
    <w:rsid w:val="003B3142"/>
    <w:rsid w:val="003B3360"/>
    <w:rsid w:val="003B45B0"/>
    <w:rsid w:val="003B5959"/>
    <w:rsid w:val="003C0AF4"/>
    <w:rsid w:val="003C14B2"/>
    <w:rsid w:val="003C2909"/>
    <w:rsid w:val="003C3129"/>
    <w:rsid w:val="003C3D8D"/>
    <w:rsid w:val="003C5273"/>
    <w:rsid w:val="003C5E2D"/>
    <w:rsid w:val="003D060B"/>
    <w:rsid w:val="003D43BA"/>
    <w:rsid w:val="003E06DA"/>
    <w:rsid w:val="003E1004"/>
    <w:rsid w:val="003E16D7"/>
    <w:rsid w:val="003E2680"/>
    <w:rsid w:val="003E28F8"/>
    <w:rsid w:val="003E35A8"/>
    <w:rsid w:val="003E3752"/>
    <w:rsid w:val="003E3AA5"/>
    <w:rsid w:val="003E479E"/>
    <w:rsid w:val="003E74EA"/>
    <w:rsid w:val="003F0359"/>
    <w:rsid w:val="003F150D"/>
    <w:rsid w:val="003F6722"/>
    <w:rsid w:val="003F6898"/>
    <w:rsid w:val="003F7053"/>
    <w:rsid w:val="004001DC"/>
    <w:rsid w:val="0040120D"/>
    <w:rsid w:val="00402D36"/>
    <w:rsid w:val="004031D7"/>
    <w:rsid w:val="00404149"/>
    <w:rsid w:val="004155F6"/>
    <w:rsid w:val="004165FC"/>
    <w:rsid w:val="00417152"/>
    <w:rsid w:val="00417EB5"/>
    <w:rsid w:val="0043028D"/>
    <w:rsid w:val="00430B12"/>
    <w:rsid w:val="00431557"/>
    <w:rsid w:val="00434BD2"/>
    <w:rsid w:val="00441907"/>
    <w:rsid w:val="004425ED"/>
    <w:rsid w:val="004434FC"/>
    <w:rsid w:val="00443C55"/>
    <w:rsid w:val="00444A9F"/>
    <w:rsid w:val="00446258"/>
    <w:rsid w:val="00450511"/>
    <w:rsid w:val="004516D6"/>
    <w:rsid w:val="00451A71"/>
    <w:rsid w:val="00453754"/>
    <w:rsid w:val="0045691F"/>
    <w:rsid w:val="00463CAB"/>
    <w:rsid w:val="00465777"/>
    <w:rsid w:val="00466F79"/>
    <w:rsid w:val="00467BAF"/>
    <w:rsid w:val="004714CC"/>
    <w:rsid w:val="00472F71"/>
    <w:rsid w:val="00475218"/>
    <w:rsid w:val="0048077C"/>
    <w:rsid w:val="00482D1A"/>
    <w:rsid w:val="00484BF3"/>
    <w:rsid w:val="00485C30"/>
    <w:rsid w:val="004902E4"/>
    <w:rsid w:val="00491500"/>
    <w:rsid w:val="004921F3"/>
    <w:rsid w:val="004923A7"/>
    <w:rsid w:val="00494859"/>
    <w:rsid w:val="00494D21"/>
    <w:rsid w:val="004964B5"/>
    <w:rsid w:val="004964FA"/>
    <w:rsid w:val="00497FA6"/>
    <w:rsid w:val="004A779A"/>
    <w:rsid w:val="004B34AA"/>
    <w:rsid w:val="004B6346"/>
    <w:rsid w:val="004B6911"/>
    <w:rsid w:val="004C6428"/>
    <w:rsid w:val="004C6CEB"/>
    <w:rsid w:val="004C70DE"/>
    <w:rsid w:val="004D01B2"/>
    <w:rsid w:val="004D1018"/>
    <w:rsid w:val="004D26A5"/>
    <w:rsid w:val="004D56B7"/>
    <w:rsid w:val="004D5D13"/>
    <w:rsid w:val="004D7E98"/>
    <w:rsid w:val="004E001D"/>
    <w:rsid w:val="004E174F"/>
    <w:rsid w:val="004E1EDD"/>
    <w:rsid w:val="004E3A57"/>
    <w:rsid w:val="004E6263"/>
    <w:rsid w:val="004E6E7A"/>
    <w:rsid w:val="004F0DF0"/>
    <w:rsid w:val="004F4FD8"/>
    <w:rsid w:val="004F6429"/>
    <w:rsid w:val="0050012E"/>
    <w:rsid w:val="00500D56"/>
    <w:rsid w:val="00502E82"/>
    <w:rsid w:val="00504663"/>
    <w:rsid w:val="00504F96"/>
    <w:rsid w:val="00506206"/>
    <w:rsid w:val="00511B14"/>
    <w:rsid w:val="00512370"/>
    <w:rsid w:val="005126FF"/>
    <w:rsid w:val="0051477C"/>
    <w:rsid w:val="00515C91"/>
    <w:rsid w:val="00516B7E"/>
    <w:rsid w:val="00516D8C"/>
    <w:rsid w:val="0052154C"/>
    <w:rsid w:val="00521C5C"/>
    <w:rsid w:val="00522A73"/>
    <w:rsid w:val="00523D5B"/>
    <w:rsid w:val="00530170"/>
    <w:rsid w:val="0053156B"/>
    <w:rsid w:val="00534454"/>
    <w:rsid w:val="00534D32"/>
    <w:rsid w:val="00536666"/>
    <w:rsid w:val="0054251B"/>
    <w:rsid w:val="00542DF6"/>
    <w:rsid w:val="00545460"/>
    <w:rsid w:val="00555CCB"/>
    <w:rsid w:val="00556415"/>
    <w:rsid w:val="00557854"/>
    <w:rsid w:val="00564FD0"/>
    <w:rsid w:val="0057233D"/>
    <w:rsid w:val="00574B37"/>
    <w:rsid w:val="005776D3"/>
    <w:rsid w:val="00580955"/>
    <w:rsid w:val="00584734"/>
    <w:rsid w:val="00586971"/>
    <w:rsid w:val="00587B6E"/>
    <w:rsid w:val="0059135E"/>
    <w:rsid w:val="0059227E"/>
    <w:rsid w:val="00597573"/>
    <w:rsid w:val="005A41F6"/>
    <w:rsid w:val="005A6D6E"/>
    <w:rsid w:val="005A732D"/>
    <w:rsid w:val="005B1DBD"/>
    <w:rsid w:val="005B47AA"/>
    <w:rsid w:val="005B5042"/>
    <w:rsid w:val="005B59B3"/>
    <w:rsid w:val="005C0CD6"/>
    <w:rsid w:val="005C17C6"/>
    <w:rsid w:val="005C2146"/>
    <w:rsid w:val="005C2787"/>
    <w:rsid w:val="005C3305"/>
    <w:rsid w:val="005D1252"/>
    <w:rsid w:val="005D1D64"/>
    <w:rsid w:val="005D2337"/>
    <w:rsid w:val="005D3F76"/>
    <w:rsid w:val="005D7C3D"/>
    <w:rsid w:val="005E23BF"/>
    <w:rsid w:val="005E752C"/>
    <w:rsid w:val="005E7D2D"/>
    <w:rsid w:val="005F01BB"/>
    <w:rsid w:val="005F149D"/>
    <w:rsid w:val="005F30B1"/>
    <w:rsid w:val="005F4977"/>
    <w:rsid w:val="005F6907"/>
    <w:rsid w:val="0060018A"/>
    <w:rsid w:val="00602017"/>
    <w:rsid w:val="00603BB8"/>
    <w:rsid w:val="00610395"/>
    <w:rsid w:val="006116D0"/>
    <w:rsid w:val="00615C1F"/>
    <w:rsid w:val="006203BE"/>
    <w:rsid w:val="00620B39"/>
    <w:rsid w:val="00624A7D"/>
    <w:rsid w:val="00626AA1"/>
    <w:rsid w:val="006328C4"/>
    <w:rsid w:val="00633BAD"/>
    <w:rsid w:val="00636766"/>
    <w:rsid w:val="00637A85"/>
    <w:rsid w:val="00640F65"/>
    <w:rsid w:val="00643534"/>
    <w:rsid w:val="00644636"/>
    <w:rsid w:val="006468E2"/>
    <w:rsid w:val="00653AB4"/>
    <w:rsid w:val="00653C92"/>
    <w:rsid w:val="0065665E"/>
    <w:rsid w:val="00663831"/>
    <w:rsid w:val="0066622D"/>
    <w:rsid w:val="00667F9D"/>
    <w:rsid w:val="006722A4"/>
    <w:rsid w:val="00675913"/>
    <w:rsid w:val="006843DB"/>
    <w:rsid w:val="00684749"/>
    <w:rsid w:val="00690AE0"/>
    <w:rsid w:val="00690B8E"/>
    <w:rsid w:val="00691C68"/>
    <w:rsid w:val="00694FC1"/>
    <w:rsid w:val="00695C7B"/>
    <w:rsid w:val="006968A9"/>
    <w:rsid w:val="00696A65"/>
    <w:rsid w:val="00697E14"/>
    <w:rsid w:val="006A77E2"/>
    <w:rsid w:val="006A7815"/>
    <w:rsid w:val="006B1524"/>
    <w:rsid w:val="006B1A66"/>
    <w:rsid w:val="006B3959"/>
    <w:rsid w:val="006C57AC"/>
    <w:rsid w:val="006C5E96"/>
    <w:rsid w:val="006D14D3"/>
    <w:rsid w:val="006D3DEC"/>
    <w:rsid w:val="006D748A"/>
    <w:rsid w:val="006E1890"/>
    <w:rsid w:val="006E3263"/>
    <w:rsid w:val="006E471F"/>
    <w:rsid w:val="006E5298"/>
    <w:rsid w:val="006F18CF"/>
    <w:rsid w:val="006F26D0"/>
    <w:rsid w:val="006F3D6E"/>
    <w:rsid w:val="006F4F6F"/>
    <w:rsid w:val="006F699E"/>
    <w:rsid w:val="006F7CAD"/>
    <w:rsid w:val="007009ED"/>
    <w:rsid w:val="00702A91"/>
    <w:rsid w:val="007030F0"/>
    <w:rsid w:val="00703FAF"/>
    <w:rsid w:val="00704562"/>
    <w:rsid w:val="00707AFC"/>
    <w:rsid w:val="00713B4E"/>
    <w:rsid w:val="00715EB6"/>
    <w:rsid w:val="00715FAE"/>
    <w:rsid w:val="00717F2E"/>
    <w:rsid w:val="00720CD5"/>
    <w:rsid w:val="0072378A"/>
    <w:rsid w:val="00731EAE"/>
    <w:rsid w:val="007325FA"/>
    <w:rsid w:val="0073276C"/>
    <w:rsid w:val="00733231"/>
    <w:rsid w:val="00745FB3"/>
    <w:rsid w:val="00750B8B"/>
    <w:rsid w:val="00754E5C"/>
    <w:rsid w:val="00757BD0"/>
    <w:rsid w:val="0076066A"/>
    <w:rsid w:val="00761144"/>
    <w:rsid w:val="0076448D"/>
    <w:rsid w:val="00764EC0"/>
    <w:rsid w:val="007659C5"/>
    <w:rsid w:val="007705A7"/>
    <w:rsid w:val="00772FEF"/>
    <w:rsid w:val="0078034D"/>
    <w:rsid w:val="00782C59"/>
    <w:rsid w:val="00782EEA"/>
    <w:rsid w:val="00783AE0"/>
    <w:rsid w:val="00783B75"/>
    <w:rsid w:val="00785956"/>
    <w:rsid w:val="00785C96"/>
    <w:rsid w:val="00793C6A"/>
    <w:rsid w:val="00794A24"/>
    <w:rsid w:val="00795CC3"/>
    <w:rsid w:val="00796122"/>
    <w:rsid w:val="007961E3"/>
    <w:rsid w:val="00796342"/>
    <w:rsid w:val="00796381"/>
    <w:rsid w:val="007A12F9"/>
    <w:rsid w:val="007A25C1"/>
    <w:rsid w:val="007B2F1B"/>
    <w:rsid w:val="007B7417"/>
    <w:rsid w:val="007B78FE"/>
    <w:rsid w:val="007C32FA"/>
    <w:rsid w:val="007C4535"/>
    <w:rsid w:val="007C6E43"/>
    <w:rsid w:val="007C7F77"/>
    <w:rsid w:val="007D3B86"/>
    <w:rsid w:val="007D67E9"/>
    <w:rsid w:val="007E0240"/>
    <w:rsid w:val="007E5A7A"/>
    <w:rsid w:val="007E6F44"/>
    <w:rsid w:val="007E7696"/>
    <w:rsid w:val="007F30E2"/>
    <w:rsid w:val="007F7193"/>
    <w:rsid w:val="00804972"/>
    <w:rsid w:val="00806CC4"/>
    <w:rsid w:val="00810666"/>
    <w:rsid w:val="00822E7D"/>
    <w:rsid w:val="00831AD4"/>
    <w:rsid w:val="00832496"/>
    <w:rsid w:val="00833AA4"/>
    <w:rsid w:val="00837213"/>
    <w:rsid w:val="00840BD1"/>
    <w:rsid w:val="00841AC5"/>
    <w:rsid w:val="00843A02"/>
    <w:rsid w:val="00844078"/>
    <w:rsid w:val="00844314"/>
    <w:rsid w:val="008472AA"/>
    <w:rsid w:val="008503BC"/>
    <w:rsid w:val="00851675"/>
    <w:rsid w:val="00860905"/>
    <w:rsid w:val="00860C82"/>
    <w:rsid w:val="008613C1"/>
    <w:rsid w:val="0086332E"/>
    <w:rsid w:val="00867890"/>
    <w:rsid w:val="00870030"/>
    <w:rsid w:val="00870B9B"/>
    <w:rsid w:val="00872558"/>
    <w:rsid w:val="0087738C"/>
    <w:rsid w:val="00880DAE"/>
    <w:rsid w:val="00885254"/>
    <w:rsid w:val="008907C2"/>
    <w:rsid w:val="00891730"/>
    <w:rsid w:val="00892E53"/>
    <w:rsid w:val="00893B95"/>
    <w:rsid w:val="00895E3E"/>
    <w:rsid w:val="008A2350"/>
    <w:rsid w:val="008A3005"/>
    <w:rsid w:val="008A46B1"/>
    <w:rsid w:val="008A5386"/>
    <w:rsid w:val="008B2358"/>
    <w:rsid w:val="008B5EA2"/>
    <w:rsid w:val="008B6C33"/>
    <w:rsid w:val="008C3B41"/>
    <w:rsid w:val="008C452D"/>
    <w:rsid w:val="008C6865"/>
    <w:rsid w:val="008C6D35"/>
    <w:rsid w:val="008D0400"/>
    <w:rsid w:val="008D1CC8"/>
    <w:rsid w:val="008D71B6"/>
    <w:rsid w:val="008D7576"/>
    <w:rsid w:val="008E0DF8"/>
    <w:rsid w:val="008E13E1"/>
    <w:rsid w:val="008E261C"/>
    <w:rsid w:val="008E32B9"/>
    <w:rsid w:val="008E34C8"/>
    <w:rsid w:val="008E3CBF"/>
    <w:rsid w:val="008E51AA"/>
    <w:rsid w:val="008E7BB7"/>
    <w:rsid w:val="008F0AE1"/>
    <w:rsid w:val="008F1469"/>
    <w:rsid w:val="008F1B3D"/>
    <w:rsid w:val="008F3397"/>
    <w:rsid w:val="008F741D"/>
    <w:rsid w:val="00900FF3"/>
    <w:rsid w:val="0090335B"/>
    <w:rsid w:val="00904A93"/>
    <w:rsid w:val="00912D47"/>
    <w:rsid w:val="00914067"/>
    <w:rsid w:val="009144C1"/>
    <w:rsid w:val="00914707"/>
    <w:rsid w:val="00915586"/>
    <w:rsid w:val="009203A7"/>
    <w:rsid w:val="0092045F"/>
    <w:rsid w:val="0092062F"/>
    <w:rsid w:val="00920D5A"/>
    <w:rsid w:val="00921B80"/>
    <w:rsid w:val="00931848"/>
    <w:rsid w:val="009319C3"/>
    <w:rsid w:val="009321A5"/>
    <w:rsid w:val="00940A5D"/>
    <w:rsid w:val="009468D2"/>
    <w:rsid w:val="00954980"/>
    <w:rsid w:val="009565A3"/>
    <w:rsid w:val="009568C0"/>
    <w:rsid w:val="009576D0"/>
    <w:rsid w:val="00960D1B"/>
    <w:rsid w:val="009623BD"/>
    <w:rsid w:val="009639DC"/>
    <w:rsid w:val="00965DE9"/>
    <w:rsid w:val="009664AC"/>
    <w:rsid w:val="00974169"/>
    <w:rsid w:val="00980425"/>
    <w:rsid w:val="009852C5"/>
    <w:rsid w:val="0098783C"/>
    <w:rsid w:val="0099045C"/>
    <w:rsid w:val="00990FE3"/>
    <w:rsid w:val="00995602"/>
    <w:rsid w:val="009972EA"/>
    <w:rsid w:val="009A0334"/>
    <w:rsid w:val="009A0C0D"/>
    <w:rsid w:val="009A1555"/>
    <w:rsid w:val="009A1EE4"/>
    <w:rsid w:val="009A1FE7"/>
    <w:rsid w:val="009A3597"/>
    <w:rsid w:val="009A441F"/>
    <w:rsid w:val="009A7BDF"/>
    <w:rsid w:val="009B2B95"/>
    <w:rsid w:val="009B64BC"/>
    <w:rsid w:val="009C16AE"/>
    <w:rsid w:val="009C178A"/>
    <w:rsid w:val="009C2550"/>
    <w:rsid w:val="009C4CAF"/>
    <w:rsid w:val="009C5DBA"/>
    <w:rsid w:val="009C613B"/>
    <w:rsid w:val="009D1A18"/>
    <w:rsid w:val="009D1AF2"/>
    <w:rsid w:val="009D37FD"/>
    <w:rsid w:val="009D4915"/>
    <w:rsid w:val="009D6B9C"/>
    <w:rsid w:val="009D6EBA"/>
    <w:rsid w:val="009E3C0C"/>
    <w:rsid w:val="009E7280"/>
    <w:rsid w:val="009F19FA"/>
    <w:rsid w:val="009F3AFF"/>
    <w:rsid w:val="009F5687"/>
    <w:rsid w:val="00A019A9"/>
    <w:rsid w:val="00A050C6"/>
    <w:rsid w:val="00A105A8"/>
    <w:rsid w:val="00A12082"/>
    <w:rsid w:val="00A12875"/>
    <w:rsid w:val="00A135CB"/>
    <w:rsid w:val="00A13F3B"/>
    <w:rsid w:val="00A2011F"/>
    <w:rsid w:val="00A24579"/>
    <w:rsid w:val="00A25213"/>
    <w:rsid w:val="00A264F8"/>
    <w:rsid w:val="00A27028"/>
    <w:rsid w:val="00A32C2F"/>
    <w:rsid w:val="00A331B7"/>
    <w:rsid w:val="00A33982"/>
    <w:rsid w:val="00A3713C"/>
    <w:rsid w:val="00A406C5"/>
    <w:rsid w:val="00A6009D"/>
    <w:rsid w:val="00A60A52"/>
    <w:rsid w:val="00A6247B"/>
    <w:rsid w:val="00A62E0E"/>
    <w:rsid w:val="00A63CAF"/>
    <w:rsid w:val="00A64DFB"/>
    <w:rsid w:val="00A65738"/>
    <w:rsid w:val="00A728CD"/>
    <w:rsid w:val="00A74793"/>
    <w:rsid w:val="00A77C21"/>
    <w:rsid w:val="00A825F0"/>
    <w:rsid w:val="00A834BC"/>
    <w:rsid w:val="00A836C6"/>
    <w:rsid w:val="00A8461C"/>
    <w:rsid w:val="00A9008A"/>
    <w:rsid w:val="00A9342E"/>
    <w:rsid w:val="00A93447"/>
    <w:rsid w:val="00A95B17"/>
    <w:rsid w:val="00A97246"/>
    <w:rsid w:val="00AA441C"/>
    <w:rsid w:val="00AA62B1"/>
    <w:rsid w:val="00AB259C"/>
    <w:rsid w:val="00AB79EC"/>
    <w:rsid w:val="00AC1BA5"/>
    <w:rsid w:val="00AC2403"/>
    <w:rsid w:val="00AC4669"/>
    <w:rsid w:val="00AD0A3C"/>
    <w:rsid w:val="00AD0B45"/>
    <w:rsid w:val="00AE18F2"/>
    <w:rsid w:val="00AE4572"/>
    <w:rsid w:val="00AE7221"/>
    <w:rsid w:val="00AF4EC8"/>
    <w:rsid w:val="00AF677D"/>
    <w:rsid w:val="00AF73FE"/>
    <w:rsid w:val="00AF7BE7"/>
    <w:rsid w:val="00B01CC5"/>
    <w:rsid w:val="00B02B37"/>
    <w:rsid w:val="00B02BA5"/>
    <w:rsid w:val="00B042E8"/>
    <w:rsid w:val="00B06190"/>
    <w:rsid w:val="00B06BFA"/>
    <w:rsid w:val="00B10ABB"/>
    <w:rsid w:val="00B113F5"/>
    <w:rsid w:val="00B118F9"/>
    <w:rsid w:val="00B11A1B"/>
    <w:rsid w:val="00B1396A"/>
    <w:rsid w:val="00B17456"/>
    <w:rsid w:val="00B204DE"/>
    <w:rsid w:val="00B2080A"/>
    <w:rsid w:val="00B2111C"/>
    <w:rsid w:val="00B21AB7"/>
    <w:rsid w:val="00B25004"/>
    <w:rsid w:val="00B2700C"/>
    <w:rsid w:val="00B32132"/>
    <w:rsid w:val="00B35C4F"/>
    <w:rsid w:val="00B35D5A"/>
    <w:rsid w:val="00B37ABA"/>
    <w:rsid w:val="00B40DFA"/>
    <w:rsid w:val="00B4235B"/>
    <w:rsid w:val="00B433FA"/>
    <w:rsid w:val="00B455EA"/>
    <w:rsid w:val="00B461A0"/>
    <w:rsid w:val="00B50171"/>
    <w:rsid w:val="00B520B3"/>
    <w:rsid w:val="00B523FB"/>
    <w:rsid w:val="00B524E9"/>
    <w:rsid w:val="00B548FC"/>
    <w:rsid w:val="00B605FA"/>
    <w:rsid w:val="00B66781"/>
    <w:rsid w:val="00B71E4E"/>
    <w:rsid w:val="00B74454"/>
    <w:rsid w:val="00B76DC7"/>
    <w:rsid w:val="00B81467"/>
    <w:rsid w:val="00B8309E"/>
    <w:rsid w:val="00B833CC"/>
    <w:rsid w:val="00B84815"/>
    <w:rsid w:val="00BA1793"/>
    <w:rsid w:val="00BA19F7"/>
    <w:rsid w:val="00BA4BBB"/>
    <w:rsid w:val="00BA6E32"/>
    <w:rsid w:val="00BB07DC"/>
    <w:rsid w:val="00BB1A38"/>
    <w:rsid w:val="00BB4FA1"/>
    <w:rsid w:val="00BC063F"/>
    <w:rsid w:val="00BC0A9C"/>
    <w:rsid w:val="00BC1ADF"/>
    <w:rsid w:val="00BC28F5"/>
    <w:rsid w:val="00BC3E5F"/>
    <w:rsid w:val="00BC4620"/>
    <w:rsid w:val="00BE5ADF"/>
    <w:rsid w:val="00BE604E"/>
    <w:rsid w:val="00BE6AF9"/>
    <w:rsid w:val="00BF3F2A"/>
    <w:rsid w:val="00BF5AAA"/>
    <w:rsid w:val="00C00A4A"/>
    <w:rsid w:val="00C0241F"/>
    <w:rsid w:val="00C03961"/>
    <w:rsid w:val="00C0501B"/>
    <w:rsid w:val="00C05EEA"/>
    <w:rsid w:val="00C06BE8"/>
    <w:rsid w:val="00C260B7"/>
    <w:rsid w:val="00C3320B"/>
    <w:rsid w:val="00C37D7D"/>
    <w:rsid w:val="00C4583A"/>
    <w:rsid w:val="00C45B7C"/>
    <w:rsid w:val="00C45E19"/>
    <w:rsid w:val="00C5290F"/>
    <w:rsid w:val="00C53747"/>
    <w:rsid w:val="00C5758E"/>
    <w:rsid w:val="00C625D4"/>
    <w:rsid w:val="00C631BF"/>
    <w:rsid w:val="00C64B85"/>
    <w:rsid w:val="00C66690"/>
    <w:rsid w:val="00C67DD1"/>
    <w:rsid w:val="00C70C94"/>
    <w:rsid w:val="00C76CC4"/>
    <w:rsid w:val="00C8695E"/>
    <w:rsid w:val="00C86F9A"/>
    <w:rsid w:val="00C910BD"/>
    <w:rsid w:val="00C92098"/>
    <w:rsid w:val="00CA09E9"/>
    <w:rsid w:val="00CA210D"/>
    <w:rsid w:val="00CA620E"/>
    <w:rsid w:val="00CA7B7E"/>
    <w:rsid w:val="00CB18D6"/>
    <w:rsid w:val="00CB1AC1"/>
    <w:rsid w:val="00CB201F"/>
    <w:rsid w:val="00CB5BEE"/>
    <w:rsid w:val="00CB61D1"/>
    <w:rsid w:val="00CB6BFE"/>
    <w:rsid w:val="00CC0281"/>
    <w:rsid w:val="00CC4FC6"/>
    <w:rsid w:val="00CC50F2"/>
    <w:rsid w:val="00CD07CF"/>
    <w:rsid w:val="00CD36CA"/>
    <w:rsid w:val="00CD4A90"/>
    <w:rsid w:val="00CD7BCF"/>
    <w:rsid w:val="00CE0380"/>
    <w:rsid w:val="00CE0E4F"/>
    <w:rsid w:val="00CE5BE3"/>
    <w:rsid w:val="00CF0327"/>
    <w:rsid w:val="00CF278B"/>
    <w:rsid w:val="00CF3418"/>
    <w:rsid w:val="00CF6A1D"/>
    <w:rsid w:val="00D024DB"/>
    <w:rsid w:val="00D060D6"/>
    <w:rsid w:val="00D105B8"/>
    <w:rsid w:val="00D1328E"/>
    <w:rsid w:val="00D15850"/>
    <w:rsid w:val="00D22590"/>
    <w:rsid w:val="00D256DE"/>
    <w:rsid w:val="00D27EAB"/>
    <w:rsid w:val="00D30D48"/>
    <w:rsid w:val="00D342DE"/>
    <w:rsid w:val="00D40B83"/>
    <w:rsid w:val="00D4263E"/>
    <w:rsid w:val="00D462EA"/>
    <w:rsid w:val="00D472C9"/>
    <w:rsid w:val="00D5065F"/>
    <w:rsid w:val="00D53960"/>
    <w:rsid w:val="00D55C7F"/>
    <w:rsid w:val="00D57E97"/>
    <w:rsid w:val="00D60390"/>
    <w:rsid w:val="00D60BA1"/>
    <w:rsid w:val="00D62889"/>
    <w:rsid w:val="00D66C31"/>
    <w:rsid w:val="00D706C8"/>
    <w:rsid w:val="00D70FA4"/>
    <w:rsid w:val="00D712D3"/>
    <w:rsid w:val="00D71D2F"/>
    <w:rsid w:val="00D74D36"/>
    <w:rsid w:val="00D75F4E"/>
    <w:rsid w:val="00D7601F"/>
    <w:rsid w:val="00D76391"/>
    <w:rsid w:val="00D821EC"/>
    <w:rsid w:val="00D84320"/>
    <w:rsid w:val="00D85910"/>
    <w:rsid w:val="00D915BB"/>
    <w:rsid w:val="00D96798"/>
    <w:rsid w:val="00DA053D"/>
    <w:rsid w:val="00DA2C79"/>
    <w:rsid w:val="00DA6CD9"/>
    <w:rsid w:val="00DA6FAA"/>
    <w:rsid w:val="00DA7F10"/>
    <w:rsid w:val="00DB3663"/>
    <w:rsid w:val="00DB36F1"/>
    <w:rsid w:val="00DB51C4"/>
    <w:rsid w:val="00DB5251"/>
    <w:rsid w:val="00DB54C7"/>
    <w:rsid w:val="00DB6281"/>
    <w:rsid w:val="00DB6BBE"/>
    <w:rsid w:val="00DC6863"/>
    <w:rsid w:val="00DC69B7"/>
    <w:rsid w:val="00DC7C42"/>
    <w:rsid w:val="00DD1132"/>
    <w:rsid w:val="00DD2392"/>
    <w:rsid w:val="00DD5C0F"/>
    <w:rsid w:val="00DD604C"/>
    <w:rsid w:val="00DD76C4"/>
    <w:rsid w:val="00DD76D2"/>
    <w:rsid w:val="00DE11C4"/>
    <w:rsid w:val="00DE3E7A"/>
    <w:rsid w:val="00DE646B"/>
    <w:rsid w:val="00DE7317"/>
    <w:rsid w:val="00DF0F15"/>
    <w:rsid w:val="00DF3C48"/>
    <w:rsid w:val="00DF65E2"/>
    <w:rsid w:val="00DF7D0E"/>
    <w:rsid w:val="00E00420"/>
    <w:rsid w:val="00E0089E"/>
    <w:rsid w:val="00E03557"/>
    <w:rsid w:val="00E03D89"/>
    <w:rsid w:val="00E04344"/>
    <w:rsid w:val="00E07F37"/>
    <w:rsid w:val="00E10869"/>
    <w:rsid w:val="00E13C5F"/>
    <w:rsid w:val="00E15350"/>
    <w:rsid w:val="00E20E9E"/>
    <w:rsid w:val="00E22243"/>
    <w:rsid w:val="00E24F8E"/>
    <w:rsid w:val="00E30508"/>
    <w:rsid w:val="00E34D7D"/>
    <w:rsid w:val="00E35C85"/>
    <w:rsid w:val="00E41077"/>
    <w:rsid w:val="00E4146D"/>
    <w:rsid w:val="00E42613"/>
    <w:rsid w:val="00E429ED"/>
    <w:rsid w:val="00E44EB0"/>
    <w:rsid w:val="00E463CB"/>
    <w:rsid w:val="00E47EFF"/>
    <w:rsid w:val="00E53E6E"/>
    <w:rsid w:val="00E54E11"/>
    <w:rsid w:val="00E569E1"/>
    <w:rsid w:val="00E609FD"/>
    <w:rsid w:val="00E80184"/>
    <w:rsid w:val="00E80857"/>
    <w:rsid w:val="00E82C16"/>
    <w:rsid w:val="00E84FB7"/>
    <w:rsid w:val="00E87D24"/>
    <w:rsid w:val="00E96654"/>
    <w:rsid w:val="00E96D13"/>
    <w:rsid w:val="00E97FEF"/>
    <w:rsid w:val="00EA1677"/>
    <w:rsid w:val="00EA16F5"/>
    <w:rsid w:val="00EA4EB0"/>
    <w:rsid w:val="00EB1CB5"/>
    <w:rsid w:val="00EB21CE"/>
    <w:rsid w:val="00EB45BD"/>
    <w:rsid w:val="00EB4CFB"/>
    <w:rsid w:val="00EB7A2E"/>
    <w:rsid w:val="00EC3CB3"/>
    <w:rsid w:val="00EC79BF"/>
    <w:rsid w:val="00EC7BB4"/>
    <w:rsid w:val="00ED138D"/>
    <w:rsid w:val="00ED3B4F"/>
    <w:rsid w:val="00EE03C6"/>
    <w:rsid w:val="00EE0CC3"/>
    <w:rsid w:val="00EE2675"/>
    <w:rsid w:val="00EF2E7F"/>
    <w:rsid w:val="00EF3E91"/>
    <w:rsid w:val="00EF6E37"/>
    <w:rsid w:val="00F02C49"/>
    <w:rsid w:val="00F0662E"/>
    <w:rsid w:val="00F102F8"/>
    <w:rsid w:val="00F1060D"/>
    <w:rsid w:val="00F108F4"/>
    <w:rsid w:val="00F115B2"/>
    <w:rsid w:val="00F12653"/>
    <w:rsid w:val="00F14DCA"/>
    <w:rsid w:val="00F20C98"/>
    <w:rsid w:val="00F24076"/>
    <w:rsid w:val="00F27072"/>
    <w:rsid w:val="00F32876"/>
    <w:rsid w:val="00F37220"/>
    <w:rsid w:val="00F40804"/>
    <w:rsid w:val="00F43648"/>
    <w:rsid w:val="00F45411"/>
    <w:rsid w:val="00F542CB"/>
    <w:rsid w:val="00F5699F"/>
    <w:rsid w:val="00F61361"/>
    <w:rsid w:val="00F70C48"/>
    <w:rsid w:val="00F72B83"/>
    <w:rsid w:val="00F73891"/>
    <w:rsid w:val="00F75568"/>
    <w:rsid w:val="00F76B4E"/>
    <w:rsid w:val="00F77644"/>
    <w:rsid w:val="00F872C6"/>
    <w:rsid w:val="00F93849"/>
    <w:rsid w:val="00F958BF"/>
    <w:rsid w:val="00FA04F9"/>
    <w:rsid w:val="00FA0871"/>
    <w:rsid w:val="00FA41C9"/>
    <w:rsid w:val="00FB11AD"/>
    <w:rsid w:val="00FB3116"/>
    <w:rsid w:val="00FB3F35"/>
    <w:rsid w:val="00FB459E"/>
    <w:rsid w:val="00FC1EFD"/>
    <w:rsid w:val="00FC4126"/>
    <w:rsid w:val="00FC4393"/>
    <w:rsid w:val="00FC6017"/>
    <w:rsid w:val="00FC7973"/>
    <w:rsid w:val="00FD4E73"/>
    <w:rsid w:val="00FD528C"/>
    <w:rsid w:val="00FE08A3"/>
    <w:rsid w:val="00FE20C5"/>
    <w:rsid w:val="00FE43EF"/>
    <w:rsid w:val="00FE74AE"/>
    <w:rsid w:val="00FE7F68"/>
    <w:rsid w:val="00FF0C76"/>
    <w:rsid w:val="00FF45D4"/>
    <w:rsid w:val="00FF5252"/>
    <w:rsid w:val="00FF6C66"/>
    <w:rsid w:val="00FF7120"/>
    <w:rsid w:val="15743686"/>
    <w:rsid w:val="172E6235"/>
    <w:rsid w:val="29FC6128"/>
    <w:rsid w:val="37E34B4B"/>
    <w:rsid w:val="5BFB1170"/>
    <w:rsid w:val="6C1D0DE3"/>
    <w:rsid w:val="7E9F4D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8446"/>
  <w15:docId w15:val="{CE8C08A9-3B76-4048-AF58-E0CBC09C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lsdException w:name="heading 5" w:uiPriority="0"/>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lang w:val="en-US" w:eastAsia="en-US"/>
    </w:rPr>
  </w:style>
  <w:style w:type="paragraph" w:styleId="Heading1">
    <w:name w:val="heading 1"/>
    <w:basedOn w:val="Normal"/>
    <w:next w:val="Normal"/>
    <w:link w:val="Heading1Char"/>
    <w:autoRedefine/>
    <w:uiPriority w:val="9"/>
    <w:qFormat/>
    <w:rsid w:val="00C05EEA"/>
    <w:pPr>
      <w:keepNext/>
      <w:keepLines/>
      <w:spacing w:after="240" w:line="276" w:lineRule="auto"/>
      <w:ind w:hanging="5"/>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C05EEA"/>
    <w:pPr>
      <w:keepNext/>
      <w:keepLines/>
      <w:spacing w:after="0" w:line="360" w:lineRule="auto"/>
      <w:jc w:val="center"/>
      <w:outlineLvl w:val="1"/>
    </w:pPr>
    <w:rPr>
      <w:rFonts w:eastAsia="Calibri"/>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C05EEA"/>
    <w:rPr>
      <w:rFonts w:eastAsiaTheme="majorEastAsia"/>
      <w:b/>
      <w:bCs/>
      <w:sz w:val="24"/>
      <w:szCs w:val="24"/>
      <w:lang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763" w:themeColor="accent1" w:themeShade="7F"/>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pPr>
      <w:autoSpaceDE w:val="0"/>
      <w:autoSpaceDN w:val="0"/>
      <w:adjustRightInd w:val="0"/>
    </w:pPr>
    <w:rPr>
      <w:rFonts w:ascii="Arial" w:eastAsia="Calibri" w:hAnsi="Arial" w:cs="Arial"/>
      <w:color w:val="000000"/>
      <w:sz w:val="24"/>
      <w:szCs w:val="24"/>
      <w:lang w:val="en-US" w:eastAsia="en-US"/>
    </w:rPr>
  </w:style>
  <w:style w:type="paragraph" w:styleId="NoSpacing">
    <w:name w:val="No Spacing"/>
    <w:link w:val="NoSpacingChar"/>
    <w:uiPriority w:val="1"/>
    <w:qFormat/>
    <w:rPr>
      <w:rFonts w:eastAsiaTheme="minorEastAsia"/>
      <w:sz w:val="24"/>
      <w:szCs w:val="24"/>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sid w:val="00C05EEA"/>
    <w:rPr>
      <w:rFonts w:eastAsia="Calibri"/>
      <w:b/>
      <w:sz w:val="24"/>
      <w:szCs w:val="24"/>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2">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qFormat/>
    <w:tblPr>
      <w:tblCellMar>
        <w:left w:w="0" w:type="dxa"/>
        <w:right w:w="0" w:type="dxa"/>
      </w:tblCellMar>
    </w:tblPr>
  </w:style>
  <w:style w:type="table" w:customStyle="1" w:styleId="Style64">
    <w:name w:val="_Style 64"/>
    <w:basedOn w:val="TableNormal"/>
    <w:tblPr>
      <w:tblCellMar>
        <w:top w:w="7" w:type="dxa"/>
        <w:left w:w="29" w:type="dxa"/>
        <w:right w:w="0" w:type="dxa"/>
      </w:tblCellMar>
    </w:tblPr>
  </w:style>
  <w:style w:type="table" w:customStyle="1" w:styleId="Style65">
    <w:name w:val="_Style 65"/>
    <w:basedOn w:val="TableNormal"/>
    <w:rPr>
      <w:rFonts w:ascii="Calibri" w:eastAsia="Calibri" w:hAnsi="Calibri" w:cs="Calibri"/>
    </w:rPr>
    <w:tblPr/>
  </w:style>
  <w:style w:type="table" w:customStyle="1" w:styleId="Style66">
    <w:name w:val="_Style 66"/>
    <w:basedOn w:val="TableNormal"/>
    <w:qFormat/>
    <w:rPr>
      <w:rFonts w:ascii="Calibri" w:eastAsia="Calibri" w:hAnsi="Calibri" w:cs="Calibri"/>
    </w:rPr>
    <w:tblPr/>
  </w:style>
  <w:style w:type="table" w:customStyle="1" w:styleId="Style67">
    <w:name w:val="_Style 67"/>
    <w:basedOn w:val="TableNormal"/>
    <w:qFormat/>
    <w:rPr>
      <w:rFonts w:ascii="Calibri" w:eastAsia="Calibri" w:hAnsi="Calibri" w:cs="Calibri"/>
    </w:rPr>
    <w:tblPr/>
  </w:style>
  <w:style w:type="table" w:customStyle="1" w:styleId="Style68">
    <w:name w:val="_Style 68"/>
    <w:basedOn w:val="TableNormal"/>
    <w:qFormat/>
    <w:tblPr>
      <w:tblCellMar>
        <w:left w:w="115" w:type="dxa"/>
        <w:right w:w="115" w:type="dxa"/>
      </w:tblCellMar>
    </w:tblPr>
  </w:style>
  <w:style w:type="table" w:customStyle="1" w:styleId="Style69">
    <w:name w:val="_Style 69"/>
    <w:basedOn w:val="TableNormal"/>
    <w:qFormat/>
    <w:tblPr>
      <w:tblCellMar>
        <w:left w:w="115" w:type="dxa"/>
        <w:right w:w="115" w:type="dxa"/>
      </w:tblCellMar>
    </w:tblPr>
  </w:style>
  <w:style w:type="table" w:customStyle="1" w:styleId="Style70">
    <w:name w:val="_Style 70"/>
    <w:basedOn w:val="TableNormal"/>
    <w:tblPr>
      <w:tblCellMar>
        <w:left w:w="115" w:type="dxa"/>
        <w:right w:w="115" w:type="dxa"/>
      </w:tblCellMar>
    </w:tblPr>
  </w:style>
  <w:style w:type="table" w:customStyle="1" w:styleId="Style71">
    <w:name w:val="_Style 71"/>
    <w:basedOn w:val="TableNormal"/>
    <w:tblPr>
      <w:tblCellMar>
        <w:left w:w="115" w:type="dxa"/>
        <w:right w:w="115" w:type="dxa"/>
      </w:tblCellMar>
    </w:tblPr>
  </w:style>
  <w:style w:type="table" w:customStyle="1" w:styleId="Style72">
    <w:name w:val="_Style 72"/>
    <w:basedOn w:val="TableNormal"/>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rPr>
      <w:rFonts w:ascii="Calibri" w:eastAsia="Calibri" w:hAnsi="Calibri" w:cs="Calibri"/>
    </w:rPr>
    <w:tblPr/>
  </w:style>
  <w:style w:type="table" w:customStyle="1" w:styleId="Style89">
    <w:name w:val="_Style 89"/>
    <w:basedOn w:val="TableNormal"/>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tblPr>
      <w:tblCellMar>
        <w:left w:w="115" w:type="dxa"/>
        <w:right w:w="115" w:type="dxa"/>
      </w:tblCellMar>
    </w:tblPr>
  </w:style>
  <w:style w:type="table" w:customStyle="1" w:styleId="Style94">
    <w:name w:val="_Style 94"/>
    <w:basedOn w:val="TableNormal"/>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tblPr>
      <w:tblCellMar>
        <w:left w:w="115" w:type="dxa"/>
        <w:right w:w="115" w:type="dxa"/>
      </w:tblCellMar>
    </w:tblPr>
  </w:style>
  <w:style w:type="table" w:customStyle="1" w:styleId="Style97">
    <w:name w:val="_Style 97"/>
    <w:basedOn w:val="TableNormal"/>
    <w:tblPr>
      <w:tblCellMar>
        <w:left w:w="115" w:type="dxa"/>
        <w:right w:w="115" w:type="dxa"/>
      </w:tblCellMar>
    </w:tblPr>
  </w:style>
  <w:style w:type="table" w:customStyle="1" w:styleId="Style98">
    <w:name w:val="_Style 98"/>
    <w:basedOn w:val="TableNormal"/>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tblPr>
      <w:tblCellMar>
        <w:left w:w="115" w:type="dxa"/>
        <w:right w:w="115" w:type="dxa"/>
      </w:tblCellMar>
    </w:tblPr>
  </w:style>
  <w:style w:type="table" w:customStyle="1" w:styleId="Style101">
    <w:name w:val="_Style 101"/>
    <w:basedOn w:val="TableNormal"/>
    <w:tblPr>
      <w:tblCellMar>
        <w:left w:w="115" w:type="dxa"/>
        <w:right w:w="115" w:type="dxa"/>
      </w:tblCellMar>
    </w:tblPr>
  </w:style>
  <w:style w:type="table" w:customStyle="1" w:styleId="Style102">
    <w:name w:val="_Style 102"/>
    <w:basedOn w:val="TableNormal"/>
    <w:tblPr>
      <w:tblCellMar>
        <w:left w:w="115" w:type="dxa"/>
        <w:right w:w="115" w:type="dxa"/>
      </w:tblCellMar>
    </w:tblPr>
  </w:style>
  <w:style w:type="table" w:customStyle="1" w:styleId="Style103">
    <w:name w:val="_Style 103"/>
    <w:basedOn w:val="TableNormal"/>
    <w:tblPr>
      <w:tblCellMar>
        <w:left w:w="115" w:type="dxa"/>
        <w:right w:w="115" w:type="dxa"/>
      </w:tblCellMar>
    </w:tblPr>
  </w:style>
  <w:style w:type="table" w:customStyle="1" w:styleId="Style104">
    <w:name w:val="_Style 104"/>
    <w:basedOn w:val="TableNormal"/>
    <w:tblPr>
      <w:tblCellMar>
        <w:left w:w="115" w:type="dxa"/>
        <w:right w:w="115" w:type="dxa"/>
      </w:tblCellMar>
    </w:tblPr>
  </w:style>
  <w:style w:type="table" w:customStyle="1" w:styleId="Style105">
    <w:name w:val="_Style 105"/>
    <w:basedOn w:val="TableNormal"/>
    <w:tblPr>
      <w:tblCellMar>
        <w:left w:w="115" w:type="dxa"/>
        <w:right w:w="115" w:type="dxa"/>
      </w:tblCellMar>
    </w:tblPr>
  </w:style>
  <w:style w:type="table" w:customStyle="1" w:styleId="Style106">
    <w:name w:val="_Style 106"/>
    <w:basedOn w:val="TableNormal"/>
    <w:tblPr>
      <w:tblCellMar>
        <w:left w:w="115" w:type="dxa"/>
        <w:right w:w="115" w:type="dxa"/>
      </w:tblCellMar>
    </w:tblPr>
  </w:style>
  <w:style w:type="table" w:customStyle="1" w:styleId="Style107">
    <w:name w:val="_Style 107"/>
    <w:basedOn w:val="TableNormal"/>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tblPr>
      <w:tblCellMar>
        <w:left w:w="115" w:type="dxa"/>
        <w:right w:w="115" w:type="dxa"/>
      </w:tblCellMar>
    </w:tblPr>
  </w:style>
  <w:style w:type="table" w:customStyle="1" w:styleId="Style111">
    <w:name w:val="_Style 111"/>
    <w:basedOn w:val="TableNormal"/>
    <w:rPr>
      <w:rFonts w:ascii="Calibri" w:eastAsia="Calibri" w:hAnsi="Calibri" w:cs="Calibri"/>
    </w:rPr>
    <w:tblPr/>
  </w:style>
  <w:style w:type="table" w:customStyle="1" w:styleId="Style112">
    <w:name w:val="_Style 112"/>
    <w:basedOn w:val="TableNormal"/>
    <w:tblPr>
      <w:tblCellMar>
        <w:left w:w="115" w:type="dxa"/>
        <w:right w:w="115" w:type="dxa"/>
      </w:tblCellMar>
    </w:tblPr>
  </w:style>
  <w:style w:type="table" w:customStyle="1" w:styleId="Style113">
    <w:name w:val="_Style 113"/>
    <w:basedOn w:val="TableNormal"/>
    <w:tblPr>
      <w:tblCellMar>
        <w:left w:w="115" w:type="dxa"/>
        <w:right w:w="115" w:type="dxa"/>
      </w:tblCellMar>
    </w:tblPr>
  </w:style>
  <w:style w:type="table" w:customStyle="1" w:styleId="Style114">
    <w:name w:val="_Style 114"/>
    <w:basedOn w:val="TableNormal"/>
    <w:tblPr>
      <w:tblCellMar>
        <w:left w:w="115" w:type="dxa"/>
        <w:right w:w="115" w:type="dxa"/>
      </w:tblCellMar>
    </w:tblPr>
  </w:style>
  <w:style w:type="table" w:customStyle="1" w:styleId="Style115">
    <w:name w:val="_Style 115"/>
    <w:basedOn w:val="TableNormal"/>
    <w:tblPr>
      <w:tblCellMar>
        <w:left w:w="115" w:type="dxa"/>
        <w:right w:w="115" w:type="dxa"/>
      </w:tblCellMar>
    </w:tblPr>
  </w:style>
  <w:style w:type="table" w:customStyle="1" w:styleId="Style116">
    <w:name w:val="_Style 116"/>
    <w:basedOn w:val="TableNormal"/>
    <w:tblPr>
      <w:tblCellMar>
        <w:left w:w="115" w:type="dxa"/>
        <w:right w:w="115" w:type="dxa"/>
      </w:tblCellMar>
    </w:tblPr>
  </w:style>
  <w:style w:type="table" w:customStyle="1" w:styleId="Style117">
    <w:name w:val="_Style 117"/>
    <w:basedOn w:val="TableNormal"/>
    <w:tblPr>
      <w:tblCellMar>
        <w:left w:w="115" w:type="dxa"/>
        <w:right w:w="115" w:type="dxa"/>
      </w:tblCellMar>
    </w:tblPr>
  </w:style>
  <w:style w:type="table" w:customStyle="1" w:styleId="Style118">
    <w:name w:val="_Style 118"/>
    <w:basedOn w:val="TableNormal"/>
    <w:qFormat/>
    <w:tblPr>
      <w:tblCellMar>
        <w:top w:w="144" w:type="dxa"/>
        <w:left w:w="115" w:type="dxa"/>
        <w:bottom w:w="144" w:type="dxa"/>
        <w:right w:w="115" w:type="dxa"/>
      </w:tblCellMar>
    </w:tblPr>
  </w:style>
  <w:style w:type="table" w:customStyle="1" w:styleId="Style119">
    <w:name w:val="_Style 119"/>
    <w:basedOn w:val="TableNormal"/>
    <w:qFormat/>
    <w:tblPr>
      <w:tblCellMar>
        <w:top w:w="144" w:type="dxa"/>
        <w:left w:w="115" w:type="dxa"/>
        <w:bottom w:w="144" w:type="dxa"/>
        <w:right w:w="115" w:type="dxa"/>
      </w:tblCellMar>
    </w:tblPr>
  </w:style>
  <w:style w:type="table" w:customStyle="1" w:styleId="TableGrid10">
    <w:name w:val="TableGrid1"/>
    <w:tblPr>
      <w:tblCellMar>
        <w:top w:w="0" w:type="dxa"/>
        <w:left w:w="0" w:type="dxa"/>
        <w:bottom w:w="0" w:type="dxa"/>
        <w:right w:w="0" w:type="dxa"/>
      </w:tblCellMar>
    </w:tblPr>
  </w:style>
  <w:style w:type="table" w:customStyle="1" w:styleId="55">
    <w:name w:val="55"/>
    <w:basedOn w:val="TableNormal"/>
    <w:rsid w:val="00E13C5F"/>
    <w:rPr>
      <w:rFonts w:ascii="Calibri" w:eastAsia="Calibri" w:hAnsi="Calibri" w:cs="Calibri"/>
      <w:lang w:val="en-US" w:eastAsia="en-US"/>
    </w:rPr>
    <w:tblPr>
      <w:tblStyleRowBandSize w:val="1"/>
      <w:tblStyleColBandSize w:val="1"/>
    </w:tblPr>
  </w:style>
  <w:style w:type="table" w:customStyle="1" w:styleId="54">
    <w:name w:val="54"/>
    <w:basedOn w:val="TableNormal"/>
    <w:rsid w:val="00E13C5F"/>
    <w:rPr>
      <w:rFonts w:ascii="Calibri" w:eastAsia="Calibri" w:hAnsi="Calibri" w:cs="Calibri"/>
      <w:lang w:val="en-US" w:eastAsia="en-US"/>
    </w:rPr>
    <w:tblPr>
      <w:tblStyleRowBandSize w:val="1"/>
      <w:tblStyleColBandSize w:val="1"/>
    </w:tblPr>
  </w:style>
  <w:style w:type="table" w:customStyle="1" w:styleId="53">
    <w:name w:val="53"/>
    <w:basedOn w:val="TableNormal"/>
    <w:rsid w:val="00E13C5F"/>
    <w:rPr>
      <w:rFonts w:ascii="Calibri" w:eastAsia="Calibri" w:hAnsi="Calibri" w:cs="Calibri"/>
      <w:lang w:val="en-US" w:eastAsia="en-US"/>
    </w:rPr>
    <w:tblPr>
      <w:tblStyleRowBandSize w:val="1"/>
      <w:tblStyleColBandSize w:val="1"/>
    </w:tblPr>
  </w:style>
  <w:style w:type="table" w:customStyle="1" w:styleId="TableGrid20">
    <w:name w:val="TableGrid2"/>
    <w:rsid w:val="00BC0A9C"/>
    <w:rPr>
      <w:rFonts w:ascii="Aptos" w:hAnsi="Aptos"/>
      <w:sz w:val="22"/>
      <w:szCs w:val="22"/>
      <w:lang w:val="en-US" w:eastAsia="en-US"/>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05EEA"/>
    <w:pPr>
      <w:spacing w:before="240" w:after="0" w:line="259" w:lineRule="auto"/>
      <w:ind w:firstLine="0"/>
      <w:jc w:val="left"/>
      <w:outlineLvl w:val="9"/>
    </w:pPr>
    <w:rPr>
      <w:rFonts w:asciiTheme="majorHAnsi" w:hAnsiTheme="majorHAnsi" w:cstheme="majorBidi"/>
      <w:b w:val="0"/>
      <w:bCs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913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50C6932C-0FAE-429C-8CD8-8DED2ABC9C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7224</Words>
  <Characters>41181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©QAI 2025</dc:creator>
  <cp:lastModifiedBy>Moses Juma</cp:lastModifiedBy>
  <cp:revision>61</cp:revision>
  <dcterms:created xsi:type="dcterms:W3CDTF">2025-04-15T15:04:00Z</dcterms:created>
  <dcterms:modified xsi:type="dcterms:W3CDTF">2025-05-01T13:14:00Z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3F67B0B453FB43DA953ABE9A796267ED_13</vt:lpwstr>
  </property>
</Properties>
</file>