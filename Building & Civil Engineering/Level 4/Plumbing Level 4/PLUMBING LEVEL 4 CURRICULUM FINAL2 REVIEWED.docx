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4E5F9" w14:textId="0962E42A" w:rsidR="008C6A23" w:rsidRPr="006D6BE3" w:rsidRDefault="00000000" w:rsidP="00685515">
      <w:pPr>
        <w:spacing w:after="0" w:line="259" w:lineRule="auto"/>
        <w:rPr>
          <w:rFonts w:ascii="Times New Roman" w:hAnsi="Times New Roman"/>
          <w:b/>
          <w:sz w:val="24"/>
          <w:szCs w:val="24"/>
        </w:rPr>
      </w:pPr>
      <w:bookmarkStart w:id="0" w:name="_Toc523224366"/>
      <w:bookmarkStart w:id="1" w:name="_Toc73477418"/>
      <w:bookmarkStart w:id="2" w:name="_Toc496099580"/>
      <w:bookmarkStart w:id="3" w:name="_Toc482455704"/>
      <w:r w:rsidRPr="006D6BE3">
        <w:rPr>
          <w:rFonts w:ascii="Times New Roman" w:eastAsia="Times New Roman" w:hAnsi="Times New Roman"/>
          <w:color w:val="000000"/>
          <w:sz w:val="24"/>
          <w:szCs w:val="24"/>
        </w:rPr>
        <w:t xml:space="preserve"> </w:t>
      </w:r>
    </w:p>
    <w:p w14:paraId="18675CB9" w14:textId="77777777" w:rsidR="008C6A23" w:rsidRPr="006D6BE3" w:rsidRDefault="008C6A23">
      <w:pPr>
        <w:spacing w:after="0" w:line="360" w:lineRule="auto"/>
        <w:jc w:val="center"/>
        <w:rPr>
          <w:rFonts w:ascii="Times New Roman" w:hAnsi="Times New Roman"/>
          <w:b/>
          <w:sz w:val="24"/>
          <w:szCs w:val="24"/>
        </w:rPr>
      </w:pPr>
    </w:p>
    <w:p w14:paraId="505CE1D3" w14:textId="77777777" w:rsidR="008C6A23" w:rsidRPr="006D6BE3" w:rsidRDefault="00000000">
      <w:pPr>
        <w:spacing w:after="0" w:line="360" w:lineRule="auto"/>
        <w:jc w:val="center"/>
        <w:rPr>
          <w:rFonts w:ascii="Times New Roman" w:hAnsi="Times New Roman"/>
          <w:sz w:val="24"/>
          <w:szCs w:val="24"/>
        </w:rPr>
      </w:pPr>
      <w:r w:rsidRPr="006D6BE3">
        <w:rPr>
          <w:rFonts w:ascii="Times New Roman" w:hAnsi="Times New Roman"/>
          <w:b/>
          <w:sz w:val="24"/>
          <w:szCs w:val="24"/>
        </w:rPr>
        <w:t xml:space="preserve"> </w:t>
      </w:r>
      <w:bookmarkStart w:id="4" w:name="_Toc475534236"/>
      <w:bookmarkStart w:id="5" w:name="_Toc496869586"/>
      <w:r w:rsidRPr="006D6BE3">
        <w:rPr>
          <w:rFonts w:ascii="Times New Roman" w:hAnsi="Times New Roman"/>
          <w:b/>
          <w:noProof/>
          <w:sz w:val="24"/>
          <w:szCs w:val="24"/>
        </w:rPr>
        <w:drawing>
          <wp:inline distT="0" distB="0" distL="0" distR="0" wp14:anchorId="2E61A2FF" wp14:editId="72B6EA9F">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16503379" w14:textId="77777777" w:rsidR="008C6A23" w:rsidRPr="006D6BE3" w:rsidRDefault="00000000">
      <w:pPr>
        <w:spacing w:after="0" w:line="360" w:lineRule="auto"/>
        <w:jc w:val="center"/>
        <w:rPr>
          <w:rFonts w:ascii="Times New Roman" w:hAnsi="Times New Roman"/>
          <w:b/>
          <w:sz w:val="24"/>
          <w:szCs w:val="24"/>
        </w:rPr>
      </w:pPr>
      <w:r w:rsidRPr="006D6BE3">
        <w:rPr>
          <w:rFonts w:ascii="Times New Roman" w:hAnsi="Times New Roman"/>
          <w:b/>
          <w:sz w:val="24"/>
          <w:szCs w:val="24"/>
        </w:rPr>
        <w:t>REPUBLIC OF KENYA</w:t>
      </w:r>
    </w:p>
    <w:p w14:paraId="1DD357F1" w14:textId="77777777" w:rsidR="008C6A23" w:rsidRPr="006D6BE3" w:rsidRDefault="008C6A23">
      <w:pPr>
        <w:spacing w:after="0" w:line="360" w:lineRule="auto"/>
        <w:rPr>
          <w:rFonts w:ascii="Times New Roman" w:hAnsi="Times New Roman"/>
          <w:sz w:val="24"/>
          <w:szCs w:val="24"/>
        </w:rPr>
      </w:pPr>
    </w:p>
    <w:p w14:paraId="4FE167C1" w14:textId="77777777" w:rsidR="008C6A23" w:rsidRPr="006D6BE3" w:rsidRDefault="008C6A23">
      <w:pPr>
        <w:spacing w:after="0" w:line="360" w:lineRule="auto"/>
        <w:rPr>
          <w:rFonts w:ascii="Times New Roman" w:hAnsi="Times New Roman"/>
          <w:sz w:val="24"/>
          <w:szCs w:val="24"/>
        </w:rPr>
      </w:pPr>
    </w:p>
    <w:p w14:paraId="15564197" w14:textId="77777777" w:rsidR="008C6A23" w:rsidRPr="006D6BE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COMPETENCY BASED MODULAR CURRICULUM</w:t>
      </w:r>
    </w:p>
    <w:p w14:paraId="291EF59B" w14:textId="77777777" w:rsidR="008C6A23" w:rsidRPr="006D6BE3" w:rsidRDefault="00000000">
      <w:pPr>
        <w:spacing w:after="0" w:line="360" w:lineRule="auto"/>
        <w:rPr>
          <w:rFonts w:ascii="Times New Roman" w:eastAsia="Times New Roman" w:hAnsi="Times New Roman"/>
          <w:b/>
          <w:sz w:val="24"/>
          <w:szCs w:val="24"/>
        </w:rPr>
      </w:pPr>
      <w:r w:rsidRPr="006D6BE3">
        <w:rPr>
          <w:rFonts w:ascii="Times New Roman" w:eastAsia="Times New Roman" w:hAnsi="Times New Roman"/>
          <w:b/>
          <w:sz w:val="24"/>
          <w:szCs w:val="24"/>
        </w:rPr>
        <w:t xml:space="preserve"> </w:t>
      </w:r>
    </w:p>
    <w:p w14:paraId="23C0F42E" w14:textId="77777777" w:rsidR="008C6A23" w:rsidRPr="006D6BE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FOR</w:t>
      </w:r>
    </w:p>
    <w:p w14:paraId="3C645D61" w14:textId="77777777" w:rsidR="008C6A23" w:rsidRPr="006D6BE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 xml:space="preserve"> </w:t>
      </w:r>
    </w:p>
    <w:p w14:paraId="715F35D1" w14:textId="77777777" w:rsidR="008C6A23" w:rsidRPr="006D6BE3" w:rsidRDefault="008C6A23">
      <w:pPr>
        <w:spacing w:after="0" w:line="360" w:lineRule="auto"/>
        <w:jc w:val="center"/>
        <w:rPr>
          <w:rFonts w:ascii="Times New Roman" w:eastAsia="Times New Roman" w:hAnsi="Times New Roman"/>
          <w:b/>
          <w:sz w:val="24"/>
          <w:szCs w:val="24"/>
        </w:rPr>
      </w:pPr>
    </w:p>
    <w:p w14:paraId="6CA07C1F" w14:textId="77777777" w:rsidR="008C6A23" w:rsidRPr="006D6BE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PLUMBING</w:t>
      </w:r>
    </w:p>
    <w:p w14:paraId="63C6B25C" w14:textId="77777777" w:rsidR="008C6A23" w:rsidRPr="006D6BE3" w:rsidRDefault="008C6A23">
      <w:pPr>
        <w:spacing w:after="0" w:line="360" w:lineRule="auto"/>
        <w:jc w:val="center"/>
        <w:rPr>
          <w:rFonts w:ascii="Times New Roman" w:eastAsia="Times New Roman" w:hAnsi="Times New Roman"/>
          <w:b/>
          <w:sz w:val="24"/>
          <w:szCs w:val="24"/>
        </w:rPr>
      </w:pPr>
    </w:p>
    <w:p w14:paraId="698F64E2" w14:textId="77777777" w:rsidR="00D95E7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 xml:space="preserve"> </w:t>
      </w:r>
    </w:p>
    <w:p w14:paraId="58B5726D" w14:textId="056407E4" w:rsidR="008C6A23" w:rsidRPr="006D6BE3" w:rsidRDefault="00000000">
      <w:pPr>
        <w:spacing w:after="0" w:line="360" w:lineRule="auto"/>
        <w:jc w:val="center"/>
        <w:rPr>
          <w:rFonts w:ascii="Times New Roman" w:eastAsia="Times New Roman" w:hAnsi="Times New Roman"/>
          <w:b/>
          <w:sz w:val="24"/>
          <w:szCs w:val="24"/>
        </w:rPr>
      </w:pPr>
      <w:r w:rsidRPr="006D6BE3">
        <w:rPr>
          <w:rFonts w:ascii="Times New Roman" w:eastAsia="Times New Roman" w:hAnsi="Times New Roman"/>
          <w:b/>
          <w:sz w:val="24"/>
          <w:szCs w:val="24"/>
        </w:rPr>
        <w:t>LEVEL 4</w:t>
      </w:r>
    </w:p>
    <w:p w14:paraId="43F394DE" w14:textId="77777777" w:rsidR="008C6A23" w:rsidRPr="006D6BE3" w:rsidRDefault="008C6A23">
      <w:pPr>
        <w:spacing w:after="0" w:line="360" w:lineRule="auto"/>
        <w:jc w:val="center"/>
        <w:rPr>
          <w:rFonts w:ascii="Times New Roman" w:hAnsi="Times New Roman"/>
          <w:b/>
          <w:sz w:val="24"/>
          <w:szCs w:val="24"/>
        </w:rPr>
      </w:pPr>
    </w:p>
    <w:p w14:paraId="72A2D73F" w14:textId="77777777" w:rsidR="008C6A23" w:rsidRPr="006D6BE3" w:rsidRDefault="008C6A23">
      <w:pPr>
        <w:spacing w:after="0" w:line="360" w:lineRule="auto"/>
        <w:jc w:val="center"/>
        <w:rPr>
          <w:rFonts w:ascii="Times New Roman" w:hAnsi="Times New Roman"/>
          <w:b/>
          <w:sz w:val="24"/>
          <w:szCs w:val="24"/>
        </w:rPr>
      </w:pPr>
    </w:p>
    <w:p w14:paraId="67EF9E6B" w14:textId="42EC7C29" w:rsidR="008C6A23" w:rsidRPr="006D6BE3" w:rsidRDefault="00000000">
      <w:pPr>
        <w:spacing w:after="0" w:line="360" w:lineRule="auto"/>
        <w:jc w:val="center"/>
        <w:rPr>
          <w:rFonts w:ascii="Times New Roman" w:hAnsi="Times New Roman"/>
          <w:b/>
          <w:sz w:val="24"/>
          <w:szCs w:val="24"/>
        </w:rPr>
      </w:pPr>
      <w:r w:rsidRPr="006D6BE3">
        <w:rPr>
          <w:rFonts w:ascii="Times New Roman" w:eastAsia="Times New Roman" w:hAnsi="Times New Roman"/>
          <w:b/>
          <w:sz w:val="24"/>
          <w:szCs w:val="24"/>
        </w:rPr>
        <w:t>PROGRAMME CODE:</w:t>
      </w:r>
      <w:r w:rsidRPr="006D6BE3">
        <w:rPr>
          <w:rFonts w:ascii="Times New Roman" w:hAnsi="Times New Roman"/>
          <w:b/>
          <w:sz w:val="24"/>
          <w:szCs w:val="24"/>
        </w:rPr>
        <w:t xml:space="preserve"> </w:t>
      </w:r>
      <w:bookmarkStart w:id="6" w:name="_Hlk189086274"/>
      <w:r w:rsidRPr="006D6BE3">
        <w:rPr>
          <w:rFonts w:ascii="Times New Roman" w:hAnsi="Times New Roman"/>
          <w:b/>
          <w:sz w:val="24"/>
          <w:szCs w:val="24"/>
          <w:lang w:val="en-GB"/>
        </w:rPr>
        <w:t xml:space="preserve">0732 </w:t>
      </w:r>
      <w:bookmarkEnd w:id="6"/>
      <w:r w:rsidRPr="006D6BE3">
        <w:rPr>
          <w:rFonts w:ascii="Times New Roman" w:hAnsi="Times New Roman"/>
          <w:b/>
          <w:sz w:val="24"/>
          <w:szCs w:val="24"/>
        </w:rPr>
        <w:t>354</w:t>
      </w:r>
      <w:r w:rsidR="00D95E73">
        <w:rPr>
          <w:rFonts w:ascii="Times New Roman" w:hAnsi="Times New Roman"/>
          <w:b/>
          <w:sz w:val="24"/>
          <w:szCs w:val="24"/>
        </w:rPr>
        <w:t xml:space="preserve"> </w:t>
      </w:r>
      <w:r w:rsidRPr="006D6BE3">
        <w:rPr>
          <w:rFonts w:ascii="Times New Roman" w:hAnsi="Times New Roman"/>
          <w:b/>
          <w:sz w:val="24"/>
          <w:szCs w:val="24"/>
        </w:rPr>
        <w:t>A</w:t>
      </w:r>
    </w:p>
    <w:p w14:paraId="6E9D51B3"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24543046"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4CCCA4CD"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61DB2F3A"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30AFAD59"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5E99EAAC"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51CCC34B"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376CE2EC"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674A46EE"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27901871"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5E0663D1"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36302EAE"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6438D9AB"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74035062"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3E2FA295" w14:textId="77777777" w:rsidR="008C6A23" w:rsidRPr="006D6BE3" w:rsidRDefault="008C6A23">
      <w:pPr>
        <w:spacing w:after="5" w:line="265" w:lineRule="auto"/>
        <w:ind w:right="12"/>
        <w:jc w:val="both"/>
        <w:rPr>
          <w:rFonts w:ascii="Times New Roman" w:eastAsia="Times New Roman" w:hAnsi="Times New Roman"/>
          <w:color w:val="00B050"/>
          <w:sz w:val="24"/>
          <w:szCs w:val="24"/>
        </w:rPr>
      </w:pPr>
    </w:p>
    <w:p w14:paraId="4B9C70B0" w14:textId="77777777" w:rsidR="00D95E73" w:rsidRPr="00D95E73" w:rsidRDefault="00D95E73" w:rsidP="00D95E73">
      <w:pPr>
        <w:spacing w:after="5" w:line="265" w:lineRule="auto"/>
        <w:ind w:left="10" w:right="12" w:hanging="10"/>
        <w:jc w:val="both"/>
        <w:rPr>
          <w:rFonts w:ascii="Times New Roman" w:eastAsia="Times New Roman" w:hAnsi="Times New Roman"/>
          <w:color w:val="000000"/>
          <w:sz w:val="24"/>
          <w:szCs w:val="24"/>
          <w:lang w:val="en-GB"/>
        </w:rPr>
      </w:pPr>
      <w:r w:rsidRPr="00D95E73">
        <w:rPr>
          <w:rFonts w:ascii="Times New Roman" w:eastAsia="Times New Roman" w:hAnsi="Times New Roman"/>
          <w:color w:val="000000"/>
          <w:sz w:val="24"/>
          <w:szCs w:val="24"/>
          <w:lang w:val="en-GB"/>
        </w:rPr>
        <w:lastRenderedPageBreak/>
        <w:t>©2025</w:t>
      </w:r>
    </w:p>
    <w:p w14:paraId="4B9BF34B" w14:textId="77777777" w:rsidR="00D95E73" w:rsidRPr="00D95E73" w:rsidRDefault="00D95E73" w:rsidP="00D95E73">
      <w:pPr>
        <w:spacing w:after="5" w:line="265" w:lineRule="auto"/>
        <w:ind w:left="10" w:right="12" w:hanging="10"/>
        <w:jc w:val="both"/>
        <w:rPr>
          <w:rFonts w:ascii="Times New Roman" w:eastAsia="Times New Roman" w:hAnsi="Times New Roman"/>
          <w:color w:val="000000"/>
          <w:sz w:val="24"/>
          <w:szCs w:val="24"/>
          <w:lang w:val="en-GB"/>
        </w:rPr>
      </w:pPr>
    </w:p>
    <w:p w14:paraId="38D1588B" w14:textId="77777777" w:rsidR="00D95E73" w:rsidRPr="00D95E73" w:rsidRDefault="00D95E73" w:rsidP="00D95E73">
      <w:pPr>
        <w:spacing w:after="5" w:line="265" w:lineRule="auto"/>
        <w:ind w:left="10" w:right="12" w:hanging="10"/>
        <w:jc w:val="both"/>
        <w:rPr>
          <w:rFonts w:ascii="Times New Roman" w:eastAsia="Times New Roman" w:hAnsi="Times New Roman"/>
          <w:color w:val="000000"/>
          <w:sz w:val="24"/>
          <w:szCs w:val="24"/>
          <w:lang w:val="en-GB"/>
        </w:rPr>
      </w:pPr>
      <w:r w:rsidRPr="00D95E73">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D95E73">
        <w:rPr>
          <w:rFonts w:ascii="Times New Roman" w:eastAsia="Times New Roman" w:hAnsi="Times New Roman"/>
          <w:color w:val="000000"/>
          <w:sz w:val="24"/>
          <w:szCs w:val="24"/>
          <w:lang w:val="en-GB"/>
        </w:rPr>
        <w:t>…..</w:t>
      </w:r>
      <w:proofErr w:type="gramEnd"/>
      <w:r w:rsidRPr="00D95E73">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D95E73">
        <w:rPr>
          <w:rFonts w:ascii="Times New Roman" w:eastAsia="Times New Roman" w:hAnsi="Times New Roman"/>
          <w:color w:val="C00000"/>
          <w:sz w:val="24"/>
          <w:szCs w:val="24"/>
          <w:lang w:val="en-GB"/>
        </w:rPr>
        <w:t>……</w:t>
      </w:r>
      <w:proofErr w:type="gramStart"/>
      <w:r w:rsidRPr="00D95E73">
        <w:rPr>
          <w:rFonts w:ascii="Times New Roman" w:eastAsia="Times New Roman" w:hAnsi="Times New Roman"/>
          <w:color w:val="C00000"/>
          <w:sz w:val="24"/>
          <w:szCs w:val="24"/>
          <w:lang w:val="en-GB"/>
        </w:rPr>
        <w:t>…..</w:t>
      </w:r>
      <w:proofErr w:type="gramEnd"/>
      <w:r w:rsidRPr="00D95E73">
        <w:rPr>
          <w:rFonts w:ascii="Times New Roman" w:eastAsia="Times New Roman" w:hAnsi="Times New Roman"/>
          <w:color w:val="C00000"/>
          <w:sz w:val="24"/>
          <w:szCs w:val="24"/>
          <w:lang w:val="en-GB"/>
        </w:rPr>
        <w:t xml:space="preserve"> .</w:t>
      </w:r>
      <w:r w:rsidRPr="00D95E73">
        <w:rPr>
          <w:rFonts w:ascii="Times New Roman" w:eastAsia="Times New Roman" w:hAnsi="Times New Roman"/>
          <w:color w:val="000000"/>
          <w:sz w:val="24"/>
          <w:szCs w:val="24"/>
          <w:lang w:val="en-GB"/>
        </w:rPr>
        <w:t xml:space="preserve">at the address below: </w:t>
      </w:r>
    </w:p>
    <w:p w14:paraId="6746B893"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1F23C109"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39B143BF"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6080C92E"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47B2DEE6"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341DFAB1"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D2729AB"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62768F5D"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966C191"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61CCF42"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4A481348"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4A18982F"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2C93138C"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2161BED9"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3DE34E45"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543E72D3"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AC7E69C"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61E6E655"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21F27DD"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30493316"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033998C1"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53A5DBB6" w14:textId="77777777" w:rsidR="008C6A23" w:rsidRPr="006D6BE3" w:rsidRDefault="00000000">
      <w:pPr>
        <w:spacing w:after="16" w:line="259" w:lineRule="auto"/>
        <w:ind w:left="59"/>
        <w:jc w:val="center"/>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1CEAA66B" w14:textId="77777777" w:rsidR="008C6A23" w:rsidRPr="006D6BE3" w:rsidRDefault="00000000">
      <w:pPr>
        <w:spacing w:after="16" w:line="259" w:lineRule="auto"/>
        <w:ind w:left="59"/>
        <w:jc w:val="center"/>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70FF246B" w14:textId="77777777" w:rsidR="008C6A23" w:rsidRPr="006D6BE3" w:rsidRDefault="00000000">
      <w:pPr>
        <w:spacing w:after="16" w:line="259" w:lineRule="auto"/>
        <w:ind w:left="59"/>
        <w:jc w:val="center"/>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07251D01" w14:textId="77777777" w:rsidR="008C6A23" w:rsidRPr="006D6BE3" w:rsidRDefault="00000000">
      <w:pPr>
        <w:spacing w:after="19" w:line="259" w:lineRule="auto"/>
        <w:ind w:left="59"/>
        <w:jc w:val="center"/>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35D653DB"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7A5BBDA4"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2C87288D"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582B7952"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16DA1F4D"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48EF7EA6" w14:textId="77777777" w:rsidR="008C6A23" w:rsidRPr="006D6BE3" w:rsidRDefault="008C6A23">
      <w:pPr>
        <w:spacing w:after="19" w:line="259" w:lineRule="auto"/>
        <w:ind w:left="59"/>
        <w:jc w:val="center"/>
        <w:rPr>
          <w:rFonts w:ascii="Times New Roman" w:eastAsia="Times New Roman" w:hAnsi="Times New Roman"/>
          <w:color w:val="000000"/>
          <w:sz w:val="24"/>
          <w:szCs w:val="24"/>
        </w:rPr>
      </w:pPr>
    </w:p>
    <w:p w14:paraId="26DA908E" w14:textId="77777777" w:rsidR="008C6A23" w:rsidRPr="006D6BE3" w:rsidRDefault="00000000">
      <w:pPr>
        <w:spacing w:after="16" w:line="259" w:lineRule="auto"/>
        <w:ind w:left="59"/>
        <w:jc w:val="center"/>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29E860CB" w14:textId="77777777" w:rsidR="008C6A23" w:rsidRPr="006D6BE3" w:rsidRDefault="00000000">
      <w:pPr>
        <w:spacing w:after="216" w:line="259" w:lineRule="auto"/>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52D610FB" w14:textId="77777777" w:rsidR="008C6A23" w:rsidRPr="006D6BE3" w:rsidRDefault="008C6A23">
      <w:pPr>
        <w:spacing w:after="0" w:line="259" w:lineRule="auto"/>
        <w:rPr>
          <w:rFonts w:ascii="Times New Roman" w:eastAsia="Times New Roman" w:hAnsi="Times New Roman"/>
          <w:color w:val="000000"/>
          <w:sz w:val="24"/>
          <w:szCs w:val="24"/>
        </w:rPr>
      </w:pPr>
    </w:p>
    <w:p w14:paraId="795640BA" w14:textId="77777777" w:rsidR="008C6A23" w:rsidRPr="006D6BE3" w:rsidRDefault="008C6A23">
      <w:pPr>
        <w:spacing w:after="0" w:line="259" w:lineRule="auto"/>
        <w:rPr>
          <w:rFonts w:ascii="Times New Roman" w:eastAsia="Times New Roman" w:hAnsi="Times New Roman"/>
          <w:color w:val="000000"/>
          <w:sz w:val="24"/>
          <w:szCs w:val="24"/>
        </w:rPr>
        <w:sectPr w:rsidR="008C6A23" w:rsidRPr="006D6BE3">
          <w:footerReference w:type="even" r:id="rId9"/>
          <w:footerReference w:type="default" r:id="rId10"/>
          <w:footerReference w:type="first" r:id="rId11"/>
          <w:type w:val="continuous"/>
          <w:pgSz w:w="11906" w:h="16838"/>
          <w:pgMar w:top="1440" w:right="1120" w:bottom="1440" w:left="1124" w:header="720" w:footer="720" w:gutter="0"/>
          <w:pgNumType w:fmt="lowerRoman"/>
          <w:cols w:space="720"/>
        </w:sectPr>
      </w:pPr>
    </w:p>
    <w:p w14:paraId="7E02A892" w14:textId="77777777" w:rsidR="00B46562" w:rsidRDefault="00B46562">
      <w:pPr>
        <w:spacing w:after="0" w:line="240" w:lineRule="auto"/>
        <w:rPr>
          <w:rFonts w:ascii="Times New Roman" w:eastAsia="DengXian Light" w:hAnsi="Times New Roman"/>
          <w:b/>
          <w:bCs/>
          <w:color w:val="000000"/>
          <w:kern w:val="2"/>
          <w:sz w:val="24"/>
          <w:szCs w:val="24"/>
        </w:rPr>
      </w:pPr>
      <w:r>
        <w:rPr>
          <w:rFonts w:ascii="Times New Roman" w:eastAsia="DengXian Light" w:hAnsi="Times New Roman"/>
          <w:b/>
          <w:bCs/>
          <w:color w:val="000000"/>
          <w:kern w:val="2"/>
          <w:sz w:val="24"/>
          <w:szCs w:val="24"/>
        </w:rPr>
        <w:br w:type="page"/>
      </w:r>
    </w:p>
    <w:p w14:paraId="7CFE0DB6" w14:textId="19B63457" w:rsidR="008C6A23" w:rsidRPr="006D6BE3" w:rsidRDefault="00000000">
      <w:pPr>
        <w:keepNext/>
        <w:keepLines/>
        <w:widowControl w:val="0"/>
        <w:spacing w:after="80" w:line="360" w:lineRule="auto"/>
        <w:jc w:val="center"/>
        <w:outlineLvl w:val="0"/>
        <w:rPr>
          <w:rFonts w:ascii="Times New Roman" w:eastAsia="DengXian Light" w:hAnsi="Times New Roman"/>
          <w:b/>
          <w:bCs/>
          <w:color w:val="000000"/>
          <w:kern w:val="2"/>
          <w:sz w:val="24"/>
          <w:szCs w:val="24"/>
        </w:rPr>
      </w:pPr>
      <w:bookmarkStart w:id="7" w:name="_Toc197035091"/>
      <w:r w:rsidRPr="006D6BE3">
        <w:rPr>
          <w:rFonts w:ascii="Times New Roman" w:eastAsia="DengXian Light" w:hAnsi="Times New Roman"/>
          <w:b/>
          <w:bCs/>
          <w:color w:val="000000"/>
          <w:kern w:val="2"/>
          <w:sz w:val="24"/>
          <w:szCs w:val="24"/>
        </w:rPr>
        <w:lastRenderedPageBreak/>
        <w:t>FOREWORD</w:t>
      </w:r>
      <w:bookmarkEnd w:id="7"/>
    </w:p>
    <w:p w14:paraId="3960FFEB" w14:textId="77777777" w:rsidR="008C6A23" w:rsidRPr="006D6BE3" w:rsidRDefault="00000000">
      <w:pPr>
        <w:spacing w:before="100" w:beforeAutospacing="1" w:after="0" w:line="360" w:lineRule="auto"/>
        <w:jc w:val="both"/>
        <w:rPr>
          <w:rFonts w:ascii="Times New Roman" w:hAnsi="Times New Roman"/>
          <w:sz w:val="24"/>
          <w:szCs w:val="24"/>
        </w:rPr>
      </w:pPr>
      <w:r w:rsidRPr="006D6BE3">
        <w:rPr>
          <w:rFonts w:ascii="Times New Roman" w:hAnsi="Times New Roman"/>
          <w:sz w:val="24"/>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946BD80" w14:textId="77777777" w:rsidR="008C6A23" w:rsidRPr="006D6BE3" w:rsidRDefault="00000000">
      <w:pPr>
        <w:spacing w:before="100" w:beforeAutospacing="1" w:after="0" w:line="360" w:lineRule="auto"/>
        <w:jc w:val="both"/>
        <w:rPr>
          <w:rFonts w:ascii="Times New Roman" w:hAnsi="Times New Roman"/>
          <w:sz w:val="24"/>
          <w:szCs w:val="24"/>
        </w:rPr>
      </w:pPr>
      <w:r w:rsidRPr="006D6BE3">
        <w:rPr>
          <w:rFonts w:ascii="Times New Roman" w:hAnsi="Times New Roman"/>
          <w:sz w:val="24"/>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D6BE3">
        <w:rPr>
          <w:rFonts w:ascii="Times New Roman" w:hAnsi="Times New Roman"/>
          <w:color w:val="000000"/>
          <w:sz w:val="24"/>
          <w:szCs w:val="24"/>
        </w:rPr>
        <w:t>Policy Framework for Reforming Education and Training in Kenya (</w:t>
      </w:r>
      <w:r w:rsidRPr="006D6BE3">
        <w:rPr>
          <w:rFonts w:ascii="Times New Roman" w:hAnsi="Times New Roman"/>
          <w:sz w:val="24"/>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programs.  </w:t>
      </w:r>
    </w:p>
    <w:p w14:paraId="09E0BD42" w14:textId="77777777" w:rsidR="008C6A23" w:rsidRPr="006D6BE3" w:rsidRDefault="00000000">
      <w:pPr>
        <w:spacing w:before="100" w:beforeAutospacing="1" w:after="0" w:line="360" w:lineRule="auto"/>
        <w:jc w:val="both"/>
        <w:rPr>
          <w:rFonts w:ascii="Times New Roman" w:hAnsi="Times New Roman"/>
          <w:sz w:val="24"/>
          <w:szCs w:val="24"/>
        </w:rPr>
      </w:pPr>
      <w:r w:rsidRPr="006D6BE3">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DC933B8" w14:textId="77777777" w:rsidR="008C6A23" w:rsidRPr="006D6BE3" w:rsidRDefault="00000000">
      <w:pPr>
        <w:spacing w:before="100" w:beforeAutospacing="1" w:after="0" w:line="360" w:lineRule="auto"/>
        <w:jc w:val="both"/>
        <w:rPr>
          <w:rFonts w:ascii="Times New Roman" w:hAnsi="Times New Roman"/>
          <w:sz w:val="24"/>
          <w:szCs w:val="24"/>
        </w:rPr>
      </w:pPr>
      <w:r w:rsidRPr="006D6BE3">
        <w:rPr>
          <w:rFonts w:ascii="Times New Roman" w:hAnsi="Times New Roman"/>
          <w:sz w:val="24"/>
          <w:szCs w:val="24"/>
        </w:rPr>
        <w:t xml:space="preserve">It is my conviction that this curriculum will play a great role in developing competent human resources for the construction Sector’s growth and development. </w:t>
      </w:r>
    </w:p>
    <w:p w14:paraId="7AD1C9CB" w14:textId="77777777" w:rsidR="008C6A23" w:rsidRPr="006D6BE3" w:rsidRDefault="00000000">
      <w:pPr>
        <w:spacing w:before="100" w:beforeAutospacing="1" w:after="0" w:line="360" w:lineRule="auto"/>
        <w:jc w:val="both"/>
        <w:rPr>
          <w:rFonts w:ascii="Times New Roman" w:hAnsi="Times New Roman"/>
          <w:sz w:val="24"/>
          <w:szCs w:val="24"/>
        </w:rPr>
      </w:pPr>
      <w:r w:rsidRPr="006D6BE3">
        <w:rPr>
          <w:rFonts w:ascii="Times New Roman" w:hAnsi="Times New Roman"/>
          <w:sz w:val="24"/>
          <w:szCs w:val="24"/>
        </w:rPr>
        <w:t xml:space="preserve"> </w:t>
      </w:r>
    </w:p>
    <w:p w14:paraId="5D377A8A" w14:textId="77777777" w:rsidR="008C6A23" w:rsidRPr="006D6BE3" w:rsidRDefault="008C6A23">
      <w:pPr>
        <w:spacing w:before="100" w:beforeAutospacing="1" w:after="160" w:line="256" w:lineRule="auto"/>
        <w:rPr>
          <w:rFonts w:ascii="Times New Roman" w:hAnsi="Times New Roman"/>
          <w:b/>
          <w:bCs/>
          <w:sz w:val="24"/>
          <w:szCs w:val="24"/>
        </w:rPr>
      </w:pPr>
    </w:p>
    <w:p w14:paraId="3464DB79" w14:textId="77777777" w:rsidR="008C6A23" w:rsidRPr="006D6BE3" w:rsidRDefault="00000000">
      <w:pPr>
        <w:spacing w:before="100" w:beforeAutospacing="1" w:after="160" w:line="256" w:lineRule="auto"/>
        <w:rPr>
          <w:rFonts w:ascii="Times New Roman" w:hAnsi="Times New Roman"/>
          <w:b/>
          <w:bCs/>
          <w:sz w:val="24"/>
          <w:szCs w:val="24"/>
        </w:rPr>
      </w:pPr>
      <w:r w:rsidRPr="006D6BE3">
        <w:rPr>
          <w:rFonts w:ascii="Times New Roman" w:hAnsi="Times New Roman"/>
          <w:b/>
          <w:bCs/>
          <w:sz w:val="24"/>
          <w:szCs w:val="24"/>
        </w:rPr>
        <w:t>PRINCIPAL SECRETARY</w:t>
      </w:r>
    </w:p>
    <w:p w14:paraId="1C44748B" w14:textId="77777777" w:rsidR="008C6A23" w:rsidRPr="006D6BE3" w:rsidRDefault="00000000">
      <w:pPr>
        <w:spacing w:before="100" w:beforeAutospacing="1" w:after="160" w:line="256" w:lineRule="auto"/>
        <w:rPr>
          <w:rFonts w:ascii="Times New Roman" w:hAnsi="Times New Roman"/>
          <w:b/>
          <w:bCs/>
          <w:sz w:val="24"/>
          <w:szCs w:val="24"/>
        </w:rPr>
      </w:pPr>
      <w:r w:rsidRPr="006D6BE3">
        <w:rPr>
          <w:rFonts w:ascii="Times New Roman" w:hAnsi="Times New Roman"/>
          <w:b/>
          <w:bCs/>
          <w:sz w:val="24"/>
          <w:szCs w:val="24"/>
        </w:rPr>
        <w:t xml:space="preserve">STATE DEPARTMENT FOR TVET </w:t>
      </w:r>
    </w:p>
    <w:p w14:paraId="0937CC32" w14:textId="77777777" w:rsidR="008C6A23" w:rsidRPr="006D6BE3" w:rsidRDefault="00000000">
      <w:pPr>
        <w:spacing w:after="4325" w:line="266" w:lineRule="auto"/>
        <w:ind w:left="5" w:hanging="10"/>
        <w:rPr>
          <w:rFonts w:ascii="Times New Roman" w:eastAsia="Times New Roman" w:hAnsi="Times New Roman"/>
          <w:color w:val="000000"/>
          <w:sz w:val="24"/>
          <w:szCs w:val="24"/>
        </w:rPr>
      </w:pPr>
      <w:r w:rsidRPr="006D6BE3">
        <w:rPr>
          <w:rFonts w:ascii="Times New Roman" w:eastAsia="Times New Roman" w:hAnsi="Times New Roman"/>
          <w:b/>
          <w:bCs/>
          <w:color w:val="000000"/>
          <w:sz w:val="24"/>
          <w:szCs w:val="24"/>
        </w:rPr>
        <w:t xml:space="preserve">MINISTRY OF EDUCATION </w:t>
      </w:r>
    </w:p>
    <w:p w14:paraId="3CA14985" w14:textId="77777777" w:rsidR="008C6A23" w:rsidRPr="006D6BE3" w:rsidRDefault="00000000">
      <w:pPr>
        <w:pStyle w:val="Heading1"/>
        <w:jc w:val="center"/>
      </w:pPr>
      <w:bookmarkStart w:id="8" w:name="_Toc197035092"/>
      <w:r w:rsidRPr="006D6BE3">
        <w:lastRenderedPageBreak/>
        <w:t>PREFACE</w:t>
      </w:r>
      <w:bookmarkEnd w:id="8"/>
    </w:p>
    <w:p w14:paraId="128E455E"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behavior necessary for catapulting the nation to a globally competitive country, hence the paradigm shift to embrace Competency-Based Education and Training (CBET). </w:t>
      </w:r>
    </w:p>
    <w:p w14:paraId="7707D6A6"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02C2A4A8"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labor force.</w:t>
      </w:r>
    </w:p>
    <w:p w14:paraId="0033685F"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4F37C5DA"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9AE15A8"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168192F8"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I am grateful to all expert trainers and everyone who played a role in translating the Occupational Standards into this competency-based modular curriculum.  </w:t>
      </w:r>
    </w:p>
    <w:p w14:paraId="03EFEBC5" w14:textId="77777777" w:rsidR="008C6A23" w:rsidRPr="006D6BE3" w:rsidRDefault="00000000">
      <w:pPr>
        <w:spacing w:after="19"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26349678" w14:textId="77777777" w:rsidR="008C6A23" w:rsidRPr="006D6BE3" w:rsidRDefault="00000000">
      <w:pPr>
        <w:spacing w:after="21" w:line="259" w:lineRule="auto"/>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 xml:space="preserve"> </w:t>
      </w:r>
    </w:p>
    <w:p w14:paraId="4A7D5262" w14:textId="77777777" w:rsidR="008C6A23" w:rsidRPr="006D6BE3" w:rsidRDefault="008C6A23">
      <w:pPr>
        <w:spacing w:after="21" w:line="259" w:lineRule="auto"/>
        <w:jc w:val="both"/>
        <w:rPr>
          <w:rFonts w:ascii="Times New Roman" w:eastAsia="Times New Roman" w:hAnsi="Times New Roman"/>
          <w:color w:val="000000"/>
          <w:sz w:val="24"/>
          <w:szCs w:val="24"/>
        </w:rPr>
      </w:pPr>
    </w:p>
    <w:p w14:paraId="44CE5CCF" w14:textId="77777777" w:rsidR="008C6A23" w:rsidRPr="006D6BE3" w:rsidRDefault="008C6A23">
      <w:pPr>
        <w:spacing w:after="21" w:line="259" w:lineRule="auto"/>
        <w:jc w:val="both"/>
        <w:rPr>
          <w:rFonts w:ascii="Times New Roman" w:eastAsia="Times New Roman" w:hAnsi="Times New Roman"/>
          <w:color w:val="000000"/>
          <w:sz w:val="24"/>
          <w:szCs w:val="24"/>
        </w:rPr>
      </w:pPr>
    </w:p>
    <w:p w14:paraId="3BCB378F" w14:textId="77777777" w:rsidR="008C6A23" w:rsidRPr="006D6BE3" w:rsidRDefault="00000000">
      <w:pPr>
        <w:spacing w:after="5" w:line="266" w:lineRule="auto"/>
        <w:ind w:left="5" w:hanging="10"/>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br w:type="page"/>
      </w:r>
    </w:p>
    <w:p w14:paraId="7E1F31ED" w14:textId="77777777" w:rsidR="008C6A23" w:rsidRPr="006D6BE3" w:rsidRDefault="00000000">
      <w:pPr>
        <w:pStyle w:val="Heading1"/>
        <w:jc w:val="center"/>
      </w:pPr>
      <w:bookmarkStart w:id="9" w:name="_Toc197035093"/>
      <w:r w:rsidRPr="006D6BE3">
        <w:lastRenderedPageBreak/>
        <w:t>ACKNOWLEDGMENT</w:t>
      </w:r>
      <w:bookmarkEnd w:id="9"/>
    </w:p>
    <w:p w14:paraId="0DCB4E28" w14:textId="77777777" w:rsidR="008C6A23" w:rsidRPr="006D6BE3" w:rsidRDefault="00000000">
      <w:pPr>
        <w:spacing w:after="0" w:line="360" w:lineRule="auto"/>
        <w:ind w:left="360"/>
        <w:rPr>
          <w:rFonts w:ascii="Times New Roman" w:hAnsi="Times New Roman"/>
          <w:sz w:val="24"/>
          <w:szCs w:val="24"/>
        </w:rPr>
      </w:pPr>
      <w:r w:rsidRPr="006D6BE3">
        <w:rPr>
          <w:rFonts w:ascii="Times New Roman" w:hAnsi="Times New Roman"/>
          <w:sz w:val="24"/>
          <w:szCs w:val="24"/>
        </w:rPr>
        <w:t xml:space="preserve"> </w:t>
      </w:r>
    </w:p>
    <w:p w14:paraId="4B820E27" w14:textId="77777777" w:rsidR="008C6A23" w:rsidRPr="006D6BE3" w:rsidRDefault="00000000">
      <w:pPr>
        <w:spacing w:after="0" w:line="360" w:lineRule="auto"/>
        <w:ind w:left="360"/>
        <w:jc w:val="both"/>
        <w:rPr>
          <w:rFonts w:ascii="Times New Roman" w:hAnsi="Times New Roman"/>
          <w:sz w:val="24"/>
          <w:szCs w:val="24"/>
        </w:rPr>
      </w:pPr>
      <w:r w:rsidRPr="006D6BE3">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765BBCB" w14:textId="77777777" w:rsidR="008C6A23" w:rsidRPr="006D6BE3" w:rsidRDefault="00000000">
      <w:pPr>
        <w:spacing w:after="0" w:line="360" w:lineRule="auto"/>
        <w:ind w:left="360"/>
        <w:jc w:val="both"/>
        <w:rPr>
          <w:rFonts w:ascii="Times New Roman" w:hAnsi="Times New Roman"/>
          <w:sz w:val="24"/>
          <w:szCs w:val="24"/>
        </w:rPr>
      </w:pPr>
      <w:r w:rsidRPr="006D6BE3">
        <w:rPr>
          <w:rFonts w:ascii="Times New Roman" w:hAnsi="Times New Roman"/>
          <w:sz w:val="24"/>
          <w:szCs w:val="24"/>
        </w:rPr>
        <w:t xml:space="preserve"> </w:t>
      </w:r>
    </w:p>
    <w:p w14:paraId="74E23B7A" w14:textId="77777777" w:rsidR="008C6A23" w:rsidRPr="006D6BE3" w:rsidRDefault="00000000">
      <w:pPr>
        <w:spacing w:after="0" w:line="360" w:lineRule="auto"/>
        <w:ind w:left="360"/>
        <w:jc w:val="both"/>
        <w:rPr>
          <w:rFonts w:ascii="Times New Roman" w:hAnsi="Times New Roman"/>
          <w:sz w:val="24"/>
          <w:szCs w:val="24"/>
        </w:rPr>
      </w:pPr>
      <w:r w:rsidRPr="006D6BE3">
        <w:rPr>
          <w:rFonts w:ascii="Times New Roman" w:hAnsi="Times New Roman"/>
          <w:sz w:val="24"/>
          <w:szCs w:val="24"/>
        </w:rPr>
        <w:t>I recognize with appreciation the role of the construction National</w:t>
      </w:r>
      <w:r w:rsidRPr="006D6BE3">
        <w:rPr>
          <w:rFonts w:ascii="Times New Roman" w:hAnsi="Times New Roman"/>
          <w:color w:val="FF0000"/>
          <w:sz w:val="24"/>
          <w:szCs w:val="24"/>
        </w:rPr>
        <w:t xml:space="preserve"> </w:t>
      </w:r>
      <w:r w:rsidRPr="006D6BE3">
        <w:rPr>
          <w:rFonts w:ascii="Times New Roman" w:hAnsi="Times New Roman"/>
          <w:sz w:val="24"/>
          <w:szCs w:val="24"/>
        </w:rPr>
        <w:t>Sector Skills Committee (NSSC) in ensuring that competencies required by the industry are addressed in the curriculum. I also thank all stakeholders in the construction sector for their valuable input and everyone who participated in developing this curriculum.</w:t>
      </w:r>
    </w:p>
    <w:p w14:paraId="2610A445" w14:textId="77777777" w:rsidR="008C6A23" w:rsidRPr="006D6BE3" w:rsidRDefault="00000000">
      <w:pPr>
        <w:spacing w:after="0" w:line="360" w:lineRule="auto"/>
        <w:ind w:left="360"/>
        <w:jc w:val="both"/>
        <w:rPr>
          <w:rFonts w:ascii="Times New Roman" w:hAnsi="Times New Roman"/>
          <w:sz w:val="24"/>
          <w:szCs w:val="24"/>
        </w:rPr>
      </w:pPr>
      <w:r w:rsidRPr="006D6BE3">
        <w:rPr>
          <w:rFonts w:ascii="Times New Roman" w:hAnsi="Times New Roman"/>
          <w:sz w:val="24"/>
          <w:szCs w:val="24"/>
        </w:rPr>
        <w:t xml:space="preserve"> </w:t>
      </w:r>
    </w:p>
    <w:p w14:paraId="677AA2BC" w14:textId="77777777" w:rsidR="008C6A23" w:rsidRPr="006D6BE3" w:rsidRDefault="00000000">
      <w:pPr>
        <w:spacing w:after="0" w:line="360" w:lineRule="auto"/>
        <w:ind w:left="360"/>
        <w:jc w:val="both"/>
        <w:rPr>
          <w:rFonts w:ascii="Times New Roman" w:hAnsi="Times New Roman"/>
          <w:sz w:val="24"/>
          <w:szCs w:val="24"/>
        </w:rPr>
      </w:pPr>
      <w:r w:rsidRPr="006D6BE3">
        <w:rPr>
          <w:rFonts w:ascii="Times New Roman" w:hAnsi="Times New Roman"/>
          <w:sz w:val="24"/>
          <w:szCs w:val="24"/>
        </w:rPr>
        <w:t>I am convinced that this curriculum will go a long way in ensuring that individuals aspiring to work in the construction</w:t>
      </w:r>
      <w:r w:rsidRPr="006D6BE3">
        <w:rPr>
          <w:rFonts w:ascii="Times New Roman" w:hAnsi="Times New Roman"/>
          <w:color w:val="FF0000"/>
          <w:sz w:val="24"/>
          <w:szCs w:val="24"/>
        </w:rPr>
        <w:t xml:space="preserve"> </w:t>
      </w:r>
      <w:r w:rsidRPr="006D6BE3">
        <w:rPr>
          <w:rFonts w:ascii="Times New Roman" w:hAnsi="Times New Roman"/>
          <w:sz w:val="24"/>
          <w:szCs w:val="24"/>
        </w:rPr>
        <w:t xml:space="preserve">Sector acquire competencies to perform their work more efficiently and effectively. </w:t>
      </w:r>
    </w:p>
    <w:p w14:paraId="66C204EC" w14:textId="77777777" w:rsidR="008C6A23" w:rsidRPr="006D6BE3" w:rsidRDefault="00000000">
      <w:pPr>
        <w:ind w:left="360"/>
        <w:rPr>
          <w:rFonts w:ascii="Times New Roman" w:hAnsi="Times New Roman"/>
          <w:sz w:val="24"/>
          <w:szCs w:val="24"/>
        </w:rPr>
      </w:pPr>
      <w:r w:rsidRPr="006D6BE3">
        <w:rPr>
          <w:rFonts w:ascii="Times New Roman" w:hAnsi="Times New Roman"/>
          <w:sz w:val="24"/>
          <w:szCs w:val="24"/>
        </w:rPr>
        <w:br w:type="page"/>
      </w:r>
    </w:p>
    <w:p w14:paraId="3C43D0E3" w14:textId="77777777" w:rsidR="008C6A23" w:rsidRPr="006D6BE3" w:rsidRDefault="008C6A23">
      <w:pPr>
        <w:spacing w:after="0" w:line="360" w:lineRule="auto"/>
        <w:jc w:val="center"/>
        <w:rPr>
          <w:rFonts w:ascii="Times New Roman" w:hAnsi="Times New Roman"/>
          <w:b/>
          <w:sz w:val="24"/>
          <w:szCs w:val="24"/>
        </w:rPr>
      </w:pPr>
    </w:p>
    <w:p w14:paraId="10B177AC" w14:textId="77777777" w:rsidR="008C6A23" w:rsidRPr="006D6BE3" w:rsidRDefault="008C6A23">
      <w:pPr>
        <w:spacing w:after="0" w:line="360" w:lineRule="auto"/>
        <w:jc w:val="center"/>
        <w:rPr>
          <w:rFonts w:ascii="Times New Roman" w:hAnsi="Times New Roman"/>
          <w:b/>
          <w:sz w:val="24"/>
          <w:szCs w:val="24"/>
        </w:rPr>
      </w:pPr>
    </w:p>
    <w:bookmarkEnd w:id="5" w:displacedByCustomXml="next"/>
    <w:bookmarkEnd w:id="4" w:displacedByCustomXml="next"/>
    <w:sdt>
      <w:sdtPr>
        <w:rPr>
          <w:rFonts w:ascii="Times New Roman" w:eastAsia="Calibri" w:hAnsi="Times New Roman" w:cs="Times New Roman"/>
          <w:color w:val="auto"/>
          <w:sz w:val="24"/>
          <w:szCs w:val="24"/>
        </w:rPr>
        <w:id w:val="-1804841096"/>
        <w:docPartObj>
          <w:docPartGallery w:val="Table of Contents"/>
          <w:docPartUnique/>
        </w:docPartObj>
      </w:sdtPr>
      <w:sdtEndPr>
        <w:rPr>
          <w:b/>
          <w:bCs/>
        </w:rPr>
      </w:sdtEndPr>
      <w:sdtContent>
        <w:p w14:paraId="0348C7D9" w14:textId="77777777" w:rsidR="008C6A23" w:rsidRPr="006D6BE3" w:rsidRDefault="00000000">
          <w:pPr>
            <w:pStyle w:val="TOCHeading2"/>
            <w:rPr>
              <w:rFonts w:ascii="Times New Roman" w:hAnsi="Times New Roman" w:cs="Times New Roman"/>
              <w:sz w:val="24"/>
              <w:szCs w:val="24"/>
            </w:rPr>
          </w:pPr>
          <w:r w:rsidRPr="006D6BE3">
            <w:rPr>
              <w:rFonts w:ascii="Times New Roman" w:hAnsi="Times New Roman" w:cs="Times New Roman"/>
              <w:sz w:val="24"/>
              <w:szCs w:val="24"/>
            </w:rPr>
            <w:t>Contents</w:t>
          </w:r>
        </w:p>
        <w:p w14:paraId="5AFEFB0E" w14:textId="62FB61D0" w:rsidR="004B6612" w:rsidRDefault="00000000">
          <w:pPr>
            <w:pStyle w:val="TOC1"/>
            <w:tabs>
              <w:tab w:val="right" w:leader="dot" w:pos="8566"/>
            </w:tabs>
            <w:rPr>
              <w:rFonts w:asciiTheme="minorHAnsi" w:eastAsiaTheme="minorEastAsia" w:hAnsiTheme="minorHAnsi" w:cstheme="minorBidi"/>
              <w:noProof/>
              <w:kern w:val="2"/>
              <w:sz w:val="24"/>
              <w:szCs w:val="24"/>
              <w:lang w:val="en-IN" w:eastAsia="en-IN"/>
              <w14:ligatures w14:val="standardContextual"/>
            </w:rPr>
          </w:pPr>
          <w:r w:rsidRPr="006D6BE3">
            <w:rPr>
              <w:rFonts w:ascii="Times New Roman" w:hAnsi="Times New Roman"/>
              <w:sz w:val="24"/>
              <w:szCs w:val="24"/>
            </w:rPr>
            <w:fldChar w:fldCharType="begin"/>
          </w:r>
          <w:r w:rsidRPr="006D6BE3">
            <w:rPr>
              <w:rFonts w:ascii="Times New Roman" w:hAnsi="Times New Roman"/>
              <w:sz w:val="24"/>
              <w:szCs w:val="24"/>
            </w:rPr>
            <w:instrText xml:space="preserve"> TOC \o "1-3" \h \z \u </w:instrText>
          </w:r>
          <w:r w:rsidRPr="006D6BE3">
            <w:rPr>
              <w:rFonts w:ascii="Times New Roman" w:hAnsi="Times New Roman"/>
              <w:sz w:val="24"/>
              <w:szCs w:val="24"/>
            </w:rPr>
            <w:fldChar w:fldCharType="separate"/>
          </w:r>
          <w:hyperlink w:anchor="_Toc197035091" w:history="1">
            <w:r w:rsidR="004B6612" w:rsidRPr="00CE2619">
              <w:rPr>
                <w:rStyle w:val="Hyperlink"/>
                <w:rFonts w:ascii="Times New Roman" w:eastAsia="DengXian Light" w:hAnsi="Times New Roman"/>
                <w:b/>
                <w:bCs/>
                <w:noProof/>
              </w:rPr>
              <w:t>FOREWORD</w:t>
            </w:r>
            <w:r w:rsidR="004B6612">
              <w:rPr>
                <w:noProof/>
                <w:webHidden/>
              </w:rPr>
              <w:tab/>
            </w:r>
            <w:r w:rsidR="004B6612">
              <w:rPr>
                <w:noProof/>
                <w:webHidden/>
              </w:rPr>
              <w:fldChar w:fldCharType="begin"/>
            </w:r>
            <w:r w:rsidR="004B6612">
              <w:rPr>
                <w:noProof/>
                <w:webHidden/>
              </w:rPr>
              <w:instrText xml:space="preserve"> PAGEREF _Toc197035091 \h </w:instrText>
            </w:r>
            <w:r w:rsidR="004B6612">
              <w:rPr>
                <w:noProof/>
                <w:webHidden/>
              </w:rPr>
            </w:r>
            <w:r w:rsidR="004B6612">
              <w:rPr>
                <w:noProof/>
                <w:webHidden/>
              </w:rPr>
              <w:fldChar w:fldCharType="separate"/>
            </w:r>
            <w:r w:rsidR="004B6612">
              <w:rPr>
                <w:noProof/>
                <w:webHidden/>
              </w:rPr>
              <w:t>ii</w:t>
            </w:r>
            <w:r w:rsidR="004B6612">
              <w:rPr>
                <w:noProof/>
                <w:webHidden/>
              </w:rPr>
              <w:fldChar w:fldCharType="end"/>
            </w:r>
          </w:hyperlink>
        </w:p>
        <w:p w14:paraId="02F229A6" w14:textId="658A90C2" w:rsidR="004B6612" w:rsidRDefault="004B6612">
          <w:pPr>
            <w:pStyle w:val="TOC1"/>
            <w:tabs>
              <w:tab w:val="right" w:leader="dot" w:pos="8566"/>
            </w:tabs>
            <w:rPr>
              <w:rFonts w:asciiTheme="minorHAnsi" w:eastAsiaTheme="minorEastAsia" w:hAnsiTheme="minorHAnsi" w:cstheme="minorBidi"/>
              <w:noProof/>
              <w:kern w:val="2"/>
              <w:sz w:val="24"/>
              <w:szCs w:val="24"/>
              <w:lang w:val="en-IN" w:eastAsia="en-IN"/>
              <w14:ligatures w14:val="standardContextual"/>
            </w:rPr>
          </w:pPr>
          <w:hyperlink w:anchor="_Toc197035092" w:history="1">
            <w:r w:rsidRPr="00CE2619">
              <w:rPr>
                <w:rStyle w:val="Hyperlink"/>
                <w:noProof/>
              </w:rPr>
              <w:t>PREFACE</w:t>
            </w:r>
            <w:r>
              <w:rPr>
                <w:noProof/>
                <w:webHidden/>
              </w:rPr>
              <w:tab/>
            </w:r>
            <w:r>
              <w:rPr>
                <w:noProof/>
                <w:webHidden/>
              </w:rPr>
              <w:fldChar w:fldCharType="begin"/>
            </w:r>
            <w:r>
              <w:rPr>
                <w:noProof/>
                <w:webHidden/>
              </w:rPr>
              <w:instrText xml:space="preserve"> PAGEREF _Toc197035092 \h </w:instrText>
            </w:r>
            <w:r>
              <w:rPr>
                <w:noProof/>
                <w:webHidden/>
              </w:rPr>
            </w:r>
            <w:r>
              <w:rPr>
                <w:noProof/>
                <w:webHidden/>
              </w:rPr>
              <w:fldChar w:fldCharType="separate"/>
            </w:r>
            <w:r>
              <w:rPr>
                <w:noProof/>
                <w:webHidden/>
              </w:rPr>
              <w:t>iii</w:t>
            </w:r>
            <w:r>
              <w:rPr>
                <w:noProof/>
                <w:webHidden/>
              </w:rPr>
              <w:fldChar w:fldCharType="end"/>
            </w:r>
          </w:hyperlink>
        </w:p>
        <w:p w14:paraId="1F346574" w14:textId="13D76E70" w:rsidR="004B6612" w:rsidRDefault="004B6612">
          <w:pPr>
            <w:pStyle w:val="TOC1"/>
            <w:tabs>
              <w:tab w:val="right" w:leader="dot" w:pos="8566"/>
            </w:tabs>
            <w:rPr>
              <w:rFonts w:asciiTheme="minorHAnsi" w:eastAsiaTheme="minorEastAsia" w:hAnsiTheme="minorHAnsi" w:cstheme="minorBidi"/>
              <w:noProof/>
              <w:kern w:val="2"/>
              <w:sz w:val="24"/>
              <w:szCs w:val="24"/>
              <w:lang w:val="en-IN" w:eastAsia="en-IN"/>
              <w14:ligatures w14:val="standardContextual"/>
            </w:rPr>
          </w:pPr>
          <w:hyperlink w:anchor="_Toc197035093" w:history="1">
            <w:r w:rsidRPr="00CE2619">
              <w:rPr>
                <w:rStyle w:val="Hyperlink"/>
                <w:noProof/>
              </w:rPr>
              <w:t>ACKNOWLEDGMENT</w:t>
            </w:r>
            <w:r>
              <w:rPr>
                <w:noProof/>
                <w:webHidden/>
              </w:rPr>
              <w:tab/>
            </w:r>
            <w:r>
              <w:rPr>
                <w:noProof/>
                <w:webHidden/>
              </w:rPr>
              <w:fldChar w:fldCharType="begin"/>
            </w:r>
            <w:r>
              <w:rPr>
                <w:noProof/>
                <w:webHidden/>
              </w:rPr>
              <w:instrText xml:space="preserve"> PAGEREF _Toc197035093 \h </w:instrText>
            </w:r>
            <w:r>
              <w:rPr>
                <w:noProof/>
                <w:webHidden/>
              </w:rPr>
            </w:r>
            <w:r>
              <w:rPr>
                <w:noProof/>
                <w:webHidden/>
              </w:rPr>
              <w:fldChar w:fldCharType="separate"/>
            </w:r>
            <w:r>
              <w:rPr>
                <w:noProof/>
                <w:webHidden/>
              </w:rPr>
              <w:t>iv</w:t>
            </w:r>
            <w:r>
              <w:rPr>
                <w:noProof/>
                <w:webHidden/>
              </w:rPr>
              <w:fldChar w:fldCharType="end"/>
            </w:r>
          </w:hyperlink>
        </w:p>
        <w:p w14:paraId="3824C3B3" w14:textId="0FC72192" w:rsidR="004B6612" w:rsidRDefault="004B6612">
          <w:pPr>
            <w:pStyle w:val="TOC1"/>
            <w:tabs>
              <w:tab w:val="right" w:leader="dot" w:pos="8566"/>
            </w:tabs>
            <w:rPr>
              <w:rFonts w:asciiTheme="minorHAnsi" w:eastAsiaTheme="minorEastAsia" w:hAnsiTheme="minorHAnsi" w:cstheme="minorBidi"/>
              <w:noProof/>
              <w:kern w:val="2"/>
              <w:sz w:val="24"/>
              <w:szCs w:val="24"/>
              <w:lang w:val="en-IN" w:eastAsia="en-IN"/>
              <w14:ligatures w14:val="standardContextual"/>
            </w:rPr>
          </w:pPr>
          <w:hyperlink w:anchor="_Toc197035094" w:history="1">
            <w:r w:rsidRPr="00CE2619">
              <w:rPr>
                <w:rStyle w:val="Hyperlink"/>
                <w:noProof/>
              </w:rPr>
              <w:t>ABBREVIATION AND ACRONYMS</w:t>
            </w:r>
            <w:r>
              <w:rPr>
                <w:noProof/>
                <w:webHidden/>
              </w:rPr>
              <w:tab/>
            </w:r>
            <w:r>
              <w:rPr>
                <w:noProof/>
                <w:webHidden/>
              </w:rPr>
              <w:fldChar w:fldCharType="begin"/>
            </w:r>
            <w:r>
              <w:rPr>
                <w:noProof/>
                <w:webHidden/>
              </w:rPr>
              <w:instrText xml:space="preserve"> PAGEREF _Toc197035094 \h </w:instrText>
            </w:r>
            <w:r>
              <w:rPr>
                <w:noProof/>
                <w:webHidden/>
              </w:rPr>
            </w:r>
            <w:r>
              <w:rPr>
                <w:noProof/>
                <w:webHidden/>
              </w:rPr>
              <w:fldChar w:fldCharType="separate"/>
            </w:r>
            <w:r>
              <w:rPr>
                <w:noProof/>
                <w:webHidden/>
              </w:rPr>
              <w:t>vi</w:t>
            </w:r>
            <w:r>
              <w:rPr>
                <w:noProof/>
                <w:webHidden/>
              </w:rPr>
              <w:fldChar w:fldCharType="end"/>
            </w:r>
          </w:hyperlink>
        </w:p>
        <w:p w14:paraId="7574691D" w14:textId="2F379B12" w:rsidR="004B6612" w:rsidRDefault="004B6612">
          <w:pPr>
            <w:pStyle w:val="TOC1"/>
            <w:tabs>
              <w:tab w:val="right" w:leader="dot" w:pos="8566"/>
            </w:tabs>
            <w:rPr>
              <w:rFonts w:asciiTheme="minorHAnsi" w:eastAsiaTheme="minorEastAsia" w:hAnsiTheme="minorHAnsi" w:cstheme="minorBidi"/>
              <w:noProof/>
              <w:kern w:val="2"/>
              <w:sz w:val="24"/>
              <w:szCs w:val="24"/>
              <w:lang w:val="en-IN" w:eastAsia="en-IN"/>
              <w14:ligatures w14:val="standardContextual"/>
            </w:rPr>
          </w:pPr>
          <w:hyperlink w:anchor="_Toc197035095" w:history="1">
            <w:r w:rsidRPr="00CE2619">
              <w:rPr>
                <w:rStyle w:val="Hyperlink"/>
                <w:noProof/>
              </w:rPr>
              <w:t>KEY TO ISCED UNIT CODE</w:t>
            </w:r>
            <w:r>
              <w:rPr>
                <w:noProof/>
                <w:webHidden/>
              </w:rPr>
              <w:tab/>
            </w:r>
            <w:r>
              <w:rPr>
                <w:noProof/>
                <w:webHidden/>
              </w:rPr>
              <w:fldChar w:fldCharType="begin"/>
            </w:r>
            <w:r>
              <w:rPr>
                <w:noProof/>
                <w:webHidden/>
              </w:rPr>
              <w:instrText xml:space="preserve"> PAGEREF _Toc197035095 \h </w:instrText>
            </w:r>
            <w:r>
              <w:rPr>
                <w:noProof/>
                <w:webHidden/>
              </w:rPr>
            </w:r>
            <w:r>
              <w:rPr>
                <w:noProof/>
                <w:webHidden/>
              </w:rPr>
              <w:fldChar w:fldCharType="separate"/>
            </w:r>
            <w:r>
              <w:rPr>
                <w:noProof/>
                <w:webHidden/>
              </w:rPr>
              <w:t>vii</w:t>
            </w:r>
            <w:r>
              <w:rPr>
                <w:noProof/>
                <w:webHidden/>
              </w:rPr>
              <w:fldChar w:fldCharType="end"/>
            </w:r>
          </w:hyperlink>
        </w:p>
        <w:p w14:paraId="0DF17B7E" w14:textId="341D7BB7"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096" w:history="1">
            <w:r w:rsidRPr="00CE2619">
              <w:rPr>
                <w:rStyle w:val="Hyperlink"/>
                <w:noProof/>
              </w:rPr>
              <w:t>COURSE OVERVIEW</w:t>
            </w:r>
            <w:r>
              <w:rPr>
                <w:noProof/>
                <w:webHidden/>
              </w:rPr>
              <w:tab/>
            </w:r>
            <w:r>
              <w:rPr>
                <w:noProof/>
                <w:webHidden/>
              </w:rPr>
              <w:fldChar w:fldCharType="begin"/>
            </w:r>
            <w:r>
              <w:rPr>
                <w:noProof/>
                <w:webHidden/>
              </w:rPr>
              <w:instrText xml:space="preserve"> PAGEREF _Toc197035096 \h </w:instrText>
            </w:r>
            <w:r>
              <w:rPr>
                <w:noProof/>
                <w:webHidden/>
              </w:rPr>
            </w:r>
            <w:r>
              <w:rPr>
                <w:noProof/>
                <w:webHidden/>
              </w:rPr>
              <w:fldChar w:fldCharType="separate"/>
            </w:r>
            <w:r>
              <w:rPr>
                <w:noProof/>
                <w:webHidden/>
              </w:rPr>
              <w:t>viii</w:t>
            </w:r>
            <w:r>
              <w:rPr>
                <w:noProof/>
                <w:webHidden/>
              </w:rPr>
              <w:fldChar w:fldCharType="end"/>
            </w:r>
          </w:hyperlink>
        </w:p>
        <w:p w14:paraId="041B514A" w14:textId="667F545C"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097" w:history="1">
            <w:r w:rsidRPr="00CE2619">
              <w:rPr>
                <w:rStyle w:val="Hyperlink"/>
                <w:noProof/>
                <w:lang w:eastAsia="en-GB"/>
              </w:rPr>
              <w:t>MODULE I</w:t>
            </w:r>
            <w:r>
              <w:rPr>
                <w:noProof/>
                <w:webHidden/>
              </w:rPr>
              <w:tab/>
            </w:r>
            <w:r>
              <w:rPr>
                <w:noProof/>
                <w:webHidden/>
              </w:rPr>
              <w:fldChar w:fldCharType="begin"/>
            </w:r>
            <w:r>
              <w:rPr>
                <w:noProof/>
                <w:webHidden/>
              </w:rPr>
              <w:instrText xml:space="preserve"> PAGEREF _Toc197035097 \h </w:instrText>
            </w:r>
            <w:r>
              <w:rPr>
                <w:noProof/>
                <w:webHidden/>
              </w:rPr>
            </w:r>
            <w:r>
              <w:rPr>
                <w:noProof/>
                <w:webHidden/>
              </w:rPr>
              <w:fldChar w:fldCharType="separate"/>
            </w:r>
            <w:r>
              <w:rPr>
                <w:noProof/>
                <w:webHidden/>
              </w:rPr>
              <w:t>11</w:t>
            </w:r>
            <w:r>
              <w:rPr>
                <w:noProof/>
                <w:webHidden/>
              </w:rPr>
              <w:fldChar w:fldCharType="end"/>
            </w:r>
          </w:hyperlink>
        </w:p>
        <w:p w14:paraId="270A466C" w14:textId="15B3426F"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098" w:history="1">
            <w:r w:rsidRPr="00CE2619">
              <w:rPr>
                <w:rStyle w:val="Hyperlink"/>
                <w:noProof/>
              </w:rPr>
              <w:t>WATER SUPPLY SYSTEM I</w:t>
            </w:r>
            <w:r>
              <w:rPr>
                <w:noProof/>
                <w:webHidden/>
              </w:rPr>
              <w:tab/>
            </w:r>
            <w:r>
              <w:rPr>
                <w:noProof/>
                <w:webHidden/>
              </w:rPr>
              <w:fldChar w:fldCharType="begin"/>
            </w:r>
            <w:r>
              <w:rPr>
                <w:noProof/>
                <w:webHidden/>
              </w:rPr>
              <w:instrText xml:space="preserve"> PAGEREF _Toc197035098 \h </w:instrText>
            </w:r>
            <w:r>
              <w:rPr>
                <w:noProof/>
                <w:webHidden/>
              </w:rPr>
            </w:r>
            <w:r>
              <w:rPr>
                <w:noProof/>
                <w:webHidden/>
              </w:rPr>
              <w:fldChar w:fldCharType="separate"/>
            </w:r>
            <w:r>
              <w:rPr>
                <w:noProof/>
                <w:webHidden/>
              </w:rPr>
              <w:t>12</w:t>
            </w:r>
            <w:r>
              <w:rPr>
                <w:noProof/>
                <w:webHidden/>
              </w:rPr>
              <w:fldChar w:fldCharType="end"/>
            </w:r>
          </w:hyperlink>
        </w:p>
        <w:p w14:paraId="503C5C19" w14:textId="1EB72F7D"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099" w:history="1">
            <w:r w:rsidRPr="00CE2619">
              <w:rPr>
                <w:rStyle w:val="Hyperlink"/>
                <w:noProof/>
              </w:rPr>
              <w:t>SANITARY APPLIANCES INSTALLATION I</w:t>
            </w:r>
            <w:r>
              <w:rPr>
                <w:noProof/>
                <w:webHidden/>
              </w:rPr>
              <w:tab/>
            </w:r>
            <w:r>
              <w:rPr>
                <w:noProof/>
                <w:webHidden/>
              </w:rPr>
              <w:fldChar w:fldCharType="begin"/>
            </w:r>
            <w:r>
              <w:rPr>
                <w:noProof/>
                <w:webHidden/>
              </w:rPr>
              <w:instrText xml:space="preserve"> PAGEREF _Toc197035099 \h </w:instrText>
            </w:r>
            <w:r>
              <w:rPr>
                <w:noProof/>
                <w:webHidden/>
              </w:rPr>
            </w:r>
            <w:r>
              <w:rPr>
                <w:noProof/>
                <w:webHidden/>
              </w:rPr>
              <w:fldChar w:fldCharType="separate"/>
            </w:r>
            <w:r>
              <w:rPr>
                <w:noProof/>
                <w:webHidden/>
              </w:rPr>
              <w:t>17</w:t>
            </w:r>
            <w:r>
              <w:rPr>
                <w:noProof/>
                <w:webHidden/>
              </w:rPr>
              <w:fldChar w:fldCharType="end"/>
            </w:r>
          </w:hyperlink>
        </w:p>
        <w:p w14:paraId="36A61422" w14:textId="26F1A633"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0" w:history="1">
            <w:r w:rsidRPr="00CE2619">
              <w:rPr>
                <w:rStyle w:val="Hyperlink"/>
                <w:noProof/>
              </w:rPr>
              <w:t>DRAINAGE SYSTEM INSTALLATION I</w:t>
            </w:r>
            <w:r>
              <w:rPr>
                <w:noProof/>
                <w:webHidden/>
              </w:rPr>
              <w:tab/>
            </w:r>
            <w:r>
              <w:rPr>
                <w:noProof/>
                <w:webHidden/>
              </w:rPr>
              <w:fldChar w:fldCharType="begin"/>
            </w:r>
            <w:r>
              <w:rPr>
                <w:noProof/>
                <w:webHidden/>
              </w:rPr>
              <w:instrText xml:space="preserve"> PAGEREF _Toc197035100 \h </w:instrText>
            </w:r>
            <w:r>
              <w:rPr>
                <w:noProof/>
                <w:webHidden/>
              </w:rPr>
            </w:r>
            <w:r>
              <w:rPr>
                <w:noProof/>
                <w:webHidden/>
              </w:rPr>
              <w:fldChar w:fldCharType="separate"/>
            </w:r>
            <w:r>
              <w:rPr>
                <w:noProof/>
                <w:webHidden/>
              </w:rPr>
              <w:t>22</w:t>
            </w:r>
            <w:r>
              <w:rPr>
                <w:noProof/>
                <w:webHidden/>
              </w:rPr>
              <w:fldChar w:fldCharType="end"/>
            </w:r>
          </w:hyperlink>
        </w:p>
        <w:p w14:paraId="1C5F2928" w14:textId="762B4DF7"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1" w:history="1">
            <w:r w:rsidRPr="00CE2619">
              <w:rPr>
                <w:rStyle w:val="Hyperlink"/>
                <w:noProof/>
              </w:rPr>
              <w:t>MODULE II</w:t>
            </w:r>
            <w:r>
              <w:rPr>
                <w:noProof/>
                <w:webHidden/>
              </w:rPr>
              <w:tab/>
            </w:r>
            <w:r>
              <w:rPr>
                <w:noProof/>
                <w:webHidden/>
              </w:rPr>
              <w:fldChar w:fldCharType="begin"/>
            </w:r>
            <w:r>
              <w:rPr>
                <w:noProof/>
                <w:webHidden/>
              </w:rPr>
              <w:instrText xml:space="preserve"> PAGEREF _Toc197035101 \h </w:instrText>
            </w:r>
            <w:r>
              <w:rPr>
                <w:noProof/>
                <w:webHidden/>
              </w:rPr>
            </w:r>
            <w:r>
              <w:rPr>
                <w:noProof/>
                <w:webHidden/>
              </w:rPr>
              <w:fldChar w:fldCharType="separate"/>
            </w:r>
            <w:r>
              <w:rPr>
                <w:noProof/>
                <w:webHidden/>
              </w:rPr>
              <w:t>29</w:t>
            </w:r>
            <w:r>
              <w:rPr>
                <w:noProof/>
                <w:webHidden/>
              </w:rPr>
              <w:fldChar w:fldCharType="end"/>
            </w:r>
          </w:hyperlink>
        </w:p>
        <w:p w14:paraId="09BA9DFB" w14:textId="636C64E6"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2" w:history="1">
            <w:r w:rsidRPr="00CE2619">
              <w:rPr>
                <w:rStyle w:val="Hyperlink"/>
                <w:noProof/>
                <w:lang w:eastAsia="en-GB"/>
              </w:rPr>
              <w:t>WORKPLACE ESSENTIAL SKILLS</w:t>
            </w:r>
            <w:r>
              <w:rPr>
                <w:noProof/>
                <w:webHidden/>
              </w:rPr>
              <w:tab/>
            </w:r>
            <w:r>
              <w:rPr>
                <w:noProof/>
                <w:webHidden/>
              </w:rPr>
              <w:fldChar w:fldCharType="begin"/>
            </w:r>
            <w:r>
              <w:rPr>
                <w:noProof/>
                <w:webHidden/>
              </w:rPr>
              <w:instrText xml:space="preserve"> PAGEREF _Toc197035102 \h </w:instrText>
            </w:r>
            <w:r>
              <w:rPr>
                <w:noProof/>
                <w:webHidden/>
              </w:rPr>
            </w:r>
            <w:r>
              <w:rPr>
                <w:noProof/>
                <w:webHidden/>
              </w:rPr>
              <w:fldChar w:fldCharType="separate"/>
            </w:r>
            <w:r>
              <w:rPr>
                <w:noProof/>
                <w:webHidden/>
              </w:rPr>
              <w:t>30</w:t>
            </w:r>
            <w:r>
              <w:rPr>
                <w:noProof/>
                <w:webHidden/>
              </w:rPr>
              <w:fldChar w:fldCharType="end"/>
            </w:r>
          </w:hyperlink>
        </w:p>
        <w:p w14:paraId="574B4D5F" w14:textId="766B902C"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3" w:history="1">
            <w:r w:rsidRPr="00CE2619">
              <w:rPr>
                <w:rStyle w:val="Hyperlink"/>
                <w:noProof/>
              </w:rPr>
              <w:t>WATER SUPPLY SYSTEM II</w:t>
            </w:r>
            <w:r>
              <w:rPr>
                <w:noProof/>
                <w:webHidden/>
              </w:rPr>
              <w:tab/>
            </w:r>
            <w:r>
              <w:rPr>
                <w:noProof/>
                <w:webHidden/>
              </w:rPr>
              <w:fldChar w:fldCharType="begin"/>
            </w:r>
            <w:r>
              <w:rPr>
                <w:noProof/>
                <w:webHidden/>
              </w:rPr>
              <w:instrText xml:space="preserve"> PAGEREF _Toc197035103 \h </w:instrText>
            </w:r>
            <w:r>
              <w:rPr>
                <w:noProof/>
                <w:webHidden/>
              </w:rPr>
            </w:r>
            <w:r>
              <w:rPr>
                <w:noProof/>
                <w:webHidden/>
              </w:rPr>
              <w:fldChar w:fldCharType="separate"/>
            </w:r>
            <w:r>
              <w:rPr>
                <w:noProof/>
                <w:webHidden/>
              </w:rPr>
              <w:t>34</w:t>
            </w:r>
            <w:r>
              <w:rPr>
                <w:noProof/>
                <w:webHidden/>
              </w:rPr>
              <w:fldChar w:fldCharType="end"/>
            </w:r>
          </w:hyperlink>
        </w:p>
        <w:p w14:paraId="7EE40F46" w14:textId="21CBDB4F"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4" w:history="1">
            <w:r w:rsidRPr="00CE2619">
              <w:rPr>
                <w:rStyle w:val="Hyperlink"/>
                <w:noProof/>
              </w:rPr>
              <w:t>RAINWATER HARVESTING SYSTEM I</w:t>
            </w:r>
            <w:r>
              <w:rPr>
                <w:noProof/>
                <w:webHidden/>
              </w:rPr>
              <w:tab/>
            </w:r>
            <w:r>
              <w:rPr>
                <w:noProof/>
                <w:webHidden/>
              </w:rPr>
              <w:fldChar w:fldCharType="begin"/>
            </w:r>
            <w:r>
              <w:rPr>
                <w:noProof/>
                <w:webHidden/>
              </w:rPr>
              <w:instrText xml:space="preserve"> PAGEREF _Toc197035104 \h </w:instrText>
            </w:r>
            <w:r>
              <w:rPr>
                <w:noProof/>
                <w:webHidden/>
              </w:rPr>
            </w:r>
            <w:r>
              <w:rPr>
                <w:noProof/>
                <w:webHidden/>
              </w:rPr>
              <w:fldChar w:fldCharType="separate"/>
            </w:r>
            <w:r>
              <w:rPr>
                <w:noProof/>
                <w:webHidden/>
              </w:rPr>
              <w:t>38</w:t>
            </w:r>
            <w:r>
              <w:rPr>
                <w:noProof/>
                <w:webHidden/>
              </w:rPr>
              <w:fldChar w:fldCharType="end"/>
            </w:r>
          </w:hyperlink>
        </w:p>
        <w:p w14:paraId="0E2AE180" w14:textId="7BD2E98E"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5" w:history="1">
            <w:r w:rsidRPr="00CE2619">
              <w:rPr>
                <w:rStyle w:val="Hyperlink"/>
                <w:noProof/>
              </w:rPr>
              <w:t>DRAINAGE SYSTEM INSTALLATION II</w:t>
            </w:r>
            <w:r>
              <w:rPr>
                <w:noProof/>
                <w:webHidden/>
              </w:rPr>
              <w:tab/>
            </w:r>
            <w:r>
              <w:rPr>
                <w:noProof/>
                <w:webHidden/>
              </w:rPr>
              <w:fldChar w:fldCharType="begin"/>
            </w:r>
            <w:r>
              <w:rPr>
                <w:noProof/>
                <w:webHidden/>
              </w:rPr>
              <w:instrText xml:space="preserve"> PAGEREF _Toc197035105 \h </w:instrText>
            </w:r>
            <w:r>
              <w:rPr>
                <w:noProof/>
                <w:webHidden/>
              </w:rPr>
            </w:r>
            <w:r>
              <w:rPr>
                <w:noProof/>
                <w:webHidden/>
              </w:rPr>
              <w:fldChar w:fldCharType="separate"/>
            </w:r>
            <w:r>
              <w:rPr>
                <w:noProof/>
                <w:webHidden/>
              </w:rPr>
              <w:t>43</w:t>
            </w:r>
            <w:r>
              <w:rPr>
                <w:noProof/>
                <w:webHidden/>
              </w:rPr>
              <w:fldChar w:fldCharType="end"/>
            </w:r>
          </w:hyperlink>
        </w:p>
        <w:p w14:paraId="1E19A2B9" w14:textId="1EA988E5" w:rsidR="004B6612" w:rsidRDefault="004B6612">
          <w:pPr>
            <w:pStyle w:val="TOC2"/>
            <w:tabs>
              <w:tab w:val="right" w:leader="dot" w:pos="8566"/>
            </w:tabs>
            <w:rPr>
              <w:rFonts w:asciiTheme="minorHAnsi" w:eastAsiaTheme="minorEastAsia" w:hAnsiTheme="minorHAnsi" w:cstheme="minorBidi"/>
              <w:b w:val="0"/>
              <w:noProof/>
              <w:kern w:val="2"/>
              <w:sz w:val="24"/>
              <w:szCs w:val="24"/>
              <w:lang w:val="en-IN" w:eastAsia="en-IN"/>
              <w14:ligatures w14:val="standardContextual"/>
            </w:rPr>
          </w:pPr>
          <w:hyperlink w:anchor="_Toc197035106" w:history="1">
            <w:r w:rsidRPr="00CE2619">
              <w:rPr>
                <w:rStyle w:val="Hyperlink"/>
                <w:noProof/>
              </w:rPr>
              <w:t>SANITARY APPLIANCES II</w:t>
            </w:r>
            <w:r>
              <w:rPr>
                <w:noProof/>
                <w:webHidden/>
              </w:rPr>
              <w:tab/>
            </w:r>
            <w:r>
              <w:rPr>
                <w:noProof/>
                <w:webHidden/>
              </w:rPr>
              <w:fldChar w:fldCharType="begin"/>
            </w:r>
            <w:r>
              <w:rPr>
                <w:noProof/>
                <w:webHidden/>
              </w:rPr>
              <w:instrText xml:space="preserve"> PAGEREF _Toc197035106 \h </w:instrText>
            </w:r>
            <w:r>
              <w:rPr>
                <w:noProof/>
                <w:webHidden/>
              </w:rPr>
            </w:r>
            <w:r>
              <w:rPr>
                <w:noProof/>
                <w:webHidden/>
              </w:rPr>
              <w:fldChar w:fldCharType="separate"/>
            </w:r>
            <w:r>
              <w:rPr>
                <w:noProof/>
                <w:webHidden/>
              </w:rPr>
              <w:t>49</w:t>
            </w:r>
            <w:r>
              <w:rPr>
                <w:noProof/>
                <w:webHidden/>
              </w:rPr>
              <w:fldChar w:fldCharType="end"/>
            </w:r>
          </w:hyperlink>
        </w:p>
        <w:p w14:paraId="39CDE8DE" w14:textId="58846806" w:rsidR="008C6A23" w:rsidRPr="006D6BE3" w:rsidRDefault="00000000">
          <w:pPr>
            <w:rPr>
              <w:rFonts w:ascii="Times New Roman" w:hAnsi="Times New Roman"/>
              <w:sz w:val="24"/>
              <w:szCs w:val="24"/>
            </w:rPr>
          </w:pPr>
          <w:r w:rsidRPr="006D6BE3">
            <w:rPr>
              <w:rFonts w:ascii="Times New Roman" w:hAnsi="Times New Roman"/>
              <w:b/>
              <w:bCs/>
              <w:sz w:val="24"/>
              <w:szCs w:val="24"/>
            </w:rPr>
            <w:fldChar w:fldCharType="end"/>
          </w:r>
        </w:p>
      </w:sdtContent>
    </w:sdt>
    <w:p w14:paraId="2B6B56AE" w14:textId="77777777" w:rsidR="008C6A23" w:rsidRPr="006D6BE3" w:rsidRDefault="00000000">
      <w:pPr>
        <w:spacing w:after="0" w:line="240" w:lineRule="auto"/>
        <w:rPr>
          <w:rFonts w:ascii="Times New Roman" w:hAnsi="Times New Roman"/>
          <w:b/>
          <w:sz w:val="24"/>
          <w:szCs w:val="24"/>
        </w:rPr>
      </w:pPr>
      <w:r w:rsidRPr="006D6BE3">
        <w:rPr>
          <w:rFonts w:ascii="Times New Roman" w:hAnsi="Times New Roman"/>
          <w:b/>
          <w:sz w:val="24"/>
          <w:szCs w:val="24"/>
        </w:rPr>
        <w:br w:type="page"/>
      </w:r>
    </w:p>
    <w:p w14:paraId="4FE9165E" w14:textId="77777777" w:rsidR="008C6A23" w:rsidRPr="006D6BE3" w:rsidRDefault="00000000">
      <w:pPr>
        <w:pStyle w:val="Heading1"/>
        <w:jc w:val="center"/>
      </w:pPr>
      <w:bookmarkStart w:id="10" w:name="_Toc194590871"/>
      <w:bookmarkStart w:id="11" w:name="_Toc13715"/>
      <w:bookmarkStart w:id="12" w:name="_Toc197035094"/>
      <w:r w:rsidRPr="006D6BE3">
        <w:lastRenderedPageBreak/>
        <w:t>ABBREVIATION AND ACRONYMS</w:t>
      </w:r>
      <w:bookmarkEnd w:id="0"/>
      <w:bookmarkEnd w:id="1"/>
      <w:bookmarkEnd w:id="10"/>
      <w:bookmarkEnd w:id="11"/>
      <w:bookmarkEnd w:id="12"/>
    </w:p>
    <w:p w14:paraId="3C0C0717" w14:textId="77777777" w:rsidR="008C6A23" w:rsidRPr="006D6BE3" w:rsidRDefault="008C6A23">
      <w:pPr>
        <w:pStyle w:val="Heading1"/>
        <w:jc w:val="center"/>
      </w:pPr>
    </w:p>
    <w:p w14:paraId="51018CFF" w14:textId="77777777" w:rsidR="00B46562" w:rsidRPr="00B46562" w:rsidRDefault="00B46562" w:rsidP="00B46562">
      <w:pPr>
        <w:spacing w:after="160" w:line="360" w:lineRule="auto"/>
        <w:rPr>
          <w:rFonts w:ascii="Times New Roman" w:eastAsia="Tahoma" w:hAnsi="Times New Roman"/>
          <w:kern w:val="2"/>
          <w:sz w:val="24"/>
          <w:szCs w:val="24"/>
        </w:rPr>
      </w:pPr>
      <w:r w:rsidRPr="00B46562">
        <w:rPr>
          <w:rFonts w:ascii="Times New Roman" w:eastAsia="Tahoma" w:hAnsi="Times New Roman"/>
          <w:kern w:val="2"/>
          <w:sz w:val="24"/>
          <w:szCs w:val="24"/>
        </w:rPr>
        <w:t xml:space="preserve">PPEs- </w:t>
      </w:r>
      <w:r w:rsidRPr="00B46562">
        <w:rPr>
          <w:rFonts w:ascii="Times New Roman" w:eastAsia="Tahoma" w:hAnsi="Times New Roman"/>
          <w:kern w:val="2"/>
          <w:sz w:val="24"/>
          <w:szCs w:val="24"/>
        </w:rPr>
        <w:tab/>
        <w:t>PERSONAL PROTECTIVE EQUIPEMENTS.</w:t>
      </w:r>
    </w:p>
    <w:p w14:paraId="438AEDAD" w14:textId="77777777" w:rsidR="00B46562" w:rsidRPr="00B46562" w:rsidRDefault="00B46562" w:rsidP="00B46562">
      <w:pPr>
        <w:spacing w:after="160" w:line="360" w:lineRule="auto"/>
        <w:rPr>
          <w:rFonts w:ascii="Times New Roman" w:eastAsia="Tahoma" w:hAnsi="Times New Roman"/>
          <w:kern w:val="2"/>
          <w:sz w:val="24"/>
          <w:szCs w:val="24"/>
        </w:rPr>
      </w:pPr>
      <w:r w:rsidRPr="00B46562">
        <w:rPr>
          <w:rFonts w:ascii="Times New Roman" w:eastAsia="Tahoma" w:hAnsi="Times New Roman"/>
          <w:kern w:val="2"/>
          <w:sz w:val="24"/>
          <w:szCs w:val="24"/>
        </w:rPr>
        <w:t>CBET-</w:t>
      </w:r>
      <w:r w:rsidRPr="00B46562">
        <w:rPr>
          <w:rFonts w:ascii="Times New Roman" w:eastAsia="Tahoma" w:hAnsi="Times New Roman"/>
          <w:kern w:val="2"/>
          <w:sz w:val="24"/>
          <w:szCs w:val="24"/>
        </w:rPr>
        <w:tab/>
        <w:t xml:space="preserve"> COMPETENCE BASED EDUCATION TRAINING.</w:t>
      </w:r>
    </w:p>
    <w:p w14:paraId="43CCD3EC" w14:textId="77777777" w:rsidR="00B46562" w:rsidRPr="00B46562" w:rsidRDefault="00B46562" w:rsidP="00B46562">
      <w:pPr>
        <w:spacing w:after="160" w:line="360" w:lineRule="auto"/>
        <w:rPr>
          <w:rFonts w:ascii="Times New Roman" w:eastAsia="Tahoma" w:hAnsi="Times New Roman"/>
          <w:kern w:val="2"/>
          <w:sz w:val="24"/>
          <w:szCs w:val="24"/>
        </w:rPr>
      </w:pPr>
      <w:r w:rsidRPr="00B46562">
        <w:rPr>
          <w:rFonts w:ascii="Times New Roman" w:eastAsia="Tahoma" w:hAnsi="Times New Roman"/>
          <w:kern w:val="2"/>
          <w:sz w:val="24"/>
          <w:szCs w:val="24"/>
        </w:rPr>
        <w:t>TVET- TECHNICAL VOCATIONAL EDUCATION TRAINING</w:t>
      </w:r>
    </w:p>
    <w:p w14:paraId="23EAE8EA" w14:textId="77777777" w:rsidR="00B46562" w:rsidRPr="00B46562" w:rsidRDefault="00B46562" w:rsidP="00B46562">
      <w:pPr>
        <w:spacing w:after="160" w:line="360" w:lineRule="auto"/>
        <w:rPr>
          <w:rFonts w:ascii="Times New Roman" w:eastAsia="Tahoma" w:hAnsi="Times New Roman"/>
          <w:kern w:val="2"/>
          <w:sz w:val="24"/>
          <w:szCs w:val="24"/>
        </w:rPr>
      </w:pPr>
      <w:r w:rsidRPr="00B46562">
        <w:rPr>
          <w:rFonts w:ascii="Times New Roman" w:eastAsia="Tahoma" w:hAnsi="Times New Roman"/>
          <w:kern w:val="2"/>
          <w:sz w:val="24"/>
          <w:szCs w:val="24"/>
        </w:rPr>
        <w:t xml:space="preserve">ISCED- INTERNATIONAL STANDARDS CLASSIFICATION OF </w:t>
      </w:r>
      <w:r w:rsidRPr="00B46562">
        <w:rPr>
          <w:rFonts w:ascii="Times New Roman" w:eastAsia="Tahoma" w:hAnsi="Times New Roman"/>
          <w:kern w:val="2"/>
          <w:sz w:val="24"/>
          <w:szCs w:val="24"/>
        </w:rPr>
        <w:tab/>
      </w:r>
      <w:r w:rsidRPr="00B46562">
        <w:rPr>
          <w:rFonts w:ascii="Times New Roman" w:eastAsia="Tahoma" w:hAnsi="Times New Roman"/>
          <w:kern w:val="2"/>
          <w:sz w:val="24"/>
          <w:szCs w:val="24"/>
        </w:rPr>
        <w:tab/>
      </w:r>
      <w:r w:rsidRPr="00B46562">
        <w:rPr>
          <w:rFonts w:ascii="Times New Roman" w:eastAsia="Tahoma" w:hAnsi="Times New Roman"/>
          <w:kern w:val="2"/>
          <w:sz w:val="24"/>
          <w:szCs w:val="24"/>
        </w:rPr>
        <w:tab/>
      </w:r>
      <w:r w:rsidRPr="00B46562">
        <w:rPr>
          <w:rFonts w:ascii="Times New Roman" w:eastAsia="Tahoma" w:hAnsi="Times New Roman"/>
          <w:kern w:val="2"/>
          <w:sz w:val="24"/>
          <w:szCs w:val="24"/>
        </w:rPr>
        <w:tab/>
        <w:t>EDUCATION</w:t>
      </w:r>
    </w:p>
    <w:p w14:paraId="05F62D3B" w14:textId="77777777" w:rsidR="00B46562" w:rsidRPr="00B46562" w:rsidRDefault="00B46562" w:rsidP="00B46562">
      <w:pPr>
        <w:spacing w:after="160" w:line="360" w:lineRule="auto"/>
        <w:rPr>
          <w:rFonts w:ascii="Times New Roman" w:eastAsia="Tahoma" w:hAnsi="Times New Roman"/>
          <w:kern w:val="2"/>
          <w:sz w:val="24"/>
          <w:szCs w:val="24"/>
        </w:rPr>
      </w:pPr>
      <w:r w:rsidRPr="00B46562">
        <w:rPr>
          <w:rFonts w:ascii="Times New Roman" w:eastAsia="Tahoma" w:hAnsi="Times New Roman"/>
          <w:kern w:val="2"/>
          <w:sz w:val="24"/>
          <w:szCs w:val="24"/>
        </w:rPr>
        <w:t xml:space="preserve">POE- </w:t>
      </w:r>
      <w:r w:rsidRPr="00B46562">
        <w:rPr>
          <w:rFonts w:ascii="Times New Roman" w:eastAsia="Tahoma" w:hAnsi="Times New Roman"/>
          <w:kern w:val="2"/>
          <w:sz w:val="24"/>
          <w:szCs w:val="24"/>
        </w:rPr>
        <w:tab/>
        <w:t>PORTIFOLIO OF EVIDENCE</w:t>
      </w:r>
    </w:p>
    <w:p w14:paraId="5031EA34" w14:textId="77777777" w:rsidR="00B46562" w:rsidRPr="00B46562" w:rsidRDefault="00B46562" w:rsidP="00B46562">
      <w:pPr>
        <w:spacing w:after="160" w:line="259" w:lineRule="auto"/>
        <w:rPr>
          <w:rFonts w:ascii="Times New Roman" w:hAnsi="Times New Roman"/>
          <w:bCs/>
          <w:sz w:val="24"/>
          <w:szCs w:val="24"/>
        </w:rPr>
      </w:pPr>
      <w:r w:rsidRPr="00B46562">
        <w:rPr>
          <w:rFonts w:ascii="Times New Roman" w:hAnsi="Times New Roman"/>
          <w:bCs/>
          <w:sz w:val="24"/>
          <w:szCs w:val="24"/>
        </w:rPr>
        <w:t xml:space="preserve">PVC- POLY VINYL CHLORIDE </w:t>
      </w:r>
    </w:p>
    <w:p w14:paraId="25F2A874" w14:textId="77777777" w:rsidR="00B46562" w:rsidRPr="00B46562" w:rsidRDefault="00B46562" w:rsidP="00B46562">
      <w:pPr>
        <w:spacing w:after="160" w:line="259" w:lineRule="auto"/>
        <w:rPr>
          <w:rFonts w:ascii="Times New Roman" w:hAnsi="Times New Roman"/>
          <w:bCs/>
          <w:sz w:val="24"/>
          <w:szCs w:val="24"/>
        </w:rPr>
      </w:pPr>
      <w:r w:rsidRPr="00B46562">
        <w:rPr>
          <w:rFonts w:ascii="Times New Roman" w:hAnsi="Times New Roman"/>
          <w:bCs/>
          <w:sz w:val="24"/>
          <w:szCs w:val="24"/>
        </w:rPr>
        <w:t xml:space="preserve">GI- GALVANIZED IRON </w:t>
      </w:r>
    </w:p>
    <w:p w14:paraId="693542A1" w14:textId="77777777" w:rsidR="00B46562" w:rsidRPr="00B46562" w:rsidRDefault="00B46562" w:rsidP="00B46562">
      <w:pPr>
        <w:spacing w:after="160" w:line="259" w:lineRule="auto"/>
        <w:ind w:left="1440" w:hanging="1440"/>
        <w:rPr>
          <w:rFonts w:ascii="Times New Roman" w:hAnsi="Times New Roman"/>
          <w:sz w:val="24"/>
          <w:szCs w:val="24"/>
        </w:rPr>
      </w:pPr>
      <w:r w:rsidRPr="00B46562">
        <w:rPr>
          <w:rFonts w:ascii="Times New Roman" w:hAnsi="Times New Roman"/>
          <w:sz w:val="24"/>
          <w:szCs w:val="24"/>
        </w:rPr>
        <w:t>TVETA-TECHNICAL AND VOCATIONAL EDUCATION AND TRAINING AUTHORITY</w:t>
      </w:r>
    </w:p>
    <w:p w14:paraId="64F75DB3" w14:textId="77777777" w:rsidR="00C44B7B" w:rsidRPr="006D6BE3" w:rsidRDefault="00C44B7B">
      <w:pPr>
        <w:rPr>
          <w:rFonts w:ascii="Times New Roman" w:hAnsi="Times New Roman"/>
          <w:b/>
          <w:bCs/>
          <w:sz w:val="24"/>
          <w:szCs w:val="24"/>
        </w:rPr>
      </w:pPr>
    </w:p>
    <w:p w14:paraId="45D887AA" w14:textId="77777777" w:rsidR="008C6A23" w:rsidRPr="006D6BE3" w:rsidRDefault="008C6A23">
      <w:pPr>
        <w:rPr>
          <w:rFonts w:ascii="Times New Roman" w:hAnsi="Times New Roman"/>
          <w:b/>
          <w:bCs/>
          <w:sz w:val="24"/>
          <w:szCs w:val="24"/>
        </w:rPr>
      </w:pPr>
    </w:p>
    <w:p w14:paraId="1ED95934" w14:textId="77777777" w:rsidR="008C6A23" w:rsidRPr="006D6BE3" w:rsidRDefault="008C6A23">
      <w:pPr>
        <w:rPr>
          <w:rFonts w:ascii="Times New Roman" w:hAnsi="Times New Roman"/>
          <w:b/>
          <w:bCs/>
          <w:sz w:val="24"/>
          <w:szCs w:val="24"/>
        </w:rPr>
      </w:pPr>
    </w:p>
    <w:p w14:paraId="133FEE92" w14:textId="77777777" w:rsidR="008C6A23" w:rsidRPr="006D6BE3" w:rsidRDefault="008C6A23">
      <w:pPr>
        <w:rPr>
          <w:rFonts w:ascii="Times New Roman" w:hAnsi="Times New Roman"/>
          <w:b/>
          <w:bCs/>
          <w:sz w:val="24"/>
          <w:szCs w:val="24"/>
        </w:rPr>
      </w:pPr>
    </w:p>
    <w:p w14:paraId="16AFFFE1" w14:textId="77777777" w:rsidR="008C6A23" w:rsidRPr="006D6BE3" w:rsidRDefault="008C6A23">
      <w:pPr>
        <w:rPr>
          <w:rFonts w:ascii="Times New Roman" w:hAnsi="Times New Roman"/>
          <w:b/>
          <w:bCs/>
          <w:sz w:val="24"/>
          <w:szCs w:val="24"/>
        </w:rPr>
      </w:pPr>
    </w:p>
    <w:p w14:paraId="78F80DFC" w14:textId="77777777" w:rsidR="008C6A23" w:rsidRPr="006D6BE3" w:rsidRDefault="008C6A23">
      <w:pPr>
        <w:rPr>
          <w:rFonts w:ascii="Times New Roman" w:hAnsi="Times New Roman"/>
          <w:b/>
          <w:bCs/>
          <w:sz w:val="24"/>
          <w:szCs w:val="24"/>
        </w:rPr>
      </w:pPr>
    </w:p>
    <w:p w14:paraId="5F3D860A" w14:textId="77777777" w:rsidR="008C6A23" w:rsidRPr="006D6BE3" w:rsidRDefault="008C6A23">
      <w:pPr>
        <w:rPr>
          <w:rFonts w:ascii="Times New Roman" w:hAnsi="Times New Roman"/>
          <w:b/>
          <w:bCs/>
          <w:sz w:val="24"/>
          <w:szCs w:val="24"/>
        </w:rPr>
      </w:pPr>
    </w:p>
    <w:p w14:paraId="564C1376" w14:textId="77777777" w:rsidR="008C6A23" w:rsidRPr="006D6BE3" w:rsidRDefault="008C6A23">
      <w:pPr>
        <w:rPr>
          <w:rFonts w:ascii="Times New Roman" w:hAnsi="Times New Roman"/>
          <w:b/>
          <w:bCs/>
          <w:sz w:val="24"/>
          <w:szCs w:val="24"/>
        </w:rPr>
      </w:pPr>
    </w:p>
    <w:p w14:paraId="3F9369F0" w14:textId="77777777" w:rsidR="008C6A23" w:rsidRPr="006D6BE3" w:rsidRDefault="008C6A23">
      <w:pPr>
        <w:rPr>
          <w:rFonts w:ascii="Times New Roman" w:hAnsi="Times New Roman"/>
          <w:b/>
          <w:bCs/>
          <w:sz w:val="24"/>
          <w:szCs w:val="24"/>
        </w:rPr>
      </w:pPr>
    </w:p>
    <w:p w14:paraId="1553EE63" w14:textId="77777777" w:rsidR="008C6A23" w:rsidRPr="006D6BE3" w:rsidRDefault="008C6A23">
      <w:pPr>
        <w:rPr>
          <w:rFonts w:ascii="Times New Roman" w:hAnsi="Times New Roman"/>
          <w:b/>
          <w:bCs/>
          <w:sz w:val="24"/>
          <w:szCs w:val="24"/>
        </w:rPr>
      </w:pPr>
    </w:p>
    <w:p w14:paraId="4FED0968" w14:textId="77777777" w:rsidR="008C6A23" w:rsidRPr="006D6BE3" w:rsidRDefault="008C6A23">
      <w:pPr>
        <w:rPr>
          <w:rFonts w:ascii="Times New Roman" w:hAnsi="Times New Roman"/>
          <w:b/>
          <w:bCs/>
          <w:sz w:val="24"/>
          <w:szCs w:val="24"/>
        </w:rPr>
      </w:pPr>
    </w:p>
    <w:p w14:paraId="538EB285" w14:textId="77777777" w:rsidR="008C6A23" w:rsidRPr="006D6BE3" w:rsidRDefault="008C6A23">
      <w:pPr>
        <w:rPr>
          <w:rFonts w:ascii="Times New Roman" w:hAnsi="Times New Roman"/>
          <w:b/>
          <w:bCs/>
          <w:sz w:val="24"/>
          <w:szCs w:val="24"/>
        </w:rPr>
      </w:pPr>
    </w:p>
    <w:p w14:paraId="24638D0F" w14:textId="77777777" w:rsidR="008C6A23" w:rsidRPr="006D6BE3" w:rsidRDefault="008C6A23">
      <w:pPr>
        <w:rPr>
          <w:rFonts w:ascii="Times New Roman" w:hAnsi="Times New Roman"/>
          <w:b/>
          <w:bCs/>
          <w:sz w:val="24"/>
          <w:szCs w:val="24"/>
        </w:rPr>
      </w:pPr>
    </w:p>
    <w:p w14:paraId="1A272BC7" w14:textId="77777777" w:rsidR="008C6A23" w:rsidRPr="006D6BE3" w:rsidRDefault="008C6A23">
      <w:pPr>
        <w:rPr>
          <w:rFonts w:ascii="Times New Roman" w:hAnsi="Times New Roman"/>
          <w:b/>
          <w:bCs/>
          <w:sz w:val="24"/>
          <w:szCs w:val="24"/>
        </w:rPr>
      </w:pPr>
    </w:p>
    <w:p w14:paraId="6BC73507" w14:textId="77777777" w:rsidR="008C6A23" w:rsidRPr="006D6BE3" w:rsidRDefault="008C6A23">
      <w:pPr>
        <w:rPr>
          <w:rFonts w:ascii="Times New Roman" w:hAnsi="Times New Roman"/>
          <w:b/>
          <w:bCs/>
          <w:sz w:val="24"/>
          <w:szCs w:val="24"/>
        </w:rPr>
      </w:pPr>
    </w:p>
    <w:p w14:paraId="5BDCB751" w14:textId="77777777" w:rsidR="008C6A23" w:rsidRPr="006D6BE3" w:rsidRDefault="00000000">
      <w:pPr>
        <w:pStyle w:val="Heading1"/>
        <w:jc w:val="center"/>
      </w:pPr>
      <w:bookmarkStart w:id="13" w:name="_Toc197035095"/>
      <w:r w:rsidRPr="006D6BE3">
        <w:lastRenderedPageBreak/>
        <w:t>KEY TO ISCED UNIT CODE</w:t>
      </w:r>
      <w:bookmarkEnd w:id="13"/>
    </w:p>
    <w:p w14:paraId="3D718F7E" w14:textId="77777777" w:rsidR="008C6A23" w:rsidRPr="006D6BE3" w:rsidRDefault="00000000">
      <w:pPr>
        <w:spacing w:line="240" w:lineRule="auto"/>
        <w:rPr>
          <w:rFonts w:ascii="Times New Roman" w:hAnsi="Times New Roman"/>
          <w:b/>
          <w:bCs/>
          <w:sz w:val="24"/>
          <w:szCs w:val="24"/>
        </w:rPr>
      </w:pPr>
      <w:r w:rsidRPr="006D6BE3">
        <w:rPr>
          <w:rFonts w:ascii="Times New Roman" w:hAnsi="Times New Roman"/>
          <w:b/>
          <w:bCs/>
          <w:noProof/>
          <w:sz w:val="24"/>
          <w:szCs w:val="24"/>
        </w:rPr>
        <w:drawing>
          <wp:inline distT="0" distB="0" distL="0" distR="0" wp14:anchorId="6E53DBBB" wp14:editId="22218C72">
            <wp:extent cx="5445760" cy="2598420"/>
            <wp:effectExtent l="0" t="0" r="2540" b="0"/>
            <wp:docPr id="2289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561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45760" cy="2598420"/>
                    </a:xfrm>
                    <a:prstGeom prst="rect">
                      <a:avLst/>
                    </a:prstGeom>
                    <a:noFill/>
                    <a:ln>
                      <a:noFill/>
                    </a:ln>
                  </pic:spPr>
                </pic:pic>
              </a:graphicData>
            </a:graphic>
          </wp:inline>
        </w:drawing>
      </w:r>
    </w:p>
    <w:p w14:paraId="489AB249"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71B6685E"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7DCED3C8"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029FA6C2"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41CD00C5"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70A36A6B"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48368E72"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700383C0"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51E262DF"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74F7E43E"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64FC198E"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366D4051"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18493434"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4B645B06"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6404CE7E" w14:textId="77777777" w:rsidR="008C6A23" w:rsidRPr="006D6BE3" w:rsidRDefault="008C6A23">
      <w:pPr>
        <w:spacing w:line="240" w:lineRule="auto"/>
        <w:ind w:left="714" w:hanging="357"/>
        <w:rPr>
          <w:rFonts w:ascii="Times New Roman" w:eastAsia="Times New Roman" w:hAnsi="Times New Roman"/>
          <w:b/>
          <w:bCs/>
          <w:sz w:val="24"/>
          <w:szCs w:val="24"/>
          <w:lang w:val="en-GB" w:eastAsia="fr-FR"/>
        </w:rPr>
      </w:pPr>
    </w:p>
    <w:p w14:paraId="2772A565" w14:textId="77777777" w:rsidR="008C6A23" w:rsidRPr="006D6BE3" w:rsidRDefault="008C6A23">
      <w:pPr>
        <w:spacing w:line="240" w:lineRule="auto"/>
        <w:rPr>
          <w:rFonts w:ascii="Times New Roman" w:eastAsia="Times New Roman" w:hAnsi="Times New Roman"/>
          <w:b/>
          <w:bCs/>
          <w:sz w:val="24"/>
          <w:szCs w:val="24"/>
          <w:lang w:val="en-GB" w:eastAsia="fr-FR"/>
        </w:rPr>
      </w:pPr>
    </w:p>
    <w:p w14:paraId="3DE42992" w14:textId="77777777" w:rsidR="00B46562" w:rsidRDefault="00B46562">
      <w:pPr>
        <w:spacing w:after="0" w:line="240" w:lineRule="auto"/>
        <w:rPr>
          <w:rFonts w:ascii="Times New Roman" w:eastAsia="Times New Roman" w:hAnsi="Times New Roman"/>
          <w:b/>
          <w:bCs/>
          <w:iCs/>
          <w:sz w:val="24"/>
          <w:szCs w:val="24"/>
        </w:rPr>
      </w:pPr>
      <w:r>
        <w:rPr>
          <w:rFonts w:eastAsia="Times New Roman"/>
          <w:sz w:val="24"/>
        </w:rPr>
        <w:br w:type="page"/>
      </w:r>
    </w:p>
    <w:p w14:paraId="743FE390" w14:textId="30F18E13" w:rsidR="008C6A23" w:rsidRPr="006D6BE3" w:rsidRDefault="00000000">
      <w:pPr>
        <w:pStyle w:val="Heading2"/>
        <w:rPr>
          <w:rFonts w:eastAsia="Times New Roman"/>
          <w:sz w:val="24"/>
        </w:rPr>
      </w:pPr>
      <w:bookmarkStart w:id="14" w:name="_Toc197035096"/>
      <w:r w:rsidRPr="006D6BE3">
        <w:rPr>
          <w:rFonts w:eastAsia="Times New Roman"/>
          <w:sz w:val="24"/>
        </w:rPr>
        <w:lastRenderedPageBreak/>
        <w:t>COURSE OVERVIEW</w:t>
      </w:r>
      <w:bookmarkEnd w:id="14"/>
    </w:p>
    <w:p w14:paraId="5209FD47" w14:textId="16AD64D9" w:rsidR="008C6A23" w:rsidRPr="006D6BE3" w:rsidRDefault="00000000">
      <w:pPr>
        <w:rPr>
          <w:rFonts w:ascii="Times New Roman" w:hAnsi="Times New Roman"/>
          <w:sz w:val="24"/>
          <w:szCs w:val="24"/>
        </w:rPr>
      </w:pPr>
      <w:r w:rsidRPr="006D6BE3">
        <w:rPr>
          <w:rFonts w:ascii="Times New Roman" w:hAnsi="Times New Roman"/>
          <w:sz w:val="24"/>
          <w:szCs w:val="24"/>
        </w:rPr>
        <w:t xml:space="preserve">Plumbing level 4 consists of competencies that an individual must </w:t>
      </w:r>
      <w:r w:rsidR="00C44B7B" w:rsidRPr="006D6BE3">
        <w:rPr>
          <w:rFonts w:ascii="Times New Roman" w:hAnsi="Times New Roman"/>
          <w:sz w:val="24"/>
          <w:szCs w:val="24"/>
        </w:rPr>
        <w:t xml:space="preserve">achieve to enable him/her to </w:t>
      </w:r>
      <w:r w:rsidRPr="006D6BE3">
        <w:rPr>
          <w:rFonts w:ascii="Times New Roman" w:hAnsi="Times New Roman"/>
          <w:sz w:val="24"/>
          <w:szCs w:val="24"/>
        </w:rPr>
        <w:t>instal</w:t>
      </w:r>
      <w:r w:rsidR="00C44B7B" w:rsidRPr="006D6BE3">
        <w:rPr>
          <w:rFonts w:ascii="Times New Roman" w:hAnsi="Times New Roman"/>
          <w:sz w:val="24"/>
          <w:szCs w:val="24"/>
        </w:rPr>
        <w:t>l</w:t>
      </w:r>
      <w:r w:rsidRPr="006D6BE3">
        <w:rPr>
          <w:rFonts w:ascii="Times New Roman" w:hAnsi="Times New Roman"/>
          <w:sz w:val="24"/>
          <w:szCs w:val="24"/>
        </w:rPr>
        <w:t xml:space="preserve"> domestic water supply, instal</w:t>
      </w:r>
      <w:r w:rsidR="002A1F9E" w:rsidRPr="006D6BE3">
        <w:rPr>
          <w:rFonts w:ascii="Times New Roman" w:hAnsi="Times New Roman"/>
          <w:sz w:val="24"/>
          <w:szCs w:val="24"/>
        </w:rPr>
        <w:t xml:space="preserve">l </w:t>
      </w:r>
      <w:r w:rsidRPr="006D6BE3">
        <w:rPr>
          <w:rFonts w:ascii="Times New Roman" w:hAnsi="Times New Roman"/>
          <w:sz w:val="24"/>
          <w:szCs w:val="24"/>
        </w:rPr>
        <w:t>sanitary appliances I, install</w:t>
      </w:r>
      <w:r w:rsidR="002A1F9E" w:rsidRPr="006D6BE3">
        <w:rPr>
          <w:rFonts w:ascii="Times New Roman" w:hAnsi="Times New Roman"/>
          <w:sz w:val="24"/>
          <w:szCs w:val="24"/>
        </w:rPr>
        <w:t xml:space="preserve"> </w:t>
      </w:r>
      <w:r w:rsidRPr="006D6BE3">
        <w:rPr>
          <w:rFonts w:ascii="Times New Roman" w:hAnsi="Times New Roman"/>
          <w:sz w:val="24"/>
          <w:szCs w:val="24"/>
        </w:rPr>
        <w:t>domestic drainage systems, instal</w:t>
      </w:r>
      <w:r w:rsidR="002A1F9E" w:rsidRPr="006D6BE3">
        <w:rPr>
          <w:rFonts w:ascii="Times New Roman" w:hAnsi="Times New Roman"/>
          <w:sz w:val="24"/>
          <w:szCs w:val="24"/>
        </w:rPr>
        <w:t>l</w:t>
      </w:r>
      <w:r w:rsidRPr="006D6BE3">
        <w:rPr>
          <w:rFonts w:ascii="Times New Roman" w:hAnsi="Times New Roman"/>
          <w:sz w:val="24"/>
          <w:szCs w:val="24"/>
        </w:rPr>
        <w:t xml:space="preserve"> water supply system for domestic buildings, install rainwater harvesting for domestic buildings, install drainage systems for domestic buildings, and install sanitary appliances II</w:t>
      </w:r>
    </w:p>
    <w:p w14:paraId="64467145"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Summary of Units of Learning</w:t>
      </w:r>
    </w:p>
    <w:tbl>
      <w:tblPr>
        <w:tblW w:w="5000" w:type="pct"/>
        <w:tblInd w:w="79" w:type="dxa"/>
        <w:tblCellMar>
          <w:top w:w="7" w:type="dxa"/>
          <w:left w:w="29" w:type="dxa"/>
          <w:right w:w="0" w:type="dxa"/>
        </w:tblCellMar>
        <w:tblLook w:val="04A0" w:firstRow="1" w:lastRow="0" w:firstColumn="1" w:lastColumn="0" w:noHBand="0" w:noVBand="1"/>
      </w:tblPr>
      <w:tblGrid>
        <w:gridCol w:w="2265"/>
        <w:gridCol w:w="3404"/>
        <w:gridCol w:w="1722"/>
        <w:gridCol w:w="1175"/>
      </w:tblGrid>
      <w:tr w:rsidR="008C6A23" w:rsidRPr="006D6BE3" w14:paraId="61065775" w14:textId="77777777">
        <w:trPr>
          <w:trHeight w:val="361"/>
        </w:trPr>
        <w:tc>
          <w:tcPr>
            <w:tcW w:w="1322" w:type="pct"/>
            <w:tcBorders>
              <w:top w:val="single" w:sz="4" w:space="0" w:color="000000"/>
              <w:left w:val="single" w:sz="4" w:space="0" w:color="000000"/>
              <w:bottom w:val="single" w:sz="4" w:space="0" w:color="000000"/>
              <w:right w:val="single" w:sz="4" w:space="0" w:color="000000"/>
            </w:tcBorders>
          </w:tcPr>
          <w:p w14:paraId="7D745428" w14:textId="77777777" w:rsidR="008C6A23" w:rsidRPr="006D6BE3" w:rsidRDefault="00000000">
            <w:pPr>
              <w:rPr>
                <w:rFonts w:ascii="Times New Roman" w:hAnsi="Times New Roman"/>
                <w:sz w:val="24"/>
                <w:szCs w:val="24"/>
              </w:rPr>
            </w:pPr>
            <w:r w:rsidRPr="006D6BE3">
              <w:rPr>
                <w:rFonts w:ascii="Times New Roman" w:hAnsi="Times New Roman"/>
                <w:b/>
                <w:sz w:val="24"/>
                <w:szCs w:val="24"/>
              </w:rPr>
              <w:t xml:space="preserve">Unit Code </w:t>
            </w:r>
          </w:p>
        </w:tc>
        <w:tc>
          <w:tcPr>
            <w:tcW w:w="1987" w:type="pct"/>
            <w:tcBorders>
              <w:top w:val="single" w:sz="4" w:space="0" w:color="000000"/>
              <w:left w:val="nil"/>
              <w:bottom w:val="single" w:sz="4" w:space="0" w:color="000000"/>
              <w:right w:val="single" w:sz="4" w:space="0" w:color="000000"/>
            </w:tcBorders>
          </w:tcPr>
          <w:p w14:paraId="72CD788A" w14:textId="77777777" w:rsidR="008C6A23" w:rsidRPr="006D6BE3" w:rsidRDefault="00000000">
            <w:pPr>
              <w:rPr>
                <w:rFonts w:ascii="Times New Roman" w:hAnsi="Times New Roman"/>
                <w:sz w:val="24"/>
                <w:szCs w:val="24"/>
              </w:rPr>
            </w:pPr>
            <w:r w:rsidRPr="006D6BE3">
              <w:rPr>
                <w:rFonts w:ascii="Times New Roman" w:hAnsi="Times New Roman"/>
                <w:b/>
                <w:sz w:val="24"/>
                <w:szCs w:val="24"/>
              </w:rPr>
              <w:t xml:space="preserve">Units Title </w:t>
            </w:r>
          </w:p>
        </w:tc>
        <w:tc>
          <w:tcPr>
            <w:tcW w:w="1005" w:type="pct"/>
            <w:tcBorders>
              <w:top w:val="single" w:sz="4" w:space="0" w:color="000000"/>
              <w:left w:val="nil"/>
              <w:bottom w:val="single" w:sz="4" w:space="0" w:color="000000"/>
              <w:right w:val="single" w:sz="4" w:space="0" w:color="000000"/>
            </w:tcBorders>
          </w:tcPr>
          <w:p w14:paraId="4F9649A2"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Unit Duration (Hours)</w:t>
            </w:r>
          </w:p>
        </w:tc>
        <w:tc>
          <w:tcPr>
            <w:tcW w:w="686" w:type="pct"/>
            <w:tcBorders>
              <w:top w:val="single" w:sz="4" w:space="0" w:color="000000"/>
              <w:left w:val="nil"/>
              <w:bottom w:val="single" w:sz="4" w:space="0" w:color="000000"/>
              <w:right w:val="single" w:sz="4" w:space="0" w:color="000000"/>
            </w:tcBorders>
          </w:tcPr>
          <w:p w14:paraId="53939D4C"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Credit Factor</w:t>
            </w:r>
          </w:p>
        </w:tc>
      </w:tr>
      <w:tr w:rsidR="008C6A23" w:rsidRPr="006D6BE3" w14:paraId="3D01A959" w14:textId="77777777">
        <w:trPr>
          <w:trHeight w:val="361"/>
        </w:trPr>
        <w:tc>
          <w:tcPr>
            <w:tcW w:w="5000" w:type="pct"/>
            <w:gridSpan w:val="4"/>
            <w:tcBorders>
              <w:top w:val="single" w:sz="4" w:space="0" w:color="000000"/>
              <w:left w:val="single" w:sz="4" w:space="0" w:color="000000"/>
              <w:bottom w:val="single" w:sz="4" w:space="0" w:color="000000"/>
              <w:right w:val="single" w:sz="4" w:space="0" w:color="000000"/>
            </w:tcBorders>
          </w:tcPr>
          <w:p w14:paraId="4B55FE18" w14:textId="77777777" w:rsidR="008C6A23" w:rsidRPr="006D6BE3" w:rsidRDefault="00000000">
            <w:pPr>
              <w:jc w:val="center"/>
              <w:rPr>
                <w:rFonts w:ascii="Times New Roman" w:hAnsi="Times New Roman"/>
                <w:b/>
                <w:sz w:val="24"/>
                <w:szCs w:val="24"/>
              </w:rPr>
            </w:pPr>
            <w:r w:rsidRPr="006D6BE3">
              <w:rPr>
                <w:rFonts w:ascii="Times New Roman" w:hAnsi="Times New Roman"/>
                <w:b/>
                <w:sz w:val="24"/>
                <w:szCs w:val="24"/>
              </w:rPr>
              <w:t>MODULE I</w:t>
            </w:r>
          </w:p>
        </w:tc>
      </w:tr>
      <w:tr w:rsidR="008C6A23" w:rsidRPr="006D6BE3" w14:paraId="7297C762" w14:textId="77777777">
        <w:trPr>
          <w:trHeight w:val="334"/>
        </w:trPr>
        <w:tc>
          <w:tcPr>
            <w:tcW w:w="1322" w:type="pct"/>
            <w:tcBorders>
              <w:top w:val="single" w:sz="4" w:space="0" w:color="000000"/>
              <w:left w:val="single" w:sz="4" w:space="0" w:color="000000"/>
              <w:bottom w:val="single" w:sz="4" w:space="0" w:color="000000"/>
              <w:right w:val="single" w:sz="4" w:space="0" w:color="000000"/>
            </w:tcBorders>
          </w:tcPr>
          <w:p w14:paraId="03CA91E1" w14:textId="77777777" w:rsidR="008C6A23" w:rsidRPr="006D6BE3" w:rsidRDefault="00000000">
            <w:pPr>
              <w:rPr>
                <w:rFonts w:ascii="Times New Roman" w:hAnsi="Times New Roman"/>
                <w:sz w:val="24"/>
                <w:szCs w:val="24"/>
              </w:rPr>
            </w:pPr>
            <w:r w:rsidRPr="006D6BE3">
              <w:rPr>
                <w:rFonts w:ascii="Times New Roman" w:hAnsi="Times New Roman"/>
                <w:bCs/>
                <w:sz w:val="24"/>
                <w:szCs w:val="24"/>
              </w:rPr>
              <w:t xml:space="preserve">0732 251 01A </w:t>
            </w:r>
          </w:p>
        </w:tc>
        <w:tc>
          <w:tcPr>
            <w:tcW w:w="1987" w:type="pct"/>
            <w:tcBorders>
              <w:top w:val="single" w:sz="4" w:space="0" w:color="auto"/>
              <w:left w:val="nil"/>
              <w:bottom w:val="single" w:sz="4" w:space="0" w:color="auto"/>
              <w:right w:val="single" w:sz="4" w:space="0" w:color="auto"/>
            </w:tcBorders>
            <w:vAlign w:val="bottom"/>
          </w:tcPr>
          <w:p w14:paraId="0D4B105A" w14:textId="0C0F62B8" w:rsidR="008C6A23" w:rsidRPr="006D6BE3" w:rsidRDefault="00000000">
            <w:pPr>
              <w:rPr>
                <w:rFonts w:ascii="Times New Roman" w:hAnsi="Times New Roman"/>
                <w:b/>
                <w:sz w:val="24"/>
                <w:szCs w:val="24"/>
              </w:rPr>
            </w:pPr>
            <w:r w:rsidRPr="006D6BE3">
              <w:rPr>
                <w:rFonts w:ascii="Times New Roman" w:eastAsia="Times New Roman" w:hAnsi="Times New Roman"/>
                <w:sz w:val="24"/>
                <w:szCs w:val="24"/>
              </w:rPr>
              <w:t xml:space="preserve">Water Supply </w:t>
            </w:r>
            <w:r w:rsidR="003E14E9">
              <w:rPr>
                <w:rFonts w:ascii="Times New Roman" w:eastAsia="Times New Roman" w:hAnsi="Times New Roman"/>
                <w:sz w:val="24"/>
                <w:szCs w:val="24"/>
              </w:rPr>
              <w:t xml:space="preserve">System </w:t>
            </w:r>
            <w:r w:rsidR="003E14E9" w:rsidRPr="006D6BE3">
              <w:rPr>
                <w:rFonts w:ascii="Times New Roman" w:eastAsia="Times New Roman" w:hAnsi="Times New Roman"/>
                <w:sz w:val="24"/>
                <w:szCs w:val="24"/>
              </w:rPr>
              <w:t>I</w:t>
            </w:r>
          </w:p>
        </w:tc>
        <w:tc>
          <w:tcPr>
            <w:tcW w:w="1005" w:type="pct"/>
            <w:tcBorders>
              <w:top w:val="single" w:sz="4" w:space="0" w:color="auto"/>
              <w:left w:val="nil"/>
              <w:bottom w:val="single" w:sz="4" w:space="0" w:color="auto"/>
              <w:right w:val="single" w:sz="4" w:space="0" w:color="auto"/>
            </w:tcBorders>
            <w:shd w:val="clear" w:color="auto" w:fill="FFFFFF"/>
          </w:tcPr>
          <w:p w14:paraId="13BEF53C" w14:textId="77777777" w:rsidR="008C6A23" w:rsidRPr="006D6BE3" w:rsidRDefault="00000000">
            <w:pPr>
              <w:rPr>
                <w:rFonts w:ascii="Times New Roman" w:hAnsi="Times New Roman"/>
                <w:sz w:val="24"/>
                <w:szCs w:val="24"/>
              </w:rPr>
            </w:pPr>
            <w:r w:rsidRPr="006D6BE3">
              <w:rPr>
                <w:rFonts w:ascii="Times New Roman" w:hAnsi="Times New Roman"/>
                <w:sz w:val="24"/>
                <w:szCs w:val="24"/>
              </w:rPr>
              <w:t>100</w:t>
            </w:r>
          </w:p>
        </w:tc>
        <w:tc>
          <w:tcPr>
            <w:tcW w:w="686" w:type="pct"/>
            <w:tcBorders>
              <w:top w:val="single" w:sz="4" w:space="0" w:color="auto"/>
              <w:left w:val="nil"/>
              <w:bottom w:val="single" w:sz="4" w:space="0" w:color="auto"/>
              <w:right w:val="single" w:sz="4" w:space="0" w:color="auto"/>
            </w:tcBorders>
            <w:shd w:val="clear" w:color="auto" w:fill="FFFFFF"/>
          </w:tcPr>
          <w:p w14:paraId="1FD2BC8A" w14:textId="77777777" w:rsidR="008C6A23" w:rsidRPr="006D6BE3" w:rsidRDefault="00000000">
            <w:pPr>
              <w:rPr>
                <w:rFonts w:ascii="Times New Roman" w:hAnsi="Times New Roman"/>
                <w:sz w:val="24"/>
                <w:szCs w:val="24"/>
              </w:rPr>
            </w:pPr>
            <w:r w:rsidRPr="006D6BE3">
              <w:rPr>
                <w:rFonts w:ascii="Times New Roman" w:hAnsi="Times New Roman"/>
                <w:sz w:val="24"/>
                <w:szCs w:val="24"/>
              </w:rPr>
              <w:t>10</w:t>
            </w:r>
          </w:p>
        </w:tc>
      </w:tr>
      <w:tr w:rsidR="008C6A23" w:rsidRPr="006D6BE3" w14:paraId="4350C6A6"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43C8DEDB" w14:textId="77777777" w:rsidR="008C6A23" w:rsidRPr="006D6BE3" w:rsidRDefault="00000000">
            <w:pPr>
              <w:rPr>
                <w:rFonts w:ascii="Times New Roman" w:hAnsi="Times New Roman"/>
                <w:sz w:val="24"/>
                <w:szCs w:val="24"/>
              </w:rPr>
            </w:pPr>
            <w:r w:rsidRPr="006D6BE3">
              <w:rPr>
                <w:rFonts w:ascii="Times New Roman" w:hAnsi="Times New Roman"/>
                <w:bCs/>
                <w:sz w:val="24"/>
                <w:szCs w:val="24"/>
              </w:rPr>
              <w:t>0732 251 02A</w:t>
            </w:r>
          </w:p>
        </w:tc>
        <w:tc>
          <w:tcPr>
            <w:tcW w:w="1987" w:type="pct"/>
            <w:tcBorders>
              <w:top w:val="single" w:sz="4" w:space="0" w:color="auto"/>
              <w:left w:val="nil"/>
              <w:bottom w:val="single" w:sz="4" w:space="0" w:color="auto"/>
              <w:right w:val="single" w:sz="4" w:space="0" w:color="auto"/>
            </w:tcBorders>
            <w:shd w:val="clear" w:color="auto" w:fill="FFFFFF"/>
            <w:vAlign w:val="bottom"/>
          </w:tcPr>
          <w:p w14:paraId="0C1A52E6"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Sanitary Appliances Installation I</w:t>
            </w:r>
          </w:p>
        </w:tc>
        <w:tc>
          <w:tcPr>
            <w:tcW w:w="1005" w:type="pct"/>
            <w:tcBorders>
              <w:top w:val="single" w:sz="4" w:space="0" w:color="auto"/>
              <w:left w:val="nil"/>
              <w:bottom w:val="single" w:sz="4" w:space="0" w:color="auto"/>
              <w:right w:val="single" w:sz="4" w:space="0" w:color="auto"/>
            </w:tcBorders>
            <w:shd w:val="clear" w:color="auto" w:fill="FFFFFF"/>
          </w:tcPr>
          <w:p w14:paraId="68EB0523" w14:textId="3E75C698" w:rsidR="008C6A23" w:rsidRPr="006D6BE3" w:rsidRDefault="00992653">
            <w:pPr>
              <w:rPr>
                <w:rFonts w:ascii="Times New Roman" w:hAnsi="Times New Roman"/>
                <w:sz w:val="24"/>
                <w:szCs w:val="24"/>
              </w:rPr>
            </w:pPr>
            <w:r>
              <w:rPr>
                <w:rFonts w:ascii="Times New Roman" w:hAnsi="Times New Roman"/>
                <w:sz w:val="24"/>
                <w:szCs w:val="24"/>
              </w:rPr>
              <w:t>10</w:t>
            </w:r>
            <w:r w:rsidR="00000000" w:rsidRPr="006D6BE3">
              <w:rPr>
                <w:rFonts w:ascii="Times New Roman" w:hAnsi="Times New Roman"/>
                <w:sz w:val="24"/>
                <w:szCs w:val="24"/>
              </w:rPr>
              <w:t>0</w:t>
            </w:r>
          </w:p>
        </w:tc>
        <w:tc>
          <w:tcPr>
            <w:tcW w:w="686" w:type="pct"/>
            <w:tcBorders>
              <w:top w:val="single" w:sz="4" w:space="0" w:color="auto"/>
              <w:left w:val="nil"/>
              <w:bottom w:val="single" w:sz="4" w:space="0" w:color="auto"/>
              <w:right w:val="single" w:sz="4" w:space="0" w:color="auto"/>
            </w:tcBorders>
            <w:shd w:val="clear" w:color="auto" w:fill="FFFFFF"/>
          </w:tcPr>
          <w:p w14:paraId="1B3109C7" w14:textId="0217CD68" w:rsidR="008C6A23" w:rsidRPr="006D6BE3" w:rsidRDefault="00992653">
            <w:pPr>
              <w:rPr>
                <w:rFonts w:ascii="Times New Roman" w:hAnsi="Times New Roman"/>
                <w:sz w:val="24"/>
                <w:szCs w:val="24"/>
              </w:rPr>
            </w:pPr>
            <w:r>
              <w:rPr>
                <w:rFonts w:ascii="Times New Roman" w:hAnsi="Times New Roman"/>
                <w:sz w:val="24"/>
                <w:szCs w:val="24"/>
              </w:rPr>
              <w:t>10</w:t>
            </w:r>
          </w:p>
        </w:tc>
      </w:tr>
      <w:tr w:rsidR="008C6A23" w:rsidRPr="006D6BE3" w14:paraId="4CFDF987"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0CE1A05B" w14:textId="77777777" w:rsidR="008C6A23" w:rsidRPr="006D6BE3" w:rsidRDefault="00000000">
            <w:pPr>
              <w:rPr>
                <w:rFonts w:ascii="Times New Roman" w:hAnsi="Times New Roman"/>
                <w:sz w:val="24"/>
                <w:szCs w:val="24"/>
              </w:rPr>
            </w:pPr>
            <w:r w:rsidRPr="006D6BE3">
              <w:rPr>
                <w:rFonts w:ascii="Times New Roman" w:hAnsi="Times New Roman"/>
                <w:bCs/>
                <w:sz w:val="24"/>
                <w:szCs w:val="24"/>
              </w:rPr>
              <w:t>0732 251 03A</w:t>
            </w:r>
          </w:p>
        </w:tc>
        <w:tc>
          <w:tcPr>
            <w:tcW w:w="1987" w:type="pct"/>
            <w:tcBorders>
              <w:top w:val="single" w:sz="4" w:space="0" w:color="auto"/>
              <w:left w:val="nil"/>
              <w:bottom w:val="single" w:sz="4" w:space="0" w:color="auto"/>
              <w:right w:val="single" w:sz="4" w:space="0" w:color="auto"/>
            </w:tcBorders>
            <w:shd w:val="clear" w:color="auto" w:fill="FFFFFF"/>
            <w:vAlign w:val="bottom"/>
          </w:tcPr>
          <w:p w14:paraId="46D17290" w14:textId="42907139"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Drainage System Installation I</w:t>
            </w:r>
          </w:p>
        </w:tc>
        <w:tc>
          <w:tcPr>
            <w:tcW w:w="1005" w:type="pct"/>
            <w:tcBorders>
              <w:top w:val="single" w:sz="4" w:space="0" w:color="auto"/>
              <w:left w:val="nil"/>
              <w:bottom w:val="single" w:sz="4" w:space="0" w:color="auto"/>
              <w:right w:val="single" w:sz="4" w:space="0" w:color="auto"/>
            </w:tcBorders>
            <w:shd w:val="clear" w:color="auto" w:fill="FFFFFF"/>
          </w:tcPr>
          <w:p w14:paraId="6C24DE4B" w14:textId="77777777" w:rsidR="008C6A23" w:rsidRPr="006D6BE3" w:rsidRDefault="00000000">
            <w:pPr>
              <w:rPr>
                <w:rFonts w:ascii="Times New Roman" w:hAnsi="Times New Roman"/>
                <w:sz w:val="24"/>
                <w:szCs w:val="24"/>
              </w:rPr>
            </w:pPr>
            <w:r w:rsidRPr="006D6BE3">
              <w:rPr>
                <w:rFonts w:ascii="Times New Roman" w:hAnsi="Times New Roman"/>
                <w:sz w:val="24"/>
                <w:szCs w:val="24"/>
              </w:rPr>
              <w:t>100</w:t>
            </w:r>
          </w:p>
        </w:tc>
        <w:tc>
          <w:tcPr>
            <w:tcW w:w="686" w:type="pct"/>
            <w:tcBorders>
              <w:top w:val="single" w:sz="4" w:space="0" w:color="auto"/>
              <w:left w:val="nil"/>
              <w:bottom w:val="single" w:sz="4" w:space="0" w:color="auto"/>
              <w:right w:val="single" w:sz="4" w:space="0" w:color="auto"/>
            </w:tcBorders>
            <w:shd w:val="clear" w:color="auto" w:fill="FFFFFF"/>
          </w:tcPr>
          <w:p w14:paraId="5D70D73C" w14:textId="77777777" w:rsidR="008C6A23" w:rsidRPr="006D6BE3" w:rsidRDefault="00000000">
            <w:pPr>
              <w:rPr>
                <w:rFonts w:ascii="Times New Roman" w:hAnsi="Times New Roman"/>
                <w:sz w:val="24"/>
                <w:szCs w:val="24"/>
              </w:rPr>
            </w:pPr>
            <w:r w:rsidRPr="006D6BE3">
              <w:rPr>
                <w:rFonts w:ascii="Times New Roman" w:hAnsi="Times New Roman"/>
                <w:sz w:val="24"/>
                <w:szCs w:val="24"/>
              </w:rPr>
              <w:t>10</w:t>
            </w:r>
          </w:p>
        </w:tc>
      </w:tr>
      <w:tr w:rsidR="008C6A23" w:rsidRPr="006D6BE3" w14:paraId="1D4573CC" w14:textId="77777777">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65A9CFD" w14:textId="77777777" w:rsidR="008C6A23" w:rsidRPr="006D6BE3" w:rsidRDefault="00000000">
            <w:pPr>
              <w:jc w:val="center"/>
              <w:rPr>
                <w:rFonts w:ascii="Times New Roman" w:hAnsi="Times New Roman"/>
                <w:sz w:val="24"/>
                <w:szCs w:val="24"/>
              </w:rPr>
            </w:pPr>
            <w:r w:rsidRPr="006D6BE3">
              <w:rPr>
                <w:rFonts w:ascii="Times New Roman" w:hAnsi="Times New Roman"/>
                <w:b/>
                <w:sz w:val="24"/>
                <w:szCs w:val="24"/>
              </w:rPr>
              <w:t>MODULE II</w:t>
            </w:r>
          </w:p>
        </w:tc>
      </w:tr>
      <w:tr w:rsidR="008C6A23" w:rsidRPr="006D6BE3" w14:paraId="6ECD4684" w14:textId="77777777">
        <w:trPr>
          <w:trHeight w:val="304"/>
        </w:trPr>
        <w:tc>
          <w:tcPr>
            <w:tcW w:w="1322" w:type="pct"/>
            <w:tcBorders>
              <w:top w:val="single" w:sz="4" w:space="0" w:color="000000"/>
              <w:left w:val="single" w:sz="4" w:space="0" w:color="000000"/>
              <w:bottom w:val="single" w:sz="4" w:space="0" w:color="000000"/>
              <w:right w:val="single" w:sz="4" w:space="0" w:color="000000"/>
            </w:tcBorders>
            <w:vAlign w:val="bottom"/>
          </w:tcPr>
          <w:p w14:paraId="0C782371" w14:textId="775D3C0A" w:rsidR="008C6A23" w:rsidRPr="006D6BE3" w:rsidRDefault="00000000">
            <w:pPr>
              <w:rPr>
                <w:rFonts w:ascii="Times New Roman" w:hAnsi="Times New Roman"/>
                <w:sz w:val="24"/>
                <w:szCs w:val="24"/>
              </w:rPr>
            </w:pPr>
            <w:r w:rsidRPr="006D6BE3">
              <w:rPr>
                <w:rFonts w:ascii="Times New Roman" w:hAnsi="Times New Roman"/>
                <w:bCs/>
                <w:sz w:val="24"/>
                <w:szCs w:val="24"/>
              </w:rPr>
              <w:t>0417 351 0</w:t>
            </w:r>
            <w:r w:rsidR="009658FE" w:rsidRPr="006D6BE3">
              <w:rPr>
                <w:rFonts w:ascii="Times New Roman" w:hAnsi="Times New Roman"/>
                <w:bCs/>
                <w:sz w:val="24"/>
                <w:szCs w:val="24"/>
              </w:rPr>
              <w:t>4</w:t>
            </w:r>
            <w:r w:rsidRPr="006D6BE3">
              <w:rPr>
                <w:rFonts w:ascii="Times New Roman" w:hAnsi="Times New Roman"/>
                <w:bCs/>
                <w:sz w:val="24"/>
                <w:szCs w:val="24"/>
              </w:rPr>
              <w:t>A</w:t>
            </w:r>
          </w:p>
        </w:tc>
        <w:tc>
          <w:tcPr>
            <w:tcW w:w="1987" w:type="pct"/>
            <w:tcBorders>
              <w:top w:val="single" w:sz="4" w:space="0" w:color="auto"/>
              <w:left w:val="nil"/>
              <w:bottom w:val="single" w:sz="4" w:space="0" w:color="auto"/>
              <w:right w:val="single" w:sz="4" w:space="0" w:color="auto"/>
            </w:tcBorders>
            <w:shd w:val="clear" w:color="auto" w:fill="FFFFFF"/>
            <w:vAlign w:val="bottom"/>
          </w:tcPr>
          <w:p w14:paraId="77F460B7" w14:textId="77777777" w:rsidR="008C6A23" w:rsidRPr="006D6BE3" w:rsidRDefault="00000000">
            <w:pPr>
              <w:rPr>
                <w:rFonts w:ascii="Times New Roman" w:hAnsi="Times New Roman"/>
                <w:sz w:val="24"/>
                <w:szCs w:val="24"/>
              </w:rPr>
            </w:pPr>
            <w:r w:rsidRPr="006D6BE3">
              <w:rPr>
                <w:rFonts w:ascii="Times New Roman" w:hAnsi="Times New Roman"/>
                <w:bCs/>
                <w:sz w:val="24"/>
                <w:szCs w:val="24"/>
              </w:rPr>
              <w:t>Workplace Essential Skills</w:t>
            </w:r>
          </w:p>
        </w:tc>
        <w:tc>
          <w:tcPr>
            <w:tcW w:w="1005" w:type="pct"/>
            <w:tcBorders>
              <w:top w:val="single" w:sz="4" w:space="0" w:color="auto"/>
              <w:left w:val="nil"/>
              <w:bottom w:val="single" w:sz="4" w:space="0" w:color="auto"/>
              <w:right w:val="single" w:sz="4" w:space="0" w:color="auto"/>
            </w:tcBorders>
            <w:shd w:val="clear" w:color="auto" w:fill="FFFFFF"/>
          </w:tcPr>
          <w:p w14:paraId="752F554C" w14:textId="77777777" w:rsidR="008C6A23" w:rsidRPr="006D6BE3" w:rsidRDefault="00000000">
            <w:pPr>
              <w:rPr>
                <w:rFonts w:ascii="Times New Roman" w:hAnsi="Times New Roman"/>
                <w:sz w:val="24"/>
                <w:szCs w:val="24"/>
              </w:rPr>
            </w:pPr>
            <w:r w:rsidRPr="006D6BE3">
              <w:rPr>
                <w:rFonts w:ascii="Times New Roman" w:hAnsi="Times New Roman"/>
                <w:sz w:val="24"/>
                <w:szCs w:val="24"/>
              </w:rPr>
              <w:t>30</w:t>
            </w:r>
          </w:p>
        </w:tc>
        <w:tc>
          <w:tcPr>
            <w:tcW w:w="686" w:type="pct"/>
            <w:tcBorders>
              <w:top w:val="single" w:sz="4" w:space="0" w:color="auto"/>
              <w:left w:val="nil"/>
              <w:bottom w:val="single" w:sz="4" w:space="0" w:color="auto"/>
              <w:right w:val="single" w:sz="4" w:space="0" w:color="auto"/>
            </w:tcBorders>
            <w:shd w:val="clear" w:color="auto" w:fill="FFFFFF"/>
          </w:tcPr>
          <w:p w14:paraId="33E83886" w14:textId="77777777" w:rsidR="008C6A23" w:rsidRPr="006D6BE3" w:rsidRDefault="00000000">
            <w:pPr>
              <w:rPr>
                <w:rFonts w:ascii="Times New Roman" w:hAnsi="Times New Roman"/>
                <w:sz w:val="24"/>
                <w:szCs w:val="24"/>
              </w:rPr>
            </w:pPr>
            <w:r w:rsidRPr="006D6BE3">
              <w:rPr>
                <w:rFonts w:ascii="Times New Roman" w:hAnsi="Times New Roman"/>
                <w:sz w:val="24"/>
                <w:szCs w:val="24"/>
              </w:rPr>
              <w:t>3</w:t>
            </w:r>
          </w:p>
        </w:tc>
      </w:tr>
      <w:tr w:rsidR="008C6A23" w:rsidRPr="006D6BE3" w14:paraId="6B2E8A89"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54172DFD" w14:textId="67C842B1" w:rsidR="008C6A23" w:rsidRPr="006D6BE3" w:rsidRDefault="00000000">
            <w:pPr>
              <w:rPr>
                <w:rFonts w:ascii="Times New Roman" w:hAnsi="Times New Roman"/>
                <w:sz w:val="24"/>
                <w:szCs w:val="24"/>
              </w:rPr>
            </w:pPr>
            <w:r w:rsidRPr="006D6BE3">
              <w:rPr>
                <w:rFonts w:ascii="Times New Roman" w:hAnsi="Times New Roman"/>
                <w:sz w:val="24"/>
                <w:szCs w:val="24"/>
              </w:rPr>
              <w:t>0732 351 0</w:t>
            </w:r>
            <w:r w:rsidR="009658FE" w:rsidRPr="006D6BE3">
              <w:rPr>
                <w:rFonts w:ascii="Times New Roman" w:hAnsi="Times New Roman"/>
                <w:sz w:val="24"/>
                <w:szCs w:val="24"/>
              </w:rPr>
              <w:t>5</w:t>
            </w:r>
            <w:r w:rsidRPr="006D6BE3">
              <w:rPr>
                <w:rFonts w:ascii="Times New Roman" w:hAnsi="Times New Roman"/>
                <w:sz w:val="24"/>
                <w:szCs w:val="24"/>
              </w:rPr>
              <w:t>A</w:t>
            </w:r>
          </w:p>
        </w:tc>
        <w:tc>
          <w:tcPr>
            <w:tcW w:w="1987" w:type="pct"/>
            <w:tcBorders>
              <w:top w:val="single" w:sz="4" w:space="0" w:color="auto"/>
              <w:left w:val="nil"/>
              <w:bottom w:val="single" w:sz="4" w:space="0" w:color="auto"/>
              <w:right w:val="single" w:sz="4" w:space="0" w:color="auto"/>
            </w:tcBorders>
            <w:shd w:val="clear" w:color="auto" w:fill="FFFFFF"/>
          </w:tcPr>
          <w:p w14:paraId="184C1C74" w14:textId="69F06437" w:rsidR="008C6A23" w:rsidRPr="006D6BE3" w:rsidRDefault="00000000">
            <w:pPr>
              <w:rPr>
                <w:rFonts w:ascii="Times New Roman" w:hAnsi="Times New Roman"/>
                <w:sz w:val="24"/>
                <w:szCs w:val="24"/>
              </w:rPr>
            </w:pPr>
            <w:r w:rsidRPr="006D6BE3">
              <w:rPr>
                <w:rFonts w:ascii="Times New Roman" w:hAnsi="Times New Roman"/>
                <w:sz w:val="24"/>
                <w:szCs w:val="24"/>
              </w:rPr>
              <w:t xml:space="preserve">Water supply </w:t>
            </w:r>
            <w:r w:rsidR="003E14E9" w:rsidRPr="006D6BE3">
              <w:rPr>
                <w:rFonts w:ascii="Times New Roman" w:hAnsi="Times New Roman"/>
                <w:sz w:val="24"/>
                <w:szCs w:val="24"/>
              </w:rPr>
              <w:t>system II</w:t>
            </w:r>
          </w:p>
        </w:tc>
        <w:tc>
          <w:tcPr>
            <w:tcW w:w="1005" w:type="pct"/>
            <w:tcBorders>
              <w:top w:val="single" w:sz="4" w:space="0" w:color="auto"/>
              <w:left w:val="nil"/>
              <w:bottom w:val="single" w:sz="4" w:space="0" w:color="auto"/>
              <w:right w:val="single" w:sz="4" w:space="0" w:color="auto"/>
            </w:tcBorders>
            <w:shd w:val="clear" w:color="auto" w:fill="FFFFFF"/>
          </w:tcPr>
          <w:p w14:paraId="3AEC43F1" w14:textId="77777777" w:rsidR="008C6A23" w:rsidRPr="006D6BE3" w:rsidRDefault="00000000">
            <w:pPr>
              <w:rPr>
                <w:rFonts w:ascii="Times New Roman" w:hAnsi="Times New Roman"/>
                <w:sz w:val="24"/>
                <w:szCs w:val="24"/>
              </w:rPr>
            </w:pPr>
            <w:r w:rsidRPr="006D6BE3">
              <w:rPr>
                <w:rFonts w:ascii="Times New Roman" w:hAnsi="Times New Roman"/>
                <w:sz w:val="24"/>
                <w:szCs w:val="24"/>
              </w:rPr>
              <w:t>60</w:t>
            </w:r>
          </w:p>
        </w:tc>
        <w:tc>
          <w:tcPr>
            <w:tcW w:w="686" w:type="pct"/>
            <w:tcBorders>
              <w:top w:val="single" w:sz="4" w:space="0" w:color="auto"/>
              <w:left w:val="nil"/>
              <w:bottom w:val="single" w:sz="4" w:space="0" w:color="auto"/>
              <w:right w:val="single" w:sz="4" w:space="0" w:color="auto"/>
            </w:tcBorders>
            <w:shd w:val="clear" w:color="auto" w:fill="FFFFFF"/>
          </w:tcPr>
          <w:p w14:paraId="14F73810" w14:textId="77777777" w:rsidR="008C6A23" w:rsidRPr="006D6BE3" w:rsidRDefault="00000000">
            <w:pPr>
              <w:rPr>
                <w:rFonts w:ascii="Times New Roman" w:hAnsi="Times New Roman"/>
                <w:sz w:val="24"/>
                <w:szCs w:val="24"/>
              </w:rPr>
            </w:pPr>
            <w:r w:rsidRPr="006D6BE3">
              <w:rPr>
                <w:rFonts w:ascii="Times New Roman" w:hAnsi="Times New Roman"/>
                <w:sz w:val="24"/>
                <w:szCs w:val="24"/>
              </w:rPr>
              <w:t>6</w:t>
            </w:r>
          </w:p>
        </w:tc>
      </w:tr>
      <w:tr w:rsidR="008C6A23" w:rsidRPr="006D6BE3" w14:paraId="3D09FC14"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7385A9F8" w14:textId="66396A5B" w:rsidR="008C6A23" w:rsidRPr="006D6BE3" w:rsidRDefault="00000000">
            <w:pPr>
              <w:rPr>
                <w:rFonts w:ascii="Times New Roman" w:hAnsi="Times New Roman"/>
                <w:sz w:val="24"/>
                <w:szCs w:val="24"/>
              </w:rPr>
            </w:pPr>
            <w:r w:rsidRPr="006D6BE3">
              <w:rPr>
                <w:rFonts w:ascii="Times New Roman" w:hAnsi="Times New Roman"/>
                <w:sz w:val="24"/>
                <w:szCs w:val="24"/>
              </w:rPr>
              <w:t>0732 351 0</w:t>
            </w:r>
            <w:r w:rsidR="009658FE" w:rsidRPr="006D6BE3">
              <w:rPr>
                <w:rFonts w:ascii="Times New Roman" w:hAnsi="Times New Roman"/>
                <w:sz w:val="24"/>
                <w:szCs w:val="24"/>
              </w:rPr>
              <w:t>6</w:t>
            </w:r>
            <w:r w:rsidRPr="006D6BE3">
              <w:rPr>
                <w:rFonts w:ascii="Times New Roman" w:hAnsi="Times New Roman"/>
                <w:sz w:val="24"/>
                <w:szCs w:val="24"/>
              </w:rPr>
              <w:t>A</w:t>
            </w:r>
          </w:p>
        </w:tc>
        <w:tc>
          <w:tcPr>
            <w:tcW w:w="1987" w:type="pct"/>
            <w:tcBorders>
              <w:top w:val="single" w:sz="4" w:space="0" w:color="auto"/>
              <w:left w:val="nil"/>
              <w:bottom w:val="single" w:sz="4" w:space="0" w:color="auto"/>
              <w:right w:val="single" w:sz="4" w:space="0" w:color="auto"/>
            </w:tcBorders>
            <w:shd w:val="clear" w:color="auto" w:fill="FFFFFF"/>
          </w:tcPr>
          <w:p w14:paraId="69D68734" w14:textId="72C8F14B" w:rsidR="008C6A23" w:rsidRPr="006D6BE3" w:rsidRDefault="00000000">
            <w:pPr>
              <w:rPr>
                <w:rFonts w:ascii="Times New Roman" w:hAnsi="Times New Roman"/>
                <w:sz w:val="24"/>
                <w:szCs w:val="24"/>
              </w:rPr>
            </w:pPr>
            <w:r w:rsidRPr="006D6BE3">
              <w:rPr>
                <w:rFonts w:ascii="Times New Roman" w:hAnsi="Times New Roman"/>
                <w:sz w:val="24"/>
                <w:szCs w:val="24"/>
              </w:rPr>
              <w:t>Rainwater harvesting system</w:t>
            </w:r>
            <w:r w:rsidR="003E14E9">
              <w:rPr>
                <w:rFonts w:ascii="Times New Roman" w:hAnsi="Times New Roman"/>
                <w:sz w:val="24"/>
                <w:szCs w:val="24"/>
              </w:rPr>
              <w:t xml:space="preserve"> I</w:t>
            </w:r>
          </w:p>
        </w:tc>
        <w:tc>
          <w:tcPr>
            <w:tcW w:w="1005" w:type="pct"/>
            <w:tcBorders>
              <w:top w:val="single" w:sz="4" w:space="0" w:color="auto"/>
              <w:left w:val="nil"/>
              <w:bottom w:val="single" w:sz="4" w:space="0" w:color="auto"/>
              <w:right w:val="single" w:sz="4" w:space="0" w:color="auto"/>
            </w:tcBorders>
            <w:shd w:val="clear" w:color="auto" w:fill="FFFFFF"/>
          </w:tcPr>
          <w:p w14:paraId="660DB652" w14:textId="77777777" w:rsidR="008C6A23" w:rsidRPr="006D6BE3" w:rsidRDefault="00000000">
            <w:pPr>
              <w:rPr>
                <w:rFonts w:ascii="Times New Roman" w:hAnsi="Times New Roman"/>
                <w:sz w:val="24"/>
                <w:szCs w:val="24"/>
              </w:rPr>
            </w:pPr>
            <w:r w:rsidRPr="006D6BE3">
              <w:rPr>
                <w:rFonts w:ascii="Times New Roman" w:hAnsi="Times New Roman"/>
                <w:sz w:val="24"/>
                <w:szCs w:val="24"/>
              </w:rPr>
              <w:t>80</w:t>
            </w:r>
          </w:p>
        </w:tc>
        <w:tc>
          <w:tcPr>
            <w:tcW w:w="686" w:type="pct"/>
            <w:tcBorders>
              <w:top w:val="single" w:sz="4" w:space="0" w:color="auto"/>
              <w:left w:val="nil"/>
              <w:bottom w:val="single" w:sz="4" w:space="0" w:color="auto"/>
              <w:right w:val="single" w:sz="4" w:space="0" w:color="auto"/>
            </w:tcBorders>
            <w:shd w:val="clear" w:color="auto" w:fill="FFFFFF"/>
          </w:tcPr>
          <w:p w14:paraId="37185F3A" w14:textId="77777777" w:rsidR="008C6A23" w:rsidRPr="006D6BE3" w:rsidRDefault="00000000">
            <w:pPr>
              <w:rPr>
                <w:rFonts w:ascii="Times New Roman" w:hAnsi="Times New Roman"/>
                <w:sz w:val="24"/>
                <w:szCs w:val="24"/>
              </w:rPr>
            </w:pPr>
            <w:r w:rsidRPr="006D6BE3">
              <w:rPr>
                <w:rFonts w:ascii="Times New Roman" w:hAnsi="Times New Roman"/>
                <w:sz w:val="24"/>
                <w:szCs w:val="24"/>
              </w:rPr>
              <w:t>8</w:t>
            </w:r>
          </w:p>
        </w:tc>
      </w:tr>
      <w:tr w:rsidR="008C6A23" w:rsidRPr="006D6BE3" w14:paraId="102DBDFB"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43185419" w14:textId="22D3BDF5" w:rsidR="008C6A23" w:rsidRPr="006D6BE3" w:rsidRDefault="00000000">
            <w:pPr>
              <w:rPr>
                <w:rFonts w:ascii="Times New Roman" w:hAnsi="Times New Roman"/>
                <w:sz w:val="24"/>
                <w:szCs w:val="24"/>
              </w:rPr>
            </w:pPr>
            <w:r w:rsidRPr="006D6BE3">
              <w:rPr>
                <w:rFonts w:ascii="Times New Roman" w:hAnsi="Times New Roman"/>
                <w:sz w:val="24"/>
                <w:szCs w:val="24"/>
              </w:rPr>
              <w:t>0732 351 0</w:t>
            </w:r>
            <w:r w:rsidR="009658FE" w:rsidRPr="006D6BE3">
              <w:rPr>
                <w:rFonts w:ascii="Times New Roman" w:hAnsi="Times New Roman"/>
                <w:sz w:val="24"/>
                <w:szCs w:val="24"/>
              </w:rPr>
              <w:t>7</w:t>
            </w:r>
            <w:r w:rsidRPr="006D6BE3">
              <w:rPr>
                <w:rFonts w:ascii="Times New Roman" w:hAnsi="Times New Roman"/>
                <w:sz w:val="24"/>
                <w:szCs w:val="24"/>
              </w:rPr>
              <w:t>A</w:t>
            </w:r>
          </w:p>
        </w:tc>
        <w:tc>
          <w:tcPr>
            <w:tcW w:w="1987" w:type="pct"/>
            <w:tcBorders>
              <w:top w:val="single" w:sz="4" w:space="0" w:color="auto"/>
              <w:left w:val="nil"/>
              <w:bottom w:val="single" w:sz="4" w:space="0" w:color="auto"/>
              <w:right w:val="single" w:sz="4" w:space="0" w:color="auto"/>
            </w:tcBorders>
            <w:shd w:val="clear" w:color="auto" w:fill="FFFFFF"/>
          </w:tcPr>
          <w:p w14:paraId="175F0BD7" w14:textId="0202DDE3" w:rsidR="008C6A23" w:rsidRPr="006D6BE3" w:rsidRDefault="00D812FC">
            <w:pPr>
              <w:rPr>
                <w:rFonts w:ascii="Times New Roman" w:hAnsi="Times New Roman"/>
                <w:sz w:val="24"/>
                <w:szCs w:val="24"/>
              </w:rPr>
            </w:pPr>
            <w:r w:rsidRPr="006D6BE3">
              <w:rPr>
                <w:rFonts w:ascii="Times New Roman" w:hAnsi="Times New Roman"/>
                <w:sz w:val="24"/>
                <w:szCs w:val="24"/>
              </w:rPr>
              <w:t>Drainage system II</w:t>
            </w:r>
          </w:p>
        </w:tc>
        <w:tc>
          <w:tcPr>
            <w:tcW w:w="1005" w:type="pct"/>
            <w:tcBorders>
              <w:top w:val="single" w:sz="4" w:space="0" w:color="auto"/>
              <w:left w:val="nil"/>
              <w:bottom w:val="single" w:sz="4" w:space="0" w:color="auto"/>
              <w:right w:val="single" w:sz="4" w:space="0" w:color="auto"/>
            </w:tcBorders>
            <w:shd w:val="clear" w:color="auto" w:fill="FFFFFF"/>
          </w:tcPr>
          <w:p w14:paraId="3455F8E5" w14:textId="77777777" w:rsidR="008C6A23" w:rsidRPr="006D6BE3" w:rsidRDefault="00000000">
            <w:pPr>
              <w:rPr>
                <w:rFonts w:ascii="Times New Roman" w:hAnsi="Times New Roman"/>
                <w:sz w:val="24"/>
                <w:szCs w:val="24"/>
              </w:rPr>
            </w:pPr>
            <w:r w:rsidRPr="006D6BE3">
              <w:rPr>
                <w:rFonts w:ascii="Times New Roman" w:hAnsi="Times New Roman"/>
                <w:sz w:val="24"/>
                <w:szCs w:val="24"/>
              </w:rPr>
              <w:t>60</w:t>
            </w:r>
          </w:p>
        </w:tc>
        <w:tc>
          <w:tcPr>
            <w:tcW w:w="686" w:type="pct"/>
            <w:tcBorders>
              <w:top w:val="single" w:sz="4" w:space="0" w:color="auto"/>
              <w:left w:val="nil"/>
              <w:bottom w:val="single" w:sz="4" w:space="0" w:color="auto"/>
              <w:right w:val="single" w:sz="4" w:space="0" w:color="auto"/>
            </w:tcBorders>
            <w:shd w:val="clear" w:color="auto" w:fill="FFFFFF"/>
          </w:tcPr>
          <w:p w14:paraId="613A2F19" w14:textId="77777777" w:rsidR="008C6A23" w:rsidRPr="006D6BE3" w:rsidRDefault="00000000">
            <w:pPr>
              <w:rPr>
                <w:rFonts w:ascii="Times New Roman" w:hAnsi="Times New Roman"/>
                <w:sz w:val="24"/>
                <w:szCs w:val="24"/>
              </w:rPr>
            </w:pPr>
            <w:r w:rsidRPr="006D6BE3">
              <w:rPr>
                <w:rFonts w:ascii="Times New Roman" w:hAnsi="Times New Roman"/>
                <w:sz w:val="24"/>
                <w:szCs w:val="24"/>
              </w:rPr>
              <w:t>6</w:t>
            </w:r>
          </w:p>
        </w:tc>
      </w:tr>
      <w:tr w:rsidR="008C6A23" w:rsidRPr="006D6BE3" w14:paraId="50954AD0" w14:textId="77777777">
        <w:trPr>
          <w:trHeight w:val="304"/>
        </w:trPr>
        <w:tc>
          <w:tcPr>
            <w:tcW w:w="1322" w:type="pct"/>
            <w:tcBorders>
              <w:top w:val="single" w:sz="4" w:space="0" w:color="000000"/>
              <w:left w:val="single" w:sz="4" w:space="0" w:color="000000"/>
              <w:bottom w:val="single" w:sz="4" w:space="0" w:color="000000"/>
              <w:right w:val="single" w:sz="4" w:space="0" w:color="000000"/>
            </w:tcBorders>
          </w:tcPr>
          <w:p w14:paraId="45DE0F3D" w14:textId="7FF04358" w:rsidR="008C6A23" w:rsidRPr="006D6BE3" w:rsidRDefault="00000000">
            <w:pPr>
              <w:rPr>
                <w:rFonts w:ascii="Times New Roman" w:hAnsi="Times New Roman"/>
                <w:sz w:val="24"/>
                <w:szCs w:val="24"/>
              </w:rPr>
            </w:pPr>
            <w:r w:rsidRPr="006D6BE3">
              <w:rPr>
                <w:rFonts w:ascii="Times New Roman" w:hAnsi="Times New Roman"/>
                <w:sz w:val="24"/>
                <w:szCs w:val="24"/>
              </w:rPr>
              <w:t>0732 351 0</w:t>
            </w:r>
            <w:r w:rsidR="009658FE" w:rsidRPr="006D6BE3">
              <w:rPr>
                <w:rFonts w:ascii="Times New Roman" w:hAnsi="Times New Roman"/>
                <w:sz w:val="24"/>
                <w:szCs w:val="24"/>
              </w:rPr>
              <w:t>8</w:t>
            </w:r>
            <w:r w:rsidRPr="006D6BE3">
              <w:rPr>
                <w:rFonts w:ascii="Times New Roman" w:hAnsi="Times New Roman"/>
                <w:sz w:val="24"/>
                <w:szCs w:val="24"/>
              </w:rPr>
              <w:t>A</w:t>
            </w:r>
          </w:p>
        </w:tc>
        <w:tc>
          <w:tcPr>
            <w:tcW w:w="1987" w:type="pct"/>
            <w:tcBorders>
              <w:top w:val="single" w:sz="4" w:space="0" w:color="auto"/>
              <w:left w:val="nil"/>
              <w:bottom w:val="single" w:sz="4" w:space="0" w:color="auto"/>
              <w:right w:val="single" w:sz="4" w:space="0" w:color="auto"/>
            </w:tcBorders>
            <w:shd w:val="clear" w:color="auto" w:fill="FFFFFF"/>
          </w:tcPr>
          <w:p w14:paraId="72FB74D1" w14:textId="77777777" w:rsidR="008C6A23" w:rsidRPr="006D6BE3" w:rsidRDefault="00000000">
            <w:pPr>
              <w:rPr>
                <w:rFonts w:ascii="Times New Roman" w:hAnsi="Times New Roman"/>
                <w:sz w:val="24"/>
                <w:szCs w:val="24"/>
              </w:rPr>
            </w:pPr>
            <w:r w:rsidRPr="006D6BE3">
              <w:rPr>
                <w:rFonts w:ascii="Times New Roman" w:hAnsi="Times New Roman"/>
                <w:sz w:val="24"/>
                <w:szCs w:val="24"/>
              </w:rPr>
              <w:t>Sanitary appliances II</w:t>
            </w:r>
          </w:p>
        </w:tc>
        <w:tc>
          <w:tcPr>
            <w:tcW w:w="1005" w:type="pct"/>
            <w:tcBorders>
              <w:top w:val="single" w:sz="4" w:space="0" w:color="auto"/>
              <w:left w:val="nil"/>
              <w:bottom w:val="single" w:sz="4" w:space="0" w:color="auto"/>
              <w:right w:val="single" w:sz="4" w:space="0" w:color="auto"/>
            </w:tcBorders>
            <w:shd w:val="clear" w:color="auto" w:fill="FFFFFF"/>
          </w:tcPr>
          <w:p w14:paraId="33BD7814" w14:textId="77777777" w:rsidR="008C6A23" w:rsidRPr="006D6BE3" w:rsidRDefault="00000000">
            <w:pPr>
              <w:rPr>
                <w:rFonts w:ascii="Times New Roman" w:hAnsi="Times New Roman"/>
                <w:sz w:val="24"/>
                <w:szCs w:val="24"/>
              </w:rPr>
            </w:pPr>
            <w:r w:rsidRPr="006D6BE3">
              <w:rPr>
                <w:rFonts w:ascii="Times New Roman" w:hAnsi="Times New Roman"/>
                <w:sz w:val="24"/>
                <w:szCs w:val="24"/>
              </w:rPr>
              <w:t>60</w:t>
            </w:r>
          </w:p>
        </w:tc>
        <w:tc>
          <w:tcPr>
            <w:tcW w:w="686" w:type="pct"/>
            <w:tcBorders>
              <w:top w:val="single" w:sz="4" w:space="0" w:color="auto"/>
              <w:left w:val="nil"/>
              <w:bottom w:val="single" w:sz="4" w:space="0" w:color="auto"/>
              <w:right w:val="single" w:sz="4" w:space="0" w:color="auto"/>
            </w:tcBorders>
            <w:shd w:val="clear" w:color="auto" w:fill="FFFFFF"/>
          </w:tcPr>
          <w:p w14:paraId="06B45E60" w14:textId="77777777" w:rsidR="008C6A23" w:rsidRPr="006D6BE3" w:rsidRDefault="00000000">
            <w:pPr>
              <w:rPr>
                <w:rFonts w:ascii="Times New Roman" w:hAnsi="Times New Roman"/>
                <w:sz w:val="24"/>
                <w:szCs w:val="24"/>
              </w:rPr>
            </w:pPr>
            <w:r w:rsidRPr="006D6BE3">
              <w:rPr>
                <w:rFonts w:ascii="Times New Roman" w:hAnsi="Times New Roman"/>
                <w:sz w:val="24"/>
                <w:szCs w:val="24"/>
              </w:rPr>
              <w:t>6</w:t>
            </w:r>
          </w:p>
        </w:tc>
      </w:tr>
      <w:tr w:rsidR="008C6A23" w:rsidRPr="006D6BE3" w14:paraId="1CF52865" w14:textId="77777777">
        <w:trPr>
          <w:trHeight w:val="379"/>
        </w:trPr>
        <w:tc>
          <w:tcPr>
            <w:tcW w:w="3309" w:type="pct"/>
            <w:gridSpan w:val="2"/>
            <w:tcBorders>
              <w:top w:val="single" w:sz="4" w:space="0" w:color="000000"/>
              <w:left w:val="single" w:sz="4" w:space="0" w:color="000000"/>
              <w:bottom w:val="single" w:sz="4" w:space="0" w:color="000000"/>
              <w:right w:val="single" w:sz="4" w:space="0" w:color="000000"/>
            </w:tcBorders>
          </w:tcPr>
          <w:p w14:paraId="0A63E169"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Sub Total</w:t>
            </w:r>
          </w:p>
        </w:tc>
        <w:tc>
          <w:tcPr>
            <w:tcW w:w="1005" w:type="pct"/>
            <w:tcBorders>
              <w:top w:val="single" w:sz="4" w:space="0" w:color="000000"/>
              <w:left w:val="nil"/>
              <w:bottom w:val="single" w:sz="4" w:space="0" w:color="000000"/>
              <w:right w:val="single" w:sz="4" w:space="0" w:color="000000"/>
            </w:tcBorders>
          </w:tcPr>
          <w:p w14:paraId="34CB3670" w14:textId="36DD373B" w:rsidR="008C6A23" w:rsidRPr="006D6BE3" w:rsidRDefault="00000000">
            <w:pPr>
              <w:rPr>
                <w:rFonts w:ascii="Times New Roman" w:hAnsi="Times New Roman"/>
                <w:b/>
                <w:sz w:val="24"/>
                <w:szCs w:val="24"/>
              </w:rPr>
            </w:pPr>
            <w:r w:rsidRPr="006D6BE3">
              <w:rPr>
                <w:rFonts w:ascii="Times New Roman" w:hAnsi="Times New Roman"/>
                <w:b/>
                <w:sz w:val="24"/>
                <w:szCs w:val="24"/>
              </w:rPr>
              <w:t>5</w:t>
            </w:r>
            <w:r w:rsidR="00EE41E1">
              <w:rPr>
                <w:rFonts w:ascii="Times New Roman" w:hAnsi="Times New Roman"/>
                <w:b/>
                <w:sz w:val="24"/>
                <w:szCs w:val="24"/>
              </w:rPr>
              <w:t>9</w:t>
            </w:r>
            <w:r w:rsidRPr="006D6BE3">
              <w:rPr>
                <w:rFonts w:ascii="Times New Roman" w:hAnsi="Times New Roman"/>
                <w:b/>
                <w:sz w:val="24"/>
                <w:szCs w:val="24"/>
              </w:rPr>
              <w:t>0</w:t>
            </w:r>
          </w:p>
        </w:tc>
        <w:tc>
          <w:tcPr>
            <w:tcW w:w="686" w:type="pct"/>
            <w:tcBorders>
              <w:top w:val="single" w:sz="4" w:space="0" w:color="000000"/>
              <w:left w:val="nil"/>
              <w:bottom w:val="single" w:sz="4" w:space="0" w:color="000000"/>
              <w:right w:val="single" w:sz="4" w:space="0" w:color="000000"/>
            </w:tcBorders>
          </w:tcPr>
          <w:p w14:paraId="72F4307D" w14:textId="19BA7D65" w:rsidR="008C6A23" w:rsidRPr="006D6BE3" w:rsidRDefault="00000000">
            <w:pPr>
              <w:rPr>
                <w:rFonts w:ascii="Times New Roman" w:hAnsi="Times New Roman"/>
                <w:b/>
                <w:sz w:val="24"/>
                <w:szCs w:val="24"/>
              </w:rPr>
            </w:pPr>
            <w:r w:rsidRPr="006D6BE3">
              <w:rPr>
                <w:rFonts w:ascii="Times New Roman" w:hAnsi="Times New Roman"/>
                <w:b/>
                <w:sz w:val="24"/>
                <w:szCs w:val="24"/>
              </w:rPr>
              <w:t>5</w:t>
            </w:r>
            <w:r w:rsidR="00EE41E1">
              <w:rPr>
                <w:rFonts w:ascii="Times New Roman" w:hAnsi="Times New Roman"/>
                <w:b/>
                <w:sz w:val="24"/>
                <w:szCs w:val="24"/>
              </w:rPr>
              <w:t>9</w:t>
            </w:r>
          </w:p>
        </w:tc>
      </w:tr>
      <w:tr w:rsidR="008C6A23" w:rsidRPr="006D6BE3" w14:paraId="4624E802" w14:textId="77777777">
        <w:trPr>
          <w:trHeight w:val="316"/>
        </w:trPr>
        <w:tc>
          <w:tcPr>
            <w:tcW w:w="3309" w:type="pct"/>
            <w:gridSpan w:val="2"/>
            <w:tcBorders>
              <w:top w:val="single" w:sz="4" w:space="0" w:color="000000"/>
              <w:left w:val="single" w:sz="4" w:space="0" w:color="000000"/>
              <w:bottom w:val="single" w:sz="4" w:space="0" w:color="000000"/>
              <w:right w:val="single" w:sz="4" w:space="0" w:color="auto"/>
            </w:tcBorders>
          </w:tcPr>
          <w:p w14:paraId="041B5D46" w14:textId="77777777" w:rsidR="008C6A23" w:rsidRPr="006D6BE3" w:rsidRDefault="00000000">
            <w:pPr>
              <w:rPr>
                <w:rFonts w:ascii="Times New Roman" w:hAnsi="Times New Roman"/>
                <w:b/>
                <w:bCs/>
                <w:sz w:val="24"/>
                <w:szCs w:val="24"/>
              </w:rPr>
            </w:pPr>
            <w:r w:rsidRPr="006D6BE3">
              <w:rPr>
                <w:rFonts w:ascii="Times New Roman" w:hAnsi="Times New Roman"/>
                <w:b/>
                <w:bCs/>
                <w:sz w:val="24"/>
                <w:szCs w:val="24"/>
              </w:rPr>
              <w:t>Industry Training</w:t>
            </w:r>
          </w:p>
        </w:tc>
        <w:tc>
          <w:tcPr>
            <w:tcW w:w="1005" w:type="pct"/>
            <w:tcBorders>
              <w:top w:val="single" w:sz="4" w:space="0" w:color="auto"/>
              <w:left w:val="nil"/>
              <w:bottom w:val="single" w:sz="4" w:space="0" w:color="auto"/>
              <w:right w:val="single" w:sz="4" w:space="0" w:color="auto"/>
            </w:tcBorders>
            <w:shd w:val="clear" w:color="auto" w:fill="FFFFFF"/>
          </w:tcPr>
          <w:p w14:paraId="28D5EAD9" w14:textId="77777777" w:rsidR="008C6A23" w:rsidRPr="006D6BE3" w:rsidRDefault="00000000">
            <w:pPr>
              <w:rPr>
                <w:rFonts w:ascii="Times New Roman" w:hAnsi="Times New Roman"/>
                <w:b/>
                <w:bCs/>
                <w:sz w:val="24"/>
                <w:szCs w:val="24"/>
              </w:rPr>
            </w:pPr>
            <w:r w:rsidRPr="006D6BE3">
              <w:rPr>
                <w:rFonts w:ascii="Times New Roman" w:hAnsi="Times New Roman"/>
                <w:b/>
                <w:bCs/>
                <w:sz w:val="24"/>
                <w:szCs w:val="24"/>
              </w:rPr>
              <w:t>320</w:t>
            </w:r>
          </w:p>
        </w:tc>
        <w:tc>
          <w:tcPr>
            <w:tcW w:w="686" w:type="pct"/>
            <w:tcBorders>
              <w:top w:val="single" w:sz="4" w:space="0" w:color="auto"/>
              <w:left w:val="nil"/>
              <w:bottom w:val="single" w:sz="4" w:space="0" w:color="auto"/>
              <w:right w:val="single" w:sz="4" w:space="0" w:color="auto"/>
            </w:tcBorders>
            <w:shd w:val="clear" w:color="auto" w:fill="FFFFFF"/>
          </w:tcPr>
          <w:p w14:paraId="319F44F3" w14:textId="189469B3" w:rsidR="008C6A23" w:rsidRPr="006D6BE3" w:rsidRDefault="00DC55E3">
            <w:pPr>
              <w:rPr>
                <w:rFonts w:ascii="Times New Roman" w:hAnsi="Times New Roman"/>
                <w:b/>
                <w:bCs/>
                <w:sz w:val="24"/>
                <w:szCs w:val="24"/>
              </w:rPr>
            </w:pPr>
            <w:r w:rsidRPr="006D6BE3">
              <w:rPr>
                <w:rFonts w:ascii="Times New Roman" w:hAnsi="Times New Roman"/>
                <w:b/>
                <w:bCs/>
                <w:sz w:val="24"/>
                <w:szCs w:val="24"/>
              </w:rPr>
              <w:t>32</w:t>
            </w:r>
          </w:p>
        </w:tc>
      </w:tr>
      <w:tr w:rsidR="008C6A23" w:rsidRPr="006D6BE3" w14:paraId="160210DC" w14:textId="77777777">
        <w:trPr>
          <w:trHeight w:val="316"/>
        </w:trPr>
        <w:tc>
          <w:tcPr>
            <w:tcW w:w="3309" w:type="pct"/>
            <w:gridSpan w:val="2"/>
            <w:tcBorders>
              <w:top w:val="single" w:sz="4" w:space="0" w:color="000000"/>
              <w:left w:val="single" w:sz="4" w:space="0" w:color="000000"/>
              <w:bottom w:val="single" w:sz="4" w:space="0" w:color="000000"/>
              <w:right w:val="single" w:sz="4" w:space="0" w:color="auto"/>
            </w:tcBorders>
          </w:tcPr>
          <w:p w14:paraId="10E56461" w14:textId="77777777" w:rsidR="008C6A23" w:rsidRPr="006D6BE3" w:rsidRDefault="00000000">
            <w:pPr>
              <w:rPr>
                <w:rFonts w:ascii="Times New Roman" w:hAnsi="Times New Roman"/>
                <w:b/>
                <w:bCs/>
                <w:sz w:val="24"/>
                <w:szCs w:val="24"/>
              </w:rPr>
            </w:pPr>
            <w:r w:rsidRPr="006D6BE3">
              <w:rPr>
                <w:rFonts w:ascii="Times New Roman" w:hAnsi="Times New Roman"/>
                <w:b/>
                <w:bCs/>
                <w:sz w:val="24"/>
                <w:szCs w:val="24"/>
              </w:rPr>
              <w:t>GRAND TOTAL</w:t>
            </w:r>
          </w:p>
        </w:tc>
        <w:tc>
          <w:tcPr>
            <w:tcW w:w="1005" w:type="pct"/>
            <w:tcBorders>
              <w:top w:val="single" w:sz="4" w:space="0" w:color="auto"/>
              <w:left w:val="nil"/>
              <w:bottom w:val="single" w:sz="4" w:space="0" w:color="auto"/>
              <w:right w:val="single" w:sz="4" w:space="0" w:color="auto"/>
            </w:tcBorders>
            <w:shd w:val="clear" w:color="auto" w:fill="FFFFFF"/>
          </w:tcPr>
          <w:p w14:paraId="4B4893F0" w14:textId="785B009F" w:rsidR="008C6A23" w:rsidRPr="006D6BE3" w:rsidRDefault="00992653">
            <w:pPr>
              <w:rPr>
                <w:rFonts w:ascii="Times New Roman" w:hAnsi="Times New Roman"/>
                <w:b/>
                <w:bCs/>
                <w:sz w:val="24"/>
                <w:szCs w:val="24"/>
              </w:rPr>
            </w:pPr>
            <w:r>
              <w:rPr>
                <w:rFonts w:ascii="Times New Roman" w:hAnsi="Times New Roman"/>
                <w:b/>
                <w:bCs/>
                <w:sz w:val="24"/>
                <w:szCs w:val="24"/>
              </w:rPr>
              <w:t>91</w:t>
            </w:r>
            <w:r w:rsidR="00000000" w:rsidRPr="006D6BE3">
              <w:rPr>
                <w:rFonts w:ascii="Times New Roman" w:hAnsi="Times New Roman"/>
                <w:b/>
                <w:bCs/>
                <w:sz w:val="24"/>
                <w:szCs w:val="24"/>
              </w:rPr>
              <w:t>0</w:t>
            </w:r>
          </w:p>
        </w:tc>
        <w:tc>
          <w:tcPr>
            <w:tcW w:w="686" w:type="pct"/>
            <w:tcBorders>
              <w:top w:val="single" w:sz="4" w:space="0" w:color="auto"/>
              <w:left w:val="nil"/>
              <w:bottom w:val="single" w:sz="4" w:space="0" w:color="auto"/>
              <w:right w:val="single" w:sz="4" w:space="0" w:color="auto"/>
            </w:tcBorders>
            <w:shd w:val="clear" w:color="auto" w:fill="FFFFFF"/>
          </w:tcPr>
          <w:p w14:paraId="3A602898" w14:textId="44777442" w:rsidR="008C6A23" w:rsidRPr="006D6BE3" w:rsidRDefault="00992653">
            <w:pPr>
              <w:rPr>
                <w:rFonts w:ascii="Times New Roman" w:hAnsi="Times New Roman"/>
                <w:b/>
                <w:bCs/>
                <w:sz w:val="24"/>
                <w:szCs w:val="24"/>
              </w:rPr>
            </w:pPr>
            <w:r>
              <w:rPr>
                <w:rFonts w:ascii="Times New Roman" w:hAnsi="Times New Roman"/>
                <w:b/>
                <w:bCs/>
                <w:sz w:val="24"/>
                <w:szCs w:val="24"/>
              </w:rPr>
              <w:t>91</w:t>
            </w:r>
          </w:p>
        </w:tc>
      </w:tr>
    </w:tbl>
    <w:p w14:paraId="684D7FE4" w14:textId="77777777" w:rsidR="008C6A23" w:rsidRPr="006D6BE3" w:rsidRDefault="008C6A23">
      <w:pPr>
        <w:rPr>
          <w:rFonts w:ascii="Times New Roman" w:hAnsi="Times New Roman"/>
          <w:b/>
          <w:bCs/>
          <w:sz w:val="24"/>
          <w:szCs w:val="24"/>
        </w:rPr>
      </w:pPr>
    </w:p>
    <w:p w14:paraId="003041F9" w14:textId="77777777" w:rsidR="008C6A23" w:rsidRPr="006D6BE3" w:rsidRDefault="00000000">
      <w:pPr>
        <w:rPr>
          <w:rFonts w:ascii="Times New Roman" w:hAnsi="Times New Roman"/>
          <w:sz w:val="24"/>
          <w:szCs w:val="24"/>
        </w:rPr>
      </w:pPr>
      <w:r w:rsidRPr="006D6BE3">
        <w:rPr>
          <w:rFonts w:ascii="Times New Roman" w:hAnsi="Times New Roman"/>
          <w:b/>
          <w:bCs/>
          <w:sz w:val="24"/>
          <w:szCs w:val="24"/>
        </w:rPr>
        <w:t>Entry requirements</w:t>
      </w:r>
    </w:p>
    <w:p w14:paraId="565F8F66" w14:textId="77777777" w:rsidR="008C6A23" w:rsidRPr="006D6BE3" w:rsidRDefault="00000000">
      <w:pPr>
        <w:rPr>
          <w:rFonts w:ascii="Times New Roman" w:hAnsi="Times New Roman"/>
          <w:sz w:val="24"/>
          <w:szCs w:val="24"/>
        </w:rPr>
      </w:pPr>
      <w:r w:rsidRPr="006D6BE3">
        <w:rPr>
          <w:rFonts w:ascii="Times New Roman" w:hAnsi="Times New Roman"/>
          <w:sz w:val="24"/>
          <w:szCs w:val="24"/>
        </w:rPr>
        <w:t>An individual entering this course should have any of the following minimum requirements:</w:t>
      </w:r>
    </w:p>
    <w:p w14:paraId="2B0D20C3" w14:textId="3324CBF4" w:rsidR="008C6A23" w:rsidRPr="006D6BE3" w:rsidRDefault="00000000">
      <w:pPr>
        <w:numPr>
          <w:ilvl w:val="0"/>
          <w:numId w:val="3"/>
        </w:numPr>
        <w:shd w:val="clear" w:color="auto" w:fill="FFFFFF"/>
        <w:spacing w:after="0"/>
        <w:jc w:val="both"/>
        <w:rPr>
          <w:rFonts w:ascii="Times New Roman" w:eastAsia="Times New Roman" w:hAnsi="Times New Roman"/>
          <w:sz w:val="24"/>
          <w:szCs w:val="24"/>
        </w:rPr>
      </w:pPr>
      <w:r w:rsidRPr="006D6BE3">
        <w:rPr>
          <w:rFonts w:ascii="Times New Roman" w:eastAsia="Times New Roman" w:hAnsi="Times New Roman"/>
          <w:color w:val="222222"/>
          <w:sz w:val="24"/>
          <w:szCs w:val="24"/>
        </w:rPr>
        <w:t>Kenya Certificate of Secondary Education (KCSE) mean grade</w:t>
      </w:r>
      <w:r w:rsidRPr="006D6BE3">
        <w:rPr>
          <w:rFonts w:ascii="Times New Roman" w:eastAsia="Times New Roman" w:hAnsi="Times New Roman"/>
          <w:sz w:val="24"/>
          <w:szCs w:val="24"/>
        </w:rPr>
        <w:t xml:space="preserve"> D </w:t>
      </w:r>
      <w:r w:rsidR="009658FE" w:rsidRPr="006D6BE3">
        <w:rPr>
          <w:rFonts w:ascii="Times New Roman" w:eastAsia="Times New Roman" w:hAnsi="Times New Roman"/>
          <w:sz w:val="24"/>
          <w:szCs w:val="24"/>
        </w:rPr>
        <w:t>Minus.</w:t>
      </w:r>
      <w:r w:rsidRPr="006D6BE3">
        <w:rPr>
          <w:rFonts w:ascii="Times New Roman" w:eastAsia="Times New Roman" w:hAnsi="Times New Roman"/>
          <w:sz w:val="24"/>
          <w:szCs w:val="24"/>
        </w:rPr>
        <w:t xml:space="preserve"> </w:t>
      </w:r>
    </w:p>
    <w:p w14:paraId="31AE9F80" w14:textId="77777777" w:rsidR="008C6A23" w:rsidRPr="006D6BE3" w:rsidRDefault="00000000">
      <w:pPr>
        <w:shd w:val="clear" w:color="auto" w:fill="FFFFFF"/>
        <w:spacing w:after="0"/>
        <w:ind w:left="900"/>
        <w:jc w:val="both"/>
        <w:rPr>
          <w:rFonts w:ascii="Times New Roman" w:eastAsia="Times New Roman" w:hAnsi="Times New Roman"/>
          <w:b/>
          <w:bCs/>
          <w:sz w:val="24"/>
          <w:szCs w:val="24"/>
        </w:rPr>
      </w:pPr>
      <w:r w:rsidRPr="006D6BE3">
        <w:rPr>
          <w:rFonts w:ascii="Times New Roman" w:eastAsia="Times New Roman" w:hAnsi="Times New Roman"/>
          <w:b/>
          <w:bCs/>
          <w:sz w:val="24"/>
          <w:szCs w:val="24"/>
        </w:rPr>
        <w:t xml:space="preserve"> Or </w:t>
      </w:r>
    </w:p>
    <w:p w14:paraId="1329AFFE" w14:textId="77777777" w:rsidR="008C6A23" w:rsidRPr="006D6BE3" w:rsidRDefault="008C6A23">
      <w:pPr>
        <w:shd w:val="clear" w:color="auto" w:fill="FFFFFF"/>
        <w:spacing w:after="0"/>
        <w:ind w:left="900"/>
        <w:jc w:val="both"/>
        <w:rPr>
          <w:rFonts w:ascii="Times New Roman" w:eastAsia="Times New Roman" w:hAnsi="Times New Roman"/>
          <w:sz w:val="24"/>
          <w:szCs w:val="24"/>
        </w:rPr>
      </w:pPr>
    </w:p>
    <w:p w14:paraId="4151697B" w14:textId="77777777" w:rsidR="008C6A23" w:rsidRPr="006D6BE3" w:rsidRDefault="00000000">
      <w:pPr>
        <w:numPr>
          <w:ilvl w:val="0"/>
          <w:numId w:val="3"/>
        </w:numPr>
        <w:shd w:val="clear" w:color="auto" w:fill="FFFFFF"/>
        <w:spacing w:after="0"/>
        <w:jc w:val="both"/>
        <w:rPr>
          <w:rFonts w:ascii="Times New Roman" w:eastAsia="Times New Roman" w:hAnsi="Times New Roman"/>
          <w:color w:val="000000"/>
          <w:sz w:val="24"/>
          <w:szCs w:val="24"/>
        </w:rPr>
      </w:pPr>
      <w:r w:rsidRPr="006D6BE3">
        <w:rPr>
          <w:rFonts w:ascii="Times New Roman" w:eastAsia="Times New Roman" w:hAnsi="Times New Roman"/>
          <w:color w:val="000000"/>
          <w:sz w:val="24"/>
          <w:szCs w:val="24"/>
        </w:rPr>
        <w:t>Plumbing level 3 certificate</w:t>
      </w:r>
    </w:p>
    <w:p w14:paraId="6B487517" w14:textId="77777777" w:rsidR="008C6A23" w:rsidRPr="006D6BE3" w:rsidRDefault="008C6A23">
      <w:pPr>
        <w:rPr>
          <w:rFonts w:ascii="Times New Roman" w:hAnsi="Times New Roman"/>
          <w:sz w:val="24"/>
          <w:szCs w:val="24"/>
        </w:rPr>
      </w:pPr>
    </w:p>
    <w:p w14:paraId="55C0D24A" w14:textId="77777777" w:rsidR="008C6A23" w:rsidRPr="006D6BE3" w:rsidRDefault="00000000">
      <w:pPr>
        <w:shd w:val="clear" w:color="auto" w:fill="FFFFFF"/>
        <w:spacing w:line="360" w:lineRule="auto"/>
        <w:rPr>
          <w:rFonts w:ascii="Times New Roman" w:hAnsi="Times New Roman"/>
          <w:b/>
          <w:bCs/>
          <w:sz w:val="24"/>
          <w:szCs w:val="24"/>
        </w:rPr>
      </w:pPr>
      <w:r w:rsidRPr="006D6BE3">
        <w:rPr>
          <w:rFonts w:ascii="Times New Roman" w:hAnsi="Times New Roman"/>
          <w:b/>
          <w:bCs/>
          <w:sz w:val="24"/>
          <w:szCs w:val="24"/>
        </w:rPr>
        <w:t xml:space="preserve">Trainer Qualification </w:t>
      </w:r>
    </w:p>
    <w:p w14:paraId="6150401D" w14:textId="77777777" w:rsidR="008C6A23" w:rsidRPr="006D6BE3" w:rsidRDefault="00000000">
      <w:pPr>
        <w:shd w:val="clear" w:color="auto" w:fill="FFFFFF"/>
        <w:spacing w:line="360" w:lineRule="auto"/>
        <w:rPr>
          <w:rFonts w:ascii="Times New Roman" w:hAnsi="Times New Roman"/>
          <w:sz w:val="24"/>
          <w:szCs w:val="24"/>
        </w:rPr>
      </w:pPr>
      <w:r w:rsidRPr="006D6BE3">
        <w:rPr>
          <w:rFonts w:ascii="Times New Roman" w:hAnsi="Times New Roman"/>
          <w:sz w:val="24"/>
          <w:szCs w:val="24"/>
        </w:rPr>
        <w:t>Qualifications of a trainer for this course include:</w:t>
      </w:r>
    </w:p>
    <w:p w14:paraId="5EB89391" w14:textId="61CA0A2D" w:rsidR="008C6A23" w:rsidRPr="006D6BE3" w:rsidRDefault="00000000">
      <w:pPr>
        <w:numPr>
          <w:ilvl w:val="0"/>
          <w:numId w:val="4"/>
        </w:numPr>
        <w:shd w:val="clear" w:color="auto" w:fill="FFFFFF"/>
        <w:spacing w:line="360" w:lineRule="auto"/>
        <w:rPr>
          <w:rFonts w:ascii="Times New Roman" w:hAnsi="Times New Roman"/>
          <w:sz w:val="24"/>
          <w:szCs w:val="24"/>
        </w:rPr>
      </w:pPr>
      <w:r w:rsidRPr="006D6BE3">
        <w:rPr>
          <w:rFonts w:ascii="Times New Roman" w:hAnsi="Times New Roman"/>
          <w:sz w:val="24"/>
          <w:szCs w:val="24"/>
        </w:rPr>
        <w:t xml:space="preserve">Possession of at least a </w:t>
      </w:r>
      <w:r w:rsidR="002C5AAD" w:rsidRPr="006D6BE3">
        <w:rPr>
          <w:rFonts w:ascii="Times New Roman" w:hAnsi="Times New Roman"/>
          <w:sz w:val="24"/>
          <w:szCs w:val="24"/>
        </w:rPr>
        <w:t xml:space="preserve">craft </w:t>
      </w:r>
      <w:r w:rsidRPr="006D6BE3">
        <w:rPr>
          <w:rFonts w:ascii="Times New Roman" w:hAnsi="Times New Roman"/>
          <w:sz w:val="24"/>
          <w:szCs w:val="24"/>
        </w:rPr>
        <w:t xml:space="preserve">certificate in plumbing level 5 or in related trade area;    </w:t>
      </w:r>
    </w:p>
    <w:p w14:paraId="6A020541" w14:textId="77777777" w:rsidR="008C6A23" w:rsidRPr="006D6BE3" w:rsidRDefault="00000000">
      <w:pPr>
        <w:numPr>
          <w:ilvl w:val="0"/>
          <w:numId w:val="4"/>
        </w:numPr>
        <w:shd w:val="clear" w:color="auto" w:fill="FFFFFF"/>
        <w:spacing w:line="360" w:lineRule="auto"/>
        <w:rPr>
          <w:rFonts w:ascii="Times New Roman" w:hAnsi="Times New Roman"/>
          <w:sz w:val="24"/>
          <w:szCs w:val="24"/>
        </w:rPr>
      </w:pPr>
      <w:r w:rsidRPr="006D6BE3">
        <w:rPr>
          <w:rFonts w:ascii="Times New Roman" w:hAnsi="Times New Roman"/>
          <w:sz w:val="24"/>
          <w:szCs w:val="24"/>
        </w:rPr>
        <w:t>License by TVETA</w:t>
      </w:r>
    </w:p>
    <w:p w14:paraId="6A9077CF" w14:textId="77777777" w:rsidR="008C6A23" w:rsidRPr="006D6BE3" w:rsidRDefault="00000000">
      <w:pPr>
        <w:shd w:val="clear" w:color="auto" w:fill="FFFFFF"/>
        <w:spacing w:line="360" w:lineRule="auto"/>
        <w:rPr>
          <w:rFonts w:ascii="Times New Roman" w:hAnsi="Times New Roman"/>
          <w:sz w:val="24"/>
          <w:szCs w:val="24"/>
        </w:rPr>
      </w:pPr>
      <w:r w:rsidRPr="006D6BE3">
        <w:rPr>
          <w:rFonts w:ascii="Times New Roman" w:hAnsi="Times New Roman"/>
          <w:b/>
          <w:bCs/>
          <w:sz w:val="24"/>
          <w:szCs w:val="24"/>
        </w:rPr>
        <w:t>Industry Training</w:t>
      </w:r>
    </w:p>
    <w:p w14:paraId="4351414D" w14:textId="77777777" w:rsidR="008C6A23" w:rsidRPr="006D6BE3" w:rsidRDefault="00000000">
      <w:pPr>
        <w:spacing w:before="100" w:beforeAutospacing="1" w:after="160"/>
        <w:jc w:val="both"/>
        <w:rPr>
          <w:rFonts w:ascii="Times New Roman" w:hAnsi="Times New Roman"/>
          <w:sz w:val="24"/>
          <w:szCs w:val="24"/>
        </w:rPr>
      </w:pPr>
      <w:r w:rsidRPr="006D6BE3">
        <w:rPr>
          <w:rFonts w:ascii="Times New Roman" w:hAnsi="Times New Roman"/>
          <w:sz w:val="24"/>
          <w:szCs w:val="24"/>
        </w:rPr>
        <w:t>An individual enrolled in this course will be required to undergo Industry training for a minimum period of 320 hours in construction</w:t>
      </w:r>
      <w:r w:rsidRPr="006D6BE3">
        <w:rPr>
          <w:rFonts w:ascii="Times New Roman" w:hAnsi="Times New Roman"/>
          <w:color w:val="FF0000"/>
          <w:sz w:val="24"/>
          <w:szCs w:val="24"/>
        </w:rPr>
        <w:t xml:space="preserve"> </w:t>
      </w:r>
      <w:r w:rsidRPr="006D6BE3">
        <w:rPr>
          <w:rFonts w:ascii="Times New Roman" w:hAnsi="Times New Roman"/>
          <w:sz w:val="24"/>
          <w:szCs w:val="24"/>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F42FF8A" w14:textId="77777777" w:rsidR="008C6A23" w:rsidRPr="006D6BE3" w:rsidRDefault="008C6A23">
      <w:pPr>
        <w:spacing w:after="0" w:line="360" w:lineRule="auto"/>
        <w:contextualSpacing/>
        <w:rPr>
          <w:rFonts w:ascii="Times New Roman" w:hAnsi="Times New Roman"/>
          <w:b/>
          <w:color w:val="FF0000"/>
          <w:sz w:val="24"/>
          <w:szCs w:val="24"/>
        </w:rPr>
      </w:pPr>
    </w:p>
    <w:p w14:paraId="68521F6E" w14:textId="77777777" w:rsidR="008C6A23" w:rsidRPr="006D6BE3" w:rsidRDefault="00000000">
      <w:pPr>
        <w:spacing w:after="0" w:line="360" w:lineRule="auto"/>
        <w:contextualSpacing/>
        <w:rPr>
          <w:rFonts w:ascii="Times New Roman" w:hAnsi="Times New Roman"/>
          <w:b/>
          <w:color w:val="FF0000"/>
          <w:sz w:val="24"/>
          <w:szCs w:val="24"/>
        </w:rPr>
      </w:pPr>
      <w:r w:rsidRPr="006D6BE3">
        <w:rPr>
          <w:rFonts w:ascii="Times New Roman" w:hAnsi="Times New Roman"/>
          <w:b/>
          <w:sz w:val="24"/>
          <w:szCs w:val="24"/>
        </w:rPr>
        <w:t>Assessment</w:t>
      </w:r>
    </w:p>
    <w:p w14:paraId="318CB80C" w14:textId="77777777" w:rsidR="008C6A23" w:rsidRPr="006D6BE3" w:rsidRDefault="00000000">
      <w:pPr>
        <w:widowControl w:val="0"/>
        <w:spacing w:after="0"/>
        <w:rPr>
          <w:rFonts w:ascii="Times New Roman" w:hAnsi="Times New Roman"/>
          <w:sz w:val="24"/>
          <w:szCs w:val="24"/>
        </w:rPr>
      </w:pPr>
      <w:bookmarkStart w:id="15" w:name="_Hlk177499968"/>
      <w:r w:rsidRPr="006D6BE3">
        <w:rPr>
          <w:rFonts w:ascii="Times New Roman" w:hAnsi="Times New Roman"/>
          <w:sz w:val="24"/>
          <w:szCs w:val="24"/>
        </w:rPr>
        <w:t xml:space="preserve">The course shall be assessed formatively and summatively: </w:t>
      </w:r>
    </w:p>
    <w:p w14:paraId="7E7D6C36"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 xml:space="preserve">During formative assessment all performance criteria shall be assessed based on performance criteria weighting. </w:t>
      </w:r>
    </w:p>
    <w:p w14:paraId="2CAD5B3D"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Number of formative assessments shall minimally be equal to the number of elements in a unit of competency</w:t>
      </w:r>
    </w:p>
    <w:p w14:paraId="11920450"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Assessment of basic and common competencies shall be integrated in the core units</w:t>
      </w:r>
    </w:p>
    <w:p w14:paraId="29BC19AD"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Theoretical assessment shall be integrated in practical assessment and conducted orally in both formative and summative assessments.</w:t>
      </w:r>
    </w:p>
    <w:p w14:paraId="3031C68F"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Theoretical and practical weight shall be 20:80 respectively for each unit of learning.</w:t>
      </w:r>
    </w:p>
    <w:p w14:paraId="009B2515"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Formative and summative assessments shall be weighted at 60% and 40% respectively in the overall unit of learning score</w:t>
      </w:r>
    </w:p>
    <w:p w14:paraId="5AEA54E5"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Assessment performance rating for each unit of competency shall be as follows:</w:t>
      </w:r>
    </w:p>
    <w:p w14:paraId="6AC7ACDB" w14:textId="77777777" w:rsidR="008C6A23" w:rsidRPr="006D6BE3" w:rsidRDefault="008C6A23">
      <w:pPr>
        <w:widowControl w:val="0"/>
        <w:spacing w:after="0"/>
        <w:ind w:left="720"/>
        <w:rPr>
          <w:rFonts w:ascii="Times New Roman" w:hAnsi="Times New Roman"/>
          <w:sz w:val="24"/>
          <w:szCs w:val="24"/>
        </w:rPr>
      </w:pPr>
    </w:p>
    <w:p w14:paraId="093F46CC"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 xml:space="preserve"> </w:t>
      </w:r>
    </w:p>
    <w:tbl>
      <w:tblPr>
        <w:tblStyle w:val="TableGrid"/>
        <w:tblW w:w="6832" w:type="dxa"/>
        <w:tblInd w:w="2235" w:type="dxa"/>
        <w:tblLook w:val="04A0" w:firstRow="1" w:lastRow="0" w:firstColumn="1" w:lastColumn="0" w:noHBand="0" w:noVBand="1"/>
      </w:tblPr>
      <w:tblGrid>
        <w:gridCol w:w="2244"/>
        <w:gridCol w:w="4588"/>
      </w:tblGrid>
      <w:tr w:rsidR="008C6A23" w:rsidRPr="006D6BE3" w14:paraId="5EB6C955" w14:textId="77777777">
        <w:tc>
          <w:tcPr>
            <w:tcW w:w="2008" w:type="dxa"/>
            <w:tcBorders>
              <w:top w:val="single" w:sz="4" w:space="0" w:color="auto"/>
              <w:left w:val="single" w:sz="4" w:space="0" w:color="auto"/>
              <w:bottom w:val="single" w:sz="4" w:space="0" w:color="auto"/>
              <w:right w:val="single" w:sz="4" w:space="0" w:color="auto"/>
            </w:tcBorders>
            <w:shd w:val="clear" w:color="auto" w:fill="F6C6AC"/>
          </w:tcPr>
          <w:p w14:paraId="5B8BAFB0" w14:textId="77777777" w:rsidR="008C6A23" w:rsidRPr="006D6BE3" w:rsidRDefault="00000000">
            <w:pPr>
              <w:widowControl w:val="0"/>
              <w:spacing w:after="0"/>
              <w:ind w:left="1134"/>
              <w:rPr>
                <w:rFonts w:ascii="Times New Roman" w:hAnsi="Times New Roman"/>
                <w:b/>
                <w:bCs/>
                <w:sz w:val="24"/>
                <w:szCs w:val="24"/>
              </w:rPr>
            </w:pPr>
            <w:r w:rsidRPr="006D6BE3">
              <w:rPr>
                <w:rFonts w:ascii="Times New Roman" w:hAnsi="Times New Roman"/>
                <w:b/>
                <w:bCs/>
                <w:sz w:val="24"/>
                <w:szCs w:val="24"/>
              </w:rPr>
              <w:t xml:space="preserve">MARKS </w:t>
            </w:r>
          </w:p>
        </w:tc>
        <w:tc>
          <w:tcPr>
            <w:tcW w:w="4824" w:type="dxa"/>
            <w:tcBorders>
              <w:top w:val="single" w:sz="4" w:space="0" w:color="auto"/>
              <w:left w:val="single" w:sz="4" w:space="0" w:color="auto"/>
              <w:bottom w:val="single" w:sz="4" w:space="0" w:color="auto"/>
              <w:right w:val="single" w:sz="4" w:space="0" w:color="auto"/>
            </w:tcBorders>
            <w:shd w:val="clear" w:color="auto" w:fill="F6C6AC"/>
          </w:tcPr>
          <w:p w14:paraId="18DFD9E4" w14:textId="77777777" w:rsidR="008C6A23" w:rsidRPr="006D6BE3" w:rsidRDefault="00000000">
            <w:pPr>
              <w:widowControl w:val="0"/>
              <w:spacing w:after="0"/>
              <w:ind w:left="1134"/>
              <w:rPr>
                <w:rFonts w:ascii="Times New Roman" w:hAnsi="Times New Roman"/>
                <w:b/>
                <w:bCs/>
                <w:sz w:val="24"/>
                <w:szCs w:val="24"/>
              </w:rPr>
            </w:pPr>
            <w:r w:rsidRPr="006D6BE3">
              <w:rPr>
                <w:rFonts w:ascii="Times New Roman" w:hAnsi="Times New Roman"/>
                <w:b/>
                <w:bCs/>
                <w:sz w:val="24"/>
                <w:szCs w:val="24"/>
              </w:rPr>
              <w:t>COMPETENCE RATING</w:t>
            </w:r>
          </w:p>
        </w:tc>
      </w:tr>
      <w:tr w:rsidR="008C6A23" w:rsidRPr="006D6BE3" w14:paraId="26C1C7BD" w14:textId="77777777">
        <w:tc>
          <w:tcPr>
            <w:tcW w:w="2008" w:type="dxa"/>
            <w:tcBorders>
              <w:top w:val="single" w:sz="4" w:space="0" w:color="auto"/>
              <w:left w:val="single" w:sz="4" w:space="0" w:color="auto"/>
              <w:bottom w:val="single" w:sz="4" w:space="0" w:color="auto"/>
              <w:right w:val="single" w:sz="4" w:space="0" w:color="auto"/>
            </w:tcBorders>
            <w:vAlign w:val="center"/>
          </w:tcPr>
          <w:p w14:paraId="2556A2FD"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80 -100</w:t>
            </w:r>
          </w:p>
        </w:tc>
        <w:tc>
          <w:tcPr>
            <w:tcW w:w="4824" w:type="dxa"/>
            <w:tcBorders>
              <w:top w:val="single" w:sz="4" w:space="0" w:color="auto"/>
              <w:left w:val="single" w:sz="4" w:space="0" w:color="auto"/>
              <w:bottom w:val="single" w:sz="4" w:space="0" w:color="auto"/>
              <w:right w:val="single" w:sz="4" w:space="0" w:color="auto"/>
            </w:tcBorders>
            <w:vAlign w:val="center"/>
          </w:tcPr>
          <w:p w14:paraId="07B786FA"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Attained Mastery</w:t>
            </w:r>
          </w:p>
        </w:tc>
      </w:tr>
      <w:tr w:rsidR="008C6A23" w:rsidRPr="006D6BE3" w14:paraId="06B49847" w14:textId="77777777">
        <w:tc>
          <w:tcPr>
            <w:tcW w:w="2008" w:type="dxa"/>
            <w:tcBorders>
              <w:top w:val="single" w:sz="4" w:space="0" w:color="auto"/>
              <w:left w:val="single" w:sz="4" w:space="0" w:color="auto"/>
              <w:bottom w:val="single" w:sz="4" w:space="0" w:color="auto"/>
              <w:right w:val="single" w:sz="4" w:space="0" w:color="auto"/>
            </w:tcBorders>
            <w:vAlign w:val="center"/>
          </w:tcPr>
          <w:p w14:paraId="731869DC"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65 - 79</w:t>
            </w:r>
          </w:p>
        </w:tc>
        <w:tc>
          <w:tcPr>
            <w:tcW w:w="4824" w:type="dxa"/>
            <w:tcBorders>
              <w:top w:val="single" w:sz="4" w:space="0" w:color="auto"/>
              <w:left w:val="single" w:sz="4" w:space="0" w:color="auto"/>
              <w:bottom w:val="single" w:sz="4" w:space="0" w:color="auto"/>
              <w:right w:val="single" w:sz="4" w:space="0" w:color="auto"/>
            </w:tcBorders>
            <w:vAlign w:val="center"/>
          </w:tcPr>
          <w:p w14:paraId="0AA212B6"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Proficient</w:t>
            </w:r>
          </w:p>
        </w:tc>
      </w:tr>
      <w:tr w:rsidR="008C6A23" w:rsidRPr="006D6BE3" w14:paraId="23110589" w14:textId="77777777">
        <w:tc>
          <w:tcPr>
            <w:tcW w:w="2008" w:type="dxa"/>
            <w:tcBorders>
              <w:top w:val="single" w:sz="4" w:space="0" w:color="auto"/>
              <w:left w:val="single" w:sz="4" w:space="0" w:color="auto"/>
              <w:bottom w:val="single" w:sz="4" w:space="0" w:color="auto"/>
              <w:right w:val="single" w:sz="4" w:space="0" w:color="auto"/>
            </w:tcBorders>
            <w:vAlign w:val="center"/>
          </w:tcPr>
          <w:p w14:paraId="59428C32"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50 - 64</w:t>
            </w:r>
          </w:p>
        </w:tc>
        <w:tc>
          <w:tcPr>
            <w:tcW w:w="4824" w:type="dxa"/>
            <w:tcBorders>
              <w:top w:val="single" w:sz="4" w:space="0" w:color="auto"/>
              <w:left w:val="single" w:sz="4" w:space="0" w:color="auto"/>
              <w:bottom w:val="single" w:sz="4" w:space="0" w:color="auto"/>
              <w:right w:val="single" w:sz="4" w:space="0" w:color="auto"/>
            </w:tcBorders>
            <w:vAlign w:val="center"/>
          </w:tcPr>
          <w:p w14:paraId="6909410A"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Competent</w:t>
            </w:r>
          </w:p>
        </w:tc>
      </w:tr>
      <w:tr w:rsidR="008C6A23" w:rsidRPr="006D6BE3" w14:paraId="2EB68CB9" w14:textId="77777777">
        <w:tc>
          <w:tcPr>
            <w:tcW w:w="2008" w:type="dxa"/>
            <w:tcBorders>
              <w:top w:val="single" w:sz="4" w:space="0" w:color="auto"/>
              <w:left w:val="single" w:sz="4" w:space="0" w:color="auto"/>
              <w:bottom w:val="single" w:sz="4" w:space="0" w:color="auto"/>
              <w:right w:val="single" w:sz="4" w:space="0" w:color="auto"/>
            </w:tcBorders>
            <w:vAlign w:val="center"/>
          </w:tcPr>
          <w:p w14:paraId="5F0E17A2"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49 and below</w:t>
            </w:r>
          </w:p>
        </w:tc>
        <w:tc>
          <w:tcPr>
            <w:tcW w:w="4824" w:type="dxa"/>
            <w:tcBorders>
              <w:top w:val="single" w:sz="4" w:space="0" w:color="auto"/>
              <w:left w:val="single" w:sz="4" w:space="0" w:color="auto"/>
              <w:bottom w:val="single" w:sz="4" w:space="0" w:color="auto"/>
              <w:right w:val="single" w:sz="4" w:space="0" w:color="auto"/>
            </w:tcBorders>
            <w:vAlign w:val="center"/>
          </w:tcPr>
          <w:p w14:paraId="3AAD8AE7"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Not Yet Competent</w:t>
            </w:r>
          </w:p>
        </w:tc>
      </w:tr>
      <w:tr w:rsidR="008C6A23" w:rsidRPr="006D6BE3" w14:paraId="7CE5491B" w14:textId="77777777">
        <w:tc>
          <w:tcPr>
            <w:tcW w:w="2008" w:type="dxa"/>
            <w:tcBorders>
              <w:top w:val="single" w:sz="4" w:space="0" w:color="auto"/>
              <w:left w:val="single" w:sz="4" w:space="0" w:color="auto"/>
              <w:bottom w:val="single" w:sz="4" w:space="0" w:color="auto"/>
              <w:right w:val="single" w:sz="4" w:space="0" w:color="auto"/>
            </w:tcBorders>
          </w:tcPr>
          <w:p w14:paraId="2C414FA7"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lastRenderedPageBreak/>
              <w:t>Y</w:t>
            </w:r>
          </w:p>
        </w:tc>
        <w:tc>
          <w:tcPr>
            <w:tcW w:w="4824" w:type="dxa"/>
            <w:tcBorders>
              <w:top w:val="single" w:sz="4" w:space="0" w:color="auto"/>
              <w:left w:val="single" w:sz="4" w:space="0" w:color="auto"/>
              <w:bottom w:val="single" w:sz="4" w:space="0" w:color="auto"/>
              <w:right w:val="single" w:sz="4" w:space="0" w:color="auto"/>
            </w:tcBorders>
          </w:tcPr>
          <w:p w14:paraId="60998738"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Assessment Malpractice/irregularities</w:t>
            </w:r>
          </w:p>
        </w:tc>
      </w:tr>
    </w:tbl>
    <w:p w14:paraId="033281E1" w14:textId="77777777" w:rsidR="008C6A23" w:rsidRPr="006D6BE3" w:rsidRDefault="00000000">
      <w:pPr>
        <w:widowControl w:val="0"/>
        <w:spacing w:after="0"/>
        <w:ind w:left="1134"/>
        <w:rPr>
          <w:rFonts w:ascii="Times New Roman" w:hAnsi="Times New Roman"/>
          <w:sz w:val="24"/>
          <w:szCs w:val="24"/>
        </w:rPr>
      </w:pPr>
      <w:r w:rsidRPr="006D6BE3">
        <w:rPr>
          <w:rFonts w:ascii="Times New Roman" w:hAnsi="Times New Roman"/>
          <w:sz w:val="24"/>
          <w:szCs w:val="24"/>
        </w:rPr>
        <w:t xml:space="preserve"> </w:t>
      </w:r>
    </w:p>
    <w:p w14:paraId="43AD4BF6" w14:textId="77777777" w:rsidR="008C6A23" w:rsidRPr="006D6BE3" w:rsidRDefault="008C6A23">
      <w:pPr>
        <w:widowControl w:val="0"/>
        <w:spacing w:after="0"/>
        <w:ind w:left="1134"/>
        <w:rPr>
          <w:rFonts w:ascii="Times New Roman" w:hAnsi="Times New Roman"/>
          <w:color w:val="000000" w:themeColor="text1"/>
          <w:sz w:val="24"/>
          <w:szCs w:val="24"/>
        </w:rPr>
      </w:pPr>
    </w:p>
    <w:p w14:paraId="6A47F130" w14:textId="77777777" w:rsidR="008C6A23" w:rsidRPr="006D6BE3" w:rsidRDefault="00000000">
      <w:pPr>
        <w:widowControl w:val="0"/>
        <w:numPr>
          <w:ilvl w:val="0"/>
          <w:numId w:val="5"/>
        </w:numPr>
        <w:spacing w:after="0"/>
        <w:rPr>
          <w:rFonts w:ascii="Times New Roman" w:hAnsi="Times New Roman"/>
          <w:sz w:val="24"/>
          <w:szCs w:val="24"/>
        </w:rPr>
      </w:pPr>
      <w:r w:rsidRPr="006D6BE3">
        <w:rPr>
          <w:rFonts w:ascii="Times New Roman" w:hAnsi="Times New Roman"/>
          <w:sz w:val="24"/>
          <w:szCs w:val="24"/>
        </w:rPr>
        <w:t>Assessment for Recognition of Prior Learning (RPL) may lead to award of part and/or full qualification.</w:t>
      </w:r>
    </w:p>
    <w:p w14:paraId="64FCA097" w14:textId="77777777" w:rsidR="008C6A23" w:rsidRPr="006D6BE3" w:rsidRDefault="008C6A23">
      <w:pPr>
        <w:rPr>
          <w:rFonts w:ascii="Times New Roman" w:hAnsi="Times New Roman"/>
          <w:sz w:val="24"/>
          <w:szCs w:val="24"/>
        </w:rPr>
      </w:pPr>
    </w:p>
    <w:p w14:paraId="4AA9BF1C" w14:textId="77777777" w:rsidR="008C6A23" w:rsidRPr="006D6BE3" w:rsidRDefault="00000000">
      <w:pPr>
        <w:spacing w:after="0" w:line="360" w:lineRule="auto"/>
        <w:jc w:val="both"/>
        <w:rPr>
          <w:rFonts w:ascii="Times New Roman" w:hAnsi="Times New Roman"/>
          <w:b/>
          <w:sz w:val="24"/>
          <w:szCs w:val="24"/>
        </w:rPr>
      </w:pPr>
      <w:bookmarkStart w:id="16" w:name="_Hlk177499227"/>
      <w:r w:rsidRPr="006D6BE3">
        <w:rPr>
          <w:rFonts w:ascii="Times New Roman" w:hAnsi="Times New Roman"/>
          <w:b/>
          <w:sz w:val="24"/>
          <w:szCs w:val="24"/>
        </w:rPr>
        <w:t>Certification</w:t>
      </w:r>
    </w:p>
    <w:bookmarkEnd w:id="15"/>
    <w:bookmarkEnd w:id="16"/>
    <w:p w14:paraId="6D15717B" w14:textId="77777777" w:rsidR="008C6A23" w:rsidRPr="006D6BE3" w:rsidRDefault="00000000">
      <w:pPr>
        <w:spacing w:after="0" w:line="360" w:lineRule="auto"/>
        <w:jc w:val="both"/>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A candidate will be issued with a Certificate of Competency upon demonstration of competence in a core Unit of Competency. To be issued with Kenya</w:t>
      </w:r>
      <w:r w:rsidRPr="006D6BE3">
        <w:rPr>
          <w:rFonts w:ascii="Times New Roman" w:eastAsia="Times New Roman" w:hAnsi="Times New Roman"/>
          <w:b/>
          <w:bCs/>
          <w:sz w:val="24"/>
          <w:szCs w:val="24"/>
          <w:lang w:eastAsia="en-GB"/>
        </w:rPr>
        <w:t xml:space="preserve"> National Certificate</w:t>
      </w:r>
      <w:r w:rsidRPr="006D6BE3">
        <w:rPr>
          <w:rFonts w:ascii="Times New Roman" w:eastAsia="Times New Roman" w:hAnsi="Times New Roman"/>
          <w:sz w:val="24"/>
          <w:szCs w:val="24"/>
          <w:lang w:eastAsia="en-GB"/>
        </w:rPr>
        <w:t xml:space="preserve"> in plumbing Level 4 the candidate must demonstrate competence in all the Units of Competency as given in the qualification pack. A Statement of Attainment certificate may be issued upon demonstration of competence in a certifiable element within a unit.</w:t>
      </w:r>
    </w:p>
    <w:p w14:paraId="6AAF737E" w14:textId="77777777" w:rsidR="008C6A23" w:rsidRPr="006D6BE3" w:rsidRDefault="00000000">
      <w:pPr>
        <w:spacing w:after="0" w:line="360" w:lineRule="auto"/>
        <w:jc w:val="both"/>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The certificates will be issued by the </w:t>
      </w:r>
      <w:r w:rsidRPr="006D6BE3">
        <w:rPr>
          <w:rFonts w:ascii="Times New Roman" w:eastAsia="Times New Roman" w:hAnsi="Times New Roman"/>
          <w:color w:val="FF0000"/>
          <w:sz w:val="24"/>
          <w:szCs w:val="24"/>
          <w:lang w:eastAsia="en-GB"/>
        </w:rPr>
        <w:t>Qualification Awarding Institution</w:t>
      </w:r>
    </w:p>
    <w:p w14:paraId="67EE93B2" w14:textId="77777777" w:rsidR="008C6A23" w:rsidRPr="006D6BE3" w:rsidRDefault="008C6A23">
      <w:pPr>
        <w:spacing w:after="0" w:line="360" w:lineRule="auto"/>
        <w:jc w:val="both"/>
        <w:rPr>
          <w:rFonts w:ascii="Times New Roman" w:eastAsia="Times New Roman" w:hAnsi="Times New Roman"/>
          <w:sz w:val="24"/>
          <w:szCs w:val="24"/>
          <w:lang w:val="en-GB" w:eastAsia="en-GB"/>
        </w:rPr>
        <w:sectPr w:rsidR="008C6A23" w:rsidRPr="006D6BE3">
          <w:footerReference w:type="default" r:id="rId13"/>
          <w:type w:val="continuous"/>
          <w:pgSz w:w="11906" w:h="16838"/>
          <w:pgMar w:top="1440" w:right="1890" w:bottom="1276" w:left="1440" w:header="720" w:footer="720" w:gutter="0"/>
          <w:pgNumType w:fmt="lowerRoman" w:start="1"/>
          <w:cols w:space="720"/>
          <w:titlePg/>
          <w:docGrid w:linePitch="360"/>
        </w:sectPr>
      </w:pPr>
    </w:p>
    <w:p w14:paraId="46A4F538" w14:textId="77777777" w:rsidR="008C6A23" w:rsidRPr="006D6BE3" w:rsidRDefault="008C6A23">
      <w:pPr>
        <w:pStyle w:val="Heading2"/>
        <w:spacing w:line="240" w:lineRule="auto"/>
        <w:ind w:firstLineChars="1050" w:firstLine="2530"/>
        <w:jc w:val="both"/>
        <w:rPr>
          <w:sz w:val="24"/>
          <w:lang w:eastAsia="en-GB"/>
        </w:rPr>
      </w:pPr>
      <w:bookmarkStart w:id="17" w:name="_Toc181283067"/>
      <w:bookmarkStart w:id="18" w:name="_Toc194590879"/>
    </w:p>
    <w:p w14:paraId="41605237" w14:textId="77777777" w:rsidR="008C6A23" w:rsidRPr="006D6BE3" w:rsidRDefault="008C6A23">
      <w:pPr>
        <w:pStyle w:val="Heading2"/>
        <w:spacing w:line="240" w:lineRule="auto"/>
        <w:ind w:firstLineChars="1050" w:firstLine="2530"/>
        <w:jc w:val="both"/>
        <w:rPr>
          <w:sz w:val="24"/>
          <w:lang w:eastAsia="en-GB"/>
        </w:rPr>
      </w:pPr>
    </w:p>
    <w:p w14:paraId="273EDEE6" w14:textId="77777777" w:rsidR="008C6A23" w:rsidRPr="006D6BE3" w:rsidRDefault="008C6A23">
      <w:pPr>
        <w:pStyle w:val="Heading2"/>
        <w:spacing w:line="240" w:lineRule="auto"/>
        <w:ind w:firstLineChars="1050" w:firstLine="2530"/>
        <w:jc w:val="both"/>
        <w:rPr>
          <w:sz w:val="24"/>
          <w:lang w:eastAsia="en-GB"/>
        </w:rPr>
      </w:pPr>
    </w:p>
    <w:p w14:paraId="31F9EC01" w14:textId="77777777" w:rsidR="008C6A23" w:rsidRPr="006D6BE3" w:rsidRDefault="008C6A23">
      <w:pPr>
        <w:pStyle w:val="Heading2"/>
        <w:spacing w:line="240" w:lineRule="auto"/>
        <w:ind w:firstLineChars="1050" w:firstLine="2530"/>
        <w:jc w:val="both"/>
        <w:rPr>
          <w:sz w:val="24"/>
          <w:lang w:eastAsia="en-GB"/>
        </w:rPr>
      </w:pPr>
    </w:p>
    <w:p w14:paraId="5BDFC305" w14:textId="77777777" w:rsidR="008C6A23" w:rsidRPr="006D6BE3" w:rsidRDefault="008C6A23">
      <w:pPr>
        <w:pStyle w:val="Heading2"/>
        <w:spacing w:line="240" w:lineRule="auto"/>
        <w:ind w:firstLineChars="1050" w:firstLine="2530"/>
        <w:jc w:val="both"/>
        <w:rPr>
          <w:sz w:val="24"/>
          <w:lang w:eastAsia="en-GB"/>
        </w:rPr>
      </w:pPr>
    </w:p>
    <w:p w14:paraId="32497CCC" w14:textId="77777777" w:rsidR="008C6A23" w:rsidRPr="006D6BE3" w:rsidRDefault="008C6A23">
      <w:pPr>
        <w:pStyle w:val="Heading2"/>
        <w:spacing w:line="240" w:lineRule="auto"/>
        <w:ind w:firstLineChars="1050" w:firstLine="2530"/>
        <w:jc w:val="both"/>
        <w:rPr>
          <w:sz w:val="24"/>
          <w:lang w:eastAsia="en-GB"/>
        </w:rPr>
      </w:pPr>
    </w:p>
    <w:p w14:paraId="484559C1" w14:textId="77777777" w:rsidR="008C6A23" w:rsidRPr="006D6BE3" w:rsidRDefault="008C6A23">
      <w:pPr>
        <w:pStyle w:val="Heading2"/>
        <w:spacing w:line="240" w:lineRule="auto"/>
        <w:ind w:firstLineChars="1050" w:firstLine="2530"/>
        <w:jc w:val="both"/>
        <w:rPr>
          <w:sz w:val="24"/>
          <w:lang w:eastAsia="en-GB"/>
        </w:rPr>
      </w:pPr>
    </w:p>
    <w:p w14:paraId="27910B12" w14:textId="77777777" w:rsidR="008C6A23" w:rsidRPr="006D6BE3" w:rsidRDefault="008C6A23">
      <w:pPr>
        <w:pStyle w:val="Heading2"/>
        <w:spacing w:line="240" w:lineRule="auto"/>
        <w:ind w:firstLineChars="1050" w:firstLine="2530"/>
        <w:jc w:val="both"/>
        <w:rPr>
          <w:sz w:val="24"/>
          <w:lang w:eastAsia="en-GB"/>
        </w:rPr>
      </w:pPr>
    </w:p>
    <w:p w14:paraId="02626FBC" w14:textId="77777777" w:rsidR="008C6A23" w:rsidRPr="006D6BE3" w:rsidRDefault="008C6A23">
      <w:pPr>
        <w:pStyle w:val="Heading2"/>
        <w:spacing w:line="240" w:lineRule="auto"/>
        <w:ind w:firstLineChars="1050" w:firstLine="2530"/>
        <w:jc w:val="both"/>
        <w:rPr>
          <w:sz w:val="24"/>
          <w:lang w:eastAsia="en-GB"/>
        </w:rPr>
      </w:pPr>
    </w:p>
    <w:p w14:paraId="156529A2" w14:textId="77777777" w:rsidR="008C6A23" w:rsidRPr="006D6BE3" w:rsidRDefault="008C6A23">
      <w:pPr>
        <w:pStyle w:val="Heading2"/>
        <w:spacing w:line="240" w:lineRule="auto"/>
        <w:ind w:firstLineChars="1050" w:firstLine="2530"/>
        <w:jc w:val="both"/>
        <w:rPr>
          <w:sz w:val="24"/>
          <w:lang w:eastAsia="en-GB"/>
        </w:rPr>
      </w:pPr>
    </w:p>
    <w:p w14:paraId="64FAF761" w14:textId="77777777" w:rsidR="008C6A23" w:rsidRPr="006D6BE3" w:rsidRDefault="00000000">
      <w:pPr>
        <w:pStyle w:val="Heading2"/>
        <w:spacing w:line="240" w:lineRule="auto"/>
        <w:ind w:firstLineChars="1050" w:firstLine="2530"/>
        <w:jc w:val="both"/>
        <w:rPr>
          <w:sz w:val="24"/>
          <w:lang w:eastAsia="en-GB"/>
        </w:rPr>
      </w:pPr>
      <w:bookmarkStart w:id="19" w:name="_Hlk197015389"/>
      <w:bookmarkStart w:id="20" w:name="_Toc197035097"/>
      <w:r w:rsidRPr="006D6BE3">
        <w:rPr>
          <w:sz w:val="24"/>
          <w:lang w:eastAsia="en-GB"/>
        </w:rPr>
        <w:t>MODULE I</w:t>
      </w:r>
      <w:bookmarkEnd w:id="20"/>
    </w:p>
    <w:p w14:paraId="0AF138AE" w14:textId="77777777" w:rsidR="008C6A23" w:rsidRPr="006D6BE3" w:rsidRDefault="008C6A23">
      <w:pPr>
        <w:rPr>
          <w:rFonts w:ascii="Times New Roman" w:hAnsi="Times New Roman"/>
          <w:sz w:val="24"/>
          <w:szCs w:val="24"/>
          <w:lang w:eastAsia="en-GB"/>
        </w:rPr>
      </w:pPr>
    </w:p>
    <w:bookmarkEnd w:id="17"/>
    <w:bookmarkEnd w:id="18"/>
    <w:p w14:paraId="63182906" w14:textId="77777777" w:rsidR="008C6A23" w:rsidRPr="006D6BE3" w:rsidRDefault="008C6A23">
      <w:pPr>
        <w:kinsoku w:val="0"/>
        <w:overflowPunct w:val="0"/>
        <w:autoSpaceDN w:val="0"/>
        <w:spacing w:before="12" w:after="0" w:line="240" w:lineRule="auto"/>
        <w:ind w:right="4820"/>
        <w:contextualSpacing/>
        <w:rPr>
          <w:rFonts w:ascii="Times New Roman" w:eastAsia="Times New Roman" w:hAnsi="Times New Roman"/>
          <w:sz w:val="24"/>
          <w:szCs w:val="24"/>
          <w:lang w:eastAsia="en-GB"/>
        </w:rPr>
      </w:pPr>
    </w:p>
    <w:p w14:paraId="30EAC5C3" w14:textId="77777777" w:rsidR="008C6A23" w:rsidRPr="006D6BE3" w:rsidRDefault="008C6A23">
      <w:pPr>
        <w:widowControl w:val="0"/>
        <w:autoSpaceDE w:val="0"/>
        <w:autoSpaceDN w:val="0"/>
        <w:spacing w:after="0" w:line="240" w:lineRule="auto"/>
        <w:rPr>
          <w:rFonts w:ascii="Times New Roman" w:hAnsi="Times New Roman"/>
          <w:sz w:val="24"/>
          <w:szCs w:val="24"/>
          <w:lang w:eastAsia="en-GB"/>
        </w:rPr>
      </w:pPr>
    </w:p>
    <w:p w14:paraId="39B1A9F9" w14:textId="77777777" w:rsidR="008C6A23" w:rsidRPr="006D6BE3" w:rsidRDefault="008C6A23">
      <w:pPr>
        <w:widowControl w:val="0"/>
        <w:autoSpaceDE w:val="0"/>
        <w:autoSpaceDN w:val="0"/>
        <w:spacing w:after="0" w:line="240" w:lineRule="auto"/>
        <w:rPr>
          <w:rFonts w:ascii="Times New Roman" w:eastAsia="Times New Roman" w:hAnsi="Times New Roman"/>
          <w:sz w:val="24"/>
          <w:szCs w:val="24"/>
          <w:lang w:eastAsia="en-GB"/>
        </w:rPr>
      </w:pPr>
    </w:p>
    <w:p w14:paraId="6FD29104" w14:textId="77777777" w:rsidR="008C6A23" w:rsidRPr="006D6BE3" w:rsidRDefault="008C6A23">
      <w:pPr>
        <w:widowControl w:val="0"/>
        <w:autoSpaceDE w:val="0"/>
        <w:autoSpaceDN w:val="0"/>
        <w:spacing w:after="0" w:line="240" w:lineRule="auto"/>
        <w:rPr>
          <w:rFonts w:ascii="Times New Roman" w:eastAsia="Times New Roman" w:hAnsi="Times New Roman"/>
          <w:sz w:val="24"/>
          <w:szCs w:val="24"/>
          <w:lang w:eastAsia="en-GB"/>
        </w:rPr>
      </w:pPr>
    </w:p>
    <w:p w14:paraId="7C12454E" w14:textId="77777777" w:rsidR="008C6A23" w:rsidRPr="006D6BE3" w:rsidRDefault="00000000">
      <w:pPr>
        <w:spacing w:line="240" w:lineRule="auto"/>
        <w:rPr>
          <w:rFonts w:ascii="Times New Roman" w:hAnsi="Times New Roman"/>
          <w:sz w:val="24"/>
          <w:szCs w:val="24"/>
        </w:rPr>
      </w:pPr>
      <w:r w:rsidRPr="006D6BE3">
        <w:rPr>
          <w:rFonts w:ascii="Times New Roman" w:hAnsi="Times New Roman"/>
          <w:sz w:val="24"/>
          <w:szCs w:val="24"/>
        </w:rPr>
        <w:t xml:space="preserve"> </w:t>
      </w:r>
    </w:p>
    <w:p w14:paraId="63F9AF1B" w14:textId="77777777" w:rsidR="008C6A23" w:rsidRPr="006D6BE3" w:rsidRDefault="008C6A23">
      <w:pPr>
        <w:spacing w:line="240" w:lineRule="auto"/>
        <w:rPr>
          <w:rFonts w:ascii="Times New Roman" w:hAnsi="Times New Roman"/>
          <w:sz w:val="24"/>
          <w:szCs w:val="24"/>
        </w:rPr>
      </w:pPr>
    </w:p>
    <w:p w14:paraId="7CBF7CB1" w14:textId="77777777" w:rsidR="008C6A23" w:rsidRPr="006D6BE3" w:rsidRDefault="008C6A23">
      <w:pPr>
        <w:spacing w:line="240" w:lineRule="auto"/>
        <w:rPr>
          <w:rFonts w:ascii="Times New Roman" w:hAnsi="Times New Roman"/>
          <w:sz w:val="24"/>
          <w:szCs w:val="24"/>
        </w:rPr>
      </w:pPr>
    </w:p>
    <w:p w14:paraId="591F82FE" w14:textId="77777777" w:rsidR="008C6A23" w:rsidRPr="006D6BE3" w:rsidRDefault="008C6A23">
      <w:pPr>
        <w:pStyle w:val="Heading2"/>
        <w:spacing w:line="240" w:lineRule="auto"/>
        <w:jc w:val="left"/>
        <w:rPr>
          <w:sz w:val="24"/>
        </w:rPr>
      </w:pPr>
      <w:bookmarkStart w:id="21" w:name="_Toc179468529"/>
      <w:bookmarkStart w:id="22" w:name="_Toc181283069"/>
      <w:bookmarkStart w:id="23" w:name="_Toc194590880"/>
      <w:bookmarkStart w:id="24" w:name="_Hlk181268887"/>
    </w:p>
    <w:p w14:paraId="28F12B4F" w14:textId="77777777" w:rsidR="008C6A23" w:rsidRPr="006D6BE3" w:rsidRDefault="008C6A23">
      <w:pPr>
        <w:pStyle w:val="Heading2"/>
        <w:spacing w:line="240" w:lineRule="auto"/>
        <w:jc w:val="left"/>
        <w:rPr>
          <w:sz w:val="24"/>
        </w:rPr>
      </w:pPr>
    </w:p>
    <w:p w14:paraId="471731CB" w14:textId="77777777" w:rsidR="008C6A23" w:rsidRPr="006D6BE3" w:rsidRDefault="008C6A23">
      <w:pPr>
        <w:pStyle w:val="Heading2"/>
        <w:spacing w:line="240" w:lineRule="auto"/>
        <w:jc w:val="left"/>
        <w:rPr>
          <w:sz w:val="24"/>
        </w:rPr>
      </w:pPr>
    </w:p>
    <w:p w14:paraId="5FDE0625" w14:textId="77777777" w:rsidR="008C6A23" w:rsidRPr="006D6BE3" w:rsidRDefault="008C6A23">
      <w:pPr>
        <w:pStyle w:val="Heading2"/>
        <w:spacing w:line="240" w:lineRule="auto"/>
        <w:jc w:val="left"/>
        <w:rPr>
          <w:sz w:val="24"/>
        </w:rPr>
      </w:pPr>
    </w:p>
    <w:p w14:paraId="639EABA1" w14:textId="77777777" w:rsidR="008C6A23" w:rsidRPr="006D6BE3" w:rsidRDefault="008C6A23">
      <w:pPr>
        <w:rPr>
          <w:rFonts w:ascii="Times New Roman" w:hAnsi="Times New Roman"/>
          <w:sz w:val="24"/>
          <w:szCs w:val="24"/>
        </w:rPr>
      </w:pPr>
    </w:p>
    <w:p w14:paraId="592B38CC" w14:textId="77777777" w:rsidR="008C6A23" w:rsidRPr="006D6BE3" w:rsidRDefault="008C6A23">
      <w:pPr>
        <w:rPr>
          <w:rFonts w:ascii="Times New Roman" w:hAnsi="Times New Roman"/>
          <w:sz w:val="24"/>
          <w:szCs w:val="24"/>
        </w:rPr>
      </w:pPr>
    </w:p>
    <w:p w14:paraId="6A2EC6DE" w14:textId="77777777" w:rsidR="008C6A23" w:rsidRPr="006D6BE3" w:rsidRDefault="008C6A23">
      <w:pPr>
        <w:pStyle w:val="Heading2"/>
        <w:spacing w:line="240" w:lineRule="auto"/>
        <w:jc w:val="left"/>
        <w:rPr>
          <w:sz w:val="24"/>
        </w:rPr>
      </w:pPr>
    </w:p>
    <w:p w14:paraId="1F902DE8" w14:textId="77777777" w:rsidR="008C6A23" w:rsidRPr="006D6BE3" w:rsidRDefault="008C6A23">
      <w:pPr>
        <w:pStyle w:val="Heading2"/>
        <w:spacing w:line="240" w:lineRule="auto"/>
        <w:jc w:val="left"/>
        <w:rPr>
          <w:sz w:val="24"/>
        </w:rPr>
      </w:pPr>
    </w:p>
    <w:p w14:paraId="793DEF66" w14:textId="77777777" w:rsidR="008C6A23" w:rsidRPr="006D6BE3" w:rsidRDefault="00000000">
      <w:pPr>
        <w:spacing w:after="0" w:line="240" w:lineRule="auto"/>
        <w:rPr>
          <w:rFonts w:ascii="Times New Roman" w:hAnsi="Times New Roman"/>
          <w:b/>
          <w:bCs/>
          <w:iCs/>
          <w:sz w:val="24"/>
          <w:szCs w:val="24"/>
        </w:rPr>
      </w:pPr>
      <w:r w:rsidRPr="006D6BE3">
        <w:rPr>
          <w:rFonts w:ascii="Times New Roman" w:hAnsi="Times New Roman"/>
          <w:sz w:val="24"/>
          <w:szCs w:val="24"/>
        </w:rPr>
        <w:br w:type="page"/>
      </w:r>
    </w:p>
    <w:p w14:paraId="323E50C7" w14:textId="4452DA2B" w:rsidR="000A3EFC" w:rsidRPr="000A3EFC" w:rsidRDefault="000A3EFC" w:rsidP="000A3EFC">
      <w:pPr>
        <w:jc w:val="center"/>
        <w:outlineLvl w:val="1"/>
        <w:rPr>
          <w:rFonts w:ascii="Times New Roman" w:hAnsi="Times New Roman"/>
          <w:b/>
          <w:sz w:val="24"/>
          <w:szCs w:val="24"/>
        </w:rPr>
      </w:pPr>
      <w:bookmarkStart w:id="25" w:name="_Toc195615292"/>
      <w:bookmarkStart w:id="26" w:name="_Toc197035098"/>
      <w:bookmarkEnd w:id="2"/>
      <w:bookmarkEnd w:id="3"/>
      <w:bookmarkEnd w:id="21"/>
      <w:bookmarkEnd w:id="22"/>
      <w:bookmarkEnd w:id="23"/>
      <w:bookmarkEnd w:id="24"/>
      <w:r w:rsidRPr="000A3EFC">
        <w:rPr>
          <w:rFonts w:ascii="Times New Roman" w:hAnsi="Times New Roman"/>
          <w:b/>
          <w:sz w:val="24"/>
          <w:szCs w:val="24"/>
        </w:rPr>
        <w:lastRenderedPageBreak/>
        <w:t xml:space="preserve">WATER SUPPLY </w:t>
      </w:r>
      <w:bookmarkEnd w:id="25"/>
      <w:r w:rsidR="00BE29B3">
        <w:rPr>
          <w:rFonts w:ascii="Times New Roman" w:hAnsi="Times New Roman"/>
          <w:b/>
          <w:sz w:val="24"/>
          <w:szCs w:val="24"/>
        </w:rPr>
        <w:t>SYSTEM I</w:t>
      </w:r>
      <w:bookmarkEnd w:id="26"/>
    </w:p>
    <w:p w14:paraId="1BADB88A" w14:textId="77777777" w:rsidR="000A3EFC" w:rsidRPr="000A3EFC" w:rsidRDefault="000A3EFC" w:rsidP="000A3EFC">
      <w:pPr>
        <w:spacing w:after="220" w:line="240" w:lineRule="auto"/>
        <w:ind w:left="66"/>
        <w:rPr>
          <w:rFonts w:ascii="Times New Roman" w:hAnsi="Times New Roman"/>
          <w:b/>
          <w:sz w:val="24"/>
          <w:szCs w:val="24"/>
        </w:rPr>
      </w:pPr>
      <w:r w:rsidRPr="000A3EFC">
        <w:rPr>
          <w:rFonts w:ascii="Times New Roman" w:hAnsi="Times New Roman"/>
          <w:b/>
          <w:sz w:val="24"/>
          <w:szCs w:val="24"/>
        </w:rPr>
        <w:t>ISCED UNIT CODE: 0732 251 01A</w:t>
      </w:r>
    </w:p>
    <w:p w14:paraId="728D3C3A" w14:textId="77777777" w:rsidR="000A3EFC" w:rsidRPr="000A3EFC" w:rsidRDefault="000A3EFC" w:rsidP="000A3EFC">
      <w:pPr>
        <w:spacing w:after="220" w:line="240" w:lineRule="auto"/>
        <w:ind w:left="66"/>
        <w:rPr>
          <w:rFonts w:ascii="Times New Roman" w:hAnsi="Times New Roman"/>
          <w:b/>
          <w:sz w:val="24"/>
          <w:szCs w:val="24"/>
        </w:rPr>
      </w:pPr>
      <w:r w:rsidRPr="000A3EFC">
        <w:rPr>
          <w:rFonts w:ascii="Times New Roman" w:hAnsi="Times New Roman"/>
          <w:b/>
          <w:sz w:val="24"/>
          <w:szCs w:val="24"/>
        </w:rPr>
        <w:t>Duration: 1</w:t>
      </w:r>
      <w:r w:rsidRPr="000A3EFC">
        <w:rPr>
          <w:rFonts w:ascii="Times New Roman" w:hAnsi="Times New Roman"/>
          <w:b/>
          <w:sz w:val="24"/>
          <w:szCs w:val="24"/>
          <w:lang w:val="en-GB"/>
        </w:rPr>
        <w:t>0</w:t>
      </w:r>
      <w:r w:rsidRPr="000A3EFC">
        <w:rPr>
          <w:rFonts w:ascii="Times New Roman" w:hAnsi="Times New Roman"/>
          <w:b/>
          <w:sz w:val="24"/>
          <w:szCs w:val="24"/>
        </w:rPr>
        <w:t>0 hours</w:t>
      </w:r>
    </w:p>
    <w:p w14:paraId="2F4C82D2" w14:textId="77777777" w:rsidR="000A3EFC" w:rsidRPr="000A3EFC" w:rsidRDefault="000A3EFC" w:rsidP="000A3EFC">
      <w:pPr>
        <w:widowControl w:val="0"/>
        <w:autoSpaceDE w:val="0"/>
        <w:autoSpaceDN w:val="0"/>
        <w:spacing w:after="0" w:line="240" w:lineRule="auto"/>
        <w:jc w:val="both"/>
        <w:rPr>
          <w:rFonts w:ascii="Times New Roman" w:eastAsia="Times New Roman" w:hAnsi="Times New Roman"/>
          <w:sz w:val="24"/>
          <w:szCs w:val="24"/>
          <w:lang w:val="en-ZA" w:eastAsia="en-GB"/>
        </w:rPr>
      </w:pPr>
      <w:r w:rsidRPr="000A3EFC">
        <w:rPr>
          <w:rFonts w:ascii="Times New Roman" w:eastAsia="Times New Roman" w:hAnsi="Times New Roman"/>
          <w:b/>
          <w:sz w:val="24"/>
          <w:szCs w:val="24"/>
          <w:lang w:val="en-ZA" w:eastAsia="en-GB"/>
        </w:rPr>
        <w:t>Relationship to Occupational Standards</w:t>
      </w:r>
    </w:p>
    <w:p w14:paraId="25436E9C" w14:textId="4666F0D6" w:rsidR="000A3EFC" w:rsidRPr="000A3EFC" w:rsidRDefault="000A3EFC" w:rsidP="000A3EFC">
      <w:pPr>
        <w:rPr>
          <w:rFonts w:ascii="Times New Roman" w:hAnsi="Times New Roman"/>
          <w:b/>
          <w:bCs/>
          <w:sz w:val="24"/>
          <w:szCs w:val="24"/>
        </w:rPr>
      </w:pPr>
      <w:r w:rsidRPr="000A3EFC">
        <w:rPr>
          <w:rFonts w:ascii="Times New Roman" w:hAnsi="Times New Roman"/>
          <w:sz w:val="24"/>
          <w:szCs w:val="24"/>
        </w:rPr>
        <w:t>This unit addresses the Unit of Competency</w:t>
      </w:r>
      <w:r w:rsidRPr="000A3EFC">
        <w:rPr>
          <w:rFonts w:ascii="Times New Roman" w:eastAsia="Times New Roman" w:hAnsi="Times New Roman"/>
          <w:sz w:val="24"/>
          <w:szCs w:val="24"/>
          <w:lang w:val="en-ZA" w:eastAsia="en-GB"/>
        </w:rPr>
        <w:t xml:space="preserve">: </w:t>
      </w:r>
      <w:bookmarkStart w:id="27" w:name="_Toc67651096"/>
      <w:bookmarkStart w:id="28" w:name="_Toc195607228"/>
      <w:r w:rsidRPr="000A3EFC">
        <w:rPr>
          <w:rFonts w:ascii="Times New Roman" w:hAnsi="Times New Roman"/>
          <w:b/>
          <w:sz w:val="24"/>
          <w:szCs w:val="24"/>
        </w:rPr>
        <w:t xml:space="preserve">Install </w:t>
      </w:r>
      <w:bookmarkEnd w:id="27"/>
      <w:r w:rsidRPr="000A3EFC">
        <w:rPr>
          <w:rFonts w:ascii="Times New Roman" w:hAnsi="Times New Roman"/>
          <w:b/>
          <w:sz w:val="24"/>
          <w:szCs w:val="24"/>
        </w:rPr>
        <w:t>Domestic Water Supply</w:t>
      </w:r>
      <w:r w:rsidR="00BE29B3">
        <w:rPr>
          <w:rFonts w:ascii="Times New Roman" w:hAnsi="Times New Roman"/>
          <w:b/>
          <w:sz w:val="24"/>
          <w:szCs w:val="24"/>
        </w:rPr>
        <w:t xml:space="preserve"> I</w:t>
      </w:r>
      <w:r w:rsidRPr="000A3EFC">
        <w:rPr>
          <w:rFonts w:ascii="Times New Roman" w:hAnsi="Times New Roman"/>
          <w:b/>
          <w:sz w:val="24"/>
          <w:szCs w:val="24"/>
        </w:rPr>
        <w:t>.</w:t>
      </w:r>
      <w:bookmarkEnd w:id="28"/>
    </w:p>
    <w:p w14:paraId="26F7129E" w14:textId="77777777" w:rsidR="000A3EFC" w:rsidRPr="000A3EFC" w:rsidRDefault="000A3EFC" w:rsidP="000A3EFC">
      <w:pPr>
        <w:spacing w:after="213" w:line="240" w:lineRule="auto"/>
        <w:ind w:left="66"/>
        <w:rPr>
          <w:rFonts w:ascii="Times New Roman" w:hAnsi="Times New Roman"/>
          <w:sz w:val="24"/>
          <w:szCs w:val="24"/>
        </w:rPr>
      </w:pPr>
      <w:r w:rsidRPr="000A3EFC">
        <w:rPr>
          <w:rFonts w:ascii="Times New Roman" w:hAnsi="Times New Roman"/>
          <w:b/>
          <w:sz w:val="24"/>
          <w:szCs w:val="24"/>
        </w:rPr>
        <w:t xml:space="preserve">UNIT DESCRIPTION </w:t>
      </w:r>
    </w:p>
    <w:p w14:paraId="1B27D850" w14:textId="77777777" w:rsidR="00BE29B3" w:rsidRPr="00BE29B3" w:rsidRDefault="00BE29B3" w:rsidP="00BE29B3">
      <w:pPr>
        <w:spacing w:after="0"/>
        <w:rPr>
          <w:rFonts w:ascii="Times New Roman" w:hAnsi="Times New Roman"/>
          <w:sz w:val="24"/>
          <w:szCs w:val="24"/>
        </w:rPr>
      </w:pPr>
      <w:r w:rsidRPr="00BE29B3">
        <w:rPr>
          <w:rFonts w:ascii="Times New Roman" w:hAnsi="Times New Roman"/>
          <w:sz w:val="24"/>
          <w:szCs w:val="24"/>
        </w:rPr>
        <w:t>This unit specifies the competencies required to install water supply system. It involves preparing pipe installation materials, performing domestic pipework and maintaining domestic pipework. It applies in the construction industry.</w:t>
      </w:r>
    </w:p>
    <w:p w14:paraId="4DB8505B" w14:textId="77777777" w:rsidR="000A3EFC" w:rsidRPr="000A3EFC" w:rsidRDefault="000A3EFC" w:rsidP="000A3EFC">
      <w:pPr>
        <w:spacing w:after="0" w:line="240" w:lineRule="auto"/>
        <w:rPr>
          <w:rFonts w:ascii="Times New Roman" w:hAnsi="Times New Roman"/>
          <w:sz w:val="24"/>
          <w:szCs w:val="24"/>
        </w:rPr>
      </w:pPr>
    </w:p>
    <w:p w14:paraId="32EF8568" w14:textId="77777777" w:rsidR="000A3EFC" w:rsidRPr="000A3EFC" w:rsidRDefault="000A3EFC" w:rsidP="000A3EFC">
      <w:pPr>
        <w:spacing w:line="240" w:lineRule="auto"/>
        <w:rPr>
          <w:rFonts w:ascii="Times New Roman" w:hAnsi="Times New Roman"/>
          <w:b/>
          <w:sz w:val="24"/>
          <w:szCs w:val="24"/>
          <w:lang w:val="en-ZA"/>
        </w:rPr>
      </w:pPr>
      <w:r w:rsidRPr="000A3EFC">
        <w:rPr>
          <w:rFonts w:ascii="Times New Roman" w:hAnsi="Times New Roman"/>
          <w:b/>
          <w:sz w:val="24"/>
          <w:szCs w:val="24"/>
          <w:lang w:val="en-ZA"/>
        </w:rPr>
        <w:t>Summary of Learning Outcomes</w:t>
      </w:r>
    </w:p>
    <w:tbl>
      <w:tblPr>
        <w:tblStyle w:val="TableGrid1"/>
        <w:tblW w:w="0" w:type="auto"/>
        <w:tblInd w:w="-5" w:type="dxa"/>
        <w:tblLook w:val="04A0" w:firstRow="1" w:lastRow="0" w:firstColumn="1" w:lastColumn="0" w:noHBand="0" w:noVBand="1"/>
      </w:tblPr>
      <w:tblGrid>
        <w:gridCol w:w="1106"/>
        <w:gridCol w:w="6413"/>
        <w:gridCol w:w="1502"/>
      </w:tblGrid>
      <w:tr w:rsidR="000A3EFC" w:rsidRPr="000A3EFC" w14:paraId="2082BF93" w14:textId="77777777" w:rsidTr="00C14384">
        <w:tc>
          <w:tcPr>
            <w:tcW w:w="1134" w:type="dxa"/>
          </w:tcPr>
          <w:p w14:paraId="29DDB229" w14:textId="77777777" w:rsidR="000A3EFC" w:rsidRPr="000A3EFC" w:rsidRDefault="000A3EFC" w:rsidP="000A3EFC">
            <w:pPr>
              <w:spacing w:after="0" w:line="256" w:lineRule="auto"/>
              <w:rPr>
                <w:rFonts w:ascii="Times New Roman" w:hAnsi="Times New Roman"/>
                <w:sz w:val="24"/>
                <w:szCs w:val="24"/>
              </w:rPr>
            </w:pPr>
            <w:r w:rsidRPr="000A3EFC">
              <w:rPr>
                <w:rFonts w:ascii="Times New Roman" w:hAnsi="Times New Roman"/>
                <w:sz w:val="24"/>
                <w:szCs w:val="24"/>
              </w:rPr>
              <w:t>S/No</w:t>
            </w:r>
          </w:p>
        </w:tc>
        <w:tc>
          <w:tcPr>
            <w:tcW w:w="6695" w:type="dxa"/>
          </w:tcPr>
          <w:p w14:paraId="39089E65" w14:textId="77777777" w:rsidR="000A3EFC" w:rsidRPr="000A3EFC" w:rsidRDefault="000A3EFC" w:rsidP="000A3EFC">
            <w:pPr>
              <w:spacing w:after="0" w:line="256" w:lineRule="auto"/>
              <w:ind w:left="1070"/>
              <w:rPr>
                <w:rFonts w:ascii="Times New Roman" w:hAnsi="Times New Roman"/>
                <w:sz w:val="24"/>
                <w:szCs w:val="24"/>
              </w:rPr>
            </w:pPr>
            <w:r w:rsidRPr="000A3EFC">
              <w:rPr>
                <w:rFonts w:ascii="Times New Roman" w:hAnsi="Times New Roman"/>
                <w:b/>
                <w:sz w:val="24"/>
                <w:szCs w:val="24"/>
              </w:rPr>
              <w:t>Learning Outcomes</w:t>
            </w:r>
          </w:p>
        </w:tc>
        <w:tc>
          <w:tcPr>
            <w:tcW w:w="1526" w:type="dxa"/>
          </w:tcPr>
          <w:p w14:paraId="1AB157D1" w14:textId="77777777" w:rsidR="000A3EFC" w:rsidRPr="000A3EFC" w:rsidRDefault="000A3EFC" w:rsidP="000A3EFC">
            <w:pPr>
              <w:spacing w:after="0" w:line="240" w:lineRule="auto"/>
              <w:rPr>
                <w:rFonts w:ascii="Times New Roman" w:hAnsi="Times New Roman"/>
                <w:b/>
                <w:bCs/>
                <w:sz w:val="24"/>
                <w:szCs w:val="24"/>
              </w:rPr>
            </w:pPr>
            <w:r w:rsidRPr="000A3EFC">
              <w:rPr>
                <w:rFonts w:ascii="Times New Roman" w:hAnsi="Times New Roman"/>
                <w:b/>
                <w:bCs/>
                <w:sz w:val="24"/>
                <w:szCs w:val="24"/>
              </w:rPr>
              <w:t>Duration (Hours)</w:t>
            </w:r>
          </w:p>
        </w:tc>
      </w:tr>
      <w:tr w:rsidR="000A3EFC" w:rsidRPr="000A3EFC" w14:paraId="6740AD4A" w14:textId="77777777" w:rsidTr="00C14384">
        <w:tc>
          <w:tcPr>
            <w:tcW w:w="1134" w:type="dxa"/>
          </w:tcPr>
          <w:p w14:paraId="52FC2B4A" w14:textId="77777777" w:rsidR="000A3EFC" w:rsidRPr="000A3EFC" w:rsidRDefault="000A3EFC" w:rsidP="000A3EFC">
            <w:pPr>
              <w:numPr>
                <w:ilvl w:val="1"/>
                <w:numId w:val="6"/>
              </w:numPr>
              <w:spacing w:after="0" w:line="256" w:lineRule="auto"/>
              <w:contextualSpacing/>
              <w:rPr>
                <w:rFonts w:ascii="Times New Roman" w:hAnsi="Times New Roman"/>
                <w:sz w:val="24"/>
                <w:szCs w:val="24"/>
              </w:rPr>
            </w:pPr>
          </w:p>
        </w:tc>
        <w:tc>
          <w:tcPr>
            <w:tcW w:w="6695" w:type="dxa"/>
          </w:tcPr>
          <w:p w14:paraId="2F159B43" w14:textId="77777777" w:rsidR="000A3EFC" w:rsidRPr="000A3EFC" w:rsidRDefault="000A3EFC" w:rsidP="000A3EFC">
            <w:pPr>
              <w:spacing w:after="0" w:line="240" w:lineRule="auto"/>
              <w:rPr>
                <w:rFonts w:ascii="Times New Roman" w:hAnsi="Times New Roman"/>
                <w:sz w:val="24"/>
                <w:szCs w:val="24"/>
              </w:rPr>
            </w:pPr>
            <w:r w:rsidRPr="000A3EFC">
              <w:rPr>
                <w:rFonts w:ascii="Times New Roman" w:hAnsi="Times New Roman"/>
                <w:sz w:val="24"/>
                <w:szCs w:val="24"/>
              </w:rPr>
              <w:t>Prepare and quantify pipe installation materials</w:t>
            </w:r>
          </w:p>
        </w:tc>
        <w:tc>
          <w:tcPr>
            <w:tcW w:w="1526" w:type="dxa"/>
          </w:tcPr>
          <w:p w14:paraId="6AF229F6"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10</w:t>
            </w:r>
          </w:p>
        </w:tc>
      </w:tr>
      <w:tr w:rsidR="000A3EFC" w:rsidRPr="000A3EFC" w14:paraId="6E99494C" w14:textId="77777777" w:rsidTr="00C14384">
        <w:tc>
          <w:tcPr>
            <w:tcW w:w="1134" w:type="dxa"/>
          </w:tcPr>
          <w:p w14:paraId="3744D184" w14:textId="77777777" w:rsidR="000A3EFC" w:rsidRPr="000A3EFC" w:rsidRDefault="000A3EFC" w:rsidP="000A3EFC">
            <w:pPr>
              <w:numPr>
                <w:ilvl w:val="1"/>
                <w:numId w:val="6"/>
              </w:numPr>
              <w:spacing w:after="0" w:line="256" w:lineRule="auto"/>
              <w:contextualSpacing/>
              <w:rPr>
                <w:rFonts w:ascii="Times New Roman" w:hAnsi="Times New Roman"/>
                <w:sz w:val="24"/>
                <w:szCs w:val="24"/>
              </w:rPr>
            </w:pPr>
          </w:p>
        </w:tc>
        <w:tc>
          <w:tcPr>
            <w:tcW w:w="6695" w:type="dxa"/>
          </w:tcPr>
          <w:p w14:paraId="6626826D" w14:textId="77777777" w:rsidR="000A3EFC" w:rsidRPr="000A3EFC" w:rsidRDefault="000A3EFC" w:rsidP="000A3EFC">
            <w:pPr>
              <w:spacing w:after="0" w:line="240" w:lineRule="auto"/>
              <w:rPr>
                <w:rFonts w:ascii="Times New Roman" w:hAnsi="Times New Roman"/>
                <w:sz w:val="24"/>
                <w:szCs w:val="24"/>
              </w:rPr>
            </w:pPr>
            <w:r w:rsidRPr="000A3EFC">
              <w:rPr>
                <w:rFonts w:ascii="Times New Roman" w:hAnsi="Times New Roman"/>
                <w:sz w:val="24"/>
                <w:szCs w:val="24"/>
              </w:rPr>
              <w:t>Sketch simple plumbing drawing and symbols</w:t>
            </w:r>
          </w:p>
        </w:tc>
        <w:tc>
          <w:tcPr>
            <w:tcW w:w="1526" w:type="dxa"/>
          </w:tcPr>
          <w:p w14:paraId="6E6688C1"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25</w:t>
            </w:r>
          </w:p>
        </w:tc>
      </w:tr>
      <w:tr w:rsidR="000A3EFC" w:rsidRPr="000A3EFC" w14:paraId="06F97A7B" w14:textId="77777777" w:rsidTr="00C14384">
        <w:tc>
          <w:tcPr>
            <w:tcW w:w="1134" w:type="dxa"/>
          </w:tcPr>
          <w:p w14:paraId="099DEC1D" w14:textId="77777777" w:rsidR="000A3EFC" w:rsidRPr="000A3EFC" w:rsidRDefault="000A3EFC" w:rsidP="000A3EFC">
            <w:pPr>
              <w:numPr>
                <w:ilvl w:val="1"/>
                <w:numId w:val="6"/>
              </w:numPr>
              <w:spacing w:after="0" w:line="256" w:lineRule="auto"/>
              <w:contextualSpacing/>
              <w:rPr>
                <w:rFonts w:ascii="Times New Roman" w:hAnsi="Times New Roman"/>
                <w:sz w:val="24"/>
                <w:szCs w:val="24"/>
              </w:rPr>
            </w:pPr>
          </w:p>
        </w:tc>
        <w:tc>
          <w:tcPr>
            <w:tcW w:w="6695" w:type="dxa"/>
          </w:tcPr>
          <w:p w14:paraId="0A77BF9F" w14:textId="77777777" w:rsidR="000A3EFC" w:rsidRPr="000A3EFC" w:rsidRDefault="000A3EFC" w:rsidP="000A3EFC">
            <w:pPr>
              <w:spacing w:after="0" w:line="240" w:lineRule="auto"/>
              <w:rPr>
                <w:rFonts w:ascii="Times New Roman" w:hAnsi="Times New Roman"/>
                <w:b/>
                <w:sz w:val="24"/>
                <w:szCs w:val="24"/>
              </w:rPr>
            </w:pPr>
            <w:r w:rsidRPr="000A3EFC">
              <w:rPr>
                <w:rFonts w:ascii="Times New Roman" w:hAnsi="Times New Roman"/>
                <w:sz w:val="24"/>
                <w:szCs w:val="24"/>
              </w:rPr>
              <w:t>Perform domestic pipework</w:t>
            </w:r>
          </w:p>
        </w:tc>
        <w:tc>
          <w:tcPr>
            <w:tcW w:w="1526" w:type="dxa"/>
          </w:tcPr>
          <w:p w14:paraId="2EFEFB3F"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50</w:t>
            </w:r>
          </w:p>
        </w:tc>
      </w:tr>
      <w:tr w:rsidR="000A3EFC" w:rsidRPr="000A3EFC" w14:paraId="7882EF3C" w14:textId="77777777" w:rsidTr="00C14384">
        <w:tc>
          <w:tcPr>
            <w:tcW w:w="1134" w:type="dxa"/>
          </w:tcPr>
          <w:p w14:paraId="2BDC64F3" w14:textId="77777777" w:rsidR="000A3EFC" w:rsidRPr="000A3EFC" w:rsidRDefault="000A3EFC" w:rsidP="000A3EFC">
            <w:pPr>
              <w:numPr>
                <w:ilvl w:val="1"/>
                <w:numId w:val="6"/>
              </w:numPr>
              <w:spacing w:after="0" w:line="256" w:lineRule="auto"/>
              <w:contextualSpacing/>
              <w:rPr>
                <w:rFonts w:ascii="Times New Roman" w:hAnsi="Times New Roman"/>
                <w:sz w:val="24"/>
                <w:szCs w:val="24"/>
              </w:rPr>
            </w:pPr>
          </w:p>
        </w:tc>
        <w:tc>
          <w:tcPr>
            <w:tcW w:w="6695" w:type="dxa"/>
          </w:tcPr>
          <w:p w14:paraId="411994D2" w14:textId="77777777" w:rsidR="000A3EFC" w:rsidRPr="000A3EFC" w:rsidRDefault="000A3EFC" w:rsidP="000A3EFC">
            <w:pPr>
              <w:spacing w:after="0" w:line="240" w:lineRule="auto"/>
              <w:rPr>
                <w:rFonts w:ascii="Times New Roman" w:hAnsi="Times New Roman"/>
                <w:b/>
                <w:sz w:val="24"/>
                <w:szCs w:val="24"/>
              </w:rPr>
            </w:pPr>
            <w:r w:rsidRPr="000A3EFC">
              <w:rPr>
                <w:rFonts w:ascii="Times New Roman" w:hAnsi="Times New Roman"/>
                <w:sz w:val="24"/>
                <w:szCs w:val="24"/>
              </w:rPr>
              <w:t>Maintain domestic pipework</w:t>
            </w:r>
            <w:r w:rsidRPr="000A3EFC">
              <w:rPr>
                <w:rFonts w:ascii="Times New Roman" w:hAnsi="Times New Roman"/>
                <w:b/>
                <w:sz w:val="24"/>
                <w:szCs w:val="24"/>
              </w:rPr>
              <w:t xml:space="preserve"> </w:t>
            </w:r>
          </w:p>
        </w:tc>
        <w:tc>
          <w:tcPr>
            <w:tcW w:w="1526" w:type="dxa"/>
          </w:tcPr>
          <w:p w14:paraId="0D6F0E44"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15</w:t>
            </w:r>
          </w:p>
        </w:tc>
      </w:tr>
    </w:tbl>
    <w:p w14:paraId="5220DB43" w14:textId="77777777" w:rsidR="000A3EFC" w:rsidRPr="000A3EFC" w:rsidRDefault="000A3EFC" w:rsidP="000A3EFC">
      <w:pPr>
        <w:spacing w:after="0" w:line="240" w:lineRule="auto"/>
        <w:rPr>
          <w:rFonts w:ascii="Times New Roman" w:hAnsi="Times New Roman"/>
          <w:b/>
          <w:sz w:val="24"/>
          <w:szCs w:val="24"/>
          <w:lang w:val="en-ZA"/>
        </w:rPr>
      </w:pPr>
    </w:p>
    <w:p w14:paraId="51888CF4" w14:textId="77777777" w:rsidR="000A3EFC" w:rsidRPr="000A3EFC" w:rsidRDefault="000A3EFC" w:rsidP="000A3EFC">
      <w:pPr>
        <w:spacing w:line="240" w:lineRule="auto"/>
        <w:rPr>
          <w:rFonts w:ascii="Times New Roman" w:hAnsi="Times New Roman"/>
          <w:b/>
          <w:sz w:val="24"/>
          <w:szCs w:val="24"/>
          <w:lang w:val="en-ZA"/>
        </w:rPr>
      </w:pPr>
      <w:r w:rsidRPr="000A3EFC">
        <w:rPr>
          <w:rFonts w:ascii="Times New Roman" w:hAnsi="Times New Roman"/>
          <w:b/>
          <w:sz w:val="24"/>
          <w:szCs w:val="24"/>
          <w:lang w:val="en-ZA"/>
        </w:rPr>
        <w:t>Learning Outcomes, Content and Suggested Assessment Methods</w:t>
      </w: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3819"/>
        <w:gridCol w:w="2531"/>
      </w:tblGrid>
      <w:tr w:rsidR="000A3EFC" w:rsidRPr="000A3EFC" w14:paraId="4BF6200F" w14:textId="77777777" w:rsidTr="00C14384">
        <w:trPr>
          <w:trHeight w:val="620"/>
        </w:trPr>
        <w:tc>
          <w:tcPr>
            <w:tcW w:w="1555" w:type="pct"/>
            <w:tcBorders>
              <w:top w:val="single" w:sz="4" w:space="0" w:color="auto"/>
              <w:left w:val="single" w:sz="4" w:space="0" w:color="auto"/>
              <w:bottom w:val="single" w:sz="4" w:space="0" w:color="auto"/>
              <w:right w:val="single" w:sz="4" w:space="0" w:color="auto"/>
            </w:tcBorders>
          </w:tcPr>
          <w:p w14:paraId="7E9450E4" w14:textId="77777777" w:rsidR="000A3EFC" w:rsidRPr="000A3EFC" w:rsidRDefault="000A3EFC" w:rsidP="000A3EFC">
            <w:pPr>
              <w:spacing w:after="0" w:line="240" w:lineRule="auto"/>
              <w:rPr>
                <w:rFonts w:ascii="Times New Roman" w:hAnsi="Times New Roman"/>
                <w:sz w:val="24"/>
                <w:szCs w:val="24"/>
              </w:rPr>
            </w:pPr>
            <w:r w:rsidRPr="000A3EFC">
              <w:rPr>
                <w:rFonts w:ascii="Times New Roman" w:hAnsi="Times New Roman"/>
                <w:b/>
                <w:sz w:val="24"/>
                <w:szCs w:val="24"/>
                <w:lang w:val="en-ZA"/>
              </w:rPr>
              <w:t>Learning Outcome</w:t>
            </w:r>
          </w:p>
        </w:tc>
        <w:tc>
          <w:tcPr>
            <w:tcW w:w="2072" w:type="pct"/>
            <w:tcBorders>
              <w:top w:val="single" w:sz="4" w:space="0" w:color="auto"/>
              <w:left w:val="single" w:sz="4" w:space="0" w:color="auto"/>
              <w:bottom w:val="single" w:sz="4" w:space="0" w:color="auto"/>
              <w:right w:val="single" w:sz="4" w:space="0" w:color="auto"/>
            </w:tcBorders>
          </w:tcPr>
          <w:p w14:paraId="1AF03C62"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Content</w:t>
            </w:r>
          </w:p>
        </w:tc>
        <w:tc>
          <w:tcPr>
            <w:tcW w:w="1373" w:type="pct"/>
            <w:tcBorders>
              <w:top w:val="single" w:sz="4" w:space="0" w:color="auto"/>
              <w:left w:val="single" w:sz="4" w:space="0" w:color="auto"/>
              <w:bottom w:val="single" w:sz="4" w:space="0" w:color="auto"/>
              <w:right w:val="single" w:sz="4" w:space="0" w:color="auto"/>
            </w:tcBorders>
          </w:tcPr>
          <w:p w14:paraId="0D493154"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Suggested Assessment Methods</w:t>
            </w:r>
          </w:p>
        </w:tc>
      </w:tr>
      <w:tr w:rsidR="000A3EFC" w:rsidRPr="000A3EFC" w14:paraId="58556F73" w14:textId="77777777" w:rsidTr="00C14384">
        <w:trPr>
          <w:trHeight w:val="260"/>
        </w:trPr>
        <w:tc>
          <w:tcPr>
            <w:tcW w:w="1555" w:type="pct"/>
            <w:tcBorders>
              <w:top w:val="single" w:sz="4" w:space="0" w:color="auto"/>
              <w:left w:val="single" w:sz="4" w:space="0" w:color="auto"/>
              <w:bottom w:val="single" w:sz="4" w:space="0" w:color="auto"/>
              <w:right w:val="single" w:sz="4" w:space="0" w:color="auto"/>
            </w:tcBorders>
          </w:tcPr>
          <w:p w14:paraId="3C38B04C" w14:textId="77777777" w:rsidR="000A3EFC" w:rsidRPr="000A3EFC" w:rsidRDefault="000A3EFC" w:rsidP="000A3EFC">
            <w:pPr>
              <w:numPr>
                <w:ilvl w:val="0"/>
                <w:numId w:val="7"/>
              </w:numPr>
              <w:spacing w:before="60" w:after="60" w:line="240" w:lineRule="auto"/>
              <w:contextualSpacing/>
              <w:rPr>
                <w:rFonts w:ascii="Times New Roman" w:hAnsi="Times New Roman"/>
                <w:bCs/>
                <w:sz w:val="24"/>
                <w:szCs w:val="24"/>
                <w:lang w:val="en-ZA"/>
              </w:rPr>
            </w:pPr>
            <w:r w:rsidRPr="000A3EFC">
              <w:rPr>
                <w:rFonts w:ascii="Times New Roman" w:hAnsi="Times New Roman"/>
                <w:bCs/>
                <w:sz w:val="24"/>
                <w:szCs w:val="24"/>
                <w:lang w:val="en-GB"/>
              </w:rPr>
              <w:t>Prepare</w:t>
            </w:r>
            <w:r w:rsidRPr="000A3EFC">
              <w:rPr>
                <w:rFonts w:ascii="Times New Roman" w:hAnsi="Times New Roman"/>
                <w:bCs/>
                <w:sz w:val="24"/>
                <w:szCs w:val="24"/>
                <w:lang w:val="en-ZW"/>
              </w:rPr>
              <w:t xml:space="preserve"> </w:t>
            </w:r>
            <w:r w:rsidRPr="000A3EFC">
              <w:rPr>
                <w:rFonts w:ascii="Times New Roman" w:hAnsi="Times New Roman"/>
                <w:bCs/>
                <w:sz w:val="24"/>
                <w:szCs w:val="24"/>
                <w:lang w:val="en-GB"/>
              </w:rPr>
              <w:t xml:space="preserve">and quantify </w:t>
            </w:r>
            <w:r w:rsidRPr="000A3EFC">
              <w:rPr>
                <w:rFonts w:ascii="Times New Roman" w:hAnsi="Times New Roman"/>
                <w:bCs/>
                <w:sz w:val="24"/>
                <w:szCs w:val="24"/>
                <w:lang w:val="en-ZW"/>
              </w:rPr>
              <w:t>pipe installation materials</w:t>
            </w:r>
          </w:p>
          <w:p w14:paraId="65D02D12" w14:textId="77777777" w:rsidR="000A3EFC" w:rsidRPr="000A3EFC" w:rsidRDefault="000A3EFC" w:rsidP="000A3EFC">
            <w:pPr>
              <w:spacing w:before="60" w:after="60" w:line="240" w:lineRule="auto"/>
              <w:ind w:left="220"/>
              <w:contextualSpacing/>
              <w:rPr>
                <w:rFonts w:ascii="Times New Roman" w:hAnsi="Times New Roman"/>
                <w:bCs/>
                <w:sz w:val="24"/>
                <w:szCs w:val="24"/>
                <w:lang w:val="en-ZW"/>
              </w:rPr>
            </w:pPr>
          </w:p>
        </w:tc>
        <w:tc>
          <w:tcPr>
            <w:tcW w:w="2072" w:type="pct"/>
            <w:tcBorders>
              <w:top w:val="single" w:sz="4" w:space="0" w:color="000000"/>
              <w:left w:val="single" w:sz="4" w:space="0" w:color="000000"/>
              <w:bottom w:val="single" w:sz="4" w:space="0" w:color="000000"/>
              <w:right w:val="single" w:sz="4" w:space="0" w:color="000000"/>
            </w:tcBorders>
          </w:tcPr>
          <w:p w14:paraId="7E5E0718" w14:textId="77777777" w:rsidR="000A3EFC" w:rsidRPr="000A3EFC" w:rsidRDefault="000A3EFC" w:rsidP="000A3EFC">
            <w:pPr>
              <w:numPr>
                <w:ilvl w:val="1"/>
                <w:numId w:val="8"/>
              </w:numPr>
              <w:tabs>
                <w:tab w:val="left" w:pos="148"/>
              </w:tabs>
              <w:spacing w:after="0" w:line="240" w:lineRule="auto"/>
              <w:ind w:left="523" w:hanging="425"/>
              <w:rPr>
                <w:rFonts w:ascii="Times New Roman" w:hAnsi="Times New Roman"/>
                <w:sz w:val="24"/>
                <w:szCs w:val="24"/>
              </w:rPr>
            </w:pPr>
            <w:r w:rsidRPr="000A3EFC">
              <w:rPr>
                <w:rFonts w:ascii="Times New Roman" w:hAnsi="Times New Roman"/>
                <w:sz w:val="24"/>
                <w:szCs w:val="24"/>
              </w:rPr>
              <w:t>Safety Measures</w:t>
            </w:r>
          </w:p>
          <w:p w14:paraId="784311B6" w14:textId="77777777" w:rsidR="000A3EFC" w:rsidRPr="000A3EFC" w:rsidRDefault="000A3EFC" w:rsidP="000A3EFC">
            <w:pPr>
              <w:numPr>
                <w:ilvl w:val="0"/>
                <w:numId w:val="9"/>
              </w:numPr>
              <w:tabs>
                <w:tab w:val="left" w:pos="148"/>
              </w:tabs>
              <w:spacing w:after="0" w:line="240" w:lineRule="auto"/>
              <w:rPr>
                <w:rFonts w:ascii="Times New Roman" w:hAnsi="Times New Roman"/>
                <w:vanish/>
                <w:sz w:val="24"/>
                <w:szCs w:val="24"/>
              </w:rPr>
            </w:pPr>
          </w:p>
          <w:p w14:paraId="400B65D5" w14:textId="77777777" w:rsidR="000A3EFC" w:rsidRPr="000A3EFC" w:rsidRDefault="000A3EFC" w:rsidP="000A3EFC">
            <w:pPr>
              <w:numPr>
                <w:ilvl w:val="2"/>
                <w:numId w:val="9"/>
              </w:numPr>
              <w:tabs>
                <w:tab w:val="left" w:pos="148"/>
                <w:tab w:val="left" w:pos="1342"/>
              </w:tabs>
              <w:spacing w:after="0" w:line="240" w:lineRule="auto"/>
              <w:rPr>
                <w:rFonts w:ascii="Times New Roman" w:hAnsi="Times New Roman"/>
                <w:sz w:val="24"/>
                <w:szCs w:val="24"/>
              </w:rPr>
            </w:pPr>
            <w:r w:rsidRPr="000A3EFC">
              <w:rPr>
                <w:rFonts w:ascii="Times New Roman" w:hAnsi="Times New Roman"/>
                <w:sz w:val="24"/>
                <w:szCs w:val="24"/>
              </w:rPr>
              <w:t>Safe handling of plumbing tools and equipment</w:t>
            </w:r>
          </w:p>
          <w:p w14:paraId="104E79D1" w14:textId="77777777" w:rsidR="000A3EFC" w:rsidRPr="000A3EFC" w:rsidRDefault="000A3EFC" w:rsidP="000A3EFC">
            <w:pPr>
              <w:numPr>
                <w:ilvl w:val="2"/>
                <w:numId w:val="9"/>
              </w:numPr>
              <w:tabs>
                <w:tab w:val="left" w:pos="148"/>
                <w:tab w:val="left" w:pos="1342"/>
              </w:tabs>
              <w:spacing w:after="0" w:line="240" w:lineRule="auto"/>
              <w:rPr>
                <w:rFonts w:ascii="Times New Roman" w:hAnsi="Times New Roman"/>
                <w:sz w:val="24"/>
                <w:szCs w:val="24"/>
              </w:rPr>
            </w:pPr>
            <w:r w:rsidRPr="000A3EFC">
              <w:rPr>
                <w:rFonts w:ascii="Times New Roman" w:hAnsi="Times New Roman"/>
                <w:sz w:val="24"/>
                <w:szCs w:val="24"/>
              </w:rPr>
              <w:t xml:space="preserve">Personal protective equipment </w:t>
            </w:r>
          </w:p>
          <w:p w14:paraId="2DA40DCF" w14:textId="77777777" w:rsidR="000A3EFC" w:rsidRPr="000A3EFC" w:rsidRDefault="000A3EFC" w:rsidP="000A3EFC">
            <w:pPr>
              <w:numPr>
                <w:ilvl w:val="2"/>
                <w:numId w:val="9"/>
              </w:numPr>
              <w:tabs>
                <w:tab w:val="left" w:pos="148"/>
                <w:tab w:val="left" w:pos="1342"/>
              </w:tabs>
              <w:spacing w:after="0" w:line="240" w:lineRule="auto"/>
              <w:rPr>
                <w:rFonts w:ascii="Times New Roman" w:hAnsi="Times New Roman"/>
                <w:sz w:val="24"/>
                <w:szCs w:val="24"/>
              </w:rPr>
            </w:pPr>
            <w:r w:rsidRPr="000A3EFC">
              <w:rPr>
                <w:rFonts w:ascii="Times New Roman" w:hAnsi="Times New Roman"/>
                <w:sz w:val="24"/>
                <w:szCs w:val="24"/>
              </w:rPr>
              <w:t>Workshop SOP’s, rules and regulations.</w:t>
            </w:r>
          </w:p>
          <w:p w14:paraId="09B29199" w14:textId="77777777" w:rsidR="000A3EFC" w:rsidRPr="000A3EFC" w:rsidRDefault="000A3EFC" w:rsidP="000A3EFC">
            <w:pPr>
              <w:numPr>
                <w:ilvl w:val="1"/>
                <w:numId w:val="8"/>
              </w:numPr>
              <w:tabs>
                <w:tab w:val="left" w:pos="148"/>
              </w:tabs>
              <w:spacing w:after="0" w:line="240" w:lineRule="auto"/>
              <w:ind w:left="523" w:hanging="425"/>
              <w:rPr>
                <w:rFonts w:ascii="Times New Roman" w:hAnsi="Times New Roman"/>
                <w:sz w:val="24"/>
                <w:szCs w:val="24"/>
              </w:rPr>
            </w:pPr>
            <w:r w:rsidRPr="000A3EFC">
              <w:rPr>
                <w:rFonts w:ascii="Times New Roman" w:hAnsi="Times New Roman"/>
                <w:sz w:val="24"/>
                <w:szCs w:val="24"/>
              </w:rPr>
              <w:t xml:space="preserve">Pipe installation materials </w:t>
            </w:r>
          </w:p>
          <w:p w14:paraId="2288546E" w14:textId="77777777" w:rsidR="000A3EFC" w:rsidRPr="000A3EFC" w:rsidRDefault="000A3EFC" w:rsidP="000A3EFC">
            <w:pPr>
              <w:numPr>
                <w:ilvl w:val="0"/>
                <w:numId w:val="10"/>
              </w:numPr>
              <w:tabs>
                <w:tab w:val="left" w:pos="420"/>
              </w:tabs>
              <w:spacing w:after="0" w:line="240" w:lineRule="auto"/>
              <w:rPr>
                <w:rFonts w:ascii="Times New Roman" w:eastAsia="Times New Roman" w:hAnsi="Times New Roman"/>
                <w:vanish/>
                <w:sz w:val="24"/>
                <w:szCs w:val="24"/>
              </w:rPr>
            </w:pPr>
          </w:p>
          <w:p w14:paraId="631BBC20" w14:textId="77777777" w:rsidR="000A3EFC" w:rsidRPr="000A3EFC" w:rsidRDefault="000A3EFC" w:rsidP="000A3EFC">
            <w:pPr>
              <w:numPr>
                <w:ilvl w:val="1"/>
                <w:numId w:val="10"/>
              </w:numPr>
              <w:tabs>
                <w:tab w:val="left" w:pos="420"/>
              </w:tabs>
              <w:spacing w:after="0" w:line="240" w:lineRule="auto"/>
              <w:rPr>
                <w:rFonts w:ascii="Times New Roman" w:eastAsia="Times New Roman" w:hAnsi="Times New Roman"/>
                <w:vanish/>
                <w:sz w:val="24"/>
                <w:szCs w:val="24"/>
              </w:rPr>
            </w:pPr>
          </w:p>
          <w:p w14:paraId="3A0D125C" w14:textId="77777777" w:rsidR="000A3EFC" w:rsidRPr="000A3EFC" w:rsidRDefault="000A3EFC" w:rsidP="000A3EFC">
            <w:pPr>
              <w:numPr>
                <w:ilvl w:val="1"/>
                <w:numId w:val="10"/>
              </w:numPr>
              <w:tabs>
                <w:tab w:val="left" w:pos="420"/>
              </w:tabs>
              <w:spacing w:after="0" w:line="240" w:lineRule="auto"/>
              <w:rPr>
                <w:rFonts w:ascii="Times New Roman" w:eastAsia="Times New Roman" w:hAnsi="Times New Roman"/>
                <w:vanish/>
                <w:sz w:val="24"/>
                <w:szCs w:val="24"/>
              </w:rPr>
            </w:pPr>
          </w:p>
          <w:p w14:paraId="22861B21" w14:textId="77777777" w:rsidR="000A3EFC" w:rsidRPr="000A3EFC" w:rsidRDefault="000A3EFC" w:rsidP="000A3EFC">
            <w:pPr>
              <w:numPr>
                <w:ilvl w:val="2"/>
                <w:numId w:val="10"/>
              </w:numPr>
              <w:tabs>
                <w:tab w:val="left" w:pos="420"/>
              </w:tabs>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 xml:space="preserve">Pipes </w:t>
            </w:r>
          </w:p>
          <w:p w14:paraId="0DCB9450" w14:textId="77777777" w:rsidR="000A3EFC" w:rsidRPr="000A3EFC" w:rsidRDefault="000A3EFC" w:rsidP="000A3EFC">
            <w:pPr>
              <w:numPr>
                <w:ilvl w:val="0"/>
                <w:numId w:val="11"/>
              </w:numPr>
              <w:spacing w:after="0" w:line="240" w:lineRule="auto"/>
              <w:contextualSpacing/>
              <w:rPr>
                <w:rFonts w:ascii="Times New Roman" w:hAnsi="Times New Roman"/>
                <w:vanish/>
                <w:sz w:val="24"/>
                <w:szCs w:val="24"/>
                <w:lang w:val="en-ZW"/>
              </w:rPr>
            </w:pPr>
          </w:p>
          <w:p w14:paraId="560573F0" w14:textId="77777777" w:rsidR="000A3EFC" w:rsidRPr="000A3EFC" w:rsidRDefault="000A3EFC" w:rsidP="000A3EFC">
            <w:pPr>
              <w:numPr>
                <w:ilvl w:val="1"/>
                <w:numId w:val="11"/>
              </w:numPr>
              <w:spacing w:after="0" w:line="240" w:lineRule="auto"/>
              <w:contextualSpacing/>
              <w:rPr>
                <w:rFonts w:ascii="Times New Roman" w:hAnsi="Times New Roman"/>
                <w:vanish/>
                <w:sz w:val="24"/>
                <w:szCs w:val="24"/>
                <w:lang w:val="en-ZW"/>
              </w:rPr>
            </w:pPr>
          </w:p>
          <w:p w14:paraId="2A3DA4D7" w14:textId="77777777" w:rsidR="000A3EFC" w:rsidRPr="000A3EFC" w:rsidRDefault="000A3EFC" w:rsidP="000A3EFC">
            <w:pPr>
              <w:numPr>
                <w:ilvl w:val="1"/>
                <w:numId w:val="11"/>
              </w:numPr>
              <w:spacing w:after="0" w:line="240" w:lineRule="auto"/>
              <w:contextualSpacing/>
              <w:rPr>
                <w:rFonts w:ascii="Times New Roman" w:hAnsi="Times New Roman"/>
                <w:vanish/>
                <w:sz w:val="24"/>
                <w:szCs w:val="24"/>
                <w:lang w:val="en-ZW"/>
              </w:rPr>
            </w:pPr>
          </w:p>
          <w:p w14:paraId="19E9A01A" w14:textId="77777777" w:rsidR="000A3EFC" w:rsidRPr="000A3EFC" w:rsidRDefault="000A3EFC" w:rsidP="000A3EFC">
            <w:pPr>
              <w:numPr>
                <w:ilvl w:val="2"/>
                <w:numId w:val="11"/>
              </w:numPr>
              <w:spacing w:after="0" w:line="240" w:lineRule="auto"/>
              <w:contextualSpacing/>
              <w:rPr>
                <w:rFonts w:ascii="Times New Roman" w:hAnsi="Times New Roman"/>
                <w:vanish/>
                <w:sz w:val="24"/>
                <w:szCs w:val="24"/>
                <w:lang w:val="en-ZW"/>
              </w:rPr>
            </w:pPr>
          </w:p>
          <w:p w14:paraId="32AFD0AD" w14:textId="77777777" w:rsidR="000A3EFC" w:rsidRPr="000A3EFC" w:rsidRDefault="000A3EFC" w:rsidP="000A3EFC">
            <w:pPr>
              <w:numPr>
                <w:ilvl w:val="3"/>
                <w:numId w:val="11"/>
              </w:numPr>
              <w:tabs>
                <w:tab w:val="left" w:pos="1909"/>
              </w:tabs>
              <w:spacing w:after="0" w:line="240" w:lineRule="auto"/>
              <w:contextualSpacing/>
              <w:rPr>
                <w:rFonts w:ascii="Times New Roman" w:hAnsi="Times New Roman"/>
                <w:sz w:val="24"/>
                <w:szCs w:val="24"/>
              </w:rPr>
            </w:pPr>
            <w:r w:rsidRPr="000A3EFC">
              <w:rPr>
                <w:rFonts w:ascii="Times New Roman" w:hAnsi="Times New Roman"/>
                <w:sz w:val="24"/>
                <w:szCs w:val="24"/>
                <w:lang w:val="en-ZW"/>
              </w:rPr>
              <w:t>PPR-Polypropylene random pipes</w:t>
            </w:r>
          </w:p>
          <w:p w14:paraId="1DE53E6A" w14:textId="77777777" w:rsidR="000A3EFC" w:rsidRPr="000A3EFC" w:rsidRDefault="000A3EFC" w:rsidP="000A3EFC">
            <w:pPr>
              <w:numPr>
                <w:ilvl w:val="3"/>
                <w:numId w:val="11"/>
              </w:numPr>
              <w:tabs>
                <w:tab w:val="left" w:pos="1909"/>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HDPE-High density polyethylene pipes</w:t>
            </w:r>
          </w:p>
          <w:p w14:paraId="7E981982" w14:textId="77777777" w:rsidR="000A3EFC" w:rsidRPr="000A3EFC" w:rsidRDefault="000A3EFC" w:rsidP="000A3EFC">
            <w:pPr>
              <w:numPr>
                <w:ilvl w:val="3"/>
                <w:numId w:val="11"/>
              </w:numPr>
              <w:tabs>
                <w:tab w:val="left" w:pos="1909"/>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Galvanized iron (G.I) pipes</w:t>
            </w:r>
          </w:p>
          <w:p w14:paraId="2C17887D" w14:textId="77777777" w:rsidR="000A3EFC" w:rsidRPr="000A3EFC" w:rsidRDefault="000A3EFC" w:rsidP="000A3EFC">
            <w:pPr>
              <w:numPr>
                <w:ilvl w:val="3"/>
                <w:numId w:val="11"/>
              </w:numPr>
              <w:tabs>
                <w:tab w:val="left" w:pos="1909"/>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Chlorinated polyvinyl chloride (CPVC)</w:t>
            </w:r>
          </w:p>
          <w:p w14:paraId="1DDBEB6B" w14:textId="77777777" w:rsidR="000A3EFC" w:rsidRPr="000A3EFC" w:rsidRDefault="000A3EFC" w:rsidP="000A3EFC">
            <w:pPr>
              <w:numPr>
                <w:ilvl w:val="3"/>
                <w:numId w:val="11"/>
              </w:numPr>
              <w:tabs>
                <w:tab w:val="left" w:pos="1909"/>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lastRenderedPageBreak/>
              <w:t>Unplasticized polyvinyl chloride (UPVC)</w:t>
            </w:r>
          </w:p>
          <w:p w14:paraId="18E330B4" w14:textId="77777777" w:rsidR="000A3EFC" w:rsidRPr="000A3EFC" w:rsidRDefault="000A3EFC" w:rsidP="000A3EFC">
            <w:pPr>
              <w:numPr>
                <w:ilvl w:val="2"/>
                <w:numId w:val="10"/>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Caulking supplies</w:t>
            </w:r>
          </w:p>
          <w:p w14:paraId="5ED03225" w14:textId="77777777" w:rsidR="000A3EFC" w:rsidRPr="000A3EFC" w:rsidRDefault="000A3EFC" w:rsidP="000A3EFC">
            <w:pPr>
              <w:numPr>
                <w:ilvl w:val="2"/>
                <w:numId w:val="10"/>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Various types of pipe support</w:t>
            </w:r>
          </w:p>
          <w:p w14:paraId="74209D97" w14:textId="77777777" w:rsidR="000A3EFC" w:rsidRPr="000A3EFC" w:rsidRDefault="000A3EFC" w:rsidP="000A3EFC">
            <w:pPr>
              <w:numPr>
                <w:ilvl w:val="2"/>
                <w:numId w:val="10"/>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Sandpapers</w:t>
            </w:r>
          </w:p>
          <w:p w14:paraId="224A9621" w14:textId="77777777" w:rsidR="000A3EFC" w:rsidRPr="000A3EFC" w:rsidRDefault="000A3EFC" w:rsidP="000A3EFC">
            <w:pPr>
              <w:numPr>
                <w:ilvl w:val="2"/>
                <w:numId w:val="10"/>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Threading oil</w:t>
            </w:r>
          </w:p>
          <w:p w14:paraId="226E3599" w14:textId="77777777" w:rsidR="000A3EFC" w:rsidRPr="000A3EFC" w:rsidRDefault="000A3EFC" w:rsidP="000A3EFC">
            <w:pPr>
              <w:numPr>
                <w:ilvl w:val="2"/>
                <w:numId w:val="10"/>
              </w:numPr>
              <w:spacing w:after="0" w:line="240" w:lineRule="auto"/>
              <w:rPr>
                <w:rFonts w:ascii="Times New Roman" w:eastAsia="Times New Roman" w:hAnsi="Times New Roman"/>
                <w:bCs/>
                <w:sz w:val="24"/>
                <w:szCs w:val="24"/>
              </w:rPr>
            </w:pPr>
            <w:r w:rsidRPr="000A3EFC">
              <w:rPr>
                <w:rFonts w:ascii="Times New Roman" w:hAnsi="Times New Roman"/>
                <w:sz w:val="24"/>
                <w:szCs w:val="24"/>
              </w:rPr>
              <w:t xml:space="preserve">Thread tape </w:t>
            </w:r>
          </w:p>
          <w:p w14:paraId="790AFE9A" w14:textId="77777777" w:rsidR="000A3EFC" w:rsidRPr="000A3EFC" w:rsidRDefault="000A3EFC" w:rsidP="000A3EFC">
            <w:pPr>
              <w:numPr>
                <w:ilvl w:val="1"/>
                <w:numId w:val="8"/>
              </w:numPr>
              <w:tabs>
                <w:tab w:val="left" w:pos="148"/>
              </w:tabs>
              <w:spacing w:after="0" w:line="240" w:lineRule="auto"/>
              <w:ind w:left="523" w:hanging="425"/>
              <w:rPr>
                <w:rFonts w:ascii="Times New Roman" w:hAnsi="Times New Roman"/>
                <w:sz w:val="24"/>
                <w:szCs w:val="24"/>
              </w:rPr>
            </w:pPr>
            <w:r w:rsidRPr="000A3EFC">
              <w:rPr>
                <w:rFonts w:ascii="Times New Roman" w:hAnsi="Times New Roman"/>
                <w:sz w:val="24"/>
                <w:szCs w:val="24"/>
              </w:rPr>
              <w:t>Preparation of pipes</w:t>
            </w:r>
          </w:p>
          <w:p w14:paraId="35D659D9"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Pipe bending</w:t>
            </w:r>
          </w:p>
          <w:p w14:paraId="7B41B611"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Cold bending</w:t>
            </w:r>
          </w:p>
          <w:p w14:paraId="22F29B05"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Heat bending</w:t>
            </w:r>
          </w:p>
          <w:p w14:paraId="5031D792"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Pipe cutting</w:t>
            </w:r>
          </w:p>
          <w:p w14:paraId="2327E431"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Pipe jointing</w:t>
            </w:r>
          </w:p>
          <w:p w14:paraId="4C69F1B5" w14:textId="77777777" w:rsidR="000A3EFC" w:rsidRPr="000A3EFC" w:rsidRDefault="000A3EFC" w:rsidP="000A3EFC">
            <w:pPr>
              <w:numPr>
                <w:ilvl w:val="2"/>
                <w:numId w:val="8"/>
              </w:numPr>
              <w:spacing w:after="0" w:line="240" w:lineRule="auto"/>
              <w:rPr>
                <w:rFonts w:ascii="Times New Roman" w:hAnsi="Times New Roman"/>
                <w:sz w:val="24"/>
                <w:szCs w:val="24"/>
              </w:rPr>
            </w:pPr>
            <w:r w:rsidRPr="000A3EFC">
              <w:rPr>
                <w:rFonts w:ascii="Times New Roman" w:hAnsi="Times New Roman"/>
                <w:sz w:val="24"/>
                <w:szCs w:val="24"/>
              </w:rPr>
              <w:t>Pipe threading</w:t>
            </w:r>
          </w:p>
          <w:p w14:paraId="176A98A7" w14:textId="77777777" w:rsidR="000A3EFC" w:rsidRPr="000A3EFC" w:rsidRDefault="000A3EFC" w:rsidP="000A3EFC">
            <w:pPr>
              <w:numPr>
                <w:ilvl w:val="2"/>
                <w:numId w:val="8"/>
              </w:numPr>
              <w:spacing w:after="0" w:line="240" w:lineRule="auto"/>
              <w:ind w:left="1447" w:hanging="708"/>
              <w:rPr>
                <w:rFonts w:ascii="Times New Roman" w:hAnsi="Times New Roman"/>
                <w:sz w:val="24"/>
                <w:szCs w:val="24"/>
              </w:rPr>
            </w:pPr>
            <w:r w:rsidRPr="000A3EFC">
              <w:rPr>
                <w:rFonts w:ascii="Times New Roman" w:hAnsi="Times New Roman"/>
                <w:sz w:val="24"/>
                <w:szCs w:val="24"/>
              </w:rPr>
              <w:t>Pipe welding</w:t>
            </w:r>
          </w:p>
          <w:p w14:paraId="6F6F07B8" w14:textId="77777777" w:rsidR="000A3EFC" w:rsidRPr="000A3EFC" w:rsidRDefault="000A3EFC" w:rsidP="000A3EFC">
            <w:pPr>
              <w:numPr>
                <w:ilvl w:val="1"/>
                <w:numId w:val="8"/>
              </w:numPr>
              <w:tabs>
                <w:tab w:val="left" w:pos="148"/>
              </w:tabs>
              <w:spacing w:after="0" w:line="240" w:lineRule="auto"/>
              <w:ind w:left="523" w:hanging="425"/>
              <w:rPr>
                <w:rFonts w:ascii="Times New Roman" w:hAnsi="Times New Roman"/>
                <w:sz w:val="24"/>
                <w:szCs w:val="24"/>
                <w:lang w:val="en-GB"/>
              </w:rPr>
            </w:pPr>
            <w:r w:rsidRPr="000A3EFC">
              <w:rPr>
                <w:rFonts w:ascii="Times New Roman" w:hAnsi="Times New Roman"/>
                <w:sz w:val="24"/>
                <w:szCs w:val="24"/>
                <w:lang w:val="en-GB"/>
              </w:rPr>
              <w:t xml:space="preserve">Quantify Materials and supplies     </w:t>
            </w:r>
          </w:p>
          <w:p w14:paraId="118821DF" w14:textId="77777777" w:rsidR="000A3EFC" w:rsidRPr="000A3EFC" w:rsidRDefault="000A3EFC" w:rsidP="000A3EFC">
            <w:pPr>
              <w:numPr>
                <w:ilvl w:val="2"/>
                <w:numId w:val="8"/>
              </w:numPr>
              <w:tabs>
                <w:tab w:val="left" w:pos="1342"/>
              </w:tabs>
              <w:spacing w:after="0" w:line="240" w:lineRule="auto"/>
              <w:ind w:left="1447" w:hanging="708"/>
              <w:rPr>
                <w:rFonts w:ascii="Times New Roman" w:hAnsi="Times New Roman"/>
                <w:sz w:val="24"/>
                <w:szCs w:val="24"/>
                <w:lang w:val="en-GB"/>
              </w:rPr>
            </w:pPr>
            <w:r w:rsidRPr="000A3EFC">
              <w:rPr>
                <w:rFonts w:ascii="Times New Roman" w:hAnsi="Times New Roman"/>
                <w:sz w:val="24"/>
                <w:szCs w:val="24"/>
                <w:lang w:val="en-GB"/>
              </w:rPr>
              <w:t xml:space="preserve">  Measurements</w:t>
            </w:r>
          </w:p>
          <w:p w14:paraId="2E881D96" w14:textId="77777777" w:rsidR="000A3EFC" w:rsidRPr="000A3EFC" w:rsidRDefault="000A3EFC" w:rsidP="000A3EFC">
            <w:pPr>
              <w:numPr>
                <w:ilvl w:val="2"/>
                <w:numId w:val="8"/>
              </w:numPr>
              <w:tabs>
                <w:tab w:val="left" w:pos="1342"/>
              </w:tabs>
              <w:spacing w:after="0" w:line="240" w:lineRule="auto"/>
              <w:ind w:left="1447" w:hanging="708"/>
              <w:rPr>
                <w:rFonts w:ascii="Times New Roman" w:hAnsi="Times New Roman"/>
                <w:sz w:val="24"/>
                <w:szCs w:val="24"/>
                <w:lang w:val="en-GB"/>
              </w:rPr>
            </w:pPr>
            <w:r w:rsidRPr="000A3EFC">
              <w:rPr>
                <w:rFonts w:ascii="Times New Roman" w:hAnsi="Times New Roman"/>
                <w:sz w:val="24"/>
                <w:szCs w:val="24"/>
                <w:lang w:val="en-GB"/>
              </w:rPr>
              <w:t>Fittings</w:t>
            </w:r>
          </w:p>
          <w:p w14:paraId="36E3D876" w14:textId="77777777" w:rsidR="000A3EFC" w:rsidRPr="000A3EFC" w:rsidRDefault="000A3EFC" w:rsidP="000A3EFC">
            <w:pPr>
              <w:numPr>
                <w:ilvl w:val="2"/>
                <w:numId w:val="8"/>
              </w:numPr>
              <w:tabs>
                <w:tab w:val="left" w:pos="1342"/>
              </w:tabs>
              <w:spacing w:after="0" w:line="240" w:lineRule="auto"/>
              <w:ind w:left="1447" w:hanging="708"/>
              <w:rPr>
                <w:rFonts w:ascii="Times New Roman" w:hAnsi="Times New Roman"/>
                <w:sz w:val="24"/>
                <w:szCs w:val="24"/>
                <w:lang w:val="en-GB"/>
              </w:rPr>
            </w:pPr>
            <w:r w:rsidRPr="000A3EFC">
              <w:rPr>
                <w:rFonts w:ascii="Times New Roman" w:hAnsi="Times New Roman"/>
                <w:sz w:val="24"/>
                <w:szCs w:val="24"/>
                <w:lang w:val="en-GB"/>
              </w:rPr>
              <w:t>Supplies</w:t>
            </w:r>
          </w:p>
          <w:p w14:paraId="5DF3FFF5" w14:textId="77777777" w:rsidR="000A3EFC" w:rsidRPr="000A3EFC" w:rsidRDefault="000A3EFC" w:rsidP="000A3EFC">
            <w:pPr>
              <w:numPr>
                <w:ilvl w:val="2"/>
                <w:numId w:val="8"/>
              </w:numPr>
              <w:tabs>
                <w:tab w:val="left" w:pos="1342"/>
              </w:tabs>
              <w:spacing w:after="0" w:line="240" w:lineRule="auto"/>
              <w:ind w:left="1447" w:hanging="708"/>
              <w:rPr>
                <w:rFonts w:ascii="Times New Roman" w:hAnsi="Times New Roman"/>
                <w:sz w:val="24"/>
                <w:szCs w:val="24"/>
                <w:lang w:val="en-GB"/>
              </w:rPr>
            </w:pPr>
            <w:r w:rsidRPr="000A3EFC">
              <w:rPr>
                <w:rFonts w:ascii="Times New Roman" w:hAnsi="Times New Roman"/>
                <w:sz w:val="24"/>
                <w:szCs w:val="24"/>
                <w:lang w:val="en-GB"/>
              </w:rPr>
              <w:t>Material Schedule</w:t>
            </w:r>
          </w:p>
          <w:p w14:paraId="74AF32B7" w14:textId="77777777" w:rsidR="000A3EFC" w:rsidRPr="000A3EFC" w:rsidRDefault="000A3EFC" w:rsidP="000A3EFC">
            <w:pPr>
              <w:numPr>
                <w:ilvl w:val="2"/>
                <w:numId w:val="8"/>
              </w:numPr>
              <w:tabs>
                <w:tab w:val="left" w:pos="1342"/>
              </w:tabs>
              <w:spacing w:after="0" w:line="240" w:lineRule="auto"/>
              <w:ind w:left="1447" w:hanging="708"/>
              <w:rPr>
                <w:rFonts w:ascii="Times New Roman" w:hAnsi="Times New Roman"/>
                <w:sz w:val="24"/>
                <w:szCs w:val="24"/>
                <w:lang w:val="en-GB"/>
              </w:rPr>
            </w:pPr>
            <w:r w:rsidRPr="000A3EFC">
              <w:rPr>
                <w:rFonts w:ascii="Times New Roman" w:hAnsi="Times New Roman"/>
                <w:sz w:val="24"/>
                <w:szCs w:val="24"/>
                <w:lang w:val="en-GB"/>
              </w:rPr>
              <w:t>Estimation and costing</w:t>
            </w:r>
          </w:p>
        </w:tc>
        <w:tc>
          <w:tcPr>
            <w:tcW w:w="1373" w:type="pct"/>
            <w:tcBorders>
              <w:top w:val="single" w:sz="4" w:space="0" w:color="auto"/>
              <w:left w:val="single" w:sz="4" w:space="0" w:color="auto"/>
              <w:bottom w:val="single" w:sz="4" w:space="0" w:color="auto"/>
              <w:right w:val="single" w:sz="4" w:space="0" w:color="auto"/>
            </w:tcBorders>
          </w:tcPr>
          <w:p w14:paraId="00399916"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3CB2852F"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 xml:space="preserve">Projects </w:t>
            </w:r>
          </w:p>
          <w:p w14:paraId="27AC2BA7"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Observation</w:t>
            </w:r>
          </w:p>
          <w:p w14:paraId="131363C9"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Portfolio of evidence</w:t>
            </w:r>
          </w:p>
          <w:p w14:paraId="69E7DFBF"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 xml:space="preserve">Written assessment </w:t>
            </w:r>
          </w:p>
          <w:p w14:paraId="7F7F9865"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Oral assessment</w:t>
            </w:r>
          </w:p>
          <w:p w14:paraId="5D065E1D" w14:textId="77777777" w:rsidR="000A3EFC" w:rsidRPr="000A3EFC" w:rsidRDefault="000A3EFC" w:rsidP="000A3EFC">
            <w:pPr>
              <w:spacing w:after="0" w:line="240" w:lineRule="auto"/>
              <w:ind w:left="360"/>
              <w:rPr>
                <w:rFonts w:ascii="Times New Roman" w:hAnsi="Times New Roman"/>
                <w:sz w:val="24"/>
                <w:szCs w:val="24"/>
                <w:lang w:val="en-ZA"/>
              </w:rPr>
            </w:pPr>
          </w:p>
        </w:tc>
      </w:tr>
      <w:tr w:rsidR="000A3EFC" w:rsidRPr="000A3EFC" w14:paraId="160D12E3" w14:textId="77777777" w:rsidTr="00C14384">
        <w:trPr>
          <w:trHeight w:val="260"/>
        </w:trPr>
        <w:tc>
          <w:tcPr>
            <w:tcW w:w="1555" w:type="pct"/>
            <w:tcBorders>
              <w:top w:val="single" w:sz="4" w:space="0" w:color="auto"/>
              <w:left w:val="single" w:sz="4" w:space="0" w:color="auto"/>
              <w:bottom w:val="single" w:sz="4" w:space="0" w:color="auto"/>
              <w:right w:val="single" w:sz="4" w:space="0" w:color="auto"/>
            </w:tcBorders>
          </w:tcPr>
          <w:p w14:paraId="60A184B6" w14:textId="77777777" w:rsidR="000A3EFC" w:rsidRPr="000A3EFC" w:rsidRDefault="000A3EFC" w:rsidP="000A3EFC">
            <w:pPr>
              <w:numPr>
                <w:ilvl w:val="0"/>
                <w:numId w:val="11"/>
              </w:numPr>
              <w:spacing w:before="60" w:after="60" w:line="240" w:lineRule="auto"/>
              <w:contextualSpacing/>
              <w:rPr>
                <w:rFonts w:ascii="Times New Roman" w:hAnsi="Times New Roman"/>
                <w:bCs/>
                <w:sz w:val="24"/>
                <w:szCs w:val="24"/>
                <w:lang w:val="en-GB"/>
              </w:rPr>
            </w:pPr>
            <w:r w:rsidRPr="000A3EFC">
              <w:rPr>
                <w:rFonts w:ascii="Times New Roman" w:hAnsi="Times New Roman"/>
                <w:bCs/>
                <w:sz w:val="24"/>
                <w:szCs w:val="24"/>
                <w:lang w:val="en-GB"/>
              </w:rPr>
              <w:t>Sketch simple plumbing drawing and symbols</w:t>
            </w:r>
          </w:p>
          <w:p w14:paraId="2F6D3693" w14:textId="77777777" w:rsidR="000A3EFC" w:rsidRPr="000A3EFC" w:rsidRDefault="000A3EFC" w:rsidP="000A3EFC">
            <w:pPr>
              <w:spacing w:before="60" w:after="60" w:line="240" w:lineRule="auto"/>
              <w:contextualSpacing/>
              <w:rPr>
                <w:rFonts w:ascii="Times New Roman" w:hAnsi="Times New Roman"/>
                <w:bCs/>
                <w:sz w:val="24"/>
                <w:szCs w:val="24"/>
                <w:lang w:val="en-GB"/>
              </w:rPr>
            </w:pPr>
          </w:p>
        </w:tc>
        <w:tc>
          <w:tcPr>
            <w:tcW w:w="2072" w:type="pct"/>
            <w:tcBorders>
              <w:top w:val="single" w:sz="4" w:space="0" w:color="000000"/>
              <w:left w:val="single" w:sz="4" w:space="0" w:color="000000"/>
              <w:bottom w:val="single" w:sz="4" w:space="0" w:color="000000"/>
              <w:right w:val="single" w:sz="4" w:space="0" w:color="000000"/>
            </w:tcBorders>
          </w:tcPr>
          <w:p w14:paraId="0BD373EE" w14:textId="77777777" w:rsidR="000A3EFC" w:rsidRPr="000A3EFC" w:rsidRDefault="000A3EFC" w:rsidP="000A3EFC">
            <w:pPr>
              <w:numPr>
                <w:ilvl w:val="0"/>
                <w:numId w:val="13"/>
              </w:numPr>
              <w:tabs>
                <w:tab w:val="left" w:pos="148"/>
              </w:tabs>
              <w:spacing w:after="0" w:line="240" w:lineRule="auto"/>
              <w:ind w:left="49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Working drawings</w:t>
            </w:r>
          </w:p>
          <w:p w14:paraId="4A1332B9" w14:textId="77777777" w:rsidR="000A3EFC" w:rsidRPr="000A3EFC" w:rsidRDefault="000A3EFC" w:rsidP="000A3EFC">
            <w:pPr>
              <w:numPr>
                <w:ilvl w:val="2"/>
                <w:numId w:val="14"/>
              </w:numPr>
              <w:tabs>
                <w:tab w:val="left" w:pos="1342"/>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Pictorial</w:t>
            </w:r>
          </w:p>
          <w:p w14:paraId="5D8DC510" w14:textId="77777777" w:rsidR="000A3EFC" w:rsidRPr="000A3EFC" w:rsidRDefault="000A3EFC" w:rsidP="000A3EFC">
            <w:pPr>
              <w:numPr>
                <w:ilvl w:val="2"/>
                <w:numId w:val="14"/>
              </w:numPr>
              <w:tabs>
                <w:tab w:val="left" w:pos="1342"/>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GB"/>
              </w:rPr>
              <w:t xml:space="preserve"> </w:t>
            </w:r>
            <w:r w:rsidRPr="000A3EFC">
              <w:rPr>
                <w:rFonts w:ascii="Times New Roman" w:eastAsia="Times New Roman" w:hAnsi="Times New Roman"/>
                <w:bCs/>
                <w:sz w:val="24"/>
                <w:szCs w:val="24"/>
                <w:lang w:val="en-ZW"/>
              </w:rPr>
              <w:t>Line drawing</w:t>
            </w:r>
          </w:p>
          <w:p w14:paraId="22CDD932" w14:textId="77777777" w:rsidR="000A3EFC" w:rsidRPr="000A3EFC" w:rsidRDefault="000A3EFC" w:rsidP="000A3EFC">
            <w:pPr>
              <w:numPr>
                <w:ilvl w:val="2"/>
                <w:numId w:val="14"/>
              </w:numPr>
              <w:tabs>
                <w:tab w:val="left" w:pos="1342"/>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Freehand sketching</w:t>
            </w:r>
          </w:p>
          <w:p w14:paraId="4E121999" w14:textId="77777777" w:rsidR="000A3EFC" w:rsidRPr="000A3EFC" w:rsidRDefault="000A3EFC" w:rsidP="000A3EFC">
            <w:pPr>
              <w:tabs>
                <w:tab w:val="left" w:pos="1342"/>
              </w:tabs>
              <w:spacing w:after="0" w:line="240" w:lineRule="auto"/>
              <w:ind w:left="720"/>
              <w:rPr>
                <w:rFonts w:ascii="Times New Roman" w:eastAsia="Times New Roman" w:hAnsi="Times New Roman"/>
                <w:sz w:val="24"/>
                <w:szCs w:val="24"/>
              </w:rPr>
            </w:pPr>
            <w:r w:rsidRPr="000A3EFC">
              <w:rPr>
                <w:rFonts w:ascii="Times New Roman" w:eastAsia="Times New Roman" w:hAnsi="Times New Roman"/>
                <w:bCs/>
                <w:sz w:val="24"/>
                <w:szCs w:val="24"/>
                <w:lang w:val="en-GB"/>
              </w:rPr>
              <w:t xml:space="preserve"> </w:t>
            </w:r>
            <w:r w:rsidRPr="000A3EFC">
              <w:rPr>
                <w:rFonts w:ascii="Times New Roman" w:eastAsia="Times New Roman" w:hAnsi="Times New Roman"/>
                <w:bCs/>
                <w:sz w:val="24"/>
                <w:szCs w:val="24"/>
              </w:rPr>
              <w:t>Scale drawings</w:t>
            </w:r>
          </w:p>
          <w:p w14:paraId="276CD288" w14:textId="77777777" w:rsidR="000A3EFC" w:rsidRPr="000A3EFC" w:rsidRDefault="000A3EFC" w:rsidP="000A3EFC">
            <w:pPr>
              <w:numPr>
                <w:ilvl w:val="1"/>
                <w:numId w:val="14"/>
              </w:numPr>
              <w:tabs>
                <w:tab w:val="left" w:pos="1342"/>
              </w:tabs>
              <w:spacing w:after="0" w:line="240" w:lineRule="auto"/>
              <w:contextualSpacing/>
              <w:rPr>
                <w:rFonts w:ascii="Times New Roman" w:hAnsi="Times New Roman"/>
                <w:sz w:val="24"/>
                <w:szCs w:val="24"/>
                <w:lang w:val="en-GB"/>
              </w:rPr>
            </w:pPr>
            <w:r w:rsidRPr="000A3EFC">
              <w:rPr>
                <w:rFonts w:ascii="Times New Roman" w:hAnsi="Times New Roman"/>
                <w:sz w:val="24"/>
                <w:szCs w:val="24"/>
                <w:lang w:val="en-GB"/>
              </w:rPr>
              <w:t xml:space="preserve"> Interpretation </w:t>
            </w:r>
            <w:proofErr w:type="gramStart"/>
            <w:r w:rsidRPr="000A3EFC">
              <w:rPr>
                <w:rFonts w:ascii="Times New Roman" w:hAnsi="Times New Roman"/>
                <w:sz w:val="24"/>
                <w:szCs w:val="24"/>
                <w:lang w:val="en-GB"/>
              </w:rPr>
              <w:t>o</w:t>
            </w:r>
            <w:r w:rsidRPr="000A3EFC">
              <w:rPr>
                <w:rFonts w:ascii="Times New Roman" w:hAnsi="Times New Roman"/>
                <w:b/>
                <w:sz w:val="24"/>
                <w:szCs w:val="24"/>
                <w:lang w:val="en-GB"/>
              </w:rPr>
              <w:t>f</w:t>
            </w:r>
            <w:r w:rsidRPr="000A3EFC">
              <w:rPr>
                <w:rFonts w:ascii="Times New Roman" w:hAnsi="Times New Roman"/>
                <w:b/>
                <w:i/>
                <w:sz w:val="24"/>
                <w:szCs w:val="24"/>
                <w:lang w:val="en-GB"/>
              </w:rPr>
              <w:t xml:space="preserve">  </w:t>
            </w:r>
            <w:r w:rsidRPr="000A3EFC">
              <w:rPr>
                <w:rFonts w:ascii="Times New Roman" w:hAnsi="Times New Roman"/>
                <w:bCs/>
                <w:iCs/>
                <w:sz w:val="24"/>
                <w:szCs w:val="24"/>
                <w:lang w:val="en-GB"/>
              </w:rPr>
              <w:t>Working</w:t>
            </w:r>
            <w:proofErr w:type="gramEnd"/>
            <w:r w:rsidRPr="000A3EFC">
              <w:rPr>
                <w:rFonts w:ascii="Times New Roman" w:hAnsi="Times New Roman"/>
                <w:bCs/>
                <w:iCs/>
                <w:sz w:val="24"/>
                <w:szCs w:val="24"/>
                <w:lang w:val="en-GB"/>
              </w:rPr>
              <w:t xml:space="preserve"> pipework drawings </w:t>
            </w:r>
          </w:p>
          <w:p w14:paraId="14D57DFB" w14:textId="77777777" w:rsidR="000A3EFC" w:rsidRPr="000A3EFC" w:rsidRDefault="000A3EFC" w:rsidP="000A3EFC">
            <w:pPr>
              <w:numPr>
                <w:ilvl w:val="1"/>
                <w:numId w:val="14"/>
              </w:numPr>
              <w:tabs>
                <w:tab w:val="left" w:pos="1342"/>
              </w:tabs>
              <w:spacing w:after="0" w:line="240" w:lineRule="auto"/>
              <w:contextualSpacing/>
              <w:rPr>
                <w:rFonts w:ascii="Times New Roman" w:hAnsi="Times New Roman"/>
                <w:sz w:val="24"/>
                <w:szCs w:val="24"/>
                <w:lang w:val="en-GB"/>
              </w:rPr>
            </w:pPr>
            <w:r w:rsidRPr="000A3EFC">
              <w:rPr>
                <w:rFonts w:ascii="Times New Roman" w:eastAsia="Times New Roman" w:hAnsi="Times New Roman"/>
                <w:sz w:val="24"/>
                <w:szCs w:val="24"/>
                <w:lang w:val="en-ZW"/>
              </w:rPr>
              <w:t>Measurements and Symbols</w:t>
            </w:r>
          </w:p>
          <w:p w14:paraId="5D4EC01A" w14:textId="77777777" w:rsidR="000A3EFC" w:rsidRPr="000A3EFC" w:rsidRDefault="000A3EFC" w:rsidP="000A3EFC">
            <w:pPr>
              <w:numPr>
                <w:ilvl w:val="2"/>
                <w:numId w:val="14"/>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Isometric pipework drawings</w:t>
            </w:r>
          </w:p>
          <w:p w14:paraId="312C8EF2" w14:textId="77777777" w:rsidR="000A3EFC" w:rsidRPr="000A3EFC" w:rsidRDefault="000A3EFC" w:rsidP="000A3EFC">
            <w:pPr>
              <w:numPr>
                <w:ilvl w:val="2"/>
                <w:numId w:val="14"/>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Interpret working drawings.</w:t>
            </w:r>
          </w:p>
          <w:p w14:paraId="1574AA2A" w14:textId="77777777" w:rsidR="000A3EFC" w:rsidRPr="000A3EFC" w:rsidRDefault="000A3EFC" w:rsidP="000A3EFC">
            <w:pPr>
              <w:spacing w:after="0" w:line="240" w:lineRule="auto"/>
              <w:ind w:left="360"/>
              <w:rPr>
                <w:rFonts w:ascii="Times New Roman" w:hAnsi="Times New Roman"/>
                <w:sz w:val="24"/>
                <w:szCs w:val="24"/>
                <w:lang w:val="en-GB"/>
              </w:rPr>
            </w:pPr>
            <w:r w:rsidRPr="000A3EFC">
              <w:rPr>
                <w:rFonts w:ascii="Times New Roman" w:hAnsi="Times New Roman"/>
                <w:sz w:val="24"/>
                <w:szCs w:val="24"/>
                <w:lang w:val="en-GB"/>
              </w:rPr>
              <w:t xml:space="preserve">       </w:t>
            </w:r>
          </w:p>
        </w:tc>
        <w:tc>
          <w:tcPr>
            <w:tcW w:w="1373" w:type="pct"/>
            <w:tcBorders>
              <w:top w:val="single" w:sz="4" w:space="0" w:color="auto"/>
              <w:left w:val="single" w:sz="4" w:space="0" w:color="auto"/>
              <w:bottom w:val="single" w:sz="4" w:space="0" w:color="auto"/>
              <w:right w:val="single" w:sz="4" w:space="0" w:color="auto"/>
            </w:tcBorders>
          </w:tcPr>
          <w:p w14:paraId="37B0D557"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Practical</w:t>
            </w:r>
          </w:p>
          <w:p w14:paraId="15F53A68"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 xml:space="preserve">Projects </w:t>
            </w:r>
          </w:p>
          <w:p w14:paraId="7BCE6C6A"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Observation</w:t>
            </w:r>
          </w:p>
          <w:p w14:paraId="39220709"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Portfolio of evidence</w:t>
            </w:r>
          </w:p>
          <w:p w14:paraId="6974A6BB"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 xml:space="preserve">Written assessment </w:t>
            </w:r>
          </w:p>
          <w:p w14:paraId="3B2D3232"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Oral assessment</w:t>
            </w:r>
          </w:p>
          <w:p w14:paraId="4FEB6EF8" w14:textId="77777777" w:rsidR="000A3EFC" w:rsidRPr="000A3EFC" w:rsidRDefault="000A3EFC" w:rsidP="000A3EFC">
            <w:pPr>
              <w:spacing w:after="0" w:line="240" w:lineRule="auto"/>
              <w:ind w:left="360"/>
              <w:rPr>
                <w:rFonts w:ascii="Times New Roman" w:hAnsi="Times New Roman"/>
                <w:sz w:val="24"/>
                <w:szCs w:val="24"/>
                <w:lang w:val="en-ZA"/>
              </w:rPr>
            </w:pPr>
          </w:p>
        </w:tc>
      </w:tr>
      <w:tr w:rsidR="000A3EFC" w:rsidRPr="000A3EFC" w14:paraId="09980DA0" w14:textId="77777777" w:rsidTr="00C14384">
        <w:trPr>
          <w:trHeight w:val="1178"/>
        </w:trPr>
        <w:tc>
          <w:tcPr>
            <w:tcW w:w="1555" w:type="pct"/>
            <w:tcBorders>
              <w:top w:val="single" w:sz="4" w:space="0" w:color="auto"/>
              <w:left w:val="single" w:sz="4" w:space="0" w:color="auto"/>
              <w:bottom w:val="single" w:sz="4" w:space="0" w:color="auto"/>
              <w:right w:val="single" w:sz="4" w:space="0" w:color="auto"/>
            </w:tcBorders>
          </w:tcPr>
          <w:p w14:paraId="0E9A4C6F" w14:textId="77777777" w:rsidR="000A3EFC" w:rsidRPr="000A3EFC" w:rsidRDefault="000A3EFC" w:rsidP="000A3EFC">
            <w:pPr>
              <w:numPr>
                <w:ilvl w:val="0"/>
                <w:numId w:val="11"/>
              </w:numPr>
              <w:spacing w:after="0" w:line="240" w:lineRule="auto"/>
              <w:contextualSpacing/>
              <w:rPr>
                <w:rFonts w:ascii="Times New Roman" w:hAnsi="Times New Roman"/>
                <w:sz w:val="24"/>
                <w:szCs w:val="24"/>
              </w:rPr>
            </w:pPr>
            <w:r w:rsidRPr="000A3EFC">
              <w:rPr>
                <w:rFonts w:ascii="Times New Roman" w:hAnsi="Times New Roman"/>
                <w:sz w:val="24"/>
                <w:szCs w:val="24"/>
                <w:lang w:val="en-ZW"/>
              </w:rPr>
              <w:t>Perform domestic pipework</w:t>
            </w:r>
          </w:p>
        </w:tc>
        <w:tc>
          <w:tcPr>
            <w:tcW w:w="2072" w:type="pct"/>
            <w:tcBorders>
              <w:top w:val="single" w:sz="4" w:space="0" w:color="auto"/>
              <w:left w:val="single" w:sz="4" w:space="0" w:color="auto"/>
              <w:bottom w:val="single" w:sz="4" w:space="0" w:color="auto"/>
              <w:right w:val="single" w:sz="4" w:space="0" w:color="auto"/>
            </w:tcBorders>
          </w:tcPr>
          <w:p w14:paraId="5072FA1E" w14:textId="77777777" w:rsidR="000A3EFC" w:rsidRPr="000A3EFC" w:rsidRDefault="000A3EFC" w:rsidP="000A3EFC">
            <w:pPr>
              <w:numPr>
                <w:ilvl w:val="1"/>
                <w:numId w:val="15"/>
              </w:numPr>
              <w:tabs>
                <w:tab w:val="left" w:pos="616"/>
              </w:tabs>
              <w:spacing w:after="0" w:line="240" w:lineRule="auto"/>
              <w:ind w:hanging="15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Assemble Piping tools and equipment </w:t>
            </w:r>
          </w:p>
          <w:p w14:paraId="65F228CA"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wrench</w:t>
            </w:r>
          </w:p>
          <w:p w14:paraId="1613A9B3"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cutter</w:t>
            </w:r>
          </w:p>
          <w:p w14:paraId="0B61E31D"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Hacksaw</w:t>
            </w:r>
          </w:p>
          <w:p w14:paraId="45529405"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Pipe threading machine </w:t>
            </w:r>
          </w:p>
          <w:p w14:paraId="0C055E69"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diestock</w:t>
            </w:r>
          </w:p>
          <w:p w14:paraId="45038669"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Pipe vice </w:t>
            </w:r>
          </w:p>
          <w:p w14:paraId="334840B0"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Files</w:t>
            </w:r>
          </w:p>
          <w:p w14:paraId="75E671E8"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Screwdrivers</w:t>
            </w:r>
          </w:p>
          <w:p w14:paraId="24ACC68C"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Drill with various sizes of bits</w:t>
            </w:r>
          </w:p>
          <w:p w14:paraId="1349A6AE"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Mallet</w:t>
            </w:r>
          </w:p>
          <w:p w14:paraId="0B8C0F12"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Ballpein hammer</w:t>
            </w:r>
          </w:p>
          <w:p w14:paraId="172ADF50"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lastRenderedPageBreak/>
              <w:t>Cold chisel</w:t>
            </w:r>
          </w:p>
          <w:p w14:paraId="62C5B543"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PPR welding machine / Heat Fusion</w:t>
            </w:r>
          </w:p>
          <w:p w14:paraId="55C7A3D4"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bender</w:t>
            </w:r>
          </w:p>
          <w:p w14:paraId="66E4E9B5"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Pipes layout.</w:t>
            </w:r>
          </w:p>
          <w:p w14:paraId="76E6C1F5"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Terms and concepts</w:t>
            </w:r>
          </w:p>
          <w:p w14:paraId="0DABC1DA"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Setting out of the pipes</w:t>
            </w:r>
          </w:p>
          <w:p w14:paraId="113886C3" w14:textId="77777777" w:rsidR="000A3EFC" w:rsidRPr="000A3EFC" w:rsidRDefault="000A3EFC" w:rsidP="000A3EFC">
            <w:pPr>
              <w:numPr>
                <w:ilvl w:val="1"/>
                <w:numId w:val="15"/>
              </w:numPr>
              <w:tabs>
                <w:tab w:val="left" w:pos="1306"/>
              </w:tabs>
              <w:spacing w:after="0" w:line="240" w:lineRule="auto"/>
              <w:ind w:hanging="15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Setting out of pipe lay out based on working drawings</w:t>
            </w:r>
          </w:p>
          <w:p w14:paraId="4096B404" w14:textId="77777777" w:rsidR="000A3EFC" w:rsidRPr="000A3EFC" w:rsidRDefault="000A3EFC" w:rsidP="000A3EFC">
            <w:pPr>
              <w:numPr>
                <w:ilvl w:val="1"/>
                <w:numId w:val="15"/>
              </w:numPr>
              <w:tabs>
                <w:tab w:val="left" w:pos="1306"/>
              </w:tabs>
              <w:spacing w:after="0" w:line="240" w:lineRule="auto"/>
              <w:ind w:hanging="152"/>
              <w:contextualSpacing/>
              <w:rPr>
                <w:rFonts w:ascii="Times New Roman" w:eastAsia="Times New Roman" w:hAnsi="Times New Roman"/>
                <w:sz w:val="24"/>
                <w:szCs w:val="24"/>
                <w:lang w:val="en-ZW"/>
              </w:rPr>
            </w:pPr>
            <w:r w:rsidRPr="000A3EFC">
              <w:rPr>
                <w:rFonts w:ascii="Times New Roman" w:hAnsi="Times New Roman"/>
                <w:bCs/>
                <w:iCs/>
                <w:sz w:val="24"/>
                <w:szCs w:val="24"/>
                <w:lang w:val="en-ZW"/>
              </w:rPr>
              <w:t>Pipes mounted based on drawing specifications</w:t>
            </w:r>
          </w:p>
          <w:p w14:paraId="7084DABC" w14:textId="77777777" w:rsidR="000A3EFC" w:rsidRPr="000A3EFC" w:rsidRDefault="000A3EFC" w:rsidP="000A3EFC">
            <w:pPr>
              <w:numPr>
                <w:ilvl w:val="1"/>
                <w:numId w:val="15"/>
              </w:numPr>
              <w:tabs>
                <w:tab w:val="left" w:pos="1306"/>
              </w:tabs>
              <w:spacing w:after="0" w:line="240" w:lineRule="auto"/>
              <w:ind w:hanging="15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Installation of Storage and auxiliary fittings. </w:t>
            </w:r>
          </w:p>
          <w:p w14:paraId="33C863F8"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Tanks</w:t>
            </w:r>
          </w:p>
          <w:p w14:paraId="29AFFCBC"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Cisterns,</w:t>
            </w:r>
          </w:p>
          <w:p w14:paraId="5F7F7164"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Hot water storage </w:t>
            </w:r>
          </w:p>
          <w:p w14:paraId="372DF2E7"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Tee</w:t>
            </w:r>
          </w:p>
          <w:p w14:paraId="78CC5F22"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Unions</w:t>
            </w:r>
          </w:p>
          <w:p w14:paraId="536A85AD"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Elbows</w:t>
            </w:r>
          </w:p>
          <w:p w14:paraId="38970E19"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Adapters</w:t>
            </w:r>
          </w:p>
          <w:p w14:paraId="16049D2A"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Nipples</w:t>
            </w:r>
          </w:p>
          <w:p w14:paraId="4A0E240E"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Valves</w:t>
            </w:r>
          </w:p>
          <w:p w14:paraId="1B8A1816" w14:textId="77777777" w:rsidR="000A3EFC" w:rsidRPr="000A3EFC" w:rsidRDefault="000A3EFC" w:rsidP="000A3EFC">
            <w:pPr>
              <w:numPr>
                <w:ilvl w:val="2"/>
                <w:numId w:val="15"/>
              </w:numPr>
              <w:tabs>
                <w:tab w:val="left" w:pos="1306"/>
              </w:tabs>
              <w:spacing w:after="0" w:line="240" w:lineRule="auto"/>
              <w:ind w:left="1164" w:hanging="425"/>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Tank connectors</w:t>
            </w:r>
          </w:p>
          <w:p w14:paraId="1BCAC628" w14:textId="77777777" w:rsidR="000A3EFC" w:rsidRPr="000A3EFC" w:rsidRDefault="000A3EFC" w:rsidP="000A3EFC">
            <w:pPr>
              <w:numPr>
                <w:ilvl w:val="1"/>
                <w:numId w:val="15"/>
              </w:numPr>
              <w:tabs>
                <w:tab w:val="left" w:pos="616"/>
              </w:tabs>
              <w:spacing w:after="0" w:line="240" w:lineRule="auto"/>
              <w:ind w:hanging="15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Pipework functionality tests </w:t>
            </w:r>
          </w:p>
          <w:p w14:paraId="4D20AEEB" w14:textId="77777777" w:rsidR="000A3EFC" w:rsidRPr="000A3EFC" w:rsidRDefault="000A3EFC" w:rsidP="000A3EFC">
            <w:pPr>
              <w:numPr>
                <w:ilvl w:val="2"/>
                <w:numId w:val="15"/>
              </w:numPr>
              <w:tabs>
                <w:tab w:val="left" w:pos="616"/>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Water test</w:t>
            </w:r>
          </w:p>
          <w:p w14:paraId="79E344A9" w14:textId="77777777" w:rsidR="000A3EFC" w:rsidRPr="000A3EFC" w:rsidRDefault="000A3EFC" w:rsidP="000A3EFC">
            <w:pPr>
              <w:numPr>
                <w:ilvl w:val="2"/>
                <w:numId w:val="15"/>
              </w:numPr>
              <w:tabs>
                <w:tab w:val="left" w:pos="616"/>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Air test</w:t>
            </w:r>
          </w:p>
          <w:p w14:paraId="1ECDF8B0" w14:textId="77777777" w:rsidR="000A3EFC" w:rsidRPr="000A3EFC" w:rsidRDefault="000A3EFC" w:rsidP="000A3EFC">
            <w:pPr>
              <w:numPr>
                <w:ilvl w:val="2"/>
                <w:numId w:val="15"/>
              </w:numPr>
              <w:tabs>
                <w:tab w:val="left" w:pos="616"/>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Pressure test</w:t>
            </w:r>
          </w:p>
          <w:p w14:paraId="5ECA43FD" w14:textId="77777777" w:rsidR="000A3EFC" w:rsidRPr="000A3EFC" w:rsidRDefault="000A3EFC" w:rsidP="000A3EFC">
            <w:pPr>
              <w:numPr>
                <w:ilvl w:val="1"/>
                <w:numId w:val="15"/>
              </w:numPr>
              <w:tabs>
                <w:tab w:val="left" w:pos="616"/>
              </w:tabs>
              <w:spacing w:after="0" w:line="240" w:lineRule="auto"/>
              <w:ind w:hanging="152"/>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Housekeeping </w:t>
            </w:r>
          </w:p>
          <w:p w14:paraId="109F28C4" w14:textId="77777777" w:rsidR="000A3EFC" w:rsidRPr="000A3EFC" w:rsidRDefault="000A3EFC" w:rsidP="000A3EFC">
            <w:pPr>
              <w:tabs>
                <w:tab w:val="left" w:pos="616"/>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44EB913D" w14:textId="77777777" w:rsidR="000A3EFC" w:rsidRPr="000A3EFC" w:rsidRDefault="000A3EFC" w:rsidP="000A3EFC">
            <w:pPr>
              <w:numPr>
                <w:ilvl w:val="0"/>
                <w:numId w:val="16"/>
              </w:numPr>
              <w:spacing w:after="0" w:line="240" w:lineRule="auto"/>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1C2FA72E" w14:textId="77777777" w:rsidR="000A3EFC" w:rsidRPr="000A3EFC" w:rsidRDefault="000A3EFC" w:rsidP="000A3EFC">
            <w:pPr>
              <w:numPr>
                <w:ilvl w:val="0"/>
                <w:numId w:val="16"/>
              </w:numPr>
              <w:spacing w:after="0" w:line="240" w:lineRule="auto"/>
              <w:rPr>
                <w:rFonts w:ascii="Times New Roman" w:hAnsi="Times New Roman"/>
                <w:sz w:val="24"/>
                <w:szCs w:val="24"/>
                <w:lang w:val="en-ZA"/>
              </w:rPr>
            </w:pPr>
            <w:r w:rsidRPr="000A3EFC">
              <w:rPr>
                <w:rFonts w:ascii="Times New Roman" w:hAnsi="Times New Roman"/>
                <w:sz w:val="24"/>
                <w:szCs w:val="24"/>
                <w:lang w:val="en-ZA"/>
              </w:rPr>
              <w:t xml:space="preserve">Projects </w:t>
            </w:r>
          </w:p>
          <w:p w14:paraId="6B2D5744" w14:textId="77777777" w:rsidR="000A3EFC" w:rsidRPr="000A3EFC" w:rsidRDefault="000A3EFC" w:rsidP="000A3EFC">
            <w:pPr>
              <w:widowControl w:val="0"/>
              <w:numPr>
                <w:ilvl w:val="0"/>
                <w:numId w:val="16"/>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4579B773" w14:textId="77777777" w:rsidR="000A3EFC" w:rsidRPr="000A3EFC" w:rsidRDefault="000A3EFC" w:rsidP="000A3EFC">
            <w:pPr>
              <w:widowControl w:val="0"/>
              <w:numPr>
                <w:ilvl w:val="0"/>
                <w:numId w:val="16"/>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697F9868" w14:textId="77777777" w:rsidR="000A3EFC" w:rsidRPr="000A3EFC" w:rsidRDefault="000A3EFC" w:rsidP="000A3EFC">
            <w:pPr>
              <w:widowControl w:val="0"/>
              <w:numPr>
                <w:ilvl w:val="0"/>
                <w:numId w:val="16"/>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5F06C19E" w14:textId="77777777" w:rsidR="000A3EFC" w:rsidRPr="000A3EFC" w:rsidRDefault="000A3EFC" w:rsidP="000A3EFC">
            <w:pPr>
              <w:widowControl w:val="0"/>
              <w:numPr>
                <w:ilvl w:val="0"/>
                <w:numId w:val="16"/>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213EC38F" w14:textId="77777777" w:rsidR="000A3EFC" w:rsidRPr="000A3EFC" w:rsidRDefault="000A3EFC" w:rsidP="000A3EFC">
            <w:pPr>
              <w:spacing w:after="0" w:line="240" w:lineRule="auto"/>
              <w:ind w:left="410"/>
              <w:rPr>
                <w:rFonts w:ascii="Times New Roman" w:hAnsi="Times New Roman"/>
                <w:sz w:val="24"/>
                <w:szCs w:val="24"/>
                <w:lang w:val="en-ZA"/>
              </w:rPr>
            </w:pPr>
          </w:p>
          <w:p w14:paraId="7FE113C5" w14:textId="77777777" w:rsidR="000A3EFC" w:rsidRPr="000A3EFC" w:rsidRDefault="000A3EFC" w:rsidP="000A3EFC">
            <w:pPr>
              <w:spacing w:after="0" w:line="240" w:lineRule="auto"/>
              <w:ind w:left="410"/>
              <w:rPr>
                <w:rFonts w:ascii="Times New Roman" w:hAnsi="Times New Roman"/>
                <w:sz w:val="24"/>
                <w:szCs w:val="24"/>
                <w:lang w:val="en-ZA"/>
              </w:rPr>
            </w:pPr>
          </w:p>
          <w:p w14:paraId="78C07010" w14:textId="77777777" w:rsidR="000A3EFC" w:rsidRPr="000A3EFC" w:rsidRDefault="000A3EFC" w:rsidP="000A3EFC">
            <w:pPr>
              <w:spacing w:after="0" w:line="240" w:lineRule="auto"/>
              <w:ind w:left="50"/>
              <w:rPr>
                <w:rFonts w:ascii="Times New Roman" w:hAnsi="Times New Roman"/>
                <w:sz w:val="24"/>
                <w:szCs w:val="24"/>
                <w:lang w:val="en-ZA"/>
              </w:rPr>
            </w:pPr>
          </w:p>
        </w:tc>
      </w:tr>
      <w:tr w:rsidR="000A3EFC" w:rsidRPr="000A3EFC" w14:paraId="4EA9448C" w14:textId="77777777" w:rsidTr="00C14384">
        <w:trPr>
          <w:trHeight w:val="1178"/>
        </w:trPr>
        <w:tc>
          <w:tcPr>
            <w:tcW w:w="1555" w:type="pct"/>
            <w:tcBorders>
              <w:top w:val="single" w:sz="4" w:space="0" w:color="auto"/>
              <w:left w:val="single" w:sz="4" w:space="0" w:color="auto"/>
              <w:bottom w:val="single" w:sz="4" w:space="0" w:color="auto"/>
              <w:right w:val="single" w:sz="4" w:space="0" w:color="auto"/>
            </w:tcBorders>
          </w:tcPr>
          <w:p w14:paraId="294F77B0" w14:textId="77777777" w:rsidR="000A3EFC" w:rsidRPr="000A3EFC" w:rsidRDefault="000A3EFC" w:rsidP="000A3EFC">
            <w:pPr>
              <w:spacing w:after="0" w:line="240" w:lineRule="auto"/>
              <w:ind w:left="360" w:hangingChars="150" w:hanging="360"/>
              <w:contextualSpacing/>
              <w:rPr>
                <w:rFonts w:ascii="Times New Roman" w:hAnsi="Times New Roman"/>
                <w:sz w:val="24"/>
                <w:szCs w:val="24"/>
                <w:lang w:val="en-ZW"/>
              </w:rPr>
            </w:pPr>
            <w:r w:rsidRPr="000A3EFC">
              <w:rPr>
                <w:rFonts w:ascii="Times New Roman" w:hAnsi="Times New Roman"/>
                <w:sz w:val="24"/>
                <w:szCs w:val="24"/>
                <w:lang w:val="en-GB"/>
              </w:rPr>
              <w:t xml:space="preserve">4    </w:t>
            </w:r>
            <w:r w:rsidRPr="000A3EFC">
              <w:rPr>
                <w:rFonts w:ascii="Times New Roman" w:hAnsi="Times New Roman"/>
                <w:sz w:val="24"/>
                <w:szCs w:val="24"/>
                <w:lang w:val="en-ZW"/>
              </w:rPr>
              <w:t>Maintain domestic pipework</w:t>
            </w:r>
          </w:p>
        </w:tc>
        <w:tc>
          <w:tcPr>
            <w:tcW w:w="2072" w:type="pct"/>
            <w:tcBorders>
              <w:top w:val="single" w:sz="4" w:space="0" w:color="auto"/>
              <w:left w:val="single" w:sz="4" w:space="0" w:color="auto"/>
              <w:bottom w:val="single" w:sz="4" w:space="0" w:color="auto"/>
              <w:right w:val="single" w:sz="4" w:space="0" w:color="auto"/>
            </w:tcBorders>
          </w:tcPr>
          <w:p w14:paraId="68AF5621" w14:textId="77777777" w:rsidR="000A3EFC" w:rsidRPr="000A3EFC" w:rsidRDefault="000A3EFC" w:rsidP="000A3EFC">
            <w:pPr>
              <w:numPr>
                <w:ilvl w:val="1"/>
                <w:numId w:val="17"/>
              </w:numPr>
              <w:tabs>
                <w:tab w:val="left" w:pos="634"/>
              </w:tabs>
              <w:spacing w:after="0" w:line="240" w:lineRule="auto"/>
              <w:ind w:hanging="152"/>
              <w:contextualSpacing/>
              <w:rPr>
                <w:rFonts w:ascii="Times New Roman" w:hAnsi="Times New Roman"/>
                <w:sz w:val="24"/>
                <w:szCs w:val="24"/>
              </w:rPr>
            </w:pPr>
            <w:r w:rsidRPr="000A3EFC">
              <w:rPr>
                <w:rFonts w:ascii="Times New Roman" w:hAnsi="Times New Roman"/>
                <w:bCs/>
                <w:iCs/>
                <w:sz w:val="24"/>
                <w:szCs w:val="24"/>
                <w:lang w:val="en-ZW"/>
              </w:rPr>
              <w:t xml:space="preserve">Pipework repair materials. </w:t>
            </w:r>
          </w:p>
          <w:p w14:paraId="29881CDC"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Epoxy Putty</w:t>
            </w:r>
          </w:p>
          <w:p w14:paraId="65C7FAD6"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Pipe Repair Tape (e.g., silicone tape)</w:t>
            </w:r>
          </w:p>
          <w:p w14:paraId="43EED88E"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Repair Clamps (metal or stainless steel)</w:t>
            </w:r>
          </w:p>
          <w:p w14:paraId="3CF6A03E"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Slip Couplings or Repair Couplings</w:t>
            </w:r>
          </w:p>
          <w:p w14:paraId="5C6E5080"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PVC or CPVC Cement and Primer</w:t>
            </w:r>
          </w:p>
          <w:p w14:paraId="0F132082"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Pipe Patch Kits</w:t>
            </w:r>
          </w:p>
          <w:p w14:paraId="6BD2E52E" w14:textId="77777777" w:rsidR="000A3EFC" w:rsidRPr="000A3EFC" w:rsidRDefault="000A3EFC" w:rsidP="000A3EFC">
            <w:pPr>
              <w:numPr>
                <w:ilvl w:val="2"/>
                <w:numId w:val="17"/>
              </w:numPr>
              <w:tabs>
                <w:tab w:val="left" w:pos="1342"/>
              </w:tabs>
              <w:spacing w:after="0" w:line="240" w:lineRule="auto"/>
              <w:ind w:left="1197" w:hanging="422"/>
              <w:contextualSpacing/>
              <w:rPr>
                <w:rFonts w:ascii="Times New Roman" w:hAnsi="Times New Roman"/>
                <w:bCs/>
                <w:iCs/>
                <w:sz w:val="24"/>
                <w:szCs w:val="24"/>
                <w:lang w:val="en-ZW"/>
              </w:rPr>
            </w:pPr>
            <w:r w:rsidRPr="000A3EFC">
              <w:rPr>
                <w:rFonts w:ascii="Times New Roman" w:hAnsi="Times New Roman"/>
                <w:bCs/>
                <w:iCs/>
                <w:sz w:val="24"/>
                <w:szCs w:val="24"/>
                <w:lang w:val="en-ZW"/>
              </w:rPr>
              <w:t>Replacement Fittings and Sealants</w:t>
            </w:r>
          </w:p>
          <w:p w14:paraId="14AEFA45" w14:textId="77777777" w:rsidR="000A3EFC" w:rsidRPr="000A3EFC" w:rsidRDefault="000A3EFC" w:rsidP="000A3EFC">
            <w:pPr>
              <w:numPr>
                <w:ilvl w:val="1"/>
                <w:numId w:val="17"/>
              </w:numPr>
              <w:tabs>
                <w:tab w:val="left" w:pos="634"/>
              </w:tabs>
              <w:spacing w:after="0" w:line="240" w:lineRule="auto"/>
              <w:ind w:hanging="152"/>
              <w:contextualSpacing/>
              <w:rPr>
                <w:rFonts w:ascii="Times New Roman" w:hAnsi="Times New Roman"/>
                <w:bCs/>
                <w:iCs/>
                <w:sz w:val="24"/>
                <w:szCs w:val="24"/>
                <w:lang w:val="en-ZW"/>
              </w:rPr>
            </w:pPr>
            <w:proofErr w:type="gramStart"/>
            <w:r w:rsidRPr="000A3EFC">
              <w:rPr>
                <w:rFonts w:ascii="Times New Roman" w:hAnsi="Times New Roman"/>
                <w:bCs/>
                <w:iCs/>
                <w:sz w:val="24"/>
                <w:szCs w:val="24"/>
                <w:lang w:val="en-ZW"/>
              </w:rPr>
              <w:t>SOP’s</w:t>
            </w:r>
            <w:proofErr w:type="gramEnd"/>
            <w:r w:rsidRPr="000A3EFC">
              <w:rPr>
                <w:rFonts w:ascii="Times New Roman" w:hAnsi="Times New Roman"/>
                <w:bCs/>
                <w:iCs/>
                <w:sz w:val="24"/>
                <w:szCs w:val="24"/>
                <w:lang w:val="en-ZW"/>
              </w:rPr>
              <w:t xml:space="preserve"> for pipework maintenance.</w:t>
            </w:r>
          </w:p>
          <w:p w14:paraId="17C3D38E" w14:textId="77777777" w:rsidR="000A3EFC" w:rsidRPr="000A3EFC" w:rsidRDefault="000A3EFC" w:rsidP="000A3EFC">
            <w:pPr>
              <w:numPr>
                <w:ilvl w:val="1"/>
                <w:numId w:val="17"/>
              </w:numPr>
              <w:tabs>
                <w:tab w:val="left" w:pos="634"/>
              </w:tabs>
              <w:spacing w:after="0" w:line="240" w:lineRule="auto"/>
              <w:ind w:hanging="152"/>
              <w:contextualSpacing/>
              <w:rPr>
                <w:rFonts w:ascii="Times New Roman" w:hAnsi="Times New Roman"/>
                <w:bCs/>
                <w:iCs/>
                <w:sz w:val="24"/>
                <w:szCs w:val="24"/>
                <w:lang w:val="en-ZW"/>
              </w:rPr>
            </w:pPr>
            <w:r w:rsidRPr="000A3EFC">
              <w:rPr>
                <w:rFonts w:ascii="Times New Roman" w:hAnsi="Times New Roman"/>
                <w:bCs/>
                <w:iCs/>
                <w:sz w:val="24"/>
                <w:szCs w:val="24"/>
                <w:lang w:val="en-ZW"/>
              </w:rPr>
              <w:t>Tools and equipment assembling</w:t>
            </w:r>
          </w:p>
          <w:p w14:paraId="4E97A1B0"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Pipe Cutter</w:t>
            </w:r>
          </w:p>
          <w:p w14:paraId="2A22B222"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Adjustable Wrench</w:t>
            </w:r>
          </w:p>
          <w:p w14:paraId="101889FC"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Pipe Wrench</w:t>
            </w:r>
          </w:p>
          <w:p w14:paraId="187254E7"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lastRenderedPageBreak/>
              <w:t>Tubing Cutter</w:t>
            </w:r>
          </w:p>
          <w:p w14:paraId="752FD8EA"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Hacksaw</w:t>
            </w:r>
          </w:p>
          <w:p w14:paraId="47A16F49"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Pipe Reamer/Deburring Tool</w:t>
            </w:r>
          </w:p>
          <w:p w14:paraId="17371B1D"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Plumber’s Tape (Thread Seal Tape)</w:t>
            </w:r>
          </w:p>
          <w:p w14:paraId="3817E7F9"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Propane Torch</w:t>
            </w:r>
          </w:p>
          <w:p w14:paraId="082B1D64"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Screwdrivers</w:t>
            </w:r>
          </w:p>
          <w:p w14:paraId="79134850"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Pliers</w:t>
            </w:r>
          </w:p>
          <w:p w14:paraId="73CA0DBC"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Measuring Tape</w:t>
            </w:r>
          </w:p>
          <w:p w14:paraId="297DDC0F"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Plumber’s Snake or Auger</w:t>
            </w:r>
          </w:p>
          <w:p w14:paraId="5C70018A" w14:textId="77777777" w:rsidR="000A3EFC" w:rsidRPr="000A3EFC" w:rsidRDefault="000A3EFC" w:rsidP="000A3EFC">
            <w:pPr>
              <w:numPr>
                <w:ilvl w:val="2"/>
                <w:numId w:val="17"/>
              </w:numPr>
              <w:tabs>
                <w:tab w:val="left" w:pos="634"/>
              </w:tabs>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Safety Gear (gloves, goggles, masks)</w:t>
            </w:r>
          </w:p>
          <w:p w14:paraId="4FF80005" w14:textId="77777777" w:rsidR="000A3EFC" w:rsidRPr="000A3EFC" w:rsidRDefault="000A3EFC" w:rsidP="000A3EFC">
            <w:pPr>
              <w:numPr>
                <w:ilvl w:val="1"/>
                <w:numId w:val="17"/>
              </w:numPr>
              <w:tabs>
                <w:tab w:val="left" w:pos="634"/>
              </w:tabs>
              <w:spacing w:after="0" w:line="240" w:lineRule="auto"/>
              <w:ind w:hanging="152"/>
              <w:contextualSpacing/>
              <w:rPr>
                <w:rFonts w:ascii="Times New Roman" w:hAnsi="Times New Roman"/>
                <w:bCs/>
                <w:iCs/>
                <w:sz w:val="24"/>
                <w:szCs w:val="24"/>
                <w:lang w:val="en-ZW"/>
              </w:rPr>
            </w:pPr>
            <w:r w:rsidRPr="000A3EFC">
              <w:rPr>
                <w:rFonts w:ascii="Times New Roman" w:hAnsi="Times New Roman"/>
                <w:bCs/>
                <w:iCs/>
                <w:sz w:val="24"/>
                <w:szCs w:val="24"/>
                <w:lang w:val="en-ZW"/>
              </w:rPr>
              <w:t>Pipework faults repair</w:t>
            </w:r>
          </w:p>
          <w:p w14:paraId="7825A770" w14:textId="77777777" w:rsidR="000A3EFC" w:rsidRPr="000A3EFC" w:rsidRDefault="000A3EFC" w:rsidP="000A3EFC">
            <w:pPr>
              <w:numPr>
                <w:ilvl w:val="1"/>
                <w:numId w:val="17"/>
              </w:numPr>
              <w:tabs>
                <w:tab w:val="left" w:pos="634"/>
              </w:tabs>
              <w:spacing w:after="0" w:line="240" w:lineRule="auto"/>
              <w:ind w:hanging="152"/>
              <w:contextualSpacing/>
              <w:rPr>
                <w:rFonts w:ascii="Times New Roman" w:hAnsi="Times New Roman"/>
                <w:bCs/>
                <w:iCs/>
                <w:sz w:val="24"/>
                <w:szCs w:val="24"/>
                <w:lang w:val="en-ZW"/>
              </w:rPr>
            </w:pPr>
            <w:r w:rsidRPr="000A3EFC">
              <w:rPr>
                <w:rFonts w:ascii="Times New Roman" w:hAnsi="Times New Roman"/>
                <w:bCs/>
                <w:iCs/>
                <w:sz w:val="24"/>
                <w:szCs w:val="24"/>
                <w:lang w:val="en-ZW"/>
              </w:rPr>
              <w:t xml:space="preserve">Housekeeping </w:t>
            </w:r>
          </w:p>
          <w:p w14:paraId="57957BE8" w14:textId="77777777" w:rsidR="000A3EFC" w:rsidRPr="000A3EFC" w:rsidRDefault="000A3EFC" w:rsidP="000A3EFC">
            <w:pPr>
              <w:tabs>
                <w:tab w:val="left" w:pos="634"/>
              </w:tabs>
              <w:spacing w:after="0" w:line="240" w:lineRule="auto"/>
              <w:ind w:left="208"/>
              <w:rPr>
                <w:rFonts w:ascii="Times New Roman" w:eastAsia="Times New Roman" w:hAnsi="Times New Roman"/>
                <w:sz w:val="24"/>
                <w:szCs w:val="24"/>
              </w:rPr>
            </w:pPr>
          </w:p>
        </w:tc>
        <w:tc>
          <w:tcPr>
            <w:tcW w:w="1373" w:type="pct"/>
            <w:tcBorders>
              <w:top w:val="single" w:sz="4" w:space="0" w:color="auto"/>
              <w:left w:val="single" w:sz="4" w:space="0" w:color="auto"/>
              <w:bottom w:val="single" w:sz="4" w:space="0" w:color="auto"/>
              <w:right w:val="single" w:sz="4" w:space="0" w:color="auto"/>
            </w:tcBorders>
          </w:tcPr>
          <w:p w14:paraId="1CBF55D0"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734BE0EE"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t xml:space="preserve">Projects </w:t>
            </w:r>
          </w:p>
          <w:p w14:paraId="4100F888"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5D4B4CCD"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2CCE34AF"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7DC7D9BD"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76F92264" w14:textId="77777777" w:rsidR="000A3EFC" w:rsidRPr="000A3EFC" w:rsidRDefault="000A3EFC" w:rsidP="000A3EFC">
            <w:pPr>
              <w:spacing w:after="0" w:line="240" w:lineRule="auto"/>
              <w:ind w:left="410"/>
              <w:rPr>
                <w:rFonts w:ascii="Times New Roman" w:hAnsi="Times New Roman"/>
                <w:sz w:val="24"/>
                <w:szCs w:val="24"/>
                <w:lang w:val="en-ZA"/>
              </w:rPr>
            </w:pPr>
          </w:p>
        </w:tc>
      </w:tr>
    </w:tbl>
    <w:p w14:paraId="4EB79031" w14:textId="77777777" w:rsidR="000A3EFC" w:rsidRPr="000A3EFC" w:rsidRDefault="000A3EFC" w:rsidP="000A3EFC">
      <w:pPr>
        <w:spacing w:line="240" w:lineRule="auto"/>
        <w:rPr>
          <w:rFonts w:ascii="Times New Roman" w:hAnsi="Times New Roman"/>
          <w:b/>
          <w:sz w:val="24"/>
          <w:szCs w:val="24"/>
          <w:lang w:val="en-GB"/>
        </w:rPr>
      </w:pPr>
    </w:p>
    <w:p w14:paraId="73237FC4" w14:textId="77777777" w:rsidR="000A3EFC" w:rsidRPr="000A3EFC" w:rsidRDefault="000A3EFC" w:rsidP="000A3EFC">
      <w:pPr>
        <w:spacing w:after="0" w:line="240" w:lineRule="auto"/>
        <w:jc w:val="both"/>
        <w:rPr>
          <w:rFonts w:ascii="Times New Roman" w:hAnsi="Times New Roman"/>
          <w:b/>
          <w:sz w:val="24"/>
          <w:szCs w:val="24"/>
          <w:lang w:val="en-GB"/>
        </w:rPr>
      </w:pPr>
      <w:r w:rsidRPr="000A3EFC">
        <w:rPr>
          <w:rFonts w:ascii="Times New Roman" w:hAnsi="Times New Roman"/>
          <w:b/>
          <w:sz w:val="24"/>
          <w:szCs w:val="24"/>
          <w:lang w:val="en-ZA"/>
        </w:rPr>
        <w:t xml:space="preserve">Suggested Methods of </w:t>
      </w:r>
      <w:r w:rsidRPr="000A3EFC">
        <w:rPr>
          <w:rFonts w:ascii="Times New Roman" w:hAnsi="Times New Roman"/>
          <w:b/>
          <w:sz w:val="24"/>
          <w:szCs w:val="24"/>
          <w:lang w:val="en-GB"/>
        </w:rPr>
        <w:t>Delivery</w:t>
      </w:r>
    </w:p>
    <w:p w14:paraId="33E9657C"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Practical</w:t>
      </w:r>
    </w:p>
    <w:p w14:paraId="1BE71373"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Direct Instruction</w:t>
      </w:r>
    </w:p>
    <w:p w14:paraId="0AE1EE9C"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Discussion</w:t>
      </w:r>
    </w:p>
    <w:p w14:paraId="188B8342"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Demonstration</w:t>
      </w:r>
    </w:p>
    <w:p w14:paraId="3B373160"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Trade projects</w:t>
      </w:r>
    </w:p>
    <w:p w14:paraId="4F6E04C5"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Site visits</w:t>
      </w:r>
    </w:p>
    <w:p w14:paraId="4AB9CBB0" w14:textId="77777777" w:rsidR="000A3EFC" w:rsidRPr="000A3EFC" w:rsidRDefault="000A3EFC" w:rsidP="000A3EFC">
      <w:pPr>
        <w:spacing w:after="0" w:line="240" w:lineRule="auto"/>
        <w:rPr>
          <w:rFonts w:ascii="Times New Roman" w:hAnsi="Times New Roman"/>
          <w:b/>
          <w:sz w:val="24"/>
          <w:szCs w:val="24"/>
        </w:rPr>
      </w:pPr>
    </w:p>
    <w:p w14:paraId="54C7FBC6" w14:textId="77777777" w:rsidR="000A3EFC" w:rsidRPr="000A3EFC" w:rsidRDefault="000A3EFC" w:rsidP="000A3EFC">
      <w:pPr>
        <w:spacing w:after="0" w:line="240" w:lineRule="auto"/>
        <w:rPr>
          <w:rFonts w:ascii="Times New Roman" w:hAnsi="Times New Roman"/>
          <w:b/>
          <w:sz w:val="24"/>
          <w:szCs w:val="24"/>
        </w:rPr>
      </w:pPr>
      <w:r w:rsidRPr="000A3EFC">
        <w:rPr>
          <w:rFonts w:ascii="Times New Roman" w:hAnsi="Times New Roman"/>
          <w:b/>
          <w:sz w:val="24"/>
          <w:szCs w:val="24"/>
        </w:rPr>
        <w:t>Recommended Resources for 25 Trainees</w:t>
      </w:r>
    </w:p>
    <w:p w14:paraId="1712B6CB" w14:textId="77777777" w:rsidR="000A3EFC" w:rsidRPr="000A3EFC" w:rsidRDefault="000A3EFC" w:rsidP="000A3EFC">
      <w:pPr>
        <w:spacing w:after="0" w:line="240" w:lineRule="auto"/>
        <w:rPr>
          <w:rFonts w:ascii="Times New Roman" w:hAnsi="Times New Roman"/>
          <w:b/>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522"/>
        <w:gridCol w:w="2924"/>
        <w:gridCol w:w="1648"/>
        <w:gridCol w:w="2732"/>
      </w:tblGrid>
      <w:tr w:rsidR="000A3EFC" w:rsidRPr="000A3EFC" w14:paraId="0115C366" w14:textId="77777777" w:rsidTr="00C14384">
        <w:tc>
          <w:tcPr>
            <w:tcW w:w="1063" w:type="dxa"/>
            <w:shd w:val="clear" w:color="auto" w:fill="auto"/>
          </w:tcPr>
          <w:p w14:paraId="43FB57BF" w14:textId="77777777" w:rsidR="000A3EFC" w:rsidRPr="000A3EFC" w:rsidRDefault="000A3EFC" w:rsidP="000A3EFC">
            <w:pPr>
              <w:spacing w:after="0" w:line="240" w:lineRule="auto"/>
              <w:jc w:val="center"/>
              <w:rPr>
                <w:rFonts w:ascii="Times New Roman" w:eastAsia="Times New Roman" w:hAnsi="Times New Roman"/>
                <w:b/>
                <w:bCs/>
                <w:sz w:val="24"/>
                <w:szCs w:val="24"/>
                <w:lang w:val="en-GB"/>
              </w:rPr>
            </w:pPr>
            <w:r w:rsidRPr="000A3EFC">
              <w:rPr>
                <w:rFonts w:ascii="Times New Roman" w:eastAsia="Times New Roman" w:hAnsi="Times New Roman"/>
                <w:b/>
                <w:bCs/>
                <w:sz w:val="24"/>
                <w:szCs w:val="24"/>
                <w:lang w:val="en-GB"/>
              </w:rPr>
              <w:t>s/no.</w:t>
            </w:r>
          </w:p>
        </w:tc>
        <w:tc>
          <w:tcPr>
            <w:tcW w:w="1522" w:type="dxa"/>
            <w:shd w:val="clear" w:color="auto" w:fill="auto"/>
          </w:tcPr>
          <w:p w14:paraId="1C62179A"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Category</w:t>
            </w:r>
          </w:p>
        </w:tc>
        <w:tc>
          <w:tcPr>
            <w:tcW w:w="2924" w:type="dxa"/>
            <w:shd w:val="clear" w:color="auto" w:fill="auto"/>
          </w:tcPr>
          <w:p w14:paraId="7A3020EB" w14:textId="77777777" w:rsidR="000A3EFC" w:rsidRPr="000A3EFC" w:rsidRDefault="000A3EFC" w:rsidP="000A3EFC">
            <w:pPr>
              <w:spacing w:after="0" w:line="240" w:lineRule="auto"/>
              <w:jc w:val="center"/>
              <w:rPr>
                <w:rFonts w:ascii="Times New Roman" w:eastAsia="Times New Roman" w:hAnsi="Times New Roman"/>
                <w:b/>
                <w:bCs/>
                <w:sz w:val="24"/>
                <w:szCs w:val="24"/>
                <w:lang w:val="en-GB"/>
              </w:rPr>
            </w:pPr>
            <w:r w:rsidRPr="000A3EFC">
              <w:rPr>
                <w:rFonts w:ascii="Times New Roman" w:eastAsia="Times New Roman" w:hAnsi="Times New Roman"/>
                <w:b/>
                <w:bCs/>
                <w:sz w:val="24"/>
                <w:szCs w:val="24"/>
              </w:rPr>
              <w:t>Resource</w:t>
            </w:r>
            <w:r w:rsidRPr="000A3EFC">
              <w:rPr>
                <w:rFonts w:ascii="Times New Roman" w:eastAsia="Times New Roman" w:hAnsi="Times New Roman"/>
                <w:b/>
                <w:bCs/>
                <w:sz w:val="24"/>
                <w:szCs w:val="24"/>
                <w:lang w:val="en-GB"/>
              </w:rPr>
              <w:t xml:space="preserve"> </w:t>
            </w:r>
            <w:r w:rsidRPr="000A3EFC">
              <w:rPr>
                <w:rFonts w:ascii="Times New Roman" w:eastAsia="Times New Roman" w:hAnsi="Times New Roman"/>
                <w:b/>
                <w:bCs/>
                <w:sz w:val="24"/>
                <w:szCs w:val="24"/>
              </w:rPr>
              <w:t>Description</w:t>
            </w:r>
            <w:r w:rsidRPr="000A3EFC">
              <w:rPr>
                <w:rFonts w:ascii="Times New Roman" w:eastAsia="Times New Roman" w:hAnsi="Times New Roman"/>
                <w:b/>
                <w:bCs/>
                <w:sz w:val="24"/>
                <w:szCs w:val="24"/>
                <w:lang w:val="en-GB"/>
              </w:rPr>
              <w:t xml:space="preserve">/ </w:t>
            </w:r>
            <w:r w:rsidRPr="000A3EFC">
              <w:rPr>
                <w:rFonts w:ascii="Times New Roman" w:eastAsia="Times New Roman" w:hAnsi="Times New Roman"/>
                <w:b/>
                <w:bCs/>
                <w:sz w:val="24"/>
                <w:szCs w:val="24"/>
              </w:rPr>
              <w:t>Specifications</w:t>
            </w:r>
          </w:p>
        </w:tc>
        <w:tc>
          <w:tcPr>
            <w:tcW w:w="1648" w:type="dxa"/>
            <w:shd w:val="clear" w:color="auto" w:fill="auto"/>
          </w:tcPr>
          <w:p w14:paraId="236BDD7F"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Quantity</w:t>
            </w:r>
          </w:p>
        </w:tc>
        <w:tc>
          <w:tcPr>
            <w:tcW w:w="2732" w:type="dxa"/>
            <w:shd w:val="clear" w:color="auto" w:fill="auto"/>
          </w:tcPr>
          <w:p w14:paraId="7C1D0A01" w14:textId="77777777" w:rsidR="000A3EFC" w:rsidRPr="000A3EFC" w:rsidRDefault="000A3EFC" w:rsidP="000A3EFC">
            <w:pPr>
              <w:spacing w:after="0" w:line="240" w:lineRule="auto"/>
              <w:jc w:val="center"/>
              <w:rPr>
                <w:rFonts w:ascii="Times New Roman" w:eastAsia="Times New Roman" w:hAnsi="Times New Roman"/>
                <w:b/>
                <w:bCs/>
                <w:sz w:val="24"/>
                <w:szCs w:val="24"/>
                <w:lang w:val="en-GB"/>
              </w:rPr>
            </w:pPr>
            <w:r w:rsidRPr="000A3EFC">
              <w:rPr>
                <w:rFonts w:ascii="Times New Roman" w:eastAsia="Times New Roman" w:hAnsi="Times New Roman"/>
                <w:b/>
                <w:bCs/>
                <w:sz w:val="24"/>
                <w:szCs w:val="24"/>
              </w:rPr>
              <w:t>Recommended Ratio</w:t>
            </w:r>
            <w:r w:rsidRPr="000A3EFC">
              <w:rPr>
                <w:rFonts w:ascii="Times New Roman" w:eastAsia="Times New Roman" w:hAnsi="Times New Roman"/>
                <w:b/>
                <w:bCs/>
                <w:sz w:val="24"/>
                <w:szCs w:val="24"/>
                <w:lang w:val="en-GB"/>
              </w:rPr>
              <w:t xml:space="preserve"> </w:t>
            </w:r>
            <w:r w:rsidRPr="000A3EFC">
              <w:rPr>
                <w:rFonts w:ascii="Times New Roman" w:eastAsia="Times New Roman" w:hAnsi="Times New Roman"/>
                <w:b/>
                <w:bCs/>
                <w:sz w:val="24"/>
                <w:szCs w:val="24"/>
              </w:rPr>
              <w:t>(Item</w:t>
            </w:r>
            <w:r w:rsidRPr="000A3EFC">
              <w:rPr>
                <w:rFonts w:ascii="Times New Roman" w:eastAsia="Times New Roman" w:hAnsi="Times New Roman"/>
                <w:b/>
                <w:bCs/>
                <w:sz w:val="24"/>
                <w:szCs w:val="24"/>
                <w:lang w:val="en-GB"/>
              </w:rPr>
              <w:t>: Trainee</w:t>
            </w:r>
            <w:r w:rsidRPr="000A3EFC">
              <w:rPr>
                <w:rFonts w:ascii="Times New Roman" w:eastAsia="Times New Roman" w:hAnsi="Times New Roman"/>
                <w:b/>
                <w:bCs/>
                <w:sz w:val="24"/>
                <w:szCs w:val="24"/>
              </w:rPr>
              <w:t>)</w:t>
            </w:r>
          </w:p>
        </w:tc>
      </w:tr>
      <w:tr w:rsidR="000A3EFC" w:rsidRPr="000A3EFC" w14:paraId="1611F888" w14:textId="77777777" w:rsidTr="00C14384">
        <w:tc>
          <w:tcPr>
            <w:tcW w:w="1063" w:type="dxa"/>
            <w:shd w:val="clear" w:color="auto" w:fill="auto"/>
          </w:tcPr>
          <w:p w14:paraId="3AF5DD6C" w14:textId="77777777" w:rsidR="000A3EFC" w:rsidRPr="000A3EFC" w:rsidRDefault="000A3EFC" w:rsidP="000A3EFC">
            <w:pPr>
              <w:numPr>
                <w:ilvl w:val="0"/>
                <w:numId w:val="19"/>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053C490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b/>
                <w:bCs/>
                <w:sz w:val="24"/>
                <w:szCs w:val="24"/>
              </w:rPr>
              <w:t>Training Materials</w:t>
            </w:r>
          </w:p>
        </w:tc>
        <w:tc>
          <w:tcPr>
            <w:tcW w:w="2924" w:type="dxa"/>
            <w:shd w:val="clear" w:color="auto" w:fill="auto"/>
          </w:tcPr>
          <w:p w14:paraId="74C9AFAF"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rPr>
              <w:t>Plumbing Principles and Practices Textbooks</w:t>
            </w:r>
            <w:r w:rsidRPr="000A3EFC">
              <w:rPr>
                <w:rFonts w:ascii="Times New Roman" w:eastAsia="Times New Roman" w:hAnsi="Times New Roman"/>
                <w:sz w:val="24"/>
                <w:szCs w:val="24"/>
                <w:lang w:val="en-GB"/>
              </w:rPr>
              <w:t>/online</w:t>
            </w:r>
          </w:p>
        </w:tc>
        <w:tc>
          <w:tcPr>
            <w:tcW w:w="1648" w:type="dxa"/>
            <w:shd w:val="clear" w:color="auto" w:fill="auto"/>
          </w:tcPr>
          <w:p w14:paraId="7865C43B"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73260EC8"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DA5ECEF" w14:textId="77777777" w:rsidTr="00C14384">
        <w:tc>
          <w:tcPr>
            <w:tcW w:w="1063" w:type="dxa"/>
            <w:shd w:val="clear" w:color="auto" w:fill="auto"/>
          </w:tcPr>
          <w:p w14:paraId="4A784635"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032A4011"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06E8735E"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rPr>
              <w:t>Domestic Water Supply Installation Guides</w:t>
            </w:r>
            <w:r w:rsidRPr="000A3EFC">
              <w:rPr>
                <w:rFonts w:ascii="Times New Roman" w:eastAsia="Times New Roman" w:hAnsi="Times New Roman"/>
                <w:sz w:val="24"/>
                <w:szCs w:val="24"/>
                <w:lang w:val="en-GB"/>
              </w:rPr>
              <w:t>/online</w:t>
            </w:r>
          </w:p>
        </w:tc>
        <w:tc>
          <w:tcPr>
            <w:tcW w:w="1648" w:type="dxa"/>
            <w:shd w:val="clear" w:color="auto" w:fill="auto"/>
          </w:tcPr>
          <w:p w14:paraId="1E9E908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441C52EB"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B376753" w14:textId="77777777" w:rsidTr="00C14384">
        <w:tc>
          <w:tcPr>
            <w:tcW w:w="1063" w:type="dxa"/>
            <w:shd w:val="clear" w:color="auto" w:fill="auto"/>
          </w:tcPr>
          <w:p w14:paraId="317F49AB"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7B39EB7A"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780B96A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Technical Manuals (manufacturer’s guides)</w:t>
            </w:r>
          </w:p>
        </w:tc>
        <w:tc>
          <w:tcPr>
            <w:tcW w:w="1648" w:type="dxa"/>
            <w:shd w:val="clear" w:color="auto" w:fill="auto"/>
          </w:tcPr>
          <w:p w14:paraId="6F9FCE99"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60C5B180"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73832CF" w14:textId="77777777" w:rsidTr="00C14384">
        <w:tc>
          <w:tcPr>
            <w:tcW w:w="1063" w:type="dxa"/>
            <w:shd w:val="clear" w:color="auto" w:fill="auto"/>
          </w:tcPr>
          <w:p w14:paraId="37839D3D"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F340EF1"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1B2E0EF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Plumbing Level 3 Workbooks</w:t>
            </w:r>
          </w:p>
        </w:tc>
        <w:tc>
          <w:tcPr>
            <w:tcW w:w="1648" w:type="dxa"/>
            <w:shd w:val="clear" w:color="auto" w:fill="auto"/>
          </w:tcPr>
          <w:p w14:paraId="5100E449"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2A429418"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EE4E45C" w14:textId="77777777" w:rsidTr="00C14384">
        <w:tc>
          <w:tcPr>
            <w:tcW w:w="1063" w:type="dxa"/>
            <w:shd w:val="clear" w:color="auto" w:fill="auto"/>
          </w:tcPr>
          <w:p w14:paraId="22022417"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72F479E"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7BDB5A4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Sample Blueprints for Water Supply Layout</w:t>
            </w:r>
          </w:p>
        </w:tc>
        <w:tc>
          <w:tcPr>
            <w:tcW w:w="1648" w:type="dxa"/>
            <w:shd w:val="clear" w:color="auto" w:fill="auto"/>
          </w:tcPr>
          <w:p w14:paraId="292251FF"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24B06A25"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456D840" w14:textId="77777777" w:rsidTr="00C14384">
        <w:tc>
          <w:tcPr>
            <w:tcW w:w="1063" w:type="dxa"/>
            <w:shd w:val="clear" w:color="auto" w:fill="auto"/>
          </w:tcPr>
          <w:p w14:paraId="4E196BDF"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bookmarkStart w:id="29" w:name="_Hlk181285246"/>
          </w:p>
        </w:tc>
        <w:tc>
          <w:tcPr>
            <w:tcW w:w="1522" w:type="dxa"/>
            <w:vMerge w:val="restart"/>
            <w:shd w:val="clear" w:color="auto" w:fill="auto"/>
          </w:tcPr>
          <w:p w14:paraId="404C2AAB"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Learning facilities and Infrastructure </w:t>
            </w:r>
          </w:p>
        </w:tc>
        <w:tc>
          <w:tcPr>
            <w:tcW w:w="2924" w:type="dxa"/>
            <w:shd w:val="clear" w:color="auto" w:fill="auto"/>
          </w:tcPr>
          <w:p w14:paraId="450DC819"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Theory room (10m*8m)</w:t>
            </w:r>
          </w:p>
        </w:tc>
        <w:tc>
          <w:tcPr>
            <w:tcW w:w="1648" w:type="dxa"/>
            <w:shd w:val="clear" w:color="auto" w:fill="auto"/>
          </w:tcPr>
          <w:p w14:paraId="3CC24917"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2732" w:type="dxa"/>
            <w:shd w:val="clear" w:color="auto" w:fill="auto"/>
          </w:tcPr>
          <w:p w14:paraId="047AC150"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tr w:rsidR="000A3EFC" w:rsidRPr="000A3EFC" w14:paraId="1737682E" w14:textId="77777777" w:rsidTr="00C14384">
        <w:tc>
          <w:tcPr>
            <w:tcW w:w="1063" w:type="dxa"/>
            <w:shd w:val="clear" w:color="auto" w:fill="auto"/>
          </w:tcPr>
          <w:p w14:paraId="42B30650"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6905F6AA"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24D4BC2A"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Workshop (18m*12m)</w:t>
            </w:r>
          </w:p>
        </w:tc>
        <w:tc>
          <w:tcPr>
            <w:tcW w:w="1648" w:type="dxa"/>
            <w:shd w:val="clear" w:color="auto" w:fill="auto"/>
          </w:tcPr>
          <w:p w14:paraId="10435A06"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2732" w:type="dxa"/>
            <w:shd w:val="clear" w:color="auto" w:fill="auto"/>
          </w:tcPr>
          <w:p w14:paraId="02E14597"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bookmarkEnd w:id="29"/>
      <w:tr w:rsidR="000A3EFC" w:rsidRPr="000A3EFC" w14:paraId="0BB0C9B3" w14:textId="77777777" w:rsidTr="00C14384">
        <w:tc>
          <w:tcPr>
            <w:tcW w:w="1063" w:type="dxa"/>
            <w:shd w:val="clear" w:color="auto" w:fill="auto"/>
          </w:tcPr>
          <w:p w14:paraId="43A47AA4" w14:textId="77777777" w:rsidR="000A3EFC" w:rsidRPr="000A3EFC" w:rsidRDefault="000A3EFC" w:rsidP="000A3EFC">
            <w:pPr>
              <w:numPr>
                <w:ilvl w:val="0"/>
                <w:numId w:val="19"/>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1801AC7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b/>
                <w:bCs/>
                <w:sz w:val="24"/>
                <w:szCs w:val="24"/>
              </w:rPr>
              <w:t>Tools</w:t>
            </w:r>
          </w:p>
        </w:tc>
        <w:tc>
          <w:tcPr>
            <w:tcW w:w="2924" w:type="dxa"/>
            <w:shd w:val="clear" w:color="auto" w:fill="auto"/>
          </w:tcPr>
          <w:p w14:paraId="1341FE4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Cutter and Tubing Cutter</w:t>
            </w:r>
          </w:p>
        </w:tc>
        <w:tc>
          <w:tcPr>
            <w:tcW w:w="1648" w:type="dxa"/>
            <w:shd w:val="clear" w:color="auto" w:fill="auto"/>
          </w:tcPr>
          <w:p w14:paraId="65C4308C"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32874D64"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4848849B" w14:textId="77777777" w:rsidTr="00C14384">
        <w:tc>
          <w:tcPr>
            <w:tcW w:w="1063" w:type="dxa"/>
            <w:shd w:val="clear" w:color="auto" w:fill="auto"/>
          </w:tcPr>
          <w:p w14:paraId="18369FBD"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029AC29F"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062900A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Adjustable Wrench and Pipe Wrench</w:t>
            </w:r>
          </w:p>
        </w:tc>
        <w:tc>
          <w:tcPr>
            <w:tcW w:w="1648" w:type="dxa"/>
            <w:shd w:val="clear" w:color="auto" w:fill="auto"/>
          </w:tcPr>
          <w:p w14:paraId="6E0A53D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1D4056A4"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CCCE5B1" w14:textId="77777777" w:rsidTr="00C14384">
        <w:tc>
          <w:tcPr>
            <w:tcW w:w="1063" w:type="dxa"/>
            <w:shd w:val="clear" w:color="auto" w:fill="auto"/>
          </w:tcPr>
          <w:p w14:paraId="2113FC89"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16CBDF86"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264AE3A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Deburring Tool</w:t>
            </w:r>
          </w:p>
        </w:tc>
        <w:tc>
          <w:tcPr>
            <w:tcW w:w="1648" w:type="dxa"/>
            <w:shd w:val="clear" w:color="auto" w:fill="auto"/>
          </w:tcPr>
          <w:p w14:paraId="220C84EA"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5553D987"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7BD76D2" w14:textId="77777777" w:rsidTr="00C14384">
        <w:trPr>
          <w:trHeight w:val="38"/>
        </w:trPr>
        <w:tc>
          <w:tcPr>
            <w:tcW w:w="1063" w:type="dxa"/>
            <w:shd w:val="clear" w:color="auto" w:fill="auto"/>
          </w:tcPr>
          <w:p w14:paraId="2B945C04"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759ADF70"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17AD1A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Screwdrivers and Pliers Set</w:t>
            </w:r>
          </w:p>
        </w:tc>
        <w:tc>
          <w:tcPr>
            <w:tcW w:w="1648" w:type="dxa"/>
            <w:shd w:val="clear" w:color="auto" w:fill="auto"/>
          </w:tcPr>
          <w:p w14:paraId="6FCA118A"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360FD079"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13543EC" w14:textId="77777777" w:rsidTr="00C14384">
        <w:tc>
          <w:tcPr>
            <w:tcW w:w="1063" w:type="dxa"/>
            <w:shd w:val="clear" w:color="auto" w:fill="auto"/>
          </w:tcPr>
          <w:p w14:paraId="5A8406FE"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160D1AAA"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0FC49DD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Measuring Tape</w:t>
            </w:r>
          </w:p>
        </w:tc>
        <w:tc>
          <w:tcPr>
            <w:tcW w:w="1648" w:type="dxa"/>
            <w:shd w:val="clear" w:color="auto" w:fill="auto"/>
          </w:tcPr>
          <w:p w14:paraId="04E6F4E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2B4F0310"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37C5BDE" w14:textId="77777777" w:rsidTr="00C14384">
        <w:tc>
          <w:tcPr>
            <w:tcW w:w="1063" w:type="dxa"/>
            <w:shd w:val="clear" w:color="auto" w:fill="auto"/>
          </w:tcPr>
          <w:p w14:paraId="437B76AC"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72847854"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F09122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Reamer</w:t>
            </w:r>
          </w:p>
        </w:tc>
        <w:tc>
          <w:tcPr>
            <w:tcW w:w="1648" w:type="dxa"/>
            <w:shd w:val="clear" w:color="auto" w:fill="auto"/>
          </w:tcPr>
          <w:p w14:paraId="7A0AEBEF"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100A3ABF"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63450E07" w14:textId="77777777" w:rsidTr="00C14384">
        <w:tc>
          <w:tcPr>
            <w:tcW w:w="1063" w:type="dxa"/>
            <w:shd w:val="clear" w:color="auto" w:fill="auto"/>
          </w:tcPr>
          <w:p w14:paraId="04DD537B"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39D844AA"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38CF0354"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Hacksaw</w:t>
            </w:r>
          </w:p>
        </w:tc>
        <w:tc>
          <w:tcPr>
            <w:tcW w:w="1648" w:type="dxa"/>
            <w:shd w:val="clear" w:color="auto" w:fill="auto"/>
          </w:tcPr>
          <w:p w14:paraId="78BF719F"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6376E53C"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666AB8F" w14:textId="77777777" w:rsidTr="00C14384">
        <w:tc>
          <w:tcPr>
            <w:tcW w:w="1063" w:type="dxa"/>
            <w:shd w:val="clear" w:color="auto" w:fill="auto"/>
          </w:tcPr>
          <w:p w14:paraId="6B381D93"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62D373FB"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65154D75"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Mallet</w:t>
            </w:r>
          </w:p>
        </w:tc>
        <w:tc>
          <w:tcPr>
            <w:tcW w:w="1648" w:type="dxa"/>
            <w:shd w:val="clear" w:color="auto" w:fill="auto"/>
          </w:tcPr>
          <w:p w14:paraId="7D496335"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036FE311"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E482670" w14:textId="77777777" w:rsidTr="00C14384">
        <w:tc>
          <w:tcPr>
            <w:tcW w:w="1063" w:type="dxa"/>
            <w:shd w:val="clear" w:color="auto" w:fill="auto"/>
          </w:tcPr>
          <w:p w14:paraId="5BD0897B"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6A370953"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C6DA698"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Ballpein hammer</w:t>
            </w:r>
          </w:p>
        </w:tc>
        <w:tc>
          <w:tcPr>
            <w:tcW w:w="1648" w:type="dxa"/>
            <w:shd w:val="clear" w:color="auto" w:fill="auto"/>
          </w:tcPr>
          <w:p w14:paraId="759CEF34"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2091A3DD"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C9C7E9C" w14:textId="77777777" w:rsidTr="00C14384">
        <w:tc>
          <w:tcPr>
            <w:tcW w:w="1063" w:type="dxa"/>
            <w:shd w:val="clear" w:color="auto" w:fill="auto"/>
          </w:tcPr>
          <w:p w14:paraId="00F73F4E"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284431AF"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B32CFB4"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Cold chisel</w:t>
            </w:r>
          </w:p>
        </w:tc>
        <w:tc>
          <w:tcPr>
            <w:tcW w:w="1648" w:type="dxa"/>
            <w:shd w:val="clear" w:color="auto" w:fill="auto"/>
          </w:tcPr>
          <w:p w14:paraId="47571C85"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2732" w:type="dxa"/>
            <w:shd w:val="clear" w:color="auto" w:fill="auto"/>
          </w:tcPr>
          <w:p w14:paraId="73EE00AA"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66D9DC1" w14:textId="77777777" w:rsidTr="00C14384">
        <w:tc>
          <w:tcPr>
            <w:tcW w:w="1063" w:type="dxa"/>
            <w:shd w:val="clear" w:color="auto" w:fill="auto"/>
          </w:tcPr>
          <w:p w14:paraId="6AB1DC18"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455721D"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1D07A3DF"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Diestock</w:t>
            </w:r>
          </w:p>
        </w:tc>
        <w:tc>
          <w:tcPr>
            <w:tcW w:w="1648" w:type="dxa"/>
            <w:shd w:val="clear" w:color="auto" w:fill="auto"/>
          </w:tcPr>
          <w:p w14:paraId="4926539D"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5E629150"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w:t>
            </w:r>
            <w:r w:rsidRPr="000A3EFC">
              <w:rPr>
                <w:rFonts w:ascii="Times New Roman" w:eastAsia="Times New Roman" w:hAnsi="Times New Roman"/>
                <w:sz w:val="24"/>
                <w:szCs w:val="24"/>
                <w:lang w:val="en-GB"/>
              </w:rPr>
              <w:t>5</w:t>
            </w:r>
          </w:p>
        </w:tc>
      </w:tr>
      <w:tr w:rsidR="000A3EFC" w:rsidRPr="000A3EFC" w14:paraId="41AAA618" w14:textId="77777777" w:rsidTr="00C14384">
        <w:tc>
          <w:tcPr>
            <w:tcW w:w="1063" w:type="dxa"/>
            <w:shd w:val="clear" w:color="auto" w:fill="auto"/>
          </w:tcPr>
          <w:p w14:paraId="3649B9F9"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5705C86"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029A5D12"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 xml:space="preserve">Pipe vice </w:t>
            </w:r>
          </w:p>
        </w:tc>
        <w:tc>
          <w:tcPr>
            <w:tcW w:w="1648" w:type="dxa"/>
            <w:shd w:val="clear" w:color="auto" w:fill="auto"/>
          </w:tcPr>
          <w:p w14:paraId="76F12D97"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1D6EE096"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rPr>
              <w:t>1:</w:t>
            </w:r>
            <w:r w:rsidRPr="000A3EFC">
              <w:rPr>
                <w:rFonts w:ascii="Times New Roman" w:eastAsia="Times New Roman" w:hAnsi="Times New Roman"/>
                <w:sz w:val="24"/>
                <w:szCs w:val="24"/>
                <w:lang w:val="en-GB"/>
              </w:rPr>
              <w:t>5</w:t>
            </w:r>
          </w:p>
        </w:tc>
      </w:tr>
      <w:tr w:rsidR="000A3EFC" w:rsidRPr="000A3EFC" w14:paraId="5AC61733" w14:textId="77777777" w:rsidTr="00C14384">
        <w:tc>
          <w:tcPr>
            <w:tcW w:w="1063" w:type="dxa"/>
            <w:shd w:val="clear" w:color="auto" w:fill="auto"/>
          </w:tcPr>
          <w:p w14:paraId="4AB2CB1F" w14:textId="77777777" w:rsidR="000A3EFC" w:rsidRPr="000A3EFC" w:rsidRDefault="000A3EFC" w:rsidP="000A3EFC">
            <w:pPr>
              <w:numPr>
                <w:ilvl w:val="0"/>
                <w:numId w:val="19"/>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48274D6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b/>
                <w:bCs/>
                <w:sz w:val="24"/>
                <w:szCs w:val="24"/>
              </w:rPr>
              <w:t>Equipment</w:t>
            </w:r>
          </w:p>
        </w:tc>
        <w:tc>
          <w:tcPr>
            <w:tcW w:w="2924" w:type="dxa"/>
            <w:shd w:val="clear" w:color="auto" w:fill="auto"/>
          </w:tcPr>
          <w:p w14:paraId="26D0A2B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Bending Machine</w:t>
            </w:r>
          </w:p>
        </w:tc>
        <w:tc>
          <w:tcPr>
            <w:tcW w:w="1648" w:type="dxa"/>
            <w:shd w:val="clear" w:color="auto" w:fill="auto"/>
          </w:tcPr>
          <w:p w14:paraId="2CFFE2FC"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6FB3AB78"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36084211" w14:textId="77777777" w:rsidTr="00C14384">
        <w:tc>
          <w:tcPr>
            <w:tcW w:w="1063" w:type="dxa"/>
            <w:shd w:val="clear" w:color="auto" w:fill="auto"/>
          </w:tcPr>
          <w:p w14:paraId="7C74DC0F"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2A2B382B"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71681E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Pressure Testing Kit</w:t>
            </w:r>
          </w:p>
        </w:tc>
        <w:tc>
          <w:tcPr>
            <w:tcW w:w="1648" w:type="dxa"/>
            <w:shd w:val="clear" w:color="auto" w:fill="auto"/>
          </w:tcPr>
          <w:p w14:paraId="1581F17B"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3519B382"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3E056A9B" w14:textId="77777777" w:rsidTr="00C14384">
        <w:tc>
          <w:tcPr>
            <w:tcW w:w="1063" w:type="dxa"/>
            <w:shd w:val="clear" w:color="auto" w:fill="auto"/>
          </w:tcPr>
          <w:p w14:paraId="75DB56B9"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7A9ADB28"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21D699B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Water Pump Model</w:t>
            </w:r>
          </w:p>
        </w:tc>
        <w:tc>
          <w:tcPr>
            <w:tcW w:w="1648" w:type="dxa"/>
            <w:shd w:val="clear" w:color="auto" w:fill="auto"/>
          </w:tcPr>
          <w:p w14:paraId="40D4225A"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w:t>
            </w:r>
          </w:p>
        </w:tc>
        <w:tc>
          <w:tcPr>
            <w:tcW w:w="2732" w:type="dxa"/>
            <w:shd w:val="clear" w:color="auto" w:fill="auto"/>
          </w:tcPr>
          <w:p w14:paraId="2536AFDD"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1:25 (demonstration only)</w:t>
            </w:r>
          </w:p>
        </w:tc>
      </w:tr>
      <w:tr w:rsidR="000A3EFC" w:rsidRPr="000A3EFC" w14:paraId="5D2BEB47" w14:textId="77777777" w:rsidTr="00C14384">
        <w:tc>
          <w:tcPr>
            <w:tcW w:w="1063" w:type="dxa"/>
            <w:shd w:val="clear" w:color="auto" w:fill="auto"/>
          </w:tcPr>
          <w:p w14:paraId="70D7946C"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1965E474"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74F9FB4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threading machine</w:t>
            </w:r>
          </w:p>
        </w:tc>
        <w:tc>
          <w:tcPr>
            <w:tcW w:w="1648" w:type="dxa"/>
            <w:shd w:val="clear" w:color="auto" w:fill="auto"/>
          </w:tcPr>
          <w:p w14:paraId="352A858D"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3B523E47"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41EAD0AF" w14:textId="77777777" w:rsidTr="00C14384">
        <w:tc>
          <w:tcPr>
            <w:tcW w:w="1063" w:type="dxa"/>
            <w:shd w:val="clear" w:color="auto" w:fill="auto"/>
          </w:tcPr>
          <w:p w14:paraId="78EDF98D"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5C8B929A"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71840BDD"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Drill with various sizes of bits</w:t>
            </w:r>
          </w:p>
        </w:tc>
        <w:tc>
          <w:tcPr>
            <w:tcW w:w="1648" w:type="dxa"/>
            <w:shd w:val="clear" w:color="auto" w:fill="auto"/>
          </w:tcPr>
          <w:p w14:paraId="71C80908"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2732" w:type="dxa"/>
            <w:shd w:val="clear" w:color="auto" w:fill="auto"/>
          </w:tcPr>
          <w:p w14:paraId="220F598A"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4F5ED33B" w14:textId="77777777" w:rsidTr="00C14384">
        <w:tc>
          <w:tcPr>
            <w:tcW w:w="1063" w:type="dxa"/>
            <w:shd w:val="clear" w:color="auto" w:fill="auto"/>
          </w:tcPr>
          <w:p w14:paraId="6854A356"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120B0B50"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4CBDB336"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PPR welding machine / Heat Fusion/</w:t>
            </w:r>
            <w:r w:rsidRPr="000A3EFC">
              <w:rPr>
                <w:rFonts w:ascii="Times New Roman" w:eastAsia="Times New Roman" w:hAnsi="Times New Roman"/>
                <w:sz w:val="24"/>
                <w:szCs w:val="24"/>
                <w:lang w:val="en-ZW"/>
              </w:rPr>
              <w:t xml:space="preserve"> Propane Torch (for supervised use)</w:t>
            </w:r>
          </w:p>
        </w:tc>
        <w:tc>
          <w:tcPr>
            <w:tcW w:w="1648" w:type="dxa"/>
            <w:shd w:val="clear" w:color="auto" w:fill="auto"/>
          </w:tcPr>
          <w:p w14:paraId="2490EC78"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2732" w:type="dxa"/>
            <w:shd w:val="clear" w:color="auto" w:fill="auto"/>
          </w:tcPr>
          <w:p w14:paraId="66CC86D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6D040936" w14:textId="77777777" w:rsidTr="00C14384">
        <w:tc>
          <w:tcPr>
            <w:tcW w:w="1063" w:type="dxa"/>
            <w:shd w:val="clear" w:color="auto" w:fill="auto"/>
          </w:tcPr>
          <w:p w14:paraId="03DA5D72" w14:textId="77777777" w:rsidR="000A3EFC" w:rsidRPr="000A3EFC" w:rsidRDefault="000A3EFC" w:rsidP="000A3EFC">
            <w:pPr>
              <w:numPr>
                <w:ilvl w:val="0"/>
                <w:numId w:val="19"/>
              </w:numPr>
              <w:spacing w:after="0" w:line="240" w:lineRule="auto"/>
              <w:rPr>
                <w:rFonts w:ascii="Times New Roman" w:eastAsia="Times New Roman" w:hAnsi="Times New Roman"/>
                <w:b/>
                <w:bCs/>
                <w:sz w:val="24"/>
                <w:szCs w:val="24"/>
              </w:rPr>
            </w:pPr>
          </w:p>
        </w:tc>
        <w:tc>
          <w:tcPr>
            <w:tcW w:w="1522" w:type="dxa"/>
            <w:vMerge w:val="restart"/>
            <w:shd w:val="clear" w:color="auto" w:fill="auto"/>
          </w:tcPr>
          <w:p w14:paraId="6B3F9E2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b/>
                <w:bCs/>
                <w:sz w:val="24"/>
                <w:szCs w:val="24"/>
              </w:rPr>
              <w:t>Materials</w:t>
            </w:r>
          </w:p>
        </w:tc>
        <w:tc>
          <w:tcPr>
            <w:tcW w:w="2924" w:type="dxa"/>
            <w:shd w:val="clear" w:color="auto" w:fill="auto"/>
          </w:tcPr>
          <w:p w14:paraId="02A4144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PVC, PEX, Copper, Galvanized Steel Pipes</w:t>
            </w:r>
          </w:p>
        </w:tc>
        <w:tc>
          <w:tcPr>
            <w:tcW w:w="1648" w:type="dxa"/>
            <w:shd w:val="clear" w:color="auto" w:fill="auto"/>
          </w:tcPr>
          <w:p w14:paraId="6BAB431B"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2732" w:type="dxa"/>
            <w:shd w:val="clear" w:color="auto" w:fill="auto"/>
          </w:tcPr>
          <w:p w14:paraId="243A560D"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2F278D87" w14:textId="77777777" w:rsidTr="00C14384">
        <w:tc>
          <w:tcPr>
            <w:tcW w:w="1063" w:type="dxa"/>
            <w:shd w:val="clear" w:color="auto" w:fill="auto"/>
          </w:tcPr>
          <w:p w14:paraId="4EE24A50"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5A49B5E7"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58D44CC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Fittings (Elbows, Tees, Reducers, Couplings</w:t>
            </w:r>
            <w:r w:rsidRPr="000A3EFC">
              <w:rPr>
                <w:rFonts w:ascii="Times New Roman" w:eastAsia="Times New Roman" w:hAnsi="Times New Roman"/>
                <w:sz w:val="24"/>
                <w:szCs w:val="24"/>
                <w:lang w:val="en-GB"/>
              </w:rPr>
              <w:t>, Tank connectors</w:t>
            </w:r>
            <w:r w:rsidRPr="000A3EFC">
              <w:rPr>
                <w:rFonts w:ascii="Times New Roman" w:eastAsia="Times New Roman" w:hAnsi="Times New Roman"/>
                <w:sz w:val="24"/>
                <w:szCs w:val="24"/>
              </w:rPr>
              <w:t>)</w:t>
            </w:r>
          </w:p>
        </w:tc>
        <w:tc>
          <w:tcPr>
            <w:tcW w:w="1648" w:type="dxa"/>
            <w:shd w:val="clear" w:color="auto" w:fill="auto"/>
          </w:tcPr>
          <w:p w14:paraId="6391B99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2732" w:type="dxa"/>
            <w:shd w:val="clear" w:color="auto" w:fill="auto"/>
          </w:tcPr>
          <w:p w14:paraId="688AC800"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29857E57" w14:textId="77777777" w:rsidTr="00C14384">
        <w:tc>
          <w:tcPr>
            <w:tcW w:w="1063" w:type="dxa"/>
            <w:shd w:val="clear" w:color="auto" w:fill="auto"/>
          </w:tcPr>
          <w:p w14:paraId="1B6D529B"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C06C0A0"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3A189C6E"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Valves (Gate, Ball, Check)</w:t>
            </w:r>
          </w:p>
        </w:tc>
        <w:tc>
          <w:tcPr>
            <w:tcW w:w="1648" w:type="dxa"/>
            <w:shd w:val="clear" w:color="auto" w:fill="auto"/>
          </w:tcPr>
          <w:p w14:paraId="5D360DC9"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2732" w:type="dxa"/>
            <w:shd w:val="clear" w:color="auto" w:fill="auto"/>
          </w:tcPr>
          <w:p w14:paraId="7DBBD273"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8E3DDF6" w14:textId="77777777" w:rsidTr="00C14384">
        <w:tc>
          <w:tcPr>
            <w:tcW w:w="1063" w:type="dxa"/>
            <w:shd w:val="clear" w:color="auto" w:fill="auto"/>
          </w:tcPr>
          <w:p w14:paraId="014C8D20"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70CEBCF8"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463466B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Thread Seal Tape and Pipe Joint Compound</w:t>
            </w:r>
          </w:p>
        </w:tc>
        <w:tc>
          <w:tcPr>
            <w:tcW w:w="1648" w:type="dxa"/>
            <w:shd w:val="clear" w:color="auto" w:fill="auto"/>
          </w:tcPr>
          <w:p w14:paraId="635539CB" w14:textId="77777777" w:rsidR="000A3EFC" w:rsidRPr="000A3EFC" w:rsidRDefault="000A3EFC" w:rsidP="000A3EFC">
            <w:pPr>
              <w:spacing w:after="0" w:line="240" w:lineRule="auto"/>
              <w:jc w:val="center"/>
              <w:rPr>
                <w:rFonts w:ascii="Times New Roman" w:eastAsia="Times New Roman" w:hAnsi="Times New Roman"/>
                <w:sz w:val="24"/>
                <w:szCs w:val="24"/>
                <w:lang w:val="en-GB"/>
              </w:rPr>
            </w:pPr>
            <w:r w:rsidRPr="000A3EFC">
              <w:rPr>
                <w:rFonts w:ascii="Times New Roman" w:eastAsia="Times New Roman" w:hAnsi="Times New Roman"/>
                <w:sz w:val="24"/>
                <w:szCs w:val="24"/>
              </w:rPr>
              <w:t>25</w:t>
            </w:r>
            <w:r w:rsidRPr="000A3EFC">
              <w:rPr>
                <w:rFonts w:ascii="Times New Roman" w:eastAsia="Times New Roman" w:hAnsi="Times New Roman"/>
                <w:sz w:val="24"/>
                <w:szCs w:val="24"/>
                <w:lang w:val="en-GB"/>
              </w:rPr>
              <w:t xml:space="preserve"> pieces</w:t>
            </w:r>
          </w:p>
        </w:tc>
        <w:tc>
          <w:tcPr>
            <w:tcW w:w="2732" w:type="dxa"/>
            <w:shd w:val="clear" w:color="auto" w:fill="auto"/>
          </w:tcPr>
          <w:p w14:paraId="57970D3E"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3E64310" w14:textId="77777777" w:rsidTr="00C14384">
        <w:tc>
          <w:tcPr>
            <w:tcW w:w="1063" w:type="dxa"/>
            <w:shd w:val="clear" w:color="auto" w:fill="auto"/>
          </w:tcPr>
          <w:p w14:paraId="38C7096C" w14:textId="77777777" w:rsidR="000A3EFC" w:rsidRPr="000A3EFC" w:rsidRDefault="000A3EFC" w:rsidP="000A3EFC">
            <w:pPr>
              <w:numPr>
                <w:ilvl w:val="0"/>
                <w:numId w:val="19"/>
              </w:numPr>
              <w:spacing w:after="0" w:line="240" w:lineRule="auto"/>
              <w:rPr>
                <w:rFonts w:ascii="Times New Roman" w:eastAsia="Times New Roman" w:hAnsi="Times New Roman"/>
                <w:sz w:val="24"/>
                <w:szCs w:val="24"/>
              </w:rPr>
            </w:pPr>
          </w:p>
        </w:tc>
        <w:tc>
          <w:tcPr>
            <w:tcW w:w="1522" w:type="dxa"/>
            <w:vMerge/>
            <w:shd w:val="clear" w:color="auto" w:fill="auto"/>
          </w:tcPr>
          <w:p w14:paraId="46C15305" w14:textId="77777777" w:rsidR="000A3EFC" w:rsidRPr="000A3EFC" w:rsidRDefault="000A3EFC" w:rsidP="000A3EFC">
            <w:pPr>
              <w:spacing w:after="0" w:line="240" w:lineRule="auto"/>
              <w:rPr>
                <w:rFonts w:ascii="Times New Roman" w:eastAsia="Times New Roman" w:hAnsi="Times New Roman"/>
                <w:sz w:val="24"/>
                <w:szCs w:val="24"/>
              </w:rPr>
            </w:pPr>
          </w:p>
        </w:tc>
        <w:tc>
          <w:tcPr>
            <w:tcW w:w="2924" w:type="dxa"/>
            <w:shd w:val="clear" w:color="auto" w:fill="auto"/>
          </w:tcPr>
          <w:p w14:paraId="019AB80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Insulation Material</w:t>
            </w:r>
          </w:p>
        </w:tc>
        <w:tc>
          <w:tcPr>
            <w:tcW w:w="1648" w:type="dxa"/>
            <w:shd w:val="clear" w:color="auto" w:fill="auto"/>
          </w:tcPr>
          <w:p w14:paraId="27932D94"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2732" w:type="dxa"/>
            <w:shd w:val="clear" w:color="auto" w:fill="auto"/>
          </w:tcPr>
          <w:p w14:paraId="5448475B"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BB1A532" w14:textId="77777777" w:rsidTr="00C14384">
        <w:tc>
          <w:tcPr>
            <w:tcW w:w="1063" w:type="dxa"/>
            <w:shd w:val="clear" w:color="auto" w:fill="auto"/>
          </w:tcPr>
          <w:p w14:paraId="63A7AC9B" w14:textId="77777777" w:rsidR="000A3EFC" w:rsidRPr="000A3EFC" w:rsidRDefault="000A3EFC" w:rsidP="000A3EFC">
            <w:pPr>
              <w:numPr>
                <w:ilvl w:val="0"/>
                <w:numId w:val="19"/>
              </w:numPr>
              <w:spacing w:after="0" w:line="240" w:lineRule="auto"/>
              <w:rPr>
                <w:rFonts w:ascii="Times New Roman" w:eastAsia="Times New Roman" w:hAnsi="Times New Roman"/>
                <w:b/>
                <w:bCs/>
                <w:sz w:val="24"/>
                <w:szCs w:val="24"/>
              </w:rPr>
            </w:pPr>
          </w:p>
        </w:tc>
        <w:tc>
          <w:tcPr>
            <w:tcW w:w="1522" w:type="dxa"/>
            <w:shd w:val="clear" w:color="auto" w:fill="auto"/>
          </w:tcPr>
          <w:p w14:paraId="3295907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b/>
                <w:bCs/>
                <w:sz w:val="24"/>
                <w:szCs w:val="24"/>
                <w:lang w:val="en-GB"/>
              </w:rPr>
              <w:t>PPE’s</w:t>
            </w:r>
          </w:p>
        </w:tc>
        <w:tc>
          <w:tcPr>
            <w:tcW w:w="2924" w:type="dxa"/>
            <w:shd w:val="clear" w:color="auto" w:fill="auto"/>
          </w:tcPr>
          <w:p w14:paraId="2ED352F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Gloves, Goggles, Ear Protection, Masks</w:t>
            </w:r>
          </w:p>
        </w:tc>
        <w:tc>
          <w:tcPr>
            <w:tcW w:w="1648" w:type="dxa"/>
            <w:shd w:val="clear" w:color="auto" w:fill="auto"/>
          </w:tcPr>
          <w:p w14:paraId="7C227045"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2732" w:type="dxa"/>
            <w:shd w:val="clear" w:color="auto" w:fill="auto"/>
          </w:tcPr>
          <w:p w14:paraId="5039FD27" w14:textId="77777777" w:rsidR="000A3EFC" w:rsidRPr="000A3EFC" w:rsidRDefault="000A3EFC" w:rsidP="000A3EFC">
            <w:pPr>
              <w:spacing w:after="0" w:line="240" w:lineRule="auto"/>
              <w:jc w:val="center"/>
              <w:rPr>
                <w:rFonts w:ascii="Times New Roman" w:eastAsia="Times New Roman" w:hAnsi="Times New Roman"/>
                <w:sz w:val="24"/>
                <w:szCs w:val="24"/>
              </w:rPr>
            </w:pPr>
            <w:r w:rsidRPr="000A3EFC">
              <w:rPr>
                <w:rFonts w:ascii="Times New Roman" w:eastAsia="Times New Roman" w:hAnsi="Times New Roman"/>
                <w:sz w:val="24"/>
                <w:szCs w:val="24"/>
              </w:rPr>
              <w:t>1:1</w:t>
            </w:r>
          </w:p>
        </w:tc>
      </w:tr>
    </w:tbl>
    <w:p w14:paraId="491B5BCF" w14:textId="77777777" w:rsidR="000A3EFC" w:rsidRPr="000A3EFC" w:rsidRDefault="000A3EFC" w:rsidP="000A3EFC">
      <w:pPr>
        <w:spacing w:line="240" w:lineRule="auto"/>
        <w:ind w:left="720"/>
        <w:rPr>
          <w:rFonts w:ascii="Times New Roman" w:hAnsi="Times New Roman"/>
          <w:sz w:val="24"/>
          <w:szCs w:val="24"/>
        </w:rPr>
      </w:pPr>
    </w:p>
    <w:p w14:paraId="399DFC93" w14:textId="77777777" w:rsidR="000A3EFC" w:rsidRPr="000A3EFC" w:rsidRDefault="000A3EFC" w:rsidP="000A3EFC">
      <w:pPr>
        <w:spacing w:line="240" w:lineRule="auto"/>
        <w:ind w:left="720"/>
        <w:rPr>
          <w:rFonts w:ascii="Times New Roman" w:hAnsi="Times New Roman"/>
          <w:sz w:val="24"/>
          <w:szCs w:val="24"/>
        </w:rPr>
      </w:pPr>
    </w:p>
    <w:p w14:paraId="7CEF6E36" w14:textId="77777777" w:rsidR="000A3EFC" w:rsidRPr="000A3EFC" w:rsidRDefault="000A3EFC" w:rsidP="000A3EFC">
      <w:pPr>
        <w:spacing w:line="240" w:lineRule="auto"/>
        <w:ind w:left="720"/>
        <w:rPr>
          <w:rFonts w:ascii="Times New Roman" w:hAnsi="Times New Roman"/>
          <w:sz w:val="24"/>
          <w:szCs w:val="24"/>
        </w:rPr>
      </w:pPr>
    </w:p>
    <w:p w14:paraId="08641385" w14:textId="77777777" w:rsidR="000A3EFC" w:rsidRPr="000A3EFC" w:rsidRDefault="000A3EFC" w:rsidP="000A3EFC">
      <w:pPr>
        <w:spacing w:line="240" w:lineRule="auto"/>
        <w:ind w:left="720"/>
        <w:rPr>
          <w:rFonts w:ascii="Times New Roman" w:hAnsi="Times New Roman"/>
          <w:sz w:val="24"/>
          <w:szCs w:val="24"/>
        </w:rPr>
      </w:pPr>
    </w:p>
    <w:p w14:paraId="024D7936" w14:textId="77777777" w:rsidR="000A3EFC" w:rsidRPr="000A3EFC" w:rsidRDefault="000A3EFC" w:rsidP="000A3EFC">
      <w:pPr>
        <w:spacing w:line="240" w:lineRule="auto"/>
        <w:ind w:left="720"/>
        <w:rPr>
          <w:rFonts w:ascii="Times New Roman" w:hAnsi="Times New Roman"/>
          <w:sz w:val="24"/>
          <w:szCs w:val="24"/>
        </w:rPr>
      </w:pPr>
    </w:p>
    <w:p w14:paraId="712FC051" w14:textId="77777777" w:rsidR="000A3EFC" w:rsidRPr="000A3EFC" w:rsidRDefault="000A3EFC" w:rsidP="000A3EFC">
      <w:pPr>
        <w:spacing w:line="240" w:lineRule="auto"/>
        <w:rPr>
          <w:rFonts w:ascii="Times New Roman" w:hAnsi="Times New Roman"/>
          <w:sz w:val="24"/>
          <w:szCs w:val="24"/>
        </w:rPr>
      </w:pPr>
    </w:p>
    <w:p w14:paraId="4FF1CA01" w14:textId="77777777" w:rsidR="000A3EFC" w:rsidRPr="000A3EFC" w:rsidRDefault="000A3EFC" w:rsidP="000A3EFC">
      <w:pPr>
        <w:spacing w:line="240" w:lineRule="auto"/>
        <w:rPr>
          <w:rFonts w:ascii="Times New Roman" w:hAnsi="Times New Roman"/>
          <w:sz w:val="24"/>
          <w:szCs w:val="24"/>
        </w:rPr>
      </w:pPr>
    </w:p>
    <w:p w14:paraId="1F3BFAEF" w14:textId="77777777" w:rsidR="000A3EFC" w:rsidRPr="006D6BE3" w:rsidRDefault="000A3EFC">
      <w:pPr>
        <w:spacing w:after="0" w:line="240" w:lineRule="auto"/>
        <w:rPr>
          <w:rFonts w:ascii="Times New Roman" w:hAnsi="Times New Roman"/>
          <w:b/>
          <w:sz w:val="24"/>
          <w:szCs w:val="24"/>
        </w:rPr>
      </w:pPr>
      <w:bookmarkStart w:id="30" w:name="_Toc65254925"/>
      <w:bookmarkStart w:id="31" w:name="_Toc181283070"/>
      <w:bookmarkStart w:id="32" w:name="_Hlk181183912"/>
      <w:bookmarkStart w:id="33" w:name="_Toc29966386"/>
      <w:bookmarkStart w:id="34" w:name="_Toc67651097"/>
      <w:bookmarkStart w:id="35" w:name="_Toc179468530"/>
      <w:bookmarkStart w:id="36" w:name="_Toc195615293"/>
      <w:r w:rsidRPr="006D6BE3">
        <w:rPr>
          <w:rFonts w:ascii="Times New Roman" w:hAnsi="Times New Roman"/>
          <w:b/>
          <w:sz w:val="24"/>
          <w:szCs w:val="24"/>
        </w:rPr>
        <w:br w:type="page"/>
      </w:r>
    </w:p>
    <w:p w14:paraId="09DF6C65" w14:textId="621CE124" w:rsidR="000A3EFC" w:rsidRPr="000A3EFC" w:rsidRDefault="000A3EFC" w:rsidP="000A3EFC">
      <w:pPr>
        <w:jc w:val="center"/>
        <w:outlineLvl w:val="1"/>
        <w:rPr>
          <w:rFonts w:ascii="Times New Roman" w:hAnsi="Times New Roman"/>
          <w:b/>
          <w:sz w:val="24"/>
          <w:szCs w:val="24"/>
        </w:rPr>
      </w:pPr>
      <w:bookmarkStart w:id="37" w:name="_Toc197035099"/>
      <w:r w:rsidRPr="000A3EFC">
        <w:rPr>
          <w:rFonts w:ascii="Times New Roman" w:hAnsi="Times New Roman"/>
          <w:b/>
          <w:sz w:val="24"/>
          <w:szCs w:val="24"/>
        </w:rPr>
        <w:lastRenderedPageBreak/>
        <w:t>SANITARY APPLIANCES</w:t>
      </w:r>
      <w:bookmarkEnd w:id="30"/>
      <w:bookmarkEnd w:id="31"/>
      <w:bookmarkEnd w:id="32"/>
      <w:bookmarkEnd w:id="33"/>
      <w:bookmarkEnd w:id="34"/>
      <w:bookmarkEnd w:id="35"/>
      <w:r w:rsidRPr="000A3EFC">
        <w:rPr>
          <w:rFonts w:ascii="Times New Roman" w:hAnsi="Times New Roman"/>
          <w:b/>
          <w:sz w:val="24"/>
          <w:szCs w:val="24"/>
        </w:rPr>
        <w:t xml:space="preserve"> INSTALLATION</w:t>
      </w:r>
      <w:bookmarkEnd w:id="36"/>
      <w:r w:rsidR="00BE29B3">
        <w:rPr>
          <w:rFonts w:ascii="Times New Roman" w:hAnsi="Times New Roman"/>
          <w:b/>
          <w:sz w:val="24"/>
          <w:szCs w:val="24"/>
        </w:rPr>
        <w:t xml:space="preserve"> I</w:t>
      </w:r>
      <w:bookmarkEnd w:id="37"/>
    </w:p>
    <w:p w14:paraId="5B4E24F9" w14:textId="77777777" w:rsidR="000A3EFC" w:rsidRPr="000A3EFC" w:rsidRDefault="000A3EFC" w:rsidP="000A3EFC">
      <w:pPr>
        <w:spacing w:line="240" w:lineRule="auto"/>
        <w:rPr>
          <w:rFonts w:ascii="Times New Roman" w:hAnsi="Times New Roman"/>
          <w:sz w:val="24"/>
          <w:szCs w:val="24"/>
        </w:rPr>
      </w:pPr>
    </w:p>
    <w:p w14:paraId="5FED4CD5" w14:textId="77777777" w:rsidR="000A3EFC" w:rsidRPr="000A3EFC" w:rsidRDefault="000A3EFC" w:rsidP="000A3EFC">
      <w:pPr>
        <w:spacing w:after="0" w:line="240" w:lineRule="auto"/>
        <w:ind w:right="2300"/>
        <w:rPr>
          <w:rFonts w:ascii="Times New Roman" w:eastAsia="Times New Roman" w:hAnsi="Times New Roman"/>
          <w:b/>
          <w:sz w:val="24"/>
          <w:szCs w:val="24"/>
        </w:rPr>
      </w:pPr>
      <w:r w:rsidRPr="000A3EFC">
        <w:rPr>
          <w:rFonts w:ascii="Times New Roman" w:eastAsia="Times New Roman" w:hAnsi="Times New Roman"/>
          <w:b/>
          <w:sz w:val="24"/>
          <w:szCs w:val="24"/>
        </w:rPr>
        <w:t>ISCED UNIT CODE: 0732 251 02A</w:t>
      </w:r>
    </w:p>
    <w:p w14:paraId="2DA96232" w14:textId="3AC06F2E" w:rsidR="000A3EFC" w:rsidRPr="000A3EFC" w:rsidRDefault="000A3EFC" w:rsidP="000A3EFC">
      <w:pPr>
        <w:spacing w:after="0" w:line="240" w:lineRule="auto"/>
        <w:jc w:val="both"/>
        <w:rPr>
          <w:rFonts w:ascii="Times New Roman" w:hAnsi="Times New Roman"/>
          <w:color w:val="FF0000"/>
          <w:sz w:val="24"/>
          <w:szCs w:val="24"/>
          <w:lang w:val="en-ZA"/>
        </w:rPr>
      </w:pPr>
      <w:r w:rsidRPr="000A3EFC">
        <w:rPr>
          <w:rFonts w:ascii="Times New Roman" w:hAnsi="Times New Roman"/>
          <w:b/>
          <w:sz w:val="24"/>
          <w:szCs w:val="24"/>
          <w:lang w:val="en-ZA"/>
        </w:rPr>
        <w:t xml:space="preserve">UNIT DURATION: </w:t>
      </w:r>
      <w:r w:rsidR="00992653">
        <w:rPr>
          <w:rFonts w:ascii="Times New Roman" w:hAnsi="Times New Roman"/>
          <w:bCs/>
          <w:sz w:val="24"/>
          <w:szCs w:val="24"/>
          <w:lang w:val="en-GB"/>
        </w:rPr>
        <w:t>10</w:t>
      </w:r>
      <w:r w:rsidRPr="000A3EFC">
        <w:rPr>
          <w:rFonts w:ascii="Times New Roman" w:hAnsi="Times New Roman"/>
          <w:bCs/>
          <w:sz w:val="24"/>
          <w:szCs w:val="24"/>
          <w:lang w:val="en-GB"/>
        </w:rPr>
        <w:t>0</w:t>
      </w:r>
      <w:r w:rsidRPr="000A3EFC">
        <w:rPr>
          <w:rFonts w:ascii="Times New Roman" w:hAnsi="Times New Roman"/>
          <w:b/>
          <w:color w:val="FF0000"/>
          <w:sz w:val="24"/>
          <w:szCs w:val="24"/>
          <w:lang w:val="en-ZA"/>
        </w:rPr>
        <w:t xml:space="preserve"> </w:t>
      </w:r>
      <w:r w:rsidRPr="000A3EFC">
        <w:rPr>
          <w:rFonts w:ascii="Times New Roman" w:hAnsi="Times New Roman"/>
          <w:sz w:val="24"/>
          <w:szCs w:val="24"/>
          <w:lang w:val="en-ZA"/>
        </w:rPr>
        <w:t>Hours</w:t>
      </w:r>
    </w:p>
    <w:p w14:paraId="5628D155" w14:textId="77777777" w:rsidR="000A3EFC" w:rsidRPr="000A3EFC" w:rsidRDefault="000A3EFC" w:rsidP="000A3EFC">
      <w:pPr>
        <w:spacing w:after="0" w:line="240" w:lineRule="auto"/>
        <w:jc w:val="both"/>
        <w:rPr>
          <w:rFonts w:ascii="Times New Roman" w:hAnsi="Times New Roman"/>
          <w:b/>
          <w:sz w:val="24"/>
          <w:szCs w:val="24"/>
          <w:lang w:val="en-ZA"/>
        </w:rPr>
      </w:pPr>
    </w:p>
    <w:p w14:paraId="76F39A6B" w14:textId="77777777" w:rsidR="000A3EFC" w:rsidRPr="000A3EFC" w:rsidRDefault="000A3EFC" w:rsidP="000A3EFC">
      <w:pPr>
        <w:spacing w:after="0" w:line="240" w:lineRule="auto"/>
        <w:jc w:val="both"/>
        <w:rPr>
          <w:rFonts w:ascii="Times New Roman" w:hAnsi="Times New Roman"/>
          <w:b/>
          <w:sz w:val="24"/>
          <w:szCs w:val="24"/>
          <w:lang w:val="en-ZA"/>
        </w:rPr>
      </w:pPr>
      <w:r w:rsidRPr="000A3EFC">
        <w:rPr>
          <w:rFonts w:ascii="Times New Roman" w:hAnsi="Times New Roman"/>
          <w:b/>
          <w:sz w:val="24"/>
          <w:szCs w:val="24"/>
          <w:lang w:val="en-ZA"/>
        </w:rPr>
        <w:t>Relationship to Occupational Standards</w:t>
      </w:r>
    </w:p>
    <w:p w14:paraId="7A77F454" w14:textId="083E38D1" w:rsidR="000A3EFC" w:rsidRPr="000A3EFC" w:rsidRDefault="000A3EFC" w:rsidP="000A3EFC">
      <w:pPr>
        <w:spacing w:after="0" w:line="240" w:lineRule="auto"/>
        <w:jc w:val="both"/>
        <w:rPr>
          <w:rFonts w:ascii="Times New Roman" w:hAnsi="Times New Roman"/>
          <w:sz w:val="24"/>
          <w:szCs w:val="24"/>
        </w:rPr>
      </w:pPr>
      <w:r w:rsidRPr="000A3EFC">
        <w:rPr>
          <w:rFonts w:ascii="Times New Roman" w:hAnsi="Times New Roman"/>
          <w:sz w:val="24"/>
          <w:szCs w:val="24"/>
          <w:lang w:val="en-ZA"/>
        </w:rPr>
        <w:t>This unit addresses the Unit of Competency:</w:t>
      </w:r>
      <w:r w:rsidRPr="000A3EFC">
        <w:rPr>
          <w:rFonts w:ascii="Times New Roman" w:hAnsi="Times New Roman"/>
          <w:color w:val="FF0000"/>
          <w:sz w:val="24"/>
          <w:szCs w:val="24"/>
          <w:lang w:val="en-ZA"/>
        </w:rPr>
        <w:t xml:space="preserve"> </w:t>
      </w:r>
      <w:r w:rsidRPr="000A3EFC">
        <w:rPr>
          <w:rFonts w:ascii="Times New Roman" w:hAnsi="Times New Roman"/>
          <w:sz w:val="24"/>
          <w:szCs w:val="24"/>
          <w:lang w:val="en-ZA"/>
        </w:rPr>
        <w:t xml:space="preserve">Install </w:t>
      </w:r>
      <w:r w:rsidRPr="000A3EFC">
        <w:rPr>
          <w:rFonts w:ascii="Times New Roman" w:hAnsi="Times New Roman"/>
          <w:sz w:val="24"/>
          <w:szCs w:val="24"/>
        </w:rPr>
        <w:t>Sanitary Appliances</w:t>
      </w:r>
      <w:r w:rsidR="00BE29B3">
        <w:rPr>
          <w:rFonts w:ascii="Times New Roman" w:hAnsi="Times New Roman"/>
          <w:sz w:val="24"/>
          <w:szCs w:val="24"/>
        </w:rPr>
        <w:t xml:space="preserve"> I</w:t>
      </w:r>
      <w:r w:rsidRPr="000A3EFC">
        <w:rPr>
          <w:rFonts w:ascii="Times New Roman" w:hAnsi="Times New Roman"/>
          <w:sz w:val="24"/>
          <w:szCs w:val="24"/>
        </w:rPr>
        <w:t>.</w:t>
      </w:r>
    </w:p>
    <w:p w14:paraId="66E52549" w14:textId="77777777" w:rsidR="000A3EFC" w:rsidRPr="000A3EFC" w:rsidRDefault="000A3EFC" w:rsidP="000A3EFC">
      <w:pPr>
        <w:spacing w:after="213" w:line="240" w:lineRule="auto"/>
        <w:ind w:left="66"/>
        <w:rPr>
          <w:rFonts w:ascii="Times New Roman" w:hAnsi="Times New Roman"/>
          <w:b/>
          <w:sz w:val="24"/>
          <w:szCs w:val="24"/>
        </w:rPr>
      </w:pPr>
    </w:p>
    <w:p w14:paraId="7FD45B93" w14:textId="77777777" w:rsidR="000A3EFC" w:rsidRPr="000A3EFC" w:rsidRDefault="000A3EFC" w:rsidP="000A3EFC">
      <w:pPr>
        <w:spacing w:after="213" w:line="240" w:lineRule="auto"/>
        <w:ind w:left="66"/>
        <w:rPr>
          <w:rFonts w:ascii="Times New Roman" w:hAnsi="Times New Roman"/>
          <w:sz w:val="24"/>
          <w:szCs w:val="24"/>
        </w:rPr>
      </w:pPr>
      <w:r w:rsidRPr="000A3EFC">
        <w:rPr>
          <w:rFonts w:ascii="Times New Roman" w:hAnsi="Times New Roman"/>
          <w:b/>
          <w:sz w:val="24"/>
          <w:szCs w:val="24"/>
        </w:rPr>
        <w:t xml:space="preserve">UNIT DESCRIPTION </w:t>
      </w:r>
    </w:p>
    <w:p w14:paraId="10CA127D" w14:textId="77777777" w:rsidR="000A3EFC" w:rsidRPr="000A3EFC" w:rsidRDefault="000A3EFC" w:rsidP="000A3EFC">
      <w:pPr>
        <w:spacing w:after="0"/>
        <w:rPr>
          <w:rFonts w:ascii="Times New Roman" w:hAnsi="Times New Roman"/>
          <w:sz w:val="24"/>
          <w:szCs w:val="24"/>
        </w:rPr>
      </w:pPr>
      <w:r w:rsidRPr="000A3EFC">
        <w:rPr>
          <w:rFonts w:ascii="Times New Roman" w:hAnsi="Times New Roman"/>
          <w:sz w:val="24"/>
          <w:szCs w:val="24"/>
        </w:rPr>
        <w:t>This unit specifies the competencies required to install sanitary appliances. It involves preparing materials for sanitary appliances, sketching simple sanitary appliances drawings and symbols, fixing sanitary appliances and maintaining sanitary appliances. It applies in the construction industry.</w:t>
      </w:r>
    </w:p>
    <w:p w14:paraId="3333F118" w14:textId="77777777" w:rsidR="000A3EFC" w:rsidRPr="000A3EFC" w:rsidRDefault="000A3EFC" w:rsidP="000A3EFC">
      <w:pPr>
        <w:spacing w:after="0" w:line="240" w:lineRule="auto"/>
        <w:jc w:val="both"/>
        <w:rPr>
          <w:rFonts w:ascii="Times New Roman" w:hAnsi="Times New Roman"/>
          <w:sz w:val="24"/>
          <w:szCs w:val="24"/>
        </w:rPr>
      </w:pPr>
    </w:p>
    <w:p w14:paraId="6AB4FB96" w14:textId="77777777" w:rsidR="000A3EFC" w:rsidRPr="000A3EFC" w:rsidRDefault="000A3EFC" w:rsidP="000A3EFC">
      <w:pPr>
        <w:spacing w:after="0" w:line="240" w:lineRule="auto"/>
        <w:jc w:val="both"/>
        <w:rPr>
          <w:rFonts w:ascii="Times New Roman" w:hAnsi="Times New Roman"/>
          <w:b/>
          <w:sz w:val="24"/>
          <w:szCs w:val="24"/>
          <w:lang w:val="en-ZA"/>
        </w:rPr>
      </w:pPr>
      <w:r w:rsidRPr="000A3EFC">
        <w:rPr>
          <w:rFonts w:ascii="Times New Roman" w:hAnsi="Times New Roman"/>
          <w:b/>
          <w:sz w:val="24"/>
          <w:szCs w:val="24"/>
          <w:lang w:val="en-ZA"/>
        </w:rPr>
        <w:t>Summary of Learning Outcomes</w:t>
      </w:r>
    </w:p>
    <w:p w14:paraId="3C24897A" w14:textId="77777777" w:rsidR="000A3EFC" w:rsidRPr="000A3EFC" w:rsidRDefault="000A3EFC" w:rsidP="000A3EFC">
      <w:pPr>
        <w:spacing w:after="0" w:line="240" w:lineRule="auto"/>
        <w:jc w:val="both"/>
        <w:rPr>
          <w:rFonts w:ascii="Times New Roman" w:hAnsi="Times New Roman"/>
          <w:b/>
          <w:sz w:val="24"/>
          <w:szCs w:val="24"/>
          <w:lang w:val="en-ZA"/>
        </w:rPr>
      </w:pPr>
    </w:p>
    <w:tbl>
      <w:tblPr>
        <w:tblStyle w:val="TableGrid1"/>
        <w:tblW w:w="0" w:type="auto"/>
        <w:tblInd w:w="-5" w:type="dxa"/>
        <w:tblLook w:val="04A0" w:firstRow="1" w:lastRow="0" w:firstColumn="1" w:lastColumn="0" w:noHBand="0" w:noVBand="1"/>
      </w:tblPr>
      <w:tblGrid>
        <w:gridCol w:w="1106"/>
        <w:gridCol w:w="6413"/>
        <w:gridCol w:w="1502"/>
      </w:tblGrid>
      <w:tr w:rsidR="000A3EFC" w:rsidRPr="000A3EFC" w14:paraId="179FB681" w14:textId="77777777" w:rsidTr="00C14384">
        <w:tc>
          <w:tcPr>
            <w:tcW w:w="1134" w:type="dxa"/>
          </w:tcPr>
          <w:p w14:paraId="60BADAF2" w14:textId="77777777" w:rsidR="000A3EFC" w:rsidRPr="000A3EFC" w:rsidRDefault="000A3EFC" w:rsidP="000A3EFC">
            <w:pPr>
              <w:spacing w:after="0" w:line="256" w:lineRule="auto"/>
              <w:rPr>
                <w:rFonts w:ascii="Times New Roman" w:hAnsi="Times New Roman"/>
                <w:sz w:val="24"/>
                <w:szCs w:val="24"/>
              </w:rPr>
            </w:pPr>
            <w:r w:rsidRPr="000A3EFC">
              <w:rPr>
                <w:rFonts w:ascii="Times New Roman" w:hAnsi="Times New Roman"/>
                <w:sz w:val="24"/>
                <w:szCs w:val="24"/>
              </w:rPr>
              <w:t>S/No</w:t>
            </w:r>
          </w:p>
        </w:tc>
        <w:tc>
          <w:tcPr>
            <w:tcW w:w="6695" w:type="dxa"/>
          </w:tcPr>
          <w:p w14:paraId="7B6E56A5" w14:textId="77777777" w:rsidR="000A3EFC" w:rsidRPr="000A3EFC" w:rsidRDefault="000A3EFC" w:rsidP="000A3EFC">
            <w:pPr>
              <w:spacing w:after="0" w:line="256" w:lineRule="auto"/>
              <w:ind w:left="1070"/>
              <w:rPr>
                <w:rFonts w:ascii="Times New Roman" w:hAnsi="Times New Roman"/>
                <w:sz w:val="24"/>
                <w:szCs w:val="24"/>
              </w:rPr>
            </w:pPr>
            <w:r w:rsidRPr="000A3EFC">
              <w:rPr>
                <w:rFonts w:ascii="Times New Roman" w:hAnsi="Times New Roman"/>
                <w:b/>
                <w:sz w:val="24"/>
                <w:szCs w:val="24"/>
              </w:rPr>
              <w:t>Learning Outcomes</w:t>
            </w:r>
          </w:p>
        </w:tc>
        <w:tc>
          <w:tcPr>
            <w:tcW w:w="1526" w:type="dxa"/>
          </w:tcPr>
          <w:p w14:paraId="52FEE4E3" w14:textId="77777777" w:rsidR="000A3EFC" w:rsidRPr="000A3EFC" w:rsidRDefault="000A3EFC" w:rsidP="000A3EFC">
            <w:pPr>
              <w:spacing w:after="0" w:line="240" w:lineRule="auto"/>
              <w:rPr>
                <w:rFonts w:ascii="Times New Roman" w:hAnsi="Times New Roman"/>
                <w:b/>
                <w:bCs/>
                <w:sz w:val="24"/>
                <w:szCs w:val="24"/>
              </w:rPr>
            </w:pPr>
            <w:r w:rsidRPr="000A3EFC">
              <w:rPr>
                <w:rFonts w:ascii="Times New Roman" w:hAnsi="Times New Roman"/>
                <w:b/>
                <w:bCs/>
                <w:sz w:val="24"/>
                <w:szCs w:val="24"/>
              </w:rPr>
              <w:t>Duration (Hours)</w:t>
            </w:r>
          </w:p>
        </w:tc>
      </w:tr>
      <w:tr w:rsidR="000A3EFC" w:rsidRPr="000A3EFC" w14:paraId="5E615F0A" w14:textId="77777777" w:rsidTr="00C14384">
        <w:tc>
          <w:tcPr>
            <w:tcW w:w="1134" w:type="dxa"/>
          </w:tcPr>
          <w:p w14:paraId="652924C3" w14:textId="77777777" w:rsidR="000A3EFC" w:rsidRPr="000A3EFC" w:rsidRDefault="000A3EFC" w:rsidP="000A3EFC">
            <w:pPr>
              <w:numPr>
                <w:ilvl w:val="0"/>
                <w:numId w:val="20"/>
              </w:numPr>
              <w:spacing w:after="0" w:line="256" w:lineRule="auto"/>
              <w:contextualSpacing/>
              <w:rPr>
                <w:rFonts w:ascii="Times New Roman" w:hAnsi="Times New Roman"/>
                <w:sz w:val="24"/>
                <w:szCs w:val="24"/>
              </w:rPr>
            </w:pPr>
          </w:p>
        </w:tc>
        <w:tc>
          <w:tcPr>
            <w:tcW w:w="6695" w:type="dxa"/>
          </w:tcPr>
          <w:p w14:paraId="76744BFD" w14:textId="77777777" w:rsidR="000A3EFC" w:rsidRPr="000A3EFC" w:rsidRDefault="000A3EFC" w:rsidP="000A3EFC">
            <w:pPr>
              <w:spacing w:after="0" w:line="240" w:lineRule="auto"/>
              <w:rPr>
                <w:rFonts w:ascii="Times New Roman" w:hAnsi="Times New Roman"/>
                <w:sz w:val="24"/>
                <w:szCs w:val="24"/>
              </w:rPr>
            </w:pPr>
            <w:r w:rsidRPr="000A3EFC">
              <w:rPr>
                <w:rFonts w:ascii="Times New Roman" w:hAnsi="Times New Roman"/>
                <w:sz w:val="24"/>
                <w:szCs w:val="24"/>
              </w:rPr>
              <w:t>Prepare materials for sanitary appliances</w:t>
            </w:r>
          </w:p>
        </w:tc>
        <w:tc>
          <w:tcPr>
            <w:tcW w:w="1526" w:type="dxa"/>
          </w:tcPr>
          <w:p w14:paraId="6694327A"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15</w:t>
            </w:r>
          </w:p>
        </w:tc>
      </w:tr>
      <w:tr w:rsidR="000A3EFC" w:rsidRPr="000A3EFC" w14:paraId="4B5BFC28" w14:textId="77777777" w:rsidTr="00C14384">
        <w:tc>
          <w:tcPr>
            <w:tcW w:w="1134" w:type="dxa"/>
          </w:tcPr>
          <w:p w14:paraId="5887F1FA" w14:textId="77777777" w:rsidR="000A3EFC" w:rsidRPr="000A3EFC" w:rsidRDefault="000A3EFC" w:rsidP="000A3EFC">
            <w:pPr>
              <w:numPr>
                <w:ilvl w:val="0"/>
                <w:numId w:val="20"/>
              </w:numPr>
              <w:spacing w:after="0" w:line="256" w:lineRule="auto"/>
              <w:contextualSpacing/>
              <w:rPr>
                <w:rFonts w:ascii="Times New Roman" w:hAnsi="Times New Roman"/>
                <w:sz w:val="24"/>
                <w:szCs w:val="24"/>
              </w:rPr>
            </w:pPr>
          </w:p>
        </w:tc>
        <w:tc>
          <w:tcPr>
            <w:tcW w:w="6695" w:type="dxa"/>
          </w:tcPr>
          <w:p w14:paraId="725ADA82" w14:textId="77777777" w:rsidR="000A3EFC" w:rsidRPr="000A3EFC" w:rsidRDefault="000A3EFC" w:rsidP="000A3EFC">
            <w:pPr>
              <w:spacing w:after="0" w:line="240" w:lineRule="auto"/>
              <w:rPr>
                <w:rFonts w:ascii="Times New Roman" w:hAnsi="Times New Roman"/>
                <w:sz w:val="24"/>
                <w:szCs w:val="24"/>
              </w:rPr>
            </w:pPr>
            <w:r w:rsidRPr="000A3EFC">
              <w:rPr>
                <w:rFonts w:ascii="Times New Roman" w:hAnsi="Times New Roman"/>
                <w:sz w:val="24"/>
                <w:szCs w:val="24"/>
                <w:lang w:val="en-GB"/>
              </w:rPr>
              <w:t>Sketch simple sanitary appliances drawing and symbols</w:t>
            </w:r>
          </w:p>
        </w:tc>
        <w:tc>
          <w:tcPr>
            <w:tcW w:w="1526" w:type="dxa"/>
          </w:tcPr>
          <w:p w14:paraId="227DB380"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10</w:t>
            </w:r>
          </w:p>
        </w:tc>
      </w:tr>
      <w:tr w:rsidR="000A3EFC" w:rsidRPr="000A3EFC" w14:paraId="4E317743" w14:textId="77777777" w:rsidTr="00C14384">
        <w:tc>
          <w:tcPr>
            <w:tcW w:w="1134" w:type="dxa"/>
          </w:tcPr>
          <w:p w14:paraId="22E56F63" w14:textId="77777777" w:rsidR="000A3EFC" w:rsidRPr="000A3EFC" w:rsidRDefault="000A3EFC" w:rsidP="000A3EFC">
            <w:pPr>
              <w:numPr>
                <w:ilvl w:val="0"/>
                <w:numId w:val="20"/>
              </w:numPr>
              <w:spacing w:after="0" w:line="256" w:lineRule="auto"/>
              <w:contextualSpacing/>
              <w:rPr>
                <w:rFonts w:ascii="Times New Roman" w:hAnsi="Times New Roman"/>
                <w:sz w:val="24"/>
                <w:szCs w:val="24"/>
              </w:rPr>
            </w:pPr>
          </w:p>
        </w:tc>
        <w:tc>
          <w:tcPr>
            <w:tcW w:w="6695" w:type="dxa"/>
          </w:tcPr>
          <w:p w14:paraId="56EEEF2C" w14:textId="77777777" w:rsidR="000A3EFC" w:rsidRPr="000A3EFC" w:rsidRDefault="000A3EFC" w:rsidP="000A3EFC">
            <w:pPr>
              <w:spacing w:before="120" w:after="120" w:line="240" w:lineRule="auto"/>
              <w:contextualSpacing/>
              <w:jc w:val="both"/>
              <w:rPr>
                <w:rFonts w:ascii="Times New Roman" w:hAnsi="Times New Roman"/>
                <w:sz w:val="24"/>
                <w:szCs w:val="24"/>
                <w:lang w:val="en-GB"/>
              </w:rPr>
            </w:pPr>
            <w:r w:rsidRPr="000A3EFC">
              <w:rPr>
                <w:rFonts w:ascii="Times New Roman" w:hAnsi="Times New Roman"/>
                <w:sz w:val="24"/>
                <w:szCs w:val="24"/>
              </w:rPr>
              <w:t xml:space="preserve">Fix sanitary appliances  </w:t>
            </w:r>
          </w:p>
        </w:tc>
        <w:tc>
          <w:tcPr>
            <w:tcW w:w="1526" w:type="dxa"/>
          </w:tcPr>
          <w:p w14:paraId="275A4C65"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50</w:t>
            </w:r>
          </w:p>
        </w:tc>
      </w:tr>
      <w:tr w:rsidR="000A3EFC" w:rsidRPr="000A3EFC" w14:paraId="013B05E6" w14:textId="77777777" w:rsidTr="00C14384">
        <w:tc>
          <w:tcPr>
            <w:tcW w:w="1134" w:type="dxa"/>
          </w:tcPr>
          <w:p w14:paraId="5AB9247F" w14:textId="77777777" w:rsidR="000A3EFC" w:rsidRPr="000A3EFC" w:rsidRDefault="000A3EFC" w:rsidP="000A3EFC">
            <w:pPr>
              <w:numPr>
                <w:ilvl w:val="0"/>
                <w:numId w:val="20"/>
              </w:numPr>
              <w:spacing w:after="0" w:line="256" w:lineRule="auto"/>
              <w:contextualSpacing/>
              <w:rPr>
                <w:rFonts w:ascii="Times New Roman" w:hAnsi="Times New Roman"/>
                <w:sz w:val="24"/>
                <w:szCs w:val="24"/>
              </w:rPr>
            </w:pPr>
          </w:p>
        </w:tc>
        <w:tc>
          <w:tcPr>
            <w:tcW w:w="6695" w:type="dxa"/>
          </w:tcPr>
          <w:p w14:paraId="0BBA1034" w14:textId="77777777" w:rsidR="000A3EFC" w:rsidRPr="000A3EFC" w:rsidRDefault="000A3EFC" w:rsidP="000A3EFC">
            <w:pPr>
              <w:spacing w:before="120" w:after="120" w:line="240" w:lineRule="auto"/>
              <w:contextualSpacing/>
              <w:jc w:val="both"/>
              <w:rPr>
                <w:rFonts w:ascii="Times New Roman" w:hAnsi="Times New Roman"/>
                <w:sz w:val="24"/>
                <w:szCs w:val="24"/>
                <w:lang w:val="en-GB"/>
              </w:rPr>
            </w:pPr>
            <w:r w:rsidRPr="000A3EFC">
              <w:rPr>
                <w:rFonts w:ascii="Times New Roman" w:hAnsi="Times New Roman"/>
                <w:sz w:val="24"/>
                <w:szCs w:val="24"/>
              </w:rPr>
              <w:t>Maintain sanitary appliances</w:t>
            </w:r>
          </w:p>
        </w:tc>
        <w:tc>
          <w:tcPr>
            <w:tcW w:w="1526" w:type="dxa"/>
          </w:tcPr>
          <w:p w14:paraId="7C0C5C3A"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25</w:t>
            </w:r>
          </w:p>
        </w:tc>
      </w:tr>
    </w:tbl>
    <w:p w14:paraId="505E0087" w14:textId="77777777" w:rsidR="000A3EFC" w:rsidRPr="000A3EFC" w:rsidRDefault="000A3EFC" w:rsidP="000A3EFC">
      <w:pPr>
        <w:spacing w:after="0" w:line="240" w:lineRule="auto"/>
        <w:jc w:val="both"/>
        <w:rPr>
          <w:rFonts w:ascii="Times New Roman" w:hAnsi="Times New Roman"/>
          <w:b/>
          <w:sz w:val="24"/>
          <w:szCs w:val="24"/>
          <w:lang w:val="en-ZA"/>
        </w:rPr>
      </w:pPr>
    </w:p>
    <w:p w14:paraId="414708D2" w14:textId="77777777" w:rsidR="000A3EFC" w:rsidRPr="000A3EFC" w:rsidRDefault="000A3EFC" w:rsidP="000A3EFC">
      <w:pPr>
        <w:spacing w:before="120" w:after="120" w:line="240" w:lineRule="auto"/>
        <w:contextualSpacing/>
        <w:jc w:val="both"/>
        <w:rPr>
          <w:rFonts w:ascii="Times New Roman" w:hAnsi="Times New Roman"/>
          <w:b/>
          <w:sz w:val="24"/>
          <w:szCs w:val="24"/>
          <w:lang w:val="en-ZA"/>
        </w:rPr>
      </w:pPr>
      <w:r w:rsidRPr="000A3EFC">
        <w:rPr>
          <w:rFonts w:ascii="Times New Roman" w:hAnsi="Times New Roman"/>
          <w:b/>
          <w:sz w:val="24"/>
          <w:szCs w:val="24"/>
          <w:lang w:val="en-ZA"/>
        </w:rPr>
        <w:t>Learning Outcomes, Content and Suggested Assessment Methods</w:t>
      </w:r>
    </w:p>
    <w:p w14:paraId="5D2A340F" w14:textId="77777777" w:rsidR="000A3EFC" w:rsidRPr="000A3EFC" w:rsidRDefault="000A3EFC" w:rsidP="000A3EFC">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170"/>
        <w:gridCol w:w="2575"/>
      </w:tblGrid>
      <w:tr w:rsidR="000A3EFC" w:rsidRPr="000A3EFC" w14:paraId="00ECE5C1" w14:textId="77777777" w:rsidTr="00C14384">
        <w:trPr>
          <w:trHeight w:val="620"/>
        </w:trPr>
        <w:tc>
          <w:tcPr>
            <w:tcW w:w="1560" w:type="dxa"/>
            <w:tcBorders>
              <w:top w:val="single" w:sz="4" w:space="0" w:color="auto"/>
              <w:left w:val="single" w:sz="4" w:space="0" w:color="auto"/>
              <w:bottom w:val="single" w:sz="4" w:space="0" w:color="auto"/>
              <w:right w:val="single" w:sz="4" w:space="0" w:color="auto"/>
            </w:tcBorders>
          </w:tcPr>
          <w:p w14:paraId="371C0023" w14:textId="77777777" w:rsidR="000A3EFC" w:rsidRPr="000A3EFC" w:rsidRDefault="000A3EFC" w:rsidP="000A3EFC">
            <w:pPr>
              <w:spacing w:after="0" w:line="240" w:lineRule="auto"/>
              <w:ind w:left="318" w:hanging="318"/>
              <w:rPr>
                <w:rFonts w:ascii="Times New Roman" w:hAnsi="Times New Roman"/>
                <w:sz w:val="24"/>
                <w:szCs w:val="24"/>
              </w:rPr>
            </w:pPr>
            <w:r w:rsidRPr="000A3EFC">
              <w:rPr>
                <w:rFonts w:ascii="Times New Roman" w:hAnsi="Times New Roman"/>
                <w:b/>
                <w:sz w:val="24"/>
                <w:szCs w:val="24"/>
                <w:lang w:val="en-ZA"/>
              </w:rPr>
              <w:t>Learning Outcome</w:t>
            </w:r>
          </w:p>
        </w:tc>
        <w:tc>
          <w:tcPr>
            <w:tcW w:w="5670" w:type="dxa"/>
            <w:tcBorders>
              <w:top w:val="single" w:sz="4" w:space="0" w:color="auto"/>
              <w:left w:val="single" w:sz="4" w:space="0" w:color="auto"/>
              <w:bottom w:val="single" w:sz="4" w:space="0" w:color="auto"/>
              <w:right w:val="single" w:sz="4" w:space="0" w:color="auto"/>
            </w:tcBorders>
          </w:tcPr>
          <w:p w14:paraId="483E0CA4"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Content</w:t>
            </w:r>
          </w:p>
        </w:tc>
        <w:tc>
          <w:tcPr>
            <w:tcW w:w="2664" w:type="dxa"/>
            <w:tcBorders>
              <w:top w:val="single" w:sz="4" w:space="0" w:color="auto"/>
              <w:left w:val="single" w:sz="4" w:space="0" w:color="auto"/>
              <w:bottom w:val="single" w:sz="4" w:space="0" w:color="auto"/>
              <w:right w:val="single" w:sz="4" w:space="0" w:color="auto"/>
            </w:tcBorders>
          </w:tcPr>
          <w:p w14:paraId="0F77C5D3"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Suggested Assessment Methods</w:t>
            </w:r>
          </w:p>
        </w:tc>
      </w:tr>
      <w:tr w:rsidR="000A3EFC" w:rsidRPr="000A3EFC" w14:paraId="2D6FEE17" w14:textId="77777777" w:rsidTr="00C14384">
        <w:trPr>
          <w:trHeight w:val="620"/>
        </w:trPr>
        <w:tc>
          <w:tcPr>
            <w:tcW w:w="1560" w:type="dxa"/>
            <w:tcBorders>
              <w:top w:val="single" w:sz="4" w:space="0" w:color="auto"/>
              <w:left w:val="single" w:sz="4" w:space="0" w:color="auto"/>
              <w:bottom w:val="single" w:sz="4" w:space="0" w:color="auto"/>
              <w:right w:val="single" w:sz="4" w:space="0" w:color="auto"/>
            </w:tcBorders>
          </w:tcPr>
          <w:p w14:paraId="1B36D623" w14:textId="77777777" w:rsidR="000A3EFC" w:rsidRPr="000A3EFC" w:rsidRDefault="000A3EFC" w:rsidP="000A3EFC">
            <w:pPr>
              <w:numPr>
                <w:ilvl w:val="0"/>
                <w:numId w:val="21"/>
              </w:numPr>
              <w:spacing w:after="0" w:line="240" w:lineRule="auto"/>
              <w:contextualSpacing/>
              <w:rPr>
                <w:rFonts w:ascii="Times New Roman" w:hAnsi="Times New Roman"/>
                <w:sz w:val="24"/>
                <w:szCs w:val="24"/>
              </w:rPr>
            </w:pPr>
            <w:r w:rsidRPr="000A3EFC">
              <w:rPr>
                <w:rFonts w:ascii="Times New Roman" w:hAnsi="Times New Roman"/>
                <w:sz w:val="24"/>
                <w:szCs w:val="24"/>
                <w:lang w:val="en-ZW"/>
              </w:rPr>
              <w:t>Prepare materials for sanitary appliances</w:t>
            </w:r>
          </w:p>
          <w:p w14:paraId="21C1B8F6" w14:textId="77777777" w:rsidR="000A3EFC" w:rsidRPr="000A3EFC" w:rsidRDefault="000A3EFC" w:rsidP="000A3EFC">
            <w:pPr>
              <w:spacing w:after="160" w:line="240" w:lineRule="auto"/>
              <w:ind w:left="720"/>
              <w:contextualSpacing/>
              <w:rPr>
                <w:rFonts w:ascii="Times New Roman" w:hAnsi="Times New Roman"/>
                <w:sz w:val="24"/>
                <w:szCs w:val="24"/>
                <w:lang w:val="en-ZW"/>
              </w:rPr>
            </w:pPr>
          </w:p>
        </w:tc>
        <w:tc>
          <w:tcPr>
            <w:tcW w:w="5670" w:type="dxa"/>
            <w:tcBorders>
              <w:top w:val="single" w:sz="4" w:space="0" w:color="auto"/>
              <w:left w:val="single" w:sz="4" w:space="0" w:color="auto"/>
              <w:bottom w:val="single" w:sz="4" w:space="0" w:color="auto"/>
              <w:right w:val="single" w:sz="4" w:space="0" w:color="auto"/>
            </w:tcBorders>
          </w:tcPr>
          <w:p w14:paraId="1FE175D8" w14:textId="77777777" w:rsidR="000A3EFC" w:rsidRPr="000A3EFC" w:rsidRDefault="000A3EFC" w:rsidP="000A3EFC">
            <w:pPr>
              <w:numPr>
                <w:ilvl w:val="1"/>
                <w:numId w:val="22"/>
              </w:numPr>
              <w:tabs>
                <w:tab w:val="left" w:pos="148"/>
              </w:tabs>
              <w:spacing w:after="0" w:line="240" w:lineRule="auto"/>
              <w:ind w:left="464"/>
              <w:contextualSpacing/>
              <w:rPr>
                <w:rFonts w:ascii="Times New Roman" w:hAnsi="Times New Roman"/>
                <w:sz w:val="24"/>
                <w:szCs w:val="24"/>
                <w:lang w:val="en-ZW"/>
              </w:rPr>
            </w:pPr>
            <w:r w:rsidRPr="000A3EFC">
              <w:rPr>
                <w:rFonts w:ascii="Times New Roman" w:hAnsi="Times New Roman"/>
                <w:sz w:val="24"/>
                <w:szCs w:val="24"/>
                <w:lang w:val="en-ZW"/>
              </w:rPr>
              <w:t>Safety Measures</w:t>
            </w:r>
          </w:p>
          <w:p w14:paraId="2772B1B4"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Hardhat/ Helmet</w:t>
            </w:r>
          </w:p>
          <w:p w14:paraId="76181A7F"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Safety gloves</w:t>
            </w:r>
          </w:p>
          <w:p w14:paraId="15BD6300"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Dustcoat / overall</w:t>
            </w:r>
          </w:p>
          <w:p w14:paraId="1D8BC59A"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Safety shoes / boots</w:t>
            </w:r>
          </w:p>
          <w:p w14:paraId="16286D2E"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Safety goggles/ face mask</w:t>
            </w:r>
            <w:r w:rsidRPr="000A3EFC">
              <w:rPr>
                <w:rFonts w:ascii="Times New Roman" w:hAnsi="Times New Roman"/>
                <w:sz w:val="24"/>
                <w:szCs w:val="24"/>
                <w:lang w:val="en-ZW"/>
              </w:rPr>
              <w:t>.</w:t>
            </w:r>
          </w:p>
          <w:p w14:paraId="27F13516" w14:textId="77777777" w:rsidR="000A3EFC" w:rsidRPr="000A3EFC" w:rsidRDefault="000A3EFC" w:rsidP="000A3EFC">
            <w:pPr>
              <w:numPr>
                <w:ilvl w:val="1"/>
                <w:numId w:val="22"/>
              </w:numPr>
              <w:tabs>
                <w:tab w:val="left" w:pos="148"/>
              </w:tabs>
              <w:spacing w:after="0" w:line="240" w:lineRule="auto"/>
              <w:ind w:left="464"/>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Sanitary appliances installation materials</w:t>
            </w:r>
            <w:r w:rsidRPr="000A3EFC">
              <w:rPr>
                <w:rFonts w:ascii="Times New Roman" w:eastAsia="Times New Roman" w:hAnsi="Times New Roman"/>
                <w:sz w:val="24"/>
                <w:szCs w:val="24"/>
                <w:lang w:val="en-GB"/>
              </w:rPr>
              <w:t xml:space="preserve">/accessories </w:t>
            </w:r>
            <w:r w:rsidRPr="000A3EFC">
              <w:rPr>
                <w:rFonts w:ascii="Times New Roman" w:eastAsia="Times New Roman" w:hAnsi="Times New Roman"/>
                <w:sz w:val="24"/>
                <w:szCs w:val="24"/>
                <w:lang w:val="en-ZW"/>
              </w:rPr>
              <w:t xml:space="preserve"> </w:t>
            </w:r>
          </w:p>
          <w:p w14:paraId="6B8E4962"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Screws</w:t>
            </w:r>
          </w:p>
          <w:p w14:paraId="4CA21DE0"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Adhesives</w:t>
            </w:r>
          </w:p>
          <w:p w14:paraId="0260FC29"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Cement</w:t>
            </w:r>
          </w:p>
          <w:p w14:paraId="5DB665F1"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Sand</w:t>
            </w:r>
          </w:p>
          <w:p w14:paraId="3971BF79"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Pipes</w:t>
            </w:r>
          </w:p>
          <w:p w14:paraId="5BCB452B"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Traps</w:t>
            </w:r>
          </w:p>
          <w:p w14:paraId="20297603"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Caulking material</w:t>
            </w:r>
          </w:p>
          <w:p w14:paraId="71A12070"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fittings</w:t>
            </w:r>
          </w:p>
          <w:p w14:paraId="4D66503D" w14:textId="77777777" w:rsidR="000A3EFC" w:rsidRPr="000A3EFC" w:rsidRDefault="000A3EFC" w:rsidP="000A3EFC">
            <w:pPr>
              <w:numPr>
                <w:ilvl w:val="2"/>
                <w:numId w:val="22"/>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Magic bends</w:t>
            </w:r>
          </w:p>
          <w:p w14:paraId="69210F32" w14:textId="77777777" w:rsidR="000A3EFC" w:rsidRPr="000A3EFC" w:rsidRDefault="000A3EFC" w:rsidP="000A3EFC">
            <w:pPr>
              <w:numPr>
                <w:ilvl w:val="1"/>
                <w:numId w:val="22"/>
              </w:numPr>
              <w:tabs>
                <w:tab w:val="left" w:pos="148"/>
              </w:tabs>
              <w:spacing w:after="0" w:line="240" w:lineRule="auto"/>
              <w:ind w:left="464"/>
              <w:contextualSpacing/>
              <w:rPr>
                <w:rFonts w:ascii="Times New Roman" w:hAnsi="Times New Roman"/>
                <w:sz w:val="24"/>
                <w:szCs w:val="24"/>
                <w:lang w:val="en-ZA"/>
              </w:rPr>
            </w:pPr>
            <w:r w:rsidRPr="000A3EFC">
              <w:rPr>
                <w:rFonts w:ascii="Times New Roman" w:eastAsia="Times New Roman" w:hAnsi="Times New Roman"/>
                <w:bCs/>
                <w:iCs/>
                <w:sz w:val="24"/>
                <w:szCs w:val="24"/>
                <w:lang w:val="en-ZW"/>
              </w:rPr>
              <w:t>Selection of Sanitary appliances</w:t>
            </w:r>
            <w:r w:rsidRPr="000A3EFC">
              <w:rPr>
                <w:rFonts w:ascii="Times New Roman" w:eastAsia="Times New Roman" w:hAnsi="Times New Roman"/>
                <w:bCs/>
                <w:iCs/>
                <w:sz w:val="24"/>
                <w:szCs w:val="24"/>
                <w:lang w:val="en-ZW" w:bidi="ar"/>
              </w:rPr>
              <w:t xml:space="preserve"> </w:t>
            </w:r>
          </w:p>
          <w:p w14:paraId="3450E59B"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lastRenderedPageBreak/>
              <w:t>Wash hand basin</w:t>
            </w:r>
          </w:p>
          <w:p w14:paraId="1E852920"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Water closet</w:t>
            </w:r>
          </w:p>
          <w:p w14:paraId="758784D7"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Bath tub</w:t>
            </w:r>
          </w:p>
          <w:p w14:paraId="6B003299"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Urinal</w:t>
            </w:r>
          </w:p>
          <w:p w14:paraId="01A21996"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Kitchen sink</w:t>
            </w:r>
          </w:p>
          <w:p w14:paraId="42BC48AA"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Shower head</w:t>
            </w:r>
          </w:p>
          <w:p w14:paraId="4C3C6BF0" w14:textId="77777777" w:rsidR="000A3EFC" w:rsidRPr="000A3EFC" w:rsidRDefault="000A3EFC" w:rsidP="000A3EFC">
            <w:pPr>
              <w:numPr>
                <w:ilvl w:val="2"/>
                <w:numId w:val="22"/>
              </w:numPr>
              <w:tabs>
                <w:tab w:val="left" w:pos="148"/>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A"/>
              </w:rPr>
              <w:t xml:space="preserve">Faucets </w:t>
            </w:r>
          </w:p>
          <w:p w14:paraId="4505B4BF" w14:textId="77777777" w:rsidR="000A3EFC" w:rsidRPr="000A3EFC" w:rsidRDefault="000A3EFC" w:rsidP="000A3EFC">
            <w:pPr>
              <w:numPr>
                <w:ilvl w:val="1"/>
                <w:numId w:val="22"/>
              </w:numPr>
              <w:tabs>
                <w:tab w:val="left" w:pos="148"/>
              </w:tabs>
              <w:spacing w:after="0" w:line="240" w:lineRule="auto"/>
              <w:ind w:left="464"/>
              <w:contextualSpacing/>
              <w:rPr>
                <w:rFonts w:ascii="Times New Roman" w:hAnsi="Times New Roman"/>
                <w:b/>
                <w:sz w:val="24"/>
                <w:szCs w:val="24"/>
                <w:lang w:val="en-ZA"/>
              </w:rPr>
            </w:pPr>
            <w:r w:rsidRPr="000A3EFC">
              <w:rPr>
                <w:rFonts w:ascii="Times New Roman" w:hAnsi="Times New Roman"/>
                <w:sz w:val="24"/>
                <w:szCs w:val="24"/>
                <w:lang w:val="en-ZW"/>
              </w:rPr>
              <w:t xml:space="preserve">Assembly of Sanitary appliances </w:t>
            </w:r>
          </w:p>
        </w:tc>
        <w:tc>
          <w:tcPr>
            <w:tcW w:w="2664" w:type="dxa"/>
            <w:tcBorders>
              <w:top w:val="single" w:sz="4" w:space="0" w:color="auto"/>
              <w:left w:val="single" w:sz="4" w:space="0" w:color="auto"/>
              <w:bottom w:val="single" w:sz="4" w:space="0" w:color="auto"/>
              <w:right w:val="single" w:sz="4" w:space="0" w:color="auto"/>
            </w:tcBorders>
          </w:tcPr>
          <w:p w14:paraId="06F3E612" w14:textId="77777777" w:rsidR="000A3EFC" w:rsidRPr="000A3EFC" w:rsidRDefault="000A3EFC" w:rsidP="000A3EFC">
            <w:pPr>
              <w:numPr>
                <w:ilvl w:val="0"/>
                <w:numId w:val="23"/>
              </w:numPr>
              <w:spacing w:after="0" w:line="240" w:lineRule="auto"/>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55CDFC7B" w14:textId="77777777" w:rsidR="000A3EFC" w:rsidRPr="000A3EFC" w:rsidRDefault="000A3EFC" w:rsidP="000A3EFC">
            <w:pPr>
              <w:numPr>
                <w:ilvl w:val="0"/>
                <w:numId w:val="23"/>
              </w:numPr>
              <w:spacing w:after="0" w:line="240" w:lineRule="auto"/>
              <w:rPr>
                <w:rFonts w:ascii="Times New Roman" w:hAnsi="Times New Roman"/>
                <w:sz w:val="24"/>
                <w:szCs w:val="24"/>
                <w:lang w:val="en-ZA"/>
              </w:rPr>
            </w:pPr>
            <w:r w:rsidRPr="000A3EFC">
              <w:rPr>
                <w:rFonts w:ascii="Times New Roman" w:hAnsi="Times New Roman"/>
                <w:sz w:val="24"/>
                <w:szCs w:val="24"/>
                <w:lang w:val="en-ZA"/>
              </w:rPr>
              <w:t xml:space="preserve">Projects </w:t>
            </w:r>
          </w:p>
          <w:p w14:paraId="5A5BE083"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11C0D5AA"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2DD18698"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5A2532A9"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60155522" w14:textId="77777777" w:rsidR="000A3EFC" w:rsidRPr="000A3EFC" w:rsidRDefault="000A3EFC" w:rsidP="000A3EFC">
            <w:pPr>
              <w:spacing w:after="0" w:line="240" w:lineRule="auto"/>
              <w:ind w:left="720"/>
              <w:rPr>
                <w:rFonts w:ascii="Times New Roman" w:hAnsi="Times New Roman"/>
                <w:sz w:val="24"/>
                <w:szCs w:val="24"/>
                <w:lang w:val="en-ZA"/>
              </w:rPr>
            </w:pPr>
          </w:p>
        </w:tc>
      </w:tr>
      <w:tr w:rsidR="000A3EFC" w:rsidRPr="000A3EFC" w14:paraId="79D91A6D" w14:textId="77777777" w:rsidTr="00C14384">
        <w:trPr>
          <w:trHeight w:val="620"/>
        </w:trPr>
        <w:tc>
          <w:tcPr>
            <w:tcW w:w="1560" w:type="dxa"/>
            <w:tcBorders>
              <w:top w:val="single" w:sz="4" w:space="0" w:color="auto"/>
              <w:left w:val="single" w:sz="4" w:space="0" w:color="auto"/>
              <w:bottom w:val="single" w:sz="4" w:space="0" w:color="auto"/>
              <w:right w:val="single" w:sz="4" w:space="0" w:color="auto"/>
            </w:tcBorders>
          </w:tcPr>
          <w:p w14:paraId="3A0DC20C" w14:textId="77777777" w:rsidR="000A3EFC" w:rsidRPr="000A3EFC" w:rsidRDefault="000A3EFC" w:rsidP="000A3EFC">
            <w:pPr>
              <w:numPr>
                <w:ilvl w:val="0"/>
                <w:numId w:val="21"/>
              </w:numPr>
              <w:spacing w:after="160" w:line="240" w:lineRule="auto"/>
              <w:contextualSpacing/>
              <w:rPr>
                <w:rFonts w:ascii="Times New Roman" w:hAnsi="Times New Roman"/>
                <w:sz w:val="24"/>
                <w:szCs w:val="24"/>
                <w:lang w:val="en-GB"/>
              </w:rPr>
            </w:pPr>
            <w:r w:rsidRPr="000A3EFC">
              <w:rPr>
                <w:rFonts w:ascii="Times New Roman" w:hAnsi="Times New Roman"/>
                <w:sz w:val="24"/>
                <w:szCs w:val="24"/>
                <w:lang w:val="en-GB"/>
              </w:rPr>
              <w:t>Sketch simple sanitary appliances drawings and symbols.</w:t>
            </w:r>
          </w:p>
          <w:p w14:paraId="3CDA0A18" w14:textId="77777777" w:rsidR="000A3EFC" w:rsidRPr="000A3EFC" w:rsidRDefault="000A3EFC" w:rsidP="000A3EFC">
            <w:pPr>
              <w:spacing w:after="160" w:line="240" w:lineRule="auto"/>
              <w:contextualSpacing/>
              <w:rPr>
                <w:rFonts w:ascii="Times New Roman" w:hAnsi="Times New Roman"/>
                <w:sz w:val="24"/>
                <w:szCs w:val="24"/>
                <w:lang w:val="en-GB"/>
              </w:rPr>
            </w:pPr>
            <w:r w:rsidRPr="000A3EFC">
              <w:rPr>
                <w:rFonts w:ascii="Times New Roman" w:hAnsi="Times New Roman"/>
                <w:sz w:val="24"/>
                <w:szCs w:val="24"/>
                <w:lang w:val="en-GB"/>
              </w:rPr>
              <w:t>.</w:t>
            </w:r>
          </w:p>
        </w:tc>
        <w:tc>
          <w:tcPr>
            <w:tcW w:w="5670" w:type="dxa"/>
            <w:tcBorders>
              <w:top w:val="single" w:sz="4" w:space="0" w:color="auto"/>
              <w:left w:val="single" w:sz="4" w:space="0" w:color="auto"/>
              <w:bottom w:val="single" w:sz="4" w:space="0" w:color="auto"/>
              <w:right w:val="single" w:sz="4" w:space="0" w:color="auto"/>
            </w:tcBorders>
          </w:tcPr>
          <w:p w14:paraId="13C21C5A" w14:textId="77777777" w:rsidR="000A3EFC" w:rsidRPr="000A3EFC" w:rsidRDefault="000A3EFC" w:rsidP="000A3EFC">
            <w:pPr>
              <w:numPr>
                <w:ilvl w:val="1"/>
                <w:numId w:val="24"/>
              </w:numPr>
              <w:tabs>
                <w:tab w:val="left" w:pos="148"/>
              </w:tabs>
              <w:spacing w:after="0" w:line="240" w:lineRule="auto"/>
              <w:ind w:left="464"/>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Working drawings</w:t>
            </w:r>
          </w:p>
          <w:p w14:paraId="18C6762D" w14:textId="77777777" w:rsidR="000A3EFC" w:rsidRPr="000A3EFC" w:rsidRDefault="000A3EFC" w:rsidP="000A3EFC">
            <w:pPr>
              <w:numPr>
                <w:ilvl w:val="2"/>
                <w:numId w:val="24"/>
              </w:numPr>
              <w:tabs>
                <w:tab w:val="left" w:pos="148"/>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Pictorial</w:t>
            </w:r>
          </w:p>
          <w:p w14:paraId="10B048C9" w14:textId="77777777" w:rsidR="000A3EFC" w:rsidRPr="000A3EFC" w:rsidRDefault="000A3EFC" w:rsidP="000A3EFC">
            <w:pPr>
              <w:numPr>
                <w:ilvl w:val="2"/>
                <w:numId w:val="24"/>
              </w:numPr>
              <w:tabs>
                <w:tab w:val="left" w:pos="148"/>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GB"/>
              </w:rPr>
              <w:t xml:space="preserve"> </w:t>
            </w:r>
            <w:r w:rsidRPr="000A3EFC">
              <w:rPr>
                <w:rFonts w:ascii="Times New Roman" w:eastAsia="Times New Roman" w:hAnsi="Times New Roman"/>
                <w:bCs/>
                <w:sz w:val="24"/>
                <w:szCs w:val="24"/>
                <w:lang w:val="en-ZW"/>
              </w:rPr>
              <w:t>Line drawing</w:t>
            </w:r>
          </w:p>
          <w:p w14:paraId="55E4EF7B" w14:textId="77777777" w:rsidR="000A3EFC" w:rsidRPr="000A3EFC" w:rsidRDefault="000A3EFC" w:rsidP="000A3EFC">
            <w:pPr>
              <w:numPr>
                <w:ilvl w:val="2"/>
                <w:numId w:val="24"/>
              </w:numPr>
              <w:tabs>
                <w:tab w:val="left" w:pos="148"/>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Freehand sketching</w:t>
            </w:r>
          </w:p>
          <w:p w14:paraId="4AC41ED2" w14:textId="77777777" w:rsidR="000A3EFC" w:rsidRPr="000A3EFC" w:rsidRDefault="000A3EFC" w:rsidP="000A3EFC">
            <w:pPr>
              <w:numPr>
                <w:ilvl w:val="2"/>
                <w:numId w:val="24"/>
              </w:numPr>
              <w:tabs>
                <w:tab w:val="left" w:pos="148"/>
              </w:tabs>
              <w:spacing w:after="0" w:line="240" w:lineRule="auto"/>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Scale drawings</w:t>
            </w:r>
          </w:p>
          <w:p w14:paraId="60DF2FA9" w14:textId="77777777" w:rsidR="000A3EFC" w:rsidRPr="000A3EFC" w:rsidRDefault="000A3EFC" w:rsidP="000A3EFC">
            <w:pPr>
              <w:numPr>
                <w:ilvl w:val="1"/>
                <w:numId w:val="24"/>
              </w:numPr>
              <w:tabs>
                <w:tab w:val="left" w:pos="148"/>
              </w:tabs>
              <w:spacing w:after="0" w:line="240" w:lineRule="auto"/>
              <w:ind w:left="464"/>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GB"/>
              </w:rPr>
              <w:t xml:space="preserve"> </w:t>
            </w:r>
            <w:r w:rsidRPr="000A3EFC">
              <w:rPr>
                <w:rFonts w:ascii="Times New Roman" w:hAnsi="Times New Roman"/>
                <w:sz w:val="24"/>
                <w:szCs w:val="24"/>
                <w:lang w:val="en-GB"/>
              </w:rPr>
              <w:t xml:space="preserve">Working sanitary drawings interpreted </w:t>
            </w:r>
            <w:r w:rsidRPr="000A3EFC">
              <w:rPr>
                <w:rFonts w:ascii="Times New Roman" w:eastAsia="SimSun" w:hAnsi="Times New Roman"/>
                <w:sz w:val="24"/>
                <w:szCs w:val="24"/>
                <w:lang w:val="en-ZW"/>
              </w:rPr>
              <w:t>as per work requirements</w:t>
            </w:r>
            <w:r w:rsidRPr="000A3EFC">
              <w:rPr>
                <w:rFonts w:ascii="Times New Roman" w:eastAsia="Times New Roman" w:hAnsi="Times New Roman"/>
                <w:sz w:val="24"/>
                <w:szCs w:val="24"/>
                <w:lang w:val="en-ZW"/>
              </w:rPr>
              <w:t xml:space="preserve"> Symbols</w:t>
            </w:r>
          </w:p>
          <w:p w14:paraId="6D344A46" w14:textId="77777777" w:rsidR="000A3EFC" w:rsidRPr="000A3EFC" w:rsidRDefault="000A3EFC" w:rsidP="000A3EFC">
            <w:pPr>
              <w:numPr>
                <w:ilvl w:val="1"/>
                <w:numId w:val="24"/>
              </w:numPr>
              <w:tabs>
                <w:tab w:val="left" w:pos="148"/>
              </w:tabs>
              <w:spacing w:after="0" w:line="240" w:lineRule="auto"/>
              <w:ind w:left="464"/>
              <w:contextualSpacing/>
              <w:rPr>
                <w:rFonts w:ascii="Times New Roman" w:eastAsia="Times New Roman" w:hAnsi="Times New Roman"/>
                <w:sz w:val="24"/>
                <w:szCs w:val="24"/>
                <w:lang w:val="en-ZW"/>
              </w:rPr>
            </w:pPr>
            <w:r w:rsidRPr="000A3EFC">
              <w:rPr>
                <w:rFonts w:ascii="Times New Roman" w:eastAsia="SimSun" w:hAnsi="Times New Roman"/>
                <w:sz w:val="24"/>
                <w:szCs w:val="24"/>
                <w:lang w:val="en-ZW"/>
              </w:rPr>
              <w:t xml:space="preserve">Measurements and symbols of sanitary drawings </w:t>
            </w:r>
            <w:r w:rsidRPr="000A3EFC">
              <w:rPr>
                <w:rFonts w:ascii="Times New Roman" w:hAnsi="Times New Roman"/>
                <w:sz w:val="24"/>
                <w:szCs w:val="24"/>
                <w:lang w:val="en-GB"/>
              </w:rPr>
              <w:t>interpreted</w:t>
            </w:r>
            <w:r w:rsidRPr="000A3EFC">
              <w:rPr>
                <w:rFonts w:ascii="Times New Roman" w:hAnsi="Times New Roman"/>
                <w:b/>
                <w:i/>
                <w:sz w:val="24"/>
                <w:szCs w:val="24"/>
                <w:lang w:val="en-GB"/>
              </w:rPr>
              <w:t xml:space="preserve"> </w:t>
            </w:r>
            <w:r w:rsidRPr="000A3EFC">
              <w:rPr>
                <w:rFonts w:ascii="Times New Roman" w:eastAsia="SimSun" w:hAnsi="Times New Roman"/>
                <w:sz w:val="24"/>
                <w:szCs w:val="24"/>
                <w:lang w:val="en-ZW"/>
              </w:rPr>
              <w:t>as per work requirements.</w:t>
            </w:r>
          </w:p>
        </w:tc>
        <w:tc>
          <w:tcPr>
            <w:tcW w:w="2664" w:type="dxa"/>
            <w:tcBorders>
              <w:top w:val="single" w:sz="4" w:space="0" w:color="auto"/>
              <w:left w:val="single" w:sz="4" w:space="0" w:color="auto"/>
              <w:bottom w:val="single" w:sz="4" w:space="0" w:color="auto"/>
              <w:right w:val="single" w:sz="4" w:space="0" w:color="auto"/>
            </w:tcBorders>
          </w:tcPr>
          <w:p w14:paraId="0A123E25" w14:textId="77777777" w:rsidR="000A3EFC" w:rsidRPr="000A3EFC" w:rsidRDefault="000A3EFC" w:rsidP="000A3EFC">
            <w:pPr>
              <w:numPr>
                <w:ilvl w:val="0"/>
                <w:numId w:val="23"/>
              </w:numPr>
              <w:spacing w:after="0" w:line="240" w:lineRule="auto"/>
              <w:rPr>
                <w:rFonts w:ascii="Times New Roman" w:hAnsi="Times New Roman"/>
                <w:sz w:val="24"/>
                <w:szCs w:val="24"/>
                <w:lang w:val="en-ZA"/>
              </w:rPr>
            </w:pPr>
            <w:r w:rsidRPr="000A3EFC">
              <w:rPr>
                <w:rFonts w:ascii="Times New Roman" w:hAnsi="Times New Roman"/>
                <w:sz w:val="24"/>
                <w:szCs w:val="24"/>
                <w:lang w:val="en-ZA"/>
              </w:rPr>
              <w:t>Practical</w:t>
            </w:r>
          </w:p>
          <w:p w14:paraId="78E6B554" w14:textId="77777777" w:rsidR="000A3EFC" w:rsidRPr="000A3EFC" w:rsidRDefault="000A3EFC" w:rsidP="000A3EFC">
            <w:pPr>
              <w:numPr>
                <w:ilvl w:val="0"/>
                <w:numId w:val="23"/>
              </w:numPr>
              <w:spacing w:after="0" w:line="240" w:lineRule="auto"/>
              <w:rPr>
                <w:rFonts w:ascii="Times New Roman" w:hAnsi="Times New Roman"/>
                <w:sz w:val="24"/>
                <w:szCs w:val="24"/>
                <w:lang w:val="en-ZA"/>
              </w:rPr>
            </w:pPr>
            <w:r w:rsidRPr="000A3EFC">
              <w:rPr>
                <w:rFonts w:ascii="Times New Roman" w:hAnsi="Times New Roman"/>
                <w:sz w:val="24"/>
                <w:szCs w:val="24"/>
                <w:lang w:val="en-ZA"/>
              </w:rPr>
              <w:t xml:space="preserve">Projects </w:t>
            </w:r>
          </w:p>
          <w:p w14:paraId="45C757F1"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0B859F48"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203C41C2" w14:textId="77777777" w:rsidR="000A3EFC" w:rsidRPr="000A3EFC" w:rsidRDefault="000A3EFC" w:rsidP="000A3EFC">
            <w:pPr>
              <w:widowControl w:val="0"/>
              <w:numPr>
                <w:ilvl w:val="0"/>
                <w:numId w:val="23"/>
              </w:numPr>
              <w:autoSpaceDE w:val="0"/>
              <w:autoSpaceDN w:val="0"/>
              <w:spacing w:after="0" w:line="240" w:lineRule="auto"/>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42B37695" w14:textId="77777777" w:rsidR="000A3EFC" w:rsidRPr="000A3EFC" w:rsidRDefault="000A3EFC" w:rsidP="000A3EFC">
            <w:pPr>
              <w:spacing w:after="0" w:line="240" w:lineRule="auto"/>
              <w:ind w:left="720"/>
              <w:rPr>
                <w:rFonts w:ascii="Times New Roman" w:hAnsi="Times New Roman"/>
                <w:sz w:val="24"/>
                <w:szCs w:val="24"/>
                <w:lang w:val="en-ZA"/>
              </w:rPr>
            </w:pPr>
            <w:r w:rsidRPr="000A3EFC">
              <w:rPr>
                <w:rFonts w:ascii="Times New Roman" w:eastAsia="Times New Roman" w:hAnsi="Times New Roman"/>
                <w:sz w:val="24"/>
                <w:szCs w:val="24"/>
                <w:lang w:eastAsia="en-GB"/>
              </w:rPr>
              <w:t>Oral assessment</w:t>
            </w:r>
          </w:p>
        </w:tc>
      </w:tr>
      <w:tr w:rsidR="000A3EFC" w:rsidRPr="000A3EFC" w14:paraId="00755D9B" w14:textId="77777777" w:rsidTr="00C14384">
        <w:trPr>
          <w:trHeight w:val="260"/>
        </w:trPr>
        <w:tc>
          <w:tcPr>
            <w:tcW w:w="1560" w:type="dxa"/>
            <w:tcBorders>
              <w:top w:val="single" w:sz="4" w:space="0" w:color="auto"/>
              <w:left w:val="single" w:sz="4" w:space="0" w:color="auto"/>
              <w:bottom w:val="single" w:sz="4" w:space="0" w:color="auto"/>
              <w:right w:val="single" w:sz="4" w:space="0" w:color="auto"/>
            </w:tcBorders>
          </w:tcPr>
          <w:p w14:paraId="18D7C1CF" w14:textId="77777777" w:rsidR="000A3EFC" w:rsidRPr="000A3EFC" w:rsidRDefault="000A3EFC" w:rsidP="000A3EFC">
            <w:pPr>
              <w:numPr>
                <w:ilvl w:val="0"/>
                <w:numId w:val="21"/>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Fix sanitary appliances</w:t>
            </w:r>
          </w:p>
          <w:p w14:paraId="2832DF91" w14:textId="77777777" w:rsidR="000A3EFC" w:rsidRPr="000A3EFC" w:rsidRDefault="000A3EFC" w:rsidP="000A3EFC">
            <w:pPr>
              <w:spacing w:after="160" w:line="240" w:lineRule="auto"/>
              <w:ind w:left="720"/>
              <w:contextualSpacing/>
              <w:rPr>
                <w:rFonts w:ascii="Times New Roman" w:hAnsi="Times New Roman"/>
                <w:sz w:val="24"/>
                <w:szCs w:val="24"/>
                <w:lang w:val="en-ZW"/>
              </w:rPr>
            </w:pPr>
          </w:p>
        </w:tc>
        <w:tc>
          <w:tcPr>
            <w:tcW w:w="5670" w:type="dxa"/>
            <w:tcBorders>
              <w:top w:val="single" w:sz="4" w:space="0" w:color="000000"/>
              <w:left w:val="single" w:sz="4" w:space="0" w:color="000000"/>
              <w:bottom w:val="single" w:sz="4" w:space="0" w:color="000000"/>
              <w:right w:val="single" w:sz="4" w:space="0" w:color="000000"/>
            </w:tcBorders>
          </w:tcPr>
          <w:p w14:paraId="42B78E73" w14:textId="77777777" w:rsidR="000A3EFC" w:rsidRPr="000A3EFC" w:rsidRDefault="000A3EFC" w:rsidP="000A3EFC">
            <w:pPr>
              <w:numPr>
                <w:ilvl w:val="1"/>
                <w:numId w:val="25"/>
              </w:numPr>
              <w:tabs>
                <w:tab w:val="left" w:pos="148"/>
                <w:tab w:val="left" w:pos="606"/>
              </w:tabs>
              <w:spacing w:after="0" w:line="240" w:lineRule="auto"/>
              <w:ind w:left="464" w:hanging="283"/>
              <w:contextualSpacing/>
              <w:rPr>
                <w:rFonts w:ascii="Times New Roman" w:hAnsi="Times New Roman"/>
                <w:sz w:val="24"/>
                <w:szCs w:val="24"/>
              </w:rPr>
            </w:pPr>
            <w:r w:rsidRPr="000A3EFC">
              <w:rPr>
                <w:rFonts w:ascii="Times New Roman" w:eastAsia="Times New Roman" w:hAnsi="Times New Roman"/>
                <w:sz w:val="24"/>
                <w:szCs w:val="24"/>
                <w:lang w:val="en-ZW"/>
              </w:rPr>
              <w:t xml:space="preserve">Sanitary appliances installation tools and equipment </w:t>
            </w:r>
          </w:p>
          <w:p w14:paraId="16E0A447"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Adjustable Wrench</w:t>
            </w:r>
          </w:p>
          <w:p w14:paraId="430AEABF"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GB"/>
              </w:rPr>
              <w:t xml:space="preserve">  </w:t>
            </w:r>
            <w:r w:rsidRPr="000A3EFC">
              <w:rPr>
                <w:rFonts w:ascii="Times New Roman" w:eastAsia="Times New Roman" w:hAnsi="Times New Roman"/>
                <w:sz w:val="24"/>
                <w:szCs w:val="24"/>
                <w:lang w:val="en-ZW"/>
              </w:rPr>
              <w:t>Pipe Wrench</w:t>
            </w:r>
          </w:p>
          <w:p w14:paraId="14DC68A6"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Basin Wrench</w:t>
            </w:r>
          </w:p>
          <w:p w14:paraId="66A751D0"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Screwdrivers (Flathead and Phillips)</w:t>
            </w:r>
          </w:p>
          <w:p w14:paraId="3BFA8A87"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Hacksaw</w:t>
            </w:r>
          </w:p>
          <w:p w14:paraId="15A14173"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Cutter</w:t>
            </w:r>
          </w:p>
          <w:p w14:paraId="66589B89"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Plumber’s Tape (Thread Seal Tape)</w:t>
            </w:r>
          </w:p>
          <w:p w14:paraId="7053D0E6"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Silicone Sealant and Caulking Gun</w:t>
            </w:r>
          </w:p>
          <w:p w14:paraId="5A820A9A"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Plumber’s Putty</w:t>
            </w:r>
          </w:p>
          <w:p w14:paraId="49DDAA4F"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Tape Measure</w:t>
            </w:r>
          </w:p>
          <w:p w14:paraId="57DB75E9"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Spirit Level</w:t>
            </w:r>
          </w:p>
          <w:p w14:paraId="194743FD"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Drill and Drill Bits</w:t>
            </w:r>
          </w:p>
          <w:p w14:paraId="5E07FA4E"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Hole Saw Kit</w:t>
            </w:r>
          </w:p>
          <w:p w14:paraId="731A616B"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Bucket and Sponge</w:t>
            </w:r>
          </w:p>
          <w:p w14:paraId="561832F7"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Pliers</w:t>
            </w:r>
          </w:p>
          <w:p w14:paraId="7968198D"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Teflon Tape</w:t>
            </w:r>
          </w:p>
          <w:p w14:paraId="29A91EAD"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Allen Keys (Hex Wrench Set)</w:t>
            </w:r>
          </w:p>
          <w:p w14:paraId="580A8E6A"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Rubber Mallet</w:t>
            </w:r>
          </w:p>
          <w:p w14:paraId="280661DC"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Ball hammer</w:t>
            </w:r>
          </w:p>
          <w:p w14:paraId="17E4F73C"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Bender (for copper pipes)</w:t>
            </w:r>
          </w:p>
          <w:p w14:paraId="45ED891F" w14:textId="77777777" w:rsidR="000A3EFC" w:rsidRPr="000A3EFC" w:rsidRDefault="000A3EFC" w:rsidP="000A3EFC">
            <w:pPr>
              <w:numPr>
                <w:ilvl w:val="1"/>
                <w:numId w:val="25"/>
              </w:numPr>
              <w:tabs>
                <w:tab w:val="left" w:pos="148"/>
                <w:tab w:val="left" w:pos="606"/>
              </w:tabs>
              <w:spacing w:after="0" w:line="240" w:lineRule="auto"/>
              <w:ind w:left="464" w:hanging="283"/>
              <w:contextualSpacing/>
              <w:rPr>
                <w:rFonts w:ascii="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hAnsi="Times New Roman"/>
                <w:sz w:val="24"/>
                <w:szCs w:val="24"/>
                <w:lang w:val="en-ZW"/>
              </w:rPr>
              <w:t xml:space="preserve">Setting out Sanitary appliances </w:t>
            </w:r>
          </w:p>
          <w:p w14:paraId="44B23950"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eastAsia="Times New Roman" w:hAnsi="Times New Roman"/>
                <w:sz w:val="24"/>
                <w:szCs w:val="24"/>
                <w:lang w:val="en-ZW"/>
              </w:rPr>
              <w:t xml:space="preserve">Positioning </w:t>
            </w:r>
          </w:p>
          <w:p w14:paraId="044D7DBE"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 Marking</w:t>
            </w:r>
          </w:p>
          <w:p w14:paraId="2BDDA709" w14:textId="77777777" w:rsidR="000A3EFC" w:rsidRPr="000A3EFC" w:rsidRDefault="000A3EFC" w:rsidP="000A3EFC">
            <w:pPr>
              <w:numPr>
                <w:ilvl w:val="1"/>
                <w:numId w:val="25"/>
              </w:numPr>
              <w:tabs>
                <w:tab w:val="left" w:pos="148"/>
                <w:tab w:val="left" w:pos="606"/>
              </w:tabs>
              <w:spacing w:after="0" w:line="240" w:lineRule="auto"/>
              <w:ind w:left="464" w:hanging="283"/>
              <w:contextualSpacing/>
              <w:rPr>
                <w:rFonts w:ascii="Times New Roman" w:hAnsi="Times New Roman"/>
                <w:sz w:val="24"/>
                <w:szCs w:val="24"/>
                <w:lang w:val="en-ZW"/>
              </w:rPr>
            </w:pPr>
            <w:r w:rsidRPr="000A3EFC">
              <w:rPr>
                <w:rFonts w:ascii="Times New Roman" w:hAnsi="Times New Roman"/>
                <w:sz w:val="24"/>
                <w:szCs w:val="24"/>
                <w:lang w:val="en-ZW"/>
              </w:rPr>
              <w:t xml:space="preserve">Install Sanitary appliances </w:t>
            </w:r>
          </w:p>
          <w:p w14:paraId="715DC2E8"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eastAsia="Times New Roman" w:hAnsi="Times New Roman"/>
                <w:sz w:val="24"/>
                <w:szCs w:val="24"/>
                <w:lang w:val="en-ZW"/>
              </w:rPr>
              <w:t>Mount Sanitary appliances</w:t>
            </w:r>
          </w:p>
          <w:p w14:paraId="350B38CA"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Connecting the Water Supply to Drainage Connection</w:t>
            </w:r>
          </w:p>
          <w:p w14:paraId="0A8E76A0"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Sealing</w:t>
            </w:r>
          </w:p>
          <w:p w14:paraId="1669986B" w14:textId="77777777" w:rsidR="000A3EFC" w:rsidRPr="000A3EFC" w:rsidRDefault="000A3EFC" w:rsidP="000A3EFC">
            <w:pPr>
              <w:numPr>
                <w:ilvl w:val="1"/>
                <w:numId w:val="25"/>
              </w:numPr>
              <w:tabs>
                <w:tab w:val="left" w:pos="148"/>
                <w:tab w:val="left" w:pos="606"/>
              </w:tabs>
              <w:spacing w:after="0" w:line="240" w:lineRule="auto"/>
              <w:ind w:left="464" w:hanging="283"/>
              <w:contextualSpacing/>
              <w:rPr>
                <w:rFonts w:ascii="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hAnsi="Times New Roman"/>
                <w:sz w:val="24"/>
                <w:szCs w:val="24"/>
                <w:lang w:val="en-ZW"/>
              </w:rPr>
              <w:t>Functionality tests for Sanitary appliances</w:t>
            </w:r>
          </w:p>
          <w:p w14:paraId="6C08EE80"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Water Supply Check</w:t>
            </w:r>
          </w:p>
          <w:p w14:paraId="2DB29618"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lastRenderedPageBreak/>
              <w:t>Flush Test (Toilets and Urinals)</w:t>
            </w:r>
          </w:p>
          <w:p w14:paraId="3734D848"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Drainage Test (Sinks, Basins, and Showers)</w:t>
            </w:r>
          </w:p>
          <w:p w14:paraId="015A1987"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Leak Test</w:t>
            </w:r>
          </w:p>
          <w:p w14:paraId="7891FB93"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Water Pressure Test</w:t>
            </w:r>
          </w:p>
          <w:p w14:paraId="136D24B3" w14:textId="77777777" w:rsidR="000A3EFC" w:rsidRPr="000A3EFC" w:rsidRDefault="000A3EFC" w:rsidP="000A3EFC">
            <w:pPr>
              <w:numPr>
                <w:ilvl w:val="2"/>
                <w:numId w:val="25"/>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Temperature Control Check (if applicable)</w:t>
            </w:r>
          </w:p>
          <w:p w14:paraId="5D25B46D" w14:textId="77777777" w:rsidR="000A3EFC" w:rsidRPr="000A3EFC" w:rsidRDefault="000A3EFC" w:rsidP="000A3EFC">
            <w:pPr>
              <w:numPr>
                <w:ilvl w:val="2"/>
                <w:numId w:val="25"/>
              </w:numPr>
              <w:tabs>
                <w:tab w:val="left" w:pos="148"/>
              </w:tabs>
              <w:spacing w:after="0" w:line="240" w:lineRule="auto"/>
              <w:contextualSpacing/>
              <w:rPr>
                <w:rFonts w:ascii="Times New Roman" w:hAnsi="Times New Roman"/>
                <w:sz w:val="24"/>
                <w:szCs w:val="24"/>
                <w:lang w:val="en-ZW"/>
              </w:rPr>
            </w:pPr>
            <w:r w:rsidRPr="000A3EFC">
              <w:rPr>
                <w:rFonts w:ascii="Times New Roman" w:eastAsia="Times New Roman" w:hAnsi="Times New Roman"/>
                <w:sz w:val="24"/>
                <w:szCs w:val="24"/>
                <w:lang w:val="en-ZW"/>
              </w:rPr>
              <w:t>Overflow Prevention Test (for sinks and tubs)</w:t>
            </w:r>
          </w:p>
        </w:tc>
        <w:tc>
          <w:tcPr>
            <w:tcW w:w="2664" w:type="dxa"/>
            <w:tcBorders>
              <w:top w:val="single" w:sz="4" w:space="0" w:color="auto"/>
              <w:left w:val="single" w:sz="4" w:space="0" w:color="auto"/>
              <w:bottom w:val="single" w:sz="4" w:space="0" w:color="auto"/>
              <w:right w:val="single" w:sz="4" w:space="0" w:color="auto"/>
            </w:tcBorders>
          </w:tcPr>
          <w:p w14:paraId="0A87ABCB" w14:textId="77777777" w:rsidR="000A3EFC" w:rsidRPr="000A3EFC" w:rsidRDefault="000A3EFC" w:rsidP="000A3EFC">
            <w:pPr>
              <w:numPr>
                <w:ilvl w:val="0"/>
                <w:numId w:val="26"/>
              </w:numPr>
              <w:spacing w:after="0" w:line="240" w:lineRule="auto"/>
              <w:ind w:left="698"/>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11D63755" w14:textId="77777777" w:rsidR="000A3EFC" w:rsidRPr="000A3EFC" w:rsidRDefault="000A3EFC" w:rsidP="000A3EFC">
            <w:pPr>
              <w:numPr>
                <w:ilvl w:val="0"/>
                <w:numId w:val="26"/>
              </w:numPr>
              <w:spacing w:after="0" w:line="240" w:lineRule="auto"/>
              <w:ind w:left="698"/>
              <w:rPr>
                <w:rFonts w:ascii="Times New Roman" w:hAnsi="Times New Roman"/>
                <w:sz w:val="24"/>
                <w:szCs w:val="24"/>
                <w:lang w:val="en-ZA"/>
              </w:rPr>
            </w:pPr>
            <w:r w:rsidRPr="000A3EFC">
              <w:rPr>
                <w:rFonts w:ascii="Times New Roman" w:hAnsi="Times New Roman"/>
                <w:sz w:val="24"/>
                <w:szCs w:val="24"/>
                <w:lang w:val="en-ZA"/>
              </w:rPr>
              <w:t xml:space="preserve">Projects </w:t>
            </w:r>
          </w:p>
          <w:p w14:paraId="62156E46" w14:textId="77777777" w:rsidR="000A3EFC" w:rsidRPr="000A3EFC" w:rsidRDefault="000A3EFC" w:rsidP="000A3EFC">
            <w:pPr>
              <w:widowControl w:val="0"/>
              <w:numPr>
                <w:ilvl w:val="0"/>
                <w:numId w:val="26"/>
              </w:numPr>
              <w:autoSpaceDE w:val="0"/>
              <w:autoSpaceDN w:val="0"/>
              <w:spacing w:after="0" w:line="240" w:lineRule="auto"/>
              <w:ind w:left="698"/>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6B346EAF" w14:textId="77777777" w:rsidR="000A3EFC" w:rsidRPr="000A3EFC" w:rsidRDefault="000A3EFC" w:rsidP="000A3EFC">
            <w:pPr>
              <w:widowControl w:val="0"/>
              <w:numPr>
                <w:ilvl w:val="0"/>
                <w:numId w:val="26"/>
              </w:numPr>
              <w:autoSpaceDE w:val="0"/>
              <w:autoSpaceDN w:val="0"/>
              <w:spacing w:after="0" w:line="240" w:lineRule="auto"/>
              <w:ind w:left="698"/>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5587280F" w14:textId="77777777" w:rsidR="000A3EFC" w:rsidRPr="000A3EFC" w:rsidRDefault="000A3EFC" w:rsidP="000A3EFC">
            <w:pPr>
              <w:widowControl w:val="0"/>
              <w:numPr>
                <w:ilvl w:val="0"/>
                <w:numId w:val="26"/>
              </w:numPr>
              <w:autoSpaceDE w:val="0"/>
              <w:autoSpaceDN w:val="0"/>
              <w:spacing w:after="0" w:line="240" w:lineRule="auto"/>
              <w:ind w:left="698"/>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3D18A449" w14:textId="77777777" w:rsidR="000A3EFC" w:rsidRPr="000A3EFC" w:rsidRDefault="000A3EFC" w:rsidP="000A3EFC">
            <w:pPr>
              <w:widowControl w:val="0"/>
              <w:numPr>
                <w:ilvl w:val="0"/>
                <w:numId w:val="26"/>
              </w:numPr>
              <w:autoSpaceDE w:val="0"/>
              <w:autoSpaceDN w:val="0"/>
              <w:spacing w:after="0" w:line="240" w:lineRule="auto"/>
              <w:ind w:left="698"/>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75636061" w14:textId="77777777" w:rsidR="000A3EFC" w:rsidRPr="000A3EFC" w:rsidRDefault="000A3EFC" w:rsidP="000A3EFC">
            <w:pPr>
              <w:spacing w:after="0" w:line="240" w:lineRule="auto"/>
              <w:ind w:left="556"/>
              <w:rPr>
                <w:rFonts w:ascii="Times New Roman" w:hAnsi="Times New Roman"/>
                <w:sz w:val="24"/>
                <w:szCs w:val="24"/>
                <w:lang w:val="en-ZA"/>
              </w:rPr>
            </w:pPr>
          </w:p>
        </w:tc>
      </w:tr>
      <w:tr w:rsidR="000A3EFC" w:rsidRPr="000A3EFC" w14:paraId="003EDB7E" w14:textId="77777777" w:rsidTr="00C14384">
        <w:trPr>
          <w:trHeight w:val="1178"/>
        </w:trPr>
        <w:tc>
          <w:tcPr>
            <w:tcW w:w="1560" w:type="dxa"/>
            <w:tcBorders>
              <w:top w:val="single" w:sz="4" w:space="0" w:color="auto"/>
              <w:left w:val="single" w:sz="4" w:space="0" w:color="auto"/>
              <w:bottom w:val="single" w:sz="4" w:space="0" w:color="auto"/>
              <w:right w:val="single" w:sz="4" w:space="0" w:color="auto"/>
            </w:tcBorders>
          </w:tcPr>
          <w:p w14:paraId="3194BA3B" w14:textId="77777777" w:rsidR="000A3EFC" w:rsidRPr="000A3EFC" w:rsidRDefault="000A3EFC" w:rsidP="000A3EFC">
            <w:pPr>
              <w:numPr>
                <w:ilvl w:val="0"/>
                <w:numId w:val="21"/>
              </w:numPr>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Maintain sanitary appliances</w:t>
            </w:r>
          </w:p>
        </w:tc>
        <w:tc>
          <w:tcPr>
            <w:tcW w:w="5670" w:type="dxa"/>
            <w:tcBorders>
              <w:top w:val="single" w:sz="4" w:space="0" w:color="000000"/>
              <w:left w:val="single" w:sz="4" w:space="0" w:color="000000"/>
              <w:bottom w:val="single" w:sz="4" w:space="0" w:color="000000"/>
              <w:right w:val="single" w:sz="4" w:space="0" w:color="000000"/>
            </w:tcBorders>
          </w:tcPr>
          <w:p w14:paraId="31B948BF" w14:textId="77777777" w:rsidR="000A3EFC" w:rsidRPr="000A3EFC" w:rsidRDefault="000A3EFC" w:rsidP="000A3EFC">
            <w:pPr>
              <w:numPr>
                <w:ilvl w:val="1"/>
                <w:numId w:val="27"/>
              </w:numPr>
              <w:tabs>
                <w:tab w:val="left" w:pos="511"/>
              </w:tabs>
              <w:spacing w:after="0" w:line="240" w:lineRule="auto"/>
              <w:ind w:hanging="179"/>
              <w:contextualSpacing/>
              <w:rPr>
                <w:rFonts w:ascii="Times New Roman" w:hAnsi="Times New Roman"/>
                <w:bCs/>
                <w:iCs/>
                <w:sz w:val="24"/>
                <w:szCs w:val="24"/>
                <w:lang w:val="en-ZW"/>
              </w:rPr>
            </w:pPr>
            <w:r w:rsidRPr="000A3EFC">
              <w:rPr>
                <w:rFonts w:ascii="Times New Roman" w:hAnsi="Times New Roman"/>
                <w:bCs/>
                <w:iCs/>
                <w:sz w:val="24"/>
                <w:szCs w:val="24"/>
                <w:lang w:val="en-ZW"/>
              </w:rPr>
              <w:t>Types of Sanitary appliances repair materials</w:t>
            </w:r>
            <w:r w:rsidRPr="000A3EFC">
              <w:rPr>
                <w:rFonts w:ascii="Times New Roman" w:hAnsi="Times New Roman"/>
                <w:b/>
                <w:bCs/>
                <w:iCs/>
                <w:sz w:val="24"/>
                <w:szCs w:val="24"/>
                <w:lang w:val="en-ZW"/>
              </w:rPr>
              <w:t xml:space="preserve"> </w:t>
            </w:r>
          </w:p>
          <w:p w14:paraId="2C28882A"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Plumber's Putty</w:t>
            </w:r>
          </w:p>
          <w:p w14:paraId="29FC7B01"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Silicone Sealant</w:t>
            </w:r>
          </w:p>
          <w:p w14:paraId="560798FC"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Thread Seal Tape (Teflon Tape)</w:t>
            </w:r>
          </w:p>
          <w:p w14:paraId="7C84E5E7"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Replacement Washers and O-rings</w:t>
            </w:r>
          </w:p>
          <w:p w14:paraId="1174DC16"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Screws and Bolts</w:t>
            </w:r>
          </w:p>
          <w:p w14:paraId="4B2BF38F"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Pipes (PVC, PEX, Copper)</w:t>
            </w:r>
          </w:p>
          <w:p w14:paraId="702B9E4C"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Fittings (Elbows, Tees, Couplings)</w:t>
            </w:r>
          </w:p>
          <w:p w14:paraId="5464B249"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Valves (Ball, Gate, Check)</w:t>
            </w:r>
          </w:p>
          <w:p w14:paraId="36186AEB"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Flexible Water Supply Hoses</w:t>
            </w:r>
          </w:p>
          <w:p w14:paraId="61CA8F63"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Drain Cleaning Chemicals or Solutions</w:t>
            </w:r>
          </w:p>
          <w:p w14:paraId="32EBB6E3"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Wax Rings (for toilets)</w:t>
            </w:r>
          </w:p>
          <w:p w14:paraId="17D3E7DA"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Replacement Parts for Faucets and Fixtures</w:t>
            </w:r>
          </w:p>
          <w:p w14:paraId="37725151"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Pipe Insulation Material</w:t>
            </w:r>
          </w:p>
          <w:p w14:paraId="37A64FF7"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Adapters and Connectors</w:t>
            </w:r>
          </w:p>
          <w:p w14:paraId="025691C6"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Duct Tape (for temporary fixes)</w:t>
            </w:r>
          </w:p>
          <w:p w14:paraId="4E2300A4"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Plumber’s Snake (Auger)</w:t>
            </w:r>
          </w:p>
          <w:p w14:paraId="2FDC77C3"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Drain Clog Remover (enzyme-based or chemical)</w:t>
            </w:r>
          </w:p>
          <w:p w14:paraId="37EB38B3" w14:textId="77777777" w:rsidR="000A3EFC" w:rsidRPr="000A3EFC" w:rsidRDefault="000A3EFC" w:rsidP="000A3EFC">
            <w:pPr>
              <w:numPr>
                <w:ilvl w:val="2"/>
                <w:numId w:val="27"/>
              </w:numPr>
              <w:spacing w:after="0" w:line="240" w:lineRule="auto"/>
              <w:ind w:left="1620"/>
              <w:contextualSpacing/>
              <w:rPr>
                <w:rFonts w:ascii="Times New Roman" w:hAnsi="Times New Roman"/>
                <w:bCs/>
                <w:iCs/>
                <w:sz w:val="24"/>
                <w:szCs w:val="24"/>
                <w:lang w:val="en-ZW"/>
              </w:rPr>
            </w:pPr>
            <w:r w:rsidRPr="000A3EFC">
              <w:rPr>
                <w:rFonts w:ascii="Times New Roman" w:hAnsi="Times New Roman"/>
                <w:bCs/>
                <w:iCs/>
                <w:sz w:val="24"/>
                <w:szCs w:val="24"/>
                <w:lang w:val="en-ZW"/>
              </w:rPr>
              <w:t>Toilet Auger/plunger (for clearing toilet clogs)</w:t>
            </w:r>
          </w:p>
          <w:p w14:paraId="55EB0218" w14:textId="77777777" w:rsidR="000A3EFC" w:rsidRPr="000A3EFC" w:rsidRDefault="000A3EFC" w:rsidP="000A3EFC">
            <w:pPr>
              <w:numPr>
                <w:ilvl w:val="1"/>
                <w:numId w:val="27"/>
              </w:numPr>
              <w:tabs>
                <w:tab w:val="left" w:pos="511"/>
              </w:tabs>
              <w:spacing w:after="0" w:line="240" w:lineRule="auto"/>
              <w:ind w:hanging="179"/>
              <w:contextualSpacing/>
              <w:rPr>
                <w:rFonts w:ascii="Times New Roman" w:hAnsi="Times New Roman"/>
                <w:sz w:val="24"/>
                <w:szCs w:val="24"/>
                <w:lang w:val="en-ZW"/>
              </w:rPr>
            </w:pPr>
            <w:proofErr w:type="gramStart"/>
            <w:r w:rsidRPr="000A3EFC">
              <w:rPr>
                <w:rFonts w:ascii="Times New Roman" w:hAnsi="Times New Roman"/>
                <w:sz w:val="24"/>
                <w:szCs w:val="24"/>
                <w:lang w:val="en-ZW"/>
              </w:rPr>
              <w:t>SOP’s</w:t>
            </w:r>
            <w:proofErr w:type="gramEnd"/>
            <w:r w:rsidRPr="000A3EFC">
              <w:rPr>
                <w:rFonts w:ascii="Times New Roman" w:hAnsi="Times New Roman"/>
                <w:sz w:val="24"/>
                <w:szCs w:val="24"/>
                <w:lang w:val="en-ZW"/>
              </w:rPr>
              <w:t xml:space="preserve"> for sanitary appliances maintenance.</w:t>
            </w:r>
          </w:p>
          <w:p w14:paraId="33BC2F1B" w14:textId="77777777" w:rsidR="000A3EFC" w:rsidRPr="000A3EFC" w:rsidRDefault="000A3EFC" w:rsidP="000A3EFC">
            <w:pPr>
              <w:numPr>
                <w:ilvl w:val="1"/>
                <w:numId w:val="27"/>
              </w:numPr>
              <w:tabs>
                <w:tab w:val="left" w:pos="511"/>
              </w:tabs>
              <w:spacing w:after="0" w:line="240" w:lineRule="auto"/>
              <w:ind w:hanging="179"/>
              <w:contextualSpacing/>
              <w:rPr>
                <w:rFonts w:ascii="Times New Roman" w:hAnsi="Times New Roman"/>
                <w:bCs/>
                <w:iCs/>
                <w:sz w:val="24"/>
                <w:szCs w:val="24"/>
                <w:lang w:val="en-ZW"/>
              </w:rPr>
            </w:pPr>
            <w:r w:rsidRPr="000A3EFC">
              <w:rPr>
                <w:rFonts w:ascii="Times New Roman" w:hAnsi="Times New Roman"/>
                <w:sz w:val="24"/>
                <w:szCs w:val="24"/>
                <w:lang w:val="en-ZW"/>
              </w:rPr>
              <w:t>Types of Tools and equipment</w:t>
            </w:r>
            <w:r w:rsidRPr="000A3EFC">
              <w:rPr>
                <w:rFonts w:ascii="Times New Roman" w:hAnsi="Times New Roman"/>
                <w:b/>
                <w:sz w:val="24"/>
                <w:szCs w:val="24"/>
                <w:lang w:val="en-ZW"/>
              </w:rPr>
              <w:t xml:space="preserve"> to </w:t>
            </w:r>
            <w:r w:rsidRPr="000A3EFC">
              <w:rPr>
                <w:rFonts w:ascii="Times New Roman" w:hAnsi="Times New Roman"/>
                <w:sz w:val="24"/>
                <w:szCs w:val="24"/>
                <w:lang w:val="en-ZW"/>
              </w:rPr>
              <w:t>Maintain sanitary appliances</w:t>
            </w:r>
          </w:p>
          <w:p w14:paraId="5567F739"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Adjustable Wrench</w:t>
            </w:r>
          </w:p>
          <w:p w14:paraId="10842C70"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Pipe Wrench</w:t>
            </w:r>
          </w:p>
          <w:p w14:paraId="39A9794A"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Basin Wrench</w:t>
            </w:r>
          </w:p>
          <w:p w14:paraId="359ED2FE"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Screwdrivers (Flathead and Phillips)</w:t>
            </w:r>
          </w:p>
          <w:p w14:paraId="29111C36"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Hacksaw</w:t>
            </w:r>
          </w:p>
          <w:p w14:paraId="10741777"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Pipe Cutter</w:t>
            </w:r>
          </w:p>
          <w:p w14:paraId="50B4ED85"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Plumber's Snake (Auger)</w:t>
            </w:r>
          </w:p>
          <w:p w14:paraId="4808F77C"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Toilet Auger/plunger</w:t>
            </w:r>
          </w:p>
          <w:p w14:paraId="1B0B26AB"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Drill and Drill Bits</w:t>
            </w:r>
          </w:p>
          <w:p w14:paraId="15D720B3"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Measuring Tape</w:t>
            </w:r>
          </w:p>
          <w:p w14:paraId="790E3DCD"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Duct Tape</w:t>
            </w:r>
          </w:p>
          <w:p w14:paraId="3265EC51"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Silicone Caulking Gun</w:t>
            </w:r>
          </w:p>
          <w:p w14:paraId="0B27A93C"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lastRenderedPageBreak/>
              <w:t>Pliers</w:t>
            </w:r>
          </w:p>
          <w:p w14:paraId="0B94130E"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Level</w:t>
            </w:r>
          </w:p>
          <w:p w14:paraId="4AABB2AA"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Bucket</w:t>
            </w:r>
          </w:p>
          <w:p w14:paraId="37F1EE89"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Drain Cleaning Chemicals</w:t>
            </w:r>
          </w:p>
          <w:p w14:paraId="5758E23F"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Safety Gear (gloves, goggles)</w:t>
            </w:r>
          </w:p>
          <w:p w14:paraId="07EC7AFC" w14:textId="77777777" w:rsidR="000A3EFC" w:rsidRPr="000A3EFC" w:rsidRDefault="000A3EFC" w:rsidP="000A3EFC">
            <w:pPr>
              <w:numPr>
                <w:ilvl w:val="1"/>
                <w:numId w:val="27"/>
              </w:numPr>
              <w:tabs>
                <w:tab w:val="left" w:pos="511"/>
              </w:tabs>
              <w:spacing w:after="0" w:line="240" w:lineRule="auto"/>
              <w:ind w:hanging="179"/>
              <w:contextualSpacing/>
              <w:rPr>
                <w:rFonts w:ascii="Times New Roman" w:hAnsi="Times New Roman"/>
                <w:sz w:val="24"/>
                <w:szCs w:val="24"/>
                <w:lang w:val="en-ZW"/>
              </w:rPr>
            </w:pPr>
            <w:r w:rsidRPr="000A3EFC">
              <w:rPr>
                <w:rFonts w:ascii="Times New Roman" w:hAnsi="Times New Roman"/>
                <w:sz w:val="24"/>
                <w:szCs w:val="24"/>
                <w:lang w:val="en-ZW"/>
              </w:rPr>
              <w:t xml:space="preserve">Repair of sanitary appliances faults </w:t>
            </w:r>
          </w:p>
          <w:p w14:paraId="1636BED6"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Leaking Faucet</w:t>
            </w:r>
          </w:p>
          <w:p w14:paraId="4D43CE70"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Clogged Sink or Drain</w:t>
            </w:r>
          </w:p>
          <w:p w14:paraId="3D538F74"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Running Toilet</w:t>
            </w:r>
          </w:p>
          <w:p w14:paraId="49B33D24"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Low Water Pressure</w:t>
            </w:r>
          </w:p>
          <w:p w14:paraId="7C3D6C69"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Weak Flush or Clogged Toilet</w:t>
            </w:r>
          </w:p>
          <w:p w14:paraId="5B74EC48"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Broken or Cracked Sink</w:t>
            </w:r>
          </w:p>
          <w:p w14:paraId="2F9974FA"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Faulty Water Heater</w:t>
            </w:r>
          </w:p>
          <w:p w14:paraId="2D296719"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Leak at Joints or Connections</w:t>
            </w:r>
          </w:p>
          <w:p w14:paraId="2865007A"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Slow Draining Bathtub or Shower</w:t>
            </w:r>
          </w:p>
          <w:p w14:paraId="45D00C5B"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Faulty Showerhead (leaking or low flow)</w:t>
            </w:r>
          </w:p>
          <w:p w14:paraId="5976D633"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Overflowing Urinal</w:t>
            </w:r>
          </w:p>
          <w:p w14:paraId="3F0445E2"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Bad odours from Drains</w:t>
            </w:r>
          </w:p>
          <w:p w14:paraId="21F9C366"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Corroded Pipes or Fittings</w:t>
            </w:r>
          </w:p>
          <w:p w14:paraId="05C9E0CC"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Non-functioning Bidet</w:t>
            </w:r>
          </w:p>
          <w:p w14:paraId="2CC1A330"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Incorrectly Mounted Fixtures</w:t>
            </w:r>
          </w:p>
          <w:p w14:paraId="1B9E414E" w14:textId="77777777" w:rsidR="000A3EFC" w:rsidRPr="000A3EFC" w:rsidRDefault="000A3EFC" w:rsidP="000A3EFC">
            <w:pPr>
              <w:numPr>
                <w:ilvl w:val="1"/>
                <w:numId w:val="27"/>
              </w:numPr>
              <w:tabs>
                <w:tab w:val="left" w:pos="511"/>
              </w:tabs>
              <w:spacing w:after="0" w:line="240" w:lineRule="auto"/>
              <w:ind w:hanging="179"/>
              <w:contextualSpacing/>
              <w:rPr>
                <w:rFonts w:ascii="Times New Roman" w:hAnsi="Times New Roman"/>
                <w:sz w:val="24"/>
                <w:szCs w:val="24"/>
                <w:lang w:val="en-ZW"/>
              </w:rPr>
            </w:pPr>
            <w:r w:rsidRPr="000A3EFC">
              <w:rPr>
                <w:rFonts w:ascii="Times New Roman" w:hAnsi="Times New Roman"/>
                <w:sz w:val="24"/>
                <w:szCs w:val="24"/>
                <w:lang w:val="en-ZW"/>
              </w:rPr>
              <w:t xml:space="preserve">Housekeeping  </w:t>
            </w:r>
          </w:p>
          <w:p w14:paraId="213C1126"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Care and maintenance</w:t>
            </w:r>
          </w:p>
          <w:p w14:paraId="186AA10B" w14:textId="77777777" w:rsidR="000A3EFC" w:rsidRPr="000A3EFC" w:rsidRDefault="000A3EFC" w:rsidP="000A3EFC">
            <w:pPr>
              <w:numPr>
                <w:ilvl w:val="2"/>
                <w:numId w:val="27"/>
              </w:numPr>
              <w:spacing w:after="0" w:line="240" w:lineRule="auto"/>
              <w:ind w:left="1620"/>
              <w:contextualSpacing/>
              <w:rPr>
                <w:rFonts w:ascii="Times New Roman" w:hAnsi="Times New Roman"/>
                <w:sz w:val="24"/>
                <w:szCs w:val="24"/>
                <w:lang w:val="en-ZW"/>
              </w:rPr>
            </w:pPr>
            <w:r w:rsidRPr="000A3EFC">
              <w:rPr>
                <w:rFonts w:ascii="Times New Roman" w:hAnsi="Times New Roman"/>
                <w:sz w:val="24"/>
                <w:szCs w:val="24"/>
                <w:lang w:val="en-ZW"/>
              </w:rPr>
              <w:t>Storage</w:t>
            </w:r>
          </w:p>
        </w:tc>
        <w:tc>
          <w:tcPr>
            <w:tcW w:w="2664" w:type="dxa"/>
            <w:tcBorders>
              <w:top w:val="single" w:sz="4" w:space="0" w:color="auto"/>
              <w:left w:val="single" w:sz="4" w:space="0" w:color="auto"/>
              <w:bottom w:val="single" w:sz="4" w:space="0" w:color="auto"/>
              <w:right w:val="single" w:sz="4" w:space="0" w:color="auto"/>
            </w:tcBorders>
          </w:tcPr>
          <w:p w14:paraId="4DB0EC5A" w14:textId="77777777" w:rsidR="000A3EFC" w:rsidRPr="000A3EFC" w:rsidRDefault="000A3EFC" w:rsidP="000A3EFC">
            <w:pPr>
              <w:numPr>
                <w:ilvl w:val="0"/>
                <w:numId w:val="26"/>
              </w:numPr>
              <w:spacing w:after="0" w:line="240" w:lineRule="auto"/>
              <w:ind w:left="84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17680BDE" w14:textId="77777777" w:rsidR="000A3EFC" w:rsidRPr="000A3EFC" w:rsidRDefault="000A3EFC" w:rsidP="000A3EFC">
            <w:pPr>
              <w:numPr>
                <w:ilvl w:val="0"/>
                <w:numId w:val="26"/>
              </w:numPr>
              <w:spacing w:after="0" w:line="240" w:lineRule="auto"/>
              <w:ind w:left="840"/>
              <w:rPr>
                <w:rFonts w:ascii="Times New Roman" w:hAnsi="Times New Roman"/>
                <w:sz w:val="24"/>
                <w:szCs w:val="24"/>
                <w:lang w:val="en-ZA"/>
              </w:rPr>
            </w:pPr>
            <w:r w:rsidRPr="000A3EFC">
              <w:rPr>
                <w:rFonts w:ascii="Times New Roman" w:hAnsi="Times New Roman"/>
                <w:sz w:val="24"/>
                <w:szCs w:val="24"/>
                <w:lang w:val="en-ZA"/>
              </w:rPr>
              <w:t xml:space="preserve">Projects </w:t>
            </w:r>
          </w:p>
          <w:p w14:paraId="0D9C0EF4" w14:textId="77777777" w:rsidR="000A3EFC" w:rsidRPr="000A3EFC" w:rsidRDefault="000A3EFC" w:rsidP="000A3EFC">
            <w:pPr>
              <w:widowControl w:val="0"/>
              <w:numPr>
                <w:ilvl w:val="0"/>
                <w:numId w:val="26"/>
              </w:numPr>
              <w:autoSpaceDE w:val="0"/>
              <w:autoSpaceDN w:val="0"/>
              <w:spacing w:after="0" w:line="240" w:lineRule="auto"/>
              <w:ind w:left="84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36F66F2C" w14:textId="77777777" w:rsidR="000A3EFC" w:rsidRPr="000A3EFC" w:rsidRDefault="000A3EFC" w:rsidP="000A3EFC">
            <w:pPr>
              <w:widowControl w:val="0"/>
              <w:numPr>
                <w:ilvl w:val="0"/>
                <w:numId w:val="26"/>
              </w:numPr>
              <w:autoSpaceDE w:val="0"/>
              <w:autoSpaceDN w:val="0"/>
              <w:spacing w:after="0" w:line="240" w:lineRule="auto"/>
              <w:ind w:left="84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2713BE3B" w14:textId="77777777" w:rsidR="000A3EFC" w:rsidRPr="000A3EFC" w:rsidRDefault="000A3EFC" w:rsidP="000A3EFC">
            <w:pPr>
              <w:widowControl w:val="0"/>
              <w:numPr>
                <w:ilvl w:val="0"/>
                <w:numId w:val="26"/>
              </w:numPr>
              <w:autoSpaceDE w:val="0"/>
              <w:autoSpaceDN w:val="0"/>
              <w:spacing w:after="0" w:line="240" w:lineRule="auto"/>
              <w:ind w:left="84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3B75AFB5" w14:textId="77777777" w:rsidR="000A3EFC" w:rsidRPr="000A3EFC" w:rsidRDefault="000A3EFC" w:rsidP="000A3EFC">
            <w:pPr>
              <w:widowControl w:val="0"/>
              <w:numPr>
                <w:ilvl w:val="0"/>
                <w:numId w:val="26"/>
              </w:numPr>
              <w:autoSpaceDE w:val="0"/>
              <w:autoSpaceDN w:val="0"/>
              <w:spacing w:after="0" w:line="240" w:lineRule="auto"/>
              <w:ind w:left="84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2CE2772A" w14:textId="77777777" w:rsidR="000A3EFC" w:rsidRPr="000A3EFC" w:rsidRDefault="000A3EFC" w:rsidP="000A3EFC">
            <w:pPr>
              <w:spacing w:after="0" w:line="240" w:lineRule="auto"/>
              <w:ind w:left="410"/>
              <w:rPr>
                <w:rFonts w:ascii="Times New Roman" w:hAnsi="Times New Roman"/>
                <w:sz w:val="24"/>
                <w:szCs w:val="24"/>
                <w:lang w:val="en-ZA"/>
              </w:rPr>
            </w:pPr>
          </w:p>
          <w:p w14:paraId="070259E2" w14:textId="77777777" w:rsidR="000A3EFC" w:rsidRPr="000A3EFC" w:rsidRDefault="000A3EFC" w:rsidP="000A3EFC">
            <w:pPr>
              <w:spacing w:after="0" w:line="240" w:lineRule="auto"/>
              <w:ind w:left="50"/>
              <w:rPr>
                <w:rFonts w:ascii="Times New Roman" w:hAnsi="Times New Roman"/>
                <w:sz w:val="24"/>
                <w:szCs w:val="24"/>
                <w:lang w:val="en-ZA"/>
              </w:rPr>
            </w:pPr>
          </w:p>
        </w:tc>
      </w:tr>
    </w:tbl>
    <w:p w14:paraId="06772095" w14:textId="77777777" w:rsidR="000A3EFC" w:rsidRPr="000A3EFC" w:rsidRDefault="000A3EFC" w:rsidP="000A3EFC">
      <w:pPr>
        <w:spacing w:after="0" w:line="240" w:lineRule="auto"/>
        <w:jc w:val="both"/>
        <w:rPr>
          <w:rFonts w:ascii="Times New Roman" w:hAnsi="Times New Roman"/>
          <w:b/>
          <w:sz w:val="24"/>
          <w:szCs w:val="24"/>
          <w:lang w:val="en-ZA"/>
        </w:rPr>
      </w:pPr>
    </w:p>
    <w:p w14:paraId="2329A343" w14:textId="77777777" w:rsidR="000A3EFC" w:rsidRPr="000A3EFC" w:rsidRDefault="000A3EFC" w:rsidP="000A3EFC">
      <w:pPr>
        <w:spacing w:after="0" w:line="240" w:lineRule="auto"/>
        <w:jc w:val="both"/>
        <w:rPr>
          <w:rFonts w:ascii="Times New Roman" w:hAnsi="Times New Roman"/>
          <w:b/>
          <w:sz w:val="24"/>
          <w:szCs w:val="24"/>
          <w:lang w:val="en-GB"/>
        </w:rPr>
      </w:pPr>
      <w:bookmarkStart w:id="38" w:name="_Hlk181265966"/>
      <w:r w:rsidRPr="000A3EFC">
        <w:rPr>
          <w:rFonts w:ascii="Times New Roman" w:hAnsi="Times New Roman"/>
          <w:b/>
          <w:sz w:val="24"/>
          <w:szCs w:val="24"/>
          <w:lang w:val="en-ZA"/>
        </w:rPr>
        <w:t xml:space="preserve">Suggested Methods of </w:t>
      </w:r>
      <w:r w:rsidRPr="000A3EFC">
        <w:rPr>
          <w:rFonts w:ascii="Times New Roman" w:hAnsi="Times New Roman"/>
          <w:b/>
          <w:sz w:val="24"/>
          <w:szCs w:val="24"/>
          <w:lang w:val="en-GB"/>
        </w:rPr>
        <w:t>Delivery</w:t>
      </w:r>
    </w:p>
    <w:p w14:paraId="0F690CDB"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Practical</w:t>
      </w:r>
    </w:p>
    <w:p w14:paraId="4C1EF41A"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Direct Instruction</w:t>
      </w:r>
    </w:p>
    <w:p w14:paraId="5A877707"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Discussion</w:t>
      </w:r>
    </w:p>
    <w:p w14:paraId="19EE2727"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Demonstration</w:t>
      </w:r>
    </w:p>
    <w:p w14:paraId="6060D450"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Trade projects</w:t>
      </w:r>
    </w:p>
    <w:p w14:paraId="7DBDF666"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Site visits</w:t>
      </w:r>
      <w:bookmarkEnd w:id="38"/>
    </w:p>
    <w:p w14:paraId="7BA29220" w14:textId="77777777" w:rsidR="000A3EFC" w:rsidRPr="000A3EFC" w:rsidRDefault="000A3EFC" w:rsidP="000A3EFC">
      <w:pPr>
        <w:spacing w:after="0" w:line="240" w:lineRule="auto"/>
        <w:rPr>
          <w:rFonts w:ascii="Times New Roman" w:hAnsi="Times New Roman"/>
          <w:b/>
          <w:sz w:val="24"/>
          <w:szCs w:val="24"/>
        </w:rPr>
      </w:pPr>
      <w:r w:rsidRPr="000A3EFC">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98"/>
        <w:gridCol w:w="3138"/>
        <w:gridCol w:w="1137"/>
        <w:gridCol w:w="1984"/>
      </w:tblGrid>
      <w:tr w:rsidR="000A3EFC" w:rsidRPr="000A3EFC" w14:paraId="1E106C69" w14:textId="77777777" w:rsidTr="00C14384">
        <w:tc>
          <w:tcPr>
            <w:tcW w:w="0" w:type="auto"/>
            <w:shd w:val="clear" w:color="auto" w:fill="auto"/>
          </w:tcPr>
          <w:p w14:paraId="26CCC532"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S/No.</w:t>
            </w:r>
          </w:p>
        </w:tc>
        <w:tc>
          <w:tcPr>
            <w:tcW w:w="0" w:type="auto"/>
            <w:shd w:val="clear" w:color="auto" w:fill="auto"/>
          </w:tcPr>
          <w:p w14:paraId="18B5D47A"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Category</w:t>
            </w:r>
          </w:p>
        </w:tc>
        <w:tc>
          <w:tcPr>
            <w:tcW w:w="0" w:type="auto"/>
            <w:shd w:val="clear" w:color="auto" w:fill="auto"/>
          </w:tcPr>
          <w:p w14:paraId="12A50079"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Resource Description/Specifications</w:t>
            </w:r>
          </w:p>
        </w:tc>
        <w:tc>
          <w:tcPr>
            <w:tcW w:w="0" w:type="auto"/>
            <w:shd w:val="clear" w:color="auto" w:fill="auto"/>
          </w:tcPr>
          <w:p w14:paraId="5F0FE59E"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Quantity</w:t>
            </w:r>
          </w:p>
        </w:tc>
        <w:tc>
          <w:tcPr>
            <w:tcW w:w="0" w:type="auto"/>
            <w:shd w:val="clear" w:color="auto" w:fill="auto"/>
          </w:tcPr>
          <w:p w14:paraId="7FE8B90F"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Recommended Ratio (Item: Trainee)</w:t>
            </w:r>
          </w:p>
        </w:tc>
      </w:tr>
      <w:tr w:rsidR="000A3EFC" w:rsidRPr="000A3EFC" w14:paraId="109CB5A5" w14:textId="77777777" w:rsidTr="00C14384">
        <w:tc>
          <w:tcPr>
            <w:tcW w:w="959" w:type="dxa"/>
            <w:shd w:val="clear" w:color="auto" w:fill="auto"/>
          </w:tcPr>
          <w:p w14:paraId="771BCAA3"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shd w:val="clear" w:color="auto" w:fill="auto"/>
          </w:tcPr>
          <w:p w14:paraId="0039CEE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Training Materials</w:t>
            </w:r>
          </w:p>
        </w:tc>
        <w:tc>
          <w:tcPr>
            <w:tcW w:w="0" w:type="auto"/>
            <w:shd w:val="clear" w:color="auto" w:fill="auto"/>
          </w:tcPr>
          <w:p w14:paraId="44C2EE7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rPr>
              <w:t>Plumbing Principles and Practices Textbook</w:t>
            </w:r>
            <w:r w:rsidRPr="000A3EFC">
              <w:rPr>
                <w:rFonts w:ascii="Times New Roman" w:eastAsia="Times New Roman" w:hAnsi="Times New Roman"/>
                <w:sz w:val="24"/>
                <w:szCs w:val="24"/>
                <w:lang w:val="en-GB"/>
              </w:rPr>
              <w:t>/Online</w:t>
            </w:r>
          </w:p>
        </w:tc>
        <w:tc>
          <w:tcPr>
            <w:tcW w:w="0" w:type="auto"/>
            <w:shd w:val="clear" w:color="auto" w:fill="auto"/>
          </w:tcPr>
          <w:p w14:paraId="054281A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6374BDA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321E30EB" w14:textId="77777777" w:rsidTr="00C14384">
        <w:tc>
          <w:tcPr>
            <w:tcW w:w="959" w:type="dxa"/>
            <w:shd w:val="clear" w:color="auto" w:fill="auto"/>
          </w:tcPr>
          <w:p w14:paraId="66F125B9"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4C411F8B"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964029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Domestic Water Supply Installation Guide</w:t>
            </w:r>
          </w:p>
        </w:tc>
        <w:tc>
          <w:tcPr>
            <w:tcW w:w="0" w:type="auto"/>
            <w:shd w:val="clear" w:color="auto" w:fill="auto"/>
          </w:tcPr>
          <w:p w14:paraId="0CC3642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EE6AA4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7E1F104" w14:textId="77777777" w:rsidTr="00C14384">
        <w:tc>
          <w:tcPr>
            <w:tcW w:w="959" w:type="dxa"/>
            <w:shd w:val="clear" w:color="auto" w:fill="auto"/>
          </w:tcPr>
          <w:p w14:paraId="4B476EC7"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0E71A61B"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8FE1D2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Technical Manuals (manufacturer’s guides)</w:t>
            </w:r>
          </w:p>
        </w:tc>
        <w:tc>
          <w:tcPr>
            <w:tcW w:w="0" w:type="auto"/>
            <w:shd w:val="clear" w:color="auto" w:fill="auto"/>
          </w:tcPr>
          <w:p w14:paraId="07B1DFC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4DE2910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4677AB2" w14:textId="77777777" w:rsidTr="00C14384">
        <w:tc>
          <w:tcPr>
            <w:tcW w:w="959" w:type="dxa"/>
            <w:shd w:val="clear" w:color="auto" w:fill="auto"/>
          </w:tcPr>
          <w:p w14:paraId="01E7E087"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379D45C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789C52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Plumbing Workbook</w:t>
            </w:r>
          </w:p>
        </w:tc>
        <w:tc>
          <w:tcPr>
            <w:tcW w:w="0" w:type="auto"/>
            <w:shd w:val="clear" w:color="auto" w:fill="auto"/>
          </w:tcPr>
          <w:p w14:paraId="6B5C161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46C87CC5"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2C224E9" w14:textId="77777777" w:rsidTr="00C14384">
        <w:tc>
          <w:tcPr>
            <w:tcW w:w="959" w:type="dxa"/>
            <w:shd w:val="clear" w:color="auto" w:fill="auto"/>
          </w:tcPr>
          <w:p w14:paraId="60DAAC12"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40080B3A"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FA37E0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Sample Blueprints for Water Supply Layout</w:t>
            </w:r>
          </w:p>
        </w:tc>
        <w:tc>
          <w:tcPr>
            <w:tcW w:w="0" w:type="auto"/>
            <w:shd w:val="clear" w:color="auto" w:fill="auto"/>
          </w:tcPr>
          <w:p w14:paraId="0E2575E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4E28153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621CE3B9" w14:textId="77777777" w:rsidTr="00C14384">
        <w:tc>
          <w:tcPr>
            <w:tcW w:w="959" w:type="dxa"/>
            <w:shd w:val="clear" w:color="auto" w:fill="auto"/>
          </w:tcPr>
          <w:p w14:paraId="1D0EE141"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shd w:val="clear" w:color="auto" w:fill="auto"/>
          </w:tcPr>
          <w:p w14:paraId="5EE42F96"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73027770"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Theory room (10m*8m)</w:t>
            </w:r>
          </w:p>
        </w:tc>
        <w:tc>
          <w:tcPr>
            <w:tcW w:w="0" w:type="auto"/>
            <w:shd w:val="clear" w:color="auto" w:fill="auto"/>
          </w:tcPr>
          <w:p w14:paraId="40ACFDBF"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0" w:type="auto"/>
            <w:shd w:val="clear" w:color="auto" w:fill="auto"/>
          </w:tcPr>
          <w:p w14:paraId="478F5E2E"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tr w:rsidR="000A3EFC" w:rsidRPr="000A3EFC" w14:paraId="09B4A852" w14:textId="77777777" w:rsidTr="00C14384">
        <w:tc>
          <w:tcPr>
            <w:tcW w:w="959" w:type="dxa"/>
            <w:shd w:val="clear" w:color="auto" w:fill="auto"/>
          </w:tcPr>
          <w:p w14:paraId="09592852"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3C6C8BC9"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B3B6820"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Workshop (18m*12m)</w:t>
            </w:r>
          </w:p>
        </w:tc>
        <w:tc>
          <w:tcPr>
            <w:tcW w:w="0" w:type="auto"/>
            <w:shd w:val="clear" w:color="auto" w:fill="auto"/>
          </w:tcPr>
          <w:p w14:paraId="21165FC1"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0" w:type="auto"/>
            <w:shd w:val="clear" w:color="auto" w:fill="auto"/>
          </w:tcPr>
          <w:p w14:paraId="72643791"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tr w:rsidR="000A3EFC" w:rsidRPr="000A3EFC" w14:paraId="3C244F5F" w14:textId="77777777" w:rsidTr="00C14384">
        <w:tc>
          <w:tcPr>
            <w:tcW w:w="959" w:type="dxa"/>
            <w:shd w:val="clear" w:color="auto" w:fill="auto"/>
          </w:tcPr>
          <w:p w14:paraId="72AA01F7"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shd w:val="clear" w:color="auto" w:fill="auto"/>
          </w:tcPr>
          <w:p w14:paraId="7F1A591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Tools</w:t>
            </w:r>
          </w:p>
        </w:tc>
        <w:tc>
          <w:tcPr>
            <w:tcW w:w="0" w:type="auto"/>
            <w:shd w:val="clear" w:color="auto" w:fill="auto"/>
          </w:tcPr>
          <w:p w14:paraId="30D7B03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Cutter</w:t>
            </w:r>
          </w:p>
        </w:tc>
        <w:tc>
          <w:tcPr>
            <w:tcW w:w="0" w:type="auto"/>
            <w:shd w:val="clear" w:color="auto" w:fill="auto"/>
          </w:tcPr>
          <w:p w14:paraId="5D906CD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8ABA6A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7F1BAC0" w14:textId="77777777" w:rsidTr="00C14384">
        <w:tc>
          <w:tcPr>
            <w:tcW w:w="959" w:type="dxa"/>
            <w:shd w:val="clear" w:color="auto" w:fill="auto"/>
          </w:tcPr>
          <w:p w14:paraId="5805C408"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03E3C8C"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EA5B84E"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Adjustable Wrench</w:t>
            </w:r>
          </w:p>
        </w:tc>
        <w:tc>
          <w:tcPr>
            <w:tcW w:w="0" w:type="auto"/>
            <w:shd w:val="clear" w:color="auto" w:fill="auto"/>
          </w:tcPr>
          <w:p w14:paraId="569C3C1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42BAEBB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587796E" w14:textId="77777777" w:rsidTr="00C14384">
        <w:tc>
          <w:tcPr>
            <w:tcW w:w="959" w:type="dxa"/>
            <w:shd w:val="clear" w:color="auto" w:fill="auto"/>
          </w:tcPr>
          <w:p w14:paraId="2F96277A"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2E7530F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0E5203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Hacksaw</w:t>
            </w:r>
          </w:p>
        </w:tc>
        <w:tc>
          <w:tcPr>
            <w:tcW w:w="0" w:type="auto"/>
            <w:shd w:val="clear" w:color="auto" w:fill="auto"/>
          </w:tcPr>
          <w:p w14:paraId="5110E02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F74F92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4EEB2158" w14:textId="77777777" w:rsidTr="00C14384">
        <w:tc>
          <w:tcPr>
            <w:tcW w:w="959" w:type="dxa"/>
            <w:shd w:val="clear" w:color="auto" w:fill="auto"/>
          </w:tcPr>
          <w:p w14:paraId="094A3B25"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FCBA72C"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2D92DA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Basin Wrench</w:t>
            </w:r>
          </w:p>
        </w:tc>
        <w:tc>
          <w:tcPr>
            <w:tcW w:w="0" w:type="auto"/>
            <w:shd w:val="clear" w:color="auto" w:fill="auto"/>
          </w:tcPr>
          <w:p w14:paraId="20BA5F3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28E406F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724B3A74" w14:textId="77777777" w:rsidTr="00C14384">
        <w:tc>
          <w:tcPr>
            <w:tcW w:w="959" w:type="dxa"/>
            <w:shd w:val="clear" w:color="auto" w:fill="auto"/>
          </w:tcPr>
          <w:p w14:paraId="2D6B05FC"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DD1664A"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54E2B9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Screwdrivers Set (Flathead and Phillips)</w:t>
            </w:r>
          </w:p>
        </w:tc>
        <w:tc>
          <w:tcPr>
            <w:tcW w:w="0" w:type="auto"/>
            <w:shd w:val="clear" w:color="auto" w:fill="auto"/>
          </w:tcPr>
          <w:p w14:paraId="02EBA39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24EEA56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1597A410" w14:textId="77777777" w:rsidTr="00C14384">
        <w:tc>
          <w:tcPr>
            <w:tcW w:w="959" w:type="dxa"/>
            <w:shd w:val="clear" w:color="auto" w:fill="auto"/>
          </w:tcPr>
          <w:p w14:paraId="4B0E582B"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00595659"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E5236F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Measuring Tape</w:t>
            </w:r>
          </w:p>
        </w:tc>
        <w:tc>
          <w:tcPr>
            <w:tcW w:w="0" w:type="auto"/>
            <w:shd w:val="clear" w:color="auto" w:fill="auto"/>
          </w:tcPr>
          <w:p w14:paraId="3312DEF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7600BE7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4697DE1C" w14:textId="77777777" w:rsidTr="00C14384">
        <w:tc>
          <w:tcPr>
            <w:tcW w:w="959" w:type="dxa"/>
            <w:shd w:val="clear" w:color="auto" w:fill="auto"/>
          </w:tcPr>
          <w:p w14:paraId="757DC291"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49E1CD3"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0C4B71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Plumber’s Snake (Auger)</w:t>
            </w:r>
          </w:p>
        </w:tc>
        <w:tc>
          <w:tcPr>
            <w:tcW w:w="0" w:type="auto"/>
            <w:shd w:val="clear" w:color="auto" w:fill="auto"/>
          </w:tcPr>
          <w:p w14:paraId="45B0277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10</w:t>
            </w:r>
          </w:p>
        </w:tc>
        <w:tc>
          <w:tcPr>
            <w:tcW w:w="0" w:type="auto"/>
            <w:shd w:val="clear" w:color="auto" w:fill="auto"/>
          </w:tcPr>
          <w:p w14:paraId="11E62EA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rPr>
              <w:t>1:</w:t>
            </w:r>
            <w:r w:rsidRPr="000A3EFC">
              <w:rPr>
                <w:rFonts w:ascii="Times New Roman" w:eastAsia="Times New Roman" w:hAnsi="Times New Roman"/>
                <w:sz w:val="24"/>
                <w:szCs w:val="24"/>
                <w:lang w:val="en-GB"/>
              </w:rPr>
              <w:t>3</w:t>
            </w:r>
          </w:p>
        </w:tc>
      </w:tr>
      <w:tr w:rsidR="000A3EFC" w:rsidRPr="000A3EFC" w14:paraId="1E121ED3" w14:textId="77777777" w:rsidTr="00C14384">
        <w:tc>
          <w:tcPr>
            <w:tcW w:w="959" w:type="dxa"/>
            <w:shd w:val="clear" w:color="auto" w:fill="auto"/>
          </w:tcPr>
          <w:p w14:paraId="4B30A92B"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shd w:val="clear" w:color="auto" w:fill="auto"/>
          </w:tcPr>
          <w:p w14:paraId="24D6BE0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Equipment</w:t>
            </w:r>
          </w:p>
        </w:tc>
        <w:tc>
          <w:tcPr>
            <w:tcW w:w="0" w:type="auto"/>
            <w:shd w:val="clear" w:color="auto" w:fill="auto"/>
          </w:tcPr>
          <w:p w14:paraId="5D44B92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Bending Machine</w:t>
            </w:r>
          </w:p>
        </w:tc>
        <w:tc>
          <w:tcPr>
            <w:tcW w:w="0" w:type="auto"/>
            <w:shd w:val="clear" w:color="auto" w:fill="auto"/>
          </w:tcPr>
          <w:p w14:paraId="307F15B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1671929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07D6053E" w14:textId="77777777" w:rsidTr="00C14384">
        <w:tc>
          <w:tcPr>
            <w:tcW w:w="959" w:type="dxa"/>
            <w:shd w:val="clear" w:color="auto" w:fill="auto"/>
          </w:tcPr>
          <w:p w14:paraId="38354850"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6F23FFB9"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316542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PPR machine / Heat Fusion</w:t>
            </w:r>
          </w:p>
        </w:tc>
        <w:tc>
          <w:tcPr>
            <w:tcW w:w="0" w:type="auto"/>
            <w:shd w:val="clear" w:color="auto" w:fill="auto"/>
          </w:tcPr>
          <w:p w14:paraId="1AA7C81F"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31B5003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5F15D572" w14:textId="77777777" w:rsidTr="00C14384">
        <w:tc>
          <w:tcPr>
            <w:tcW w:w="959" w:type="dxa"/>
            <w:shd w:val="clear" w:color="auto" w:fill="auto"/>
          </w:tcPr>
          <w:p w14:paraId="3893C509"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17FAB5E0"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820106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Pressure Testing Kit</w:t>
            </w:r>
          </w:p>
        </w:tc>
        <w:tc>
          <w:tcPr>
            <w:tcW w:w="0" w:type="auto"/>
            <w:shd w:val="clear" w:color="auto" w:fill="auto"/>
          </w:tcPr>
          <w:p w14:paraId="51229BA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37B9699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17283F28" w14:textId="77777777" w:rsidTr="00C14384">
        <w:tc>
          <w:tcPr>
            <w:tcW w:w="959" w:type="dxa"/>
            <w:shd w:val="clear" w:color="auto" w:fill="auto"/>
          </w:tcPr>
          <w:p w14:paraId="63AA6AB3"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1BCC51A3"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864905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Drill with various sizes of bits</w:t>
            </w:r>
          </w:p>
        </w:tc>
        <w:tc>
          <w:tcPr>
            <w:tcW w:w="0" w:type="auto"/>
            <w:shd w:val="clear" w:color="auto" w:fill="auto"/>
          </w:tcPr>
          <w:p w14:paraId="15012C7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6912F40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1:5</w:t>
            </w:r>
          </w:p>
        </w:tc>
      </w:tr>
      <w:tr w:rsidR="000A3EFC" w:rsidRPr="000A3EFC" w14:paraId="2A0CE0F2" w14:textId="77777777" w:rsidTr="00C14384">
        <w:tc>
          <w:tcPr>
            <w:tcW w:w="959" w:type="dxa"/>
            <w:shd w:val="clear" w:color="auto" w:fill="auto"/>
          </w:tcPr>
          <w:p w14:paraId="7E0BA51D"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tcBorders>
              <w:top w:val="single" w:sz="4" w:space="0" w:color="auto"/>
              <w:left w:val="single" w:sz="4" w:space="0" w:color="auto"/>
              <w:right w:val="single" w:sz="4" w:space="0" w:color="auto"/>
            </w:tcBorders>
            <w:shd w:val="clear" w:color="auto" w:fill="auto"/>
          </w:tcPr>
          <w:p w14:paraId="1FCA4398"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bCs/>
                <w:iCs/>
                <w:sz w:val="24"/>
                <w:szCs w:val="24"/>
                <w:lang w:val="en-ZW"/>
              </w:rPr>
              <w:t>Sanitary appliances</w:t>
            </w:r>
            <w:r w:rsidRPr="000A3EFC">
              <w:rPr>
                <w:rFonts w:ascii="Times New Roman" w:hAnsi="Times New Roman"/>
                <w:bCs/>
                <w:iCs/>
                <w:sz w:val="24"/>
                <w:szCs w:val="24"/>
                <w:lang w:val="en-ZW" w:bidi="ar"/>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FF403"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Wash hand basin</w:t>
            </w:r>
          </w:p>
        </w:tc>
        <w:tc>
          <w:tcPr>
            <w:tcW w:w="0" w:type="auto"/>
            <w:shd w:val="clear" w:color="auto" w:fill="auto"/>
          </w:tcPr>
          <w:p w14:paraId="0690F01C"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01580D8F"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1B09153E" w14:textId="77777777" w:rsidTr="00C14384">
        <w:tc>
          <w:tcPr>
            <w:tcW w:w="959" w:type="dxa"/>
            <w:tcBorders>
              <w:right w:val="single" w:sz="4" w:space="0" w:color="auto"/>
            </w:tcBorders>
            <w:shd w:val="clear" w:color="auto" w:fill="auto"/>
          </w:tcPr>
          <w:p w14:paraId="4B1E6E05"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696F8D7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7792257A"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Water closet</w:t>
            </w:r>
          </w:p>
        </w:tc>
        <w:tc>
          <w:tcPr>
            <w:tcW w:w="0" w:type="auto"/>
            <w:shd w:val="clear" w:color="auto" w:fill="auto"/>
          </w:tcPr>
          <w:p w14:paraId="3CB4BC12"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7C9FD707"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5938B3BF" w14:textId="77777777" w:rsidTr="00C14384">
        <w:tc>
          <w:tcPr>
            <w:tcW w:w="959" w:type="dxa"/>
            <w:tcBorders>
              <w:right w:val="single" w:sz="4" w:space="0" w:color="auto"/>
            </w:tcBorders>
            <w:shd w:val="clear" w:color="auto" w:fill="auto"/>
          </w:tcPr>
          <w:p w14:paraId="46809C01"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4EED99D8"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0C33D840"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Bath tub</w:t>
            </w:r>
          </w:p>
        </w:tc>
        <w:tc>
          <w:tcPr>
            <w:tcW w:w="0" w:type="auto"/>
            <w:shd w:val="clear" w:color="auto" w:fill="auto"/>
          </w:tcPr>
          <w:p w14:paraId="3BFBCE7D"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462D76F0"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3D5019BC" w14:textId="77777777" w:rsidTr="00C14384">
        <w:tc>
          <w:tcPr>
            <w:tcW w:w="959" w:type="dxa"/>
            <w:tcBorders>
              <w:right w:val="single" w:sz="4" w:space="0" w:color="auto"/>
            </w:tcBorders>
            <w:shd w:val="clear" w:color="auto" w:fill="auto"/>
          </w:tcPr>
          <w:p w14:paraId="6F548911"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191B337C"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4392DB83"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Urinal</w:t>
            </w:r>
          </w:p>
        </w:tc>
        <w:tc>
          <w:tcPr>
            <w:tcW w:w="0" w:type="auto"/>
            <w:shd w:val="clear" w:color="auto" w:fill="auto"/>
          </w:tcPr>
          <w:p w14:paraId="73FC04A8"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264B9998"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7E48991A" w14:textId="77777777" w:rsidTr="00C14384">
        <w:tc>
          <w:tcPr>
            <w:tcW w:w="959" w:type="dxa"/>
            <w:tcBorders>
              <w:right w:val="single" w:sz="4" w:space="0" w:color="auto"/>
            </w:tcBorders>
            <w:shd w:val="clear" w:color="auto" w:fill="auto"/>
          </w:tcPr>
          <w:p w14:paraId="44F82002"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7DF0B6FA"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16A89540"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Kitchen sink</w:t>
            </w:r>
          </w:p>
        </w:tc>
        <w:tc>
          <w:tcPr>
            <w:tcW w:w="0" w:type="auto"/>
            <w:shd w:val="clear" w:color="auto" w:fill="auto"/>
          </w:tcPr>
          <w:p w14:paraId="5C72789D"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2E89FA00"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74F9D9A0" w14:textId="77777777" w:rsidTr="00C14384">
        <w:tc>
          <w:tcPr>
            <w:tcW w:w="959" w:type="dxa"/>
            <w:tcBorders>
              <w:right w:val="single" w:sz="4" w:space="0" w:color="auto"/>
            </w:tcBorders>
            <w:shd w:val="clear" w:color="auto" w:fill="auto"/>
          </w:tcPr>
          <w:p w14:paraId="4226891C"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tcBorders>
              <w:left w:val="single" w:sz="4" w:space="0" w:color="auto"/>
              <w:right w:val="single" w:sz="4" w:space="0" w:color="auto"/>
            </w:tcBorders>
            <w:shd w:val="clear" w:color="auto" w:fill="auto"/>
          </w:tcPr>
          <w:p w14:paraId="5B66CB04"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tcBorders>
              <w:left w:val="single" w:sz="4" w:space="0" w:color="auto"/>
            </w:tcBorders>
            <w:shd w:val="clear" w:color="auto" w:fill="auto"/>
          </w:tcPr>
          <w:p w14:paraId="11873C1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Shower head</w:t>
            </w:r>
          </w:p>
        </w:tc>
        <w:tc>
          <w:tcPr>
            <w:tcW w:w="0" w:type="auto"/>
            <w:shd w:val="clear" w:color="auto" w:fill="auto"/>
          </w:tcPr>
          <w:p w14:paraId="0C19C7FB"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54199870"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rPr>
              <w:t>1:5</w:t>
            </w:r>
          </w:p>
        </w:tc>
      </w:tr>
      <w:tr w:rsidR="000A3EFC" w:rsidRPr="000A3EFC" w14:paraId="7E32BC4F" w14:textId="77777777" w:rsidTr="00C14384">
        <w:tc>
          <w:tcPr>
            <w:tcW w:w="959" w:type="dxa"/>
            <w:shd w:val="clear" w:color="auto" w:fill="auto"/>
          </w:tcPr>
          <w:p w14:paraId="301EC045"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val="restart"/>
            <w:shd w:val="clear" w:color="auto" w:fill="auto"/>
          </w:tcPr>
          <w:p w14:paraId="26C2D555"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Materials</w:t>
            </w:r>
          </w:p>
        </w:tc>
        <w:tc>
          <w:tcPr>
            <w:tcW w:w="0" w:type="auto"/>
            <w:shd w:val="clear" w:color="auto" w:fill="auto"/>
          </w:tcPr>
          <w:p w14:paraId="1B7EF58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 xml:space="preserve">PVC, PEX, Copper Pipes </w:t>
            </w:r>
          </w:p>
        </w:tc>
        <w:tc>
          <w:tcPr>
            <w:tcW w:w="0" w:type="auto"/>
            <w:shd w:val="clear" w:color="auto" w:fill="auto"/>
          </w:tcPr>
          <w:p w14:paraId="709EC34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15B5E58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408C8B7" w14:textId="77777777" w:rsidTr="00C14384">
        <w:tc>
          <w:tcPr>
            <w:tcW w:w="959" w:type="dxa"/>
            <w:shd w:val="clear" w:color="auto" w:fill="auto"/>
          </w:tcPr>
          <w:p w14:paraId="7B6F2E36"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34CD63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5C2B48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Fittings (Elbows, Tees, Couplings)</w:t>
            </w:r>
          </w:p>
        </w:tc>
        <w:tc>
          <w:tcPr>
            <w:tcW w:w="0" w:type="auto"/>
            <w:shd w:val="clear" w:color="auto" w:fill="auto"/>
          </w:tcPr>
          <w:p w14:paraId="7995647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733BB12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90A128E" w14:textId="77777777" w:rsidTr="00C14384">
        <w:tc>
          <w:tcPr>
            <w:tcW w:w="959" w:type="dxa"/>
            <w:shd w:val="clear" w:color="auto" w:fill="auto"/>
          </w:tcPr>
          <w:p w14:paraId="7008E553"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2052A0FB"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CF6928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Valves (Gate, Ball, Check)</w:t>
            </w:r>
          </w:p>
        </w:tc>
        <w:tc>
          <w:tcPr>
            <w:tcW w:w="0" w:type="auto"/>
            <w:shd w:val="clear" w:color="auto" w:fill="auto"/>
          </w:tcPr>
          <w:p w14:paraId="3A601A9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13E9BD2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AB61FF8" w14:textId="77777777" w:rsidTr="00C14384">
        <w:tc>
          <w:tcPr>
            <w:tcW w:w="959" w:type="dxa"/>
            <w:shd w:val="clear" w:color="auto" w:fill="auto"/>
          </w:tcPr>
          <w:p w14:paraId="62768A74"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78AA7F2B"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FDD9E9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Thread Seal Tape and Pipe Joint Compound</w:t>
            </w:r>
          </w:p>
        </w:tc>
        <w:tc>
          <w:tcPr>
            <w:tcW w:w="0" w:type="auto"/>
            <w:shd w:val="clear" w:color="auto" w:fill="auto"/>
          </w:tcPr>
          <w:p w14:paraId="3418E39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9DFD33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39F9034E" w14:textId="77777777" w:rsidTr="00C14384">
        <w:tc>
          <w:tcPr>
            <w:tcW w:w="959" w:type="dxa"/>
            <w:shd w:val="clear" w:color="auto" w:fill="auto"/>
          </w:tcPr>
          <w:p w14:paraId="17F56222"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3BC2818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FF0D7D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Insulation Material</w:t>
            </w:r>
          </w:p>
        </w:tc>
        <w:tc>
          <w:tcPr>
            <w:tcW w:w="0" w:type="auto"/>
            <w:shd w:val="clear" w:color="auto" w:fill="auto"/>
          </w:tcPr>
          <w:p w14:paraId="45950FD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028EC3C5"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03003559" w14:textId="77777777" w:rsidTr="00C14384">
        <w:tc>
          <w:tcPr>
            <w:tcW w:w="959" w:type="dxa"/>
            <w:shd w:val="clear" w:color="auto" w:fill="auto"/>
          </w:tcPr>
          <w:p w14:paraId="21009DA8"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2FAD0A1A"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C6959A5"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Screws (assorted)</w:t>
            </w:r>
          </w:p>
        </w:tc>
        <w:tc>
          <w:tcPr>
            <w:tcW w:w="0" w:type="auto"/>
            <w:shd w:val="clear" w:color="auto" w:fill="auto"/>
          </w:tcPr>
          <w:p w14:paraId="10A0CC63"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03CDA359"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3029E314" w14:textId="77777777" w:rsidTr="00C14384">
        <w:tc>
          <w:tcPr>
            <w:tcW w:w="959" w:type="dxa"/>
            <w:shd w:val="clear" w:color="auto" w:fill="auto"/>
          </w:tcPr>
          <w:p w14:paraId="3A0B4AA9"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5E3BF92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DD15FA0"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Adhesives</w:t>
            </w:r>
          </w:p>
        </w:tc>
        <w:tc>
          <w:tcPr>
            <w:tcW w:w="0" w:type="auto"/>
            <w:shd w:val="clear" w:color="auto" w:fill="auto"/>
          </w:tcPr>
          <w:p w14:paraId="244E4189"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6934F863"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49C90375" w14:textId="77777777" w:rsidTr="00C14384">
        <w:tc>
          <w:tcPr>
            <w:tcW w:w="959" w:type="dxa"/>
            <w:shd w:val="clear" w:color="auto" w:fill="auto"/>
          </w:tcPr>
          <w:p w14:paraId="51F94C6F"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63F613D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2631C6E"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Cement</w:t>
            </w:r>
          </w:p>
        </w:tc>
        <w:tc>
          <w:tcPr>
            <w:tcW w:w="0" w:type="auto"/>
            <w:shd w:val="clear" w:color="auto" w:fill="auto"/>
          </w:tcPr>
          <w:p w14:paraId="5F468A31"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303058BC"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3DE094A1" w14:textId="77777777" w:rsidTr="00C14384">
        <w:tc>
          <w:tcPr>
            <w:tcW w:w="959" w:type="dxa"/>
            <w:shd w:val="clear" w:color="auto" w:fill="auto"/>
          </w:tcPr>
          <w:p w14:paraId="3F966D34"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08E84B98"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2A8C8AE"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Sand</w:t>
            </w:r>
          </w:p>
        </w:tc>
        <w:tc>
          <w:tcPr>
            <w:tcW w:w="0" w:type="auto"/>
            <w:shd w:val="clear" w:color="auto" w:fill="auto"/>
          </w:tcPr>
          <w:p w14:paraId="30279979"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7A377DC3"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25391014" w14:textId="77777777" w:rsidTr="00C14384">
        <w:tc>
          <w:tcPr>
            <w:tcW w:w="959" w:type="dxa"/>
            <w:shd w:val="clear" w:color="auto" w:fill="auto"/>
          </w:tcPr>
          <w:p w14:paraId="6BB2C8D1"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44CEDC1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EDDE9AB"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Traps</w:t>
            </w:r>
          </w:p>
        </w:tc>
        <w:tc>
          <w:tcPr>
            <w:tcW w:w="0" w:type="auto"/>
            <w:shd w:val="clear" w:color="auto" w:fill="auto"/>
          </w:tcPr>
          <w:p w14:paraId="325A2F5F"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48D818B7"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07D662DD" w14:textId="77777777" w:rsidTr="00C14384">
        <w:tc>
          <w:tcPr>
            <w:tcW w:w="959" w:type="dxa"/>
            <w:shd w:val="clear" w:color="auto" w:fill="auto"/>
          </w:tcPr>
          <w:p w14:paraId="192AA2D0"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vMerge/>
            <w:shd w:val="clear" w:color="auto" w:fill="auto"/>
          </w:tcPr>
          <w:p w14:paraId="13B4CD59"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A368343" w14:textId="77777777" w:rsidR="000A3EFC" w:rsidRPr="000A3EFC" w:rsidRDefault="000A3EFC" w:rsidP="000A3EFC">
            <w:pPr>
              <w:spacing w:after="0"/>
              <w:rPr>
                <w:rFonts w:ascii="Times New Roman" w:hAnsi="Times New Roman"/>
                <w:sz w:val="24"/>
                <w:szCs w:val="24"/>
              </w:rPr>
            </w:pPr>
            <w:r w:rsidRPr="000A3EFC">
              <w:rPr>
                <w:rFonts w:ascii="Times New Roman" w:hAnsi="Times New Roman"/>
                <w:sz w:val="24"/>
                <w:szCs w:val="24"/>
              </w:rPr>
              <w:t>Caulking material</w:t>
            </w:r>
          </w:p>
        </w:tc>
        <w:tc>
          <w:tcPr>
            <w:tcW w:w="0" w:type="auto"/>
            <w:shd w:val="clear" w:color="auto" w:fill="auto"/>
          </w:tcPr>
          <w:p w14:paraId="38565019"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624B8FBE"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00B2E69B" w14:textId="77777777" w:rsidTr="00C14384">
        <w:tc>
          <w:tcPr>
            <w:tcW w:w="959" w:type="dxa"/>
            <w:shd w:val="clear" w:color="auto" w:fill="auto"/>
          </w:tcPr>
          <w:p w14:paraId="469B6EE8"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shd w:val="clear" w:color="auto" w:fill="auto"/>
          </w:tcPr>
          <w:p w14:paraId="53FAA41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Safety Gear</w:t>
            </w:r>
          </w:p>
        </w:tc>
        <w:tc>
          <w:tcPr>
            <w:tcW w:w="0" w:type="auto"/>
            <w:shd w:val="clear" w:color="auto" w:fill="auto"/>
          </w:tcPr>
          <w:p w14:paraId="51757F6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Gloves, Goggles, Ear Protection, Masks</w:t>
            </w:r>
          </w:p>
        </w:tc>
        <w:tc>
          <w:tcPr>
            <w:tcW w:w="0" w:type="auto"/>
            <w:shd w:val="clear" w:color="auto" w:fill="auto"/>
          </w:tcPr>
          <w:p w14:paraId="23A4D6E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05D6136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1:1</w:t>
            </w:r>
          </w:p>
        </w:tc>
      </w:tr>
      <w:tr w:rsidR="000A3EFC" w:rsidRPr="000A3EFC" w14:paraId="5AC075E2" w14:textId="77777777" w:rsidTr="00C14384">
        <w:tc>
          <w:tcPr>
            <w:tcW w:w="959" w:type="dxa"/>
            <w:shd w:val="clear" w:color="auto" w:fill="auto"/>
          </w:tcPr>
          <w:p w14:paraId="6A4584C6" w14:textId="77777777" w:rsidR="000A3EFC" w:rsidRPr="000A3EFC" w:rsidRDefault="000A3EFC" w:rsidP="000A3EFC">
            <w:pPr>
              <w:numPr>
                <w:ilvl w:val="0"/>
                <w:numId w:val="28"/>
              </w:numPr>
              <w:spacing w:after="0" w:line="240" w:lineRule="auto"/>
              <w:rPr>
                <w:rFonts w:ascii="Times New Roman" w:eastAsia="Times New Roman" w:hAnsi="Times New Roman"/>
                <w:sz w:val="24"/>
                <w:szCs w:val="24"/>
              </w:rPr>
            </w:pPr>
          </w:p>
        </w:tc>
        <w:tc>
          <w:tcPr>
            <w:tcW w:w="1798" w:type="dxa"/>
            <w:shd w:val="clear" w:color="auto" w:fill="auto"/>
          </w:tcPr>
          <w:p w14:paraId="0803902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Equipment</w:t>
            </w:r>
          </w:p>
        </w:tc>
        <w:tc>
          <w:tcPr>
            <w:tcW w:w="0" w:type="auto"/>
            <w:shd w:val="clear" w:color="auto" w:fill="auto"/>
          </w:tcPr>
          <w:p w14:paraId="0BBED10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Water Pump Model (demonstration use)</w:t>
            </w:r>
          </w:p>
        </w:tc>
        <w:tc>
          <w:tcPr>
            <w:tcW w:w="0" w:type="auto"/>
            <w:shd w:val="clear" w:color="auto" w:fill="auto"/>
          </w:tcPr>
          <w:p w14:paraId="3266131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w:t>
            </w:r>
          </w:p>
        </w:tc>
        <w:tc>
          <w:tcPr>
            <w:tcW w:w="0" w:type="auto"/>
            <w:shd w:val="clear" w:color="auto" w:fill="auto"/>
          </w:tcPr>
          <w:p w14:paraId="10F67A5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1:25 (demonstration only)</w:t>
            </w:r>
          </w:p>
        </w:tc>
      </w:tr>
    </w:tbl>
    <w:p w14:paraId="247738DE" w14:textId="77777777" w:rsidR="000A3EFC" w:rsidRPr="000A3EFC" w:rsidRDefault="000A3EFC" w:rsidP="000A3EFC">
      <w:pPr>
        <w:spacing w:after="0" w:line="240" w:lineRule="auto"/>
        <w:rPr>
          <w:rFonts w:ascii="Times New Roman" w:hAnsi="Times New Roman"/>
          <w:b/>
          <w:sz w:val="24"/>
          <w:szCs w:val="24"/>
        </w:rPr>
      </w:pPr>
      <w:bookmarkStart w:id="39" w:name="_Toc181283071"/>
      <w:bookmarkStart w:id="40" w:name="_Toc195615294"/>
    </w:p>
    <w:p w14:paraId="0CCD675B" w14:textId="77777777" w:rsidR="000A3EFC" w:rsidRPr="000A3EFC" w:rsidRDefault="000A3EFC" w:rsidP="000A3EFC">
      <w:pPr>
        <w:spacing w:after="0" w:line="240" w:lineRule="auto"/>
        <w:rPr>
          <w:rFonts w:ascii="Times New Roman" w:hAnsi="Times New Roman"/>
          <w:b/>
          <w:sz w:val="24"/>
          <w:szCs w:val="24"/>
        </w:rPr>
      </w:pPr>
      <w:r w:rsidRPr="000A3EFC">
        <w:rPr>
          <w:rFonts w:ascii="Times New Roman" w:hAnsi="Times New Roman"/>
          <w:sz w:val="24"/>
          <w:szCs w:val="24"/>
        </w:rPr>
        <w:br w:type="page"/>
      </w:r>
    </w:p>
    <w:p w14:paraId="3F02C535" w14:textId="77777777" w:rsidR="000A3EFC" w:rsidRPr="000A3EFC" w:rsidRDefault="000A3EFC" w:rsidP="000A3EFC">
      <w:pPr>
        <w:jc w:val="center"/>
        <w:outlineLvl w:val="1"/>
        <w:rPr>
          <w:rFonts w:ascii="Times New Roman" w:hAnsi="Times New Roman"/>
          <w:b/>
          <w:sz w:val="24"/>
          <w:szCs w:val="24"/>
        </w:rPr>
      </w:pPr>
    </w:p>
    <w:p w14:paraId="6854501A" w14:textId="73E856AC" w:rsidR="000A3EFC" w:rsidRPr="000A3EFC" w:rsidRDefault="000A3EFC" w:rsidP="000A3EFC">
      <w:pPr>
        <w:jc w:val="center"/>
        <w:outlineLvl w:val="1"/>
        <w:rPr>
          <w:rFonts w:ascii="Times New Roman" w:hAnsi="Times New Roman"/>
          <w:b/>
          <w:sz w:val="24"/>
          <w:szCs w:val="24"/>
        </w:rPr>
      </w:pPr>
      <w:bookmarkStart w:id="41" w:name="_Toc197035100"/>
      <w:r w:rsidRPr="000A3EFC">
        <w:rPr>
          <w:rFonts w:ascii="Times New Roman" w:hAnsi="Times New Roman"/>
          <w:b/>
          <w:sz w:val="24"/>
          <w:szCs w:val="24"/>
        </w:rPr>
        <w:t>DRAINAGE SYSTEM</w:t>
      </w:r>
      <w:bookmarkEnd w:id="39"/>
      <w:r w:rsidRPr="000A3EFC">
        <w:rPr>
          <w:rFonts w:ascii="Times New Roman" w:hAnsi="Times New Roman"/>
          <w:b/>
          <w:sz w:val="24"/>
          <w:szCs w:val="24"/>
        </w:rPr>
        <w:t xml:space="preserve"> INSTALLATION</w:t>
      </w:r>
      <w:bookmarkEnd w:id="40"/>
      <w:r w:rsidR="00723D00">
        <w:rPr>
          <w:rFonts w:ascii="Times New Roman" w:hAnsi="Times New Roman"/>
          <w:b/>
          <w:sz w:val="24"/>
          <w:szCs w:val="24"/>
        </w:rPr>
        <w:t xml:space="preserve"> I</w:t>
      </w:r>
      <w:bookmarkEnd w:id="41"/>
    </w:p>
    <w:p w14:paraId="0591EB16" w14:textId="77777777" w:rsidR="000A3EFC" w:rsidRPr="000A3EFC" w:rsidRDefault="000A3EFC" w:rsidP="000A3EFC">
      <w:pPr>
        <w:spacing w:line="240" w:lineRule="auto"/>
        <w:rPr>
          <w:rFonts w:ascii="Times New Roman" w:hAnsi="Times New Roman"/>
          <w:sz w:val="24"/>
          <w:szCs w:val="24"/>
        </w:rPr>
      </w:pPr>
    </w:p>
    <w:p w14:paraId="49F46536" w14:textId="77777777" w:rsidR="000A3EFC" w:rsidRPr="000A3EFC" w:rsidRDefault="000A3EFC" w:rsidP="000A3EFC">
      <w:pPr>
        <w:spacing w:after="0" w:line="240" w:lineRule="auto"/>
        <w:ind w:right="2300"/>
        <w:rPr>
          <w:rFonts w:ascii="Times New Roman" w:eastAsia="Times New Roman" w:hAnsi="Times New Roman"/>
          <w:b/>
          <w:sz w:val="24"/>
          <w:szCs w:val="24"/>
        </w:rPr>
      </w:pPr>
      <w:r w:rsidRPr="000A3EFC">
        <w:rPr>
          <w:rFonts w:ascii="Times New Roman" w:eastAsia="Times New Roman" w:hAnsi="Times New Roman"/>
          <w:b/>
          <w:sz w:val="24"/>
          <w:szCs w:val="24"/>
        </w:rPr>
        <w:t>ISCED UNIT CODE: 0732 251 03A</w:t>
      </w:r>
    </w:p>
    <w:p w14:paraId="3FDBA7A0" w14:textId="77777777" w:rsidR="000A3EFC" w:rsidRPr="000A3EFC" w:rsidRDefault="000A3EFC" w:rsidP="000A3EFC">
      <w:pPr>
        <w:spacing w:after="0" w:line="240" w:lineRule="auto"/>
        <w:ind w:right="2300"/>
        <w:rPr>
          <w:rFonts w:ascii="Times New Roman" w:eastAsia="Times New Roman" w:hAnsi="Times New Roman"/>
          <w:b/>
          <w:sz w:val="24"/>
          <w:szCs w:val="24"/>
        </w:rPr>
      </w:pPr>
    </w:p>
    <w:p w14:paraId="68BA8B40" w14:textId="77777777" w:rsidR="000A3EFC" w:rsidRPr="000A3EFC" w:rsidRDefault="000A3EFC" w:rsidP="000A3EFC">
      <w:pPr>
        <w:spacing w:after="0" w:line="240" w:lineRule="auto"/>
        <w:jc w:val="both"/>
        <w:rPr>
          <w:rFonts w:ascii="Times New Roman" w:hAnsi="Times New Roman"/>
          <w:bCs/>
          <w:color w:val="FF0000"/>
          <w:sz w:val="24"/>
          <w:szCs w:val="24"/>
          <w:lang w:val="en-ZA"/>
        </w:rPr>
      </w:pPr>
      <w:r w:rsidRPr="000A3EFC">
        <w:rPr>
          <w:rFonts w:ascii="Times New Roman" w:hAnsi="Times New Roman"/>
          <w:b/>
          <w:sz w:val="24"/>
          <w:szCs w:val="24"/>
          <w:lang w:val="en-ZA"/>
        </w:rPr>
        <w:t xml:space="preserve">UNIT DURATION: </w:t>
      </w:r>
      <w:r w:rsidRPr="000A3EFC">
        <w:rPr>
          <w:rFonts w:ascii="Times New Roman" w:hAnsi="Times New Roman"/>
          <w:bCs/>
          <w:sz w:val="24"/>
          <w:szCs w:val="24"/>
          <w:lang w:val="en-ZA"/>
        </w:rPr>
        <w:t>1</w:t>
      </w:r>
      <w:r w:rsidRPr="000A3EFC">
        <w:rPr>
          <w:rFonts w:ascii="Times New Roman" w:hAnsi="Times New Roman"/>
          <w:bCs/>
          <w:sz w:val="24"/>
          <w:szCs w:val="24"/>
          <w:lang w:val="en-GB"/>
        </w:rPr>
        <w:t>0</w:t>
      </w:r>
      <w:r w:rsidRPr="000A3EFC">
        <w:rPr>
          <w:rFonts w:ascii="Times New Roman" w:hAnsi="Times New Roman"/>
          <w:bCs/>
          <w:sz w:val="24"/>
          <w:szCs w:val="24"/>
          <w:lang w:val="en-ZA"/>
        </w:rPr>
        <w:t>0</w:t>
      </w:r>
      <w:r w:rsidRPr="000A3EFC">
        <w:rPr>
          <w:rFonts w:ascii="Times New Roman" w:hAnsi="Times New Roman"/>
          <w:bCs/>
          <w:color w:val="FF0000"/>
          <w:sz w:val="24"/>
          <w:szCs w:val="24"/>
          <w:lang w:val="en-ZA"/>
        </w:rPr>
        <w:t xml:space="preserve"> </w:t>
      </w:r>
      <w:r w:rsidRPr="000A3EFC">
        <w:rPr>
          <w:rFonts w:ascii="Times New Roman" w:hAnsi="Times New Roman"/>
          <w:bCs/>
          <w:sz w:val="24"/>
          <w:szCs w:val="24"/>
          <w:lang w:val="en-ZA"/>
        </w:rPr>
        <w:t>Hours</w:t>
      </w:r>
    </w:p>
    <w:p w14:paraId="0609AA8A" w14:textId="77777777" w:rsidR="000A3EFC" w:rsidRPr="006D6BE3" w:rsidRDefault="000A3EFC" w:rsidP="000A3EFC">
      <w:pPr>
        <w:spacing w:after="0" w:line="240" w:lineRule="auto"/>
        <w:jc w:val="both"/>
        <w:rPr>
          <w:rFonts w:ascii="Times New Roman" w:hAnsi="Times New Roman"/>
          <w:b/>
          <w:sz w:val="24"/>
          <w:szCs w:val="24"/>
          <w:lang w:val="en-ZA"/>
        </w:rPr>
      </w:pPr>
    </w:p>
    <w:p w14:paraId="577D0631" w14:textId="6DF90A36" w:rsidR="000A3EFC" w:rsidRPr="000A3EFC" w:rsidRDefault="000A3EFC" w:rsidP="000A3EFC">
      <w:pPr>
        <w:spacing w:after="0" w:line="240" w:lineRule="auto"/>
        <w:jc w:val="both"/>
        <w:rPr>
          <w:rFonts w:ascii="Times New Roman" w:hAnsi="Times New Roman"/>
          <w:b/>
          <w:sz w:val="24"/>
          <w:szCs w:val="24"/>
          <w:lang w:val="en-ZA"/>
        </w:rPr>
      </w:pPr>
      <w:r w:rsidRPr="000A3EFC">
        <w:rPr>
          <w:rFonts w:ascii="Times New Roman" w:hAnsi="Times New Roman"/>
          <w:b/>
          <w:sz w:val="24"/>
          <w:szCs w:val="24"/>
          <w:lang w:val="en-ZA"/>
        </w:rPr>
        <w:t>Relationship to Occupational Standards</w:t>
      </w:r>
    </w:p>
    <w:p w14:paraId="72636DE0" w14:textId="57581299" w:rsidR="000A3EFC" w:rsidRPr="000A3EFC" w:rsidRDefault="000A3EFC" w:rsidP="000A3EFC">
      <w:pPr>
        <w:spacing w:after="0" w:line="240" w:lineRule="auto"/>
        <w:jc w:val="both"/>
        <w:rPr>
          <w:rFonts w:ascii="Times New Roman" w:hAnsi="Times New Roman"/>
          <w:sz w:val="24"/>
          <w:szCs w:val="24"/>
        </w:rPr>
      </w:pPr>
      <w:r w:rsidRPr="000A3EFC">
        <w:rPr>
          <w:rFonts w:ascii="Times New Roman" w:hAnsi="Times New Roman"/>
          <w:sz w:val="24"/>
          <w:szCs w:val="24"/>
          <w:lang w:val="en-ZA"/>
        </w:rPr>
        <w:t>This unit addresses the Unit of Competency:</w:t>
      </w:r>
      <w:r w:rsidRPr="000A3EFC">
        <w:rPr>
          <w:rFonts w:ascii="Times New Roman" w:hAnsi="Times New Roman"/>
          <w:color w:val="FF0000"/>
          <w:sz w:val="24"/>
          <w:szCs w:val="24"/>
          <w:lang w:val="en-ZA"/>
        </w:rPr>
        <w:t xml:space="preserve"> </w:t>
      </w:r>
      <w:r w:rsidRPr="000A3EFC">
        <w:rPr>
          <w:rFonts w:ascii="Times New Roman" w:hAnsi="Times New Roman"/>
          <w:b/>
          <w:sz w:val="24"/>
          <w:szCs w:val="24"/>
        </w:rPr>
        <w:t>Install drainage system</w:t>
      </w:r>
      <w:r w:rsidR="00723D00">
        <w:rPr>
          <w:rFonts w:ascii="Times New Roman" w:hAnsi="Times New Roman"/>
          <w:b/>
          <w:sz w:val="24"/>
          <w:szCs w:val="24"/>
        </w:rPr>
        <w:t xml:space="preserve"> I.</w:t>
      </w:r>
    </w:p>
    <w:p w14:paraId="6B7B0FAD" w14:textId="77777777" w:rsidR="000A3EFC" w:rsidRPr="000A3EFC" w:rsidRDefault="000A3EFC" w:rsidP="000A3EFC">
      <w:pPr>
        <w:spacing w:after="213" w:line="240" w:lineRule="auto"/>
        <w:ind w:left="66"/>
        <w:rPr>
          <w:rFonts w:ascii="Times New Roman" w:hAnsi="Times New Roman"/>
          <w:b/>
          <w:sz w:val="24"/>
          <w:szCs w:val="24"/>
        </w:rPr>
      </w:pPr>
    </w:p>
    <w:p w14:paraId="6B154FDD" w14:textId="77777777" w:rsidR="000A3EFC" w:rsidRPr="000A3EFC" w:rsidRDefault="000A3EFC" w:rsidP="000A3EFC">
      <w:pPr>
        <w:spacing w:after="213" w:line="240" w:lineRule="auto"/>
        <w:ind w:left="66"/>
        <w:rPr>
          <w:rFonts w:ascii="Times New Roman" w:hAnsi="Times New Roman"/>
          <w:sz w:val="24"/>
          <w:szCs w:val="24"/>
        </w:rPr>
      </w:pPr>
      <w:r w:rsidRPr="000A3EFC">
        <w:rPr>
          <w:rFonts w:ascii="Times New Roman" w:hAnsi="Times New Roman"/>
          <w:b/>
          <w:sz w:val="24"/>
          <w:szCs w:val="24"/>
        </w:rPr>
        <w:t xml:space="preserve">UNIT DESCRIPTION </w:t>
      </w:r>
    </w:p>
    <w:p w14:paraId="4E4D16EA" w14:textId="77777777" w:rsidR="00723D00" w:rsidRPr="00723D00" w:rsidRDefault="00723D00" w:rsidP="00723D00">
      <w:pPr>
        <w:spacing w:after="0"/>
        <w:rPr>
          <w:rFonts w:ascii="Times New Roman" w:eastAsia="Times New Roman" w:hAnsi="Times New Roman"/>
          <w:sz w:val="24"/>
          <w:szCs w:val="24"/>
        </w:rPr>
      </w:pPr>
      <w:bookmarkStart w:id="42" w:name="_Hlk196746412"/>
      <w:r w:rsidRPr="00723D00">
        <w:rPr>
          <w:rFonts w:ascii="Times New Roman" w:eastAsia="Times New Roman" w:hAnsi="Times New Roman"/>
          <w:sz w:val="24"/>
          <w:szCs w:val="24"/>
        </w:rPr>
        <w:t xml:space="preserve">This unit specifies the competencies required to install domestic drainage system. It involves </w:t>
      </w:r>
      <w:r w:rsidRPr="00723D00">
        <w:rPr>
          <w:rFonts w:ascii="Times New Roman" w:hAnsi="Times New Roman"/>
          <w:sz w:val="24"/>
          <w:szCs w:val="24"/>
        </w:rPr>
        <w:t>Installing above ground drainage system,</w:t>
      </w:r>
      <w:r w:rsidRPr="00723D00">
        <w:rPr>
          <w:rFonts w:ascii="Times New Roman" w:eastAsia="Times New Roman" w:hAnsi="Times New Roman"/>
          <w:sz w:val="24"/>
          <w:szCs w:val="24"/>
        </w:rPr>
        <w:t xml:space="preserve"> </w:t>
      </w:r>
      <w:r w:rsidRPr="00723D00">
        <w:rPr>
          <w:rFonts w:ascii="Times New Roman" w:hAnsi="Times New Roman"/>
          <w:sz w:val="24"/>
          <w:szCs w:val="24"/>
        </w:rPr>
        <w:t>installing below ground drainage system</w:t>
      </w:r>
      <w:r w:rsidRPr="00723D00">
        <w:rPr>
          <w:rFonts w:ascii="Times New Roman" w:eastAsia="Times New Roman" w:hAnsi="Times New Roman"/>
          <w:sz w:val="24"/>
          <w:szCs w:val="24"/>
        </w:rPr>
        <w:t xml:space="preserve">, and </w:t>
      </w:r>
      <w:r w:rsidRPr="00723D00">
        <w:rPr>
          <w:rFonts w:ascii="Times New Roman" w:hAnsi="Times New Roman"/>
          <w:sz w:val="24"/>
          <w:szCs w:val="24"/>
        </w:rPr>
        <w:t>maintaining drainage systems</w:t>
      </w:r>
      <w:r w:rsidRPr="00723D00">
        <w:rPr>
          <w:rFonts w:ascii="Times New Roman" w:eastAsia="Times New Roman" w:hAnsi="Times New Roman"/>
          <w:sz w:val="24"/>
          <w:szCs w:val="24"/>
        </w:rPr>
        <w:t>. It applies in the construction industry.</w:t>
      </w:r>
    </w:p>
    <w:bookmarkEnd w:id="42"/>
    <w:p w14:paraId="10D317A5" w14:textId="77777777" w:rsidR="000A3EFC" w:rsidRPr="000A3EFC" w:rsidRDefault="000A3EFC" w:rsidP="000A3EFC">
      <w:pPr>
        <w:spacing w:after="0" w:line="240" w:lineRule="auto"/>
        <w:jc w:val="both"/>
        <w:rPr>
          <w:rFonts w:ascii="Times New Roman" w:hAnsi="Times New Roman"/>
          <w:sz w:val="24"/>
          <w:szCs w:val="24"/>
        </w:rPr>
      </w:pPr>
    </w:p>
    <w:p w14:paraId="0D3EE1D2" w14:textId="77777777" w:rsidR="000A3EFC" w:rsidRPr="000A3EFC" w:rsidRDefault="000A3EFC" w:rsidP="000A3EFC">
      <w:pPr>
        <w:spacing w:after="0" w:line="240" w:lineRule="auto"/>
        <w:jc w:val="both"/>
        <w:rPr>
          <w:rFonts w:ascii="Times New Roman" w:hAnsi="Times New Roman"/>
          <w:b/>
          <w:sz w:val="24"/>
          <w:szCs w:val="24"/>
          <w:lang w:val="en-ZA"/>
        </w:rPr>
      </w:pPr>
      <w:r w:rsidRPr="000A3EFC">
        <w:rPr>
          <w:rFonts w:ascii="Times New Roman" w:hAnsi="Times New Roman"/>
          <w:b/>
          <w:sz w:val="24"/>
          <w:szCs w:val="24"/>
          <w:lang w:val="en-ZA"/>
        </w:rPr>
        <w:t>Summary of Learning Outcomes</w:t>
      </w:r>
    </w:p>
    <w:p w14:paraId="4069F6B4" w14:textId="77777777" w:rsidR="000A3EFC" w:rsidRPr="000A3EFC" w:rsidRDefault="000A3EFC" w:rsidP="000A3EFC">
      <w:pPr>
        <w:spacing w:after="0" w:line="240" w:lineRule="auto"/>
        <w:jc w:val="both"/>
        <w:rPr>
          <w:rFonts w:ascii="Times New Roman" w:hAnsi="Times New Roman"/>
          <w:b/>
          <w:sz w:val="24"/>
          <w:szCs w:val="24"/>
          <w:lang w:val="en-ZA"/>
        </w:rPr>
      </w:pPr>
    </w:p>
    <w:tbl>
      <w:tblPr>
        <w:tblStyle w:val="TableGrid1"/>
        <w:tblW w:w="0" w:type="auto"/>
        <w:tblInd w:w="-5" w:type="dxa"/>
        <w:tblLook w:val="04A0" w:firstRow="1" w:lastRow="0" w:firstColumn="1" w:lastColumn="0" w:noHBand="0" w:noVBand="1"/>
      </w:tblPr>
      <w:tblGrid>
        <w:gridCol w:w="1106"/>
        <w:gridCol w:w="6413"/>
        <w:gridCol w:w="1502"/>
      </w:tblGrid>
      <w:tr w:rsidR="000A3EFC" w:rsidRPr="000A3EFC" w14:paraId="7ECEAD58" w14:textId="77777777" w:rsidTr="00C14384">
        <w:tc>
          <w:tcPr>
            <w:tcW w:w="1134" w:type="dxa"/>
          </w:tcPr>
          <w:p w14:paraId="3C2A20D2" w14:textId="77777777" w:rsidR="000A3EFC" w:rsidRPr="000A3EFC" w:rsidRDefault="000A3EFC" w:rsidP="000A3EFC">
            <w:pPr>
              <w:spacing w:after="0" w:line="256" w:lineRule="auto"/>
              <w:rPr>
                <w:rFonts w:ascii="Times New Roman" w:hAnsi="Times New Roman"/>
                <w:sz w:val="24"/>
                <w:szCs w:val="24"/>
              </w:rPr>
            </w:pPr>
            <w:r w:rsidRPr="000A3EFC">
              <w:rPr>
                <w:rFonts w:ascii="Times New Roman" w:hAnsi="Times New Roman"/>
                <w:sz w:val="24"/>
                <w:szCs w:val="24"/>
              </w:rPr>
              <w:t>S/No</w:t>
            </w:r>
          </w:p>
        </w:tc>
        <w:tc>
          <w:tcPr>
            <w:tcW w:w="6695" w:type="dxa"/>
          </w:tcPr>
          <w:p w14:paraId="3739F26E" w14:textId="77777777" w:rsidR="000A3EFC" w:rsidRPr="000A3EFC" w:rsidRDefault="000A3EFC" w:rsidP="000A3EFC">
            <w:pPr>
              <w:spacing w:after="0" w:line="256" w:lineRule="auto"/>
              <w:ind w:left="1070"/>
              <w:rPr>
                <w:rFonts w:ascii="Times New Roman" w:hAnsi="Times New Roman"/>
                <w:sz w:val="24"/>
                <w:szCs w:val="24"/>
              </w:rPr>
            </w:pPr>
            <w:r w:rsidRPr="000A3EFC">
              <w:rPr>
                <w:rFonts w:ascii="Times New Roman" w:hAnsi="Times New Roman"/>
                <w:b/>
                <w:sz w:val="24"/>
                <w:szCs w:val="24"/>
              </w:rPr>
              <w:t>Learning Outcomes</w:t>
            </w:r>
          </w:p>
        </w:tc>
        <w:tc>
          <w:tcPr>
            <w:tcW w:w="1526" w:type="dxa"/>
          </w:tcPr>
          <w:p w14:paraId="45162D25" w14:textId="77777777" w:rsidR="000A3EFC" w:rsidRPr="000A3EFC" w:rsidRDefault="000A3EFC" w:rsidP="000A3EFC">
            <w:pPr>
              <w:spacing w:after="0" w:line="240" w:lineRule="auto"/>
              <w:rPr>
                <w:rFonts w:ascii="Times New Roman" w:hAnsi="Times New Roman"/>
                <w:b/>
                <w:bCs/>
                <w:sz w:val="24"/>
                <w:szCs w:val="24"/>
              </w:rPr>
            </w:pPr>
            <w:r w:rsidRPr="000A3EFC">
              <w:rPr>
                <w:rFonts w:ascii="Times New Roman" w:hAnsi="Times New Roman"/>
                <w:b/>
                <w:bCs/>
                <w:sz w:val="24"/>
                <w:szCs w:val="24"/>
              </w:rPr>
              <w:t>Duration (Hours)</w:t>
            </w:r>
          </w:p>
        </w:tc>
      </w:tr>
      <w:tr w:rsidR="000A3EFC" w:rsidRPr="000A3EFC" w14:paraId="28AE7E16" w14:textId="77777777" w:rsidTr="00C14384">
        <w:tc>
          <w:tcPr>
            <w:tcW w:w="1134" w:type="dxa"/>
          </w:tcPr>
          <w:p w14:paraId="59DCFF0E" w14:textId="77777777" w:rsidR="000A3EFC" w:rsidRPr="000A3EFC" w:rsidRDefault="000A3EFC" w:rsidP="000A3EFC">
            <w:pPr>
              <w:numPr>
                <w:ilvl w:val="0"/>
                <w:numId w:val="29"/>
              </w:numPr>
              <w:spacing w:after="0" w:line="256" w:lineRule="auto"/>
              <w:contextualSpacing/>
              <w:rPr>
                <w:rFonts w:ascii="Times New Roman" w:hAnsi="Times New Roman"/>
                <w:sz w:val="24"/>
                <w:szCs w:val="24"/>
              </w:rPr>
            </w:pPr>
          </w:p>
        </w:tc>
        <w:tc>
          <w:tcPr>
            <w:tcW w:w="6695" w:type="dxa"/>
          </w:tcPr>
          <w:p w14:paraId="0E31A01E" w14:textId="77777777" w:rsidR="000A3EFC" w:rsidRPr="000A3EFC" w:rsidRDefault="000A3EFC" w:rsidP="000A3EFC">
            <w:pPr>
              <w:spacing w:before="120" w:after="120" w:line="240" w:lineRule="auto"/>
              <w:contextualSpacing/>
              <w:jc w:val="both"/>
              <w:rPr>
                <w:rFonts w:ascii="Times New Roman" w:hAnsi="Times New Roman"/>
                <w:sz w:val="24"/>
                <w:szCs w:val="24"/>
              </w:rPr>
            </w:pPr>
            <w:r w:rsidRPr="000A3EFC">
              <w:rPr>
                <w:rFonts w:ascii="Times New Roman" w:hAnsi="Times New Roman"/>
                <w:sz w:val="24"/>
                <w:szCs w:val="24"/>
              </w:rPr>
              <w:t>Install above ground drainage system</w:t>
            </w:r>
          </w:p>
        </w:tc>
        <w:tc>
          <w:tcPr>
            <w:tcW w:w="1526" w:type="dxa"/>
          </w:tcPr>
          <w:p w14:paraId="20D8652F"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30</w:t>
            </w:r>
          </w:p>
        </w:tc>
      </w:tr>
      <w:tr w:rsidR="000A3EFC" w:rsidRPr="000A3EFC" w14:paraId="7BA25165" w14:textId="77777777" w:rsidTr="00C14384">
        <w:tc>
          <w:tcPr>
            <w:tcW w:w="1134" w:type="dxa"/>
          </w:tcPr>
          <w:p w14:paraId="4927ECCE" w14:textId="77777777" w:rsidR="000A3EFC" w:rsidRPr="000A3EFC" w:rsidRDefault="000A3EFC" w:rsidP="000A3EFC">
            <w:pPr>
              <w:numPr>
                <w:ilvl w:val="0"/>
                <w:numId w:val="29"/>
              </w:numPr>
              <w:spacing w:after="0" w:line="256" w:lineRule="auto"/>
              <w:contextualSpacing/>
              <w:rPr>
                <w:rFonts w:ascii="Times New Roman" w:hAnsi="Times New Roman"/>
                <w:sz w:val="24"/>
                <w:szCs w:val="24"/>
              </w:rPr>
            </w:pPr>
          </w:p>
        </w:tc>
        <w:tc>
          <w:tcPr>
            <w:tcW w:w="6695" w:type="dxa"/>
          </w:tcPr>
          <w:p w14:paraId="1BB47A5F" w14:textId="77777777" w:rsidR="000A3EFC" w:rsidRPr="000A3EFC" w:rsidRDefault="000A3EFC" w:rsidP="000A3EFC">
            <w:pPr>
              <w:spacing w:before="120" w:after="120" w:line="240" w:lineRule="auto"/>
              <w:contextualSpacing/>
              <w:jc w:val="both"/>
              <w:rPr>
                <w:rFonts w:ascii="Times New Roman" w:hAnsi="Times New Roman"/>
                <w:sz w:val="24"/>
                <w:szCs w:val="24"/>
              </w:rPr>
            </w:pPr>
            <w:r w:rsidRPr="000A3EFC">
              <w:rPr>
                <w:rFonts w:ascii="Times New Roman" w:hAnsi="Times New Roman"/>
                <w:sz w:val="24"/>
                <w:szCs w:val="24"/>
              </w:rPr>
              <w:t>Install below ground drainage system</w:t>
            </w:r>
          </w:p>
        </w:tc>
        <w:tc>
          <w:tcPr>
            <w:tcW w:w="1526" w:type="dxa"/>
          </w:tcPr>
          <w:p w14:paraId="75C758B0"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30</w:t>
            </w:r>
          </w:p>
        </w:tc>
      </w:tr>
      <w:tr w:rsidR="000A3EFC" w:rsidRPr="000A3EFC" w14:paraId="74DBC2F8" w14:textId="77777777" w:rsidTr="00C14384">
        <w:tc>
          <w:tcPr>
            <w:tcW w:w="1134" w:type="dxa"/>
          </w:tcPr>
          <w:p w14:paraId="1D197A77" w14:textId="77777777" w:rsidR="000A3EFC" w:rsidRPr="000A3EFC" w:rsidRDefault="000A3EFC" w:rsidP="000A3EFC">
            <w:pPr>
              <w:numPr>
                <w:ilvl w:val="0"/>
                <w:numId w:val="29"/>
              </w:numPr>
              <w:spacing w:after="0" w:line="256" w:lineRule="auto"/>
              <w:contextualSpacing/>
              <w:rPr>
                <w:rFonts w:ascii="Times New Roman" w:hAnsi="Times New Roman"/>
                <w:sz w:val="24"/>
                <w:szCs w:val="24"/>
              </w:rPr>
            </w:pPr>
          </w:p>
        </w:tc>
        <w:tc>
          <w:tcPr>
            <w:tcW w:w="6695" w:type="dxa"/>
          </w:tcPr>
          <w:p w14:paraId="757BFAEC" w14:textId="77777777" w:rsidR="000A3EFC" w:rsidRPr="000A3EFC" w:rsidRDefault="000A3EFC" w:rsidP="000A3EFC">
            <w:pPr>
              <w:spacing w:before="120" w:after="120" w:line="240" w:lineRule="auto"/>
              <w:contextualSpacing/>
              <w:jc w:val="both"/>
              <w:rPr>
                <w:rFonts w:ascii="Times New Roman" w:hAnsi="Times New Roman"/>
                <w:sz w:val="24"/>
                <w:szCs w:val="24"/>
              </w:rPr>
            </w:pPr>
            <w:r w:rsidRPr="000A3EFC">
              <w:rPr>
                <w:rFonts w:ascii="Times New Roman" w:hAnsi="Times New Roman"/>
                <w:sz w:val="24"/>
                <w:szCs w:val="24"/>
              </w:rPr>
              <w:t>Interpret simple domestic drainage system drawings</w:t>
            </w:r>
          </w:p>
        </w:tc>
        <w:tc>
          <w:tcPr>
            <w:tcW w:w="1526" w:type="dxa"/>
          </w:tcPr>
          <w:p w14:paraId="30562BD1"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20</w:t>
            </w:r>
          </w:p>
        </w:tc>
      </w:tr>
      <w:tr w:rsidR="000A3EFC" w:rsidRPr="000A3EFC" w14:paraId="3C0F0A1F" w14:textId="77777777" w:rsidTr="00C14384">
        <w:tc>
          <w:tcPr>
            <w:tcW w:w="1134" w:type="dxa"/>
          </w:tcPr>
          <w:p w14:paraId="2DD3A054" w14:textId="77777777" w:rsidR="000A3EFC" w:rsidRPr="000A3EFC" w:rsidRDefault="000A3EFC" w:rsidP="000A3EFC">
            <w:pPr>
              <w:numPr>
                <w:ilvl w:val="0"/>
                <w:numId w:val="29"/>
              </w:numPr>
              <w:spacing w:after="0" w:line="256" w:lineRule="auto"/>
              <w:contextualSpacing/>
              <w:rPr>
                <w:rFonts w:ascii="Times New Roman" w:hAnsi="Times New Roman"/>
                <w:sz w:val="24"/>
                <w:szCs w:val="24"/>
              </w:rPr>
            </w:pPr>
          </w:p>
        </w:tc>
        <w:tc>
          <w:tcPr>
            <w:tcW w:w="6695" w:type="dxa"/>
          </w:tcPr>
          <w:p w14:paraId="2ABA7049" w14:textId="77777777" w:rsidR="000A3EFC" w:rsidRPr="000A3EFC" w:rsidRDefault="000A3EFC" w:rsidP="000A3EFC">
            <w:pPr>
              <w:spacing w:before="120" w:after="120" w:line="240" w:lineRule="auto"/>
              <w:contextualSpacing/>
              <w:jc w:val="both"/>
              <w:rPr>
                <w:rFonts w:ascii="Times New Roman" w:hAnsi="Times New Roman"/>
                <w:sz w:val="24"/>
                <w:szCs w:val="24"/>
              </w:rPr>
            </w:pPr>
            <w:r w:rsidRPr="000A3EFC">
              <w:rPr>
                <w:rFonts w:ascii="Times New Roman" w:hAnsi="Times New Roman"/>
                <w:sz w:val="24"/>
                <w:szCs w:val="24"/>
              </w:rPr>
              <w:t xml:space="preserve">Maintaining drainage systems </w:t>
            </w:r>
          </w:p>
        </w:tc>
        <w:tc>
          <w:tcPr>
            <w:tcW w:w="1526" w:type="dxa"/>
          </w:tcPr>
          <w:p w14:paraId="4D727C15" w14:textId="77777777" w:rsidR="000A3EFC" w:rsidRPr="000A3EFC" w:rsidRDefault="000A3EFC" w:rsidP="000A3EFC">
            <w:pPr>
              <w:spacing w:after="0" w:line="256" w:lineRule="auto"/>
              <w:jc w:val="both"/>
              <w:rPr>
                <w:rFonts w:ascii="Times New Roman" w:hAnsi="Times New Roman"/>
                <w:sz w:val="24"/>
                <w:szCs w:val="24"/>
              </w:rPr>
            </w:pPr>
            <w:r w:rsidRPr="000A3EFC">
              <w:rPr>
                <w:rFonts w:ascii="Times New Roman" w:hAnsi="Times New Roman"/>
                <w:sz w:val="24"/>
                <w:szCs w:val="24"/>
              </w:rPr>
              <w:t>20</w:t>
            </w:r>
          </w:p>
        </w:tc>
      </w:tr>
    </w:tbl>
    <w:p w14:paraId="28040E98" w14:textId="77777777" w:rsidR="000A3EFC" w:rsidRPr="000A3EFC" w:rsidRDefault="000A3EFC" w:rsidP="000A3EFC">
      <w:pPr>
        <w:spacing w:after="0" w:line="240" w:lineRule="auto"/>
        <w:jc w:val="both"/>
        <w:rPr>
          <w:rFonts w:ascii="Times New Roman" w:hAnsi="Times New Roman"/>
          <w:b/>
          <w:sz w:val="24"/>
          <w:szCs w:val="24"/>
          <w:lang w:val="en-ZA"/>
        </w:rPr>
      </w:pPr>
    </w:p>
    <w:p w14:paraId="3EB0B410" w14:textId="77777777" w:rsidR="000A3EFC" w:rsidRPr="000A3EFC" w:rsidRDefault="000A3EFC" w:rsidP="000A3EFC">
      <w:pPr>
        <w:spacing w:before="120" w:after="120" w:line="240" w:lineRule="auto"/>
        <w:contextualSpacing/>
        <w:jc w:val="both"/>
        <w:rPr>
          <w:rFonts w:ascii="Times New Roman" w:hAnsi="Times New Roman"/>
          <w:b/>
          <w:sz w:val="24"/>
          <w:szCs w:val="24"/>
          <w:lang w:val="en-ZA"/>
        </w:rPr>
      </w:pPr>
      <w:r w:rsidRPr="000A3EFC">
        <w:rPr>
          <w:rFonts w:ascii="Times New Roman" w:hAnsi="Times New Roman"/>
          <w:b/>
          <w:sz w:val="24"/>
          <w:szCs w:val="24"/>
          <w:lang w:val="en-ZA"/>
        </w:rPr>
        <w:t>Learning Outcomes, Content and Suggested Assessment Methods</w:t>
      </w:r>
    </w:p>
    <w:p w14:paraId="1BF8914C" w14:textId="77777777" w:rsidR="000A3EFC" w:rsidRPr="000A3EFC" w:rsidRDefault="000A3EFC" w:rsidP="000A3EFC">
      <w:pPr>
        <w:spacing w:before="120" w:after="120" w:line="240" w:lineRule="auto"/>
        <w:contextualSpacing/>
        <w:jc w:val="both"/>
        <w:rPr>
          <w:rFonts w:ascii="Times New Roman" w:hAnsi="Times New Roman"/>
          <w:b/>
          <w:sz w:val="24"/>
          <w:szCs w:val="24"/>
          <w:lang w:val="en-ZA"/>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5038"/>
        <w:gridCol w:w="2470"/>
      </w:tblGrid>
      <w:tr w:rsidR="000A3EFC" w:rsidRPr="000A3EFC" w14:paraId="189BFDA3" w14:textId="77777777" w:rsidTr="00C14384">
        <w:trPr>
          <w:trHeight w:val="620"/>
        </w:trPr>
        <w:tc>
          <w:tcPr>
            <w:tcW w:w="0" w:type="auto"/>
            <w:tcBorders>
              <w:top w:val="single" w:sz="4" w:space="0" w:color="auto"/>
              <w:left w:val="single" w:sz="4" w:space="0" w:color="auto"/>
              <w:bottom w:val="single" w:sz="4" w:space="0" w:color="auto"/>
              <w:right w:val="single" w:sz="4" w:space="0" w:color="auto"/>
            </w:tcBorders>
          </w:tcPr>
          <w:p w14:paraId="29EACF07" w14:textId="77777777" w:rsidR="000A3EFC" w:rsidRPr="000A3EFC" w:rsidRDefault="000A3EFC" w:rsidP="000A3EFC">
            <w:pPr>
              <w:spacing w:after="0" w:line="240" w:lineRule="auto"/>
              <w:ind w:left="318" w:hanging="318"/>
              <w:rPr>
                <w:rFonts w:ascii="Times New Roman" w:hAnsi="Times New Roman"/>
                <w:sz w:val="24"/>
                <w:szCs w:val="24"/>
              </w:rPr>
            </w:pPr>
            <w:r w:rsidRPr="000A3EFC">
              <w:rPr>
                <w:rFonts w:ascii="Times New Roman" w:hAnsi="Times New Roman"/>
                <w:b/>
                <w:sz w:val="24"/>
                <w:szCs w:val="24"/>
                <w:lang w:val="en-ZA"/>
              </w:rPr>
              <w:t>Learning Outcome</w:t>
            </w:r>
          </w:p>
        </w:tc>
        <w:tc>
          <w:tcPr>
            <w:tcW w:w="5038" w:type="dxa"/>
            <w:tcBorders>
              <w:top w:val="single" w:sz="4" w:space="0" w:color="auto"/>
              <w:left w:val="single" w:sz="4" w:space="0" w:color="auto"/>
              <w:bottom w:val="single" w:sz="4" w:space="0" w:color="auto"/>
              <w:right w:val="single" w:sz="4" w:space="0" w:color="auto"/>
            </w:tcBorders>
          </w:tcPr>
          <w:p w14:paraId="3014FEC9"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Content</w:t>
            </w:r>
          </w:p>
        </w:tc>
        <w:tc>
          <w:tcPr>
            <w:tcW w:w="2470" w:type="dxa"/>
            <w:tcBorders>
              <w:top w:val="single" w:sz="4" w:space="0" w:color="auto"/>
              <w:left w:val="single" w:sz="4" w:space="0" w:color="auto"/>
              <w:bottom w:val="single" w:sz="4" w:space="0" w:color="auto"/>
              <w:right w:val="single" w:sz="4" w:space="0" w:color="auto"/>
            </w:tcBorders>
          </w:tcPr>
          <w:p w14:paraId="307F242F" w14:textId="77777777" w:rsidR="000A3EFC" w:rsidRPr="000A3EFC" w:rsidRDefault="000A3EFC" w:rsidP="000A3EFC">
            <w:pPr>
              <w:spacing w:after="0" w:line="240" w:lineRule="auto"/>
              <w:rPr>
                <w:rFonts w:ascii="Times New Roman" w:hAnsi="Times New Roman"/>
                <w:sz w:val="24"/>
                <w:szCs w:val="24"/>
                <w:lang w:val="en-ZA"/>
              </w:rPr>
            </w:pPr>
            <w:r w:rsidRPr="000A3EFC">
              <w:rPr>
                <w:rFonts w:ascii="Times New Roman" w:hAnsi="Times New Roman"/>
                <w:b/>
                <w:sz w:val="24"/>
                <w:szCs w:val="24"/>
                <w:lang w:val="en-ZA"/>
              </w:rPr>
              <w:t>Suggested Assessment Methods</w:t>
            </w:r>
          </w:p>
        </w:tc>
      </w:tr>
      <w:tr w:rsidR="000A3EFC" w:rsidRPr="000A3EFC" w14:paraId="44261562" w14:textId="77777777" w:rsidTr="00C14384">
        <w:trPr>
          <w:trHeight w:val="620"/>
        </w:trPr>
        <w:tc>
          <w:tcPr>
            <w:tcW w:w="0" w:type="auto"/>
            <w:tcBorders>
              <w:top w:val="single" w:sz="4" w:space="0" w:color="auto"/>
              <w:left w:val="single" w:sz="4" w:space="0" w:color="auto"/>
              <w:bottom w:val="single" w:sz="4" w:space="0" w:color="auto"/>
              <w:right w:val="single" w:sz="4" w:space="0" w:color="auto"/>
            </w:tcBorders>
          </w:tcPr>
          <w:p w14:paraId="335E1289" w14:textId="77777777" w:rsidR="000A3EFC" w:rsidRPr="000A3EFC" w:rsidRDefault="000A3EFC" w:rsidP="000A3EFC">
            <w:pPr>
              <w:numPr>
                <w:ilvl w:val="0"/>
                <w:numId w:val="30"/>
              </w:numPr>
              <w:spacing w:after="0" w:line="240" w:lineRule="auto"/>
              <w:ind w:left="636"/>
              <w:contextualSpacing/>
              <w:rPr>
                <w:rFonts w:ascii="Times New Roman" w:hAnsi="Times New Roman"/>
                <w:sz w:val="24"/>
                <w:szCs w:val="24"/>
              </w:rPr>
            </w:pPr>
            <w:r w:rsidRPr="000A3EFC">
              <w:rPr>
                <w:rFonts w:ascii="Times New Roman" w:hAnsi="Times New Roman"/>
                <w:sz w:val="24"/>
                <w:szCs w:val="24"/>
                <w:lang w:val="en-ZW"/>
              </w:rPr>
              <w:t>Install above ground drainage system</w:t>
            </w:r>
          </w:p>
        </w:tc>
        <w:tc>
          <w:tcPr>
            <w:tcW w:w="5038" w:type="dxa"/>
            <w:tcBorders>
              <w:top w:val="single" w:sz="4" w:space="0" w:color="auto"/>
              <w:left w:val="single" w:sz="4" w:space="0" w:color="auto"/>
              <w:bottom w:val="single" w:sz="4" w:space="0" w:color="auto"/>
              <w:right w:val="single" w:sz="4" w:space="0" w:color="auto"/>
            </w:tcBorders>
          </w:tcPr>
          <w:p w14:paraId="3AF9CDB6" w14:textId="77777777" w:rsidR="000A3EFC" w:rsidRPr="000A3EFC" w:rsidRDefault="000A3EFC" w:rsidP="000A3EFC">
            <w:pPr>
              <w:numPr>
                <w:ilvl w:val="1"/>
                <w:numId w:val="31"/>
              </w:numPr>
              <w:tabs>
                <w:tab w:val="left" w:pos="148"/>
              </w:tabs>
              <w:spacing w:after="0" w:line="240" w:lineRule="auto"/>
              <w:ind w:left="370"/>
              <w:contextualSpacing/>
              <w:rPr>
                <w:rFonts w:ascii="Times New Roman" w:hAnsi="Times New Roman"/>
                <w:sz w:val="24"/>
                <w:szCs w:val="24"/>
                <w:lang w:val="en-ZW"/>
              </w:rPr>
            </w:pPr>
            <w:r w:rsidRPr="000A3EFC">
              <w:rPr>
                <w:rFonts w:ascii="Times New Roman" w:hAnsi="Times New Roman"/>
                <w:sz w:val="24"/>
                <w:szCs w:val="24"/>
                <w:lang w:val="en-ZW"/>
              </w:rPr>
              <w:t xml:space="preserve">Safety Measures and Personal protective equipment </w:t>
            </w:r>
          </w:p>
          <w:p w14:paraId="1C55A4F2" w14:textId="77777777" w:rsidR="000A3EFC" w:rsidRPr="000A3EFC" w:rsidRDefault="000A3EFC" w:rsidP="000A3EFC">
            <w:pPr>
              <w:numPr>
                <w:ilvl w:val="2"/>
                <w:numId w:val="31"/>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Hardhat/ Helmet</w:t>
            </w:r>
          </w:p>
          <w:p w14:paraId="1CA5ABFC" w14:textId="77777777" w:rsidR="000A3EFC" w:rsidRPr="000A3EFC" w:rsidRDefault="000A3EFC" w:rsidP="000A3EFC">
            <w:pPr>
              <w:numPr>
                <w:ilvl w:val="2"/>
                <w:numId w:val="31"/>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Safety gloves</w:t>
            </w:r>
          </w:p>
          <w:p w14:paraId="1AC3B4BF" w14:textId="77777777" w:rsidR="000A3EFC" w:rsidRPr="000A3EFC" w:rsidRDefault="000A3EFC" w:rsidP="000A3EFC">
            <w:pPr>
              <w:numPr>
                <w:ilvl w:val="2"/>
                <w:numId w:val="31"/>
              </w:numPr>
              <w:tabs>
                <w:tab w:val="left" w:pos="148"/>
              </w:tabs>
              <w:spacing w:after="0" w:line="240" w:lineRule="auto"/>
              <w:ind w:left="1516" w:hanging="796"/>
              <w:contextualSpacing/>
              <w:rPr>
                <w:rFonts w:ascii="Times New Roman" w:hAnsi="Times New Roman"/>
                <w:sz w:val="24"/>
                <w:szCs w:val="24"/>
                <w:lang w:val="en-ZW"/>
              </w:rPr>
            </w:pPr>
            <w:r w:rsidRPr="000A3EFC">
              <w:rPr>
                <w:rFonts w:ascii="Times New Roman" w:hAnsi="Times New Roman"/>
                <w:sz w:val="24"/>
                <w:szCs w:val="24"/>
                <w:lang w:val="en-ZW"/>
              </w:rPr>
              <w:t>Dustcoat / overall</w:t>
            </w:r>
          </w:p>
          <w:p w14:paraId="60F9C0D4" w14:textId="77777777" w:rsidR="000A3EFC" w:rsidRPr="000A3EFC" w:rsidRDefault="000A3EFC" w:rsidP="000A3EFC">
            <w:pPr>
              <w:numPr>
                <w:ilvl w:val="2"/>
                <w:numId w:val="31"/>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Safety shoes / boots</w:t>
            </w:r>
          </w:p>
          <w:p w14:paraId="68675CC1" w14:textId="77777777" w:rsidR="000A3EFC" w:rsidRPr="000A3EFC" w:rsidRDefault="000A3EFC" w:rsidP="000A3EFC">
            <w:pPr>
              <w:numPr>
                <w:ilvl w:val="2"/>
                <w:numId w:val="31"/>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Safety goggles/ face mask</w:t>
            </w:r>
          </w:p>
          <w:p w14:paraId="605E4CDA" w14:textId="77777777" w:rsidR="000A3EFC" w:rsidRPr="000A3EFC" w:rsidRDefault="000A3EFC" w:rsidP="000A3EFC">
            <w:pPr>
              <w:numPr>
                <w:ilvl w:val="2"/>
                <w:numId w:val="31"/>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Workshop SOP’s, rules and regulations.</w:t>
            </w:r>
          </w:p>
          <w:p w14:paraId="1CB720E3" w14:textId="599CC331" w:rsidR="000A3EFC" w:rsidRPr="000A3EFC" w:rsidRDefault="000A3EFC" w:rsidP="000A3EFC">
            <w:pPr>
              <w:numPr>
                <w:ilvl w:val="1"/>
                <w:numId w:val="31"/>
              </w:numPr>
              <w:tabs>
                <w:tab w:val="left" w:pos="148"/>
              </w:tabs>
              <w:spacing w:after="0" w:line="240" w:lineRule="auto"/>
              <w:ind w:left="370"/>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GB"/>
              </w:rPr>
              <w:t xml:space="preserve">Types of </w:t>
            </w:r>
            <w:r w:rsidRPr="000A3EFC">
              <w:rPr>
                <w:rFonts w:ascii="Times New Roman" w:eastAsia="Times New Roman" w:hAnsi="Times New Roman"/>
                <w:sz w:val="24"/>
                <w:szCs w:val="24"/>
                <w:lang w:val="en-ZW"/>
              </w:rPr>
              <w:t xml:space="preserve">above ground drainage materials </w:t>
            </w:r>
            <w:r w:rsidRPr="000A3EFC">
              <w:rPr>
                <w:rFonts w:ascii="Times New Roman" w:eastAsia="Times New Roman" w:hAnsi="Times New Roman"/>
                <w:sz w:val="24"/>
                <w:szCs w:val="24"/>
                <w:lang w:val="en-GB"/>
              </w:rPr>
              <w:t>/</w:t>
            </w:r>
            <w:r w:rsidRPr="006D6BE3">
              <w:rPr>
                <w:rFonts w:ascii="Times New Roman" w:eastAsia="Times New Roman" w:hAnsi="Times New Roman"/>
                <w:sz w:val="24"/>
                <w:szCs w:val="24"/>
                <w:lang w:val="en-GB"/>
              </w:rPr>
              <w:t>accessories preparations</w:t>
            </w:r>
            <w:r w:rsidRPr="000A3EFC">
              <w:rPr>
                <w:rFonts w:ascii="Times New Roman" w:eastAsia="Times New Roman" w:hAnsi="Times New Roman"/>
                <w:sz w:val="24"/>
                <w:szCs w:val="24"/>
                <w:lang w:val="en-ZW"/>
              </w:rPr>
              <w:t xml:space="preserve"> </w:t>
            </w:r>
          </w:p>
          <w:p w14:paraId="38756833"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GB"/>
              </w:rPr>
              <w:t>Waste pipes</w:t>
            </w:r>
          </w:p>
          <w:p w14:paraId="0B2B4E2A"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Fittings</w:t>
            </w:r>
          </w:p>
          <w:p w14:paraId="17624860"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Bends </w:t>
            </w:r>
          </w:p>
          <w:p w14:paraId="307F374F"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Tees</w:t>
            </w:r>
          </w:p>
          <w:p w14:paraId="1B79A087"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Couplings</w:t>
            </w:r>
          </w:p>
          <w:p w14:paraId="241011D1"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Adapters</w:t>
            </w:r>
          </w:p>
          <w:p w14:paraId="1788504D"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lastRenderedPageBreak/>
              <w:t>Cross tee</w:t>
            </w:r>
          </w:p>
          <w:p w14:paraId="637D577D"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Pitcher tee</w:t>
            </w:r>
          </w:p>
          <w:p w14:paraId="5A92351E"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Inspection tee</w:t>
            </w:r>
          </w:p>
          <w:p w14:paraId="360CB084"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Hangers and Supports</w:t>
            </w:r>
          </w:p>
          <w:p w14:paraId="1FDC9205"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Pipe Hangers</w:t>
            </w:r>
          </w:p>
          <w:p w14:paraId="6BDA8A07"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Brackets</w:t>
            </w:r>
          </w:p>
          <w:p w14:paraId="39EE21EF"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Clamps</w:t>
            </w:r>
          </w:p>
          <w:p w14:paraId="7F989D2B"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Clips </w:t>
            </w:r>
          </w:p>
          <w:p w14:paraId="1CD2888A" w14:textId="77777777" w:rsidR="000A3EFC" w:rsidRPr="000A3EFC" w:rsidRDefault="000A3EFC" w:rsidP="000A3EFC">
            <w:pPr>
              <w:tabs>
                <w:tab w:val="left" w:pos="148"/>
              </w:tabs>
              <w:spacing w:after="0" w:line="240" w:lineRule="auto"/>
              <w:ind w:left="360"/>
              <w:rPr>
                <w:rFonts w:ascii="Times New Roman" w:eastAsia="Times New Roman" w:hAnsi="Times New Roman"/>
                <w:sz w:val="24"/>
                <w:szCs w:val="24"/>
              </w:rPr>
            </w:pPr>
            <w:r w:rsidRPr="000A3EFC">
              <w:rPr>
                <w:rFonts w:ascii="Times New Roman" w:eastAsia="Times New Roman" w:hAnsi="Times New Roman"/>
                <w:sz w:val="24"/>
                <w:szCs w:val="24"/>
              </w:rPr>
              <w:t>1.2.2 Drainage Fixtures</w:t>
            </w:r>
          </w:p>
          <w:p w14:paraId="53CCCACE"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Sinks (Kitchen, Bathroom)</w:t>
            </w:r>
          </w:p>
          <w:p w14:paraId="728D3546"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W/C pan</w:t>
            </w:r>
          </w:p>
          <w:p w14:paraId="2E41A29C"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Cistern </w:t>
            </w:r>
          </w:p>
          <w:p w14:paraId="27080EF8"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Bathtubs</w:t>
            </w:r>
          </w:p>
          <w:p w14:paraId="7B3300D4"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Showers</w:t>
            </w:r>
          </w:p>
          <w:p w14:paraId="6EB3C2D1" w14:textId="77777777" w:rsidR="000A3EFC" w:rsidRPr="000A3EFC" w:rsidRDefault="000A3EFC" w:rsidP="000A3EFC">
            <w:pPr>
              <w:numPr>
                <w:ilvl w:val="2"/>
                <w:numId w:val="31"/>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Floor Drains</w:t>
            </w:r>
          </w:p>
          <w:p w14:paraId="0145CB3C" w14:textId="77777777" w:rsidR="000A3EFC" w:rsidRPr="000A3EFC" w:rsidRDefault="000A3EFC" w:rsidP="000A3EFC">
            <w:pPr>
              <w:numPr>
                <w:ilvl w:val="2"/>
                <w:numId w:val="33"/>
              </w:numPr>
              <w:tabs>
                <w:tab w:val="left" w:pos="148"/>
                <w:tab w:val="left" w:pos="511"/>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Seals and Gaskets</w:t>
            </w:r>
          </w:p>
          <w:p w14:paraId="6D926149"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Rubber Gaskets</w:t>
            </w:r>
          </w:p>
          <w:p w14:paraId="23AB18F8"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Silicone Sealants</w:t>
            </w:r>
          </w:p>
          <w:p w14:paraId="75E9B33D" w14:textId="77777777" w:rsidR="000A3EFC" w:rsidRPr="000A3EFC" w:rsidRDefault="000A3EFC" w:rsidP="000A3EFC">
            <w:pPr>
              <w:numPr>
                <w:ilvl w:val="2"/>
                <w:numId w:val="33"/>
              </w:numPr>
              <w:tabs>
                <w:tab w:val="left" w:pos="148"/>
                <w:tab w:val="left" w:pos="511"/>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Gratings and Traps</w:t>
            </w:r>
          </w:p>
          <w:p w14:paraId="218E2080"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Drain Grates </w:t>
            </w:r>
          </w:p>
          <w:p w14:paraId="6481935B"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P-traps</w:t>
            </w:r>
          </w:p>
          <w:p w14:paraId="59FF077D"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Vent Pipes</w:t>
            </w:r>
          </w:p>
          <w:p w14:paraId="27CF22CC"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Accessories</w:t>
            </w:r>
          </w:p>
          <w:p w14:paraId="5076C486"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Cleanouts</w:t>
            </w:r>
          </w:p>
          <w:p w14:paraId="775E2F67" w14:textId="77777777" w:rsidR="000A3EFC" w:rsidRPr="000A3EFC" w:rsidRDefault="000A3EFC" w:rsidP="000A3EFC">
            <w:pPr>
              <w:numPr>
                <w:ilvl w:val="2"/>
                <w:numId w:val="33"/>
              </w:numPr>
              <w:tabs>
                <w:tab w:val="left" w:pos="148"/>
              </w:tabs>
              <w:spacing w:after="0" w:line="240" w:lineRule="auto"/>
              <w:contextualSpacing/>
              <w:rPr>
                <w:rFonts w:ascii="Times New Roman" w:eastAsia="Times New Roman" w:hAnsi="Times New Roman"/>
                <w:sz w:val="24"/>
                <w:szCs w:val="24"/>
                <w:lang w:val="en-ZW"/>
              </w:rPr>
            </w:pPr>
            <w:proofErr w:type="spellStart"/>
            <w:r w:rsidRPr="000A3EFC">
              <w:rPr>
                <w:rFonts w:ascii="Times New Roman" w:eastAsia="Times New Roman" w:hAnsi="Times New Roman"/>
                <w:sz w:val="24"/>
                <w:szCs w:val="24"/>
                <w:lang w:val="en-ZW"/>
              </w:rPr>
              <w:t>Rodders</w:t>
            </w:r>
            <w:proofErr w:type="spellEnd"/>
          </w:p>
          <w:p w14:paraId="734D83BE" w14:textId="77777777" w:rsidR="000A3EFC" w:rsidRPr="000A3EFC" w:rsidRDefault="000A3EFC" w:rsidP="000A3EFC">
            <w:pPr>
              <w:numPr>
                <w:ilvl w:val="1"/>
                <w:numId w:val="34"/>
              </w:numPr>
              <w:tabs>
                <w:tab w:val="left" w:pos="148"/>
                <w:tab w:val="left" w:pos="511"/>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W"/>
              </w:rPr>
              <w:t>Types of Drainage tools and equipment</w:t>
            </w:r>
          </w:p>
          <w:p w14:paraId="7FC3FDA4"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Hacksaw</w:t>
            </w:r>
          </w:p>
          <w:p w14:paraId="1CE672E4"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Trowel</w:t>
            </w:r>
          </w:p>
          <w:p w14:paraId="4FD26779"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Tape measure</w:t>
            </w:r>
          </w:p>
          <w:p w14:paraId="55D87435"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Spirit level/ laser level</w:t>
            </w:r>
          </w:p>
          <w:p w14:paraId="6BEEFAA1"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Steel float</w:t>
            </w:r>
          </w:p>
          <w:p w14:paraId="4A11E979"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Wooden float</w:t>
            </w:r>
          </w:p>
          <w:p w14:paraId="2C36B1E2"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Drilling machine</w:t>
            </w:r>
          </w:p>
          <w:p w14:paraId="4952E64B"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Screw drivers</w:t>
            </w:r>
          </w:p>
          <w:p w14:paraId="0C59B81F"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Power extension cable </w:t>
            </w:r>
          </w:p>
          <w:p w14:paraId="68F92DD0"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Mason hammer</w:t>
            </w:r>
          </w:p>
          <w:p w14:paraId="3A5F7960"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Builders square</w:t>
            </w:r>
          </w:p>
          <w:p w14:paraId="7BC03887"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Plumbing snake</w:t>
            </w:r>
          </w:p>
          <w:p w14:paraId="18459F63"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Toilet plunger</w:t>
            </w:r>
          </w:p>
          <w:p w14:paraId="420054AF"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Sump/water pump</w:t>
            </w:r>
          </w:p>
          <w:p w14:paraId="21BD8E80"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Drainage Grates and Frames</w:t>
            </w:r>
          </w:p>
          <w:p w14:paraId="00107E93" w14:textId="77777777" w:rsidR="000A3EFC" w:rsidRPr="000A3EFC" w:rsidRDefault="000A3EFC" w:rsidP="000A3EFC">
            <w:pPr>
              <w:numPr>
                <w:ilvl w:val="1"/>
                <w:numId w:val="34"/>
              </w:numPr>
              <w:tabs>
                <w:tab w:val="left" w:pos="148"/>
                <w:tab w:val="left" w:pos="511"/>
              </w:tabs>
              <w:spacing w:after="0" w:line="240" w:lineRule="auto"/>
              <w:ind w:left="370"/>
              <w:contextualSpacing/>
              <w:rPr>
                <w:rFonts w:ascii="Times New Roman" w:hAnsi="Times New Roman"/>
                <w:sz w:val="24"/>
                <w:szCs w:val="24"/>
                <w:lang w:val="en-ZW"/>
              </w:rPr>
            </w:pPr>
            <w:r w:rsidRPr="000A3EFC">
              <w:rPr>
                <w:rFonts w:ascii="Times New Roman" w:hAnsi="Times New Roman"/>
                <w:sz w:val="24"/>
                <w:szCs w:val="24"/>
                <w:lang w:val="en-ZW"/>
              </w:rPr>
              <w:t>Setting out drainage pipework</w:t>
            </w:r>
          </w:p>
          <w:p w14:paraId="13D4781D"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Positioning </w:t>
            </w:r>
          </w:p>
          <w:p w14:paraId="5910B88B"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Marking</w:t>
            </w:r>
          </w:p>
          <w:p w14:paraId="718482FB" w14:textId="77777777" w:rsidR="000A3EFC" w:rsidRPr="000A3EFC" w:rsidRDefault="000A3EFC" w:rsidP="000A3EFC">
            <w:pPr>
              <w:numPr>
                <w:ilvl w:val="1"/>
                <w:numId w:val="34"/>
              </w:numPr>
              <w:tabs>
                <w:tab w:val="left" w:pos="148"/>
                <w:tab w:val="left" w:pos="511"/>
              </w:tabs>
              <w:spacing w:after="0" w:line="240" w:lineRule="auto"/>
              <w:ind w:left="370"/>
              <w:contextualSpacing/>
              <w:rPr>
                <w:rFonts w:ascii="Times New Roman" w:hAnsi="Times New Roman"/>
                <w:sz w:val="24"/>
                <w:szCs w:val="24"/>
                <w:lang w:val="en-ZW"/>
              </w:rPr>
            </w:pPr>
            <w:r w:rsidRPr="000A3EFC">
              <w:rPr>
                <w:rFonts w:ascii="Times New Roman" w:hAnsi="Times New Roman"/>
                <w:sz w:val="24"/>
                <w:szCs w:val="24"/>
                <w:lang w:val="en-ZW"/>
              </w:rPr>
              <w:t>Installation of drainage pipework.</w:t>
            </w:r>
          </w:p>
          <w:p w14:paraId="03A1C0B0"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Install hangers and supports</w:t>
            </w:r>
          </w:p>
          <w:p w14:paraId="6F69C9D2"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Cut pipes to length</w:t>
            </w:r>
          </w:p>
          <w:p w14:paraId="48706BBC"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Assemble pipe fittings</w:t>
            </w:r>
          </w:p>
          <w:p w14:paraId="1BE1DB3F"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Fix pipes</w:t>
            </w:r>
          </w:p>
          <w:p w14:paraId="42A4D275"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Check alignment and slope</w:t>
            </w:r>
          </w:p>
          <w:p w14:paraId="482AB2C9"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lastRenderedPageBreak/>
              <w:t>Seal joints and connections</w:t>
            </w:r>
          </w:p>
          <w:p w14:paraId="2919B285"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Install drainage fixtures</w:t>
            </w:r>
          </w:p>
          <w:p w14:paraId="59E26890" w14:textId="77777777" w:rsidR="000A3EFC" w:rsidRPr="000A3EFC" w:rsidRDefault="000A3EFC" w:rsidP="000A3EFC">
            <w:pPr>
              <w:numPr>
                <w:ilvl w:val="1"/>
                <w:numId w:val="34"/>
              </w:numPr>
              <w:tabs>
                <w:tab w:val="left" w:pos="148"/>
                <w:tab w:val="left" w:pos="511"/>
              </w:tabs>
              <w:spacing w:after="0" w:line="240" w:lineRule="auto"/>
              <w:ind w:left="370"/>
              <w:contextualSpacing/>
              <w:rPr>
                <w:rFonts w:ascii="Times New Roman" w:hAnsi="Times New Roman"/>
                <w:sz w:val="24"/>
                <w:szCs w:val="24"/>
                <w:lang w:val="en-ZW"/>
              </w:rPr>
            </w:pPr>
            <w:r w:rsidRPr="000A3EFC">
              <w:rPr>
                <w:rFonts w:ascii="Times New Roman" w:hAnsi="Times New Roman"/>
                <w:sz w:val="24"/>
                <w:szCs w:val="24"/>
                <w:lang w:val="en-ZW"/>
              </w:rPr>
              <w:t>Drainage systems functionality test</w:t>
            </w:r>
          </w:p>
          <w:p w14:paraId="5DD24AC1"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Visual Inspection</w:t>
            </w:r>
          </w:p>
          <w:p w14:paraId="678AC446"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Water Flow Test</w:t>
            </w:r>
          </w:p>
          <w:p w14:paraId="51989C6D"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Pressure Test</w:t>
            </w:r>
          </w:p>
          <w:p w14:paraId="66B5EA1F"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Air Test</w:t>
            </w:r>
          </w:p>
          <w:p w14:paraId="6BE39002"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Backflow Test</w:t>
            </w:r>
          </w:p>
          <w:p w14:paraId="14189A62"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Sump Pump Test</w:t>
            </w:r>
          </w:p>
          <w:p w14:paraId="0EE76C9C"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Drainage Fixture Test</w:t>
            </w:r>
          </w:p>
          <w:p w14:paraId="5F3E4954"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Flow Rate Measurement</w:t>
            </w:r>
          </w:p>
          <w:p w14:paraId="738FFF3E"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Check for Odors</w:t>
            </w:r>
          </w:p>
          <w:p w14:paraId="763FE4A8" w14:textId="77777777" w:rsidR="000A3EFC" w:rsidRPr="000A3EFC" w:rsidRDefault="000A3EFC" w:rsidP="000A3EFC">
            <w:pPr>
              <w:numPr>
                <w:ilvl w:val="1"/>
                <w:numId w:val="34"/>
              </w:numPr>
              <w:tabs>
                <w:tab w:val="left" w:pos="148"/>
                <w:tab w:val="left" w:pos="511"/>
              </w:tabs>
              <w:spacing w:after="0" w:line="240" w:lineRule="auto"/>
              <w:ind w:left="370"/>
              <w:contextualSpacing/>
              <w:rPr>
                <w:rFonts w:ascii="Times New Roman" w:hAnsi="Times New Roman"/>
                <w:sz w:val="24"/>
                <w:szCs w:val="24"/>
                <w:lang w:val="en-ZW"/>
              </w:rPr>
            </w:pPr>
            <w:r w:rsidRPr="000A3EFC">
              <w:rPr>
                <w:rFonts w:ascii="Times New Roman" w:hAnsi="Times New Roman"/>
                <w:sz w:val="24"/>
                <w:szCs w:val="24"/>
                <w:lang w:val="en-ZW"/>
              </w:rPr>
              <w:t xml:space="preserve">Housekeeping </w:t>
            </w:r>
          </w:p>
          <w:p w14:paraId="0C33FA0B"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Care and maintenance</w:t>
            </w:r>
          </w:p>
          <w:p w14:paraId="410C38F6" w14:textId="77777777" w:rsidR="000A3EFC" w:rsidRPr="000A3EFC" w:rsidRDefault="000A3EFC" w:rsidP="000A3EFC">
            <w:pPr>
              <w:numPr>
                <w:ilvl w:val="2"/>
                <w:numId w:val="34"/>
              </w:numPr>
              <w:tabs>
                <w:tab w:val="left" w:pos="14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0CF1FB5B" w14:textId="77777777" w:rsidR="000A3EFC" w:rsidRPr="000A3EFC" w:rsidRDefault="000A3EFC" w:rsidP="000A3EFC">
            <w:pPr>
              <w:numPr>
                <w:ilvl w:val="0"/>
                <w:numId w:val="35"/>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3A447833"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6FC40175"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4D78E9E7"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32B21B42"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75CC92BB" w14:textId="77777777" w:rsidR="000A3EFC" w:rsidRPr="000A3EFC" w:rsidRDefault="000A3EFC" w:rsidP="000A3EFC">
            <w:pPr>
              <w:spacing w:after="0" w:line="240" w:lineRule="auto"/>
              <w:rPr>
                <w:rFonts w:ascii="Times New Roman" w:hAnsi="Times New Roman"/>
                <w:b/>
                <w:sz w:val="24"/>
                <w:szCs w:val="24"/>
                <w:lang w:val="en-ZA"/>
              </w:rPr>
            </w:pPr>
          </w:p>
        </w:tc>
      </w:tr>
      <w:tr w:rsidR="000A3EFC" w:rsidRPr="000A3EFC" w14:paraId="544944FB" w14:textId="77777777" w:rsidTr="00C14384">
        <w:trPr>
          <w:trHeight w:val="260"/>
        </w:trPr>
        <w:tc>
          <w:tcPr>
            <w:tcW w:w="0" w:type="auto"/>
            <w:tcBorders>
              <w:top w:val="single" w:sz="4" w:space="0" w:color="auto"/>
              <w:left w:val="single" w:sz="4" w:space="0" w:color="auto"/>
              <w:bottom w:val="single" w:sz="4" w:space="0" w:color="auto"/>
              <w:right w:val="single" w:sz="4" w:space="0" w:color="auto"/>
            </w:tcBorders>
          </w:tcPr>
          <w:p w14:paraId="040F176A" w14:textId="77777777" w:rsidR="000A3EFC" w:rsidRPr="000A3EFC" w:rsidRDefault="000A3EFC" w:rsidP="000A3EFC">
            <w:pPr>
              <w:numPr>
                <w:ilvl w:val="0"/>
                <w:numId w:val="30"/>
              </w:numPr>
              <w:spacing w:after="0" w:line="240" w:lineRule="auto"/>
              <w:ind w:left="636"/>
              <w:contextualSpacing/>
              <w:rPr>
                <w:rFonts w:ascii="Times New Roman" w:hAnsi="Times New Roman"/>
                <w:sz w:val="24"/>
                <w:szCs w:val="24"/>
                <w:lang w:val="en-ZW"/>
              </w:rPr>
            </w:pPr>
            <w:r w:rsidRPr="000A3EFC">
              <w:rPr>
                <w:rFonts w:ascii="Times New Roman" w:hAnsi="Times New Roman"/>
                <w:sz w:val="24"/>
                <w:szCs w:val="24"/>
                <w:lang w:val="en-ZW"/>
              </w:rPr>
              <w:lastRenderedPageBreak/>
              <w:t>Install below ground drainage system</w:t>
            </w:r>
          </w:p>
        </w:tc>
        <w:tc>
          <w:tcPr>
            <w:tcW w:w="5038" w:type="dxa"/>
            <w:tcBorders>
              <w:top w:val="single" w:sz="4" w:space="0" w:color="000000"/>
              <w:left w:val="single" w:sz="4" w:space="0" w:color="000000"/>
              <w:bottom w:val="single" w:sz="4" w:space="0" w:color="000000"/>
              <w:right w:val="single" w:sz="4" w:space="0" w:color="000000"/>
            </w:tcBorders>
          </w:tcPr>
          <w:p w14:paraId="5201E392"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Personal protective equipment </w:t>
            </w:r>
          </w:p>
          <w:p w14:paraId="2D843C5F" w14:textId="77777777" w:rsidR="000A3EFC" w:rsidRPr="000A3EFC" w:rsidRDefault="000A3EFC" w:rsidP="000A3EFC">
            <w:pPr>
              <w:numPr>
                <w:ilvl w:val="2"/>
                <w:numId w:val="36"/>
              </w:numPr>
              <w:tabs>
                <w:tab w:val="left" w:pos="148"/>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Hardhat/ Helmet</w:t>
            </w:r>
          </w:p>
          <w:p w14:paraId="450CC44E" w14:textId="77777777" w:rsidR="000A3EFC" w:rsidRPr="000A3EFC" w:rsidRDefault="000A3EFC" w:rsidP="000A3EFC">
            <w:pPr>
              <w:numPr>
                <w:ilvl w:val="2"/>
                <w:numId w:val="36"/>
              </w:numPr>
              <w:tabs>
                <w:tab w:val="left" w:pos="148"/>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Safety gloves</w:t>
            </w:r>
          </w:p>
          <w:p w14:paraId="15D3BC3B" w14:textId="77777777" w:rsidR="000A3EFC" w:rsidRPr="000A3EFC" w:rsidRDefault="000A3EFC" w:rsidP="000A3EFC">
            <w:pPr>
              <w:numPr>
                <w:ilvl w:val="2"/>
                <w:numId w:val="36"/>
              </w:numPr>
              <w:tabs>
                <w:tab w:val="left" w:pos="148"/>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Dustcoat / overall</w:t>
            </w:r>
          </w:p>
          <w:p w14:paraId="76E8D961" w14:textId="77777777" w:rsidR="000A3EFC" w:rsidRPr="000A3EFC" w:rsidRDefault="000A3EFC" w:rsidP="000A3EFC">
            <w:pPr>
              <w:numPr>
                <w:ilvl w:val="2"/>
                <w:numId w:val="36"/>
              </w:numPr>
              <w:tabs>
                <w:tab w:val="left" w:pos="148"/>
                <w:tab w:val="left" w:pos="1645"/>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ab/>
              <w:t>Safety shoes / boots</w:t>
            </w:r>
          </w:p>
          <w:p w14:paraId="5DE8560C" w14:textId="77777777" w:rsidR="000A3EFC" w:rsidRPr="000A3EFC" w:rsidRDefault="000A3EFC" w:rsidP="000A3EFC">
            <w:pPr>
              <w:numPr>
                <w:ilvl w:val="2"/>
                <w:numId w:val="36"/>
              </w:numPr>
              <w:tabs>
                <w:tab w:val="left" w:pos="148"/>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Safety goggles/ face mask</w:t>
            </w:r>
          </w:p>
          <w:p w14:paraId="3539F548" w14:textId="77777777" w:rsidR="000A3EFC" w:rsidRPr="000A3EFC" w:rsidRDefault="000A3EFC" w:rsidP="000A3EFC">
            <w:pPr>
              <w:numPr>
                <w:ilvl w:val="2"/>
                <w:numId w:val="36"/>
              </w:numPr>
              <w:tabs>
                <w:tab w:val="left" w:pos="148"/>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Workshop SOP’s, rules and regulations.</w:t>
            </w:r>
          </w:p>
          <w:p w14:paraId="0B83ACB7"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Types of below ground drainage materials /accessories  </w:t>
            </w:r>
          </w:p>
          <w:p w14:paraId="5585AEFD"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Waste pipes</w:t>
            </w:r>
          </w:p>
          <w:p w14:paraId="0496F6D5"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Fittings</w:t>
            </w:r>
          </w:p>
          <w:p w14:paraId="2E87F178"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Bends</w:t>
            </w:r>
          </w:p>
          <w:p w14:paraId="304742E4"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Tees</w:t>
            </w:r>
          </w:p>
          <w:p w14:paraId="38DDE471"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Couplings</w:t>
            </w:r>
          </w:p>
          <w:p w14:paraId="3391A50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 Adapters</w:t>
            </w:r>
          </w:p>
          <w:p w14:paraId="7575FA67"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 Cross tee</w:t>
            </w:r>
          </w:p>
          <w:p w14:paraId="4A1425F9"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 Pitcher tee</w:t>
            </w:r>
          </w:p>
          <w:p w14:paraId="0201924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Inspection tee</w:t>
            </w:r>
          </w:p>
          <w:p w14:paraId="115693CE"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Hangers and Supports</w:t>
            </w:r>
          </w:p>
          <w:p w14:paraId="4170F4A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Pipe Hangers</w:t>
            </w:r>
          </w:p>
          <w:p w14:paraId="256722C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Brackets</w:t>
            </w:r>
          </w:p>
          <w:p w14:paraId="00AD2FC4"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Clamps</w:t>
            </w:r>
          </w:p>
          <w:p w14:paraId="0F0E2A07"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Clips </w:t>
            </w:r>
          </w:p>
          <w:p w14:paraId="2D6F0E6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 Drainage Fixtures</w:t>
            </w:r>
          </w:p>
          <w:p w14:paraId="1887A1A7"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A"/>
              </w:rPr>
            </w:pPr>
            <w:r w:rsidRPr="000A3EFC">
              <w:rPr>
                <w:rFonts w:ascii="Times New Roman" w:hAnsi="Times New Roman"/>
                <w:sz w:val="24"/>
                <w:szCs w:val="24"/>
                <w:lang w:val="en-ZW"/>
              </w:rPr>
              <w:t>Types of drainage tools and equipment</w:t>
            </w:r>
          </w:p>
          <w:p w14:paraId="26514FE9"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Hacksaw</w:t>
            </w:r>
          </w:p>
          <w:p w14:paraId="18735D60"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hAnsi="Times New Roman"/>
                <w:sz w:val="24"/>
                <w:szCs w:val="24"/>
                <w:lang w:val="en-ZW"/>
              </w:rPr>
              <w:t>Trowel</w:t>
            </w:r>
          </w:p>
          <w:p w14:paraId="1CD1DEC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Tape measure</w:t>
            </w:r>
          </w:p>
          <w:p w14:paraId="3A5CC256"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Spirit level/ laser level</w:t>
            </w:r>
          </w:p>
          <w:p w14:paraId="1398425C"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Steel float</w:t>
            </w:r>
          </w:p>
          <w:p w14:paraId="53368ECD"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Wooden float</w:t>
            </w:r>
          </w:p>
          <w:p w14:paraId="6F111DF8"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Drilling machine</w:t>
            </w:r>
          </w:p>
          <w:p w14:paraId="7EB7A894"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Screw drivers</w:t>
            </w:r>
          </w:p>
          <w:p w14:paraId="66CB2EC6"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 xml:space="preserve">Power extension cable </w:t>
            </w:r>
          </w:p>
          <w:p w14:paraId="1BCE494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lastRenderedPageBreak/>
              <w:t>Mason hammer</w:t>
            </w:r>
          </w:p>
          <w:p w14:paraId="53DD2EF5"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Builders square</w:t>
            </w:r>
          </w:p>
          <w:p w14:paraId="675F5FDE"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Plumbing snake</w:t>
            </w:r>
          </w:p>
          <w:p w14:paraId="50EDB2F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Toilet plunger</w:t>
            </w:r>
          </w:p>
          <w:p w14:paraId="49F6CBF3"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Sump/water pump</w:t>
            </w:r>
          </w:p>
          <w:p w14:paraId="1BFB018C"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Drainage Grates and Frames</w:t>
            </w:r>
          </w:p>
          <w:p w14:paraId="07770A4A"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Preparation of Drainage trenches </w:t>
            </w:r>
          </w:p>
          <w:p w14:paraId="7CD275B9"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hAnsi="Times New Roman"/>
                <w:sz w:val="24"/>
                <w:szCs w:val="24"/>
                <w:lang w:val="en-ZW"/>
              </w:rPr>
              <w:t>Mark the Drainage Line</w:t>
            </w:r>
          </w:p>
          <w:p w14:paraId="30FB26EE"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Excavate the Trench</w:t>
            </w:r>
          </w:p>
          <w:p w14:paraId="2E114184"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Prepare the Trench Bottom</w:t>
            </w:r>
          </w:p>
          <w:p w14:paraId="670B429D"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Setting out the drainage pipes</w:t>
            </w:r>
          </w:p>
          <w:p w14:paraId="36075CD3"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Installation of drainage pipework.</w:t>
            </w:r>
          </w:p>
          <w:p w14:paraId="5380D1A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Set the Pipe</w:t>
            </w:r>
          </w:p>
          <w:p w14:paraId="0FF907E9"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Install hangers and supports</w:t>
            </w:r>
          </w:p>
          <w:p w14:paraId="5FB1273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Cut pipes to length</w:t>
            </w:r>
          </w:p>
          <w:p w14:paraId="2A3B7F2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Assemble pipe fittings</w:t>
            </w:r>
          </w:p>
          <w:p w14:paraId="478A61F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Fix pipes</w:t>
            </w:r>
          </w:p>
          <w:p w14:paraId="22DC6C23"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Check alignment and slope</w:t>
            </w:r>
          </w:p>
          <w:p w14:paraId="7D2D51C7"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Seal joints and connections</w:t>
            </w:r>
          </w:p>
          <w:p w14:paraId="4EA7420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Install drainage fixtures</w:t>
            </w:r>
          </w:p>
          <w:p w14:paraId="019D787E"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GB"/>
              </w:rPr>
              <w:t xml:space="preserve">Construction of </w:t>
            </w:r>
            <w:r w:rsidRPr="000A3EFC">
              <w:rPr>
                <w:rFonts w:ascii="Times New Roman" w:eastAsia="Times New Roman" w:hAnsi="Times New Roman"/>
                <w:sz w:val="24"/>
                <w:szCs w:val="24"/>
                <w:lang w:val="en-ZW"/>
              </w:rPr>
              <w:t>Drainage access points</w:t>
            </w:r>
          </w:p>
          <w:p w14:paraId="11241AB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eastAsia="Times New Roman" w:hAnsi="Times New Roman"/>
                <w:sz w:val="24"/>
                <w:szCs w:val="24"/>
                <w:lang w:val="en-GB"/>
              </w:rPr>
              <w:t xml:space="preserve"> </w:t>
            </w:r>
            <w:r w:rsidRPr="000A3EFC">
              <w:rPr>
                <w:rFonts w:ascii="Times New Roman" w:hAnsi="Times New Roman"/>
                <w:sz w:val="24"/>
                <w:szCs w:val="24"/>
                <w:lang w:val="en-ZW"/>
              </w:rPr>
              <w:t>Cleanouts</w:t>
            </w:r>
          </w:p>
          <w:p w14:paraId="3122C1DE"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Inspection Chambers (Manholes)</w:t>
            </w:r>
          </w:p>
          <w:p w14:paraId="1D7434A2"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 xml:space="preserve">Septic tanks </w:t>
            </w:r>
          </w:p>
          <w:p w14:paraId="0E13F7E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Bio digester</w:t>
            </w:r>
          </w:p>
          <w:p w14:paraId="2F1AB206"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Access Wells</w:t>
            </w:r>
          </w:p>
          <w:p w14:paraId="2E2C627D"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Catch Basins</w:t>
            </w:r>
          </w:p>
          <w:p w14:paraId="77CB307B"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Drains</w:t>
            </w:r>
          </w:p>
          <w:p w14:paraId="490FE9CA"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Sump Pumps</w:t>
            </w:r>
          </w:p>
          <w:p w14:paraId="0288B970"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Vent Pipes</w:t>
            </w:r>
          </w:p>
          <w:p w14:paraId="523EA300"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Cleanout Fittings</w:t>
            </w:r>
          </w:p>
          <w:p w14:paraId="48002260"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Downspout Outlets</w:t>
            </w:r>
          </w:p>
          <w:p w14:paraId="48339285"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Traps</w:t>
            </w:r>
          </w:p>
          <w:p w14:paraId="7D88C364"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Drainage systems functionality tests</w:t>
            </w:r>
          </w:p>
          <w:p w14:paraId="02BCD3A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Visual Inspection</w:t>
            </w:r>
          </w:p>
          <w:p w14:paraId="211199E6"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Water Flow Test</w:t>
            </w:r>
          </w:p>
          <w:p w14:paraId="3B49BE4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Pressure Test</w:t>
            </w:r>
          </w:p>
          <w:p w14:paraId="1716BE8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Air Test</w:t>
            </w:r>
          </w:p>
          <w:p w14:paraId="5E992FF7"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Backflow Test</w:t>
            </w:r>
          </w:p>
          <w:p w14:paraId="35D20387"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Sump Pump Test</w:t>
            </w:r>
          </w:p>
          <w:p w14:paraId="54DE21FE"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 xml:space="preserve"> Drainage Fixture Test</w:t>
            </w:r>
          </w:p>
          <w:p w14:paraId="68CADFD8"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Flow Rate Measurement</w:t>
            </w:r>
          </w:p>
          <w:p w14:paraId="49FA41C0"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Check for Odors</w:t>
            </w:r>
          </w:p>
          <w:p w14:paraId="20B94C40" w14:textId="77777777" w:rsidR="000A3EFC" w:rsidRPr="000A3EFC" w:rsidRDefault="000A3EFC" w:rsidP="000A3EFC">
            <w:pPr>
              <w:numPr>
                <w:ilvl w:val="1"/>
                <w:numId w:val="36"/>
              </w:numPr>
              <w:tabs>
                <w:tab w:val="left" w:pos="148"/>
                <w:tab w:val="left" w:pos="370"/>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Housekeeping </w:t>
            </w:r>
          </w:p>
          <w:p w14:paraId="7FAF037F"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Care and maintenance</w:t>
            </w:r>
          </w:p>
          <w:p w14:paraId="78260D94" w14:textId="77777777" w:rsidR="000A3EFC" w:rsidRPr="000A3EFC" w:rsidRDefault="000A3EFC" w:rsidP="000A3EFC">
            <w:pPr>
              <w:numPr>
                <w:ilvl w:val="2"/>
                <w:numId w:val="36"/>
              </w:numPr>
              <w:tabs>
                <w:tab w:val="left" w:pos="148"/>
                <w:tab w:val="left" w:pos="2212"/>
              </w:tabs>
              <w:spacing w:after="0" w:line="240" w:lineRule="auto"/>
              <w:ind w:left="1504"/>
              <w:contextualSpacing/>
              <w:rPr>
                <w:rFonts w:ascii="Times New Roman" w:hAnsi="Times New Roman"/>
                <w:sz w:val="24"/>
                <w:szCs w:val="24"/>
                <w:lang w:val="en-ZW"/>
              </w:rPr>
            </w:pPr>
            <w:r w:rsidRPr="000A3EFC">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66E3DD13"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4EA51AE9"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2F0643E6"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1E678D92"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05AEEAAA" w14:textId="77777777" w:rsidR="000A3EFC" w:rsidRPr="000A3EFC" w:rsidRDefault="000A3EFC" w:rsidP="000A3EFC">
            <w:pPr>
              <w:widowControl w:val="0"/>
              <w:numPr>
                <w:ilvl w:val="0"/>
                <w:numId w:val="12"/>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226D4052" w14:textId="77777777" w:rsidR="000A3EFC" w:rsidRPr="000A3EFC" w:rsidRDefault="000A3EFC" w:rsidP="000A3EFC">
            <w:pPr>
              <w:spacing w:after="0" w:line="240" w:lineRule="auto"/>
              <w:ind w:left="720"/>
              <w:rPr>
                <w:rFonts w:ascii="Times New Roman" w:hAnsi="Times New Roman"/>
                <w:sz w:val="24"/>
                <w:szCs w:val="24"/>
                <w:lang w:val="en-ZA"/>
              </w:rPr>
            </w:pPr>
          </w:p>
        </w:tc>
      </w:tr>
      <w:tr w:rsidR="000A3EFC" w:rsidRPr="000A3EFC" w14:paraId="3A8B8978" w14:textId="77777777" w:rsidTr="00C14384">
        <w:trPr>
          <w:trHeight w:val="260"/>
        </w:trPr>
        <w:tc>
          <w:tcPr>
            <w:tcW w:w="0" w:type="auto"/>
            <w:tcBorders>
              <w:top w:val="single" w:sz="4" w:space="0" w:color="auto"/>
              <w:left w:val="single" w:sz="4" w:space="0" w:color="auto"/>
              <w:bottom w:val="single" w:sz="4" w:space="0" w:color="auto"/>
              <w:right w:val="single" w:sz="4" w:space="0" w:color="auto"/>
            </w:tcBorders>
          </w:tcPr>
          <w:p w14:paraId="19E83E0F" w14:textId="77777777" w:rsidR="000A3EFC" w:rsidRPr="000A3EFC" w:rsidRDefault="000A3EFC" w:rsidP="000A3EFC">
            <w:pPr>
              <w:numPr>
                <w:ilvl w:val="0"/>
                <w:numId w:val="30"/>
              </w:numPr>
              <w:spacing w:after="0" w:line="240" w:lineRule="auto"/>
              <w:ind w:left="636"/>
              <w:contextualSpacing/>
              <w:rPr>
                <w:rFonts w:ascii="Times New Roman" w:hAnsi="Times New Roman"/>
                <w:sz w:val="24"/>
                <w:szCs w:val="24"/>
                <w:lang w:val="en-ZW"/>
              </w:rPr>
            </w:pPr>
            <w:r w:rsidRPr="000A3EFC">
              <w:rPr>
                <w:rFonts w:ascii="Times New Roman" w:hAnsi="Times New Roman"/>
                <w:sz w:val="24"/>
                <w:szCs w:val="24"/>
                <w:lang w:val="en-ZW"/>
              </w:rPr>
              <w:t xml:space="preserve">Interpret </w:t>
            </w:r>
            <w:r w:rsidRPr="000A3EFC">
              <w:rPr>
                <w:rFonts w:ascii="Times New Roman" w:hAnsi="Times New Roman"/>
                <w:sz w:val="24"/>
                <w:szCs w:val="24"/>
                <w:lang w:val="en-GB"/>
              </w:rPr>
              <w:t>s</w:t>
            </w:r>
            <w:r w:rsidRPr="000A3EFC">
              <w:rPr>
                <w:rFonts w:ascii="Times New Roman" w:hAnsi="Times New Roman"/>
                <w:sz w:val="24"/>
                <w:szCs w:val="24"/>
                <w:lang w:val="en-ZW"/>
              </w:rPr>
              <w:t xml:space="preserve">simple domestic drainage </w:t>
            </w:r>
            <w:r w:rsidRPr="000A3EFC">
              <w:rPr>
                <w:rFonts w:ascii="Times New Roman" w:hAnsi="Times New Roman"/>
                <w:sz w:val="24"/>
                <w:szCs w:val="24"/>
                <w:lang w:val="en-ZW"/>
              </w:rPr>
              <w:lastRenderedPageBreak/>
              <w:t>system drawing</w:t>
            </w:r>
          </w:p>
          <w:p w14:paraId="7DA17600" w14:textId="77777777" w:rsidR="000A3EFC" w:rsidRPr="000A3EFC" w:rsidRDefault="000A3EFC" w:rsidP="000A3EFC">
            <w:pPr>
              <w:spacing w:after="0" w:line="240" w:lineRule="auto"/>
              <w:rPr>
                <w:rFonts w:ascii="Times New Roman" w:hAnsi="Times New Roman"/>
                <w:sz w:val="24"/>
                <w:szCs w:val="24"/>
              </w:rPr>
            </w:pPr>
          </w:p>
        </w:tc>
        <w:tc>
          <w:tcPr>
            <w:tcW w:w="5038" w:type="dxa"/>
            <w:tcBorders>
              <w:top w:val="single" w:sz="4" w:space="0" w:color="000000"/>
              <w:left w:val="single" w:sz="4" w:space="0" w:color="000000"/>
              <w:bottom w:val="single" w:sz="4" w:space="0" w:color="000000"/>
              <w:right w:val="single" w:sz="4" w:space="0" w:color="000000"/>
            </w:tcBorders>
          </w:tcPr>
          <w:p w14:paraId="3638D2D0" w14:textId="77777777" w:rsidR="000A3EFC" w:rsidRPr="000A3EFC" w:rsidRDefault="000A3EFC" w:rsidP="000A3EFC">
            <w:pPr>
              <w:numPr>
                <w:ilvl w:val="1"/>
                <w:numId w:val="37"/>
              </w:numPr>
              <w:tabs>
                <w:tab w:val="left" w:pos="148"/>
                <w:tab w:val="left" w:pos="370"/>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lastRenderedPageBreak/>
              <w:t>Working drawings</w:t>
            </w:r>
          </w:p>
          <w:p w14:paraId="3CFC564C" w14:textId="77777777" w:rsidR="000A3EFC" w:rsidRPr="000A3EFC" w:rsidRDefault="000A3EFC" w:rsidP="000A3EFC">
            <w:pPr>
              <w:numPr>
                <w:ilvl w:val="2"/>
                <w:numId w:val="37"/>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Pictorial</w:t>
            </w:r>
          </w:p>
          <w:p w14:paraId="37876831" w14:textId="77777777" w:rsidR="000A3EFC" w:rsidRPr="000A3EFC" w:rsidRDefault="000A3EFC" w:rsidP="000A3EFC">
            <w:pPr>
              <w:numPr>
                <w:ilvl w:val="2"/>
                <w:numId w:val="37"/>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Line drawing</w:t>
            </w:r>
          </w:p>
          <w:p w14:paraId="60B4FDAF" w14:textId="77777777" w:rsidR="000A3EFC" w:rsidRPr="000A3EFC" w:rsidRDefault="000A3EFC" w:rsidP="000A3EFC">
            <w:pPr>
              <w:numPr>
                <w:ilvl w:val="2"/>
                <w:numId w:val="37"/>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t>Freehand sketching</w:t>
            </w:r>
          </w:p>
          <w:p w14:paraId="1A751345" w14:textId="77777777" w:rsidR="000A3EFC" w:rsidRPr="000A3EFC" w:rsidRDefault="000A3EFC" w:rsidP="000A3EFC">
            <w:pPr>
              <w:numPr>
                <w:ilvl w:val="2"/>
                <w:numId w:val="37"/>
              </w:numPr>
              <w:tabs>
                <w:tab w:val="left" w:pos="148"/>
                <w:tab w:val="left" w:pos="1504"/>
              </w:tabs>
              <w:spacing w:after="0" w:line="240" w:lineRule="auto"/>
              <w:ind w:firstLine="75"/>
              <w:contextualSpacing/>
              <w:rPr>
                <w:rFonts w:ascii="Times New Roman" w:eastAsia="Times New Roman" w:hAnsi="Times New Roman"/>
                <w:bCs/>
                <w:sz w:val="24"/>
                <w:szCs w:val="24"/>
                <w:lang w:val="en-ZW"/>
              </w:rPr>
            </w:pPr>
            <w:r w:rsidRPr="000A3EFC">
              <w:rPr>
                <w:rFonts w:ascii="Times New Roman" w:eastAsia="Times New Roman" w:hAnsi="Times New Roman"/>
                <w:bCs/>
                <w:sz w:val="24"/>
                <w:szCs w:val="24"/>
                <w:lang w:val="en-ZW"/>
              </w:rPr>
              <w:lastRenderedPageBreak/>
              <w:t>Scale drawings</w:t>
            </w:r>
          </w:p>
          <w:p w14:paraId="1870F8BD" w14:textId="77777777" w:rsidR="000A3EFC" w:rsidRPr="000A3EFC" w:rsidRDefault="000A3EFC" w:rsidP="000A3EFC">
            <w:pPr>
              <w:numPr>
                <w:ilvl w:val="1"/>
                <w:numId w:val="37"/>
              </w:numPr>
              <w:tabs>
                <w:tab w:val="left" w:pos="148"/>
                <w:tab w:val="left" w:pos="370"/>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 xml:space="preserve">Measurements </w:t>
            </w:r>
          </w:p>
          <w:p w14:paraId="410326C1" w14:textId="77777777" w:rsidR="000A3EFC" w:rsidRPr="000A3EFC" w:rsidRDefault="000A3EFC" w:rsidP="000A3EFC">
            <w:pPr>
              <w:numPr>
                <w:ilvl w:val="1"/>
                <w:numId w:val="37"/>
              </w:numPr>
              <w:tabs>
                <w:tab w:val="left" w:pos="148"/>
                <w:tab w:val="left" w:pos="370"/>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Symbols</w:t>
            </w:r>
          </w:p>
          <w:p w14:paraId="30F28784" w14:textId="77777777" w:rsidR="000A3EFC" w:rsidRPr="000A3EFC" w:rsidRDefault="000A3EFC" w:rsidP="000A3EFC">
            <w:pPr>
              <w:numPr>
                <w:ilvl w:val="1"/>
                <w:numId w:val="37"/>
              </w:numPr>
              <w:tabs>
                <w:tab w:val="left" w:pos="148"/>
                <w:tab w:val="left" w:pos="370"/>
              </w:tabs>
              <w:spacing w:after="0" w:line="240" w:lineRule="auto"/>
              <w:contextualSpacing/>
              <w:rPr>
                <w:rFonts w:ascii="Times New Roman" w:eastAsia="Times New Roman" w:hAnsi="Times New Roman"/>
                <w:sz w:val="24"/>
                <w:szCs w:val="24"/>
                <w:lang w:val="en-ZW"/>
              </w:rPr>
            </w:pPr>
            <w:r w:rsidRPr="000A3EFC">
              <w:rPr>
                <w:rFonts w:ascii="Times New Roman" w:eastAsia="Times New Roman" w:hAnsi="Times New Roman"/>
                <w:sz w:val="24"/>
                <w:szCs w:val="24"/>
                <w:lang w:val="en-ZW"/>
              </w:rPr>
              <w:t>Isometric pipework drawings</w:t>
            </w:r>
          </w:p>
          <w:p w14:paraId="63459EC7" w14:textId="77777777" w:rsidR="000A3EFC" w:rsidRPr="000A3EFC" w:rsidRDefault="000A3EFC" w:rsidP="000A3EFC">
            <w:pPr>
              <w:numPr>
                <w:ilvl w:val="1"/>
                <w:numId w:val="37"/>
              </w:numPr>
              <w:tabs>
                <w:tab w:val="left" w:pos="148"/>
                <w:tab w:val="left" w:pos="370"/>
              </w:tabs>
              <w:spacing w:after="0" w:line="240" w:lineRule="auto"/>
              <w:contextualSpacing/>
              <w:rPr>
                <w:rFonts w:ascii="Times New Roman" w:eastAsia="Times New Roman" w:hAnsi="Times New Roman"/>
                <w:sz w:val="24"/>
                <w:szCs w:val="24"/>
                <w:lang w:val="en-GB"/>
              </w:rPr>
            </w:pPr>
            <w:r w:rsidRPr="000A3EFC">
              <w:rPr>
                <w:rFonts w:ascii="Times New Roman" w:eastAsia="Times New Roman" w:hAnsi="Times New Roman"/>
                <w:sz w:val="24"/>
                <w:szCs w:val="24"/>
                <w:lang w:val="en-ZW"/>
              </w:rPr>
              <w:t>Interpreted working drawings.</w:t>
            </w:r>
          </w:p>
        </w:tc>
        <w:tc>
          <w:tcPr>
            <w:tcW w:w="2470" w:type="dxa"/>
            <w:tcBorders>
              <w:top w:val="single" w:sz="4" w:space="0" w:color="auto"/>
              <w:left w:val="single" w:sz="4" w:space="0" w:color="auto"/>
              <w:bottom w:val="single" w:sz="4" w:space="0" w:color="auto"/>
              <w:right w:val="single" w:sz="4" w:space="0" w:color="auto"/>
            </w:tcBorders>
          </w:tcPr>
          <w:p w14:paraId="00E9319B" w14:textId="77777777" w:rsidR="000A3EFC" w:rsidRPr="000A3EFC" w:rsidRDefault="000A3EFC" w:rsidP="000A3EFC">
            <w:pPr>
              <w:numPr>
                <w:ilvl w:val="0"/>
                <w:numId w:val="35"/>
              </w:numPr>
              <w:spacing w:after="0" w:line="240" w:lineRule="auto"/>
              <w:ind w:left="720"/>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0D20BDB6"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3C1A9DA6"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641EC6ED" w14:textId="77777777" w:rsidR="000A3EFC" w:rsidRPr="000A3EFC" w:rsidRDefault="000A3EFC" w:rsidP="000A3EFC">
            <w:pPr>
              <w:widowControl w:val="0"/>
              <w:numPr>
                <w:ilvl w:val="0"/>
                <w:numId w:val="35"/>
              </w:numPr>
              <w:autoSpaceDE w:val="0"/>
              <w:autoSpaceDN w:val="0"/>
              <w:spacing w:after="0" w:line="240" w:lineRule="auto"/>
              <w:ind w:left="720"/>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lastRenderedPageBreak/>
              <w:t>Portfolio of evidence</w:t>
            </w:r>
          </w:p>
          <w:p w14:paraId="0BC25D8C" w14:textId="77777777" w:rsidR="000A3EFC" w:rsidRPr="000A3EFC" w:rsidRDefault="000A3EFC" w:rsidP="000A3EFC">
            <w:pPr>
              <w:numPr>
                <w:ilvl w:val="0"/>
                <w:numId w:val="12"/>
              </w:numPr>
              <w:spacing w:after="0" w:line="240" w:lineRule="auto"/>
              <w:ind w:left="720"/>
              <w:rPr>
                <w:rFonts w:ascii="Times New Roman" w:hAnsi="Times New Roman"/>
                <w:sz w:val="24"/>
                <w:szCs w:val="24"/>
                <w:lang w:val="en-ZA"/>
              </w:rPr>
            </w:pPr>
            <w:r w:rsidRPr="000A3EFC">
              <w:rPr>
                <w:rFonts w:ascii="Times New Roman" w:eastAsia="Times New Roman" w:hAnsi="Times New Roman"/>
                <w:sz w:val="24"/>
                <w:szCs w:val="24"/>
                <w:lang w:eastAsia="en-GB"/>
              </w:rPr>
              <w:t>Written assessment</w:t>
            </w:r>
          </w:p>
        </w:tc>
      </w:tr>
      <w:tr w:rsidR="000A3EFC" w:rsidRPr="000A3EFC" w14:paraId="2FF64C0D" w14:textId="77777777" w:rsidTr="00C14384">
        <w:trPr>
          <w:trHeight w:val="1178"/>
        </w:trPr>
        <w:tc>
          <w:tcPr>
            <w:tcW w:w="0" w:type="auto"/>
            <w:tcBorders>
              <w:top w:val="single" w:sz="4" w:space="0" w:color="auto"/>
              <w:left w:val="single" w:sz="4" w:space="0" w:color="auto"/>
              <w:bottom w:val="single" w:sz="4" w:space="0" w:color="auto"/>
              <w:right w:val="single" w:sz="4" w:space="0" w:color="auto"/>
            </w:tcBorders>
          </w:tcPr>
          <w:p w14:paraId="1625909F" w14:textId="77777777" w:rsidR="000A3EFC" w:rsidRPr="000A3EFC" w:rsidRDefault="000A3EFC" w:rsidP="000A3EFC">
            <w:pPr>
              <w:numPr>
                <w:ilvl w:val="0"/>
                <w:numId w:val="30"/>
              </w:numPr>
              <w:spacing w:after="0" w:line="240" w:lineRule="auto"/>
              <w:ind w:left="636"/>
              <w:contextualSpacing/>
              <w:rPr>
                <w:rFonts w:ascii="Times New Roman" w:hAnsi="Times New Roman"/>
                <w:sz w:val="24"/>
                <w:szCs w:val="24"/>
                <w:lang w:val="en-ZW"/>
              </w:rPr>
            </w:pPr>
            <w:r w:rsidRPr="000A3EFC">
              <w:rPr>
                <w:rFonts w:ascii="Times New Roman" w:hAnsi="Times New Roman"/>
                <w:sz w:val="24"/>
                <w:szCs w:val="24"/>
                <w:lang w:val="en-ZW"/>
              </w:rPr>
              <w:lastRenderedPageBreak/>
              <w:t>Maintain drainage systems</w:t>
            </w:r>
          </w:p>
        </w:tc>
        <w:tc>
          <w:tcPr>
            <w:tcW w:w="5038" w:type="dxa"/>
            <w:tcBorders>
              <w:top w:val="single" w:sz="4" w:space="0" w:color="000000"/>
              <w:left w:val="single" w:sz="4" w:space="0" w:color="000000"/>
              <w:bottom w:val="single" w:sz="4" w:space="0" w:color="000000"/>
              <w:right w:val="single" w:sz="4" w:space="0" w:color="000000"/>
            </w:tcBorders>
          </w:tcPr>
          <w:p w14:paraId="3A29D6F0" w14:textId="77777777" w:rsidR="000A3EFC" w:rsidRPr="000A3EFC" w:rsidRDefault="000A3EFC" w:rsidP="000A3EFC">
            <w:pPr>
              <w:numPr>
                <w:ilvl w:val="1"/>
                <w:numId w:val="29"/>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0A3EFC">
              <w:rPr>
                <w:rFonts w:ascii="Times New Roman" w:hAnsi="Times New Roman"/>
                <w:bCs/>
                <w:iCs/>
                <w:sz w:val="24"/>
                <w:szCs w:val="24"/>
                <w:lang w:val="en-ZW"/>
              </w:rPr>
              <w:t>Domestic drainage repair materials</w:t>
            </w:r>
            <w:r w:rsidRPr="000A3EFC">
              <w:rPr>
                <w:rFonts w:ascii="Times New Roman" w:hAnsi="Times New Roman"/>
                <w:b/>
                <w:bCs/>
                <w:iCs/>
                <w:sz w:val="24"/>
                <w:szCs w:val="24"/>
                <w:lang w:val="en-ZW"/>
              </w:rPr>
              <w:t xml:space="preserve"> </w:t>
            </w:r>
          </w:p>
          <w:p w14:paraId="72279159"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PVC Pipes and Fittings</w:t>
            </w:r>
          </w:p>
          <w:p w14:paraId="72FFED34"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PVC Cement</w:t>
            </w:r>
          </w:p>
          <w:p w14:paraId="5F3BD70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Plumber’s Putty</w:t>
            </w:r>
          </w:p>
          <w:p w14:paraId="15B614F9"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Teflon Tape</w:t>
            </w:r>
          </w:p>
          <w:p w14:paraId="054F429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Rubber Gaskets and Washers</w:t>
            </w:r>
          </w:p>
          <w:p w14:paraId="4CBB56A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Drain Auger (Plumber’s Snake)</w:t>
            </w:r>
          </w:p>
          <w:p w14:paraId="49F91C4A"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Liquid Drain Cleaner</w:t>
            </w:r>
          </w:p>
          <w:p w14:paraId="74BF1CD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Pipe Insulation (foam or rubber)</w:t>
            </w:r>
          </w:p>
          <w:p w14:paraId="62C3769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Replacement Grates and Covers</w:t>
            </w:r>
          </w:p>
          <w:p w14:paraId="7FAA82E8"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Repair Clamps and Sleeves</w:t>
            </w:r>
          </w:p>
          <w:p w14:paraId="4B6CF39E"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Silicone Caulk</w:t>
            </w:r>
          </w:p>
          <w:p w14:paraId="2DCADF9F"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r w:rsidRPr="000A3EFC">
              <w:rPr>
                <w:rFonts w:ascii="Times New Roman" w:hAnsi="Times New Roman"/>
                <w:bCs/>
                <w:iCs/>
                <w:sz w:val="24"/>
                <w:szCs w:val="24"/>
                <w:lang w:val="en-ZW"/>
              </w:rPr>
              <w:t xml:space="preserve">Hand Tools (pipe wrench, pliers, screwdrivers, hacksaw) </w:t>
            </w:r>
          </w:p>
          <w:p w14:paraId="5AF1ADD4" w14:textId="77777777" w:rsidR="000A3EFC" w:rsidRPr="000A3EFC" w:rsidRDefault="000A3EFC" w:rsidP="000A3EFC">
            <w:pPr>
              <w:numPr>
                <w:ilvl w:val="2"/>
                <w:numId w:val="38"/>
              </w:numPr>
              <w:spacing w:after="0" w:line="240" w:lineRule="auto"/>
              <w:contextualSpacing/>
              <w:rPr>
                <w:rFonts w:ascii="Times New Roman" w:hAnsi="Times New Roman"/>
                <w:bCs/>
                <w:iCs/>
                <w:sz w:val="24"/>
                <w:szCs w:val="24"/>
                <w:lang w:val="en-ZW"/>
              </w:rPr>
            </w:pPr>
            <w:proofErr w:type="gramStart"/>
            <w:r w:rsidRPr="000A3EFC">
              <w:rPr>
                <w:rFonts w:ascii="Times New Roman" w:hAnsi="Times New Roman"/>
                <w:bCs/>
                <w:iCs/>
                <w:sz w:val="24"/>
                <w:szCs w:val="24"/>
                <w:lang w:val="en-ZW"/>
              </w:rPr>
              <w:t>SOP’s</w:t>
            </w:r>
            <w:proofErr w:type="gramEnd"/>
            <w:r w:rsidRPr="000A3EFC">
              <w:rPr>
                <w:rFonts w:ascii="Times New Roman" w:hAnsi="Times New Roman"/>
                <w:bCs/>
                <w:iCs/>
                <w:sz w:val="24"/>
                <w:szCs w:val="24"/>
                <w:lang w:val="en-ZW"/>
              </w:rPr>
              <w:t xml:space="preserve"> for drainage systems maintenance.</w:t>
            </w:r>
          </w:p>
          <w:p w14:paraId="04A67A68" w14:textId="77777777" w:rsidR="000A3EFC" w:rsidRPr="000A3EFC" w:rsidRDefault="000A3EFC" w:rsidP="000A3EFC">
            <w:pPr>
              <w:numPr>
                <w:ilvl w:val="1"/>
                <w:numId w:val="29"/>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0A3EFC">
              <w:rPr>
                <w:rFonts w:ascii="Times New Roman" w:hAnsi="Times New Roman"/>
                <w:bCs/>
                <w:iCs/>
                <w:sz w:val="24"/>
                <w:szCs w:val="24"/>
                <w:lang w:val="en-ZW"/>
              </w:rPr>
              <w:t>Notice for maintenance operations</w:t>
            </w:r>
          </w:p>
          <w:p w14:paraId="01B299D6" w14:textId="77777777" w:rsidR="000A3EFC" w:rsidRPr="000A3EFC" w:rsidRDefault="000A3EFC" w:rsidP="000A3EFC">
            <w:pPr>
              <w:numPr>
                <w:ilvl w:val="1"/>
                <w:numId w:val="29"/>
              </w:numPr>
              <w:tabs>
                <w:tab w:val="left" w:pos="148"/>
                <w:tab w:val="left" w:pos="370"/>
                <w:tab w:val="left" w:pos="511"/>
              </w:tabs>
              <w:spacing w:after="0" w:line="240" w:lineRule="auto"/>
              <w:ind w:left="370" w:hanging="370"/>
              <w:contextualSpacing/>
              <w:rPr>
                <w:rFonts w:ascii="Times New Roman" w:hAnsi="Times New Roman"/>
                <w:bCs/>
                <w:iCs/>
                <w:sz w:val="24"/>
                <w:szCs w:val="24"/>
                <w:lang w:val="en-ZW"/>
              </w:rPr>
            </w:pPr>
            <w:r w:rsidRPr="000A3EFC">
              <w:rPr>
                <w:rFonts w:ascii="Times New Roman" w:hAnsi="Times New Roman"/>
                <w:bCs/>
                <w:iCs/>
                <w:sz w:val="24"/>
                <w:szCs w:val="24"/>
                <w:lang w:val="en-ZW"/>
              </w:rPr>
              <w:t xml:space="preserve">Tools and equipment </w:t>
            </w:r>
          </w:p>
          <w:p w14:paraId="3BC4671B" w14:textId="77777777" w:rsidR="000A3EFC" w:rsidRPr="000A3EFC" w:rsidRDefault="000A3EFC" w:rsidP="000A3EFC">
            <w:pPr>
              <w:numPr>
                <w:ilvl w:val="1"/>
                <w:numId w:val="38"/>
              </w:numPr>
              <w:tabs>
                <w:tab w:val="left" w:pos="1508"/>
              </w:tabs>
              <w:spacing w:after="0" w:line="240" w:lineRule="auto"/>
              <w:contextualSpacing/>
              <w:rPr>
                <w:rFonts w:ascii="Times New Roman" w:hAnsi="Times New Roman"/>
                <w:vanish/>
                <w:sz w:val="24"/>
                <w:szCs w:val="24"/>
                <w:lang w:val="en-ZW"/>
              </w:rPr>
            </w:pPr>
          </w:p>
          <w:p w14:paraId="78B451C5" w14:textId="77777777" w:rsidR="000A3EFC" w:rsidRPr="000A3EFC" w:rsidRDefault="000A3EFC" w:rsidP="000A3EFC">
            <w:pPr>
              <w:numPr>
                <w:ilvl w:val="1"/>
                <w:numId w:val="38"/>
              </w:numPr>
              <w:tabs>
                <w:tab w:val="left" w:pos="1508"/>
              </w:tabs>
              <w:spacing w:after="0" w:line="240" w:lineRule="auto"/>
              <w:contextualSpacing/>
              <w:rPr>
                <w:rFonts w:ascii="Times New Roman" w:hAnsi="Times New Roman"/>
                <w:vanish/>
                <w:sz w:val="24"/>
                <w:szCs w:val="24"/>
                <w:lang w:val="en-ZW"/>
              </w:rPr>
            </w:pPr>
          </w:p>
          <w:p w14:paraId="38B1F70A"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Pipe Wrenches</w:t>
            </w:r>
          </w:p>
          <w:p w14:paraId="1E5F19DE" w14:textId="77777777" w:rsidR="000A3EFC" w:rsidRPr="000A3EFC" w:rsidRDefault="000A3EFC" w:rsidP="000A3EFC">
            <w:pPr>
              <w:numPr>
                <w:ilvl w:val="2"/>
                <w:numId w:val="29"/>
              </w:numPr>
              <w:tabs>
                <w:tab w:val="left" w:pos="1508"/>
              </w:tabs>
              <w:spacing w:after="0" w:line="240" w:lineRule="auto"/>
              <w:ind w:left="1220" w:hanging="425"/>
              <w:contextualSpacing/>
              <w:rPr>
                <w:rFonts w:ascii="Times New Roman" w:hAnsi="Times New Roman"/>
                <w:sz w:val="24"/>
                <w:szCs w:val="24"/>
                <w:lang w:val="en-ZW"/>
              </w:rPr>
            </w:pPr>
            <w:r w:rsidRPr="000A3EFC">
              <w:rPr>
                <w:rFonts w:ascii="Times New Roman" w:hAnsi="Times New Roman"/>
                <w:sz w:val="24"/>
                <w:szCs w:val="24"/>
                <w:lang w:val="en-ZW"/>
              </w:rPr>
              <w:t>Drain Auger (Plumber’s Snake)</w:t>
            </w:r>
          </w:p>
          <w:p w14:paraId="41702E51"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Plumber's Plunger</w:t>
            </w:r>
          </w:p>
          <w:p w14:paraId="07ADBD02"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Hacksaw</w:t>
            </w:r>
          </w:p>
          <w:p w14:paraId="2F38B890"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PVC Pipe Cutter</w:t>
            </w:r>
          </w:p>
          <w:p w14:paraId="2E0D470D"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Channel Lock Pliers</w:t>
            </w:r>
          </w:p>
          <w:p w14:paraId="4E6B964A"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Adjustable Wrench</w:t>
            </w:r>
          </w:p>
          <w:p w14:paraId="10716330" w14:textId="77777777" w:rsidR="000A3EFC" w:rsidRPr="000A3EFC" w:rsidRDefault="000A3EFC" w:rsidP="000A3EFC">
            <w:pPr>
              <w:numPr>
                <w:ilvl w:val="2"/>
                <w:numId w:val="29"/>
              </w:numPr>
              <w:tabs>
                <w:tab w:val="left" w:pos="1508"/>
              </w:tabs>
              <w:spacing w:after="0" w:line="240" w:lineRule="auto"/>
              <w:ind w:hanging="208"/>
              <w:contextualSpacing/>
              <w:rPr>
                <w:rFonts w:ascii="Times New Roman" w:hAnsi="Times New Roman"/>
                <w:sz w:val="24"/>
                <w:szCs w:val="24"/>
                <w:lang w:val="en-ZW"/>
              </w:rPr>
            </w:pPr>
            <w:r w:rsidRPr="000A3EFC">
              <w:rPr>
                <w:rFonts w:ascii="Times New Roman" w:hAnsi="Times New Roman"/>
                <w:sz w:val="24"/>
                <w:szCs w:val="24"/>
                <w:lang w:val="en-ZW"/>
              </w:rPr>
              <w:t>Pipe Inspection Camera</w:t>
            </w:r>
          </w:p>
          <w:p w14:paraId="68F6D4CB"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Hand Trowel</w:t>
            </w:r>
          </w:p>
          <w:p w14:paraId="604E5DF7"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Pipe Locator Tool</w:t>
            </w:r>
          </w:p>
          <w:p w14:paraId="3977ADFD"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Shovel</w:t>
            </w:r>
          </w:p>
          <w:p w14:paraId="3F5A93E8"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Level</w:t>
            </w:r>
          </w:p>
          <w:p w14:paraId="10E912AF"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Drain Cleaning Machine (Electric Auger)</w:t>
            </w:r>
          </w:p>
          <w:p w14:paraId="587E9086"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Heat Gun</w:t>
            </w:r>
          </w:p>
          <w:p w14:paraId="0A7B536D"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Wet/Dry Vacuum</w:t>
            </w:r>
          </w:p>
          <w:p w14:paraId="383C41E8"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Measuring Tape</w:t>
            </w:r>
          </w:p>
          <w:p w14:paraId="7AB93BCB"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Safety Equipment (gloves, goggles, and mask)</w:t>
            </w:r>
          </w:p>
          <w:p w14:paraId="2F37C4C5"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Bucket</w:t>
            </w:r>
          </w:p>
          <w:p w14:paraId="0984944F"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Teflon Tape</w:t>
            </w:r>
          </w:p>
          <w:p w14:paraId="3E3A4CE7"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Pipe Sealant</w:t>
            </w:r>
          </w:p>
          <w:p w14:paraId="5DA50837" w14:textId="77777777" w:rsidR="000A3EFC" w:rsidRPr="000A3EFC" w:rsidRDefault="000A3EFC" w:rsidP="000A3EFC">
            <w:pPr>
              <w:numPr>
                <w:ilvl w:val="1"/>
                <w:numId w:val="29"/>
              </w:numPr>
              <w:tabs>
                <w:tab w:val="left" w:pos="148"/>
                <w:tab w:val="left" w:pos="370"/>
                <w:tab w:val="left" w:pos="511"/>
              </w:tabs>
              <w:spacing w:after="0" w:line="240" w:lineRule="auto"/>
              <w:ind w:left="370" w:hanging="370"/>
              <w:contextualSpacing/>
              <w:rPr>
                <w:rFonts w:ascii="Times New Roman" w:hAnsi="Times New Roman"/>
                <w:sz w:val="24"/>
                <w:szCs w:val="24"/>
                <w:lang w:val="en-ZW"/>
              </w:rPr>
            </w:pPr>
            <w:r w:rsidRPr="000A3EFC">
              <w:rPr>
                <w:rFonts w:ascii="Times New Roman" w:hAnsi="Times New Roman"/>
                <w:sz w:val="24"/>
                <w:szCs w:val="24"/>
                <w:lang w:val="en-ZW"/>
              </w:rPr>
              <w:t>Drainage pipework faults/ Blockages</w:t>
            </w:r>
          </w:p>
          <w:p w14:paraId="1F391F11" w14:textId="77777777" w:rsidR="000A3EFC" w:rsidRPr="000A3EFC" w:rsidRDefault="000A3EFC" w:rsidP="000A3EFC">
            <w:pPr>
              <w:numPr>
                <w:ilvl w:val="1"/>
                <w:numId w:val="29"/>
              </w:numPr>
              <w:tabs>
                <w:tab w:val="left" w:pos="850"/>
                <w:tab w:val="left" w:pos="1508"/>
              </w:tabs>
              <w:spacing w:after="0" w:line="240" w:lineRule="auto"/>
              <w:contextualSpacing/>
              <w:rPr>
                <w:rFonts w:ascii="Times New Roman" w:hAnsi="Times New Roman"/>
                <w:vanish/>
                <w:sz w:val="24"/>
                <w:szCs w:val="24"/>
                <w:lang w:val="en-ZW"/>
              </w:rPr>
            </w:pPr>
          </w:p>
          <w:p w14:paraId="6D699708"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Leaks</w:t>
            </w:r>
          </w:p>
          <w:p w14:paraId="06D3EF2B"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Corrosion</w:t>
            </w:r>
          </w:p>
          <w:p w14:paraId="0B8AEF69"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Root Intrusion</w:t>
            </w:r>
          </w:p>
          <w:p w14:paraId="6C0F37C1"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Pipe Misalignment</w:t>
            </w:r>
          </w:p>
          <w:p w14:paraId="1EDAD230"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lastRenderedPageBreak/>
              <w:t>Bellied (Sagging) Pipes</w:t>
            </w:r>
          </w:p>
          <w:p w14:paraId="4BBE44A4"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Joint Failure</w:t>
            </w:r>
          </w:p>
          <w:p w14:paraId="5D5C332C"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Cracks or Fractures</w:t>
            </w:r>
          </w:p>
          <w:p w14:paraId="352418E5"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Backflow</w:t>
            </w:r>
          </w:p>
          <w:p w14:paraId="44DBD0F9"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Clogged Vent Pipes</w:t>
            </w:r>
          </w:p>
          <w:p w14:paraId="3FECBABF"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Blockage</w:t>
            </w:r>
          </w:p>
          <w:p w14:paraId="77C50681"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 xml:space="preserve">Pipe burst </w:t>
            </w:r>
          </w:p>
          <w:p w14:paraId="5C9769E3"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Loss of trap seals</w:t>
            </w:r>
          </w:p>
          <w:p w14:paraId="37C62060" w14:textId="77777777" w:rsidR="000A3EFC" w:rsidRPr="000A3EFC" w:rsidRDefault="000A3EFC" w:rsidP="000A3EFC">
            <w:pPr>
              <w:numPr>
                <w:ilvl w:val="1"/>
                <w:numId w:val="29"/>
              </w:numPr>
              <w:tabs>
                <w:tab w:val="left" w:pos="148"/>
                <w:tab w:val="left" w:pos="370"/>
                <w:tab w:val="left" w:pos="511"/>
              </w:tabs>
              <w:spacing w:after="0" w:line="240" w:lineRule="auto"/>
              <w:ind w:left="370" w:hanging="370"/>
              <w:contextualSpacing/>
              <w:rPr>
                <w:rFonts w:ascii="Times New Roman" w:hAnsi="Times New Roman"/>
                <w:sz w:val="24"/>
                <w:szCs w:val="24"/>
                <w:lang w:val="en-ZW"/>
              </w:rPr>
            </w:pPr>
            <w:r w:rsidRPr="000A3EFC">
              <w:rPr>
                <w:rFonts w:ascii="Times New Roman" w:hAnsi="Times New Roman"/>
                <w:sz w:val="24"/>
                <w:szCs w:val="24"/>
                <w:lang w:val="en-GB"/>
              </w:rPr>
              <w:t xml:space="preserve"> </w:t>
            </w:r>
            <w:r w:rsidRPr="000A3EFC">
              <w:rPr>
                <w:rFonts w:ascii="Times New Roman" w:hAnsi="Times New Roman"/>
                <w:sz w:val="24"/>
                <w:szCs w:val="24"/>
                <w:lang w:val="en-ZW"/>
              </w:rPr>
              <w:t xml:space="preserve">Housekeeping </w:t>
            </w:r>
          </w:p>
          <w:p w14:paraId="46D4E6D4" w14:textId="77777777" w:rsidR="000A3EFC" w:rsidRPr="000A3EFC" w:rsidRDefault="000A3EFC" w:rsidP="000A3EFC">
            <w:pPr>
              <w:numPr>
                <w:ilvl w:val="1"/>
                <w:numId w:val="29"/>
              </w:numPr>
              <w:tabs>
                <w:tab w:val="left" w:pos="850"/>
                <w:tab w:val="left" w:pos="1508"/>
              </w:tabs>
              <w:spacing w:after="0" w:line="240" w:lineRule="auto"/>
              <w:contextualSpacing/>
              <w:rPr>
                <w:rFonts w:ascii="Times New Roman" w:hAnsi="Times New Roman"/>
                <w:vanish/>
                <w:sz w:val="24"/>
                <w:szCs w:val="24"/>
                <w:lang w:val="en-ZW"/>
              </w:rPr>
            </w:pPr>
          </w:p>
          <w:p w14:paraId="70A838B1"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Care and maintenance</w:t>
            </w:r>
          </w:p>
          <w:p w14:paraId="0093CACD" w14:textId="77777777" w:rsidR="000A3EFC" w:rsidRPr="000A3EFC" w:rsidRDefault="000A3EFC" w:rsidP="000A3EFC">
            <w:pPr>
              <w:numPr>
                <w:ilvl w:val="2"/>
                <w:numId w:val="29"/>
              </w:numPr>
              <w:tabs>
                <w:tab w:val="left" w:pos="1508"/>
              </w:tabs>
              <w:spacing w:after="0" w:line="240" w:lineRule="auto"/>
              <w:contextualSpacing/>
              <w:rPr>
                <w:rFonts w:ascii="Times New Roman" w:hAnsi="Times New Roman"/>
                <w:sz w:val="24"/>
                <w:szCs w:val="24"/>
                <w:lang w:val="en-ZW"/>
              </w:rPr>
            </w:pPr>
            <w:r w:rsidRPr="000A3EFC">
              <w:rPr>
                <w:rFonts w:ascii="Times New Roman" w:hAnsi="Times New Roman"/>
                <w:sz w:val="24"/>
                <w:szCs w:val="24"/>
                <w:lang w:val="en-ZW"/>
              </w:rPr>
              <w:t>Storage</w:t>
            </w:r>
          </w:p>
        </w:tc>
        <w:tc>
          <w:tcPr>
            <w:tcW w:w="2470" w:type="dxa"/>
            <w:tcBorders>
              <w:top w:val="single" w:sz="4" w:space="0" w:color="auto"/>
              <w:left w:val="single" w:sz="4" w:space="0" w:color="auto"/>
              <w:bottom w:val="single" w:sz="4" w:space="0" w:color="auto"/>
              <w:right w:val="single" w:sz="4" w:space="0" w:color="auto"/>
            </w:tcBorders>
          </w:tcPr>
          <w:p w14:paraId="40D7CE8C" w14:textId="77777777" w:rsidR="000A3EFC" w:rsidRPr="000A3EFC" w:rsidRDefault="000A3EFC" w:rsidP="000A3EFC">
            <w:pPr>
              <w:numPr>
                <w:ilvl w:val="0"/>
                <w:numId w:val="26"/>
              </w:numPr>
              <w:spacing w:after="0" w:line="240" w:lineRule="auto"/>
              <w:ind w:left="704"/>
              <w:rPr>
                <w:rFonts w:ascii="Times New Roman" w:hAnsi="Times New Roman"/>
                <w:sz w:val="24"/>
                <w:szCs w:val="24"/>
                <w:lang w:val="en-ZA"/>
              </w:rPr>
            </w:pPr>
            <w:r w:rsidRPr="000A3EFC">
              <w:rPr>
                <w:rFonts w:ascii="Times New Roman" w:hAnsi="Times New Roman"/>
                <w:sz w:val="24"/>
                <w:szCs w:val="24"/>
                <w:lang w:val="en-ZA"/>
              </w:rPr>
              <w:lastRenderedPageBreak/>
              <w:t>Practical</w:t>
            </w:r>
          </w:p>
          <w:p w14:paraId="321BB3EB" w14:textId="77777777" w:rsidR="000A3EFC" w:rsidRPr="000A3EFC" w:rsidRDefault="000A3EFC" w:rsidP="000A3EFC">
            <w:pPr>
              <w:widowControl w:val="0"/>
              <w:numPr>
                <w:ilvl w:val="0"/>
                <w:numId w:val="26"/>
              </w:numPr>
              <w:autoSpaceDE w:val="0"/>
              <w:autoSpaceDN w:val="0"/>
              <w:spacing w:after="0" w:line="240" w:lineRule="auto"/>
              <w:ind w:left="704"/>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Oral assessment</w:t>
            </w:r>
          </w:p>
          <w:p w14:paraId="6BD20241" w14:textId="77777777" w:rsidR="000A3EFC" w:rsidRPr="000A3EFC" w:rsidRDefault="000A3EFC" w:rsidP="000A3EFC">
            <w:pPr>
              <w:widowControl w:val="0"/>
              <w:numPr>
                <w:ilvl w:val="0"/>
                <w:numId w:val="26"/>
              </w:numPr>
              <w:autoSpaceDE w:val="0"/>
              <w:autoSpaceDN w:val="0"/>
              <w:spacing w:after="0" w:line="240" w:lineRule="auto"/>
              <w:ind w:left="704"/>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Observation</w:t>
            </w:r>
          </w:p>
          <w:p w14:paraId="72AD672E" w14:textId="77777777" w:rsidR="000A3EFC" w:rsidRPr="000A3EFC" w:rsidRDefault="000A3EFC" w:rsidP="000A3EFC">
            <w:pPr>
              <w:widowControl w:val="0"/>
              <w:numPr>
                <w:ilvl w:val="0"/>
                <w:numId w:val="26"/>
              </w:numPr>
              <w:autoSpaceDE w:val="0"/>
              <w:autoSpaceDN w:val="0"/>
              <w:spacing w:after="0" w:line="240" w:lineRule="auto"/>
              <w:ind w:left="704"/>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Portfolio of evidence</w:t>
            </w:r>
          </w:p>
          <w:p w14:paraId="015C3B63" w14:textId="77777777" w:rsidR="000A3EFC" w:rsidRPr="000A3EFC" w:rsidRDefault="000A3EFC" w:rsidP="000A3EFC">
            <w:pPr>
              <w:widowControl w:val="0"/>
              <w:numPr>
                <w:ilvl w:val="0"/>
                <w:numId w:val="26"/>
              </w:numPr>
              <w:autoSpaceDE w:val="0"/>
              <w:autoSpaceDN w:val="0"/>
              <w:spacing w:after="0" w:line="240" w:lineRule="auto"/>
              <w:ind w:left="704"/>
              <w:rPr>
                <w:rFonts w:ascii="Times New Roman" w:eastAsia="Times New Roman" w:hAnsi="Times New Roman"/>
                <w:sz w:val="24"/>
                <w:szCs w:val="24"/>
                <w:lang w:eastAsia="en-GB"/>
              </w:rPr>
            </w:pPr>
            <w:r w:rsidRPr="000A3EFC">
              <w:rPr>
                <w:rFonts w:ascii="Times New Roman" w:eastAsia="Times New Roman" w:hAnsi="Times New Roman"/>
                <w:sz w:val="24"/>
                <w:szCs w:val="24"/>
                <w:lang w:eastAsia="en-GB"/>
              </w:rPr>
              <w:t xml:space="preserve">Written assessment </w:t>
            </w:r>
          </w:p>
          <w:p w14:paraId="4A5EF931" w14:textId="77777777" w:rsidR="000A3EFC" w:rsidRPr="000A3EFC" w:rsidRDefault="000A3EFC" w:rsidP="000A3EFC">
            <w:pPr>
              <w:spacing w:after="0" w:line="240" w:lineRule="auto"/>
              <w:ind w:left="410"/>
              <w:rPr>
                <w:rFonts w:ascii="Times New Roman" w:hAnsi="Times New Roman"/>
                <w:sz w:val="24"/>
                <w:szCs w:val="24"/>
                <w:lang w:val="en-ZA"/>
              </w:rPr>
            </w:pPr>
          </w:p>
          <w:p w14:paraId="388A976E" w14:textId="77777777" w:rsidR="000A3EFC" w:rsidRPr="000A3EFC" w:rsidRDefault="000A3EFC" w:rsidP="000A3EFC">
            <w:pPr>
              <w:spacing w:after="0" w:line="240" w:lineRule="auto"/>
              <w:ind w:left="410"/>
              <w:rPr>
                <w:rFonts w:ascii="Times New Roman" w:hAnsi="Times New Roman"/>
                <w:sz w:val="24"/>
                <w:szCs w:val="24"/>
                <w:lang w:val="en-ZA"/>
              </w:rPr>
            </w:pPr>
          </w:p>
          <w:p w14:paraId="37E038F8" w14:textId="77777777" w:rsidR="000A3EFC" w:rsidRPr="000A3EFC" w:rsidRDefault="000A3EFC" w:rsidP="000A3EFC">
            <w:pPr>
              <w:spacing w:after="0" w:line="240" w:lineRule="auto"/>
              <w:ind w:left="50"/>
              <w:rPr>
                <w:rFonts w:ascii="Times New Roman" w:hAnsi="Times New Roman"/>
                <w:sz w:val="24"/>
                <w:szCs w:val="24"/>
                <w:lang w:val="en-ZA"/>
              </w:rPr>
            </w:pPr>
          </w:p>
        </w:tc>
      </w:tr>
    </w:tbl>
    <w:p w14:paraId="16D04CEA" w14:textId="77777777" w:rsidR="000A3EFC" w:rsidRPr="000A3EFC" w:rsidRDefault="000A3EFC" w:rsidP="000A3EFC">
      <w:pPr>
        <w:spacing w:after="0" w:line="240" w:lineRule="auto"/>
        <w:jc w:val="both"/>
        <w:rPr>
          <w:rFonts w:ascii="Times New Roman" w:hAnsi="Times New Roman"/>
          <w:b/>
          <w:sz w:val="24"/>
          <w:szCs w:val="24"/>
          <w:lang w:val="en-ZA"/>
        </w:rPr>
      </w:pPr>
    </w:p>
    <w:p w14:paraId="50237DB4" w14:textId="77777777" w:rsidR="000A3EFC" w:rsidRPr="000A3EFC" w:rsidRDefault="000A3EFC" w:rsidP="000A3EFC">
      <w:pPr>
        <w:spacing w:after="0" w:line="240" w:lineRule="auto"/>
        <w:jc w:val="both"/>
        <w:rPr>
          <w:rFonts w:ascii="Times New Roman" w:hAnsi="Times New Roman"/>
          <w:b/>
          <w:sz w:val="24"/>
          <w:szCs w:val="24"/>
          <w:lang w:val="en-GB"/>
        </w:rPr>
      </w:pPr>
      <w:r w:rsidRPr="000A3EFC">
        <w:rPr>
          <w:rFonts w:ascii="Times New Roman" w:hAnsi="Times New Roman"/>
          <w:b/>
          <w:sz w:val="24"/>
          <w:szCs w:val="24"/>
          <w:lang w:val="en-ZA"/>
        </w:rPr>
        <w:t xml:space="preserve">Suggested Methods of </w:t>
      </w:r>
      <w:r w:rsidRPr="000A3EFC">
        <w:rPr>
          <w:rFonts w:ascii="Times New Roman" w:hAnsi="Times New Roman"/>
          <w:b/>
          <w:sz w:val="24"/>
          <w:szCs w:val="24"/>
          <w:lang w:val="en-GB"/>
        </w:rPr>
        <w:t>Delivery</w:t>
      </w:r>
    </w:p>
    <w:p w14:paraId="7C9A5447"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Practical</w:t>
      </w:r>
    </w:p>
    <w:p w14:paraId="47A02B97"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Direct Instruction</w:t>
      </w:r>
    </w:p>
    <w:p w14:paraId="66B52D2C"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Discussion</w:t>
      </w:r>
    </w:p>
    <w:p w14:paraId="4F92F1B6"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Demonstration</w:t>
      </w:r>
    </w:p>
    <w:p w14:paraId="534FAF34"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Trade projects</w:t>
      </w:r>
    </w:p>
    <w:p w14:paraId="330140CC" w14:textId="77777777" w:rsidR="000A3EFC" w:rsidRPr="000A3EFC" w:rsidRDefault="000A3EFC" w:rsidP="000A3EFC">
      <w:pPr>
        <w:numPr>
          <w:ilvl w:val="0"/>
          <w:numId w:val="18"/>
        </w:numPr>
        <w:spacing w:after="0" w:line="240" w:lineRule="auto"/>
        <w:ind w:left="1800"/>
        <w:rPr>
          <w:rFonts w:ascii="Times New Roman" w:eastAsia="Times New Roman" w:hAnsi="Times New Roman"/>
          <w:sz w:val="24"/>
          <w:szCs w:val="24"/>
        </w:rPr>
      </w:pPr>
      <w:r w:rsidRPr="000A3EFC">
        <w:rPr>
          <w:rFonts w:ascii="Times New Roman" w:eastAsia="Times New Roman" w:hAnsi="Times New Roman"/>
          <w:sz w:val="24"/>
          <w:szCs w:val="24"/>
        </w:rPr>
        <w:t>Site visit</w:t>
      </w:r>
    </w:p>
    <w:p w14:paraId="521FA2F5" w14:textId="77777777" w:rsidR="000A3EFC" w:rsidRPr="000A3EFC" w:rsidRDefault="000A3EFC" w:rsidP="000A3EFC">
      <w:pPr>
        <w:spacing w:before="100" w:beforeAutospacing="1" w:after="100" w:afterAutospacing="1" w:line="240" w:lineRule="auto"/>
        <w:rPr>
          <w:rFonts w:ascii="Times New Roman" w:eastAsia="Times New Roman" w:hAnsi="Times New Roman"/>
          <w:b/>
          <w:sz w:val="24"/>
          <w:szCs w:val="24"/>
          <w:lang w:val="en-GB"/>
        </w:rPr>
      </w:pPr>
      <w:r w:rsidRPr="000A3EFC">
        <w:rPr>
          <w:rFonts w:ascii="Times New Roman" w:eastAsia="Times New Roman" w:hAnsi="Times New Roman"/>
          <w:b/>
          <w:sz w:val="24"/>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2"/>
        <w:gridCol w:w="3335"/>
        <w:gridCol w:w="1137"/>
        <w:gridCol w:w="2063"/>
      </w:tblGrid>
      <w:tr w:rsidR="000A3EFC" w:rsidRPr="000A3EFC" w14:paraId="34253071" w14:textId="77777777" w:rsidTr="00C14384">
        <w:tc>
          <w:tcPr>
            <w:tcW w:w="959" w:type="dxa"/>
            <w:shd w:val="clear" w:color="auto" w:fill="auto"/>
          </w:tcPr>
          <w:p w14:paraId="22BB6A78"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S/No.</w:t>
            </w:r>
          </w:p>
        </w:tc>
        <w:tc>
          <w:tcPr>
            <w:tcW w:w="1522" w:type="dxa"/>
            <w:shd w:val="clear" w:color="auto" w:fill="auto"/>
          </w:tcPr>
          <w:p w14:paraId="0AF052CA"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Category</w:t>
            </w:r>
          </w:p>
        </w:tc>
        <w:tc>
          <w:tcPr>
            <w:tcW w:w="0" w:type="auto"/>
            <w:shd w:val="clear" w:color="auto" w:fill="auto"/>
          </w:tcPr>
          <w:p w14:paraId="40A4D704"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Resource Description/Specifications</w:t>
            </w:r>
          </w:p>
        </w:tc>
        <w:tc>
          <w:tcPr>
            <w:tcW w:w="0" w:type="auto"/>
            <w:shd w:val="clear" w:color="auto" w:fill="auto"/>
          </w:tcPr>
          <w:p w14:paraId="0ED980CF"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Quantity</w:t>
            </w:r>
          </w:p>
        </w:tc>
        <w:tc>
          <w:tcPr>
            <w:tcW w:w="0" w:type="auto"/>
            <w:shd w:val="clear" w:color="auto" w:fill="auto"/>
          </w:tcPr>
          <w:p w14:paraId="492F3C32" w14:textId="77777777" w:rsidR="000A3EFC" w:rsidRPr="000A3EFC" w:rsidRDefault="000A3EFC" w:rsidP="000A3EFC">
            <w:pPr>
              <w:spacing w:after="0" w:line="240" w:lineRule="auto"/>
              <w:jc w:val="center"/>
              <w:rPr>
                <w:rFonts w:ascii="Times New Roman" w:eastAsia="Times New Roman" w:hAnsi="Times New Roman"/>
                <w:b/>
                <w:bCs/>
                <w:sz w:val="24"/>
                <w:szCs w:val="24"/>
              </w:rPr>
            </w:pPr>
            <w:r w:rsidRPr="000A3EFC">
              <w:rPr>
                <w:rFonts w:ascii="Times New Roman" w:eastAsia="Times New Roman" w:hAnsi="Times New Roman"/>
                <w:b/>
                <w:bCs/>
                <w:sz w:val="24"/>
                <w:szCs w:val="24"/>
              </w:rPr>
              <w:t>Recommended Ratio (</w:t>
            </w:r>
            <w:proofErr w:type="gramStart"/>
            <w:r w:rsidRPr="000A3EFC">
              <w:rPr>
                <w:rFonts w:ascii="Times New Roman" w:eastAsia="Times New Roman" w:hAnsi="Times New Roman"/>
                <w:b/>
                <w:bCs/>
                <w:sz w:val="24"/>
                <w:szCs w:val="24"/>
              </w:rPr>
              <w:t>Item :</w:t>
            </w:r>
            <w:proofErr w:type="gramEnd"/>
            <w:r w:rsidRPr="000A3EFC">
              <w:rPr>
                <w:rFonts w:ascii="Times New Roman" w:eastAsia="Times New Roman" w:hAnsi="Times New Roman"/>
                <w:b/>
                <w:bCs/>
                <w:sz w:val="24"/>
                <w:szCs w:val="24"/>
              </w:rPr>
              <w:t xml:space="preserve"> Trainee)</w:t>
            </w:r>
          </w:p>
        </w:tc>
      </w:tr>
      <w:tr w:rsidR="000A3EFC" w:rsidRPr="000A3EFC" w14:paraId="40ADF5FC" w14:textId="77777777" w:rsidTr="00C14384">
        <w:tc>
          <w:tcPr>
            <w:tcW w:w="959" w:type="dxa"/>
            <w:shd w:val="clear" w:color="auto" w:fill="auto"/>
          </w:tcPr>
          <w:p w14:paraId="11C0369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val="restart"/>
            <w:shd w:val="clear" w:color="auto" w:fill="auto"/>
          </w:tcPr>
          <w:p w14:paraId="15FA388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Training Materials</w:t>
            </w:r>
          </w:p>
        </w:tc>
        <w:tc>
          <w:tcPr>
            <w:tcW w:w="0" w:type="auto"/>
            <w:shd w:val="clear" w:color="auto" w:fill="auto"/>
          </w:tcPr>
          <w:p w14:paraId="3B56B94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Plumbing Principles and Practices Textbook</w:t>
            </w:r>
          </w:p>
        </w:tc>
        <w:tc>
          <w:tcPr>
            <w:tcW w:w="0" w:type="auto"/>
            <w:shd w:val="clear" w:color="auto" w:fill="auto"/>
          </w:tcPr>
          <w:p w14:paraId="090EC1C5"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162C6867"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6A33D98F" w14:textId="77777777" w:rsidTr="00C14384">
        <w:tc>
          <w:tcPr>
            <w:tcW w:w="959" w:type="dxa"/>
            <w:shd w:val="clear" w:color="auto" w:fill="auto"/>
          </w:tcPr>
          <w:p w14:paraId="6CC291B8"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7F5D437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7F3182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Domestic Water Supply Installation Guide</w:t>
            </w:r>
          </w:p>
        </w:tc>
        <w:tc>
          <w:tcPr>
            <w:tcW w:w="0" w:type="auto"/>
            <w:shd w:val="clear" w:color="auto" w:fill="auto"/>
          </w:tcPr>
          <w:p w14:paraId="03F2993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CEC8EED"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0040A452" w14:textId="77777777" w:rsidTr="00C14384">
        <w:tc>
          <w:tcPr>
            <w:tcW w:w="959" w:type="dxa"/>
            <w:shd w:val="clear" w:color="auto" w:fill="auto"/>
          </w:tcPr>
          <w:p w14:paraId="622E3D61"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22F5AAC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5A637E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Technical Manuals (manufacturer’s guides)</w:t>
            </w:r>
          </w:p>
        </w:tc>
        <w:tc>
          <w:tcPr>
            <w:tcW w:w="0" w:type="auto"/>
            <w:shd w:val="clear" w:color="auto" w:fill="auto"/>
          </w:tcPr>
          <w:p w14:paraId="14BBE3C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71D0B21"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5D392224" w14:textId="77777777" w:rsidTr="00C14384">
        <w:tc>
          <w:tcPr>
            <w:tcW w:w="959" w:type="dxa"/>
            <w:shd w:val="clear" w:color="auto" w:fill="auto"/>
          </w:tcPr>
          <w:p w14:paraId="4AEC7B29"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D3DB586"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369D7E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Plumbing Workbook</w:t>
            </w:r>
          </w:p>
        </w:tc>
        <w:tc>
          <w:tcPr>
            <w:tcW w:w="0" w:type="auto"/>
            <w:shd w:val="clear" w:color="auto" w:fill="auto"/>
          </w:tcPr>
          <w:p w14:paraId="3E8CAD6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5E6402F"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0FF7FD63" w14:textId="77777777" w:rsidTr="00C14384">
        <w:tc>
          <w:tcPr>
            <w:tcW w:w="959" w:type="dxa"/>
            <w:shd w:val="clear" w:color="auto" w:fill="auto"/>
          </w:tcPr>
          <w:p w14:paraId="73DF9B76"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45BFCA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7F82CA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Sample Blueprints for Water Supply Layout</w:t>
            </w:r>
          </w:p>
        </w:tc>
        <w:tc>
          <w:tcPr>
            <w:tcW w:w="0" w:type="auto"/>
            <w:shd w:val="clear" w:color="auto" w:fill="auto"/>
          </w:tcPr>
          <w:p w14:paraId="46D67715"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2CA34E1A"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16B064FF" w14:textId="77777777" w:rsidTr="00C14384">
        <w:tc>
          <w:tcPr>
            <w:tcW w:w="959" w:type="dxa"/>
            <w:shd w:val="clear" w:color="auto" w:fill="auto"/>
          </w:tcPr>
          <w:p w14:paraId="37C06C7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val="restart"/>
            <w:shd w:val="clear" w:color="auto" w:fill="auto"/>
          </w:tcPr>
          <w:p w14:paraId="6C0D3511"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 xml:space="preserve">Learning facilities and Infrastructure </w:t>
            </w:r>
          </w:p>
        </w:tc>
        <w:tc>
          <w:tcPr>
            <w:tcW w:w="0" w:type="auto"/>
            <w:shd w:val="clear" w:color="auto" w:fill="auto"/>
          </w:tcPr>
          <w:p w14:paraId="51B9BD58"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Theory room (10m*8m)</w:t>
            </w:r>
          </w:p>
        </w:tc>
        <w:tc>
          <w:tcPr>
            <w:tcW w:w="0" w:type="auto"/>
            <w:shd w:val="clear" w:color="auto" w:fill="auto"/>
          </w:tcPr>
          <w:p w14:paraId="5DA1AFA9"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0" w:type="auto"/>
            <w:shd w:val="clear" w:color="auto" w:fill="auto"/>
          </w:tcPr>
          <w:p w14:paraId="1EDCC64E"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tr w:rsidR="000A3EFC" w:rsidRPr="000A3EFC" w14:paraId="7B544419" w14:textId="77777777" w:rsidTr="00C14384">
        <w:tc>
          <w:tcPr>
            <w:tcW w:w="959" w:type="dxa"/>
            <w:shd w:val="clear" w:color="auto" w:fill="auto"/>
          </w:tcPr>
          <w:p w14:paraId="081F4921"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33453D32"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249889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Workshop (18m*12m)</w:t>
            </w:r>
          </w:p>
        </w:tc>
        <w:tc>
          <w:tcPr>
            <w:tcW w:w="0" w:type="auto"/>
            <w:shd w:val="clear" w:color="auto" w:fill="auto"/>
          </w:tcPr>
          <w:p w14:paraId="5A0927F9"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w:t>
            </w:r>
          </w:p>
        </w:tc>
        <w:tc>
          <w:tcPr>
            <w:tcW w:w="0" w:type="auto"/>
            <w:shd w:val="clear" w:color="auto" w:fill="auto"/>
          </w:tcPr>
          <w:p w14:paraId="2C4F5A9F"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1:25</w:t>
            </w:r>
          </w:p>
        </w:tc>
      </w:tr>
      <w:tr w:rsidR="000A3EFC" w:rsidRPr="000A3EFC" w14:paraId="3EF2ECEA" w14:textId="77777777" w:rsidTr="00C14384">
        <w:tc>
          <w:tcPr>
            <w:tcW w:w="959" w:type="dxa"/>
            <w:shd w:val="clear" w:color="auto" w:fill="auto"/>
          </w:tcPr>
          <w:p w14:paraId="6AC57814"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val="restart"/>
            <w:shd w:val="clear" w:color="auto" w:fill="auto"/>
          </w:tcPr>
          <w:p w14:paraId="349C80FE"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Tools</w:t>
            </w:r>
          </w:p>
        </w:tc>
        <w:tc>
          <w:tcPr>
            <w:tcW w:w="0" w:type="auto"/>
            <w:shd w:val="clear" w:color="auto" w:fill="auto"/>
          </w:tcPr>
          <w:p w14:paraId="730D4F2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Cutter</w:t>
            </w:r>
          </w:p>
        </w:tc>
        <w:tc>
          <w:tcPr>
            <w:tcW w:w="0" w:type="auto"/>
            <w:shd w:val="clear" w:color="auto" w:fill="auto"/>
          </w:tcPr>
          <w:p w14:paraId="60A1DAC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C525E28"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03F9956E" w14:textId="77777777" w:rsidTr="00C14384">
        <w:tc>
          <w:tcPr>
            <w:tcW w:w="959" w:type="dxa"/>
            <w:shd w:val="clear" w:color="auto" w:fill="auto"/>
          </w:tcPr>
          <w:p w14:paraId="0877925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E3507F0"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37E6C3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Adjustable Wrench</w:t>
            </w:r>
          </w:p>
        </w:tc>
        <w:tc>
          <w:tcPr>
            <w:tcW w:w="0" w:type="auto"/>
            <w:shd w:val="clear" w:color="auto" w:fill="auto"/>
          </w:tcPr>
          <w:p w14:paraId="240A2E5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5A131A0"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BD3D894" w14:textId="77777777" w:rsidTr="00C14384">
        <w:tc>
          <w:tcPr>
            <w:tcW w:w="959" w:type="dxa"/>
            <w:shd w:val="clear" w:color="auto" w:fill="auto"/>
          </w:tcPr>
          <w:p w14:paraId="18E6495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559796A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37B193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Basin Wrench</w:t>
            </w:r>
          </w:p>
        </w:tc>
        <w:tc>
          <w:tcPr>
            <w:tcW w:w="0" w:type="auto"/>
            <w:shd w:val="clear" w:color="auto" w:fill="auto"/>
          </w:tcPr>
          <w:p w14:paraId="14828A8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6F091E14"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2BC3194E" w14:textId="77777777" w:rsidTr="00C14384">
        <w:tc>
          <w:tcPr>
            <w:tcW w:w="959" w:type="dxa"/>
            <w:shd w:val="clear" w:color="auto" w:fill="auto"/>
          </w:tcPr>
          <w:p w14:paraId="19289496"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44D90AC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57EFDF5"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Hacksaw</w:t>
            </w:r>
          </w:p>
        </w:tc>
        <w:tc>
          <w:tcPr>
            <w:tcW w:w="0" w:type="auto"/>
            <w:shd w:val="clear" w:color="auto" w:fill="auto"/>
          </w:tcPr>
          <w:p w14:paraId="03E18A6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7E87688E"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1562CE2" w14:textId="77777777" w:rsidTr="00C14384">
        <w:tc>
          <w:tcPr>
            <w:tcW w:w="959" w:type="dxa"/>
            <w:shd w:val="clear" w:color="auto" w:fill="auto"/>
          </w:tcPr>
          <w:p w14:paraId="76AE99C7"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234E5C5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038F83B"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Trowel</w:t>
            </w:r>
          </w:p>
        </w:tc>
        <w:tc>
          <w:tcPr>
            <w:tcW w:w="0" w:type="auto"/>
            <w:shd w:val="clear" w:color="auto" w:fill="auto"/>
          </w:tcPr>
          <w:p w14:paraId="7497B09E"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7A5F9EA6"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3AC11906" w14:textId="77777777" w:rsidTr="00C14384">
        <w:tc>
          <w:tcPr>
            <w:tcW w:w="959" w:type="dxa"/>
            <w:shd w:val="clear" w:color="auto" w:fill="auto"/>
          </w:tcPr>
          <w:p w14:paraId="2204A734"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278F4C36"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F6B70A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Screwdrivers Set (Flathead and Phillips)</w:t>
            </w:r>
          </w:p>
        </w:tc>
        <w:tc>
          <w:tcPr>
            <w:tcW w:w="0" w:type="auto"/>
            <w:shd w:val="clear" w:color="auto" w:fill="auto"/>
          </w:tcPr>
          <w:p w14:paraId="17CEC4D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726228B8"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70B4283F" w14:textId="77777777" w:rsidTr="00C14384">
        <w:tc>
          <w:tcPr>
            <w:tcW w:w="959" w:type="dxa"/>
            <w:shd w:val="clear" w:color="auto" w:fill="auto"/>
          </w:tcPr>
          <w:p w14:paraId="1CE9D087"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50F17A3F"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AEBAD5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Measuring Tape</w:t>
            </w:r>
          </w:p>
        </w:tc>
        <w:tc>
          <w:tcPr>
            <w:tcW w:w="0" w:type="auto"/>
            <w:shd w:val="clear" w:color="auto" w:fill="auto"/>
          </w:tcPr>
          <w:p w14:paraId="1E66808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5D5DC0A3"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8F27468" w14:textId="77777777" w:rsidTr="00C14384">
        <w:tc>
          <w:tcPr>
            <w:tcW w:w="959" w:type="dxa"/>
            <w:shd w:val="clear" w:color="auto" w:fill="auto"/>
          </w:tcPr>
          <w:p w14:paraId="4A78DC77"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19AEAA82"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CCFF89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Plumber’s Snake (Auger)</w:t>
            </w:r>
          </w:p>
        </w:tc>
        <w:tc>
          <w:tcPr>
            <w:tcW w:w="0" w:type="auto"/>
            <w:shd w:val="clear" w:color="auto" w:fill="auto"/>
          </w:tcPr>
          <w:p w14:paraId="317FCD7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10</w:t>
            </w:r>
          </w:p>
        </w:tc>
        <w:tc>
          <w:tcPr>
            <w:tcW w:w="0" w:type="auto"/>
            <w:shd w:val="clear" w:color="auto" w:fill="auto"/>
          </w:tcPr>
          <w:p w14:paraId="0EFADCBA"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3</w:t>
            </w:r>
          </w:p>
        </w:tc>
      </w:tr>
      <w:tr w:rsidR="000A3EFC" w:rsidRPr="000A3EFC" w14:paraId="7B016E43" w14:textId="77777777" w:rsidTr="00C14384">
        <w:tc>
          <w:tcPr>
            <w:tcW w:w="959" w:type="dxa"/>
            <w:shd w:val="clear" w:color="auto" w:fill="auto"/>
          </w:tcPr>
          <w:p w14:paraId="18689366"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7EEB6CD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8BA9A0B"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Spirit level</w:t>
            </w:r>
          </w:p>
        </w:tc>
        <w:tc>
          <w:tcPr>
            <w:tcW w:w="0" w:type="auto"/>
            <w:shd w:val="clear" w:color="auto" w:fill="auto"/>
          </w:tcPr>
          <w:p w14:paraId="19B4654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89D0624"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783C0C20" w14:textId="77777777" w:rsidTr="00C14384">
        <w:tc>
          <w:tcPr>
            <w:tcW w:w="959" w:type="dxa"/>
            <w:shd w:val="clear" w:color="auto" w:fill="auto"/>
          </w:tcPr>
          <w:p w14:paraId="00F002B8"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12A5026C"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F5A97D7"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Steel/ Wooden float</w:t>
            </w:r>
          </w:p>
        </w:tc>
        <w:tc>
          <w:tcPr>
            <w:tcW w:w="0" w:type="auto"/>
            <w:shd w:val="clear" w:color="auto" w:fill="auto"/>
          </w:tcPr>
          <w:p w14:paraId="317FF7B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154E4F11"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8694DCF" w14:textId="77777777" w:rsidTr="00C14384">
        <w:tc>
          <w:tcPr>
            <w:tcW w:w="959" w:type="dxa"/>
            <w:shd w:val="clear" w:color="auto" w:fill="auto"/>
          </w:tcPr>
          <w:p w14:paraId="32AA165F"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4228FFF8"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39F0B58B"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Mason hammer</w:t>
            </w:r>
          </w:p>
        </w:tc>
        <w:tc>
          <w:tcPr>
            <w:tcW w:w="0" w:type="auto"/>
            <w:shd w:val="clear" w:color="auto" w:fill="auto"/>
          </w:tcPr>
          <w:p w14:paraId="6271774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35F9BA35"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2AF8015" w14:textId="77777777" w:rsidTr="00C14384">
        <w:tc>
          <w:tcPr>
            <w:tcW w:w="959" w:type="dxa"/>
            <w:shd w:val="clear" w:color="auto" w:fill="auto"/>
          </w:tcPr>
          <w:p w14:paraId="0ADACDC7"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0714FB07"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AEEE3B4"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Drilling machine</w:t>
            </w:r>
          </w:p>
        </w:tc>
        <w:tc>
          <w:tcPr>
            <w:tcW w:w="0" w:type="auto"/>
            <w:shd w:val="clear" w:color="auto" w:fill="auto"/>
          </w:tcPr>
          <w:p w14:paraId="49A25804"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5</w:t>
            </w:r>
          </w:p>
        </w:tc>
        <w:tc>
          <w:tcPr>
            <w:tcW w:w="0" w:type="auto"/>
            <w:shd w:val="clear" w:color="auto" w:fill="auto"/>
          </w:tcPr>
          <w:p w14:paraId="7417734E"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1:5</w:t>
            </w:r>
          </w:p>
        </w:tc>
      </w:tr>
      <w:tr w:rsidR="000A3EFC" w:rsidRPr="000A3EFC" w14:paraId="6A6BA93C" w14:textId="77777777" w:rsidTr="00C14384">
        <w:tc>
          <w:tcPr>
            <w:tcW w:w="959" w:type="dxa"/>
            <w:shd w:val="clear" w:color="auto" w:fill="auto"/>
          </w:tcPr>
          <w:p w14:paraId="61D16C2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3A2E51A2"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DFE824E"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Builders square</w:t>
            </w:r>
          </w:p>
        </w:tc>
        <w:tc>
          <w:tcPr>
            <w:tcW w:w="0" w:type="auto"/>
            <w:shd w:val="clear" w:color="auto" w:fill="auto"/>
          </w:tcPr>
          <w:p w14:paraId="47D9A4A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38D9A78"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71643F73" w14:textId="77777777" w:rsidTr="00C14384">
        <w:tc>
          <w:tcPr>
            <w:tcW w:w="959" w:type="dxa"/>
            <w:shd w:val="clear" w:color="auto" w:fill="auto"/>
          </w:tcPr>
          <w:p w14:paraId="3F48531D"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54A96417"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0171970F" w14:textId="77777777" w:rsidR="000A3EFC" w:rsidRPr="000A3EFC" w:rsidRDefault="000A3EFC" w:rsidP="000A3EFC">
            <w:pPr>
              <w:spacing w:after="0"/>
              <w:contextualSpacing/>
              <w:rPr>
                <w:rFonts w:ascii="Times New Roman" w:hAnsi="Times New Roman"/>
                <w:sz w:val="24"/>
                <w:szCs w:val="24"/>
                <w:lang w:val="en-ZW"/>
              </w:rPr>
            </w:pPr>
            <w:r w:rsidRPr="000A3EFC">
              <w:rPr>
                <w:rFonts w:ascii="Times New Roman" w:hAnsi="Times New Roman"/>
                <w:sz w:val="24"/>
                <w:szCs w:val="24"/>
                <w:lang w:val="en-ZW"/>
              </w:rPr>
              <w:t xml:space="preserve">Power extension cable </w:t>
            </w:r>
          </w:p>
        </w:tc>
        <w:tc>
          <w:tcPr>
            <w:tcW w:w="0" w:type="auto"/>
            <w:shd w:val="clear" w:color="auto" w:fill="auto"/>
          </w:tcPr>
          <w:p w14:paraId="7DBCBF9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4D0FC779"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5</w:t>
            </w:r>
          </w:p>
        </w:tc>
      </w:tr>
      <w:tr w:rsidR="000A3EFC" w:rsidRPr="000A3EFC" w14:paraId="4EBAF6D0" w14:textId="77777777" w:rsidTr="00C14384">
        <w:tc>
          <w:tcPr>
            <w:tcW w:w="959" w:type="dxa"/>
            <w:shd w:val="clear" w:color="auto" w:fill="auto"/>
          </w:tcPr>
          <w:p w14:paraId="2DE31E75"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val="restart"/>
            <w:shd w:val="clear" w:color="auto" w:fill="auto"/>
          </w:tcPr>
          <w:p w14:paraId="7D1435C2"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Equipment</w:t>
            </w:r>
          </w:p>
        </w:tc>
        <w:tc>
          <w:tcPr>
            <w:tcW w:w="0" w:type="auto"/>
            <w:shd w:val="clear" w:color="auto" w:fill="auto"/>
          </w:tcPr>
          <w:p w14:paraId="0B5F49B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Bending Machine</w:t>
            </w:r>
          </w:p>
        </w:tc>
        <w:tc>
          <w:tcPr>
            <w:tcW w:w="0" w:type="auto"/>
            <w:shd w:val="clear" w:color="auto" w:fill="auto"/>
          </w:tcPr>
          <w:p w14:paraId="619BBD3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2EB772C7"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5</w:t>
            </w:r>
          </w:p>
        </w:tc>
      </w:tr>
      <w:tr w:rsidR="000A3EFC" w:rsidRPr="000A3EFC" w14:paraId="012E20F3" w14:textId="77777777" w:rsidTr="00C14384">
        <w:tc>
          <w:tcPr>
            <w:tcW w:w="959" w:type="dxa"/>
            <w:shd w:val="clear" w:color="auto" w:fill="auto"/>
          </w:tcPr>
          <w:p w14:paraId="759B5E14"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475214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C8A459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Pressure Testing Kit</w:t>
            </w:r>
          </w:p>
        </w:tc>
        <w:tc>
          <w:tcPr>
            <w:tcW w:w="0" w:type="auto"/>
            <w:shd w:val="clear" w:color="auto" w:fill="auto"/>
          </w:tcPr>
          <w:p w14:paraId="5F9C461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093995A2"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5</w:t>
            </w:r>
          </w:p>
        </w:tc>
      </w:tr>
      <w:tr w:rsidR="000A3EFC" w:rsidRPr="000A3EFC" w14:paraId="69DC2E0E" w14:textId="77777777" w:rsidTr="00C14384">
        <w:tc>
          <w:tcPr>
            <w:tcW w:w="959" w:type="dxa"/>
            <w:shd w:val="clear" w:color="auto" w:fill="auto"/>
          </w:tcPr>
          <w:p w14:paraId="61B2CD7C"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23820BA1"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F04EEE9" w14:textId="77777777" w:rsidR="000A3EFC" w:rsidRPr="000A3EFC" w:rsidRDefault="000A3EFC" w:rsidP="000A3EFC">
            <w:pPr>
              <w:spacing w:after="0"/>
              <w:contextualSpacing/>
              <w:rPr>
                <w:rFonts w:ascii="Times New Roman" w:hAnsi="Times New Roman"/>
                <w:sz w:val="24"/>
                <w:szCs w:val="24"/>
              </w:rPr>
            </w:pPr>
            <w:r w:rsidRPr="000A3EFC">
              <w:rPr>
                <w:rFonts w:ascii="Times New Roman" w:hAnsi="Times New Roman"/>
                <w:sz w:val="24"/>
                <w:szCs w:val="24"/>
                <w:lang w:val="en-ZW"/>
              </w:rPr>
              <w:t>Drilling machine</w:t>
            </w:r>
          </w:p>
        </w:tc>
        <w:tc>
          <w:tcPr>
            <w:tcW w:w="0" w:type="auto"/>
            <w:shd w:val="clear" w:color="auto" w:fill="auto"/>
          </w:tcPr>
          <w:p w14:paraId="0B4E4F2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5</w:t>
            </w:r>
          </w:p>
        </w:tc>
        <w:tc>
          <w:tcPr>
            <w:tcW w:w="0" w:type="auto"/>
            <w:shd w:val="clear" w:color="auto" w:fill="auto"/>
          </w:tcPr>
          <w:p w14:paraId="563FD506"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5</w:t>
            </w:r>
          </w:p>
        </w:tc>
      </w:tr>
      <w:tr w:rsidR="000A3EFC" w:rsidRPr="000A3EFC" w14:paraId="28D9EC9C" w14:textId="77777777" w:rsidTr="00C14384">
        <w:tc>
          <w:tcPr>
            <w:tcW w:w="959" w:type="dxa"/>
            <w:shd w:val="clear" w:color="auto" w:fill="auto"/>
          </w:tcPr>
          <w:p w14:paraId="3EDFB7FC"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val="restart"/>
            <w:shd w:val="clear" w:color="auto" w:fill="auto"/>
          </w:tcPr>
          <w:p w14:paraId="27A223C7"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Materials</w:t>
            </w:r>
          </w:p>
        </w:tc>
        <w:tc>
          <w:tcPr>
            <w:tcW w:w="0" w:type="auto"/>
            <w:shd w:val="clear" w:color="auto" w:fill="auto"/>
          </w:tcPr>
          <w:p w14:paraId="12434BF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PVC, PEX, Copper Pipes (1/2” and 3/4” diameter)</w:t>
            </w:r>
          </w:p>
        </w:tc>
        <w:tc>
          <w:tcPr>
            <w:tcW w:w="0" w:type="auto"/>
            <w:shd w:val="clear" w:color="auto" w:fill="auto"/>
          </w:tcPr>
          <w:p w14:paraId="3AC6A8F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724DAC5A"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9F06048" w14:textId="77777777" w:rsidTr="00C14384">
        <w:tc>
          <w:tcPr>
            <w:tcW w:w="959" w:type="dxa"/>
            <w:shd w:val="clear" w:color="auto" w:fill="auto"/>
          </w:tcPr>
          <w:p w14:paraId="4B56F683"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23BD143"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BD7D0BB"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Fittings (Elbows, Tees, Couplings)</w:t>
            </w:r>
          </w:p>
        </w:tc>
        <w:tc>
          <w:tcPr>
            <w:tcW w:w="0" w:type="auto"/>
            <w:shd w:val="clear" w:color="auto" w:fill="auto"/>
          </w:tcPr>
          <w:p w14:paraId="116F6429"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796244A5"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11D2831A" w14:textId="77777777" w:rsidTr="00C14384">
        <w:tc>
          <w:tcPr>
            <w:tcW w:w="959" w:type="dxa"/>
            <w:shd w:val="clear" w:color="auto" w:fill="auto"/>
          </w:tcPr>
          <w:p w14:paraId="25AA8B31"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1AAA92E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CD22898"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Valves (Gate, Ball, Check)</w:t>
            </w:r>
          </w:p>
        </w:tc>
        <w:tc>
          <w:tcPr>
            <w:tcW w:w="0" w:type="auto"/>
            <w:shd w:val="clear" w:color="auto" w:fill="auto"/>
          </w:tcPr>
          <w:p w14:paraId="456C1B0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5F566E4E"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251062AA" w14:textId="77777777" w:rsidTr="00C14384">
        <w:tc>
          <w:tcPr>
            <w:tcW w:w="959" w:type="dxa"/>
            <w:shd w:val="clear" w:color="auto" w:fill="auto"/>
          </w:tcPr>
          <w:p w14:paraId="53FC2AFA"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0C098AF2"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5241C63"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Thread Seal Tape</w:t>
            </w:r>
            <w:r w:rsidRPr="000A3EFC">
              <w:rPr>
                <w:rFonts w:ascii="Times New Roman" w:eastAsia="Times New Roman" w:hAnsi="Times New Roman"/>
                <w:sz w:val="24"/>
                <w:szCs w:val="24"/>
                <w:lang w:val="en-GB"/>
              </w:rPr>
              <w:t>, adhesives</w:t>
            </w:r>
            <w:r w:rsidRPr="000A3EFC">
              <w:rPr>
                <w:rFonts w:ascii="Times New Roman" w:eastAsia="Times New Roman" w:hAnsi="Times New Roman"/>
                <w:sz w:val="24"/>
                <w:szCs w:val="24"/>
              </w:rPr>
              <w:t xml:space="preserve"> and Pipe Joint Compound</w:t>
            </w:r>
          </w:p>
        </w:tc>
        <w:tc>
          <w:tcPr>
            <w:tcW w:w="0" w:type="auto"/>
            <w:shd w:val="clear" w:color="auto" w:fill="auto"/>
          </w:tcPr>
          <w:p w14:paraId="3561DDD4"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w:t>
            </w:r>
          </w:p>
        </w:tc>
        <w:tc>
          <w:tcPr>
            <w:tcW w:w="0" w:type="auto"/>
            <w:shd w:val="clear" w:color="auto" w:fill="auto"/>
          </w:tcPr>
          <w:p w14:paraId="0687DC05"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451B0A72" w14:textId="77777777" w:rsidTr="00C14384">
        <w:tc>
          <w:tcPr>
            <w:tcW w:w="959" w:type="dxa"/>
            <w:shd w:val="clear" w:color="auto" w:fill="auto"/>
          </w:tcPr>
          <w:p w14:paraId="00A5EC1A"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785F5AD6"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7D2CC930"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Pipe Insulation Material</w:t>
            </w:r>
          </w:p>
        </w:tc>
        <w:tc>
          <w:tcPr>
            <w:tcW w:w="0" w:type="auto"/>
            <w:shd w:val="clear" w:color="auto" w:fill="auto"/>
          </w:tcPr>
          <w:p w14:paraId="3A2F2F2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3F309042"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7DA62A85" w14:textId="77777777" w:rsidTr="00C14384">
        <w:tc>
          <w:tcPr>
            <w:tcW w:w="959" w:type="dxa"/>
            <w:shd w:val="clear" w:color="auto" w:fill="auto"/>
          </w:tcPr>
          <w:p w14:paraId="396C826B"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12D415E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D58AF8E"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Screws (assorted)</w:t>
            </w:r>
          </w:p>
        </w:tc>
        <w:tc>
          <w:tcPr>
            <w:tcW w:w="0" w:type="auto"/>
            <w:shd w:val="clear" w:color="auto" w:fill="auto"/>
          </w:tcPr>
          <w:p w14:paraId="7E53D1B8"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70A178DA"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05A7A05B" w14:textId="77777777" w:rsidTr="00C14384">
        <w:tc>
          <w:tcPr>
            <w:tcW w:w="959" w:type="dxa"/>
            <w:shd w:val="clear" w:color="auto" w:fill="auto"/>
          </w:tcPr>
          <w:p w14:paraId="6ABA1CBC"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00ED5236"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2B778309"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Adhesives</w:t>
            </w:r>
          </w:p>
        </w:tc>
        <w:tc>
          <w:tcPr>
            <w:tcW w:w="0" w:type="auto"/>
            <w:shd w:val="clear" w:color="auto" w:fill="auto"/>
          </w:tcPr>
          <w:p w14:paraId="22EACA90"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2469B092"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312E479D" w14:textId="77777777" w:rsidTr="00C14384">
        <w:tc>
          <w:tcPr>
            <w:tcW w:w="959" w:type="dxa"/>
            <w:shd w:val="clear" w:color="auto" w:fill="auto"/>
          </w:tcPr>
          <w:p w14:paraId="0ABF6D95"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6CDBB6E5"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44045582"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Cement</w:t>
            </w:r>
          </w:p>
        </w:tc>
        <w:tc>
          <w:tcPr>
            <w:tcW w:w="0" w:type="auto"/>
            <w:shd w:val="clear" w:color="auto" w:fill="auto"/>
          </w:tcPr>
          <w:p w14:paraId="75512414"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44E21AE3"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35B72DF2" w14:textId="77777777" w:rsidTr="00C14384">
        <w:tc>
          <w:tcPr>
            <w:tcW w:w="959" w:type="dxa"/>
            <w:shd w:val="clear" w:color="auto" w:fill="auto"/>
          </w:tcPr>
          <w:p w14:paraId="577E2102"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1CC534C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5487659A"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Sand</w:t>
            </w:r>
          </w:p>
        </w:tc>
        <w:tc>
          <w:tcPr>
            <w:tcW w:w="0" w:type="auto"/>
            <w:shd w:val="clear" w:color="auto" w:fill="auto"/>
          </w:tcPr>
          <w:p w14:paraId="6951A992"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7CE34411"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0FE77E5F" w14:textId="77777777" w:rsidTr="00C14384">
        <w:tc>
          <w:tcPr>
            <w:tcW w:w="959" w:type="dxa"/>
            <w:shd w:val="clear" w:color="auto" w:fill="auto"/>
          </w:tcPr>
          <w:p w14:paraId="4F6A7ACC"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42F5D4CD"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BF19D81" w14:textId="77777777" w:rsidR="000A3EFC" w:rsidRPr="000A3EFC" w:rsidRDefault="000A3EFC" w:rsidP="000A3EFC">
            <w:pPr>
              <w:spacing w:after="0"/>
              <w:rPr>
                <w:rFonts w:ascii="Times New Roman" w:eastAsia="Times New Roman" w:hAnsi="Times New Roman"/>
                <w:sz w:val="24"/>
                <w:szCs w:val="24"/>
              </w:rPr>
            </w:pPr>
            <w:r w:rsidRPr="000A3EFC">
              <w:rPr>
                <w:rFonts w:ascii="Times New Roman" w:eastAsia="Times New Roman" w:hAnsi="Times New Roman"/>
                <w:sz w:val="24"/>
                <w:szCs w:val="24"/>
              </w:rPr>
              <w:t>Traps</w:t>
            </w:r>
          </w:p>
        </w:tc>
        <w:tc>
          <w:tcPr>
            <w:tcW w:w="0" w:type="auto"/>
            <w:shd w:val="clear" w:color="auto" w:fill="auto"/>
          </w:tcPr>
          <w:p w14:paraId="2F344052"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02945758"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51328781" w14:textId="77777777" w:rsidTr="00C14384">
        <w:tc>
          <w:tcPr>
            <w:tcW w:w="959" w:type="dxa"/>
            <w:shd w:val="clear" w:color="auto" w:fill="auto"/>
          </w:tcPr>
          <w:p w14:paraId="3EE7CD38"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5DB8AB7E"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097EBED" w14:textId="77777777" w:rsidR="000A3EFC" w:rsidRPr="000A3EFC" w:rsidRDefault="000A3EFC" w:rsidP="000A3EFC">
            <w:pPr>
              <w:spacing w:after="0"/>
              <w:rPr>
                <w:rFonts w:ascii="Times New Roman" w:hAnsi="Times New Roman"/>
                <w:sz w:val="24"/>
                <w:szCs w:val="24"/>
              </w:rPr>
            </w:pPr>
            <w:r w:rsidRPr="000A3EFC">
              <w:rPr>
                <w:rFonts w:ascii="Times New Roman" w:hAnsi="Times New Roman"/>
                <w:sz w:val="24"/>
                <w:szCs w:val="24"/>
              </w:rPr>
              <w:t>Caulking material</w:t>
            </w:r>
          </w:p>
        </w:tc>
        <w:tc>
          <w:tcPr>
            <w:tcW w:w="0" w:type="auto"/>
            <w:shd w:val="clear" w:color="auto" w:fill="auto"/>
          </w:tcPr>
          <w:p w14:paraId="2F428CD6"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c>
          <w:tcPr>
            <w:tcW w:w="0" w:type="auto"/>
            <w:shd w:val="clear" w:color="auto" w:fill="auto"/>
          </w:tcPr>
          <w:p w14:paraId="2721A7E3" w14:textId="77777777" w:rsidR="000A3EFC" w:rsidRPr="000A3EFC" w:rsidRDefault="000A3EFC" w:rsidP="000A3EFC">
            <w:pPr>
              <w:spacing w:after="0"/>
              <w:rPr>
                <w:rFonts w:ascii="Times New Roman" w:hAnsi="Times New Roman"/>
                <w:sz w:val="24"/>
                <w:szCs w:val="24"/>
              </w:rPr>
            </w:pPr>
            <w:r w:rsidRPr="000A3EFC">
              <w:rPr>
                <w:rFonts w:ascii="Times New Roman" w:eastAsia="Times New Roman" w:hAnsi="Times New Roman"/>
                <w:sz w:val="24"/>
                <w:szCs w:val="24"/>
                <w:lang w:val="en-GB"/>
              </w:rPr>
              <w:t>sufficient</w:t>
            </w:r>
          </w:p>
        </w:tc>
      </w:tr>
      <w:tr w:rsidR="000A3EFC" w:rsidRPr="000A3EFC" w14:paraId="1CE8AD07" w14:textId="77777777" w:rsidTr="00C14384">
        <w:tc>
          <w:tcPr>
            <w:tcW w:w="959" w:type="dxa"/>
            <w:shd w:val="clear" w:color="auto" w:fill="auto"/>
          </w:tcPr>
          <w:p w14:paraId="1A854A1D"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067903BE"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6B91554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Wall plugs</w:t>
            </w:r>
          </w:p>
        </w:tc>
        <w:tc>
          <w:tcPr>
            <w:tcW w:w="0" w:type="auto"/>
            <w:shd w:val="clear" w:color="auto" w:fill="auto"/>
          </w:tcPr>
          <w:p w14:paraId="41809886"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7D681488"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08F8C996" w14:textId="77777777" w:rsidTr="00C14384">
        <w:tc>
          <w:tcPr>
            <w:tcW w:w="959" w:type="dxa"/>
            <w:shd w:val="clear" w:color="auto" w:fill="auto"/>
          </w:tcPr>
          <w:p w14:paraId="2542B6B1"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vMerge/>
            <w:shd w:val="clear" w:color="auto" w:fill="auto"/>
          </w:tcPr>
          <w:p w14:paraId="0B677347" w14:textId="77777777" w:rsidR="000A3EFC" w:rsidRPr="000A3EFC" w:rsidRDefault="000A3EFC" w:rsidP="000A3EFC">
            <w:pPr>
              <w:spacing w:after="0" w:line="240" w:lineRule="auto"/>
              <w:rPr>
                <w:rFonts w:ascii="Times New Roman" w:eastAsia="Times New Roman" w:hAnsi="Times New Roman"/>
                <w:sz w:val="24"/>
                <w:szCs w:val="24"/>
              </w:rPr>
            </w:pPr>
          </w:p>
        </w:tc>
        <w:tc>
          <w:tcPr>
            <w:tcW w:w="0" w:type="auto"/>
            <w:shd w:val="clear" w:color="auto" w:fill="auto"/>
          </w:tcPr>
          <w:p w14:paraId="1ABE2F8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Clips</w:t>
            </w:r>
          </w:p>
        </w:tc>
        <w:tc>
          <w:tcPr>
            <w:tcW w:w="0" w:type="auto"/>
            <w:shd w:val="clear" w:color="auto" w:fill="auto"/>
          </w:tcPr>
          <w:p w14:paraId="0D3130FF"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333164E7"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341CC9B6" w14:textId="77777777" w:rsidTr="00C14384">
        <w:tc>
          <w:tcPr>
            <w:tcW w:w="959" w:type="dxa"/>
            <w:shd w:val="clear" w:color="auto" w:fill="auto"/>
          </w:tcPr>
          <w:p w14:paraId="4B5A46E6"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shd w:val="clear" w:color="auto" w:fill="auto"/>
          </w:tcPr>
          <w:p w14:paraId="615EC35D"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lang w:val="en-GB"/>
              </w:rPr>
              <w:t>PPE’s</w:t>
            </w:r>
          </w:p>
        </w:tc>
        <w:tc>
          <w:tcPr>
            <w:tcW w:w="0" w:type="auto"/>
            <w:shd w:val="clear" w:color="auto" w:fill="auto"/>
          </w:tcPr>
          <w:p w14:paraId="0B79B083" w14:textId="77777777" w:rsidR="000A3EFC" w:rsidRPr="000A3EFC" w:rsidRDefault="000A3EFC" w:rsidP="000A3EFC">
            <w:pPr>
              <w:spacing w:after="0" w:line="240" w:lineRule="auto"/>
              <w:rPr>
                <w:rFonts w:ascii="Times New Roman" w:eastAsia="Times New Roman" w:hAnsi="Times New Roman"/>
                <w:sz w:val="24"/>
                <w:szCs w:val="24"/>
                <w:lang w:val="en-GB"/>
              </w:rPr>
            </w:pPr>
            <w:r w:rsidRPr="000A3EFC">
              <w:rPr>
                <w:rFonts w:ascii="Times New Roman" w:eastAsia="Times New Roman" w:hAnsi="Times New Roman"/>
                <w:sz w:val="24"/>
                <w:szCs w:val="24"/>
              </w:rPr>
              <w:t>Gloves, Goggles, Ear Protection, Masks</w:t>
            </w:r>
            <w:r w:rsidRPr="000A3EFC">
              <w:rPr>
                <w:rFonts w:ascii="Times New Roman" w:eastAsia="Times New Roman" w:hAnsi="Times New Roman"/>
                <w:sz w:val="24"/>
                <w:szCs w:val="24"/>
                <w:lang w:val="en-GB"/>
              </w:rPr>
              <w:t>,</w:t>
            </w:r>
            <w:r w:rsidRPr="000A3EFC">
              <w:rPr>
                <w:rFonts w:ascii="Times New Roman" w:eastAsia="Times New Roman" w:hAnsi="Times New Roman"/>
                <w:sz w:val="24"/>
                <w:szCs w:val="24"/>
              </w:rPr>
              <w:t xml:space="preserve"> </w:t>
            </w:r>
            <w:r w:rsidRPr="000A3EFC">
              <w:rPr>
                <w:rFonts w:ascii="Times New Roman" w:eastAsia="Times New Roman" w:hAnsi="Times New Roman"/>
                <w:sz w:val="24"/>
                <w:szCs w:val="24"/>
                <w:lang w:val="en-GB"/>
              </w:rPr>
              <w:t>Safety shoes / boots</w:t>
            </w:r>
          </w:p>
        </w:tc>
        <w:tc>
          <w:tcPr>
            <w:tcW w:w="0" w:type="auto"/>
            <w:shd w:val="clear" w:color="auto" w:fill="auto"/>
          </w:tcPr>
          <w:p w14:paraId="56755061"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25 pieces</w:t>
            </w:r>
          </w:p>
        </w:tc>
        <w:tc>
          <w:tcPr>
            <w:tcW w:w="0" w:type="auto"/>
            <w:shd w:val="clear" w:color="auto" w:fill="auto"/>
          </w:tcPr>
          <w:p w14:paraId="6D997B51"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1</w:t>
            </w:r>
          </w:p>
        </w:tc>
      </w:tr>
      <w:tr w:rsidR="000A3EFC" w:rsidRPr="000A3EFC" w14:paraId="30C617AA" w14:textId="77777777" w:rsidTr="00C14384">
        <w:tc>
          <w:tcPr>
            <w:tcW w:w="959" w:type="dxa"/>
            <w:shd w:val="clear" w:color="auto" w:fill="auto"/>
          </w:tcPr>
          <w:p w14:paraId="4F732B8D" w14:textId="77777777" w:rsidR="000A3EFC" w:rsidRPr="000A3EFC" w:rsidRDefault="000A3EFC" w:rsidP="000A3EFC">
            <w:pPr>
              <w:numPr>
                <w:ilvl w:val="0"/>
                <w:numId w:val="39"/>
              </w:numPr>
              <w:spacing w:after="0" w:line="240" w:lineRule="auto"/>
              <w:rPr>
                <w:rFonts w:ascii="Times New Roman" w:eastAsia="Times New Roman" w:hAnsi="Times New Roman"/>
                <w:sz w:val="24"/>
                <w:szCs w:val="24"/>
              </w:rPr>
            </w:pPr>
          </w:p>
        </w:tc>
        <w:tc>
          <w:tcPr>
            <w:tcW w:w="1522" w:type="dxa"/>
            <w:shd w:val="clear" w:color="auto" w:fill="auto"/>
          </w:tcPr>
          <w:p w14:paraId="105A914C"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Equipment</w:t>
            </w:r>
          </w:p>
        </w:tc>
        <w:tc>
          <w:tcPr>
            <w:tcW w:w="0" w:type="auto"/>
            <w:shd w:val="clear" w:color="auto" w:fill="auto"/>
          </w:tcPr>
          <w:p w14:paraId="7D84D89D"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Water Pump Model (demonstration use)</w:t>
            </w:r>
          </w:p>
        </w:tc>
        <w:tc>
          <w:tcPr>
            <w:tcW w:w="0" w:type="auto"/>
            <w:shd w:val="clear" w:color="auto" w:fill="auto"/>
          </w:tcPr>
          <w:p w14:paraId="6C76EE3A" w14:textId="77777777" w:rsidR="000A3EFC" w:rsidRPr="000A3EFC" w:rsidRDefault="000A3EFC" w:rsidP="000A3EFC">
            <w:pPr>
              <w:spacing w:after="0" w:line="240" w:lineRule="auto"/>
              <w:rPr>
                <w:rFonts w:ascii="Times New Roman" w:eastAsia="Times New Roman" w:hAnsi="Times New Roman"/>
                <w:sz w:val="24"/>
                <w:szCs w:val="24"/>
              </w:rPr>
            </w:pPr>
            <w:r w:rsidRPr="000A3EFC">
              <w:rPr>
                <w:rFonts w:ascii="Times New Roman" w:eastAsia="Times New Roman" w:hAnsi="Times New Roman"/>
                <w:sz w:val="24"/>
                <w:szCs w:val="24"/>
              </w:rPr>
              <w:t>1</w:t>
            </w:r>
          </w:p>
        </w:tc>
        <w:tc>
          <w:tcPr>
            <w:tcW w:w="0" w:type="auto"/>
            <w:shd w:val="clear" w:color="auto" w:fill="auto"/>
          </w:tcPr>
          <w:p w14:paraId="299E1631" w14:textId="77777777" w:rsidR="000A3EFC" w:rsidRPr="000A3EFC" w:rsidRDefault="000A3EFC" w:rsidP="000A3EFC">
            <w:pPr>
              <w:spacing w:after="0" w:line="240" w:lineRule="auto"/>
              <w:rPr>
                <w:rFonts w:ascii="Times New Roman" w:eastAsia="Times New Roman" w:hAnsi="Times New Roman"/>
                <w:sz w:val="24"/>
                <w:szCs w:val="24"/>
              </w:rPr>
            </w:pPr>
            <w:proofErr w:type="gramStart"/>
            <w:r w:rsidRPr="000A3EFC">
              <w:rPr>
                <w:rFonts w:ascii="Times New Roman" w:eastAsia="Times New Roman" w:hAnsi="Times New Roman"/>
                <w:sz w:val="24"/>
                <w:szCs w:val="24"/>
              </w:rPr>
              <w:t>1 :</w:t>
            </w:r>
            <w:proofErr w:type="gramEnd"/>
            <w:r w:rsidRPr="000A3EFC">
              <w:rPr>
                <w:rFonts w:ascii="Times New Roman" w:eastAsia="Times New Roman" w:hAnsi="Times New Roman"/>
                <w:sz w:val="24"/>
                <w:szCs w:val="24"/>
              </w:rPr>
              <w:t xml:space="preserve"> 25 (demonstration only)</w:t>
            </w:r>
          </w:p>
        </w:tc>
      </w:tr>
      <w:bookmarkEnd w:id="19"/>
    </w:tbl>
    <w:p w14:paraId="3A86A1A3" w14:textId="77777777" w:rsidR="000A3EFC" w:rsidRPr="000A3EFC" w:rsidRDefault="000A3EFC" w:rsidP="000A3EFC">
      <w:pPr>
        <w:spacing w:line="240" w:lineRule="auto"/>
        <w:rPr>
          <w:rFonts w:ascii="Times New Roman" w:hAnsi="Times New Roman"/>
          <w:sz w:val="24"/>
          <w:szCs w:val="24"/>
        </w:rPr>
      </w:pPr>
    </w:p>
    <w:p w14:paraId="59F3ABA0" w14:textId="77777777" w:rsidR="000A3EFC" w:rsidRPr="000A3EFC" w:rsidRDefault="000A3EFC" w:rsidP="000A3EFC">
      <w:pPr>
        <w:spacing w:line="240" w:lineRule="auto"/>
        <w:rPr>
          <w:rFonts w:ascii="Times New Roman" w:hAnsi="Times New Roman"/>
          <w:sz w:val="24"/>
          <w:szCs w:val="24"/>
        </w:rPr>
      </w:pPr>
    </w:p>
    <w:p w14:paraId="648BED4F" w14:textId="77777777" w:rsidR="008C6A23" w:rsidRPr="006D6BE3" w:rsidRDefault="008C6A23">
      <w:pPr>
        <w:spacing w:line="240" w:lineRule="auto"/>
        <w:rPr>
          <w:rFonts w:ascii="Times New Roman" w:hAnsi="Times New Roman"/>
          <w:sz w:val="24"/>
          <w:szCs w:val="24"/>
        </w:rPr>
      </w:pPr>
    </w:p>
    <w:p w14:paraId="671BD3BA" w14:textId="77777777" w:rsidR="008C6A23" w:rsidRPr="006D6BE3" w:rsidRDefault="008C6A23">
      <w:pPr>
        <w:spacing w:line="240" w:lineRule="auto"/>
        <w:rPr>
          <w:rFonts w:ascii="Times New Roman" w:hAnsi="Times New Roman"/>
          <w:sz w:val="24"/>
          <w:szCs w:val="24"/>
        </w:rPr>
      </w:pPr>
    </w:p>
    <w:p w14:paraId="29823DA9" w14:textId="77777777" w:rsidR="008C6A23" w:rsidRPr="006D6BE3" w:rsidRDefault="008C6A23">
      <w:pPr>
        <w:pStyle w:val="Heading2"/>
        <w:rPr>
          <w:sz w:val="24"/>
        </w:rPr>
      </w:pPr>
      <w:bookmarkStart w:id="43" w:name="_Toc194590883"/>
    </w:p>
    <w:p w14:paraId="04843F76" w14:textId="77777777" w:rsidR="008C6A23" w:rsidRPr="006D6BE3" w:rsidRDefault="008C6A23">
      <w:pPr>
        <w:pStyle w:val="Heading2"/>
        <w:rPr>
          <w:sz w:val="24"/>
        </w:rPr>
      </w:pPr>
    </w:p>
    <w:p w14:paraId="608334C8" w14:textId="77777777" w:rsidR="008C6A23" w:rsidRPr="006D6BE3" w:rsidRDefault="008C6A23">
      <w:pPr>
        <w:pStyle w:val="Heading2"/>
        <w:rPr>
          <w:sz w:val="24"/>
        </w:rPr>
      </w:pPr>
    </w:p>
    <w:p w14:paraId="248CCF39" w14:textId="77777777" w:rsidR="008C6A23" w:rsidRPr="006D6BE3" w:rsidRDefault="008C6A23">
      <w:pPr>
        <w:pStyle w:val="Heading2"/>
        <w:rPr>
          <w:sz w:val="24"/>
        </w:rPr>
      </w:pPr>
    </w:p>
    <w:p w14:paraId="48F68D21" w14:textId="77777777" w:rsidR="008C6A23" w:rsidRPr="006D6BE3" w:rsidRDefault="008C6A23">
      <w:pPr>
        <w:pStyle w:val="Heading2"/>
        <w:rPr>
          <w:sz w:val="24"/>
        </w:rPr>
      </w:pPr>
    </w:p>
    <w:p w14:paraId="35911982" w14:textId="77777777" w:rsidR="008C6A23" w:rsidRPr="006D6BE3" w:rsidRDefault="008C6A23">
      <w:pPr>
        <w:pStyle w:val="Heading2"/>
        <w:rPr>
          <w:sz w:val="24"/>
        </w:rPr>
      </w:pPr>
    </w:p>
    <w:p w14:paraId="1C135046" w14:textId="77777777" w:rsidR="001200EF" w:rsidRDefault="001200EF">
      <w:pPr>
        <w:spacing w:after="0" w:line="240" w:lineRule="auto"/>
        <w:rPr>
          <w:rFonts w:ascii="Times New Roman" w:hAnsi="Times New Roman"/>
          <w:b/>
          <w:bCs/>
          <w:iCs/>
          <w:sz w:val="24"/>
          <w:szCs w:val="24"/>
        </w:rPr>
      </w:pPr>
      <w:r>
        <w:rPr>
          <w:sz w:val="24"/>
        </w:rPr>
        <w:br w:type="page"/>
      </w:r>
    </w:p>
    <w:p w14:paraId="614C1212" w14:textId="77777777" w:rsidR="001200EF" w:rsidRDefault="001200EF">
      <w:pPr>
        <w:pStyle w:val="Heading2"/>
        <w:rPr>
          <w:sz w:val="24"/>
        </w:rPr>
      </w:pPr>
    </w:p>
    <w:p w14:paraId="3EF42637" w14:textId="77777777" w:rsidR="001200EF" w:rsidRDefault="001200EF">
      <w:pPr>
        <w:pStyle w:val="Heading2"/>
        <w:rPr>
          <w:sz w:val="24"/>
        </w:rPr>
      </w:pPr>
    </w:p>
    <w:p w14:paraId="1A4D42FB" w14:textId="77777777" w:rsidR="001200EF" w:rsidRDefault="001200EF">
      <w:pPr>
        <w:pStyle w:val="Heading2"/>
        <w:rPr>
          <w:sz w:val="24"/>
        </w:rPr>
      </w:pPr>
    </w:p>
    <w:p w14:paraId="666A5C21" w14:textId="77777777" w:rsidR="001200EF" w:rsidRDefault="001200EF">
      <w:pPr>
        <w:pStyle w:val="Heading2"/>
        <w:rPr>
          <w:sz w:val="24"/>
        </w:rPr>
      </w:pPr>
    </w:p>
    <w:p w14:paraId="2A10BC39" w14:textId="77777777" w:rsidR="001200EF" w:rsidRDefault="001200EF">
      <w:pPr>
        <w:pStyle w:val="Heading2"/>
        <w:rPr>
          <w:sz w:val="24"/>
        </w:rPr>
      </w:pPr>
    </w:p>
    <w:p w14:paraId="3FD4F466" w14:textId="77777777" w:rsidR="001200EF" w:rsidRDefault="001200EF">
      <w:pPr>
        <w:pStyle w:val="Heading2"/>
        <w:rPr>
          <w:sz w:val="24"/>
        </w:rPr>
      </w:pPr>
    </w:p>
    <w:p w14:paraId="060FB6BE" w14:textId="77777777" w:rsidR="001200EF" w:rsidRDefault="001200EF">
      <w:pPr>
        <w:pStyle w:val="Heading2"/>
        <w:rPr>
          <w:sz w:val="24"/>
        </w:rPr>
      </w:pPr>
    </w:p>
    <w:p w14:paraId="3CFA4F08" w14:textId="77777777" w:rsidR="001200EF" w:rsidRDefault="001200EF">
      <w:pPr>
        <w:pStyle w:val="Heading2"/>
        <w:rPr>
          <w:sz w:val="24"/>
        </w:rPr>
      </w:pPr>
    </w:p>
    <w:p w14:paraId="236B0E1D" w14:textId="77777777" w:rsidR="001200EF" w:rsidRDefault="001200EF">
      <w:pPr>
        <w:pStyle w:val="Heading2"/>
        <w:rPr>
          <w:sz w:val="24"/>
        </w:rPr>
      </w:pPr>
    </w:p>
    <w:p w14:paraId="42AF9BA8" w14:textId="77777777" w:rsidR="001200EF" w:rsidRDefault="001200EF">
      <w:pPr>
        <w:pStyle w:val="Heading2"/>
        <w:rPr>
          <w:sz w:val="24"/>
        </w:rPr>
      </w:pPr>
    </w:p>
    <w:p w14:paraId="458DC286" w14:textId="77777777" w:rsidR="001200EF" w:rsidRDefault="001200EF">
      <w:pPr>
        <w:pStyle w:val="Heading2"/>
        <w:rPr>
          <w:sz w:val="24"/>
        </w:rPr>
      </w:pPr>
    </w:p>
    <w:p w14:paraId="5E6AEB89" w14:textId="77777777" w:rsidR="001200EF" w:rsidRDefault="001200EF">
      <w:pPr>
        <w:pStyle w:val="Heading2"/>
        <w:rPr>
          <w:sz w:val="24"/>
        </w:rPr>
      </w:pPr>
    </w:p>
    <w:p w14:paraId="1A8C66FF" w14:textId="6A6C7900" w:rsidR="008C6A23" w:rsidRPr="006D6BE3" w:rsidRDefault="00000000">
      <w:pPr>
        <w:pStyle w:val="Heading2"/>
        <w:rPr>
          <w:sz w:val="24"/>
        </w:rPr>
      </w:pPr>
      <w:bookmarkStart w:id="44" w:name="_Toc197035101"/>
      <w:r w:rsidRPr="006D6BE3">
        <w:rPr>
          <w:sz w:val="24"/>
        </w:rPr>
        <w:t>MODULE II</w:t>
      </w:r>
      <w:bookmarkEnd w:id="43"/>
      <w:bookmarkEnd w:id="44"/>
    </w:p>
    <w:p w14:paraId="17580527" w14:textId="77777777" w:rsidR="008C6A23" w:rsidRPr="006D6BE3" w:rsidRDefault="008C6A23">
      <w:pPr>
        <w:rPr>
          <w:rFonts w:ascii="Times New Roman" w:hAnsi="Times New Roman"/>
          <w:sz w:val="24"/>
          <w:szCs w:val="24"/>
        </w:rPr>
      </w:pPr>
    </w:p>
    <w:p w14:paraId="26CA6BB5" w14:textId="77777777" w:rsidR="008C6A23" w:rsidRPr="006D6BE3" w:rsidRDefault="008C6A23">
      <w:pPr>
        <w:rPr>
          <w:rFonts w:ascii="Times New Roman" w:hAnsi="Times New Roman"/>
          <w:sz w:val="24"/>
          <w:szCs w:val="24"/>
        </w:rPr>
      </w:pPr>
    </w:p>
    <w:p w14:paraId="3E92BD9F" w14:textId="77777777" w:rsidR="008C6A23" w:rsidRPr="006D6BE3" w:rsidRDefault="008C6A23">
      <w:pPr>
        <w:rPr>
          <w:rFonts w:ascii="Times New Roman" w:hAnsi="Times New Roman"/>
          <w:sz w:val="24"/>
          <w:szCs w:val="24"/>
        </w:rPr>
      </w:pPr>
    </w:p>
    <w:p w14:paraId="1E813F73" w14:textId="77777777" w:rsidR="008C6A23" w:rsidRPr="006D6BE3" w:rsidRDefault="008C6A23">
      <w:pPr>
        <w:rPr>
          <w:rFonts w:ascii="Times New Roman" w:hAnsi="Times New Roman"/>
          <w:sz w:val="24"/>
          <w:szCs w:val="24"/>
        </w:rPr>
      </w:pPr>
    </w:p>
    <w:p w14:paraId="5F6BEB94" w14:textId="77777777" w:rsidR="008C6A23" w:rsidRPr="006D6BE3" w:rsidRDefault="008C6A23">
      <w:pPr>
        <w:rPr>
          <w:rFonts w:ascii="Times New Roman" w:hAnsi="Times New Roman"/>
          <w:sz w:val="24"/>
          <w:szCs w:val="24"/>
        </w:rPr>
      </w:pPr>
    </w:p>
    <w:p w14:paraId="4A396D93" w14:textId="77777777" w:rsidR="008C6A23" w:rsidRPr="006D6BE3" w:rsidRDefault="008C6A23">
      <w:pPr>
        <w:rPr>
          <w:rFonts w:ascii="Times New Roman" w:hAnsi="Times New Roman"/>
          <w:sz w:val="24"/>
          <w:szCs w:val="24"/>
        </w:rPr>
      </w:pPr>
    </w:p>
    <w:p w14:paraId="182D6DF5" w14:textId="77777777" w:rsidR="008C6A23" w:rsidRPr="006D6BE3" w:rsidRDefault="008C6A23">
      <w:pPr>
        <w:rPr>
          <w:rFonts w:ascii="Times New Roman" w:hAnsi="Times New Roman"/>
          <w:sz w:val="24"/>
          <w:szCs w:val="24"/>
        </w:rPr>
      </w:pPr>
    </w:p>
    <w:p w14:paraId="21E00368" w14:textId="77777777" w:rsidR="008C6A23" w:rsidRPr="006D6BE3" w:rsidRDefault="008C6A23">
      <w:pPr>
        <w:rPr>
          <w:rFonts w:ascii="Times New Roman" w:hAnsi="Times New Roman"/>
          <w:sz w:val="24"/>
          <w:szCs w:val="24"/>
        </w:rPr>
      </w:pPr>
    </w:p>
    <w:p w14:paraId="29EF777D" w14:textId="77777777" w:rsidR="008C6A23" w:rsidRPr="006D6BE3" w:rsidRDefault="008C6A23">
      <w:pPr>
        <w:rPr>
          <w:rFonts w:ascii="Times New Roman" w:hAnsi="Times New Roman"/>
          <w:sz w:val="24"/>
          <w:szCs w:val="24"/>
        </w:rPr>
      </w:pPr>
    </w:p>
    <w:p w14:paraId="62C7AD8E" w14:textId="77777777" w:rsidR="008C6A23" w:rsidRPr="006D6BE3" w:rsidRDefault="008C6A23">
      <w:pPr>
        <w:rPr>
          <w:rFonts w:ascii="Times New Roman" w:hAnsi="Times New Roman"/>
          <w:sz w:val="24"/>
          <w:szCs w:val="24"/>
        </w:rPr>
      </w:pPr>
    </w:p>
    <w:p w14:paraId="215A14CD" w14:textId="77777777" w:rsidR="008C6A23" w:rsidRPr="006D6BE3" w:rsidRDefault="008C6A23">
      <w:pPr>
        <w:rPr>
          <w:rFonts w:ascii="Times New Roman" w:hAnsi="Times New Roman"/>
          <w:sz w:val="24"/>
          <w:szCs w:val="24"/>
        </w:rPr>
      </w:pPr>
    </w:p>
    <w:p w14:paraId="17DCCBC0" w14:textId="77777777" w:rsidR="008C6A23" w:rsidRPr="006D6BE3" w:rsidRDefault="008C6A23">
      <w:pPr>
        <w:rPr>
          <w:rFonts w:ascii="Times New Roman" w:hAnsi="Times New Roman"/>
          <w:sz w:val="24"/>
          <w:szCs w:val="24"/>
        </w:rPr>
      </w:pPr>
    </w:p>
    <w:p w14:paraId="0C813EF9" w14:textId="77777777" w:rsidR="008C6A23" w:rsidRPr="006D6BE3" w:rsidRDefault="008C6A23">
      <w:pPr>
        <w:rPr>
          <w:rFonts w:ascii="Times New Roman" w:hAnsi="Times New Roman"/>
          <w:sz w:val="24"/>
          <w:szCs w:val="24"/>
        </w:rPr>
      </w:pPr>
    </w:p>
    <w:p w14:paraId="55598F1A" w14:textId="77777777" w:rsidR="008C6A23" w:rsidRPr="006D6BE3" w:rsidRDefault="008C6A23">
      <w:pPr>
        <w:rPr>
          <w:rFonts w:ascii="Times New Roman" w:hAnsi="Times New Roman"/>
          <w:sz w:val="24"/>
          <w:szCs w:val="24"/>
        </w:rPr>
      </w:pPr>
    </w:p>
    <w:p w14:paraId="67D3BE92" w14:textId="77777777" w:rsidR="008C6A23" w:rsidRPr="006D6BE3" w:rsidRDefault="008C6A23">
      <w:pPr>
        <w:rPr>
          <w:rFonts w:ascii="Times New Roman" w:hAnsi="Times New Roman"/>
          <w:sz w:val="24"/>
          <w:szCs w:val="24"/>
        </w:rPr>
      </w:pPr>
    </w:p>
    <w:p w14:paraId="4142D6FB" w14:textId="77777777" w:rsidR="008C6A23" w:rsidRPr="006D6BE3" w:rsidRDefault="008C6A23">
      <w:pPr>
        <w:rPr>
          <w:rFonts w:ascii="Times New Roman" w:hAnsi="Times New Roman"/>
          <w:sz w:val="24"/>
          <w:szCs w:val="24"/>
        </w:rPr>
      </w:pPr>
    </w:p>
    <w:p w14:paraId="3C3E4342" w14:textId="77777777" w:rsidR="008C6A23" w:rsidRPr="006D6BE3" w:rsidRDefault="008C6A23">
      <w:pPr>
        <w:rPr>
          <w:rFonts w:ascii="Times New Roman" w:hAnsi="Times New Roman"/>
          <w:sz w:val="24"/>
          <w:szCs w:val="24"/>
        </w:rPr>
      </w:pPr>
    </w:p>
    <w:p w14:paraId="3BA72048" w14:textId="77777777" w:rsidR="008C6A23" w:rsidRPr="006D6BE3" w:rsidRDefault="008C6A23">
      <w:pPr>
        <w:rPr>
          <w:rFonts w:ascii="Times New Roman" w:hAnsi="Times New Roman"/>
          <w:sz w:val="24"/>
          <w:szCs w:val="24"/>
        </w:rPr>
      </w:pPr>
    </w:p>
    <w:p w14:paraId="158E33D0" w14:textId="77777777" w:rsidR="008C6A23" w:rsidRPr="006D6BE3" w:rsidRDefault="008C6A23">
      <w:pPr>
        <w:rPr>
          <w:rFonts w:ascii="Times New Roman" w:hAnsi="Times New Roman"/>
          <w:sz w:val="24"/>
          <w:szCs w:val="24"/>
        </w:rPr>
      </w:pPr>
    </w:p>
    <w:p w14:paraId="1DDD1BC9" w14:textId="77777777" w:rsidR="008C6A23" w:rsidRPr="006D6BE3" w:rsidRDefault="00000000">
      <w:pPr>
        <w:pStyle w:val="Heading2"/>
        <w:spacing w:line="240" w:lineRule="auto"/>
        <w:rPr>
          <w:sz w:val="24"/>
          <w:lang w:eastAsia="en-GB"/>
        </w:rPr>
      </w:pPr>
      <w:bookmarkStart w:id="45" w:name="_Toc194590885"/>
      <w:bookmarkStart w:id="46" w:name="_Toc197035102"/>
      <w:r w:rsidRPr="006D6BE3">
        <w:rPr>
          <w:sz w:val="24"/>
          <w:lang w:eastAsia="en-GB"/>
        </w:rPr>
        <w:lastRenderedPageBreak/>
        <w:t>WORKPLACE ESSENTIAL SKILLS</w:t>
      </w:r>
      <w:bookmarkEnd w:id="46"/>
    </w:p>
    <w:p w14:paraId="467FB32E" w14:textId="77777777" w:rsidR="008C6A23" w:rsidRPr="006D6BE3" w:rsidRDefault="008C6A23">
      <w:pPr>
        <w:widowControl w:val="0"/>
        <w:autoSpaceDE w:val="0"/>
        <w:autoSpaceDN w:val="0"/>
        <w:spacing w:after="0" w:line="240" w:lineRule="auto"/>
        <w:rPr>
          <w:rFonts w:ascii="Times New Roman" w:eastAsia="Times New Roman" w:hAnsi="Times New Roman"/>
          <w:sz w:val="24"/>
          <w:szCs w:val="24"/>
          <w:lang w:eastAsia="en-GB"/>
        </w:rPr>
      </w:pPr>
    </w:p>
    <w:p w14:paraId="2C09B84A" w14:textId="77777777" w:rsidR="008C6A23" w:rsidRPr="006D6BE3" w:rsidRDefault="008C6A23">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0BEFBACA" w14:textId="1CDC0F3D" w:rsidR="008C6A23" w:rsidRPr="006D6BE3" w:rsidRDefault="00000000">
      <w:pPr>
        <w:widowControl w:val="0"/>
        <w:tabs>
          <w:tab w:val="left" w:pos="2880"/>
        </w:tabs>
        <w:autoSpaceDE w:val="0"/>
        <w:autoSpaceDN w:val="0"/>
        <w:spacing w:after="0" w:line="240" w:lineRule="auto"/>
        <w:jc w:val="both"/>
        <w:rPr>
          <w:rFonts w:ascii="Times New Roman" w:eastAsia="Tahoma" w:hAnsi="Times New Roman"/>
          <w:sz w:val="24"/>
          <w:szCs w:val="24"/>
          <w:lang w:eastAsia="en-GB"/>
        </w:rPr>
      </w:pPr>
      <w:r w:rsidRPr="006D6BE3">
        <w:rPr>
          <w:rFonts w:ascii="Times New Roman" w:eastAsia="Tahoma" w:hAnsi="Times New Roman"/>
          <w:b/>
          <w:sz w:val="24"/>
          <w:szCs w:val="24"/>
          <w:lang w:eastAsia="en-GB"/>
        </w:rPr>
        <w:t xml:space="preserve">ISCED UNIT CODE: </w:t>
      </w:r>
      <w:r w:rsidRPr="006D6BE3">
        <w:rPr>
          <w:rFonts w:ascii="Times New Roman" w:eastAsia="Tahoma" w:hAnsi="Times New Roman"/>
          <w:b/>
          <w:bCs/>
          <w:sz w:val="24"/>
          <w:szCs w:val="24"/>
          <w:lang w:eastAsia="en-GB"/>
        </w:rPr>
        <w:t>0417 351 0</w:t>
      </w:r>
      <w:r w:rsidR="002A1F9E" w:rsidRPr="006D6BE3">
        <w:rPr>
          <w:rFonts w:ascii="Times New Roman" w:eastAsia="Tahoma" w:hAnsi="Times New Roman"/>
          <w:b/>
          <w:bCs/>
          <w:sz w:val="24"/>
          <w:szCs w:val="24"/>
          <w:lang w:eastAsia="en-GB"/>
        </w:rPr>
        <w:t>4</w:t>
      </w:r>
      <w:r w:rsidRPr="006D6BE3">
        <w:rPr>
          <w:rFonts w:ascii="Times New Roman" w:eastAsia="Tahoma" w:hAnsi="Times New Roman"/>
          <w:b/>
          <w:bCs/>
          <w:sz w:val="24"/>
          <w:szCs w:val="24"/>
          <w:lang w:eastAsia="en-GB"/>
        </w:rPr>
        <w:t>A</w:t>
      </w:r>
    </w:p>
    <w:p w14:paraId="06DD8AF0" w14:textId="77777777" w:rsidR="008C6A23" w:rsidRPr="006D6BE3" w:rsidRDefault="008C6A23">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7C27CB76" w14:textId="77777777" w:rsidR="008C6A23" w:rsidRPr="006D6BE3" w:rsidRDefault="00000000">
      <w:pPr>
        <w:widowControl w:val="0"/>
        <w:autoSpaceDE w:val="0"/>
        <w:autoSpaceDN w:val="0"/>
        <w:spacing w:after="0" w:line="240" w:lineRule="auto"/>
        <w:jc w:val="both"/>
        <w:rPr>
          <w:rFonts w:ascii="Times New Roman" w:eastAsia="Times New Roman" w:hAnsi="Times New Roman"/>
          <w:sz w:val="24"/>
          <w:szCs w:val="24"/>
          <w:lang w:val="en-ZA" w:eastAsia="en-GB"/>
        </w:rPr>
      </w:pPr>
      <w:r w:rsidRPr="006D6BE3">
        <w:rPr>
          <w:rFonts w:ascii="Times New Roman" w:eastAsia="Times New Roman" w:hAnsi="Times New Roman"/>
          <w:b/>
          <w:sz w:val="24"/>
          <w:szCs w:val="24"/>
          <w:lang w:val="en-ZA" w:eastAsia="en-GB"/>
        </w:rPr>
        <w:t>Duration of Unit:</w:t>
      </w:r>
      <w:r w:rsidRPr="006D6BE3">
        <w:rPr>
          <w:rFonts w:ascii="Times New Roman" w:eastAsia="Times New Roman" w:hAnsi="Times New Roman"/>
          <w:sz w:val="24"/>
          <w:szCs w:val="24"/>
          <w:lang w:val="en-ZA" w:eastAsia="en-GB"/>
        </w:rPr>
        <w:t xml:space="preserve"> </w:t>
      </w:r>
      <w:r w:rsidRPr="006D6BE3">
        <w:rPr>
          <w:rFonts w:ascii="Times New Roman" w:eastAsia="Times New Roman" w:hAnsi="Times New Roman"/>
          <w:sz w:val="24"/>
          <w:szCs w:val="24"/>
          <w:lang w:eastAsia="en-GB"/>
        </w:rPr>
        <w:t>3</w:t>
      </w:r>
      <w:r w:rsidRPr="006D6BE3">
        <w:rPr>
          <w:rFonts w:ascii="Times New Roman" w:eastAsia="Times New Roman" w:hAnsi="Times New Roman"/>
          <w:sz w:val="24"/>
          <w:szCs w:val="24"/>
          <w:lang w:val="en-ZA" w:eastAsia="en-GB"/>
        </w:rPr>
        <w:t>0 Hours</w:t>
      </w:r>
    </w:p>
    <w:p w14:paraId="1DB56980" w14:textId="77777777" w:rsidR="008C6A23" w:rsidRPr="006D6BE3" w:rsidRDefault="008C6A23">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539D2240" w14:textId="77777777" w:rsidR="008C6A23" w:rsidRPr="006D6BE3" w:rsidRDefault="00000000">
      <w:pPr>
        <w:widowControl w:val="0"/>
        <w:autoSpaceDE w:val="0"/>
        <w:autoSpaceDN w:val="0"/>
        <w:spacing w:after="0" w:line="240" w:lineRule="auto"/>
        <w:jc w:val="both"/>
        <w:rPr>
          <w:rFonts w:ascii="Times New Roman" w:eastAsia="Times New Roman" w:hAnsi="Times New Roman"/>
          <w:sz w:val="24"/>
          <w:szCs w:val="24"/>
          <w:lang w:val="en-ZA" w:eastAsia="en-GB"/>
        </w:rPr>
      </w:pPr>
      <w:r w:rsidRPr="006D6BE3">
        <w:rPr>
          <w:rFonts w:ascii="Times New Roman" w:eastAsia="Times New Roman" w:hAnsi="Times New Roman"/>
          <w:b/>
          <w:sz w:val="24"/>
          <w:szCs w:val="24"/>
          <w:lang w:val="en-ZA" w:eastAsia="en-GB"/>
        </w:rPr>
        <w:t>Relationship to Occupational Standards</w:t>
      </w:r>
    </w:p>
    <w:p w14:paraId="4E37C76B" w14:textId="77777777" w:rsidR="008C6A23" w:rsidRPr="006D6BE3" w:rsidRDefault="00000000">
      <w:pPr>
        <w:widowControl w:val="0"/>
        <w:autoSpaceDE w:val="0"/>
        <w:autoSpaceDN w:val="0"/>
        <w:spacing w:after="0" w:line="240" w:lineRule="auto"/>
        <w:jc w:val="both"/>
        <w:rPr>
          <w:rFonts w:ascii="Times New Roman" w:eastAsia="Times New Roman" w:hAnsi="Times New Roman"/>
          <w:sz w:val="24"/>
          <w:szCs w:val="24"/>
          <w:lang w:val="en-ZA" w:eastAsia="en-GB"/>
        </w:rPr>
      </w:pPr>
      <w:r w:rsidRPr="006D6BE3">
        <w:rPr>
          <w:rFonts w:ascii="Times New Roman" w:eastAsia="Times New Roman" w:hAnsi="Times New Roman"/>
          <w:sz w:val="24"/>
          <w:szCs w:val="24"/>
          <w:lang w:val="en-ZA" w:eastAsia="en-GB"/>
        </w:rPr>
        <w:t xml:space="preserve">This unit addresses the Unit of Competency: </w:t>
      </w:r>
      <w:r w:rsidRPr="006D6BE3">
        <w:rPr>
          <w:rFonts w:ascii="Times New Roman" w:eastAsia="Times New Roman" w:hAnsi="Times New Roman"/>
          <w:b/>
          <w:bCs/>
          <w:sz w:val="24"/>
          <w:szCs w:val="24"/>
          <w:lang w:eastAsia="en-GB"/>
        </w:rPr>
        <w:t>Apply workplace essential skills</w:t>
      </w:r>
    </w:p>
    <w:p w14:paraId="4CEA295D" w14:textId="77777777" w:rsidR="008C6A23" w:rsidRPr="006D6BE3" w:rsidRDefault="008C6A23">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4E41B84A" w14:textId="77777777" w:rsidR="008C6A23" w:rsidRPr="006D6BE3" w:rsidRDefault="00000000">
      <w:pPr>
        <w:widowControl w:val="0"/>
        <w:autoSpaceDE w:val="0"/>
        <w:autoSpaceDN w:val="0"/>
        <w:spacing w:after="0" w:line="240" w:lineRule="auto"/>
        <w:jc w:val="both"/>
        <w:rPr>
          <w:rFonts w:ascii="Times New Roman" w:eastAsia="Times New Roman" w:hAnsi="Times New Roman"/>
          <w:sz w:val="24"/>
          <w:szCs w:val="24"/>
          <w:lang w:val="en-ZA" w:eastAsia="en-GB"/>
        </w:rPr>
      </w:pPr>
      <w:r w:rsidRPr="006D6BE3">
        <w:rPr>
          <w:rFonts w:ascii="Times New Roman" w:eastAsia="Times New Roman" w:hAnsi="Times New Roman"/>
          <w:b/>
          <w:sz w:val="24"/>
          <w:szCs w:val="24"/>
          <w:lang w:val="en-ZA" w:eastAsia="en-GB"/>
        </w:rPr>
        <w:t>Unit Description</w:t>
      </w:r>
    </w:p>
    <w:p w14:paraId="4A47D11D" w14:textId="77777777" w:rsidR="008C6A23" w:rsidRPr="006D6BE3" w:rsidRDefault="00000000">
      <w:pPr>
        <w:spacing w:before="240" w:after="160" w:line="240" w:lineRule="auto"/>
        <w:rPr>
          <w:rFonts w:ascii="Times New Roman" w:hAnsi="Times New Roman"/>
          <w:sz w:val="24"/>
          <w:szCs w:val="24"/>
        </w:rPr>
      </w:pPr>
      <w:r w:rsidRPr="006D6BE3">
        <w:rPr>
          <w:rFonts w:ascii="Times New Roman" w:hAnsi="Times New Roman"/>
          <w:sz w:val="24"/>
          <w:szCs w:val="24"/>
        </w:rPr>
        <w:t xml:space="preserve">This unit covers the competencies required to apply Workplace essential skills. It involves applying communication skills, promoting work ethical practices, and values, and applying entrepreneurial skills.  </w:t>
      </w:r>
    </w:p>
    <w:p w14:paraId="402E2465" w14:textId="77777777" w:rsidR="008C6A23" w:rsidRPr="006D6BE3" w:rsidRDefault="008C6A23">
      <w:pPr>
        <w:widowControl w:val="0"/>
        <w:autoSpaceDE w:val="0"/>
        <w:autoSpaceDN w:val="0"/>
        <w:adjustRightInd w:val="0"/>
        <w:spacing w:after="0" w:line="240" w:lineRule="auto"/>
        <w:rPr>
          <w:rFonts w:ascii="Times New Roman" w:eastAsia="Times New Roman" w:hAnsi="Times New Roman"/>
          <w:sz w:val="24"/>
          <w:szCs w:val="24"/>
          <w:lang w:val="en-ZA" w:eastAsia="en-GB"/>
        </w:rPr>
      </w:pPr>
    </w:p>
    <w:p w14:paraId="45370EE2" w14:textId="77777777" w:rsidR="008C6A23" w:rsidRPr="006D6BE3" w:rsidRDefault="00000000">
      <w:pPr>
        <w:widowControl w:val="0"/>
        <w:autoSpaceDE w:val="0"/>
        <w:autoSpaceDN w:val="0"/>
        <w:spacing w:after="0" w:line="240" w:lineRule="auto"/>
        <w:jc w:val="both"/>
        <w:rPr>
          <w:rFonts w:ascii="Times New Roman" w:eastAsia="Times New Roman" w:hAnsi="Times New Roman"/>
          <w:b/>
          <w:sz w:val="24"/>
          <w:szCs w:val="24"/>
          <w:lang w:val="en-ZA" w:eastAsia="en-GB"/>
        </w:rPr>
      </w:pPr>
      <w:r w:rsidRPr="006D6BE3">
        <w:rPr>
          <w:rFonts w:ascii="Times New Roman" w:eastAsia="Times New Roman" w:hAnsi="Times New Roman"/>
          <w:b/>
          <w:sz w:val="24"/>
          <w:szCs w:val="24"/>
          <w:lang w:val="en-ZA" w:eastAsia="en-GB"/>
        </w:rPr>
        <w:t>Summary of Learning Outcomes</w:t>
      </w:r>
    </w:p>
    <w:tbl>
      <w:tblPr>
        <w:tblStyle w:val="TableGrid"/>
        <w:tblW w:w="0" w:type="auto"/>
        <w:tblInd w:w="-5" w:type="dxa"/>
        <w:tblLook w:val="04A0" w:firstRow="1" w:lastRow="0" w:firstColumn="1" w:lastColumn="0" w:noHBand="0" w:noVBand="1"/>
      </w:tblPr>
      <w:tblGrid>
        <w:gridCol w:w="1433"/>
        <w:gridCol w:w="5492"/>
        <w:gridCol w:w="2096"/>
      </w:tblGrid>
      <w:tr w:rsidR="008C6A23" w:rsidRPr="006D6BE3" w14:paraId="4D1FE37B" w14:textId="77777777">
        <w:tc>
          <w:tcPr>
            <w:tcW w:w="1433" w:type="dxa"/>
          </w:tcPr>
          <w:p w14:paraId="6C42C5EC"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S.NO</w:t>
            </w:r>
          </w:p>
        </w:tc>
        <w:tc>
          <w:tcPr>
            <w:tcW w:w="5492" w:type="dxa"/>
          </w:tcPr>
          <w:p w14:paraId="58AFD60F"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 xml:space="preserve">LEARNING OUTCOME </w:t>
            </w:r>
          </w:p>
        </w:tc>
        <w:tc>
          <w:tcPr>
            <w:tcW w:w="2096" w:type="dxa"/>
          </w:tcPr>
          <w:p w14:paraId="6CB3E9DE"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DURATION(HRS)</w:t>
            </w:r>
          </w:p>
        </w:tc>
      </w:tr>
      <w:tr w:rsidR="008C6A23" w:rsidRPr="006D6BE3" w14:paraId="59EA0DB7" w14:textId="77777777">
        <w:tc>
          <w:tcPr>
            <w:tcW w:w="1433" w:type="dxa"/>
          </w:tcPr>
          <w:p w14:paraId="5B66CD02" w14:textId="77777777" w:rsidR="008C6A23" w:rsidRPr="006D6BE3" w:rsidRDefault="008C6A23">
            <w:pPr>
              <w:pStyle w:val="ListParagraph"/>
              <w:widowControl w:val="0"/>
              <w:numPr>
                <w:ilvl w:val="0"/>
                <w:numId w:val="40"/>
              </w:numPr>
              <w:autoSpaceDE w:val="0"/>
              <w:autoSpaceDN w:val="0"/>
              <w:spacing w:after="0" w:line="240" w:lineRule="auto"/>
              <w:rPr>
                <w:szCs w:val="24"/>
              </w:rPr>
            </w:pPr>
          </w:p>
        </w:tc>
        <w:tc>
          <w:tcPr>
            <w:tcW w:w="5492" w:type="dxa"/>
          </w:tcPr>
          <w:p w14:paraId="11D3B213"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Apply communication skills</w:t>
            </w:r>
          </w:p>
        </w:tc>
        <w:tc>
          <w:tcPr>
            <w:tcW w:w="2096" w:type="dxa"/>
          </w:tcPr>
          <w:p w14:paraId="01634F69" w14:textId="77777777" w:rsidR="008C6A23" w:rsidRPr="006D6BE3" w:rsidRDefault="00000000" w:rsidP="007F616E">
            <w:pPr>
              <w:widowControl w:val="0"/>
              <w:autoSpaceDE w:val="0"/>
              <w:autoSpaceDN w:val="0"/>
              <w:spacing w:after="0" w:line="240" w:lineRule="auto"/>
              <w:contextualSpacing/>
              <w:jc w:val="center"/>
              <w:rPr>
                <w:rFonts w:ascii="Times New Roman" w:hAnsi="Times New Roman"/>
                <w:sz w:val="24"/>
                <w:szCs w:val="24"/>
              </w:rPr>
            </w:pPr>
            <w:r w:rsidRPr="006D6BE3">
              <w:rPr>
                <w:rFonts w:ascii="Times New Roman" w:hAnsi="Times New Roman"/>
                <w:sz w:val="24"/>
                <w:szCs w:val="24"/>
              </w:rPr>
              <w:t>10</w:t>
            </w:r>
          </w:p>
        </w:tc>
      </w:tr>
      <w:tr w:rsidR="008C6A23" w:rsidRPr="006D6BE3" w14:paraId="769333D2" w14:textId="77777777">
        <w:tc>
          <w:tcPr>
            <w:tcW w:w="1433" w:type="dxa"/>
          </w:tcPr>
          <w:p w14:paraId="031D0385" w14:textId="77777777" w:rsidR="008C6A23" w:rsidRPr="006D6BE3" w:rsidRDefault="008C6A23">
            <w:pPr>
              <w:pStyle w:val="ListParagraph"/>
              <w:widowControl w:val="0"/>
              <w:numPr>
                <w:ilvl w:val="0"/>
                <w:numId w:val="40"/>
              </w:numPr>
              <w:autoSpaceDE w:val="0"/>
              <w:autoSpaceDN w:val="0"/>
              <w:spacing w:after="0" w:line="240" w:lineRule="auto"/>
              <w:rPr>
                <w:szCs w:val="24"/>
              </w:rPr>
            </w:pPr>
          </w:p>
        </w:tc>
        <w:tc>
          <w:tcPr>
            <w:tcW w:w="5492" w:type="dxa"/>
          </w:tcPr>
          <w:p w14:paraId="0B1CC2B0"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Promote ethical work practices and values</w:t>
            </w:r>
          </w:p>
        </w:tc>
        <w:tc>
          <w:tcPr>
            <w:tcW w:w="2096" w:type="dxa"/>
          </w:tcPr>
          <w:p w14:paraId="69658459" w14:textId="77777777" w:rsidR="008C6A23" w:rsidRPr="006D6BE3" w:rsidRDefault="00000000" w:rsidP="007F616E">
            <w:pPr>
              <w:widowControl w:val="0"/>
              <w:autoSpaceDE w:val="0"/>
              <w:autoSpaceDN w:val="0"/>
              <w:spacing w:after="0" w:line="240" w:lineRule="auto"/>
              <w:contextualSpacing/>
              <w:jc w:val="center"/>
              <w:rPr>
                <w:rFonts w:ascii="Times New Roman" w:hAnsi="Times New Roman"/>
                <w:sz w:val="24"/>
                <w:szCs w:val="24"/>
              </w:rPr>
            </w:pPr>
            <w:r w:rsidRPr="006D6BE3">
              <w:rPr>
                <w:rFonts w:ascii="Times New Roman" w:hAnsi="Times New Roman"/>
                <w:sz w:val="24"/>
                <w:szCs w:val="24"/>
              </w:rPr>
              <w:t>10</w:t>
            </w:r>
          </w:p>
        </w:tc>
      </w:tr>
      <w:tr w:rsidR="008C6A23" w:rsidRPr="006D6BE3" w14:paraId="63080FA2" w14:textId="77777777">
        <w:tc>
          <w:tcPr>
            <w:tcW w:w="1433" w:type="dxa"/>
          </w:tcPr>
          <w:p w14:paraId="0837E69E" w14:textId="77777777" w:rsidR="008C6A23" w:rsidRPr="006D6BE3" w:rsidRDefault="008C6A23">
            <w:pPr>
              <w:pStyle w:val="ListParagraph"/>
              <w:widowControl w:val="0"/>
              <w:numPr>
                <w:ilvl w:val="0"/>
                <w:numId w:val="40"/>
              </w:numPr>
              <w:autoSpaceDE w:val="0"/>
              <w:autoSpaceDN w:val="0"/>
              <w:spacing w:after="0" w:line="240" w:lineRule="auto"/>
              <w:rPr>
                <w:szCs w:val="24"/>
              </w:rPr>
            </w:pPr>
          </w:p>
        </w:tc>
        <w:tc>
          <w:tcPr>
            <w:tcW w:w="5492" w:type="dxa"/>
          </w:tcPr>
          <w:p w14:paraId="63970174" w14:textId="77777777" w:rsidR="008C6A23" w:rsidRPr="006D6BE3" w:rsidRDefault="00000000">
            <w:pPr>
              <w:widowControl w:val="0"/>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 xml:space="preserve">Apply entrepreneurial skills </w:t>
            </w:r>
          </w:p>
        </w:tc>
        <w:tc>
          <w:tcPr>
            <w:tcW w:w="2096" w:type="dxa"/>
          </w:tcPr>
          <w:p w14:paraId="331FB8FA" w14:textId="77777777" w:rsidR="008C6A23" w:rsidRPr="006D6BE3" w:rsidRDefault="00000000" w:rsidP="007F616E">
            <w:pPr>
              <w:widowControl w:val="0"/>
              <w:autoSpaceDE w:val="0"/>
              <w:autoSpaceDN w:val="0"/>
              <w:spacing w:after="0" w:line="240" w:lineRule="auto"/>
              <w:contextualSpacing/>
              <w:jc w:val="center"/>
              <w:rPr>
                <w:rFonts w:ascii="Times New Roman" w:hAnsi="Times New Roman"/>
                <w:sz w:val="24"/>
                <w:szCs w:val="24"/>
              </w:rPr>
            </w:pPr>
            <w:r w:rsidRPr="006D6BE3">
              <w:rPr>
                <w:rFonts w:ascii="Times New Roman" w:hAnsi="Times New Roman"/>
                <w:sz w:val="24"/>
                <w:szCs w:val="24"/>
              </w:rPr>
              <w:t>10</w:t>
            </w:r>
          </w:p>
        </w:tc>
      </w:tr>
      <w:tr w:rsidR="008C6A23" w:rsidRPr="006D6BE3" w14:paraId="46D46B2D" w14:textId="77777777">
        <w:tc>
          <w:tcPr>
            <w:tcW w:w="6925" w:type="dxa"/>
            <w:gridSpan w:val="2"/>
          </w:tcPr>
          <w:p w14:paraId="474C9843" w14:textId="77777777" w:rsidR="008C6A23" w:rsidRPr="006D6BE3" w:rsidRDefault="00000000">
            <w:pPr>
              <w:widowControl w:val="0"/>
              <w:autoSpaceDE w:val="0"/>
              <w:autoSpaceDN w:val="0"/>
              <w:spacing w:after="0" w:line="240" w:lineRule="auto"/>
              <w:contextualSpacing/>
              <w:rPr>
                <w:rFonts w:ascii="Times New Roman" w:hAnsi="Times New Roman"/>
                <w:b/>
                <w:bCs/>
                <w:sz w:val="24"/>
                <w:szCs w:val="24"/>
              </w:rPr>
            </w:pPr>
            <w:r w:rsidRPr="006D6BE3">
              <w:rPr>
                <w:rFonts w:ascii="Times New Roman" w:hAnsi="Times New Roman"/>
                <w:b/>
                <w:bCs/>
                <w:sz w:val="24"/>
                <w:szCs w:val="24"/>
              </w:rPr>
              <w:t xml:space="preserve">TOTAL </w:t>
            </w:r>
          </w:p>
        </w:tc>
        <w:tc>
          <w:tcPr>
            <w:tcW w:w="2096" w:type="dxa"/>
          </w:tcPr>
          <w:p w14:paraId="607A1715" w14:textId="77777777" w:rsidR="008C6A23" w:rsidRPr="006D6BE3" w:rsidRDefault="00000000" w:rsidP="007F616E">
            <w:pPr>
              <w:widowControl w:val="0"/>
              <w:autoSpaceDE w:val="0"/>
              <w:autoSpaceDN w:val="0"/>
              <w:spacing w:after="0" w:line="240" w:lineRule="auto"/>
              <w:contextualSpacing/>
              <w:jc w:val="center"/>
              <w:rPr>
                <w:rFonts w:ascii="Times New Roman" w:hAnsi="Times New Roman"/>
                <w:b/>
                <w:bCs/>
                <w:sz w:val="24"/>
                <w:szCs w:val="24"/>
              </w:rPr>
            </w:pPr>
            <w:r w:rsidRPr="006D6BE3">
              <w:rPr>
                <w:rFonts w:ascii="Times New Roman" w:hAnsi="Times New Roman"/>
                <w:b/>
                <w:bCs/>
                <w:sz w:val="24"/>
                <w:szCs w:val="24"/>
              </w:rPr>
              <w:t>30</w:t>
            </w:r>
          </w:p>
        </w:tc>
      </w:tr>
    </w:tbl>
    <w:p w14:paraId="5E20826D" w14:textId="77777777" w:rsidR="008C6A23" w:rsidRPr="006D6BE3" w:rsidRDefault="008C6A23">
      <w:pPr>
        <w:widowControl w:val="0"/>
        <w:autoSpaceDE w:val="0"/>
        <w:autoSpaceDN w:val="0"/>
        <w:spacing w:after="0" w:line="240" w:lineRule="auto"/>
        <w:ind w:left="360"/>
        <w:rPr>
          <w:rFonts w:ascii="Times New Roman" w:eastAsia="Times New Roman" w:hAnsi="Times New Roman"/>
          <w:color w:val="FF0000"/>
          <w:sz w:val="24"/>
          <w:szCs w:val="24"/>
          <w:lang w:eastAsia="en-GB"/>
        </w:rPr>
      </w:pPr>
    </w:p>
    <w:p w14:paraId="20386AB6" w14:textId="77777777" w:rsidR="008C6A23" w:rsidRPr="006D6BE3" w:rsidRDefault="00000000">
      <w:pPr>
        <w:widowControl w:val="0"/>
        <w:autoSpaceDE w:val="0"/>
        <w:autoSpaceDN w:val="0"/>
        <w:spacing w:before="120" w:after="0" w:line="240" w:lineRule="auto"/>
        <w:ind w:left="357" w:hanging="357"/>
        <w:contextualSpacing/>
        <w:jc w:val="both"/>
        <w:rPr>
          <w:rFonts w:ascii="Times New Roman" w:eastAsia="Times New Roman" w:hAnsi="Times New Roman"/>
          <w:b/>
          <w:sz w:val="24"/>
          <w:szCs w:val="24"/>
          <w:lang w:val="en-ZA" w:eastAsia="en-GB"/>
        </w:rPr>
      </w:pPr>
      <w:r w:rsidRPr="006D6BE3">
        <w:rPr>
          <w:rFonts w:ascii="Times New Roman" w:eastAsia="Times New Roman" w:hAnsi="Times New Roman"/>
          <w:b/>
          <w:sz w:val="24"/>
          <w:szCs w:val="24"/>
          <w:lang w:val="en-ZA" w:eastAsia="en-GB"/>
        </w:rPr>
        <w:t>Learning Outcomes, Content, and Suggested Assessment Methods</w:t>
      </w:r>
    </w:p>
    <w:p w14:paraId="2F629D2A" w14:textId="77777777" w:rsidR="008C6A23" w:rsidRPr="006D6BE3" w:rsidRDefault="008C6A23">
      <w:pPr>
        <w:widowControl w:val="0"/>
        <w:autoSpaceDE w:val="0"/>
        <w:autoSpaceDN w:val="0"/>
        <w:spacing w:before="120" w:after="0" w:line="240" w:lineRule="auto"/>
        <w:ind w:left="357" w:hanging="357"/>
        <w:contextualSpacing/>
        <w:jc w:val="both"/>
        <w:rPr>
          <w:rFonts w:ascii="Times New Roman" w:eastAsia="Times New Roman" w:hAnsi="Times New Roman"/>
          <w:b/>
          <w:sz w:val="24"/>
          <w:szCs w:val="24"/>
          <w:lang w:val="en-ZA"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40"/>
        <w:gridCol w:w="2786"/>
      </w:tblGrid>
      <w:tr w:rsidR="008C6A23" w:rsidRPr="006D6BE3" w14:paraId="07F122FA" w14:textId="77777777">
        <w:trPr>
          <w:trHeight w:val="620"/>
          <w:tblHeader/>
        </w:trPr>
        <w:tc>
          <w:tcPr>
            <w:tcW w:w="1491" w:type="pct"/>
            <w:tcBorders>
              <w:top w:val="single" w:sz="4" w:space="0" w:color="auto"/>
              <w:left w:val="single" w:sz="4" w:space="0" w:color="auto"/>
              <w:bottom w:val="single" w:sz="4" w:space="0" w:color="auto"/>
              <w:right w:val="single" w:sz="4" w:space="0" w:color="auto"/>
            </w:tcBorders>
          </w:tcPr>
          <w:p w14:paraId="75340DF3" w14:textId="77777777" w:rsidR="008C6A23" w:rsidRPr="006D6BE3" w:rsidRDefault="00000000">
            <w:pPr>
              <w:widowControl w:val="0"/>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b/>
                <w:sz w:val="24"/>
                <w:szCs w:val="24"/>
                <w:lang w:val="en-ZA" w:eastAsia="en-GB"/>
              </w:rPr>
              <w:t>Learning Outcome</w:t>
            </w:r>
          </w:p>
        </w:tc>
        <w:tc>
          <w:tcPr>
            <w:tcW w:w="1963" w:type="pct"/>
            <w:tcBorders>
              <w:top w:val="single" w:sz="4" w:space="0" w:color="auto"/>
              <w:left w:val="single" w:sz="4" w:space="0" w:color="auto"/>
              <w:bottom w:val="single" w:sz="4" w:space="0" w:color="auto"/>
              <w:right w:val="single" w:sz="4" w:space="0" w:color="auto"/>
            </w:tcBorders>
          </w:tcPr>
          <w:p w14:paraId="69081E3C" w14:textId="77777777" w:rsidR="008C6A23" w:rsidRPr="006D6BE3" w:rsidRDefault="00000000">
            <w:pPr>
              <w:widowControl w:val="0"/>
              <w:autoSpaceDE w:val="0"/>
              <w:autoSpaceDN w:val="0"/>
              <w:spacing w:after="0" w:line="240" w:lineRule="auto"/>
              <w:rPr>
                <w:rFonts w:ascii="Times New Roman" w:eastAsia="Times New Roman" w:hAnsi="Times New Roman"/>
                <w:sz w:val="24"/>
                <w:szCs w:val="24"/>
                <w:lang w:val="en-ZA" w:eastAsia="en-GB"/>
              </w:rPr>
            </w:pPr>
            <w:r w:rsidRPr="006D6BE3">
              <w:rPr>
                <w:rFonts w:ascii="Times New Roman" w:eastAsia="Times New Roman" w:hAnsi="Times New Roman"/>
                <w:b/>
                <w:sz w:val="24"/>
                <w:szCs w:val="24"/>
                <w:lang w:val="en-ZA" w:eastAsia="en-GB"/>
              </w:rPr>
              <w:t>Content</w:t>
            </w:r>
          </w:p>
        </w:tc>
        <w:tc>
          <w:tcPr>
            <w:tcW w:w="1545" w:type="pct"/>
            <w:tcBorders>
              <w:top w:val="single" w:sz="4" w:space="0" w:color="auto"/>
              <w:left w:val="single" w:sz="4" w:space="0" w:color="auto"/>
              <w:bottom w:val="single" w:sz="4" w:space="0" w:color="auto"/>
              <w:right w:val="single" w:sz="4" w:space="0" w:color="auto"/>
            </w:tcBorders>
          </w:tcPr>
          <w:p w14:paraId="777CC07B" w14:textId="77777777" w:rsidR="008C6A23" w:rsidRPr="006D6BE3" w:rsidRDefault="00000000">
            <w:pPr>
              <w:widowControl w:val="0"/>
              <w:autoSpaceDE w:val="0"/>
              <w:autoSpaceDN w:val="0"/>
              <w:spacing w:after="0" w:line="240" w:lineRule="auto"/>
              <w:rPr>
                <w:rFonts w:ascii="Times New Roman" w:eastAsia="Times New Roman" w:hAnsi="Times New Roman"/>
                <w:sz w:val="24"/>
                <w:szCs w:val="24"/>
                <w:lang w:val="en-ZA" w:eastAsia="en-GB"/>
              </w:rPr>
            </w:pPr>
            <w:r w:rsidRPr="006D6BE3">
              <w:rPr>
                <w:rFonts w:ascii="Times New Roman" w:eastAsia="Times New Roman" w:hAnsi="Times New Roman"/>
                <w:b/>
                <w:sz w:val="24"/>
                <w:szCs w:val="24"/>
                <w:lang w:val="en-ZA" w:eastAsia="en-GB"/>
              </w:rPr>
              <w:t>Suggested Assessment Methods</w:t>
            </w:r>
          </w:p>
        </w:tc>
      </w:tr>
      <w:tr w:rsidR="008C6A23" w:rsidRPr="006D6BE3" w14:paraId="0F9F25F2" w14:textId="77777777">
        <w:trPr>
          <w:trHeight w:val="2812"/>
        </w:trPr>
        <w:tc>
          <w:tcPr>
            <w:tcW w:w="1491" w:type="pct"/>
            <w:tcBorders>
              <w:top w:val="single" w:sz="4" w:space="0" w:color="auto"/>
              <w:left w:val="single" w:sz="4" w:space="0" w:color="auto"/>
              <w:bottom w:val="single" w:sz="4" w:space="0" w:color="auto"/>
              <w:right w:val="single" w:sz="4" w:space="0" w:color="auto"/>
            </w:tcBorders>
          </w:tcPr>
          <w:p w14:paraId="48D780B3" w14:textId="77777777" w:rsidR="008C6A23" w:rsidRPr="006D6BE3" w:rsidRDefault="00000000">
            <w:pPr>
              <w:widowControl w:val="0"/>
              <w:numPr>
                <w:ilvl w:val="0"/>
                <w:numId w:val="41"/>
              </w:numPr>
              <w:autoSpaceDE w:val="0"/>
              <w:autoSpaceDN w:val="0"/>
              <w:spacing w:after="0" w:line="240" w:lineRule="auto"/>
              <w:contextualSpacing/>
              <w:rPr>
                <w:rFonts w:ascii="Times New Roman" w:hAnsi="Times New Roman"/>
                <w:sz w:val="24"/>
                <w:szCs w:val="24"/>
              </w:rPr>
            </w:pPr>
            <w:r w:rsidRPr="006D6BE3">
              <w:rPr>
                <w:rFonts w:ascii="Times New Roman" w:hAnsi="Times New Roman"/>
                <w:sz w:val="24"/>
                <w:szCs w:val="24"/>
              </w:rPr>
              <w:t>Apply communication skills</w:t>
            </w:r>
          </w:p>
          <w:p w14:paraId="0E712F7E" w14:textId="77777777" w:rsidR="008C6A23" w:rsidRPr="006D6BE3" w:rsidRDefault="008C6A23">
            <w:pPr>
              <w:widowControl w:val="0"/>
              <w:autoSpaceDE w:val="0"/>
              <w:autoSpaceDN w:val="0"/>
              <w:spacing w:before="40" w:after="0" w:line="240" w:lineRule="auto"/>
              <w:ind w:left="360" w:hanging="361"/>
              <w:rPr>
                <w:rFonts w:ascii="Times New Roman" w:hAnsi="Times New Roman"/>
                <w:sz w:val="24"/>
                <w:szCs w:val="24"/>
              </w:rPr>
            </w:pPr>
          </w:p>
        </w:tc>
        <w:tc>
          <w:tcPr>
            <w:tcW w:w="1963" w:type="pct"/>
            <w:tcBorders>
              <w:top w:val="single" w:sz="4" w:space="0" w:color="auto"/>
              <w:left w:val="single" w:sz="4" w:space="0" w:color="auto"/>
              <w:bottom w:val="single" w:sz="4" w:space="0" w:color="auto"/>
              <w:right w:val="single" w:sz="4" w:space="0" w:color="auto"/>
            </w:tcBorders>
          </w:tcPr>
          <w:p w14:paraId="2737ADCC"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Communication process:</w:t>
            </w:r>
          </w:p>
          <w:p w14:paraId="1E13275B"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Sender</w:t>
            </w:r>
          </w:p>
          <w:p w14:paraId="5FD98308"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Message</w:t>
            </w:r>
          </w:p>
          <w:p w14:paraId="3684B3DB"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Channel</w:t>
            </w:r>
          </w:p>
          <w:p w14:paraId="1BF4AC42"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Receiver</w:t>
            </w:r>
          </w:p>
          <w:p w14:paraId="14810F56"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Feedback</w:t>
            </w:r>
          </w:p>
          <w:p w14:paraId="363601ED"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Principles of effective communication:</w:t>
            </w:r>
          </w:p>
          <w:p w14:paraId="50F4B6F7"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Courtesy</w:t>
            </w:r>
          </w:p>
          <w:p w14:paraId="571C01B6"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Correctness</w:t>
            </w:r>
          </w:p>
          <w:p w14:paraId="687A971B"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Completeness</w:t>
            </w:r>
          </w:p>
          <w:p w14:paraId="4203C78B"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Communication barriers:</w:t>
            </w:r>
          </w:p>
          <w:p w14:paraId="260AE615"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Language</w:t>
            </w:r>
          </w:p>
          <w:p w14:paraId="0B296B28"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Emotions</w:t>
            </w:r>
          </w:p>
          <w:p w14:paraId="4F00817F"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Channel</w:t>
            </w:r>
          </w:p>
          <w:p w14:paraId="6174C62B"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Flow of communication:</w:t>
            </w:r>
          </w:p>
          <w:p w14:paraId="57E34213"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Downward</w:t>
            </w:r>
          </w:p>
          <w:p w14:paraId="446AC6AB"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Upward</w:t>
            </w:r>
          </w:p>
          <w:p w14:paraId="4F5459F3"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Sources of information:</w:t>
            </w:r>
          </w:p>
          <w:p w14:paraId="720B9238"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Employee</w:t>
            </w:r>
          </w:p>
          <w:p w14:paraId="40F57178"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Customers’ feedback</w:t>
            </w:r>
          </w:p>
          <w:p w14:paraId="230EDDA4"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Organization documents</w:t>
            </w:r>
          </w:p>
          <w:p w14:paraId="0C599647"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lastRenderedPageBreak/>
              <w:t>Organizational policies</w:t>
            </w:r>
          </w:p>
          <w:p w14:paraId="63E6D006"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Workplace etiquette</w:t>
            </w:r>
          </w:p>
          <w:p w14:paraId="28C752CB"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Channels/medium/mode of communication</w:t>
            </w:r>
          </w:p>
          <w:p w14:paraId="01BFFCB5"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Written communication:</w:t>
            </w:r>
          </w:p>
          <w:p w14:paraId="3D4E5FC1"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Letters</w:t>
            </w:r>
          </w:p>
          <w:p w14:paraId="02BC4B35"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SMS</w:t>
            </w:r>
          </w:p>
          <w:p w14:paraId="0C9DDD70"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Notices</w:t>
            </w:r>
          </w:p>
          <w:p w14:paraId="1F44D979" w14:textId="77777777" w:rsidR="008C6A23" w:rsidRPr="006D6BE3" w:rsidRDefault="00000000">
            <w:pPr>
              <w:pStyle w:val="ListParagraph"/>
              <w:widowControl w:val="0"/>
              <w:numPr>
                <w:ilvl w:val="2"/>
                <w:numId w:val="42"/>
              </w:numPr>
              <w:autoSpaceDE w:val="0"/>
              <w:autoSpaceDN w:val="0"/>
              <w:spacing w:after="0" w:line="240" w:lineRule="auto"/>
              <w:ind w:left="1037"/>
              <w:rPr>
                <w:rFonts w:eastAsia="Times New Roman"/>
                <w:szCs w:val="24"/>
                <w:lang w:eastAsia="en-GB"/>
              </w:rPr>
            </w:pPr>
            <w:r w:rsidRPr="006D6BE3">
              <w:rPr>
                <w:rFonts w:eastAsia="Times New Roman"/>
                <w:szCs w:val="24"/>
                <w:lang w:eastAsia="en-GB"/>
              </w:rPr>
              <w:t>Memo</w:t>
            </w:r>
          </w:p>
          <w:p w14:paraId="2F57C1E1"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Non-verbal cues:</w:t>
            </w:r>
          </w:p>
          <w:p w14:paraId="54B5918B"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Posture</w:t>
            </w:r>
          </w:p>
          <w:p w14:paraId="549D578D"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Gestures</w:t>
            </w:r>
          </w:p>
          <w:p w14:paraId="33349A7C"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Facial expression</w:t>
            </w:r>
          </w:p>
          <w:p w14:paraId="04174DDC"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Dressing/grooming</w:t>
            </w:r>
          </w:p>
          <w:p w14:paraId="0D1296FD"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Oral communication:</w:t>
            </w:r>
          </w:p>
          <w:p w14:paraId="1D3725E1"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Face-to-face</w:t>
            </w:r>
          </w:p>
          <w:p w14:paraId="67B4E487" w14:textId="77777777" w:rsidR="008C6A23" w:rsidRPr="006D6BE3" w:rsidRDefault="00000000">
            <w:pPr>
              <w:pStyle w:val="ListParagraph"/>
              <w:widowControl w:val="0"/>
              <w:numPr>
                <w:ilvl w:val="2"/>
                <w:numId w:val="42"/>
              </w:numPr>
              <w:autoSpaceDE w:val="0"/>
              <w:autoSpaceDN w:val="0"/>
              <w:spacing w:after="0" w:line="240" w:lineRule="auto"/>
              <w:ind w:left="947"/>
              <w:rPr>
                <w:rFonts w:eastAsia="Times New Roman"/>
                <w:szCs w:val="24"/>
                <w:lang w:eastAsia="en-GB"/>
              </w:rPr>
            </w:pPr>
            <w:r w:rsidRPr="006D6BE3">
              <w:rPr>
                <w:rFonts w:eastAsia="Times New Roman"/>
                <w:szCs w:val="24"/>
                <w:lang w:eastAsia="en-GB"/>
              </w:rPr>
              <w:t>Telephone conversation</w:t>
            </w:r>
          </w:p>
          <w:p w14:paraId="21B00D4D" w14:textId="77777777" w:rsidR="008C6A23" w:rsidRPr="006D6BE3" w:rsidRDefault="00000000">
            <w:pPr>
              <w:pStyle w:val="ListParagraph"/>
              <w:widowControl w:val="0"/>
              <w:numPr>
                <w:ilvl w:val="1"/>
                <w:numId w:val="42"/>
              </w:numPr>
              <w:autoSpaceDE w:val="0"/>
              <w:autoSpaceDN w:val="0"/>
              <w:spacing w:after="0" w:line="240" w:lineRule="auto"/>
              <w:rPr>
                <w:rFonts w:eastAsia="Times New Roman"/>
                <w:szCs w:val="24"/>
                <w:lang w:eastAsia="en-GB"/>
              </w:rPr>
            </w:pPr>
            <w:r w:rsidRPr="006D6BE3">
              <w:rPr>
                <w:rFonts w:eastAsia="Times New Roman"/>
                <w:szCs w:val="24"/>
                <w:lang w:eastAsia="en-GB"/>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79FAF8EB" w14:textId="77777777" w:rsidR="008C6A23" w:rsidRPr="006D6BE3" w:rsidRDefault="00000000">
            <w:pPr>
              <w:widowControl w:val="0"/>
              <w:numPr>
                <w:ilvl w:val="0"/>
                <w:numId w:val="43"/>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lastRenderedPageBreak/>
              <w:t>Oral assessment</w:t>
            </w:r>
          </w:p>
          <w:p w14:paraId="2C2C472F" w14:textId="77777777" w:rsidR="008C6A23" w:rsidRPr="006D6BE3" w:rsidRDefault="00000000">
            <w:pPr>
              <w:widowControl w:val="0"/>
              <w:numPr>
                <w:ilvl w:val="0"/>
                <w:numId w:val="43"/>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Observation</w:t>
            </w:r>
          </w:p>
          <w:p w14:paraId="39B39AA2" w14:textId="77777777" w:rsidR="008C6A23" w:rsidRPr="006D6BE3" w:rsidRDefault="00000000">
            <w:pPr>
              <w:widowControl w:val="0"/>
              <w:numPr>
                <w:ilvl w:val="0"/>
                <w:numId w:val="43"/>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Portfolio of evidence</w:t>
            </w:r>
          </w:p>
          <w:p w14:paraId="3A401A69" w14:textId="77777777" w:rsidR="008C6A23" w:rsidRPr="006D6BE3" w:rsidRDefault="00000000">
            <w:pPr>
              <w:widowControl w:val="0"/>
              <w:numPr>
                <w:ilvl w:val="0"/>
                <w:numId w:val="43"/>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Written assessment </w:t>
            </w:r>
          </w:p>
          <w:p w14:paraId="4841F4A7" w14:textId="77777777" w:rsidR="008C6A23" w:rsidRPr="006D6BE3" w:rsidRDefault="008C6A23">
            <w:pPr>
              <w:autoSpaceDN w:val="0"/>
              <w:spacing w:after="0" w:line="240" w:lineRule="auto"/>
              <w:ind w:left="90"/>
              <w:rPr>
                <w:rFonts w:ascii="Times New Roman" w:eastAsia="Times New Roman" w:hAnsi="Times New Roman"/>
                <w:sz w:val="24"/>
                <w:szCs w:val="24"/>
                <w:lang w:eastAsia="en-GB"/>
              </w:rPr>
            </w:pPr>
          </w:p>
          <w:p w14:paraId="25538196" w14:textId="77777777" w:rsidR="008C6A23" w:rsidRPr="006D6BE3" w:rsidRDefault="008C6A23">
            <w:pPr>
              <w:autoSpaceDN w:val="0"/>
              <w:spacing w:after="0" w:line="240" w:lineRule="auto"/>
              <w:rPr>
                <w:rFonts w:ascii="Times New Roman" w:eastAsia="Times New Roman" w:hAnsi="Times New Roman"/>
                <w:sz w:val="24"/>
                <w:szCs w:val="24"/>
                <w:lang w:eastAsia="en-GB"/>
              </w:rPr>
            </w:pPr>
          </w:p>
        </w:tc>
      </w:tr>
      <w:tr w:rsidR="008C6A23" w:rsidRPr="006D6BE3" w14:paraId="69D99D42" w14:textId="77777777">
        <w:trPr>
          <w:trHeight w:val="1021"/>
        </w:trPr>
        <w:tc>
          <w:tcPr>
            <w:tcW w:w="1491" w:type="pct"/>
            <w:tcBorders>
              <w:top w:val="single" w:sz="4" w:space="0" w:color="auto"/>
              <w:left w:val="single" w:sz="4" w:space="0" w:color="auto"/>
              <w:bottom w:val="single" w:sz="4" w:space="0" w:color="auto"/>
              <w:right w:val="single" w:sz="4" w:space="0" w:color="auto"/>
            </w:tcBorders>
          </w:tcPr>
          <w:p w14:paraId="677F6F35" w14:textId="77777777" w:rsidR="008C6A23" w:rsidRPr="006D6BE3" w:rsidRDefault="00000000">
            <w:pPr>
              <w:widowControl w:val="0"/>
              <w:numPr>
                <w:ilvl w:val="0"/>
                <w:numId w:val="41"/>
              </w:numPr>
              <w:autoSpaceDE w:val="0"/>
              <w:autoSpaceDN w:val="0"/>
              <w:spacing w:before="40" w:after="0" w:line="240" w:lineRule="auto"/>
              <w:contextualSpacing/>
              <w:rPr>
                <w:rFonts w:ascii="Times New Roman" w:hAnsi="Times New Roman"/>
                <w:sz w:val="24"/>
                <w:szCs w:val="24"/>
              </w:rPr>
            </w:pPr>
            <w:r w:rsidRPr="006D6BE3">
              <w:rPr>
                <w:rFonts w:ascii="Times New Roman" w:hAnsi="Times New Roman"/>
                <w:sz w:val="24"/>
                <w:szCs w:val="24"/>
              </w:rPr>
              <w:t xml:space="preserve">Promote ethical work </w:t>
            </w:r>
            <w:r w:rsidRPr="006D6BE3">
              <w:rPr>
                <w:rFonts w:ascii="Times New Roman" w:eastAsia="Times New Roman" w:hAnsi="Times New Roman"/>
                <w:color w:val="000000"/>
                <w:kern w:val="28"/>
                <w:sz w:val="24"/>
                <w:szCs w:val="24"/>
              </w:rPr>
              <w:t>practices</w:t>
            </w:r>
            <w:r w:rsidRPr="006D6BE3">
              <w:rPr>
                <w:rFonts w:ascii="Times New Roman" w:hAnsi="Times New Roman"/>
                <w:sz w:val="24"/>
                <w:szCs w:val="24"/>
              </w:rPr>
              <w:t xml:space="preserve"> and values</w:t>
            </w:r>
          </w:p>
        </w:tc>
        <w:tc>
          <w:tcPr>
            <w:tcW w:w="1963" w:type="pct"/>
            <w:tcBorders>
              <w:top w:val="single" w:sz="4" w:space="0" w:color="auto"/>
              <w:left w:val="single" w:sz="4" w:space="0" w:color="auto"/>
              <w:bottom w:val="single" w:sz="4" w:space="0" w:color="auto"/>
              <w:right w:val="single" w:sz="4" w:space="0" w:color="auto"/>
            </w:tcBorders>
          </w:tcPr>
          <w:p w14:paraId="1EDA2A3C"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Personal Management</w:t>
            </w:r>
          </w:p>
          <w:p w14:paraId="3292FB71" w14:textId="77777777" w:rsidR="008C6A23" w:rsidRPr="006D6BE3" w:rsidRDefault="00000000">
            <w:pPr>
              <w:pStyle w:val="ListParagraph"/>
              <w:widowControl w:val="0"/>
              <w:numPr>
                <w:ilvl w:val="2"/>
                <w:numId w:val="44"/>
              </w:numPr>
              <w:autoSpaceDE w:val="0"/>
              <w:autoSpaceDN w:val="0"/>
              <w:spacing w:after="0" w:line="240" w:lineRule="auto"/>
              <w:rPr>
                <w:rFonts w:eastAsia="Tahoma"/>
                <w:szCs w:val="24"/>
                <w:lang w:eastAsia="en-GB"/>
              </w:rPr>
            </w:pPr>
            <w:r w:rsidRPr="006D6BE3">
              <w:rPr>
                <w:rFonts w:eastAsia="Tahoma"/>
                <w:szCs w:val="24"/>
                <w:lang w:eastAsia="en-GB"/>
              </w:rPr>
              <w:t>Self-Awareness</w:t>
            </w:r>
          </w:p>
          <w:p w14:paraId="4BC4E801" w14:textId="77777777" w:rsidR="008C6A23" w:rsidRPr="006D6BE3" w:rsidRDefault="00000000">
            <w:pPr>
              <w:pStyle w:val="ListParagraph"/>
              <w:widowControl w:val="0"/>
              <w:numPr>
                <w:ilvl w:val="2"/>
                <w:numId w:val="44"/>
              </w:numPr>
              <w:autoSpaceDE w:val="0"/>
              <w:autoSpaceDN w:val="0"/>
              <w:spacing w:after="0" w:line="240" w:lineRule="auto"/>
              <w:rPr>
                <w:rFonts w:eastAsia="Tahoma"/>
                <w:szCs w:val="24"/>
                <w:lang w:eastAsia="en-GB"/>
              </w:rPr>
            </w:pPr>
            <w:r w:rsidRPr="006D6BE3">
              <w:rPr>
                <w:rFonts w:eastAsia="Tahoma"/>
                <w:szCs w:val="24"/>
                <w:lang w:eastAsia="en-GB"/>
              </w:rPr>
              <w:t>Self Esteem</w:t>
            </w:r>
          </w:p>
          <w:p w14:paraId="5C0552EA" w14:textId="77777777" w:rsidR="008C6A23" w:rsidRPr="006D6BE3" w:rsidRDefault="00000000">
            <w:pPr>
              <w:pStyle w:val="ListParagraph"/>
              <w:widowControl w:val="0"/>
              <w:numPr>
                <w:ilvl w:val="2"/>
                <w:numId w:val="44"/>
              </w:numPr>
              <w:autoSpaceDE w:val="0"/>
              <w:autoSpaceDN w:val="0"/>
              <w:spacing w:after="0" w:line="240" w:lineRule="auto"/>
              <w:rPr>
                <w:rFonts w:eastAsia="Tahoma"/>
                <w:szCs w:val="24"/>
                <w:lang w:eastAsia="en-GB"/>
              </w:rPr>
            </w:pPr>
            <w:r w:rsidRPr="006D6BE3">
              <w:rPr>
                <w:rFonts w:eastAsia="Tahoma"/>
                <w:szCs w:val="24"/>
                <w:lang w:eastAsia="en-GB"/>
              </w:rPr>
              <w:t>Stress Management</w:t>
            </w:r>
          </w:p>
          <w:p w14:paraId="534AD211" w14:textId="77777777" w:rsidR="008C6A23" w:rsidRPr="006D6BE3" w:rsidRDefault="00000000">
            <w:pPr>
              <w:pStyle w:val="ListParagraph"/>
              <w:widowControl w:val="0"/>
              <w:numPr>
                <w:ilvl w:val="2"/>
                <w:numId w:val="44"/>
              </w:numPr>
              <w:autoSpaceDE w:val="0"/>
              <w:autoSpaceDN w:val="0"/>
              <w:spacing w:after="0" w:line="240" w:lineRule="auto"/>
              <w:rPr>
                <w:rFonts w:eastAsia="Tahoma"/>
                <w:szCs w:val="24"/>
                <w:lang w:eastAsia="en-GB"/>
              </w:rPr>
            </w:pPr>
            <w:r w:rsidRPr="006D6BE3">
              <w:rPr>
                <w:rFonts w:eastAsia="Tahoma"/>
                <w:szCs w:val="24"/>
                <w:lang w:eastAsia="en-GB"/>
              </w:rPr>
              <w:t>Assertiveness</w:t>
            </w:r>
          </w:p>
          <w:p w14:paraId="7869C810" w14:textId="77777777" w:rsidR="008C6A23" w:rsidRPr="006D6BE3" w:rsidRDefault="00000000">
            <w:pPr>
              <w:pStyle w:val="ListParagraph"/>
              <w:widowControl w:val="0"/>
              <w:numPr>
                <w:ilvl w:val="2"/>
                <w:numId w:val="44"/>
              </w:numPr>
              <w:autoSpaceDE w:val="0"/>
              <w:autoSpaceDN w:val="0"/>
              <w:spacing w:after="0" w:line="240" w:lineRule="auto"/>
              <w:rPr>
                <w:rFonts w:eastAsia="Tahoma"/>
                <w:szCs w:val="24"/>
                <w:lang w:eastAsia="en-GB"/>
              </w:rPr>
            </w:pPr>
            <w:r w:rsidRPr="006D6BE3">
              <w:rPr>
                <w:rFonts w:eastAsia="Tahoma"/>
                <w:szCs w:val="24"/>
                <w:lang w:eastAsia="en-GB"/>
              </w:rPr>
              <w:t>Drug and Substance abuse</w:t>
            </w:r>
          </w:p>
          <w:p w14:paraId="0D2D119D"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Time Management</w:t>
            </w:r>
          </w:p>
          <w:p w14:paraId="15097AFF"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Integrity</w:t>
            </w:r>
          </w:p>
          <w:p w14:paraId="27C03CA4"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Core Values and beliefs</w:t>
            </w:r>
          </w:p>
          <w:p w14:paraId="14E3154E"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Professionalism</w:t>
            </w:r>
          </w:p>
          <w:p w14:paraId="66B50DE0"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Organizational codes of conduct</w:t>
            </w:r>
          </w:p>
          <w:p w14:paraId="4AE24196"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Teamwork</w:t>
            </w:r>
          </w:p>
          <w:p w14:paraId="64FAF0F4"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Conflict Resolution</w:t>
            </w:r>
          </w:p>
          <w:p w14:paraId="09FABC33" w14:textId="77777777" w:rsidR="008C6A23" w:rsidRPr="006D6BE3" w:rsidRDefault="00000000">
            <w:pPr>
              <w:pStyle w:val="ListParagraph"/>
              <w:widowControl w:val="0"/>
              <w:numPr>
                <w:ilvl w:val="1"/>
                <w:numId w:val="44"/>
              </w:numPr>
              <w:autoSpaceDE w:val="0"/>
              <w:autoSpaceDN w:val="0"/>
              <w:spacing w:after="0" w:line="240" w:lineRule="auto"/>
              <w:rPr>
                <w:rFonts w:eastAsia="Tahoma"/>
                <w:szCs w:val="24"/>
                <w:lang w:eastAsia="en-GB"/>
              </w:rPr>
            </w:pPr>
            <w:r w:rsidRPr="006D6BE3">
              <w:rPr>
                <w:rFonts w:eastAsia="Tahoma"/>
                <w:szCs w:val="24"/>
                <w:lang w:eastAsia="en-GB"/>
              </w:rPr>
              <w:t>Customer Care</w:t>
            </w:r>
          </w:p>
        </w:tc>
        <w:tc>
          <w:tcPr>
            <w:tcW w:w="1545" w:type="pct"/>
            <w:tcBorders>
              <w:top w:val="single" w:sz="4" w:space="0" w:color="auto"/>
              <w:left w:val="single" w:sz="4" w:space="0" w:color="auto"/>
              <w:bottom w:val="single" w:sz="4" w:space="0" w:color="auto"/>
              <w:right w:val="single" w:sz="4" w:space="0" w:color="auto"/>
            </w:tcBorders>
          </w:tcPr>
          <w:p w14:paraId="7312B828"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color w:val="000000"/>
                <w:sz w:val="24"/>
                <w:szCs w:val="24"/>
                <w:lang w:eastAsia="en-GB"/>
              </w:rPr>
            </w:pPr>
            <w:r w:rsidRPr="006D6BE3">
              <w:rPr>
                <w:rFonts w:ascii="Times New Roman" w:eastAsia="Tahoma" w:hAnsi="Times New Roman"/>
                <w:sz w:val="24"/>
                <w:szCs w:val="24"/>
                <w:lang w:eastAsia="en-GB"/>
              </w:rPr>
              <w:t>Observation</w:t>
            </w:r>
          </w:p>
          <w:p w14:paraId="302FC93F"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sz w:val="24"/>
                <w:szCs w:val="24"/>
                <w:lang w:eastAsia="en-GB"/>
              </w:rPr>
            </w:pPr>
            <w:r w:rsidRPr="006D6BE3">
              <w:rPr>
                <w:rFonts w:ascii="Times New Roman" w:eastAsia="Tahoma" w:hAnsi="Times New Roman"/>
                <w:sz w:val="24"/>
                <w:szCs w:val="24"/>
                <w:lang w:eastAsia="en-GB"/>
              </w:rPr>
              <w:t xml:space="preserve"> oral assessment</w:t>
            </w:r>
          </w:p>
          <w:p w14:paraId="34485353"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sz w:val="24"/>
                <w:szCs w:val="24"/>
                <w:lang w:eastAsia="en-GB"/>
              </w:rPr>
            </w:pPr>
            <w:r w:rsidRPr="006D6BE3">
              <w:rPr>
                <w:rFonts w:ascii="Times New Roman" w:eastAsia="Tahoma" w:hAnsi="Times New Roman"/>
                <w:sz w:val="24"/>
                <w:szCs w:val="24"/>
                <w:lang w:eastAsia="en-GB"/>
              </w:rPr>
              <w:t>Written assessment</w:t>
            </w:r>
          </w:p>
          <w:p w14:paraId="55B15E09"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sz w:val="24"/>
                <w:szCs w:val="24"/>
                <w:lang w:eastAsia="en-GB"/>
              </w:rPr>
            </w:pPr>
            <w:r w:rsidRPr="006D6BE3">
              <w:rPr>
                <w:rFonts w:ascii="Times New Roman" w:eastAsia="Tahoma" w:hAnsi="Times New Roman"/>
                <w:sz w:val="24"/>
                <w:szCs w:val="24"/>
                <w:lang w:eastAsia="en-GB"/>
              </w:rPr>
              <w:t>Third-party reports</w:t>
            </w:r>
          </w:p>
          <w:p w14:paraId="107152AB"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sz w:val="24"/>
                <w:szCs w:val="24"/>
                <w:lang w:eastAsia="en-GB"/>
              </w:rPr>
            </w:pPr>
            <w:r w:rsidRPr="006D6BE3">
              <w:rPr>
                <w:rFonts w:ascii="Times New Roman" w:eastAsia="Tahoma" w:hAnsi="Times New Roman"/>
                <w:sz w:val="24"/>
                <w:szCs w:val="24"/>
                <w:lang w:eastAsia="en-GB"/>
              </w:rPr>
              <w:t>Portfolio of Evidence</w:t>
            </w:r>
          </w:p>
          <w:p w14:paraId="667D23F7" w14:textId="77777777" w:rsidR="008C6A23" w:rsidRPr="006D6BE3" w:rsidRDefault="00000000">
            <w:pPr>
              <w:widowControl w:val="0"/>
              <w:numPr>
                <w:ilvl w:val="0"/>
                <w:numId w:val="45"/>
              </w:numPr>
              <w:autoSpaceDE w:val="0"/>
              <w:autoSpaceDN w:val="0"/>
              <w:spacing w:after="0" w:line="240" w:lineRule="auto"/>
              <w:ind w:left="282" w:hanging="284"/>
              <w:rPr>
                <w:rFonts w:ascii="Times New Roman" w:eastAsia="Tahoma" w:hAnsi="Times New Roman"/>
                <w:sz w:val="24"/>
                <w:szCs w:val="24"/>
                <w:lang w:eastAsia="en-GB"/>
              </w:rPr>
            </w:pPr>
            <w:r w:rsidRPr="006D6BE3">
              <w:rPr>
                <w:rFonts w:ascii="Times New Roman" w:eastAsia="Tahoma" w:hAnsi="Times New Roman"/>
                <w:sz w:val="24"/>
                <w:szCs w:val="24"/>
                <w:lang w:eastAsia="en-GB"/>
              </w:rPr>
              <w:t xml:space="preserve">Practical assessment </w:t>
            </w:r>
          </w:p>
        </w:tc>
      </w:tr>
      <w:tr w:rsidR="008C6A23" w:rsidRPr="006D6BE3" w14:paraId="5A925FF2" w14:textId="77777777">
        <w:trPr>
          <w:trHeight w:val="2055"/>
        </w:trPr>
        <w:tc>
          <w:tcPr>
            <w:tcW w:w="1491" w:type="pct"/>
            <w:tcBorders>
              <w:top w:val="single" w:sz="4" w:space="0" w:color="auto"/>
              <w:left w:val="single" w:sz="4" w:space="0" w:color="auto"/>
              <w:bottom w:val="single" w:sz="4" w:space="0" w:color="auto"/>
              <w:right w:val="single" w:sz="4" w:space="0" w:color="auto"/>
            </w:tcBorders>
          </w:tcPr>
          <w:p w14:paraId="5C72E7B5" w14:textId="77777777" w:rsidR="008C6A23" w:rsidRPr="006D6BE3" w:rsidRDefault="00000000">
            <w:pPr>
              <w:widowControl w:val="0"/>
              <w:numPr>
                <w:ilvl w:val="0"/>
                <w:numId w:val="41"/>
              </w:numPr>
              <w:autoSpaceDE w:val="0"/>
              <w:autoSpaceDN w:val="0"/>
              <w:spacing w:before="40" w:after="0" w:line="240" w:lineRule="auto"/>
              <w:rPr>
                <w:rFonts w:ascii="Times New Roman" w:eastAsia="Times New Roman" w:hAnsi="Times New Roman"/>
                <w:sz w:val="24"/>
                <w:szCs w:val="24"/>
              </w:rPr>
            </w:pPr>
            <w:r w:rsidRPr="006D6BE3">
              <w:rPr>
                <w:rFonts w:ascii="Times New Roman" w:hAnsi="Times New Roman"/>
                <w:sz w:val="24"/>
                <w:szCs w:val="24"/>
              </w:rPr>
              <w:t xml:space="preserve">Apply entrepreneurial skills </w:t>
            </w:r>
          </w:p>
          <w:p w14:paraId="3F2FF8D3" w14:textId="77777777" w:rsidR="008C6A23" w:rsidRPr="006D6BE3" w:rsidRDefault="008C6A23">
            <w:pPr>
              <w:autoSpaceDN w:val="0"/>
              <w:spacing w:after="0" w:line="240" w:lineRule="auto"/>
              <w:ind w:left="360"/>
              <w:contextualSpacing/>
              <w:rPr>
                <w:rFonts w:ascii="Times New Roman" w:hAnsi="Times New Roman"/>
                <w:sz w:val="24"/>
                <w:szCs w:val="24"/>
              </w:rPr>
            </w:pPr>
          </w:p>
        </w:tc>
        <w:tc>
          <w:tcPr>
            <w:tcW w:w="1963" w:type="pct"/>
            <w:tcBorders>
              <w:top w:val="single" w:sz="4" w:space="0" w:color="auto"/>
              <w:left w:val="single" w:sz="4" w:space="0" w:color="auto"/>
              <w:bottom w:val="single" w:sz="4" w:space="0" w:color="auto"/>
              <w:right w:val="single" w:sz="4" w:space="0" w:color="auto"/>
            </w:tcBorders>
          </w:tcPr>
          <w:p w14:paraId="2E6989F9"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 xml:space="preserve">Personal finances management  </w:t>
            </w:r>
          </w:p>
          <w:p w14:paraId="21DEEEB3"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Simple bookkeeping (sales, purchases debts, and profits)</w:t>
            </w:r>
          </w:p>
          <w:p w14:paraId="00780952"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 xml:space="preserve">Budgeting  </w:t>
            </w:r>
          </w:p>
          <w:p w14:paraId="180A3C6C"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Savings management</w:t>
            </w:r>
          </w:p>
          <w:p w14:paraId="5BBCC676"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 xml:space="preserve">Sources of personal and business funds </w:t>
            </w:r>
          </w:p>
          <w:p w14:paraId="7416904B"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 xml:space="preserve">Investments </w:t>
            </w:r>
          </w:p>
          <w:p w14:paraId="20AA734D"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 xml:space="preserve">Entrepreneurial roles and characteristics </w:t>
            </w:r>
          </w:p>
          <w:p w14:paraId="461613BC"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Salaried employment and self-employment</w:t>
            </w:r>
          </w:p>
          <w:p w14:paraId="57FFE711"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lastRenderedPageBreak/>
              <w:t xml:space="preserve">Requirements for entry into self-employment </w:t>
            </w:r>
          </w:p>
          <w:p w14:paraId="0F5053DE"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 xml:space="preserve">Technical skills </w:t>
            </w:r>
          </w:p>
          <w:p w14:paraId="17AE1337"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Management skills</w:t>
            </w:r>
          </w:p>
          <w:p w14:paraId="0C23D4DD"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Entrepreneurial skills</w:t>
            </w:r>
          </w:p>
          <w:p w14:paraId="55A9D862"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Resources</w:t>
            </w:r>
          </w:p>
          <w:p w14:paraId="6FDF06FC" w14:textId="77777777" w:rsidR="008C6A23" w:rsidRPr="006D6BE3" w:rsidRDefault="00000000">
            <w:pPr>
              <w:pStyle w:val="ListParagraph"/>
              <w:widowControl w:val="0"/>
              <w:numPr>
                <w:ilvl w:val="2"/>
                <w:numId w:val="46"/>
              </w:numPr>
              <w:autoSpaceDE w:val="0"/>
              <w:autoSpaceDN w:val="0"/>
              <w:spacing w:after="0" w:line="240" w:lineRule="auto"/>
              <w:ind w:left="1024"/>
              <w:rPr>
                <w:szCs w:val="24"/>
              </w:rPr>
            </w:pPr>
            <w:r w:rsidRPr="006D6BE3">
              <w:rPr>
                <w:szCs w:val="24"/>
              </w:rPr>
              <w:t>Infrastructure</w:t>
            </w:r>
          </w:p>
          <w:p w14:paraId="5A1BD427"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Regulatory requirements</w:t>
            </w:r>
          </w:p>
          <w:p w14:paraId="78A6B781" w14:textId="77777777" w:rsidR="008C6A23" w:rsidRPr="006D6BE3" w:rsidRDefault="00000000">
            <w:pPr>
              <w:pStyle w:val="ListParagraph"/>
              <w:widowControl w:val="0"/>
              <w:numPr>
                <w:ilvl w:val="1"/>
                <w:numId w:val="46"/>
              </w:numPr>
              <w:autoSpaceDE w:val="0"/>
              <w:autoSpaceDN w:val="0"/>
              <w:spacing w:after="0" w:line="240" w:lineRule="auto"/>
              <w:ind w:left="315"/>
              <w:rPr>
                <w:szCs w:val="24"/>
              </w:rPr>
            </w:pPr>
            <w:r w:rsidRPr="006D6BE3">
              <w:rPr>
                <w:szCs w:val="24"/>
              </w:rPr>
              <w:t xml:space="preserve">Benefits of business planning  </w:t>
            </w:r>
          </w:p>
        </w:tc>
        <w:tc>
          <w:tcPr>
            <w:tcW w:w="1545" w:type="pct"/>
            <w:tcBorders>
              <w:top w:val="single" w:sz="4" w:space="0" w:color="auto"/>
              <w:left w:val="single" w:sz="4" w:space="0" w:color="auto"/>
              <w:bottom w:val="single" w:sz="4" w:space="0" w:color="auto"/>
              <w:right w:val="single" w:sz="4" w:space="0" w:color="auto"/>
            </w:tcBorders>
          </w:tcPr>
          <w:p w14:paraId="2EDAB9D0"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lastRenderedPageBreak/>
              <w:t>Observation</w:t>
            </w:r>
          </w:p>
          <w:p w14:paraId="18173469"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t>Written assessment</w:t>
            </w:r>
          </w:p>
          <w:p w14:paraId="4D425D6F"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t>Oral assessment</w:t>
            </w:r>
          </w:p>
          <w:p w14:paraId="06075B7F"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t>Third party report</w:t>
            </w:r>
          </w:p>
          <w:p w14:paraId="634DC764"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t>Practical assessment</w:t>
            </w:r>
          </w:p>
          <w:p w14:paraId="39E72045" w14:textId="77777777" w:rsidR="008C6A23" w:rsidRPr="006D6BE3" w:rsidRDefault="00000000">
            <w:pPr>
              <w:widowControl w:val="0"/>
              <w:numPr>
                <w:ilvl w:val="0"/>
                <w:numId w:val="47"/>
              </w:numPr>
              <w:tabs>
                <w:tab w:val="left" w:pos="720"/>
              </w:tabs>
              <w:autoSpaceDE w:val="0"/>
              <w:autoSpaceDN w:val="0"/>
              <w:adjustRightInd w:val="0"/>
              <w:spacing w:after="0" w:line="240" w:lineRule="auto"/>
              <w:rPr>
                <w:rFonts w:ascii="Times New Roman" w:eastAsia="MS Mincho" w:hAnsi="Times New Roman"/>
                <w:sz w:val="24"/>
                <w:szCs w:val="24"/>
                <w:lang w:eastAsia="ja-JP"/>
              </w:rPr>
            </w:pPr>
            <w:r w:rsidRPr="006D6BE3">
              <w:rPr>
                <w:rFonts w:ascii="Times New Roman" w:eastAsia="MS Mincho" w:hAnsi="Times New Roman"/>
                <w:sz w:val="24"/>
                <w:szCs w:val="24"/>
                <w:lang w:eastAsia="ja-JP"/>
              </w:rPr>
              <w:t xml:space="preserve">Portfolio of evidence </w:t>
            </w:r>
          </w:p>
          <w:p w14:paraId="72CDC1D8" w14:textId="77777777" w:rsidR="008C6A23" w:rsidRPr="006D6BE3" w:rsidRDefault="008C6A23">
            <w:pPr>
              <w:widowControl w:val="0"/>
              <w:tabs>
                <w:tab w:val="left" w:pos="720"/>
              </w:tabs>
              <w:autoSpaceDN w:val="0"/>
              <w:adjustRightInd w:val="0"/>
              <w:spacing w:after="0" w:line="240" w:lineRule="auto"/>
              <w:rPr>
                <w:rFonts w:ascii="Times New Roman" w:eastAsia="MS Mincho" w:hAnsi="Times New Roman"/>
                <w:sz w:val="24"/>
                <w:szCs w:val="24"/>
                <w:lang w:eastAsia="ja-JP"/>
              </w:rPr>
            </w:pPr>
          </w:p>
        </w:tc>
      </w:tr>
    </w:tbl>
    <w:p w14:paraId="3C77B715" w14:textId="77777777" w:rsidR="008C6A23" w:rsidRPr="006D6BE3" w:rsidRDefault="008C6A23">
      <w:pPr>
        <w:widowControl w:val="0"/>
        <w:autoSpaceDE w:val="0"/>
        <w:autoSpaceDN w:val="0"/>
        <w:spacing w:after="0" w:line="240" w:lineRule="auto"/>
        <w:jc w:val="both"/>
        <w:rPr>
          <w:rFonts w:ascii="Times New Roman" w:eastAsia="Times New Roman" w:hAnsi="Times New Roman"/>
          <w:b/>
          <w:sz w:val="24"/>
          <w:szCs w:val="24"/>
          <w:lang w:val="en-ZA" w:eastAsia="en-GB"/>
        </w:rPr>
      </w:pPr>
    </w:p>
    <w:p w14:paraId="57B7773F" w14:textId="77777777" w:rsidR="008C6A23" w:rsidRPr="006D6BE3" w:rsidRDefault="00000000">
      <w:pPr>
        <w:widowControl w:val="0"/>
        <w:autoSpaceDE w:val="0"/>
        <w:autoSpaceDN w:val="0"/>
        <w:spacing w:after="0" w:line="240" w:lineRule="auto"/>
        <w:jc w:val="both"/>
        <w:rPr>
          <w:rFonts w:ascii="Times New Roman" w:eastAsia="Times New Roman" w:hAnsi="Times New Roman"/>
          <w:b/>
          <w:sz w:val="24"/>
          <w:szCs w:val="24"/>
          <w:lang w:val="en-ZA" w:eastAsia="en-GB"/>
        </w:rPr>
      </w:pPr>
      <w:r w:rsidRPr="006D6BE3">
        <w:rPr>
          <w:rFonts w:ascii="Times New Roman" w:eastAsia="Times New Roman" w:hAnsi="Times New Roman"/>
          <w:b/>
          <w:sz w:val="24"/>
          <w:szCs w:val="24"/>
          <w:lang w:val="en-ZA" w:eastAsia="en-GB"/>
        </w:rPr>
        <w:t>Suggested Methods of Instruction</w:t>
      </w:r>
    </w:p>
    <w:p w14:paraId="346684D4"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Assignments </w:t>
      </w:r>
    </w:p>
    <w:p w14:paraId="5C0283CB"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Brainstorming</w:t>
      </w:r>
    </w:p>
    <w:p w14:paraId="6786E739"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Case studies</w:t>
      </w:r>
    </w:p>
    <w:p w14:paraId="3D6165CD"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Demonstration </w:t>
      </w:r>
    </w:p>
    <w:p w14:paraId="5C8B391F"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Direct instruction with active learning strategies </w:t>
      </w:r>
    </w:p>
    <w:p w14:paraId="641B3752"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Experiential</w:t>
      </w:r>
    </w:p>
    <w:p w14:paraId="0326358F"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Field trips</w:t>
      </w:r>
    </w:p>
    <w:p w14:paraId="6BE17096"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Group Discussion</w:t>
      </w:r>
    </w:p>
    <w:p w14:paraId="42A908D4"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Guest speakers</w:t>
      </w:r>
    </w:p>
    <w:p w14:paraId="69C491CB"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Instructor lead facilitation of theory using active learning strategies.</w:t>
      </w:r>
    </w:p>
    <w:p w14:paraId="3519FE5A"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Practice assignment </w:t>
      </w:r>
    </w:p>
    <w:p w14:paraId="413F81DC"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 xml:space="preserve">Presentations </w:t>
      </w:r>
    </w:p>
    <w:p w14:paraId="3C65B37B"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Problem-solving</w:t>
      </w:r>
    </w:p>
    <w:p w14:paraId="24A3585E"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Question and answer</w:t>
      </w:r>
    </w:p>
    <w:p w14:paraId="2981CA18"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Roleplay</w:t>
      </w:r>
    </w:p>
    <w:p w14:paraId="7332BA2E"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Simulation/Roleplay</w:t>
      </w:r>
    </w:p>
    <w:p w14:paraId="7C1D7124" w14:textId="77777777" w:rsidR="008C6A23" w:rsidRPr="006D6BE3" w:rsidRDefault="00000000">
      <w:pPr>
        <w:widowControl w:val="0"/>
        <w:numPr>
          <w:ilvl w:val="0"/>
          <w:numId w:val="48"/>
        </w:numPr>
        <w:tabs>
          <w:tab w:val="clear" w:pos="1080"/>
          <w:tab w:val="left" w:pos="720"/>
        </w:tabs>
        <w:autoSpaceDE w:val="0"/>
        <w:autoSpaceDN w:val="0"/>
        <w:spacing w:after="0" w:line="240" w:lineRule="auto"/>
        <w:ind w:left="720"/>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Team training</w:t>
      </w:r>
    </w:p>
    <w:p w14:paraId="108A6ACA" w14:textId="77777777" w:rsidR="008C6A23" w:rsidRPr="006D6BE3" w:rsidRDefault="008C6A23">
      <w:pPr>
        <w:widowControl w:val="0"/>
        <w:autoSpaceDE w:val="0"/>
        <w:autoSpaceDN w:val="0"/>
        <w:spacing w:after="0" w:line="240" w:lineRule="auto"/>
        <w:rPr>
          <w:rFonts w:ascii="Times New Roman" w:eastAsia="Times New Roman" w:hAnsi="Times New Roman"/>
          <w:b/>
          <w:sz w:val="24"/>
          <w:szCs w:val="24"/>
          <w:lang w:eastAsia="en-GB"/>
        </w:rPr>
      </w:pPr>
    </w:p>
    <w:p w14:paraId="292F92D6" w14:textId="77777777" w:rsidR="008C6A23" w:rsidRPr="006D6BE3" w:rsidRDefault="00000000">
      <w:pPr>
        <w:widowControl w:val="0"/>
        <w:autoSpaceDE w:val="0"/>
        <w:autoSpaceDN w:val="0"/>
        <w:spacing w:after="0" w:line="240" w:lineRule="auto"/>
        <w:rPr>
          <w:rFonts w:ascii="Times New Roman" w:eastAsia="Times New Roman" w:hAnsi="Times New Roman"/>
          <w:b/>
          <w:sz w:val="24"/>
          <w:szCs w:val="24"/>
          <w:lang w:eastAsia="en-GB"/>
        </w:rPr>
      </w:pPr>
      <w:r w:rsidRPr="006D6BE3">
        <w:rPr>
          <w:rFonts w:ascii="Times New Roman" w:eastAsia="Times New Roman" w:hAnsi="Times New Roman"/>
          <w:b/>
          <w:sz w:val="24"/>
          <w:szCs w:val="24"/>
          <w:lang w:eastAsia="en-GB"/>
        </w:rPr>
        <w:t>Recommended Resources for 25 trainees</w:t>
      </w:r>
    </w:p>
    <w:p w14:paraId="2120F236" w14:textId="77777777" w:rsidR="008C6A23" w:rsidRPr="006D6BE3" w:rsidRDefault="008C6A23">
      <w:pPr>
        <w:widowControl w:val="0"/>
        <w:autoSpaceDE w:val="0"/>
        <w:autoSpaceDN w:val="0"/>
        <w:spacing w:after="0" w:line="240" w:lineRule="auto"/>
        <w:rPr>
          <w:rFonts w:ascii="Times New Roman" w:eastAsia="Times New Roman" w:hAnsi="Times New Roman"/>
          <w:b/>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18"/>
        <w:gridCol w:w="3311"/>
        <w:gridCol w:w="1186"/>
        <w:gridCol w:w="2031"/>
      </w:tblGrid>
      <w:tr w:rsidR="008C6A23" w:rsidRPr="006D6BE3" w14:paraId="3678384B" w14:textId="77777777">
        <w:tc>
          <w:tcPr>
            <w:tcW w:w="0" w:type="auto"/>
            <w:shd w:val="clear" w:color="auto" w:fill="auto"/>
          </w:tcPr>
          <w:p w14:paraId="07F8CCA0"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S/No.</w:t>
            </w:r>
          </w:p>
        </w:tc>
        <w:tc>
          <w:tcPr>
            <w:tcW w:w="0" w:type="auto"/>
            <w:shd w:val="clear" w:color="auto" w:fill="auto"/>
          </w:tcPr>
          <w:p w14:paraId="6ECEC2C8"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Category</w:t>
            </w:r>
          </w:p>
        </w:tc>
        <w:tc>
          <w:tcPr>
            <w:tcW w:w="0" w:type="auto"/>
            <w:shd w:val="clear" w:color="auto" w:fill="auto"/>
          </w:tcPr>
          <w:p w14:paraId="0D135664"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Resource Description/Specifications</w:t>
            </w:r>
          </w:p>
        </w:tc>
        <w:tc>
          <w:tcPr>
            <w:tcW w:w="0" w:type="auto"/>
            <w:shd w:val="clear" w:color="auto" w:fill="auto"/>
          </w:tcPr>
          <w:p w14:paraId="39E5E4D0"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Quantity</w:t>
            </w:r>
          </w:p>
        </w:tc>
        <w:tc>
          <w:tcPr>
            <w:tcW w:w="0" w:type="auto"/>
            <w:shd w:val="clear" w:color="auto" w:fill="auto"/>
          </w:tcPr>
          <w:p w14:paraId="4387D907"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Recommended Ratio (Item</w:t>
            </w:r>
          </w:p>
          <w:p w14:paraId="4D9DB6BC" w14:textId="77777777" w:rsidR="008C6A23" w:rsidRPr="006D6BE3" w:rsidRDefault="00000000">
            <w:pPr>
              <w:spacing w:after="0" w:line="240" w:lineRule="auto"/>
              <w:jc w:val="center"/>
              <w:rPr>
                <w:rFonts w:ascii="Times New Roman" w:eastAsia="Times New Roman" w:hAnsi="Times New Roman"/>
                <w:sz w:val="24"/>
                <w:szCs w:val="24"/>
              </w:rPr>
            </w:pPr>
            <w:r w:rsidRPr="006D6BE3">
              <w:rPr>
                <w:rFonts w:ascii="Times New Roman" w:eastAsia="Times New Roman" w:hAnsi="Times New Roman"/>
                <w:b/>
                <w:bCs/>
                <w:sz w:val="24"/>
                <w:szCs w:val="24"/>
              </w:rPr>
              <w:t>)</w:t>
            </w:r>
          </w:p>
        </w:tc>
      </w:tr>
      <w:tr w:rsidR="008C6A23" w:rsidRPr="006D6BE3" w14:paraId="19E7E937" w14:textId="77777777">
        <w:tc>
          <w:tcPr>
            <w:tcW w:w="0" w:type="auto"/>
            <w:shd w:val="clear" w:color="auto" w:fill="auto"/>
          </w:tcPr>
          <w:p w14:paraId="3D14619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0" w:type="auto"/>
            <w:shd w:val="clear" w:color="auto" w:fill="auto"/>
          </w:tcPr>
          <w:p w14:paraId="51F107F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Computers</w:t>
            </w:r>
          </w:p>
        </w:tc>
        <w:tc>
          <w:tcPr>
            <w:tcW w:w="0" w:type="auto"/>
            <w:shd w:val="clear" w:color="auto" w:fill="auto"/>
          </w:tcPr>
          <w:p w14:paraId="26CA8ED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Desktop computers/laptops</w:t>
            </w:r>
          </w:p>
        </w:tc>
        <w:tc>
          <w:tcPr>
            <w:tcW w:w="0" w:type="auto"/>
            <w:shd w:val="clear" w:color="auto" w:fill="auto"/>
          </w:tcPr>
          <w:p w14:paraId="43D6328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25</w:t>
            </w:r>
          </w:p>
        </w:tc>
        <w:tc>
          <w:tcPr>
            <w:tcW w:w="0" w:type="auto"/>
            <w:shd w:val="clear" w:color="auto" w:fill="auto"/>
          </w:tcPr>
          <w:p w14:paraId="0B5D6B3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1:1</w:t>
            </w:r>
          </w:p>
        </w:tc>
      </w:tr>
      <w:tr w:rsidR="008C6A23" w:rsidRPr="006D6BE3" w14:paraId="34846050" w14:textId="77777777">
        <w:tc>
          <w:tcPr>
            <w:tcW w:w="0" w:type="auto"/>
            <w:shd w:val="clear" w:color="auto" w:fill="auto"/>
          </w:tcPr>
          <w:p w14:paraId="70EAA59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w:t>
            </w:r>
          </w:p>
        </w:tc>
        <w:tc>
          <w:tcPr>
            <w:tcW w:w="0" w:type="auto"/>
            <w:shd w:val="clear" w:color="auto" w:fill="auto"/>
          </w:tcPr>
          <w:p w14:paraId="74DF7E0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Mobile Phones</w:t>
            </w:r>
          </w:p>
        </w:tc>
        <w:tc>
          <w:tcPr>
            <w:tcW w:w="0" w:type="auto"/>
            <w:shd w:val="clear" w:color="auto" w:fill="auto"/>
          </w:tcPr>
          <w:p w14:paraId="3CF39DA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Mobile phones for communication</w:t>
            </w:r>
          </w:p>
        </w:tc>
        <w:tc>
          <w:tcPr>
            <w:tcW w:w="0" w:type="auto"/>
            <w:shd w:val="clear" w:color="auto" w:fill="auto"/>
          </w:tcPr>
          <w:p w14:paraId="68F3DCE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25</w:t>
            </w:r>
          </w:p>
        </w:tc>
        <w:tc>
          <w:tcPr>
            <w:tcW w:w="0" w:type="auto"/>
            <w:shd w:val="clear" w:color="auto" w:fill="auto"/>
          </w:tcPr>
          <w:p w14:paraId="6E6F079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1:1</w:t>
            </w:r>
          </w:p>
        </w:tc>
      </w:tr>
      <w:tr w:rsidR="008C6A23" w:rsidRPr="006D6BE3" w14:paraId="7417C40D" w14:textId="77777777">
        <w:tc>
          <w:tcPr>
            <w:tcW w:w="0" w:type="auto"/>
            <w:shd w:val="clear" w:color="auto" w:fill="auto"/>
          </w:tcPr>
          <w:p w14:paraId="556FB92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3</w:t>
            </w:r>
          </w:p>
        </w:tc>
        <w:tc>
          <w:tcPr>
            <w:tcW w:w="0" w:type="auto"/>
            <w:shd w:val="clear" w:color="auto" w:fill="auto"/>
          </w:tcPr>
          <w:p w14:paraId="3A1EC9B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Internet Connection</w:t>
            </w:r>
          </w:p>
        </w:tc>
        <w:tc>
          <w:tcPr>
            <w:tcW w:w="0" w:type="auto"/>
            <w:shd w:val="clear" w:color="auto" w:fill="auto"/>
          </w:tcPr>
          <w:p w14:paraId="4A2D1BF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High-speed internet for online resources</w:t>
            </w:r>
          </w:p>
        </w:tc>
        <w:tc>
          <w:tcPr>
            <w:tcW w:w="0" w:type="auto"/>
            <w:shd w:val="clear" w:color="auto" w:fill="auto"/>
          </w:tcPr>
          <w:p w14:paraId="3F96AC3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 network</w:t>
            </w:r>
          </w:p>
        </w:tc>
        <w:tc>
          <w:tcPr>
            <w:tcW w:w="0" w:type="auto"/>
            <w:shd w:val="clear" w:color="auto" w:fill="auto"/>
          </w:tcPr>
          <w:p w14:paraId="1258CF5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1:25</w:t>
            </w:r>
          </w:p>
        </w:tc>
      </w:tr>
      <w:tr w:rsidR="008C6A23" w:rsidRPr="006D6BE3" w14:paraId="46FAD6A0" w14:textId="77777777">
        <w:tc>
          <w:tcPr>
            <w:tcW w:w="0" w:type="auto"/>
            <w:shd w:val="clear" w:color="auto" w:fill="auto"/>
          </w:tcPr>
          <w:p w14:paraId="4EC9197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4</w:t>
            </w:r>
          </w:p>
        </w:tc>
        <w:tc>
          <w:tcPr>
            <w:tcW w:w="0" w:type="auto"/>
            <w:shd w:val="clear" w:color="auto" w:fill="auto"/>
          </w:tcPr>
          <w:p w14:paraId="13E1BB2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Projector</w:t>
            </w:r>
          </w:p>
        </w:tc>
        <w:tc>
          <w:tcPr>
            <w:tcW w:w="0" w:type="auto"/>
            <w:shd w:val="clear" w:color="auto" w:fill="auto"/>
          </w:tcPr>
          <w:p w14:paraId="55D4818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HD projector for presentations</w:t>
            </w:r>
          </w:p>
        </w:tc>
        <w:tc>
          <w:tcPr>
            <w:tcW w:w="0" w:type="auto"/>
            <w:shd w:val="clear" w:color="auto" w:fill="auto"/>
          </w:tcPr>
          <w:p w14:paraId="54792B9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0" w:type="auto"/>
            <w:shd w:val="clear" w:color="auto" w:fill="auto"/>
          </w:tcPr>
          <w:p w14:paraId="478B52F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1:25</w:t>
            </w:r>
          </w:p>
        </w:tc>
      </w:tr>
      <w:tr w:rsidR="008C6A23" w:rsidRPr="006D6BE3" w14:paraId="1BA7DECD" w14:textId="77777777">
        <w:tc>
          <w:tcPr>
            <w:tcW w:w="0" w:type="auto"/>
            <w:shd w:val="clear" w:color="auto" w:fill="auto"/>
          </w:tcPr>
          <w:p w14:paraId="20088C7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5</w:t>
            </w:r>
          </w:p>
        </w:tc>
        <w:tc>
          <w:tcPr>
            <w:tcW w:w="0" w:type="auto"/>
            <w:shd w:val="clear" w:color="auto" w:fill="auto"/>
          </w:tcPr>
          <w:p w14:paraId="0302ABD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Printer</w:t>
            </w:r>
          </w:p>
        </w:tc>
        <w:tc>
          <w:tcPr>
            <w:tcW w:w="0" w:type="auto"/>
            <w:shd w:val="clear" w:color="auto" w:fill="auto"/>
          </w:tcPr>
          <w:p w14:paraId="188750C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High-speed printer</w:t>
            </w:r>
          </w:p>
        </w:tc>
        <w:tc>
          <w:tcPr>
            <w:tcW w:w="0" w:type="auto"/>
            <w:shd w:val="clear" w:color="auto" w:fill="auto"/>
          </w:tcPr>
          <w:p w14:paraId="1A332EA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0" w:type="auto"/>
            <w:shd w:val="clear" w:color="auto" w:fill="auto"/>
          </w:tcPr>
          <w:p w14:paraId="3890876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1:25</w:t>
            </w:r>
          </w:p>
        </w:tc>
      </w:tr>
      <w:tr w:rsidR="008C6A23" w:rsidRPr="006D6BE3" w14:paraId="2AC9C049" w14:textId="77777777">
        <w:tc>
          <w:tcPr>
            <w:tcW w:w="0" w:type="auto"/>
            <w:shd w:val="clear" w:color="auto" w:fill="auto"/>
          </w:tcPr>
          <w:p w14:paraId="121B2A8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6</w:t>
            </w:r>
          </w:p>
        </w:tc>
        <w:tc>
          <w:tcPr>
            <w:tcW w:w="0" w:type="auto"/>
            <w:shd w:val="clear" w:color="auto" w:fill="auto"/>
          </w:tcPr>
          <w:p w14:paraId="373B3E8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Whiteboard</w:t>
            </w:r>
          </w:p>
        </w:tc>
        <w:tc>
          <w:tcPr>
            <w:tcW w:w="0" w:type="auto"/>
            <w:shd w:val="clear" w:color="auto" w:fill="auto"/>
          </w:tcPr>
          <w:p w14:paraId="76DAB7C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Standard-sized whiteboard</w:t>
            </w:r>
          </w:p>
        </w:tc>
        <w:tc>
          <w:tcPr>
            <w:tcW w:w="0" w:type="auto"/>
            <w:shd w:val="clear" w:color="auto" w:fill="auto"/>
          </w:tcPr>
          <w:p w14:paraId="3FCA2FD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0" w:type="auto"/>
            <w:shd w:val="clear" w:color="auto" w:fill="auto"/>
          </w:tcPr>
          <w:p w14:paraId="4A9AAC1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1:25</w:t>
            </w:r>
          </w:p>
        </w:tc>
      </w:tr>
      <w:tr w:rsidR="008C6A23" w:rsidRPr="006D6BE3" w14:paraId="37727489" w14:textId="77777777">
        <w:tc>
          <w:tcPr>
            <w:tcW w:w="0" w:type="auto"/>
            <w:shd w:val="clear" w:color="auto" w:fill="auto"/>
          </w:tcPr>
          <w:p w14:paraId="18E26BA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7</w:t>
            </w:r>
          </w:p>
        </w:tc>
        <w:tc>
          <w:tcPr>
            <w:tcW w:w="0" w:type="auto"/>
            <w:shd w:val="clear" w:color="auto" w:fill="auto"/>
          </w:tcPr>
          <w:p w14:paraId="4148321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Business Plan Templates</w:t>
            </w:r>
          </w:p>
        </w:tc>
        <w:tc>
          <w:tcPr>
            <w:tcW w:w="0" w:type="auto"/>
            <w:shd w:val="clear" w:color="auto" w:fill="auto"/>
          </w:tcPr>
          <w:p w14:paraId="09B783F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Templates for business plan development</w:t>
            </w:r>
          </w:p>
        </w:tc>
        <w:tc>
          <w:tcPr>
            <w:tcW w:w="0" w:type="auto"/>
            <w:shd w:val="clear" w:color="auto" w:fill="auto"/>
          </w:tcPr>
          <w:p w14:paraId="604D5C4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5</w:t>
            </w:r>
          </w:p>
        </w:tc>
        <w:tc>
          <w:tcPr>
            <w:tcW w:w="0" w:type="auto"/>
            <w:shd w:val="clear" w:color="auto" w:fill="auto"/>
          </w:tcPr>
          <w:p w14:paraId="12D95A8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1:5</w:t>
            </w:r>
          </w:p>
        </w:tc>
      </w:tr>
      <w:tr w:rsidR="008C6A23" w:rsidRPr="006D6BE3" w14:paraId="631D11BC" w14:textId="77777777">
        <w:tc>
          <w:tcPr>
            <w:tcW w:w="0" w:type="auto"/>
            <w:shd w:val="clear" w:color="auto" w:fill="auto"/>
          </w:tcPr>
          <w:p w14:paraId="3CED8BE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8</w:t>
            </w:r>
          </w:p>
        </w:tc>
        <w:tc>
          <w:tcPr>
            <w:tcW w:w="0" w:type="auto"/>
            <w:shd w:val="clear" w:color="auto" w:fill="auto"/>
          </w:tcPr>
          <w:p w14:paraId="001CF87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Overhead Projector</w:t>
            </w:r>
          </w:p>
        </w:tc>
        <w:tc>
          <w:tcPr>
            <w:tcW w:w="0" w:type="auto"/>
            <w:shd w:val="clear" w:color="auto" w:fill="auto"/>
          </w:tcPr>
          <w:p w14:paraId="72755F2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Projector for visual presentations</w:t>
            </w:r>
          </w:p>
        </w:tc>
        <w:tc>
          <w:tcPr>
            <w:tcW w:w="0" w:type="auto"/>
            <w:shd w:val="clear" w:color="auto" w:fill="auto"/>
          </w:tcPr>
          <w:p w14:paraId="1BD108A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0" w:type="auto"/>
            <w:shd w:val="clear" w:color="auto" w:fill="auto"/>
          </w:tcPr>
          <w:p w14:paraId="3D46E07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1:25</w:t>
            </w:r>
          </w:p>
        </w:tc>
      </w:tr>
      <w:tr w:rsidR="008C6A23" w:rsidRPr="006D6BE3" w14:paraId="69531686" w14:textId="77777777">
        <w:tc>
          <w:tcPr>
            <w:tcW w:w="0" w:type="auto"/>
            <w:shd w:val="clear" w:color="auto" w:fill="auto"/>
          </w:tcPr>
          <w:p w14:paraId="6D3E4C7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lastRenderedPageBreak/>
              <w:t>9</w:t>
            </w:r>
          </w:p>
        </w:tc>
        <w:tc>
          <w:tcPr>
            <w:tcW w:w="0" w:type="auto"/>
            <w:shd w:val="clear" w:color="auto" w:fill="auto"/>
          </w:tcPr>
          <w:p w14:paraId="0A082BA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Video Clips</w:t>
            </w:r>
          </w:p>
        </w:tc>
        <w:tc>
          <w:tcPr>
            <w:tcW w:w="0" w:type="auto"/>
            <w:shd w:val="clear" w:color="auto" w:fill="auto"/>
          </w:tcPr>
          <w:p w14:paraId="7680596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Educational video clips</w:t>
            </w:r>
          </w:p>
        </w:tc>
        <w:tc>
          <w:tcPr>
            <w:tcW w:w="0" w:type="auto"/>
            <w:shd w:val="clear" w:color="auto" w:fill="auto"/>
          </w:tcPr>
          <w:p w14:paraId="34F277D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 required</w:t>
            </w:r>
          </w:p>
        </w:tc>
        <w:tc>
          <w:tcPr>
            <w:tcW w:w="0" w:type="auto"/>
            <w:shd w:val="clear" w:color="auto" w:fill="auto"/>
          </w:tcPr>
          <w:p w14:paraId="54EB7E2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r w:rsidR="008C6A23" w:rsidRPr="006D6BE3" w14:paraId="3710D77E" w14:textId="77777777">
        <w:tc>
          <w:tcPr>
            <w:tcW w:w="0" w:type="auto"/>
            <w:shd w:val="clear" w:color="auto" w:fill="auto"/>
          </w:tcPr>
          <w:p w14:paraId="3393FEA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10</w:t>
            </w:r>
          </w:p>
        </w:tc>
        <w:tc>
          <w:tcPr>
            <w:tcW w:w="0" w:type="auto"/>
            <w:shd w:val="clear" w:color="auto" w:fill="auto"/>
          </w:tcPr>
          <w:p w14:paraId="4F9D1CB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Newspapers and Handouts</w:t>
            </w:r>
          </w:p>
        </w:tc>
        <w:tc>
          <w:tcPr>
            <w:tcW w:w="0" w:type="auto"/>
            <w:shd w:val="clear" w:color="auto" w:fill="auto"/>
          </w:tcPr>
          <w:p w14:paraId="59628BD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Latest newspapers and informational handouts</w:t>
            </w:r>
          </w:p>
        </w:tc>
        <w:tc>
          <w:tcPr>
            <w:tcW w:w="0" w:type="auto"/>
            <w:shd w:val="clear" w:color="auto" w:fill="auto"/>
          </w:tcPr>
          <w:p w14:paraId="349B934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5</w:t>
            </w:r>
          </w:p>
        </w:tc>
        <w:tc>
          <w:tcPr>
            <w:tcW w:w="0" w:type="auto"/>
            <w:shd w:val="clear" w:color="auto" w:fill="auto"/>
          </w:tcPr>
          <w:p w14:paraId="4F6D819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1:5</w:t>
            </w:r>
          </w:p>
        </w:tc>
      </w:tr>
      <w:tr w:rsidR="008C6A23" w:rsidRPr="006D6BE3" w14:paraId="6B8EF05A" w14:textId="77777777">
        <w:tc>
          <w:tcPr>
            <w:tcW w:w="0" w:type="auto"/>
            <w:shd w:val="clear" w:color="auto" w:fill="auto"/>
          </w:tcPr>
          <w:p w14:paraId="1C27D69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11</w:t>
            </w:r>
          </w:p>
        </w:tc>
        <w:tc>
          <w:tcPr>
            <w:tcW w:w="0" w:type="auto"/>
            <w:shd w:val="clear" w:color="auto" w:fill="auto"/>
          </w:tcPr>
          <w:p w14:paraId="3F6116B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Business Journals</w:t>
            </w:r>
          </w:p>
        </w:tc>
        <w:tc>
          <w:tcPr>
            <w:tcW w:w="0" w:type="auto"/>
            <w:shd w:val="clear" w:color="auto" w:fill="auto"/>
          </w:tcPr>
          <w:p w14:paraId="0AB0F72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Business-related journals for reference</w:t>
            </w:r>
          </w:p>
        </w:tc>
        <w:tc>
          <w:tcPr>
            <w:tcW w:w="0" w:type="auto"/>
            <w:shd w:val="clear" w:color="auto" w:fill="auto"/>
          </w:tcPr>
          <w:p w14:paraId="420614A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5</w:t>
            </w:r>
          </w:p>
        </w:tc>
        <w:tc>
          <w:tcPr>
            <w:tcW w:w="0" w:type="auto"/>
            <w:shd w:val="clear" w:color="auto" w:fill="auto"/>
          </w:tcPr>
          <w:p w14:paraId="7E53AFD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1:5</w:t>
            </w:r>
          </w:p>
        </w:tc>
      </w:tr>
      <w:tr w:rsidR="008C6A23" w:rsidRPr="006D6BE3" w14:paraId="67580C39" w14:textId="77777777">
        <w:tc>
          <w:tcPr>
            <w:tcW w:w="0" w:type="auto"/>
            <w:shd w:val="clear" w:color="auto" w:fill="auto"/>
          </w:tcPr>
          <w:p w14:paraId="65A78DB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12</w:t>
            </w:r>
          </w:p>
        </w:tc>
        <w:tc>
          <w:tcPr>
            <w:tcW w:w="0" w:type="auto"/>
            <w:shd w:val="clear" w:color="auto" w:fill="auto"/>
          </w:tcPr>
          <w:p w14:paraId="67F4FB1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Flashcards</w:t>
            </w:r>
          </w:p>
        </w:tc>
        <w:tc>
          <w:tcPr>
            <w:tcW w:w="0" w:type="auto"/>
            <w:shd w:val="clear" w:color="auto" w:fill="auto"/>
          </w:tcPr>
          <w:p w14:paraId="3C51E8D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Cards for interactive learning</w:t>
            </w:r>
          </w:p>
        </w:tc>
        <w:tc>
          <w:tcPr>
            <w:tcW w:w="0" w:type="auto"/>
            <w:shd w:val="clear" w:color="auto" w:fill="auto"/>
          </w:tcPr>
          <w:p w14:paraId="2D5D61A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 required</w:t>
            </w:r>
          </w:p>
        </w:tc>
        <w:tc>
          <w:tcPr>
            <w:tcW w:w="0" w:type="auto"/>
            <w:shd w:val="clear" w:color="auto" w:fill="auto"/>
          </w:tcPr>
          <w:p w14:paraId="7277572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r w:rsidR="008C6A23" w:rsidRPr="006D6BE3" w14:paraId="0B36FA86" w14:textId="77777777">
        <w:tc>
          <w:tcPr>
            <w:tcW w:w="0" w:type="auto"/>
            <w:shd w:val="clear" w:color="auto" w:fill="auto"/>
          </w:tcPr>
          <w:p w14:paraId="37D9CD6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13</w:t>
            </w:r>
          </w:p>
        </w:tc>
        <w:tc>
          <w:tcPr>
            <w:tcW w:w="0" w:type="auto"/>
            <w:shd w:val="clear" w:color="auto" w:fill="auto"/>
          </w:tcPr>
          <w:p w14:paraId="39AAF64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Flip Charts</w:t>
            </w:r>
          </w:p>
        </w:tc>
        <w:tc>
          <w:tcPr>
            <w:tcW w:w="0" w:type="auto"/>
            <w:shd w:val="clear" w:color="auto" w:fill="auto"/>
          </w:tcPr>
          <w:p w14:paraId="6EB73BF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Large flip charts for group discussions</w:t>
            </w:r>
          </w:p>
        </w:tc>
        <w:tc>
          <w:tcPr>
            <w:tcW w:w="0" w:type="auto"/>
            <w:shd w:val="clear" w:color="auto" w:fill="auto"/>
          </w:tcPr>
          <w:p w14:paraId="0685413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 required</w:t>
            </w:r>
          </w:p>
        </w:tc>
        <w:tc>
          <w:tcPr>
            <w:tcW w:w="0" w:type="auto"/>
            <w:shd w:val="clear" w:color="auto" w:fill="auto"/>
          </w:tcPr>
          <w:p w14:paraId="4123887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r w:rsidR="008C6A23" w:rsidRPr="006D6BE3" w14:paraId="2D6AEE28" w14:textId="77777777">
        <w:tc>
          <w:tcPr>
            <w:tcW w:w="0" w:type="auto"/>
            <w:shd w:val="clear" w:color="auto" w:fill="auto"/>
          </w:tcPr>
          <w:p w14:paraId="5735B07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14</w:t>
            </w:r>
          </w:p>
        </w:tc>
        <w:tc>
          <w:tcPr>
            <w:tcW w:w="0" w:type="auto"/>
            <w:shd w:val="clear" w:color="auto" w:fill="auto"/>
          </w:tcPr>
          <w:p w14:paraId="41C05BA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Whiteboard Markers</w:t>
            </w:r>
          </w:p>
        </w:tc>
        <w:tc>
          <w:tcPr>
            <w:tcW w:w="0" w:type="auto"/>
            <w:shd w:val="clear" w:color="auto" w:fill="auto"/>
          </w:tcPr>
          <w:p w14:paraId="0B8961B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Assorted color whiteboard markers</w:t>
            </w:r>
          </w:p>
        </w:tc>
        <w:tc>
          <w:tcPr>
            <w:tcW w:w="0" w:type="auto"/>
            <w:shd w:val="clear" w:color="auto" w:fill="auto"/>
          </w:tcPr>
          <w:p w14:paraId="3075DAC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 packets</w:t>
            </w:r>
          </w:p>
        </w:tc>
        <w:tc>
          <w:tcPr>
            <w:tcW w:w="0" w:type="auto"/>
            <w:shd w:val="clear" w:color="auto" w:fill="auto"/>
          </w:tcPr>
          <w:p w14:paraId="3457F55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r w:rsidR="008C6A23" w:rsidRPr="006D6BE3" w14:paraId="7B5C5C28" w14:textId="77777777">
        <w:tc>
          <w:tcPr>
            <w:tcW w:w="0" w:type="auto"/>
            <w:shd w:val="clear" w:color="auto" w:fill="auto"/>
          </w:tcPr>
          <w:p w14:paraId="7A3F442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15</w:t>
            </w:r>
          </w:p>
        </w:tc>
        <w:tc>
          <w:tcPr>
            <w:tcW w:w="0" w:type="auto"/>
            <w:shd w:val="clear" w:color="auto" w:fill="auto"/>
          </w:tcPr>
          <w:p w14:paraId="682775C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Printing Papers</w:t>
            </w:r>
          </w:p>
        </w:tc>
        <w:tc>
          <w:tcPr>
            <w:tcW w:w="0" w:type="auto"/>
            <w:shd w:val="clear" w:color="auto" w:fill="auto"/>
          </w:tcPr>
          <w:p w14:paraId="4CDDF77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Standard A4 size printing papers</w:t>
            </w:r>
          </w:p>
        </w:tc>
        <w:tc>
          <w:tcPr>
            <w:tcW w:w="0" w:type="auto"/>
            <w:shd w:val="clear" w:color="auto" w:fill="auto"/>
          </w:tcPr>
          <w:p w14:paraId="7A6C1F9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 required</w:t>
            </w:r>
          </w:p>
        </w:tc>
        <w:tc>
          <w:tcPr>
            <w:tcW w:w="0" w:type="auto"/>
            <w:shd w:val="clear" w:color="auto" w:fill="auto"/>
          </w:tcPr>
          <w:p w14:paraId="2105ECD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r w:rsidR="008C6A23" w:rsidRPr="006D6BE3" w14:paraId="0A3E54D3" w14:textId="77777777">
        <w:tc>
          <w:tcPr>
            <w:tcW w:w="0" w:type="auto"/>
            <w:shd w:val="clear" w:color="auto" w:fill="auto"/>
          </w:tcPr>
          <w:p w14:paraId="2148592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16</w:t>
            </w:r>
          </w:p>
        </w:tc>
        <w:tc>
          <w:tcPr>
            <w:tcW w:w="0" w:type="auto"/>
            <w:shd w:val="clear" w:color="auto" w:fill="auto"/>
          </w:tcPr>
          <w:p w14:paraId="6F8FFE5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Writing Materials</w:t>
            </w:r>
          </w:p>
        </w:tc>
        <w:tc>
          <w:tcPr>
            <w:tcW w:w="0" w:type="auto"/>
            <w:shd w:val="clear" w:color="auto" w:fill="auto"/>
          </w:tcPr>
          <w:p w14:paraId="021DF22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Stationery sets for note-taking</w:t>
            </w:r>
          </w:p>
        </w:tc>
        <w:tc>
          <w:tcPr>
            <w:tcW w:w="0" w:type="auto"/>
            <w:shd w:val="clear" w:color="auto" w:fill="auto"/>
          </w:tcPr>
          <w:p w14:paraId="51E091C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25 pieces</w:t>
            </w:r>
          </w:p>
        </w:tc>
        <w:tc>
          <w:tcPr>
            <w:tcW w:w="0" w:type="auto"/>
            <w:shd w:val="clear" w:color="auto" w:fill="auto"/>
          </w:tcPr>
          <w:p w14:paraId="2F45223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1:1</w:t>
            </w:r>
          </w:p>
        </w:tc>
      </w:tr>
      <w:tr w:rsidR="008C6A23" w:rsidRPr="006D6BE3" w14:paraId="52224A0D" w14:textId="77777777">
        <w:tc>
          <w:tcPr>
            <w:tcW w:w="0" w:type="auto"/>
            <w:shd w:val="clear" w:color="auto" w:fill="auto"/>
          </w:tcPr>
          <w:p w14:paraId="1448E90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17</w:t>
            </w:r>
          </w:p>
        </w:tc>
        <w:tc>
          <w:tcPr>
            <w:tcW w:w="0" w:type="auto"/>
            <w:shd w:val="clear" w:color="auto" w:fill="auto"/>
          </w:tcPr>
          <w:p w14:paraId="4C1FE11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Charts</w:t>
            </w:r>
          </w:p>
        </w:tc>
        <w:tc>
          <w:tcPr>
            <w:tcW w:w="0" w:type="auto"/>
            <w:shd w:val="clear" w:color="auto" w:fill="auto"/>
          </w:tcPr>
          <w:p w14:paraId="7E0A463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Visual charts for presentations</w:t>
            </w:r>
          </w:p>
        </w:tc>
        <w:tc>
          <w:tcPr>
            <w:tcW w:w="0" w:type="auto"/>
            <w:shd w:val="clear" w:color="auto" w:fill="auto"/>
          </w:tcPr>
          <w:p w14:paraId="6B35255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As required</w:t>
            </w:r>
          </w:p>
        </w:tc>
        <w:tc>
          <w:tcPr>
            <w:tcW w:w="0" w:type="auto"/>
            <w:shd w:val="clear" w:color="auto" w:fill="auto"/>
          </w:tcPr>
          <w:p w14:paraId="70E667A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w:t>
            </w:r>
          </w:p>
        </w:tc>
      </w:tr>
    </w:tbl>
    <w:p w14:paraId="087FC857" w14:textId="77777777" w:rsidR="008C6A23" w:rsidRPr="006D6BE3" w:rsidRDefault="00000000">
      <w:pPr>
        <w:spacing w:after="0" w:line="240" w:lineRule="auto"/>
        <w:rPr>
          <w:rFonts w:ascii="Times New Roman" w:hAnsi="Times New Roman"/>
          <w:b/>
          <w:bCs/>
          <w:iCs/>
          <w:sz w:val="24"/>
          <w:szCs w:val="24"/>
        </w:rPr>
      </w:pPr>
      <w:r w:rsidRPr="006D6BE3">
        <w:rPr>
          <w:rFonts w:ascii="Times New Roman" w:hAnsi="Times New Roman"/>
          <w:sz w:val="24"/>
          <w:szCs w:val="24"/>
        </w:rPr>
        <w:br w:type="page"/>
      </w:r>
    </w:p>
    <w:p w14:paraId="29356F7F" w14:textId="378403F9" w:rsidR="008C6A23" w:rsidRPr="006D6BE3" w:rsidRDefault="00000000">
      <w:pPr>
        <w:pStyle w:val="Heading2"/>
        <w:tabs>
          <w:tab w:val="right" w:pos="9026"/>
        </w:tabs>
        <w:rPr>
          <w:sz w:val="24"/>
        </w:rPr>
      </w:pPr>
      <w:bookmarkStart w:id="47" w:name="_Toc197035103"/>
      <w:r w:rsidRPr="006D6BE3">
        <w:rPr>
          <w:sz w:val="24"/>
        </w:rPr>
        <w:lastRenderedPageBreak/>
        <w:t xml:space="preserve">WATER SUPPLY SYSTEM </w:t>
      </w:r>
      <w:bookmarkEnd w:id="45"/>
      <w:r w:rsidRPr="006D6BE3">
        <w:rPr>
          <w:sz w:val="24"/>
        </w:rPr>
        <w:t>II</w:t>
      </w:r>
      <w:bookmarkEnd w:id="47"/>
    </w:p>
    <w:p w14:paraId="02033654" w14:textId="77777777" w:rsidR="008C6A23" w:rsidRPr="006D6BE3" w:rsidRDefault="008C6A23">
      <w:pPr>
        <w:rPr>
          <w:rFonts w:ascii="Times New Roman" w:hAnsi="Times New Roman"/>
          <w:sz w:val="24"/>
          <w:szCs w:val="24"/>
        </w:rPr>
      </w:pPr>
    </w:p>
    <w:p w14:paraId="5047EA2A" w14:textId="00EA601D" w:rsidR="008C6A23" w:rsidRPr="006D6BE3" w:rsidRDefault="00000000">
      <w:pPr>
        <w:rPr>
          <w:rFonts w:ascii="Times New Roman" w:hAnsi="Times New Roman"/>
          <w:sz w:val="24"/>
          <w:szCs w:val="24"/>
        </w:rPr>
      </w:pPr>
      <w:r w:rsidRPr="006D6BE3">
        <w:rPr>
          <w:rFonts w:ascii="Times New Roman" w:hAnsi="Times New Roman"/>
          <w:b/>
          <w:sz w:val="24"/>
          <w:szCs w:val="24"/>
          <w:lang w:val="en-ZA"/>
        </w:rPr>
        <w:t>UNIT CODE:</w:t>
      </w:r>
      <w:r w:rsidRPr="006D6BE3">
        <w:rPr>
          <w:rFonts w:ascii="Times New Roman" w:hAnsi="Times New Roman"/>
          <w:sz w:val="24"/>
          <w:szCs w:val="24"/>
          <w:lang w:val="en-ZA"/>
        </w:rPr>
        <w:t xml:space="preserve"> </w:t>
      </w:r>
      <w:r w:rsidRPr="006D6BE3">
        <w:rPr>
          <w:rFonts w:ascii="Times New Roman" w:hAnsi="Times New Roman"/>
          <w:b/>
          <w:sz w:val="24"/>
          <w:szCs w:val="24"/>
        </w:rPr>
        <w:t>0732 351 0</w:t>
      </w:r>
      <w:r w:rsidR="002A1F9E" w:rsidRPr="006D6BE3">
        <w:rPr>
          <w:rFonts w:ascii="Times New Roman" w:hAnsi="Times New Roman"/>
          <w:b/>
          <w:sz w:val="24"/>
          <w:szCs w:val="24"/>
        </w:rPr>
        <w:t>5</w:t>
      </w:r>
      <w:r w:rsidRPr="006D6BE3">
        <w:rPr>
          <w:rFonts w:ascii="Times New Roman" w:hAnsi="Times New Roman"/>
          <w:b/>
          <w:sz w:val="24"/>
          <w:szCs w:val="24"/>
        </w:rPr>
        <w:t>A</w:t>
      </w:r>
    </w:p>
    <w:p w14:paraId="71EF2932" w14:textId="77777777" w:rsidR="008C6A23" w:rsidRPr="006D6BE3" w:rsidRDefault="00000000">
      <w:pPr>
        <w:spacing w:after="0"/>
        <w:jc w:val="both"/>
        <w:rPr>
          <w:rFonts w:ascii="Times New Roman" w:hAnsi="Times New Roman"/>
          <w:sz w:val="24"/>
          <w:szCs w:val="24"/>
          <w:lang w:val="en-ZA"/>
        </w:rPr>
      </w:pPr>
      <w:r w:rsidRPr="006D6BE3">
        <w:rPr>
          <w:rFonts w:ascii="Times New Roman" w:hAnsi="Times New Roman"/>
          <w:b/>
          <w:sz w:val="24"/>
          <w:szCs w:val="24"/>
          <w:lang w:val="en-ZA"/>
        </w:rPr>
        <w:t xml:space="preserve">UNIT DURATION: </w:t>
      </w:r>
      <w:r w:rsidRPr="006D6BE3">
        <w:rPr>
          <w:rFonts w:ascii="Times New Roman" w:hAnsi="Times New Roman"/>
          <w:sz w:val="24"/>
          <w:szCs w:val="24"/>
          <w:lang w:val="en-ZA"/>
        </w:rPr>
        <w:t>60</w:t>
      </w:r>
      <w:r w:rsidRPr="006D6BE3">
        <w:rPr>
          <w:rFonts w:ascii="Times New Roman" w:hAnsi="Times New Roman"/>
          <w:b/>
          <w:sz w:val="24"/>
          <w:szCs w:val="24"/>
          <w:lang w:val="en-ZA"/>
        </w:rPr>
        <w:t xml:space="preserve"> </w:t>
      </w:r>
      <w:r w:rsidRPr="006D6BE3">
        <w:rPr>
          <w:rFonts w:ascii="Times New Roman" w:hAnsi="Times New Roman"/>
          <w:sz w:val="24"/>
          <w:szCs w:val="24"/>
          <w:lang w:val="en-ZA"/>
        </w:rPr>
        <w:t>Hours</w:t>
      </w:r>
    </w:p>
    <w:p w14:paraId="7F0C4F22" w14:textId="77777777" w:rsidR="008C6A23" w:rsidRPr="006D6BE3" w:rsidRDefault="00000000">
      <w:pPr>
        <w:rPr>
          <w:rFonts w:ascii="Times New Roman" w:hAnsi="Times New Roman"/>
          <w:b/>
          <w:sz w:val="24"/>
          <w:szCs w:val="24"/>
          <w:lang w:val="en-ZA"/>
        </w:rPr>
      </w:pPr>
      <w:r w:rsidRPr="006D6BE3">
        <w:rPr>
          <w:rFonts w:ascii="Times New Roman" w:hAnsi="Times New Roman"/>
          <w:b/>
          <w:sz w:val="24"/>
          <w:szCs w:val="24"/>
          <w:lang w:val="en-ZA"/>
        </w:rPr>
        <w:t>Relationship to Occupational Standards</w:t>
      </w:r>
    </w:p>
    <w:p w14:paraId="1644C1D1" w14:textId="19CCCE6D" w:rsidR="008C6A23" w:rsidRPr="006D6BE3" w:rsidRDefault="00000000">
      <w:pPr>
        <w:rPr>
          <w:rFonts w:ascii="Times New Roman" w:hAnsi="Times New Roman"/>
          <w:b/>
          <w:sz w:val="24"/>
          <w:szCs w:val="24"/>
        </w:rPr>
      </w:pPr>
      <w:r w:rsidRPr="006D6BE3">
        <w:rPr>
          <w:rFonts w:ascii="Times New Roman" w:hAnsi="Times New Roman"/>
          <w:sz w:val="24"/>
          <w:szCs w:val="24"/>
        </w:rPr>
        <w:t>This unit addresses the Unit of Competency</w:t>
      </w:r>
      <w:r w:rsidRPr="006D6BE3">
        <w:rPr>
          <w:rFonts w:ascii="Times New Roman" w:hAnsi="Times New Roman"/>
          <w:sz w:val="24"/>
          <w:szCs w:val="24"/>
          <w:lang w:val="en-ZA"/>
        </w:rPr>
        <w:t xml:space="preserve">: </w:t>
      </w:r>
      <w:bookmarkStart w:id="48" w:name="_Toc165977886"/>
      <w:r w:rsidR="00776BB0" w:rsidRPr="006D6BE3">
        <w:rPr>
          <w:rFonts w:ascii="Times New Roman" w:hAnsi="Times New Roman"/>
          <w:b/>
          <w:bCs/>
          <w:sz w:val="24"/>
          <w:szCs w:val="24"/>
          <w:lang w:val="en-ZA"/>
        </w:rPr>
        <w:t xml:space="preserve">Install </w:t>
      </w:r>
      <w:r w:rsidR="00776BB0" w:rsidRPr="006D6BE3">
        <w:rPr>
          <w:rFonts w:ascii="Times New Roman" w:hAnsi="Times New Roman"/>
          <w:b/>
          <w:sz w:val="24"/>
          <w:szCs w:val="24"/>
        </w:rPr>
        <w:t>w</w:t>
      </w:r>
      <w:r w:rsidRPr="006D6BE3">
        <w:rPr>
          <w:rFonts w:ascii="Times New Roman" w:hAnsi="Times New Roman"/>
          <w:b/>
          <w:sz w:val="24"/>
          <w:szCs w:val="24"/>
        </w:rPr>
        <w:t>ater supply system</w:t>
      </w:r>
      <w:bookmarkEnd w:id="48"/>
      <w:r w:rsidR="00507F0D">
        <w:rPr>
          <w:rFonts w:ascii="Times New Roman" w:hAnsi="Times New Roman"/>
          <w:b/>
          <w:sz w:val="24"/>
          <w:szCs w:val="24"/>
        </w:rPr>
        <w:t xml:space="preserve"> II</w:t>
      </w:r>
      <w:r w:rsidRPr="006D6BE3">
        <w:rPr>
          <w:rFonts w:ascii="Times New Roman" w:hAnsi="Times New Roman"/>
          <w:b/>
          <w:sz w:val="24"/>
          <w:szCs w:val="24"/>
        </w:rPr>
        <w:t>.</w:t>
      </w:r>
    </w:p>
    <w:p w14:paraId="66CC2925"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UNIT DESCRIPTION</w:t>
      </w:r>
    </w:p>
    <w:p w14:paraId="6E5F5058" w14:textId="77777777" w:rsidR="00507F0D" w:rsidRPr="00507F0D" w:rsidRDefault="00507F0D" w:rsidP="00507F0D">
      <w:pPr>
        <w:spacing w:after="0"/>
        <w:jc w:val="both"/>
        <w:rPr>
          <w:rFonts w:ascii="Times New Roman" w:hAnsi="Times New Roman"/>
          <w:sz w:val="24"/>
          <w:szCs w:val="24"/>
        </w:rPr>
      </w:pPr>
      <w:r w:rsidRPr="00507F0D">
        <w:rPr>
          <w:rFonts w:ascii="Times New Roman" w:eastAsia="Times New Roman" w:hAnsi="Times New Roman"/>
          <w:sz w:val="24"/>
          <w:szCs w:val="24"/>
        </w:rPr>
        <w:t xml:space="preserve">This unit specifies the competencies required to install water supply system. It involves preparing water supply system schematic drawings, </w:t>
      </w:r>
      <w:r w:rsidRPr="00507F0D">
        <w:rPr>
          <w:rFonts w:ascii="Times New Roman" w:hAnsi="Times New Roman"/>
          <w:sz w:val="24"/>
          <w:szCs w:val="24"/>
        </w:rPr>
        <w:t>costing water supply materials</w:t>
      </w:r>
      <w:r w:rsidRPr="00507F0D">
        <w:rPr>
          <w:rFonts w:ascii="Times New Roman" w:eastAsia="Times New Roman" w:hAnsi="Times New Roman"/>
          <w:sz w:val="24"/>
          <w:szCs w:val="24"/>
        </w:rPr>
        <w:t xml:space="preserve">, installing water supply pipework, installing water storage tanks and </w:t>
      </w:r>
      <w:r w:rsidRPr="00507F0D">
        <w:rPr>
          <w:rFonts w:ascii="Times New Roman" w:hAnsi="Times New Roman"/>
          <w:sz w:val="24"/>
          <w:szCs w:val="24"/>
        </w:rPr>
        <w:t>maintaining water supply systems</w:t>
      </w:r>
      <w:r w:rsidRPr="00507F0D">
        <w:rPr>
          <w:rFonts w:ascii="Times New Roman" w:eastAsia="Times New Roman" w:hAnsi="Times New Roman"/>
          <w:sz w:val="24"/>
          <w:szCs w:val="24"/>
        </w:rPr>
        <w:t xml:space="preserve">. </w:t>
      </w:r>
    </w:p>
    <w:p w14:paraId="341BD4E8" w14:textId="77777777" w:rsidR="008C6A23" w:rsidRPr="006D6BE3" w:rsidRDefault="008C6A23">
      <w:pPr>
        <w:spacing w:after="0"/>
        <w:jc w:val="both"/>
        <w:rPr>
          <w:rFonts w:ascii="Times New Roman" w:hAnsi="Times New Roman"/>
          <w:color w:val="FF0000"/>
          <w:sz w:val="24"/>
          <w:szCs w:val="24"/>
          <w:lang w:val="en-ZA"/>
        </w:rPr>
      </w:pPr>
    </w:p>
    <w:p w14:paraId="2AC391DD"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Summary of Learning Outcomes</w:t>
      </w:r>
    </w:p>
    <w:tbl>
      <w:tblPr>
        <w:tblStyle w:val="TableGrid"/>
        <w:tblW w:w="0" w:type="auto"/>
        <w:tblInd w:w="360" w:type="dxa"/>
        <w:tblLook w:val="04A0" w:firstRow="1" w:lastRow="0" w:firstColumn="1" w:lastColumn="0" w:noHBand="0" w:noVBand="1"/>
      </w:tblPr>
      <w:tblGrid>
        <w:gridCol w:w="1075"/>
        <w:gridCol w:w="5485"/>
        <w:gridCol w:w="2096"/>
      </w:tblGrid>
      <w:tr w:rsidR="008C6A23" w:rsidRPr="006D6BE3" w14:paraId="5D4F9402" w14:textId="77777777">
        <w:tc>
          <w:tcPr>
            <w:tcW w:w="1075" w:type="dxa"/>
          </w:tcPr>
          <w:p w14:paraId="2BBF8D00" w14:textId="77777777" w:rsidR="008C6A23" w:rsidRPr="006D6BE3" w:rsidRDefault="00000000">
            <w:pPr>
              <w:spacing w:before="120" w:after="120"/>
              <w:contextualSpacing/>
              <w:jc w:val="both"/>
              <w:rPr>
                <w:rFonts w:ascii="Times New Roman" w:hAnsi="Times New Roman"/>
                <w:sz w:val="24"/>
                <w:szCs w:val="24"/>
              </w:rPr>
            </w:pPr>
            <w:r w:rsidRPr="006D6BE3">
              <w:rPr>
                <w:rFonts w:ascii="Times New Roman" w:hAnsi="Times New Roman"/>
                <w:sz w:val="24"/>
                <w:szCs w:val="24"/>
              </w:rPr>
              <w:t>S.NO</w:t>
            </w:r>
          </w:p>
        </w:tc>
        <w:tc>
          <w:tcPr>
            <w:tcW w:w="5485" w:type="dxa"/>
          </w:tcPr>
          <w:p w14:paraId="6E90F7F0" w14:textId="77777777" w:rsidR="008C6A23" w:rsidRPr="006D6BE3" w:rsidRDefault="00000000">
            <w:pPr>
              <w:spacing w:before="120" w:after="120"/>
              <w:contextualSpacing/>
              <w:jc w:val="both"/>
              <w:rPr>
                <w:rFonts w:ascii="Times New Roman" w:hAnsi="Times New Roman"/>
                <w:sz w:val="24"/>
                <w:szCs w:val="24"/>
              </w:rPr>
            </w:pPr>
            <w:r w:rsidRPr="006D6BE3">
              <w:rPr>
                <w:rFonts w:ascii="Times New Roman" w:hAnsi="Times New Roman"/>
                <w:sz w:val="24"/>
                <w:szCs w:val="24"/>
              </w:rPr>
              <w:t xml:space="preserve">LEARNING OUTCOMES </w:t>
            </w:r>
          </w:p>
        </w:tc>
        <w:tc>
          <w:tcPr>
            <w:tcW w:w="2096" w:type="dxa"/>
          </w:tcPr>
          <w:p w14:paraId="4A84A234" w14:textId="77777777" w:rsidR="008C6A23" w:rsidRPr="006D6BE3" w:rsidRDefault="00000000">
            <w:pPr>
              <w:spacing w:before="120" w:after="120"/>
              <w:contextualSpacing/>
              <w:jc w:val="both"/>
              <w:rPr>
                <w:rFonts w:ascii="Times New Roman" w:hAnsi="Times New Roman"/>
                <w:sz w:val="24"/>
                <w:szCs w:val="24"/>
              </w:rPr>
            </w:pPr>
            <w:r w:rsidRPr="006D6BE3">
              <w:rPr>
                <w:rFonts w:ascii="Times New Roman" w:hAnsi="Times New Roman"/>
                <w:sz w:val="24"/>
                <w:szCs w:val="24"/>
              </w:rPr>
              <w:t>DURATION(HRS)</w:t>
            </w:r>
          </w:p>
        </w:tc>
      </w:tr>
      <w:tr w:rsidR="008C6A23" w:rsidRPr="006D6BE3" w14:paraId="6186EF29" w14:textId="77777777">
        <w:tc>
          <w:tcPr>
            <w:tcW w:w="1075" w:type="dxa"/>
          </w:tcPr>
          <w:p w14:paraId="50EDF8E0" w14:textId="77777777" w:rsidR="008C6A23" w:rsidRPr="006D6BE3" w:rsidRDefault="008C6A23">
            <w:pPr>
              <w:pStyle w:val="ListParagraph"/>
              <w:numPr>
                <w:ilvl w:val="0"/>
                <w:numId w:val="49"/>
              </w:numPr>
              <w:spacing w:before="120" w:after="120"/>
              <w:jc w:val="both"/>
              <w:rPr>
                <w:szCs w:val="24"/>
              </w:rPr>
            </w:pPr>
          </w:p>
        </w:tc>
        <w:tc>
          <w:tcPr>
            <w:tcW w:w="5485" w:type="dxa"/>
          </w:tcPr>
          <w:p w14:paraId="547195A5" w14:textId="77777777" w:rsidR="008C6A23" w:rsidRPr="006D6BE3" w:rsidRDefault="00000000">
            <w:pPr>
              <w:spacing w:before="120" w:after="120"/>
              <w:contextualSpacing/>
              <w:jc w:val="both"/>
              <w:rPr>
                <w:rFonts w:ascii="Times New Roman" w:hAnsi="Times New Roman"/>
                <w:sz w:val="24"/>
                <w:szCs w:val="24"/>
              </w:rPr>
            </w:pPr>
            <w:r w:rsidRPr="006D6BE3">
              <w:rPr>
                <w:rFonts w:ascii="Times New Roman" w:hAnsi="Times New Roman"/>
                <w:sz w:val="24"/>
                <w:szCs w:val="24"/>
              </w:rPr>
              <w:t xml:space="preserve">Prepare water supply system schematic drawing </w:t>
            </w:r>
          </w:p>
        </w:tc>
        <w:tc>
          <w:tcPr>
            <w:tcW w:w="2096" w:type="dxa"/>
          </w:tcPr>
          <w:p w14:paraId="2486C6D7" w14:textId="77777777" w:rsidR="008C6A23" w:rsidRPr="006D6BE3" w:rsidRDefault="00000000" w:rsidP="007F616E">
            <w:pPr>
              <w:spacing w:before="120" w:after="120"/>
              <w:contextualSpacing/>
              <w:jc w:val="center"/>
              <w:rPr>
                <w:rFonts w:ascii="Times New Roman" w:hAnsi="Times New Roman"/>
                <w:sz w:val="24"/>
                <w:szCs w:val="24"/>
              </w:rPr>
            </w:pPr>
            <w:r w:rsidRPr="006D6BE3">
              <w:rPr>
                <w:rFonts w:ascii="Times New Roman" w:hAnsi="Times New Roman"/>
                <w:sz w:val="24"/>
                <w:szCs w:val="24"/>
              </w:rPr>
              <w:t>20</w:t>
            </w:r>
          </w:p>
        </w:tc>
      </w:tr>
      <w:tr w:rsidR="008C6A23" w:rsidRPr="006D6BE3" w14:paraId="6B092E9C" w14:textId="77777777">
        <w:tc>
          <w:tcPr>
            <w:tcW w:w="1075" w:type="dxa"/>
          </w:tcPr>
          <w:p w14:paraId="1091D58F" w14:textId="77777777" w:rsidR="008C6A23" w:rsidRPr="006D6BE3" w:rsidRDefault="008C6A23">
            <w:pPr>
              <w:pStyle w:val="ListParagraph"/>
              <w:numPr>
                <w:ilvl w:val="0"/>
                <w:numId w:val="49"/>
              </w:numPr>
              <w:spacing w:before="120" w:after="120"/>
              <w:jc w:val="both"/>
              <w:rPr>
                <w:szCs w:val="24"/>
              </w:rPr>
            </w:pPr>
          </w:p>
        </w:tc>
        <w:tc>
          <w:tcPr>
            <w:tcW w:w="5485" w:type="dxa"/>
          </w:tcPr>
          <w:p w14:paraId="45BA8460" w14:textId="77777777" w:rsidR="008C6A23" w:rsidRPr="006D6BE3" w:rsidRDefault="00000000">
            <w:pPr>
              <w:spacing w:before="120" w:after="120"/>
              <w:contextualSpacing/>
              <w:jc w:val="both"/>
              <w:rPr>
                <w:rFonts w:ascii="Times New Roman" w:hAnsi="Times New Roman"/>
                <w:sz w:val="24"/>
                <w:szCs w:val="24"/>
              </w:rPr>
            </w:pPr>
            <w:r w:rsidRPr="006D6BE3">
              <w:rPr>
                <w:rFonts w:ascii="Times New Roman" w:hAnsi="Times New Roman"/>
                <w:sz w:val="24"/>
                <w:szCs w:val="24"/>
              </w:rPr>
              <w:t xml:space="preserve">Cost water supply materials </w:t>
            </w:r>
          </w:p>
        </w:tc>
        <w:tc>
          <w:tcPr>
            <w:tcW w:w="2096" w:type="dxa"/>
          </w:tcPr>
          <w:p w14:paraId="1F751DE9" w14:textId="77777777" w:rsidR="008C6A23" w:rsidRPr="006D6BE3" w:rsidRDefault="00000000" w:rsidP="007F616E">
            <w:pPr>
              <w:spacing w:before="120" w:after="120"/>
              <w:contextualSpacing/>
              <w:jc w:val="center"/>
              <w:rPr>
                <w:rFonts w:ascii="Times New Roman" w:hAnsi="Times New Roman"/>
                <w:sz w:val="24"/>
                <w:szCs w:val="24"/>
              </w:rPr>
            </w:pPr>
            <w:r w:rsidRPr="006D6BE3">
              <w:rPr>
                <w:rFonts w:ascii="Times New Roman" w:hAnsi="Times New Roman"/>
                <w:sz w:val="24"/>
                <w:szCs w:val="24"/>
              </w:rPr>
              <w:t>20</w:t>
            </w:r>
          </w:p>
        </w:tc>
      </w:tr>
      <w:tr w:rsidR="008C6A23" w:rsidRPr="006D6BE3" w14:paraId="004BACB1" w14:textId="77777777">
        <w:tc>
          <w:tcPr>
            <w:tcW w:w="1075" w:type="dxa"/>
          </w:tcPr>
          <w:p w14:paraId="5A4E1500" w14:textId="77777777" w:rsidR="008C6A23" w:rsidRPr="006D6BE3" w:rsidRDefault="008C6A23" w:rsidP="00D775E7">
            <w:pPr>
              <w:pStyle w:val="ListParagraph"/>
              <w:numPr>
                <w:ilvl w:val="0"/>
                <w:numId w:val="49"/>
              </w:numPr>
              <w:spacing w:before="120" w:after="120"/>
              <w:jc w:val="both"/>
              <w:rPr>
                <w:rFonts w:eastAsia="Times New Roman"/>
                <w:szCs w:val="24"/>
              </w:rPr>
            </w:pPr>
          </w:p>
        </w:tc>
        <w:tc>
          <w:tcPr>
            <w:tcW w:w="5485" w:type="dxa"/>
          </w:tcPr>
          <w:p w14:paraId="0088846F" w14:textId="77777777" w:rsidR="008C6A23" w:rsidRPr="006D6BE3" w:rsidRDefault="00000000">
            <w:pPr>
              <w:spacing w:before="120" w:after="120"/>
              <w:contextualSpacing/>
              <w:jc w:val="both"/>
              <w:rPr>
                <w:rFonts w:ascii="Times New Roman" w:hAnsi="Times New Roman"/>
                <w:b/>
                <w:sz w:val="24"/>
                <w:szCs w:val="24"/>
                <w:lang w:val="en-ZA"/>
              </w:rPr>
            </w:pPr>
            <w:r w:rsidRPr="006D6BE3">
              <w:rPr>
                <w:rFonts w:ascii="Times New Roman" w:eastAsia="Times New Roman" w:hAnsi="Times New Roman"/>
                <w:sz w:val="24"/>
                <w:szCs w:val="24"/>
              </w:rPr>
              <w:t>Install water storage tank.</w:t>
            </w:r>
          </w:p>
        </w:tc>
        <w:tc>
          <w:tcPr>
            <w:tcW w:w="2096" w:type="dxa"/>
          </w:tcPr>
          <w:p w14:paraId="104D4B3A" w14:textId="77777777" w:rsidR="008C6A23" w:rsidRPr="006D6BE3" w:rsidRDefault="00000000" w:rsidP="007F616E">
            <w:pPr>
              <w:spacing w:before="120" w:after="120"/>
              <w:contextualSpacing/>
              <w:jc w:val="center"/>
              <w:rPr>
                <w:rFonts w:ascii="Times New Roman" w:eastAsia="Times New Roman" w:hAnsi="Times New Roman"/>
                <w:sz w:val="24"/>
                <w:szCs w:val="24"/>
              </w:rPr>
            </w:pPr>
            <w:r w:rsidRPr="006D6BE3">
              <w:rPr>
                <w:rFonts w:ascii="Times New Roman" w:eastAsia="Times New Roman" w:hAnsi="Times New Roman"/>
                <w:sz w:val="24"/>
                <w:szCs w:val="24"/>
              </w:rPr>
              <w:t>20</w:t>
            </w:r>
          </w:p>
        </w:tc>
      </w:tr>
      <w:tr w:rsidR="008C6A23" w:rsidRPr="006D6BE3" w14:paraId="7D6792C9" w14:textId="77777777">
        <w:tc>
          <w:tcPr>
            <w:tcW w:w="6560" w:type="dxa"/>
            <w:gridSpan w:val="2"/>
          </w:tcPr>
          <w:p w14:paraId="722CBF41" w14:textId="77777777" w:rsidR="008C6A23" w:rsidRPr="006D6BE3" w:rsidRDefault="00000000">
            <w:pPr>
              <w:spacing w:before="120" w:after="120"/>
              <w:contextualSpacing/>
              <w:jc w:val="both"/>
              <w:rPr>
                <w:rFonts w:ascii="Times New Roman" w:eastAsia="Times New Roman" w:hAnsi="Times New Roman"/>
                <w:b/>
                <w:bCs/>
                <w:sz w:val="24"/>
                <w:szCs w:val="24"/>
              </w:rPr>
            </w:pPr>
            <w:r w:rsidRPr="006D6BE3">
              <w:rPr>
                <w:rFonts w:ascii="Times New Roman" w:eastAsia="Times New Roman" w:hAnsi="Times New Roman"/>
                <w:b/>
                <w:bCs/>
                <w:sz w:val="24"/>
                <w:szCs w:val="24"/>
              </w:rPr>
              <w:t xml:space="preserve">TOTAL </w:t>
            </w:r>
          </w:p>
        </w:tc>
        <w:tc>
          <w:tcPr>
            <w:tcW w:w="2096" w:type="dxa"/>
          </w:tcPr>
          <w:p w14:paraId="39B2049B" w14:textId="77777777" w:rsidR="008C6A23" w:rsidRPr="006D6BE3" w:rsidRDefault="00000000" w:rsidP="007F616E">
            <w:pPr>
              <w:spacing w:before="120" w:after="120"/>
              <w:contextualSpacing/>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60</w:t>
            </w:r>
          </w:p>
        </w:tc>
      </w:tr>
    </w:tbl>
    <w:p w14:paraId="0977191E" w14:textId="77777777" w:rsidR="008C6A23" w:rsidRPr="006D6BE3" w:rsidRDefault="00000000">
      <w:pPr>
        <w:spacing w:before="120" w:after="120"/>
        <w:contextualSpacing/>
        <w:jc w:val="both"/>
        <w:rPr>
          <w:rFonts w:ascii="Times New Roman" w:hAnsi="Times New Roman"/>
          <w:b/>
          <w:sz w:val="24"/>
          <w:szCs w:val="24"/>
          <w:lang w:val="en-ZA"/>
        </w:rPr>
      </w:pPr>
      <w:r w:rsidRPr="006D6BE3">
        <w:rPr>
          <w:rFonts w:ascii="Times New Roman" w:hAnsi="Times New Roman"/>
          <w:b/>
          <w:sz w:val="24"/>
          <w:szCs w:val="24"/>
          <w:lang w:val="en-ZA"/>
        </w:rPr>
        <w:t>Learning Outcomes, Content and Suggested Assessment Methods</w:t>
      </w:r>
    </w:p>
    <w:p w14:paraId="390B3D2F" w14:textId="77777777" w:rsidR="008C6A23" w:rsidRPr="006D6BE3" w:rsidRDefault="008C6A23">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8C6A23" w:rsidRPr="006D6BE3" w14:paraId="52D1A9D6" w14:textId="77777777">
        <w:trPr>
          <w:trHeight w:val="620"/>
        </w:trPr>
        <w:tc>
          <w:tcPr>
            <w:tcW w:w="1491" w:type="pct"/>
            <w:tcBorders>
              <w:top w:val="single" w:sz="4" w:space="0" w:color="auto"/>
              <w:left w:val="single" w:sz="4" w:space="0" w:color="auto"/>
              <w:bottom w:val="single" w:sz="4" w:space="0" w:color="auto"/>
              <w:right w:val="single" w:sz="4" w:space="0" w:color="auto"/>
            </w:tcBorders>
          </w:tcPr>
          <w:p w14:paraId="7F371122" w14:textId="77777777" w:rsidR="008C6A23" w:rsidRPr="006D6BE3" w:rsidRDefault="00000000">
            <w:pPr>
              <w:spacing w:after="0"/>
              <w:rPr>
                <w:rFonts w:ascii="Times New Roman" w:hAnsi="Times New Roman"/>
                <w:sz w:val="24"/>
                <w:szCs w:val="24"/>
              </w:rPr>
            </w:pPr>
            <w:r w:rsidRPr="006D6BE3">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E99361D"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56BE04F9"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Suggested Assessment Methods</w:t>
            </w:r>
          </w:p>
        </w:tc>
      </w:tr>
      <w:tr w:rsidR="008C6A23" w:rsidRPr="006D6BE3" w14:paraId="47BB2F8E" w14:textId="77777777">
        <w:trPr>
          <w:trHeight w:val="260"/>
        </w:trPr>
        <w:tc>
          <w:tcPr>
            <w:tcW w:w="1491" w:type="pct"/>
            <w:tcBorders>
              <w:top w:val="single" w:sz="4" w:space="0" w:color="auto"/>
              <w:left w:val="single" w:sz="4" w:space="0" w:color="auto"/>
              <w:bottom w:val="single" w:sz="4" w:space="0" w:color="auto"/>
              <w:right w:val="single" w:sz="4" w:space="0" w:color="auto"/>
            </w:tcBorders>
          </w:tcPr>
          <w:p w14:paraId="506D475D" w14:textId="77777777" w:rsidR="008C6A23" w:rsidRPr="006D6BE3" w:rsidRDefault="00000000">
            <w:pPr>
              <w:numPr>
                <w:ilvl w:val="0"/>
                <w:numId w:val="50"/>
              </w:numPr>
              <w:spacing w:before="120" w:after="120"/>
              <w:contextualSpacing/>
              <w:rPr>
                <w:rFonts w:ascii="Times New Roman" w:hAnsi="Times New Roman"/>
                <w:b/>
                <w:sz w:val="24"/>
                <w:szCs w:val="24"/>
                <w:lang w:val="en-ZA"/>
              </w:rPr>
            </w:pPr>
            <w:r w:rsidRPr="006D6BE3">
              <w:rPr>
                <w:rFonts w:ascii="Times New Roman" w:hAnsi="Times New Roman"/>
                <w:sz w:val="24"/>
                <w:szCs w:val="24"/>
              </w:rPr>
              <w:t>Prepare water supply system schematic drawing</w:t>
            </w:r>
          </w:p>
          <w:p w14:paraId="0B57A5B6" w14:textId="77777777" w:rsidR="008C6A23" w:rsidRPr="006D6BE3" w:rsidRDefault="008C6A23">
            <w:pPr>
              <w:spacing w:after="160"/>
              <w:contextualSpacing/>
              <w:rPr>
                <w:rFonts w:ascii="Times New Roman" w:eastAsia="Times New Roman" w:hAnsi="Times New Roman"/>
                <w:sz w:val="24"/>
                <w:szCs w:val="24"/>
              </w:rPr>
            </w:pPr>
          </w:p>
        </w:tc>
        <w:tc>
          <w:tcPr>
            <w:tcW w:w="1943" w:type="pct"/>
            <w:tcBorders>
              <w:top w:val="single" w:sz="4" w:space="0" w:color="auto"/>
              <w:left w:val="single" w:sz="4" w:space="0" w:color="auto"/>
              <w:bottom w:val="single" w:sz="4" w:space="0" w:color="auto"/>
              <w:right w:val="single" w:sz="4" w:space="0" w:color="auto"/>
            </w:tcBorders>
          </w:tcPr>
          <w:p w14:paraId="3C7CF250" w14:textId="77777777" w:rsidR="008C6A23" w:rsidRPr="006D6BE3" w:rsidRDefault="00000000">
            <w:pPr>
              <w:numPr>
                <w:ilvl w:val="1"/>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Personal Protective Equipment</w:t>
            </w:r>
          </w:p>
          <w:p w14:paraId="2068AD93"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 xml:space="preserve">Helmet </w:t>
            </w:r>
          </w:p>
          <w:p w14:paraId="6AD790F4"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 xml:space="preserve">Gloves </w:t>
            </w:r>
          </w:p>
          <w:p w14:paraId="6AE0D574"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 xml:space="preserve">Dustcoat /overall </w:t>
            </w:r>
          </w:p>
          <w:p w14:paraId="4E69A3DF"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 xml:space="preserve">Safety boots </w:t>
            </w:r>
          </w:p>
          <w:p w14:paraId="45C08F08"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Face mask</w:t>
            </w:r>
          </w:p>
          <w:p w14:paraId="073C0AC3"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Safety googles</w:t>
            </w:r>
          </w:p>
          <w:p w14:paraId="2575A10D"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Ear muffs</w:t>
            </w:r>
          </w:p>
          <w:p w14:paraId="2CB02AC5"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Nose mask</w:t>
            </w:r>
          </w:p>
          <w:p w14:paraId="7D658022" w14:textId="77777777" w:rsidR="008C6A23" w:rsidRPr="006D6BE3" w:rsidRDefault="00000000">
            <w:pPr>
              <w:numPr>
                <w:ilvl w:val="1"/>
                <w:numId w:val="51"/>
              </w:numPr>
              <w:spacing w:after="19" w:line="256" w:lineRule="auto"/>
              <w:rPr>
                <w:rFonts w:ascii="Times New Roman" w:eastAsia="Times New Roman" w:hAnsi="Times New Roman"/>
                <w:sz w:val="24"/>
                <w:szCs w:val="24"/>
              </w:rPr>
            </w:pPr>
            <w:r w:rsidRPr="006D6BE3">
              <w:rPr>
                <w:rFonts w:ascii="Times New Roman" w:eastAsia="Times New Roman" w:hAnsi="Times New Roman"/>
                <w:sz w:val="24"/>
                <w:szCs w:val="24"/>
              </w:rPr>
              <w:t xml:space="preserve"> Working drawings</w:t>
            </w:r>
          </w:p>
          <w:p w14:paraId="39F19DE0"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Pictorial</w:t>
            </w:r>
          </w:p>
          <w:p w14:paraId="0542683B"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Scale drawings</w:t>
            </w:r>
          </w:p>
          <w:p w14:paraId="5FA54858" w14:textId="77777777" w:rsidR="008C6A23" w:rsidRPr="006D6BE3" w:rsidRDefault="00000000">
            <w:pPr>
              <w:numPr>
                <w:ilvl w:val="2"/>
                <w:numId w:val="51"/>
              </w:numPr>
              <w:spacing w:after="0"/>
              <w:rPr>
                <w:rFonts w:ascii="Times New Roman" w:eastAsia="Times New Roman" w:hAnsi="Times New Roman"/>
                <w:sz w:val="24"/>
                <w:szCs w:val="24"/>
                <w:lang w:val="en-AU"/>
              </w:rPr>
            </w:pPr>
            <w:r w:rsidRPr="006D6BE3">
              <w:rPr>
                <w:rFonts w:ascii="Times New Roman" w:eastAsia="Times New Roman" w:hAnsi="Times New Roman"/>
                <w:sz w:val="24"/>
                <w:szCs w:val="24"/>
                <w:lang w:val="en-AU"/>
              </w:rPr>
              <w:t>Freehand sketching</w:t>
            </w:r>
          </w:p>
          <w:p w14:paraId="62D5388D" w14:textId="77777777" w:rsidR="008C6A23" w:rsidRPr="006D6BE3" w:rsidRDefault="00000000">
            <w:pPr>
              <w:numPr>
                <w:ilvl w:val="2"/>
                <w:numId w:val="51"/>
              </w:numPr>
              <w:spacing w:after="19" w:line="256" w:lineRule="auto"/>
              <w:rPr>
                <w:rFonts w:ascii="Times New Roman" w:eastAsia="Times New Roman" w:hAnsi="Times New Roman"/>
                <w:sz w:val="24"/>
                <w:szCs w:val="24"/>
                <w:lang w:val="en-AU"/>
              </w:rPr>
            </w:pPr>
            <w:r w:rsidRPr="006D6BE3">
              <w:rPr>
                <w:rFonts w:ascii="Times New Roman" w:eastAsia="Times New Roman" w:hAnsi="Times New Roman"/>
                <w:sz w:val="24"/>
                <w:szCs w:val="24"/>
                <w:lang w:val="en-AU"/>
              </w:rPr>
              <w:t>Geometric forms</w:t>
            </w:r>
          </w:p>
          <w:p w14:paraId="28E7583C" w14:textId="77777777" w:rsidR="008C6A23" w:rsidRPr="006D6BE3" w:rsidRDefault="00000000">
            <w:pPr>
              <w:numPr>
                <w:ilvl w:val="2"/>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lang w:val="en-AU"/>
              </w:rPr>
              <w:lastRenderedPageBreak/>
              <w:t>Tools and Equipment</w:t>
            </w:r>
          </w:p>
          <w:p w14:paraId="4E30B58F" w14:textId="77777777" w:rsidR="008C6A23" w:rsidRPr="006D6BE3" w:rsidRDefault="00000000">
            <w:pPr>
              <w:numPr>
                <w:ilvl w:val="1"/>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 xml:space="preserve">Measurements and symbols </w:t>
            </w:r>
          </w:p>
          <w:p w14:paraId="3DB21EE4" w14:textId="77777777" w:rsidR="008C6A23" w:rsidRPr="006D6BE3" w:rsidRDefault="00000000">
            <w:pPr>
              <w:numPr>
                <w:ilvl w:val="1"/>
                <w:numId w:val="51"/>
              </w:numPr>
              <w:spacing w:after="0"/>
              <w:rPr>
                <w:rFonts w:ascii="Times New Roman" w:eastAsia="Times New Roman" w:hAnsi="Times New Roman"/>
                <w:sz w:val="24"/>
                <w:szCs w:val="24"/>
              </w:rPr>
            </w:pPr>
            <w:r w:rsidRPr="006D6BE3">
              <w:rPr>
                <w:rFonts w:ascii="Times New Roman" w:eastAsia="Times New Roman" w:hAnsi="Times New Roman"/>
                <w:sz w:val="24"/>
                <w:szCs w:val="24"/>
              </w:rPr>
              <w:t>Isometric pipework drawings</w:t>
            </w:r>
          </w:p>
        </w:tc>
        <w:tc>
          <w:tcPr>
            <w:tcW w:w="1566" w:type="pct"/>
            <w:tcBorders>
              <w:top w:val="single" w:sz="4" w:space="0" w:color="auto"/>
              <w:left w:val="single" w:sz="4" w:space="0" w:color="auto"/>
              <w:bottom w:val="single" w:sz="4" w:space="0" w:color="auto"/>
              <w:right w:val="single" w:sz="4" w:space="0" w:color="auto"/>
            </w:tcBorders>
          </w:tcPr>
          <w:p w14:paraId="7557F8E7"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lastRenderedPageBreak/>
              <w:t>Written</w:t>
            </w:r>
            <w:ins w:id="49"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4AF49B38"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24F3A35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31CEEF77"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6AC58969"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3735718A"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1851804B"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09B389D4" w14:textId="77777777" w:rsidR="008C6A23" w:rsidRPr="006D6BE3" w:rsidRDefault="008C6A23">
            <w:pPr>
              <w:spacing w:after="0"/>
              <w:ind w:left="360"/>
              <w:rPr>
                <w:rFonts w:ascii="Times New Roman" w:hAnsi="Times New Roman"/>
                <w:sz w:val="24"/>
                <w:szCs w:val="24"/>
                <w:lang w:val="en-ZA"/>
              </w:rPr>
            </w:pPr>
          </w:p>
        </w:tc>
      </w:tr>
      <w:tr w:rsidR="008C6A23" w:rsidRPr="006D6BE3" w14:paraId="596055A4" w14:textId="77777777">
        <w:trPr>
          <w:trHeight w:val="1178"/>
        </w:trPr>
        <w:tc>
          <w:tcPr>
            <w:tcW w:w="1491" w:type="pct"/>
            <w:tcBorders>
              <w:top w:val="single" w:sz="4" w:space="0" w:color="auto"/>
              <w:left w:val="single" w:sz="4" w:space="0" w:color="auto"/>
              <w:bottom w:val="single" w:sz="4" w:space="0" w:color="auto"/>
              <w:right w:val="single" w:sz="4" w:space="0" w:color="auto"/>
            </w:tcBorders>
          </w:tcPr>
          <w:p w14:paraId="731C347F" w14:textId="77777777" w:rsidR="008C6A23" w:rsidRPr="006D6BE3" w:rsidRDefault="00000000">
            <w:pPr>
              <w:numPr>
                <w:ilvl w:val="0"/>
                <w:numId w:val="50"/>
              </w:numPr>
              <w:spacing w:after="160"/>
              <w:contextualSpacing/>
              <w:rPr>
                <w:rFonts w:ascii="Times New Roman" w:eastAsia="Times New Roman" w:hAnsi="Times New Roman"/>
                <w:sz w:val="24"/>
                <w:szCs w:val="24"/>
              </w:rPr>
            </w:pPr>
            <w:r w:rsidRPr="006D6BE3">
              <w:rPr>
                <w:rFonts w:ascii="Times New Roman" w:hAnsi="Times New Roman"/>
                <w:sz w:val="24"/>
                <w:szCs w:val="24"/>
              </w:rPr>
              <w:t>Cost water supply materials</w:t>
            </w:r>
            <w:r w:rsidRPr="006D6BE3">
              <w:rPr>
                <w:rFonts w:ascii="Times New Roman" w:eastAsia="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1C16EB25" w14:textId="77777777" w:rsidR="008C6A23" w:rsidRPr="006D6BE3" w:rsidRDefault="00000000">
            <w:pPr>
              <w:numPr>
                <w:ilvl w:val="1"/>
                <w:numId w:val="52"/>
              </w:numPr>
              <w:tabs>
                <w:tab w:val="left" w:pos="457"/>
              </w:tabs>
              <w:ind w:left="173" w:hanging="97"/>
              <w:rPr>
                <w:rFonts w:ascii="Times New Roman" w:hAnsi="Times New Roman"/>
                <w:bCs/>
                <w:sz w:val="24"/>
                <w:szCs w:val="24"/>
              </w:rPr>
            </w:pPr>
            <w:r w:rsidRPr="006D6BE3">
              <w:rPr>
                <w:rFonts w:ascii="Times New Roman" w:eastAsia="Times New Roman" w:hAnsi="Times New Roman"/>
                <w:bCs/>
                <w:sz w:val="24"/>
                <w:szCs w:val="24"/>
              </w:rPr>
              <w:t>Materials and supplies</w:t>
            </w:r>
          </w:p>
          <w:p w14:paraId="3647996C"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Pipes</w:t>
            </w:r>
          </w:p>
          <w:p w14:paraId="73D599CD"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Fittings</w:t>
            </w:r>
          </w:p>
          <w:p w14:paraId="647A37F2"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Jointing paste</w:t>
            </w:r>
          </w:p>
          <w:p w14:paraId="3FC11D19"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 xml:space="preserve">Adhesives </w:t>
            </w:r>
          </w:p>
          <w:p w14:paraId="6E862E48"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 xml:space="preserve">Hemp </w:t>
            </w:r>
          </w:p>
          <w:p w14:paraId="2CAA7712"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 xml:space="preserve">PTFE </w:t>
            </w:r>
          </w:p>
          <w:p w14:paraId="22A6AB35" w14:textId="77777777" w:rsidR="008C6A23" w:rsidRPr="006D6BE3" w:rsidRDefault="00000000">
            <w:pPr>
              <w:numPr>
                <w:ilvl w:val="2"/>
                <w:numId w:val="52"/>
              </w:numPr>
              <w:ind w:left="1291"/>
              <w:rPr>
                <w:rFonts w:ascii="Times New Roman" w:eastAsia="Times New Roman" w:hAnsi="Times New Roman"/>
                <w:bCs/>
                <w:sz w:val="24"/>
                <w:szCs w:val="24"/>
              </w:rPr>
            </w:pPr>
            <w:r w:rsidRPr="006D6BE3">
              <w:rPr>
                <w:rFonts w:ascii="Times New Roman" w:eastAsia="Times New Roman" w:hAnsi="Times New Roman"/>
                <w:bCs/>
                <w:sz w:val="24"/>
                <w:szCs w:val="24"/>
              </w:rPr>
              <w:t>Welding rods</w:t>
            </w:r>
          </w:p>
          <w:p w14:paraId="6F02D689" w14:textId="77777777" w:rsidR="008C6A23" w:rsidRPr="006D6BE3" w:rsidRDefault="00000000">
            <w:pPr>
              <w:numPr>
                <w:ilvl w:val="1"/>
                <w:numId w:val="52"/>
              </w:numPr>
              <w:tabs>
                <w:tab w:val="left" w:pos="457"/>
              </w:tabs>
              <w:ind w:left="173" w:hanging="97"/>
              <w:rPr>
                <w:rFonts w:ascii="Times New Roman" w:eastAsia="Times New Roman" w:hAnsi="Times New Roman"/>
                <w:bCs/>
                <w:sz w:val="24"/>
                <w:szCs w:val="24"/>
              </w:rPr>
            </w:pPr>
            <w:r w:rsidRPr="006D6BE3">
              <w:rPr>
                <w:rFonts w:ascii="Times New Roman" w:eastAsia="Times New Roman" w:hAnsi="Times New Roman"/>
                <w:bCs/>
                <w:sz w:val="24"/>
                <w:szCs w:val="24"/>
              </w:rPr>
              <w:t>Materials schedule</w:t>
            </w:r>
          </w:p>
          <w:p w14:paraId="5AED2E25" w14:textId="77777777" w:rsidR="008C6A23" w:rsidRPr="006D6BE3" w:rsidRDefault="00000000">
            <w:pPr>
              <w:numPr>
                <w:ilvl w:val="1"/>
                <w:numId w:val="52"/>
              </w:numPr>
              <w:tabs>
                <w:tab w:val="left" w:pos="457"/>
              </w:tabs>
              <w:ind w:left="173" w:hanging="97"/>
              <w:rPr>
                <w:rFonts w:ascii="Times New Roman" w:eastAsia="Times New Roman" w:hAnsi="Times New Roman"/>
                <w:bCs/>
                <w:sz w:val="24"/>
                <w:szCs w:val="24"/>
              </w:rPr>
            </w:pPr>
            <w:r w:rsidRPr="006D6BE3">
              <w:rPr>
                <w:rFonts w:ascii="Times New Roman" w:eastAsia="Times New Roman" w:hAnsi="Times New Roman"/>
                <w:bCs/>
                <w:sz w:val="24"/>
                <w:szCs w:val="24"/>
              </w:rPr>
              <w:t>Materials quantification</w:t>
            </w:r>
          </w:p>
          <w:p w14:paraId="58101C54" w14:textId="77777777" w:rsidR="008C6A23" w:rsidRPr="006D6BE3" w:rsidRDefault="00000000">
            <w:pPr>
              <w:numPr>
                <w:ilvl w:val="1"/>
                <w:numId w:val="52"/>
              </w:numPr>
              <w:tabs>
                <w:tab w:val="left" w:pos="457"/>
              </w:tabs>
              <w:ind w:left="173" w:hanging="97"/>
              <w:rPr>
                <w:rFonts w:ascii="Times New Roman" w:eastAsia="Times New Roman" w:hAnsi="Times New Roman"/>
                <w:bCs/>
                <w:sz w:val="24"/>
                <w:szCs w:val="24"/>
              </w:rPr>
            </w:pPr>
            <w:r w:rsidRPr="006D6BE3">
              <w:rPr>
                <w:rFonts w:ascii="Times New Roman" w:eastAsia="Times New Roman" w:hAnsi="Times New Roman"/>
                <w:bCs/>
                <w:sz w:val="24"/>
                <w:szCs w:val="24"/>
              </w:rPr>
              <w:t>Materials and supplies cost estimation</w:t>
            </w:r>
          </w:p>
        </w:tc>
        <w:tc>
          <w:tcPr>
            <w:tcW w:w="1566" w:type="pct"/>
            <w:tcBorders>
              <w:top w:val="single" w:sz="4" w:space="0" w:color="auto"/>
              <w:left w:val="single" w:sz="4" w:space="0" w:color="auto"/>
              <w:bottom w:val="single" w:sz="4" w:space="0" w:color="auto"/>
              <w:right w:val="single" w:sz="4" w:space="0" w:color="auto"/>
            </w:tcBorders>
          </w:tcPr>
          <w:p w14:paraId="7D1BA904"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ins w:id="50"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292FEAE0"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2E5266EC"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2A433384"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6F1C293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266704A5"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5929EE9A"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38B380C8" w14:textId="77777777" w:rsidR="008C6A23" w:rsidRPr="006D6BE3" w:rsidRDefault="008C6A23">
            <w:pPr>
              <w:numPr>
                <w:ilvl w:val="0"/>
                <w:numId w:val="12"/>
              </w:numPr>
              <w:spacing w:after="0"/>
              <w:ind w:left="410"/>
              <w:rPr>
                <w:rFonts w:ascii="Times New Roman" w:hAnsi="Times New Roman"/>
                <w:sz w:val="24"/>
                <w:szCs w:val="24"/>
                <w:lang w:val="en-ZA"/>
              </w:rPr>
            </w:pPr>
          </w:p>
        </w:tc>
      </w:tr>
      <w:tr w:rsidR="008C6A23" w:rsidRPr="006D6BE3" w14:paraId="7049C435" w14:textId="77777777">
        <w:trPr>
          <w:trHeight w:val="80"/>
        </w:trPr>
        <w:tc>
          <w:tcPr>
            <w:tcW w:w="1491" w:type="pct"/>
            <w:tcBorders>
              <w:top w:val="single" w:sz="4" w:space="0" w:color="auto"/>
              <w:left w:val="single" w:sz="4" w:space="0" w:color="auto"/>
              <w:bottom w:val="single" w:sz="4" w:space="0" w:color="auto"/>
              <w:right w:val="single" w:sz="4" w:space="0" w:color="auto"/>
            </w:tcBorders>
          </w:tcPr>
          <w:p w14:paraId="5FC25E60" w14:textId="77777777" w:rsidR="008C6A23" w:rsidRPr="006D6BE3" w:rsidRDefault="00000000">
            <w:pPr>
              <w:numPr>
                <w:ilvl w:val="0"/>
                <w:numId w:val="50"/>
              </w:numPr>
              <w:rPr>
                <w:rFonts w:ascii="Times New Roman" w:hAnsi="Times New Roman"/>
                <w:sz w:val="24"/>
                <w:szCs w:val="24"/>
              </w:rPr>
            </w:pPr>
            <w:r w:rsidRPr="006D6BE3">
              <w:rPr>
                <w:rFonts w:ascii="Times New Roman" w:eastAsia="Times New Roman" w:hAnsi="Times New Roman"/>
                <w:sz w:val="24"/>
                <w:szCs w:val="24"/>
              </w:rPr>
              <w:t>Install water storage tank.</w:t>
            </w:r>
          </w:p>
        </w:tc>
        <w:tc>
          <w:tcPr>
            <w:tcW w:w="1943" w:type="pct"/>
            <w:tcBorders>
              <w:top w:val="single" w:sz="4" w:space="0" w:color="auto"/>
              <w:left w:val="single" w:sz="4" w:space="0" w:color="auto"/>
              <w:bottom w:val="single" w:sz="4" w:space="0" w:color="auto"/>
              <w:right w:val="single" w:sz="4" w:space="0" w:color="auto"/>
            </w:tcBorders>
          </w:tcPr>
          <w:p w14:paraId="3EAB74FF"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Personal Protective Equipment</w:t>
            </w:r>
          </w:p>
          <w:p w14:paraId="52B43899"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Storage tank location</w:t>
            </w:r>
          </w:p>
          <w:p w14:paraId="66EC16E1"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Tank connection positions</w:t>
            </w:r>
          </w:p>
          <w:p w14:paraId="0A3692A7"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Inlet </w:t>
            </w:r>
          </w:p>
          <w:p w14:paraId="6AA4CD22"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Outlet </w:t>
            </w:r>
          </w:p>
          <w:p w14:paraId="4F5E8198"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Overflow </w:t>
            </w:r>
          </w:p>
          <w:p w14:paraId="779E81CD"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Washout</w:t>
            </w:r>
          </w:p>
          <w:p w14:paraId="16E690A8"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 xml:space="preserve">Pipes </w:t>
            </w:r>
          </w:p>
          <w:p w14:paraId="26484830"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Cutting </w:t>
            </w:r>
          </w:p>
          <w:p w14:paraId="3E061408"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Bending </w:t>
            </w:r>
          </w:p>
          <w:p w14:paraId="0A3B5266"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Jointing </w:t>
            </w:r>
          </w:p>
          <w:p w14:paraId="20D4BE37"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 xml:space="preserve">Control valves and pipe fitting installations </w:t>
            </w:r>
          </w:p>
          <w:p w14:paraId="1C920F70" w14:textId="77777777" w:rsidR="008C6A23" w:rsidRPr="006D6BE3" w:rsidRDefault="00000000">
            <w:pPr>
              <w:numPr>
                <w:ilvl w:val="1"/>
                <w:numId w:val="53"/>
              </w:numPr>
              <w:ind w:left="598"/>
              <w:rPr>
                <w:rFonts w:ascii="Times New Roman" w:eastAsia="Times New Roman" w:hAnsi="Times New Roman"/>
                <w:sz w:val="24"/>
                <w:szCs w:val="24"/>
              </w:rPr>
            </w:pPr>
            <w:r w:rsidRPr="006D6BE3">
              <w:rPr>
                <w:rFonts w:ascii="Times New Roman" w:eastAsia="Times New Roman" w:hAnsi="Times New Roman"/>
                <w:sz w:val="24"/>
                <w:szCs w:val="24"/>
              </w:rPr>
              <w:t>Water storage tanks</w:t>
            </w:r>
          </w:p>
          <w:p w14:paraId="2A66EBCB"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Plastic tanks </w:t>
            </w:r>
          </w:p>
          <w:p w14:paraId="497095C0"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lastRenderedPageBreak/>
              <w:t xml:space="preserve">Steel tanks </w:t>
            </w:r>
          </w:p>
          <w:p w14:paraId="7F2DB9C4"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Concrete tanks </w:t>
            </w:r>
          </w:p>
          <w:p w14:paraId="183C9E4C"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 xml:space="preserve">Masonry tanks </w:t>
            </w:r>
          </w:p>
          <w:p w14:paraId="68919A74" w14:textId="77777777" w:rsidR="008C6A23" w:rsidRPr="006D6BE3" w:rsidRDefault="00000000">
            <w:pPr>
              <w:pStyle w:val="ListParagraph"/>
              <w:numPr>
                <w:ilvl w:val="2"/>
                <w:numId w:val="53"/>
              </w:numPr>
              <w:rPr>
                <w:rFonts w:eastAsia="Times New Roman"/>
                <w:szCs w:val="24"/>
              </w:rPr>
            </w:pPr>
            <w:r w:rsidRPr="006D6BE3">
              <w:rPr>
                <w:rFonts w:eastAsia="Times New Roman"/>
                <w:szCs w:val="24"/>
              </w:rPr>
              <w:t>Fibre glass</w:t>
            </w:r>
          </w:p>
          <w:p w14:paraId="34DF53F8" w14:textId="77777777" w:rsidR="008C6A23" w:rsidRPr="006D6BE3" w:rsidRDefault="00000000">
            <w:pPr>
              <w:numPr>
                <w:ilvl w:val="1"/>
                <w:numId w:val="53"/>
              </w:numPr>
              <w:ind w:left="598"/>
              <w:rPr>
                <w:rFonts w:ascii="Times New Roman" w:hAnsi="Times New Roman"/>
                <w:sz w:val="24"/>
                <w:szCs w:val="24"/>
              </w:rPr>
            </w:pPr>
            <w:r w:rsidRPr="006D6BE3">
              <w:rPr>
                <w:rFonts w:ascii="Times New Roman" w:eastAsia="Times New Roman" w:hAnsi="Times New Roman"/>
                <w:sz w:val="24"/>
                <w:szCs w:val="24"/>
              </w:rPr>
              <w:t>Housekeeping</w:t>
            </w:r>
          </w:p>
        </w:tc>
        <w:tc>
          <w:tcPr>
            <w:tcW w:w="1566" w:type="pct"/>
            <w:tcBorders>
              <w:top w:val="single" w:sz="4" w:space="0" w:color="auto"/>
              <w:left w:val="single" w:sz="4" w:space="0" w:color="auto"/>
              <w:bottom w:val="single" w:sz="4" w:space="0" w:color="auto"/>
              <w:right w:val="single" w:sz="4" w:space="0" w:color="auto"/>
            </w:tcBorders>
          </w:tcPr>
          <w:p w14:paraId="76A52649"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lastRenderedPageBreak/>
              <w:t>Written</w:t>
            </w:r>
            <w:ins w:id="51"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38BAAC84"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6C79104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7B735DB1"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13DE5C18"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547FC3E2"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448A93A9"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134F9D14" w14:textId="77777777" w:rsidR="008C6A23" w:rsidRPr="006D6BE3" w:rsidRDefault="008C6A23">
            <w:pPr>
              <w:spacing w:after="0"/>
              <w:ind w:left="410"/>
              <w:rPr>
                <w:rFonts w:ascii="Times New Roman" w:hAnsi="Times New Roman"/>
                <w:sz w:val="24"/>
                <w:szCs w:val="24"/>
                <w:lang w:val="en-ZA"/>
              </w:rPr>
            </w:pPr>
          </w:p>
        </w:tc>
      </w:tr>
    </w:tbl>
    <w:p w14:paraId="58F90B15" w14:textId="77777777" w:rsidR="008C6A23" w:rsidRPr="006D6BE3" w:rsidRDefault="008C6A23">
      <w:pPr>
        <w:spacing w:after="0"/>
        <w:jc w:val="both"/>
        <w:rPr>
          <w:rFonts w:ascii="Times New Roman" w:hAnsi="Times New Roman"/>
          <w:b/>
          <w:sz w:val="24"/>
          <w:szCs w:val="24"/>
          <w:lang w:val="en-ZA"/>
        </w:rPr>
      </w:pPr>
    </w:p>
    <w:p w14:paraId="652AF8C5"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Suggested Methods of Instruction</w:t>
      </w:r>
    </w:p>
    <w:p w14:paraId="3C969D18"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Practical</w:t>
      </w:r>
    </w:p>
    <w:p w14:paraId="79158166"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Projects</w:t>
      </w:r>
    </w:p>
    <w:p w14:paraId="49122489"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Demonstrations</w:t>
      </w:r>
    </w:p>
    <w:p w14:paraId="5810669F"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Discussion</w:t>
      </w:r>
    </w:p>
    <w:p w14:paraId="083DCD36"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Direct Instruction</w:t>
      </w:r>
    </w:p>
    <w:p w14:paraId="45F6563A" w14:textId="77777777" w:rsidR="008C6A23" w:rsidRPr="006D6BE3" w:rsidRDefault="008C6A23">
      <w:pPr>
        <w:spacing w:after="0"/>
        <w:ind w:left="720"/>
        <w:rPr>
          <w:rFonts w:ascii="Times New Roman" w:eastAsia="Times New Roman" w:hAnsi="Times New Roman"/>
          <w:sz w:val="24"/>
          <w:szCs w:val="24"/>
        </w:rPr>
      </w:pPr>
    </w:p>
    <w:p w14:paraId="1656BF19"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8C6A23" w:rsidRPr="006D6BE3" w14:paraId="5D3F0CA8" w14:textId="77777777">
        <w:tc>
          <w:tcPr>
            <w:tcW w:w="770" w:type="dxa"/>
          </w:tcPr>
          <w:p w14:paraId="18EDD543"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S/No.</w:t>
            </w:r>
          </w:p>
        </w:tc>
        <w:tc>
          <w:tcPr>
            <w:tcW w:w="2192" w:type="dxa"/>
          </w:tcPr>
          <w:p w14:paraId="771B2123"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Category</w:t>
            </w:r>
          </w:p>
        </w:tc>
        <w:tc>
          <w:tcPr>
            <w:tcW w:w="3535" w:type="dxa"/>
          </w:tcPr>
          <w:p w14:paraId="66D32596"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Resource Description/Specifications</w:t>
            </w:r>
          </w:p>
        </w:tc>
        <w:tc>
          <w:tcPr>
            <w:tcW w:w="1183" w:type="dxa"/>
          </w:tcPr>
          <w:p w14:paraId="4D55DEA8"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Quantity</w:t>
            </w:r>
          </w:p>
        </w:tc>
        <w:tc>
          <w:tcPr>
            <w:tcW w:w="2634" w:type="dxa"/>
          </w:tcPr>
          <w:p w14:paraId="724BB3D6" w14:textId="77777777" w:rsidR="008C6A23" w:rsidRPr="006D6BE3" w:rsidRDefault="00000000">
            <w:pPr>
              <w:spacing w:after="0" w:line="240" w:lineRule="auto"/>
              <w:jc w:val="center"/>
              <w:rPr>
                <w:rFonts w:ascii="Times New Roman" w:eastAsia="Times New Roman" w:hAnsi="Times New Roman"/>
                <w:b/>
                <w:bCs/>
                <w:sz w:val="24"/>
                <w:szCs w:val="24"/>
                <w:lang w:val="en-GB"/>
              </w:rPr>
            </w:pPr>
            <w:r w:rsidRPr="006D6BE3">
              <w:rPr>
                <w:rFonts w:ascii="Times New Roman" w:eastAsia="Times New Roman" w:hAnsi="Times New Roman"/>
                <w:b/>
                <w:bCs/>
                <w:sz w:val="24"/>
                <w:szCs w:val="24"/>
              </w:rPr>
              <w:t>Recommended Ratio</w:t>
            </w:r>
            <w:r w:rsidRPr="006D6BE3">
              <w:rPr>
                <w:rFonts w:ascii="Times New Roman" w:eastAsia="Times New Roman" w:hAnsi="Times New Roman"/>
                <w:b/>
                <w:bCs/>
                <w:sz w:val="24"/>
                <w:szCs w:val="24"/>
                <w:lang w:val="en-GB"/>
              </w:rPr>
              <w:t xml:space="preserve"> </w:t>
            </w:r>
            <w:r w:rsidRPr="006D6BE3">
              <w:rPr>
                <w:rFonts w:ascii="Times New Roman" w:eastAsia="Times New Roman" w:hAnsi="Times New Roman"/>
                <w:b/>
                <w:bCs/>
                <w:sz w:val="24"/>
                <w:szCs w:val="24"/>
              </w:rPr>
              <w:t>(</w:t>
            </w:r>
            <w:proofErr w:type="gramStart"/>
            <w:r w:rsidRPr="006D6BE3">
              <w:rPr>
                <w:rFonts w:ascii="Times New Roman" w:eastAsia="Times New Roman" w:hAnsi="Times New Roman"/>
                <w:b/>
                <w:bCs/>
                <w:sz w:val="24"/>
                <w:szCs w:val="24"/>
              </w:rPr>
              <w:t>Item</w:t>
            </w:r>
            <w:r w:rsidRPr="006D6BE3">
              <w:rPr>
                <w:rFonts w:ascii="Times New Roman" w:eastAsia="Times New Roman" w:hAnsi="Times New Roman"/>
                <w:b/>
                <w:bCs/>
                <w:sz w:val="24"/>
                <w:szCs w:val="24"/>
                <w:lang w:val="en-GB"/>
              </w:rPr>
              <w:t>:Trainee</w:t>
            </w:r>
            <w:proofErr w:type="gramEnd"/>
            <w:r w:rsidRPr="006D6BE3">
              <w:rPr>
                <w:rFonts w:ascii="Times New Roman" w:eastAsia="Times New Roman" w:hAnsi="Times New Roman"/>
                <w:b/>
                <w:bCs/>
                <w:sz w:val="24"/>
                <w:szCs w:val="24"/>
              </w:rPr>
              <w:t>)</w:t>
            </w:r>
          </w:p>
        </w:tc>
      </w:tr>
      <w:tr w:rsidR="008C6A23" w:rsidRPr="006D6BE3" w14:paraId="18D9E007" w14:textId="77777777">
        <w:trPr>
          <w:trHeight w:val="755"/>
        </w:trPr>
        <w:tc>
          <w:tcPr>
            <w:tcW w:w="770" w:type="dxa"/>
          </w:tcPr>
          <w:p w14:paraId="56D562D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2192" w:type="dxa"/>
          </w:tcPr>
          <w:p w14:paraId="533ED6A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 xml:space="preserve">Tools and Equipment </w:t>
            </w:r>
          </w:p>
          <w:p w14:paraId="2CBED0F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F6361F5"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12B1BFC2"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48164174"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7AFD715E" w14:textId="77777777">
        <w:trPr>
          <w:trHeight w:val="452"/>
        </w:trPr>
        <w:tc>
          <w:tcPr>
            <w:tcW w:w="770" w:type="dxa"/>
          </w:tcPr>
          <w:p w14:paraId="79741AB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6311AA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4D903A3" w14:textId="77777777" w:rsidR="008C6A23" w:rsidRPr="006D6BE3" w:rsidRDefault="00000000">
            <w:pPr>
              <w:pStyle w:val="ListParagraph"/>
              <w:spacing w:after="0" w:line="360" w:lineRule="auto"/>
              <w:ind w:left="0"/>
              <w:rPr>
                <w:rFonts w:eastAsia="Times New Roman"/>
                <w:szCs w:val="24"/>
              </w:rPr>
            </w:pPr>
            <w:r w:rsidRPr="006D6BE3">
              <w:rPr>
                <w:szCs w:val="24"/>
              </w:rPr>
              <w:t xml:space="preserve">Plumb bob </w:t>
            </w:r>
          </w:p>
        </w:tc>
        <w:tc>
          <w:tcPr>
            <w:tcW w:w="1183" w:type="dxa"/>
          </w:tcPr>
          <w:p w14:paraId="246D654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13D2045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026FBB9B" w14:textId="77777777">
        <w:tc>
          <w:tcPr>
            <w:tcW w:w="770" w:type="dxa"/>
          </w:tcPr>
          <w:p w14:paraId="67F3155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3867D8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98B66FD" w14:textId="77777777" w:rsidR="008C6A23" w:rsidRPr="006D6BE3" w:rsidRDefault="00000000">
            <w:pPr>
              <w:pStyle w:val="ListParagraph"/>
              <w:spacing w:after="0" w:line="360" w:lineRule="auto"/>
              <w:ind w:left="0"/>
              <w:rPr>
                <w:rFonts w:eastAsia="Times New Roman"/>
                <w:szCs w:val="24"/>
              </w:rPr>
            </w:pPr>
            <w:r w:rsidRPr="006D6BE3">
              <w:rPr>
                <w:szCs w:val="24"/>
              </w:rPr>
              <w:t xml:space="preserve">Measuring tools (Tape measure, infra-red light, rule etc.) </w:t>
            </w:r>
          </w:p>
        </w:tc>
        <w:tc>
          <w:tcPr>
            <w:tcW w:w="1183" w:type="dxa"/>
          </w:tcPr>
          <w:p w14:paraId="43FAA69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01D5CEE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399BE5DC" w14:textId="77777777">
        <w:tc>
          <w:tcPr>
            <w:tcW w:w="770" w:type="dxa"/>
          </w:tcPr>
          <w:p w14:paraId="137CDF90"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8994EE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C74E3F4" w14:textId="77777777" w:rsidR="008C6A23" w:rsidRPr="006D6BE3" w:rsidRDefault="00000000">
            <w:pPr>
              <w:pStyle w:val="ListParagraph"/>
              <w:spacing w:after="0" w:line="360" w:lineRule="auto"/>
              <w:ind w:left="0"/>
              <w:rPr>
                <w:rFonts w:eastAsia="Times New Roman"/>
                <w:szCs w:val="24"/>
              </w:rPr>
            </w:pPr>
            <w:r w:rsidRPr="006D6BE3">
              <w:rPr>
                <w:szCs w:val="24"/>
              </w:rPr>
              <w:t>Marking tools</w:t>
            </w:r>
          </w:p>
        </w:tc>
        <w:tc>
          <w:tcPr>
            <w:tcW w:w="1183" w:type="dxa"/>
          </w:tcPr>
          <w:p w14:paraId="5B59EED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242BA66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A82399C" w14:textId="77777777">
        <w:tc>
          <w:tcPr>
            <w:tcW w:w="770" w:type="dxa"/>
          </w:tcPr>
          <w:p w14:paraId="2CCDE8F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26FF0F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B7D6497" w14:textId="77777777" w:rsidR="008C6A23" w:rsidRPr="006D6BE3" w:rsidRDefault="00000000">
            <w:pPr>
              <w:pStyle w:val="ListParagraph"/>
              <w:spacing w:after="0" w:line="360" w:lineRule="auto"/>
              <w:ind w:left="0"/>
              <w:rPr>
                <w:rFonts w:eastAsia="Times New Roman"/>
                <w:szCs w:val="24"/>
              </w:rPr>
            </w:pPr>
            <w:r w:rsidRPr="006D6BE3">
              <w:rPr>
                <w:szCs w:val="24"/>
              </w:rPr>
              <w:t>Cutting tools</w:t>
            </w:r>
          </w:p>
        </w:tc>
        <w:tc>
          <w:tcPr>
            <w:tcW w:w="1183" w:type="dxa"/>
          </w:tcPr>
          <w:p w14:paraId="2488DBB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31627DD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4F812331" w14:textId="77777777">
        <w:tc>
          <w:tcPr>
            <w:tcW w:w="770" w:type="dxa"/>
          </w:tcPr>
          <w:p w14:paraId="60E8D85B"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FC10E3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C4B8185" w14:textId="77777777" w:rsidR="008C6A23" w:rsidRPr="006D6BE3" w:rsidRDefault="00000000">
            <w:pPr>
              <w:pStyle w:val="ListParagraph"/>
              <w:spacing w:after="0" w:line="360" w:lineRule="auto"/>
              <w:ind w:left="0"/>
              <w:rPr>
                <w:rFonts w:eastAsia="Times New Roman"/>
                <w:szCs w:val="24"/>
              </w:rPr>
            </w:pPr>
            <w:r w:rsidRPr="006D6BE3">
              <w:rPr>
                <w:szCs w:val="24"/>
              </w:rPr>
              <w:t>Fastening tools</w:t>
            </w:r>
          </w:p>
        </w:tc>
        <w:tc>
          <w:tcPr>
            <w:tcW w:w="1183" w:type="dxa"/>
          </w:tcPr>
          <w:p w14:paraId="47B4728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709998A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27FFD628" w14:textId="77777777">
        <w:tc>
          <w:tcPr>
            <w:tcW w:w="770" w:type="dxa"/>
          </w:tcPr>
          <w:p w14:paraId="282FEC6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18C66C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24FF82D" w14:textId="77777777" w:rsidR="008C6A23" w:rsidRPr="006D6BE3" w:rsidRDefault="00000000">
            <w:pPr>
              <w:pStyle w:val="ListParagraph"/>
              <w:spacing w:after="0" w:line="360" w:lineRule="auto"/>
              <w:ind w:left="0"/>
              <w:rPr>
                <w:rFonts w:eastAsia="Times New Roman"/>
                <w:szCs w:val="24"/>
              </w:rPr>
            </w:pPr>
            <w:r w:rsidRPr="006D6BE3">
              <w:rPr>
                <w:szCs w:val="24"/>
              </w:rPr>
              <w:t xml:space="preserve">files </w:t>
            </w:r>
          </w:p>
        </w:tc>
        <w:tc>
          <w:tcPr>
            <w:tcW w:w="1183" w:type="dxa"/>
          </w:tcPr>
          <w:p w14:paraId="20F090F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47F5490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1B6FC0EB" w14:textId="77777777">
        <w:tc>
          <w:tcPr>
            <w:tcW w:w="770" w:type="dxa"/>
          </w:tcPr>
          <w:p w14:paraId="1CC787F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DB8A504"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F9F5575" w14:textId="77777777" w:rsidR="008C6A23" w:rsidRPr="006D6BE3" w:rsidRDefault="00000000">
            <w:pPr>
              <w:pStyle w:val="ListParagraph"/>
              <w:spacing w:after="0" w:line="360" w:lineRule="auto"/>
              <w:ind w:left="0"/>
              <w:rPr>
                <w:rFonts w:eastAsia="Times New Roman"/>
                <w:szCs w:val="24"/>
              </w:rPr>
            </w:pPr>
            <w:r w:rsidRPr="006D6BE3">
              <w:rPr>
                <w:szCs w:val="24"/>
              </w:rPr>
              <w:t>Wire brushes</w:t>
            </w:r>
          </w:p>
        </w:tc>
        <w:tc>
          <w:tcPr>
            <w:tcW w:w="1183" w:type="dxa"/>
          </w:tcPr>
          <w:p w14:paraId="3E9E3C8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5784C46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40FD6EE8" w14:textId="77777777">
        <w:tc>
          <w:tcPr>
            <w:tcW w:w="770" w:type="dxa"/>
          </w:tcPr>
          <w:p w14:paraId="2948C9D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87522F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0CB24FC" w14:textId="77777777" w:rsidR="008C6A23" w:rsidRPr="006D6BE3" w:rsidRDefault="00000000">
            <w:pPr>
              <w:pStyle w:val="ListParagraph"/>
              <w:spacing w:after="0" w:line="360" w:lineRule="auto"/>
              <w:ind w:left="0"/>
              <w:rPr>
                <w:rFonts w:eastAsia="Times New Roman"/>
                <w:szCs w:val="24"/>
              </w:rPr>
            </w:pPr>
            <w:r w:rsidRPr="006D6BE3">
              <w:rPr>
                <w:szCs w:val="24"/>
              </w:rPr>
              <w:t>Holding tools</w:t>
            </w:r>
          </w:p>
        </w:tc>
        <w:tc>
          <w:tcPr>
            <w:tcW w:w="1183" w:type="dxa"/>
          </w:tcPr>
          <w:p w14:paraId="3C56CDC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92163C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564E6AE9" w14:textId="77777777">
        <w:tc>
          <w:tcPr>
            <w:tcW w:w="770" w:type="dxa"/>
          </w:tcPr>
          <w:p w14:paraId="55949B2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1116EC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4D39DEF" w14:textId="77777777" w:rsidR="008C6A23" w:rsidRPr="006D6BE3" w:rsidRDefault="00000000">
            <w:pPr>
              <w:pStyle w:val="ListParagraph"/>
              <w:spacing w:after="0" w:line="360" w:lineRule="auto"/>
              <w:ind w:left="0"/>
              <w:rPr>
                <w:rFonts w:eastAsia="Times New Roman"/>
                <w:szCs w:val="24"/>
              </w:rPr>
            </w:pPr>
            <w:r w:rsidRPr="006D6BE3">
              <w:rPr>
                <w:szCs w:val="24"/>
              </w:rPr>
              <w:t xml:space="preserve">Drilling equipment </w:t>
            </w:r>
          </w:p>
        </w:tc>
        <w:tc>
          <w:tcPr>
            <w:tcW w:w="1183" w:type="dxa"/>
          </w:tcPr>
          <w:p w14:paraId="555ECB4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30A8C9B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0C99F4A8" w14:textId="77777777">
        <w:tc>
          <w:tcPr>
            <w:tcW w:w="770" w:type="dxa"/>
          </w:tcPr>
          <w:p w14:paraId="19683DCB"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F1763B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F5974EA" w14:textId="77777777" w:rsidR="008C6A23" w:rsidRPr="006D6BE3" w:rsidRDefault="00000000">
            <w:pPr>
              <w:pStyle w:val="ListParagraph"/>
              <w:spacing w:after="0" w:line="360" w:lineRule="auto"/>
              <w:ind w:left="0"/>
              <w:rPr>
                <w:rFonts w:eastAsia="Times New Roman"/>
                <w:szCs w:val="24"/>
              </w:rPr>
            </w:pPr>
            <w:r w:rsidRPr="006D6BE3">
              <w:rPr>
                <w:szCs w:val="24"/>
              </w:rPr>
              <w:t xml:space="preserve">Plumb bob </w:t>
            </w:r>
          </w:p>
        </w:tc>
        <w:tc>
          <w:tcPr>
            <w:tcW w:w="1183" w:type="dxa"/>
          </w:tcPr>
          <w:p w14:paraId="35E7248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7F70272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4AFF2448" w14:textId="77777777">
        <w:tc>
          <w:tcPr>
            <w:tcW w:w="770" w:type="dxa"/>
          </w:tcPr>
          <w:p w14:paraId="094B989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w:t>
            </w:r>
          </w:p>
        </w:tc>
        <w:tc>
          <w:tcPr>
            <w:tcW w:w="2192" w:type="dxa"/>
          </w:tcPr>
          <w:p w14:paraId="34299E3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Supplies and Materials</w:t>
            </w:r>
          </w:p>
        </w:tc>
        <w:tc>
          <w:tcPr>
            <w:tcW w:w="3535" w:type="dxa"/>
          </w:tcPr>
          <w:p w14:paraId="3BA86BA4"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4736587B"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0AED41BA"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604AA12B" w14:textId="77777777">
        <w:tc>
          <w:tcPr>
            <w:tcW w:w="770" w:type="dxa"/>
          </w:tcPr>
          <w:p w14:paraId="391FC25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26F317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EC95C00" w14:textId="77777777" w:rsidR="008C6A23" w:rsidRPr="006D6BE3" w:rsidRDefault="00000000">
            <w:pPr>
              <w:spacing w:after="0" w:line="360" w:lineRule="auto"/>
              <w:rPr>
                <w:rFonts w:ascii="Times New Roman" w:eastAsia="Times New Roman" w:hAnsi="Times New Roman"/>
                <w:sz w:val="24"/>
                <w:szCs w:val="24"/>
              </w:rPr>
            </w:pPr>
            <w:r w:rsidRPr="006D6BE3">
              <w:rPr>
                <w:rFonts w:ascii="Times New Roman" w:hAnsi="Times New Roman"/>
                <w:sz w:val="24"/>
                <w:szCs w:val="24"/>
              </w:rPr>
              <w:t>Pipes</w:t>
            </w:r>
          </w:p>
        </w:tc>
        <w:tc>
          <w:tcPr>
            <w:tcW w:w="1183" w:type="dxa"/>
          </w:tcPr>
          <w:p w14:paraId="1DDB479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005537C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19844D6" w14:textId="77777777">
        <w:tc>
          <w:tcPr>
            <w:tcW w:w="770" w:type="dxa"/>
          </w:tcPr>
          <w:p w14:paraId="2A15C57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0453C1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B1F6B11"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Gutters</w:t>
            </w:r>
          </w:p>
        </w:tc>
        <w:tc>
          <w:tcPr>
            <w:tcW w:w="1183" w:type="dxa"/>
          </w:tcPr>
          <w:p w14:paraId="1F5B38C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099EF13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FEA3AE5" w14:textId="77777777">
        <w:tc>
          <w:tcPr>
            <w:tcW w:w="770" w:type="dxa"/>
          </w:tcPr>
          <w:p w14:paraId="3995A3A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CB321D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F252FF5"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Pipe fittings</w:t>
            </w:r>
          </w:p>
        </w:tc>
        <w:tc>
          <w:tcPr>
            <w:tcW w:w="1183" w:type="dxa"/>
          </w:tcPr>
          <w:p w14:paraId="10ADAC7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1BDF84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03E8EA81" w14:textId="77777777">
        <w:tc>
          <w:tcPr>
            <w:tcW w:w="770" w:type="dxa"/>
          </w:tcPr>
          <w:p w14:paraId="77E2362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C43B97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D2F525E"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Accessory</w:t>
            </w:r>
          </w:p>
        </w:tc>
        <w:tc>
          <w:tcPr>
            <w:tcW w:w="1183" w:type="dxa"/>
          </w:tcPr>
          <w:p w14:paraId="6B7799D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6655C81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7CA0DD6C" w14:textId="77777777">
        <w:trPr>
          <w:trHeight w:val="90"/>
        </w:trPr>
        <w:tc>
          <w:tcPr>
            <w:tcW w:w="770" w:type="dxa"/>
          </w:tcPr>
          <w:p w14:paraId="1978FE6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1C571D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EAD2192"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Adhesives</w:t>
            </w:r>
          </w:p>
        </w:tc>
        <w:tc>
          <w:tcPr>
            <w:tcW w:w="1183" w:type="dxa"/>
          </w:tcPr>
          <w:p w14:paraId="72ED970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1FC8FD0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533AC437" w14:textId="77777777">
        <w:tc>
          <w:tcPr>
            <w:tcW w:w="770" w:type="dxa"/>
          </w:tcPr>
          <w:p w14:paraId="425B622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6D278E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375B307"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Sealant</w:t>
            </w:r>
          </w:p>
        </w:tc>
        <w:tc>
          <w:tcPr>
            <w:tcW w:w="1183" w:type="dxa"/>
          </w:tcPr>
          <w:p w14:paraId="2561DD5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367575F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855A679" w14:textId="77777777">
        <w:tc>
          <w:tcPr>
            <w:tcW w:w="770" w:type="dxa"/>
          </w:tcPr>
          <w:p w14:paraId="10866320"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E9580B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878C2C1"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Pipes</w:t>
            </w:r>
          </w:p>
        </w:tc>
        <w:tc>
          <w:tcPr>
            <w:tcW w:w="1183" w:type="dxa"/>
          </w:tcPr>
          <w:p w14:paraId="6BD435C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471F56E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12048D5" w14:textId="77777777">
        <w:tc>
          <w:tcPr>
            <w:tcW w:w="770" w:type="dxa"/>
          </w:tcPr>
          <w:p w14:paraId="28E03F8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DF21A80"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BEF6F07" w14:textId="77777777" w:rsidR="008C6A23" w:rsidRPr="006D6BE3" w:rsidRDefault="00000000">
            <w:pPr>
              <w:spacing w:after="23" w:line="360" w:lineRule="auto"/>
              <w:jc w:val="both"/>
              <w:rPr>
                <w:rFonts w:ascii="Times New Roman" w:hAnsi="Times New Roman"/>
                <w:sz w:val="24"/>
                <w:szCs w:val="24"/>
              </w:rPr>
            </w:pPr>
            <w:r w:rsidRPr="006D6BE3">
              <w:rPr>
                <w:rFonts w:ascii="Times New Roman" w:eastAsia="Times New Roman" w:hAnsi="Times New Roman"/>
                <w:sz w:val="24"/>
                <w:szCs w:val="24"/>
              </w:rPr>
              <w:t xml:space="preserve">Water filters </w:t>
            </w:r>
          </w:p>
        </w:tc>
        <w:tc>
          <w:tcPr>
            <w:tcW w:w="1183" w:type="dxa"/>
          </w:tcPr>
          <w:p w14:paraId="7B8320C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708E60B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33080FE" w14:textId="77777777">
        <w:tc>
          <w:tcPr>
            <w:tcW w:w="770" w:type="dxa"/>
          </w:tcPr>
          <w:p w14:paraId="6E96E7D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E485854"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8715DDE" w14:textId="77777777" w:rsidR="008C6A23" w:rsidRPr="006D6BE3" w:rsidRDefault="00000000">
            <w:pPr>
              <w:spacing w:after="23" w:line="360" w:lineRule="auto"/>
              <w:jc w:val="both"/>
              <w:rPr>
                <w:rFonts w:ascii="Times New Roman" w:hAnsi="Times New Roman"/>
                <w:sz w:val="24"/>
                <w:szCs w:val="24"/>
              </w:rPr>
            </w:pPr>
            <w:r w:rsidRPr="006D6BE3">
              <w:rPr>
                <w:rFonts w:ascii="Times New Roman" w:eastAsia="Times New Roman" w:hAnsi="Times New Roman"/>
                <w:sz w:val="24"/>
                <w:szCs w:val="24"/>
              </w:rPr>
              <w:t>Water pumps</w:t>
            </w:r>
          </w:p>
        </w:tc>
        <w:tc>
          <w:tcPr>
            <w:tcW w:w="1183" w:type="dxa"/>
          </w:tcPr>
          <w:p w14:paraId="202ACED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254DC2A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bl>
    <w:p w14:paraId="66D15654" w14:textId="77777777" w:rsidR="008C6A23" w:rsidRPr="006D6BE3" w:rsidRDefault="008C6A23">
      <w:pPr>
        <w:rPr>
          <w:rFonts w:ascii="Times New Roman" w:hAnsi="Times New Roman"/>
          <w:sz w:val="24"/>
          <w:szCs w:val="24"/>
        </w:rPr>
      </w:pPr>
    </w:p>
    <w:p w14:paraId="07E9CE5A" w14:textId="77777777" w:rsidR="008C6A23" w:rsidRPr="006D6BE3" w:rsidRDefault="008C6A23">
      <w:pPr>
        <w:kinsoku w:val="0"/>
        <w:overflowPunct w:val="0"/>
        <w:spacing w:before="12"/>
        <w:ind w:right="4820"/>
        <w:contextualSpacing/>
        <w:rPr>
          <w:rFonts w:ascii="Times New Roman" w:hAnsi="Times New Roman"/>
          <w:sz w:val="24"/>
          <w:szCs w:val="24"/>
        </w:rPr>
      </w:pPr>
    </w:p>
    <w:p w14:paraId="2F9E1382" w14:textId="77777777" w:rsidR="008C6A23" w:rsidRPr="006D6BE3" w:rsidRDefault="008C6A23">
      <w:pPr>
        <w:kinsoku w:val="0"/>
        <w:overflowPunct w:val="0"/>
        <w:spacing w:before="12"/>
        <w:ind w:right="4820"/>
        <w:contextualSpacing/>
        <w:rPr>
          <w:rFonts w:ascii="Times New Roman" w:hAnsi="Times New Roman"/>
          <w:sz w:val="24"/>
          <w:szCs w:val="24"/>
        </w:rPr>
      </w:pPr>
    </w:p>
    <w:p w14:paraId="5E5F40A2" w14:textId="77777777" w:rsidR="008C6A23" w:rsidRPr="006D6BE3" w:rsidRDefault="008C6A23">
      <w:pPr>
        <w:kinsoku w:val="0"/>
        <w:overflowPunct w:val="0"/>
        <w:spacing w:before="12"/>
        <w:ind w:right="4820"/>
        <w:contextualSpacing/>
        <w:rPr>
          <w:rFonts w:ascii="Times New Roman" w:hAnsi="Times New Roman"/>
          <w:sz w:val="24"/>
          <w:szCs w:val="24"/>
        </w:rPr>
      </w:pPr>
    </w:p>
    <w:p w14:paraId="073F81F6" w14:textId="77777777" w:rsidR="008C6A23" w:rsidRPr="006D6BE3" w:rsidRDefault="008C6A23">
      <w:pPr>
        <w:kinsoku w:val="0"/>
        <w:overflowPunct w:val="0"/>
        <w:spacing w:before="12"/>
        <w:ind w:right="4820"/>
        <w:contextualSpacing/>
        <w:rPr>
          <w:rFonts w:ascii="Times New Roman" w:hAnsi="Times New Roman"/>
          <w:sz w:val="24"/>
          <w:szCs w:val="24"/>
        </w:rPr>
      </w:pPr>
    </w:p>
    <w:p w14:paraId="2A697E8E" w14:textId="77777777" w:rsidR="008C6A23" w:rsidRPr="006D6BE3" w:rsidRDefault="008C6A23">
      <w:pPr>
        <w:kinsoku w:val="0"/>
        <w:overflowPunct w:val="0"/>
        <w:spacing w:before="12"/>
        <w:ind w:right="4820"/>
        <w:contextualSpacing/>
        <w:rPr>
          <w:rFonts w:ascii="Times New Roman" w:hAnsi="Times New Roman"/>
          <w:sz w:val="24"/>
          <w:szCs w:val="24"/>
        </w:rPr>
      </w:pPr>
    </w:p>
    <w:p w14:paraId="2C28CC4D" w14:textId="77777777" w:rsidR="008C6A23" w:rsidRPr="006D6BE3" w:rsidRDefault="008C6A23">
      <w:pPr>
        <w:kinsoku w:val="0"/>
        <w:overflowPunct w:val="0"/>
        <w:spacing w:before="12"/>
        <w:ind w:right="4820"/>
        <w:contextualSpacing/>
        <w:rPr>
          <w:rFonts w:ascii="Times New Roman" w:hAnsi="Times New Roman"/>
          <w:sz w:val="24"/>
          <w:szCs w:val="24"/>
        </w:rPr>
      </w:pPr>
    </w:p>
    <w:p w14:paraId="34328116" w14:textId="77777777" w:rsidR="008C6A23" w:rsidRPr="006D6BE3" w:rsidRDefault="008C6A23">
      <w:pPr>
        <w:kinsoku w:val="0"/>
        <w:overflowPunct w:val="0"/>
        <w:spacing w:before="12"/>
        <w:ind w:right="4820"/>
        <w:contextualSpacing/>
        <w:rPr>
          <w:rFonts w:ascii="Times New Roman" w:hAnsi="Times New Roman"/>
          <w:sz w:val="24"/>
          <w:szCs w:val="24"/>
        </w:rPr>
      </w:pPr>
    </w:p>
    <w:p w14:paraId="108EFE0A" w14:textId="77777777" w:rsidR="008C6A23" w:rsidRPr="006D6BE3" w:rsidRDefault="008C6A23">
      <w:pPr>
        <w:kinsoku w:val="0"/>
        <w:overflowPunct w:val="0"/>
        <w:spacing w:before="12"/>
        <w:ind w:right="4820"/>
        <w:contextualSpacing/>
        <w:rPr>
          <w:rFonts w:ascii="Times New Roman" w:hAnsi="Times New Roman"/>
          <w:sz w:val="24"/>
          <w:szCs w:val="24"/>
        </w:rPr>
      </w:pPr>
    </w:p>
    <w:p w14:paraId="58B47F54" w14:textId="77777777" w:rsidR="008C6A23" w:rsidRPr="006D6BE3" w:rsidRDefault="008C6A23">
      <w:pPr>
        <w:kinsoku w:val="0"/>
        <w:overflowPunct w:val="0"/>
        <w:spacing w:before="12"/>
        <w:ind w:right="4820"/>
        <w:contextualSpacing/>
        <w:rPr>
          <w:rFonts w:ascii="Times New Roman" w:hAnsi="Times New Roman"/>
          <w:sz w:val="24"/>
          <w:szCs w:val="24"/>
        </w:rPr>
      </w:pPr>
    </w:p>
    <w:p w14:paraId="1F858E1D" w14:textId="77777777" w:rsidR="008C6A23" w:rsidRPr="006D6BE3" w:rsidRDefault="008C6A23">
      <w:pPr>
        <w:kinsoku w:val="0"/>
        <w:overflowPunct w:val="0"/>
        <w:spacing w:before="12"/>
        <w:ind w:right="4820"/>
        <w:contextualSpacing/>
        <w:rPr>
          <w:rFonts w:ascii="Times New Roman" w:hAnsi="Times New Roman"/>
          <w:sz w:val="24"/>
          <w:szCs w:val="24"/>
        </w:rPr>
      </w:pPr>
    </w:p>
    <w:p w14:paraId="61A9A4C8" w14:textId="77777777" w:rsidR="008C6A23" w:rsidRPr="006D6BE3" w:rsidRDefault="008C6A23">
      <w:pPr>
        <w:kinsoku w:val="0"/>
        <w:overflowPunct w:val="0"/>
        <w:spacing w:before="12"/>
        <w:ind w:right="4820"/>
        <w:contextualSpacing/>
        <w:rPr>
          <w:rFonts w:ascii="Times New Roman" w:hAnsi="Times New Roman"/>
          <w:sz w:val="24"/>
          <w:szCs w:val="24"/>
        </w:rPr>
      </w:pPr>
    </w:p>
    <w:p w14:paraId="442379FA" w14:textId="77777777" w:rsidR="008C6A23" w:rsidRPr="006D6BE3" w:rsidRDefault="008C6A23">
      <w:pPr>
        <w:kinsoku w:val="0"/>
        <w:overflowPunct w:val="0"/>
        <w:spacing w:before="12"/>
        <w:ind w:right="4820"/>
        <w:contextualSpacing/>
        <w:rPr>
          <w:rFonts w:ascii="Times New Roman" w:hAnsi="Times New Roman"/>
          <w:sz w:val="24"/>
          <w:szCs w:val="24"/>
        </w:rPr>
      </w:pPr>
    </w:p>
    <w:p w14:paraId="200B4630" w14:textId="77777777" w:rsidR="008C6A23" w:rsidRPr="006D6BE3" w:rsidRDefault="008C6A23">
      <w:pPr>
        <w:kinsoku w:val="0"/>
        <w:overflowPunct w:val="0"/>
        <w:spacing w:before="12"/>
        <w:ind w:right="4820"/>
        <w:contextualSpacing/>
        <w:rPr>
          <w:rFonts w:ascii="Times New Roman" w:hAnsi="Times New Roman"/>
          <w:sz w:val="24"/>
          <w:szCs w:val="24"/>
        </w:rPr>
      </w:pPr>
    </w:p>
    <w:p w14:paraId="6B905529" w14:textId="77777777" w:rsidR="008C6A23" w:rsidRPr="006D6BE3" w:rsidRDefault="008C6A23">
      <w:pPr>
        <w:kinsoku w:val="0"/>
        <w:overflowPunct w:val="0"/>
        <w:spacing w:before="12"/>
        <w:ind w:right="4820"/>
        <w:contextualSpacing/>
        <w:rPr>
          <w:rFonts w:ascii="Times New Roman" w:hAnsi="Times New Roman"/>
          <w:sz w:val="24"/>
          <w:szCs w:val="24"/>
        </w:rPr>
      </w:pPr>
    </w:p>
    <w:p w14:paraId="1B1FE8CD" w14:textId="77777777" w:rsidR="008C6A23" w:rsidRPr="006D6BE3" w:rsidRDefault="008C6A23">
      <w:pPr>
        <w:kinsoku w:val="0"/>
        <w:overflowPunct w:val="0"/>
        <w:spacing w:before="12"/>
        <w:ind w:right="4820"/>
        <w:contextualSpacing/>
        <w:rPr>
          <w:rFonts w:ascii="Times New Roman" w:hAnsi="Times New Roman"/>
          <w:sz w:val="24"/>
          <w:szCs w:val="24"/>
        </w:rPr>
      </w:pPr>
    </w:p>
    <w:p w14:paraId="3232D152" w14:textId="77777777" w:rsidR="008C6A23" w:rsidRPr="006D6BE3" w:rsidRDefault="008C6A23">
      <w:pPr>
        <w:kinsoku w:val="0"/>
        <w:overflowPunct w:val="0"/>
        <w:spacing w:before="12"/>
        <w:ind w:right="4820"/>
        <w:contextualSpacing/>
        <w:rPr>
          <w:rFonts w:ascii="Times New Roman" w:hAnsi="Times New Roman"/>
          <w:sz w:val="24"/>
          <w:szCs w:val="24"/>
        </w:rPr>
      </w:pPr>
    </w:p>
    <w:p w14:paraId="62951040" w14:textId="77777777" w:rsidR="008C6A23" w:rsidRPr="006D6BE3" w:rsidRDefault="008C6A23">
      <w:pPr>
        <w:kinsoku w:val="0"/>
        <w:overflowPunct w:val="0"/>
        <w:spacing w:before="12"/>
        <w:ind w:right="4820"/>
        <w:contextualSpacing/>
        <w:rPr>
          <w:rFonts w:ascii="Times New Roman" w:hAnsi="Times New Roman"/>
          <w:sz w:val="24"/>
          <w:szCs w:val="24"/>
        </w:rPr>
      </w:pPr>
    </w:p>
    <w:p w14:paraId="0B9D62CF" w14:textId="77777777" w:rsidR="008C6A23" w:rsidRPr="006D6BE3" w:rsidRDefault="008C6A23">
      <w:pPr>
        <w:kinsoku w:val="0"/>
        <w:overflowPunct w:val="0"/>
        <w:spacing w:before="12"/>
        <w:ind w:right="4820"/>
        <w:contextualSpacing/>
        <w:rPr>
          <w:rFonts w:ascii="Times New Roman" w:hAnsi="Times New Roman"/>
          <w:sz w:val="24"/>
          <w:szCs w:val="24"/>
        </w:rPr>
      </w:pPr>
    </w:p>
    <w:p w14:paraId="2FE466D5" w14:textId="77777777" w:rsidR="008C6A23" w:rsidRPr="006D6BE3" w:rsidRDefault="008C6A23">
      <w:pPr>
        <w:rPr>
          <w:rFonts w:ascii="Times New Roman" w:hAnsi="Times New Roman"/>
          <w:sz w:val="24"/>
          <w:szCs w:val="24"/>
        </w:rPr>
      </w:pPr>
    </w:p>
    <w:p w14:paraId="6849C5BB" w14:textId="77777777" w:rsidR="008C6A23" w:rsidRPr="006D6BE3" w:rsidRDefault="008C6A23">
      <w:pPr>
        <w:rPr>
          <w:rFonts w:ascii="Times New Roman" w:hAnsi="Times New Roman"/>
          <w:sz w:val="24"/>
          <w:szCs w:val="24"/>
        </w:rPr>
      </w:pPr>
    </w:p>
    <w:p w14:paraId="7133744B" w14:textId="77777777" w:rsidR="008C6A23" w:rsidRPr="006D6BE3" w:rsidRDefault="008C6A23">
      <w:pPr>
        <w:rPr>
          <w:rFonts w:ascii="Times New Roman" w:hAnsi="Times New Roman"/>
          <w:sz w:val="24"/>
          <w:szCs w:val="24"/>
        </w:rPr>
      </w:pPr>
    </w:p>
    <w:p w14:paraId="5E014786" w14:textId="77777777" w:rsidR="008C6A23" w:rsidRPr="006D6BE3" w:rsidRDefault="00000000">
      <w:pPr>
        <w:spacing w:after="0" w:line="240" w:lineRule="auto"/>
        <w:rPr>
          <w:rFonts w:ascii="Times New Roman" w:hAnsi="Times New Roman"/>
          <w:b/>
          <w:bCs/>
          <w:iCs/>
          <w:sz w:val="24"/>
          <w:szCs w:val="24"/>
        </w:rPr>
      </w:pPr>
      <w:bookmarkStart w:id="52" w:name="_Toc194590886"/>
      <w:bookmarkStart w:id="53" w:name="_Toc194584557"/>
      <w:r w:rsidRPr="006D6BE3">
        <w:rPr>
          <w:rFonts w:ascii="Times New Roman" w:hAnsi="Times New Roman"/>
          <w:sz w:val="24"/>
          <w:szCs w:val="24"/>
        </w:rPr>
        <w:br w:type="page"/>
      </w:r>
    </w:p>
    <w:p w14:paraId="7221B745" w14:textId="3AA3FE3C" w:rsidR="008C6A23" w:rsidRPr="006D6BE3" w:rsidRDefault="00000000">
      <w:pPr>
        <w:pStyle w:val="Heading2"/>
        <w:rPr>
          <w:sz w:val="24"/>
        </w:rPr>
      </w:pPr>
      <w:bookmarkStart w:id="54" w:name="_Toc197035104"/>
      <w:r w:rsidRPr="006D6BE3">
        <w:rPr>
          <w:sz w:val="24"/>
        </w:rPr>
        <w:lastRenderedPageBreak/>
        <w:t xml:space="preserve">RAINWATER HARVESTING SYSTEM </w:t>
      </w:r>
      <w:bookmarkEnd w:id="52"/>
      <w:bookmarkEnd w:id="53"/>
      <w:r w:rsidR="00507F0D">
        <w:rPr>
          <w:sz w:val="24"/>
        </w:rPr>
        <w:t>I</w:t>
      </w:r>
      <w:bookmarkEnd w:id="54"/>
    </w:p>
    <w:p w14:paraId="1280B8DF" w14:textId="77777777" w:rsidR="008C6A23" w:rsidRPr="006D6BE3" w:rsidRDefault="008C6A23">
      <w:pPr>
        <w:spacing w:after="0"/>
        <w:jc w:val="both"/>
        <w:rPr>
          <w:rFonts w:ascii="Times New Roman" w:hAnsi="Times New Roman"/>
          <w:b/>
          <w:sz w:val="24"/>
          <w:szCs w:val="24"/>
          <w:lang w:val="en-ZA"/>
        </w:rPr>
      </w:pPr>
    </w:p>
    <w:p w14:paraId="6F40FE94" w14:textId="5AE5EA00"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 xml:space="preserve">UNIT CODE: </w:t>
      </w:r>
      <w:r w:rsidRPr="006D6BE3">
        <w:rPr>
          <w:rFonts w:ascii="Times New Roman" w:hAnsi="Times New Roman"/>
          <w:b/>
          <w:sz w:val="24"/>
          <w:szCs w:val="24"/>
        </w:rPr>
        <w:t>0732 351 0</w:t>
      </w:r>
      <w:r w:rsidR="002A1F9E" w:rsidRPr="006D6BE3">
        <w:rPr>
          <w:rFonts w:ascii="Times New Roman" w:hAnsi="Times New Roman"/>
          <w:b/>
          <w:sz w:val="24"/>
          <w:szCs w:val="24"/>
        </w:rPr>
        <w:t>6</w:t>
      </w:r>
      <w:r w:rsidRPr="006D6BE3">
        <w:rPr>
          <w:rFonts w:ascii="Times New Roman" w:hAnsi="Times New Roman"/>
          <w:b/>
          <w:sz w:val="24"/>
          <w:szCs w:val="24"/>
        </w:rPr>
        <w:t>A</w:t>
      </w:r>
    </w:p>
    <w:p w14:paraId="2B735D1E" w14:textId="77777777" w:rsidR="008C6A23" w:rsidRPr="006D6BE3" w:rsidRDefault="008C6A23">
      <w:pPr>
        <w:spacing w:after="0"/>
        <w:jc w:val="both"/>
        <w:rPr>
          <w:rFonts w:ascii="Times New Roman" w:hAnsi="Times New Roman"/>
          <w:b/>
          <w:sz w:val="24"/>
          <w:szCs w:val="24"/>
          <w:lang w:val="en-ZA"/>
        </w:rPr>
      </w:pPr>
    </w:p>
    <w:p w14:paraId="03C80A5D" w14:textId="77777777" w:rsidR="008C6A23" w:rsidRPr="006D6BE3" w:rsidRDefault="00000000">
      <w:pPr>
        <w:spacing w:after="0"/>
        <w:jc w:val="both"/>
        <w:rPr>
          <w:rFonts w:ascii="Times New Roman" w:hAnsi="Times New Roman"/>
          <w:sz w:val="24"/>
          <w:szCs w:val="24"/>
          <w:lang w:val="en-ZA"/>
        </w:rPr>
      </w:pPr>
      <w:r w:rsidRPr="006D6BE3">
        <w:rPr>
          <w:rFonts w:ascii="Times New Roman" w:hAnsi="Times New Roman"/>
          <w:b/>
          <w:sz w:val="24"/>
          <w:szCs w:val="24"/>
          <w:lang w:val="en-ZA"/>
        </w:rPr>
        <w:t xml:space="preserve">UNIT DURATION: </w:t>
      </w:r>
      <w:r w:rsidRPr="006D6BE3">
        <w:rPr>
          <w:rFonts w:ascii="Times New Roman" w:hAnsi="Times New Roman"/>
          <w:sz w:val="24"/>
          <w:szCs w:val="24"/>
          <w:lang w:val="en-ZA"/>
        </w:rPr>
        <w:t>80</w:t>
      </w:r>
      <w:r w:rsidRPr="006D6BE3">
        <w:rPr>
          <w:rFonts w:ascii="Times New Roman" w:hAnsi="Times New Roman"/>
          <w:b/>
          <w:sz w:val="24"/>
          <w:szCs w:val="24"/>
          <w:lang w:val="en-ZA"/>
        </w:rPr>
        <w:t xml:space="preserve"> </w:t>
      </w:r>
      <w:r w:rsidRPr="006D6BE3">
        <w:rPr>
          <w:rFonts w:ascii="Times New Roman" w:hAnsi="Times New Roman"/>
          <w:sz w:val="24"/>
          <w:szCs w:val="24"/>
          <w:lang w:val="en-ZA"/>
        </w:rPr>
        <w:t>Hours</w:t>
      </w:r>
    </w:p>
    <w:p w14:paraId="2C4249AF" w14:textId="77777777" w:rsidR="008C6A23" w:rsidRPr="006D6BE3" w:rsidRDefault="008C6A23">
      <w:pPr>
        <w:spacing w:after="0"/>
        <w:jc w:val="both"/>
        <w:rPr>
          <w:rFonts w:ascii="Times New Roman" w:hAnsi="Times New Roman"/>
          <w:sz w:val="24"/>
          <w:szCs w:val="24"/>
          <w:lang w:val="en-ZA"/>
        </w:rPr>
      </w:pPr>
    </w:p>
    <w:p w14:paraId="06118563" w14:textId="77777777" w:rsidR="008C6A23" w:rsidRPr="006D6BE3" w:rsidRDefault="00000000">
      <w:pPr>
        <w:rPr>
          <w:rFonts w:ascii="Times New Roman" w:hAnsi="Times New Roman"/>
          <w:b/>
          <w:sz w:val="24"/>
          <w:szCs w:val="24"/>
          <w:lang w:val="en-ZA"/>
        </w:rPr>
      </w:pPr>
      <w:r w:rsidRPr="006D6BE3">
        <w:rPr>
          <w:rFonts w:ascii="Times New Roman" w:hAnsi="Times New Roman"/>
          <w:b/>
          <w:sz w:val="24"/>
          <w:szCs w:val="24"/>
          <w:lang w:val="en-ZA"/>
        </w:rPr>
        <w:t>Relationship to Occupational Standards</w:t>
      </w:r>
    </w:p>
    <w:p w14:paraId="6936CD07" w14:textId="03243CF9" w:rsidR="008C6A23" w:rsidRPr="006D6BE3" w:rsidRDefault="00000000">
      <w:pPr>
        <w:rPr>
          <w:rFonts w:ascii="Times New Roman" w:hAnsi="Times New Roman"/>
          <w:b/>
          <w:sz w:val="24"/>
          <w:szCs w:val="24"/>
        </w:rPr>
      </w:pPr>
      <w:r w:rsidRPr="006D6BE3">
        <w:rPr>
          <w:rFonts w:ascii="Times New Roman" w:hAnsi="Times New Roman"/>
          <w:sz w:val="24"/>
          <w:szCs w:val="24"/>
        </w:rPr>
        <w:t>This unit addresses the Unit of Competency</w:t>
      </w:r>
      <w:r w:rsidRPr="006D6BE3">
        <w:rPr>
          <w:rFonts w:ascii="Times New Roman" w:hAnsi="Times New Roman"/>
          <w:b/>
          <w:sz w:val="24"/>
          <w:szCs w:val="24"/>
          <w:lang w:val="en-ZA"/>
        </w:rPr>
        <w:t>:</w:t>
      </w:r>
      <w:bookmarkStart w:id="55" w:name="_Toc165977887"/>
      <w:r w:rsidRPr="006D6BE3">
        <w:rPr>
          <w:rFonts w:ascii="Times New Roman" w:hAnsi="Times New Roman"/>
          <w:b/>
          <w:sz w:val="24"/>
          <w:szCs w:val="24"/>
        </w:rPr>
        <w:t xml:space="preserve"> </w:t>
      </w:r>
      <w:r w:rsidR="00776BB0" w:rsidRPr="006D6BE3">
        <w:rPr>
          <w:rFonts w:ascii="Times New Roman" w:hAnsi="Times New Roman"/>
          <w:b/>
          <w:sz w:val="24"/>
          <w:szCs w:val="24"/>
        </w:rPr>
        <w:t xml:space="preserve">Install </w:t>
      </w:r>
      <w:r w:rsidRPr="006D6BE3">
        <w:rPr>
          <w:rFonts w:ascii="Times New Roman" w:hAnsi="Times New Roman"/>
          <w:b/>
          <w:sz w:val="24"/>
          <w:szCs w:val="24"/>
        </w:rPr>
        <w:t>Rainwater harvesting system</w:t>
      </w:r>
      <w:bookmarkEnd w:id="55"/>
      <w:r w:rsidR="00507F0D">
        <w:rPr>
          <w:rFonts w:ascii="Times New Roman" w:hAnsi="Times New Roman"/>
          <w:b/>
          <w:sz w:val="24"/>
          <w:szCs w:val="24"/>
        </w:rPr>
        <w:t xml:space="preserve"> I</w:t>
      </w:r>
      <w:r w:rsidRPr="006D6BE3">
        <w:rPr>
          <w:rFonts w:ascii="Times New Roman" w:hAnsi="Times New Roman"/>
          <w:b/>
          <w:sz w:val="24"/>
          <w:szCs w:val="24"/>
        </w:rPr>
        <w:t>.</w:t>
      </w:r>
    </w:p>
    <w:p w14:paraId="766469DE" w14:textId="77777777" w:rsidR="008C6A23" w:rsidRPr="006D6BE3" w:rsidRDefault="008C6A23">
      <w:pPr>
        <w:spacing w:after="0"/>
        <w:jc w:val="both"/>
        <w:rPr>
          <w:rFonts w:ascii="Times New Roman" w:hAnsi="Times New Roman"/>
          <w:sz w:val="24"/>
          <w:szCs w:val="24"/>
          <w:lang w:val="en-ZA"/>
        </w:rPr>
      </w:pPr>
    </w:p>
    <w:p w14:paraId="053E722C"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UNIT DESCRIPTION</w:t>
      </w:r>
    </w:p>
    <w:p w14:paraId="62A14B9D" w14:textId="77777777" w:rsidR="00507F0D" w:rsidRPr="00507F0D" w:rsidRDefault="00507F0D" w:rsidP="00507F0D">
      <w:pPr>
        <w:spacing w:after="0"/>
        <w:jc w:val="both"/>
        <w:rPr>
          <w:rFonts w:ascii="Times New Roman" w:hAnsi="Times New Roman"/>
          <w:b/>
          <w:sz w:val="24"/>
          <w:szCs w:val="24"/>
          <w:lang w:val="en-ZA"/>
        </w:rPr>
      </w:pPr>
      <w:r w:rsidRPr="00507F0D">
        <w:rPr>
          <w:rFonts w:ascii="Times New Roman" w:hAnsi="Times New Roman"/>
          <w:sz w:val="24"/>
          <w:szCs w:val="24"/>
        </w:rPr>
        <w:t>This unit specifies the competencies required to install rainwater harvesting system. It involves preparing rainwater harvesting schematic drawing, costing rainwater harvesting system materials &amp; supplies, fabricating rainwater goods, installing rain water goods, testing rainwater system and maintaining rain water harvesting system.</w:t>
      </w:r>
    </w:p>
    <w:p w14:paraId="7603F6FD" w14:textId="77777777" w:rsidR="00D8397E" w:rsidRPr="006D6BE3" w:rsidRDefault="00D8397E">
      <w:pPr>
        <w:spacing w:after="0"/>
        <w:jc w:val="both"/>
        <w:rPr>
          <w:rFonts w:ascii="Times New Roman" w:hAnsi="Times New Roman"/>
          <w:b/>
          <w:sz w:val="24"/>
          <w:szCs w:val="24"/>
          <w:lang w:val="en-ZA"/>
        </w:rPr>
      </w:pPr>
    </w:p>
    <w:p w14:paraId="142F44A5" w14:textId="61F7AF11"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Summary of Learning Outcomes</w:t>
      </w:r>
    </w:p>
    <w:p w14:paraId="4BA4BD2D" w14:textId="77777777" w:rsidR="008C6A23" w:rsidRPr="006D6BE3" w:rsidRDefault="008C6A23">
      <w:pPr>
        <w:spacing w:after="0"/>
        <w:jc w:val="both"/>
        <w:rPr>
          <w:rFonts w:ascii="Times New Roman" w:hAnsi="Times New Roman"/>
          <w:b/>
          <w:sz w:val="24"/>
          <w:szCs w:val="24"/>
          <w:lang w:val="en-ZA"/>
        </w:rPr>
      </w:pPr>
    </w:p>
    <w:tbl>
      <w:tblPr>
        <w:tblStyle w:val="TableGrid"/>
        <w:tblW w:w="0" w:type="auto"/>
        <w:tblInd w:w="137" w:type="dxa"/>
        <w:tblLook w:val="04A0" w:firstRow="1" w:lastRow="0" w:firstColumn="1" w:lastColumn="0" w:noHBand="0" w:noVBand="1"/>
      </w:tblPr>
      <w:tblGrid>
        <w:gridCol w:w="1914"/>
        <w:gridCol w:w="4869"/>
        <w:gridCol w:w="2096"/>
      </w:tblGrid>
      <w:tr w:rsidR="008C6A23" w:rsidRPr="006D6BE3" w14:paraId="0356E87E" w14:textId="77777777" w:rsidTr="00D8397E">
        <w:tc>
          <w:tcPr>
            <w:tcW w:w="1914" w:type="dxa"/>
          </w:tcPr>
          <w:p w14:paraId="09FA557F" w14:textId="77777777" w:rsidR="008C6A23" w:rsidRPr="006D6BE3" w:rsidRDefault="00000000">
            <w:pPr>
              <w:rPr>
                <w:rFonts w:ascii="Times New Roman" w:hAnsi="Times New Roman"/>
                <w:sz w:val="24"/>
                <w:szCs w:val="24"/>
              </w:rPr>
            </w:pPr>
            <w:r w:rsidRPr="006D6BE3">
              <w:rPr>
                <w:rFonts w:ascii="Times New Roman" w:hAnsi="Times New Roman"/>
                <w:sz w:val="24"/>
                <w:szCs w:val="24"/>
              </w:rPr>
              <w:t>S.NO</w:t>
            </w:r>
          </w:p>
        </w:tc>
        <w:tc>
          <w:tcPr>
            <w:tcW w:w="4869" w:type="dxa"/>
          </w:tcPr>
          <w:p w14:paraId="63AE9D0F" w14:textId="77777777" w:rsidR="008C6A23" w:rsidRPr="006D6BE3" w:rsidRDefault="00000000">
            <w:pPr>
              <w:rPr>
                <w:rFonts w:ascii="Times New Roman" w:hAnsi="Times New Roman"/>
                <w:sz w:val="24"/>
                <w:szCs w:val="24"/>
              </w:rPr>
            </w:pPr>
            <w:r w:rsidRPr="006D6BE3">
              <w:rPr>
                <w:rFonts w:ascii="Times New Roman" w:hAnsi="Times New Roman"/>
                <w:sz w:val="24"/>
                <w:szCs w:val="24"/>
              </w:rPr>
              <w:t xml:space="preserve">LEARNING OUTCOME </w:t>
            </w:r>
          </w:p>
        </w:tc>
        <w:tc>
          <w:tcPr>
            <w:tcW w:w="2096" w:type="dxa"/>
          </w:tcPr>
          <w:p w14:paraId="3CCC43EE" w14:textId="77777777" w:rsidR="008C6A23" w:rsidRPr="006D6BE3" w:rsidRDefault="00000000">
            <w:pPr>
              <w:rPr>
                <w:rFonts w:ascii="Times New Roman" w:hAnsi="Times New Roman"/>
                <w:sz w:val="24"/>
                <w:szCs w:val="24"/>
              </w:rPr>
            </w:pPr>
            <w:r w:rsidRPr="006D6BE3">
              <w:rPr>
                <w:rFonts w:ascii="Times New Roman" w:hAnsi="Times New Roman"/>
                <w:sz w:val="24"/>
                <w:szCs w:val="24"/>
              </w:rPr>
              <w:t>DURATION(HRS)</w:t>
            </w:r>
          </w:p>
        </w:tc>
      </w:tr>
      <w:tr w:rsidR="008C6A23" w:rsidRPr="006D6BE3" w14:paraId="232D6482" w14:textId="77777777" w:rsidTr="00D8397E">
        <w:tc>
          <w:tcPr>
            <w:tcW w:w="1914" w:type="dxa"/>
          </w:tcPr>
          <w:p w14:paraId="3821D3E2" w14:textId="77777777" w:rsidR="008C6A23" w:rsidRPr="006D6BE3" w:rsidRDefault="008C6A23">
            <w:pPr>
              <w:pStyle w:val="ListParagraph"/>
              <w:numPr>
                <w:ilvl w:val="0"/>
                <w:numId w:val="54"/>
              </w:numPr>
              <w:rPr>
                <w:szCs w:val="24"/>
              </w:rPr>
            </w:pPr>
          </w:p>
        </w:tc>
        <w:tc>
          <w:tcPr>
            <w:tcW w:w="4869" w:type="dxa"/>
          </w:tcPr>
          <w:p w14:paraId="04CA6217" w14:textId="77777777" w:rsidR="008C6A23" w:rsidRPr="006D6BE3" w:rsidRDefault="00000000">
            <w:pPr>
              <w:rPr>
                <w:rFonts w:ascii="Times New Roman" w:hAnsi="Times New Roman"/>
                <w:sz w:val="24"/>
                <w:szCs w:val="24"/>
              </w:rPr>
            </w:pPr>
            <w:r w:rsidRPr="006D6BE3">
              <w:rPr>
                <w:rFonts w:ascii="Times New Roman" w:hAnsi="Times New Roman"/>
                <w:sz w:val="24"/>
                <w:szCs w:val="24"/>
              </w:rPr>
              <w:t>Prepare rainwater harvesting schematic drawing</w:t>
            </w:r>
          </w:p>
        </w:tc>
        <w:tc>
          <w:tcPr>
            <w:tcW w:w="2096" w:type="dxa"/>
          </w:tcPr>
          <w:p w14:paraId="6321CFCA" w14:textId="77777777" w:rsidR="008C6A23" w:rsidRPr="006D6BE3" w:rsidRDefault="00000000" w:rsidP="007F616E">
            <w:pPr>
              <w:jc w:val="center"/>
              <w:rPr>
                <w:rFonts w:ascii="Times New Roman" w:hAnsi="Times New Roman"/>
                <w:sz w:val="24"/>
                <w:szCs w:val="24"/>
              </w:rPr>
            </w:pPr>
            <w:r w:rsidRPr="006D6BE3">
              <w:rPr>
                <w:rFonts w:ascii="Times New Roman" w:hAnsi="Times New Roman"/>
                <w:sz w:val="24"/>
                <w:szCs w:val="24"/>
              </w:rPr>
              <w:t>10</w:t>
            </w:r>
          </w:p>
        </w:tc>
      </w:tr>
      <w:tr w:rsidR="008C6A23" w:rsidRPr="006D6BE3" w14:paraId="2156A445" w14:textId="77777777" w:rsidTr="00D8397E">
        <w:tc>
          <w:tcPr>
            <w:tcW w:w="1914" w:type="dxa"/>
          </w:tcPr>
          <w:p w14:paraId="1F7586D3" w14:textId="77777777" w:rsidR="008C6A23" w:rsidRPr="006D6BE3" w:rsidRDefault="008C6A23">
            <w:pPr>
              <w:pStyle w:val="ListParagraph"/>
              <w:numPr>
                <w:ilvl w:val="0"/>
                <w:numId w:val="54"/>
              </w:numPr>
              <w:rPr>
                <w:szCs w:val="24"/>
              </w:rPr>
            </w:pPr>
          </w:p>
        </w:tc>
        <w:tc>
          <w:tcPr>
            <w:tcW w:w="4869" w:type="dxa"/>
          </w:tcPr>
          <w:p w14:paraId="7AC21DF2" w14:textId="77777777" w:rsidR="008C6A23" w:rsidRPr="006D6BE3" w:rsidRDefault="00000000">
            <w:pPr>
              <w:rPr>
                <w:rFonts w:ascii="Times New Roman" w:hAnsi="Times New Roman"/>
                <w:sz w:val="24"/>
                <w:szCs w:val="24"/>
              </w:rPr>
            </w:pPr>
            <w:r w:rsidRPr="006D6BE3">
              <w:rPr>
                <w:rFonts w:ascii="Times New Roman" w:hAnsi="Times New Roman"/>
                <w:sz w:val="24"/>
                <w:szCs w:val="24"/>
              </w:rPr>
              <w:t xml:space="preserve">Cost rainwater harvesting system materials &amp; supplies </w:t>
            </w:r>
          </w:p>
        </w:tc>
        <w:tc>
          <w:tcPr>
            <w:tcW w:w="2096" w:type="dxa"/>
          </w:tcPr>
          <w:p w14:paraId="0403D031" w14:textId="77777777" w:rsidR="008C6A23" w:rsidRPr="006D6BE3" w:rsidRDefault="00000000" w:rsidP="007F616E">
            <w:pPr>
              <w:jc w:val="center"/>
              <w:rPr>
                <w:rFonts w:ascii="Times New Roman" w:hAnsi="Times New Roman"/>
                <w:sz w:val="24"/>
                <w:szCs w:val="24"/>
              </w:rPr>
            </w:pPr>
            <w:r w:rsidRPr="006D6BE3">
              <w:rPr>
                <w:rFonts w:ascii="Times New Roman" w:hAnsi="Times New Roman"/>
                <w:sz w:val="24"/>
                <w:szCs w:val="24"/>
              </w:rPr>
              <w:t>10</w:t>
            </w:r>
          </w:p>
        </w:tc>
      </w:tr>
      <w:tr w:rsidR="008C6A23" w:rsidRPr="006D6BE3" w14:paraId="004798F2" w14:textId="77777777" w:rsidTr="00D8397E">
        <w:tc>
          <w:tcPr>
            <w:tcW w:w="1914" w:type="dxa"/>
          </w:tcPr>
          <w:p w14:paraId="13E8B4F3" w14:textId="77777777" w:rsidR="008C6A23" w:rsidRPr="006D6BE3" w:rsidRDefault="008C6A23">
            <w:pPr>
              <w:pStyle w:val="ListParagraph"/>
              <w:numPr>
                <w:ilvl w:val="0"/>
                <w:numId w:val="54"/>
              </w:numPr>
              <w:rPr>
                <w:rFonts w:eastAsia="Times New Roman"/>
                <w:szCs w:val="24"/>
              </w:rPr>
            </w:pPr>
          </w:p>
        </w:tc>
        <w:tc>
          <w:tcPr>
            <w:tcW w:w="4869" w:type="dxa"/>
          </w:tcPr>
          <w:p w14:paraId="6172857F"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Fabricate rainwater goods</w:t>
            </w:r>
          </w:p>
        </w:tc>
        <w:tc>
          <w:tcPr>
            <w:tcW w:w="2096" w:type="dxa"/>
          </w:tcPr>
          <w:p w14:paraId="01785453" w14:textId="77777777" w:rsidR="008C6A23" w:rsidRPr="006D6BE3" w:rsidRDefault="00000000" w:rsidP="007F616E">
            <w:pPr>
              <w:jc w:val="center"/>
              <w:rPr>
                <w:rFonts w:ascii="Times New Roman" w:eastAsia="Times New Roman" w:hAnsi="Times New Roman"/>
                <w:sz w:val="24"/>
                <w:szCs w:val="24"/>
              </w:rPr>
            </w:pPr>
            <w:r w:rsidRPr="006D6BE3">
              <w:rPr>
                <w:rFonts w:ascii="Times New Roman" w:eastAsia="Times New Roman" w:hAnsi="Times New Roman"/>
                <w:sz w:val="24"/>
                <w:szCs w:val="24"/>
              </w:rPr>
              <w:t>20</w:t>
            </w:r>
          </w:p>
        </w:tc>
      </w:tr>
      <w:tr w:rsidR="008C6A23" w:rsidRPr="006D6BE3" w14:paraId="14F5BCC3" w14:textId="77777777" w:rsidTr="00D8397E">
        <w:tc>
          <w:tcPr>
            <w:tcW w:w="1914" w:type="dxa"/>
          </w:tcPr>
          <w:p w14:paraId="55C33682" w14:textId="77777777" w:rsidR="008C6A23" w:rsidRPr="006D6BE3" w:rsidRDefault="008C6A23">
            <w:pPr>
              <w:pStyle w:val="ListParagraph"/>
              <w:numPr>
                <w:ilvl w:val="0"/>
                <w:numId w:val="54"/>
              </w:numPr>
              <w:rPr>
                <w:szCs w:val="24"/>
              </w:rPr>
            </w:pPr>
          </w:p>
        </w:tc>
        <w:tc>
          <w:tcPr>
            <w:tcW w:w="4869" w:type="dxa"/>
          </w:tcPr>
          <w:p w14:paraId="3D0F0037" w14:textId="77777777" w:rsidR="008C6A23" w:rsidRPr="006D6BE3" w:rsidRDefault="00000000">
            <w:pPr>
              <w:rPr>
                <w:rFonts w:ascii="Times New Roman" w:hAnsi="Times New Roman"/>
                <w:sz w:val="24"/>
                <w:szCs w:val="24"/>
              </w:rPr>
            </w:pPr>
            <w:r w:rsidRPr="006D6BE3">
              <w:rPr>
                <w:rFonts w:ascii="Times New Roman" w:hAnsi="Times New Roman"/>
                <w:sz w:val="24"/>
                <w:szCs w:val="24"/>
              </w:rPr>
              <w:t>Install rain water goods</w:t>
            </w:r>
          </w:p>
        </w:tc>
        <w:tc>
          <w:tcPr>
            <w:tcW w:w="2096" w:type="dxa"/>
          </w:tcPr>
          <w:p w14:paraId="03880A09" w14:textId="77777777" w:rsidR="008C6A23" w:rsidRPr="006D6BE3" w:rsidRDefault="00000000" w:rsidP="007F616E">
            <w:pPr>
              <w:jc w:val="center"/>
              <w:rPr>
                <w:rFonts w:ascii="Times New Roman" w:hAnsi="Times New Roman"/>
                <w:sz w:val="24"/>
                <w:szCs w:val="24"/>
              </w:rPr>
            </w:pPr>
            <w:r w:rsidRPr="006D6BE3">
              <w:rPr>
                <w:rFonts w:ascii="Times New Roman" w:hAnsi="Times New Roman"/>
                <w:sz w:val="24"/>
                <w:szCs w:val="24"/>
              </w:rPr>
              <w:t>20</w:t>
            </w:r>
          </w:p>
        </w:tc>
      </w:tr>
      <w:tr w:rsidR="008C6A23" w:rsidRPr="006D6BE3" w14:paraId="0D1423A3" w14:textId="77777777" w:rsidTr="00D8397E">
        <w:tc>
          <w:tcPr>
            <w:tcW w:w="1914" w:type="dxa"/>
          </w:tcPr>
          <w:p w14:paraId="32572EE0" w14:textId="77777777" w:rsidR="008C6A23" w:rsidRPr="006D6BE3" w:rsidRDefault="008C6A23">
            <w:pPr>
              <w:pStyle w:val="ListParagraph"/>
              <w:numPr>
                <w:ilvl w:val="0"/>
                <w:numId w:val="54"/>
              </w:numPr>
              <w:rPr>
                <w:rFonts w:eastAsia="Times New Roman"/>
                <w:szCs w:val="24"/>
              </w:rPr>
            </w:pPr>
          </w:p>
        </w:tc>
        <w:tc>
          <w:tcPr>
            <w:tcW w:w="4869" w:type="dxa"/>
          </w:tcPr>
          <w:p w14:paraId="55AE1D64"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 xml:space="preserve">Test rainwater </w:t>
            </w:r>
            <w:r w:rsidRPr="006D6BE3">
              <w:rPr>
                <w:rFonts w:ascii="Times New Roman" w:hAnsi="Times New Roman"/>
                <w:sz w:val="24"/>
                <w:szCs w:val="24"/>
              </w:rPr>
              <w:t>system</w:t>
            </w:r>
          </w:p>
        </w:tc>
        <w:tc>
          <w:tcPr>
            <w:tcW w:w="2096" w:type="dxa"/>
          </w:tcPr>
          <w:p w14:paraId="13AA7340" w14:textId="77777777" w:rsidR="008C6A23" w:rsidRPr="006D6BE3" w:rsidRDefault="00000000" w:rsidP="007F616E">
            <w:pPr>
              <w:jc w:val="center"/>
              <w:rPr>
                <w:rFonts w:ascii="Times New Roman" w:eastAsia="Times New Roman" w:hAnsi="Times New Roman"/>
                <w:sz w:val="24"/>
                <w:szCs w:val="24"/>
              </w:rPr>
            </w:pPr>
            <w:r w:rsidRPr="006D6BE3">
              <w:rPr>
                <w:rFonts w:ascii="Times New Roman" w:eastAsia="Times New Roman" w:hAnsi="Times New Roman"/>
                <w:sz w:val="24"/>
                <w:szCs w:val="24"/>
              </w:rPr>
              <w:t>10</w:t>
            </w:r>
          </w:p>
        </w:tc>
      </w:tr>
      <w:tr w:rsidR="008C6A23" w:rsidRPr="006D6BE3" w14:paraId="1541AEBE" w14:textId="77777777" w:rsidTr="00D8397E">
        <w:tc>
          <w:tcPr>
            <w:tcW w:w="1914" w:type="dxa"/>
          </w:tcPr>
          <w:p w14:paraId="58A7DF55" w14:textId="77777777" w:rsidR="008C6A23" w:rsidRPr="006D6BE3" w:rsidRDefault="008C6A23">
            <w:pPr>
              <w:pStyle w:val="ListParagraph"/>
              <w:numPr>
                <w:ilvl w:val="0"/>
                <w:numId w:val="54"/>
              </w:numPr>
              <w:rPr>
                <w:szCs w:val="24"/>
              </w:rPr>
            </w:pPr>
          </w:p>
        </w:tc>
        <w:tc>
          <w:tcPr>
            <w:tcW w:w="4869" w:type="dxa"/>
          </w:tcPr>
          <w:p w14:paraId="3B2FA5C8" w14:textId="77777777" w:rsidR="008C6A23" w:rsidRPr="006D6BE3" w:rsidRDefault="00000000">
            <w:pPr>
              <w:rPr>
                <w:rFonts w:ascii="Times New Roman" w:hAnsi="Times New Roman"/>
                <w:sz w:val="24"/>
                <w:szCs w:val="24"/>
              </w:rPr>
            </w:pPr>
            <w:r w:rsidRPr="006D6BE3">
              <w:rPr>
                <w:rFonts w:ascii="Times New Roman" w:hAnsi="Times New Roman"/>
                <w:sz w:val="24"/>
                <w:szCs w:val="24"/>
              </w:rPr>
              <w:t>Maintain rain water harvesting system</w:t>
            </w:r>
          </w:p>
        </w:tc>
        <w:tc>
          <w:tcPr>
            <w:tcW w:w="2096" w:type="dxa"/>
          </w:tcPr>
          <w:p w14:paraId="2DF7C4B2" w14:textId="77777777" w:rsidR="008C6A23" w:rsidRPr="006D6BE3" w:rsidRDefault="00000000" w:rsidP="007F616E">
            <w:pPr>
              <w:jc w:val="center"/>
              <w:rPr>
                <w:rFonts w:ascii="Times New Roman" w:hAnsi="Times New Roman"/>
                <w:sz w:val="24"/>
                <w:szCs w:val="24"/>
              </w:rPr>
            </w:pPr>
            <w:r w:rsidRPr="006D6BE3">
              <w:rPr>
                <w:rFonts w:ascii="Times New Roman" w:hAnsi="Times New Roman"/>
                <w:sz w:val="24"/>
                <w:szCs w:val="24"/>
              </w:rPr>
              <w:t>10</w:t>
            </w:r>
          </w:p>
        </w:tc>
      </w:tr>
      <w:tr w:rsidR="008C6A23" w:rsidRPr="006D6BE3" w14:paraId="05036416" w14:textId="77777777" w:rsidTr="00D8397E">
        <w:tc>
          <w:tcPr>
            <w:tcW w:w="1914" w:type="dxa"/>
          </w:tcPr>
          <w:p w14:paraId="13D96CD8" w14:textId="77777777" w:rsidR="008C6A23" w:rsidRPr="006D6BE3" w:rsidRDefault="008C6A23">
            <w:pPr>
              <w:rPr>
                <w:rFonts w:ascii="Times New Roman" w:hAnsi="Times New Roman"/>
                <w:sz w:val="24"/>
                <w:szCs w:val="24"/>
              </w:rPr>
            </w:pPr>
          </w:p>
        </w:tc>
        <w:tc>
          <w:tcPr>
            <w:tcW w:w="4869" w:type="dxa"/>
          </w:tcPr>
          <w:p w14:paraId="17314854" w14:textId="77777777" w:rsidR="008C6A23" w:rsidRPr="006D6BE3" w:rsidRDefault="00000000">
            <w:pPr>
              <w:rPr>
                <w:rFonts w:ascii="Times New Roman" w:hAnsi="Times New Roman"/>
                <w:b/>
                <w:bCs/>
                <w:sz w:val="24"/>
                <w:szCs w:val="24"/>
              </w:rPr>
            </w:pPr>
            <w:r w:rsidRPr="006D6BE3">
              <w:rPr>
                <w:rFonts w:ascii="Times New Roman" w:hAnsi="Times New Roman"/>
                <w:b/>
                <w:bCs/>
                <w:sz w:val="24"/>
                <w:szCs w:val="24"/>
              </w:rPr>
              <w:t xml:space="preserve">TOTAL </w:t>
            </w:r>
          </w:p>
        </w:tc>
        <w:tc>
          <w:tcPr>
            <w:tcW w:w="2096" w:type="dxa"/>
          </w:tcPr>
          <w:p w14:paraId="58B07849" w14:textId="77777777" w:rsidR="008C6A23" w:rsidRPr="006D6BE3" w:rsidRDefault="00000000" w:rsidP="007F616E">
            <w:pPr>
              <w:jc w:val="center"/>
              <w:rPr>
                <w:rFonts w:ascii="Times New Roman" w:hAnsi="Times New Roman"/>
                <w:b/>
                <w:bCs/>
                <w:sz w:val="24"/>
                <w:szCs w:val="24"/>
              </w:rPr>
            </w:pPr>
            <w:r w:rsidRPr="006D6BE3">
              <w:rPr>
                <w:rFonts w:ascii="Times New Roman" w:hAnsi="Times New Roman"/>
                <w:b/>
                <w:bCs/>
                <w:sz w:val="24"/>
                <w:szCs w:val="24"/>
              </w:rPr>
              <w:t>80</w:t>
            </w:r>
          </w:p>
        </w:tc>
      </w:tr>
    </w:tbl>
    <w:p w14:paraId="6E23521E" w14:textId="77777777" w:rsidR="008C6A23" w:rsidRPr="006D6BE3" w:rsidRDefault="008C6A23">
      <w:pPr>
        <w:rPr>
          <w:rFonts w:ascii="Times New Roman" w:hAnsi="Times New Roman"/>
          <w:sz w:val="24"/>
          <w:szCs w:val="24"/>
        </w:rPr>
      </w:pPr>
    </w:p>
    <w:p w14:paraId="5C123698" w14:textId="77777777" w:rsidR="008C6A23" w:rsidRPr="006D6BE3" w:rsidRDefault="008C6A23">
      <w:pPr>
        <w:rPr>
          <w:rFonts w:ascii="Times New Roman" w:hAnsi="Times New Roman"/>
          <w:sz w:val="24"/>
          <w:szCs w:val="24"/>
        </w:rPr>
      </w:pPr>
    </w:p>
    <w:p w14:paraId="41C53C10" w14:textId="77777777" w:rsidR="008C6A23" w:rsidRPr="006D6BE3" w:rsidRDefault="008C6A23">
      <w:pPr>
        <w:rPr>
          <w:rFonts w:ascii="Times New Roman" w:hAnsi="Times New Roman"/>
          <w:sz w:val="24"/>
          <w:szCs w:val="24"/>
        </w:rPr>
      </w:pPr>
    </w:p>
    <w:p w14:paraId="1CA14C10" w14:textId="77777777" w:rsidR="00D8397E" w:rsidRPr="006D6BE3" w:rsidRDefault="00D8397E">
      <w:pPr>
        <w:spacing w:before="120" w:after="120"/>
        <w:contextualSpacing/>
        <w:jc w:val="both"/>
        <w:rPr>
          <w:rFonts w:ascii="Times New Roman" w:hAnsi="Times New Roman"/>
          <w:b/>
          <w:sz w:val="24"/>
          <w:szCs w:val="24"/>
          <w:lang w:val="en-ZA"/>
        </w:rPr>
      </w:pPr>
    </w:p>
    <w:p w14:paraId="72079E2C" w14:textId="77777777" w:rsidR="00D8397E" w:rsidRPr="006D6BE3" w:rsidRDefault="00D8397E">
      <w:pPr>
        <w:spacing w:before="120" w:after="120"/>
        <w:contextualSpacing/>
        <w:jc w:val="both"/>
        <w:rPr>
          <w:rFonts w:ascii="Times New Roman" w:hAnsi="Times New Roman"/>
          <w:b/>
          <w:sz w:val="24"/>
          <w:szCs w:val="24"/>
          <w:lang w:val="en-ZA"/>
        </w:rPr>
      </w:pPr>
    </w:p>
    <w:p w14:paraId="60BCE7B4" w14:textId="77777777" w:rsidR="00D8397E" w:rsidRPr="006D6BE3" w:rsidRDefault="00D8397E">
      <w:pPr>
        <w:spacing w:before="120" w:after="120"/>
        <w:contextualSpacing/>
        <w:jc w:val="both"/>
        <w:rPr>
          <w:rFonts w:ascii="Times New Roman" w:hAnsi="Times New Roman"/>
          <w:b/>
          <w:sz w:val="24"/>
          <w:szCs w:val="24"/>
          <w:lang w:val="en-ZA"/>
        </w:rPr>
      </w:pPr>
    </w:p>
    <w:p w14:paraId="28BB2C94" w14:textId="77777777" w:rsidR="00D8397E" w:rsidRPr="006D6BE3" w:rsidRDefault="00D8397E">
      <w:pPr>
        <w:spacing w:before="120" w:after="120"/>
        <w:contextualSpacing/>
        <w:jc w:val="both"/>
        <w:rPr>
          <w:rFonts w:ascii="Times New Roman" w:hAnsi="Times New Roman"/>
          <w:b/>
          <w:sz w:val="24"/>
          <w:szCs w:val="24"/>
          <w:lang w:val="en-ZA"/>
        </w:rPr>
      </w:pPr>
    </w:p>
    <w:p w14:paraId="245CB0E5" w14:textId="77777777" w:rsidR="00D8397E" w:rsidRPr="006D6BE3" w:rsidRDefault="00D8397E">
      <w:pPr>
        <w:spacing w:before="120" w:after="120"/>
        <w:contextualSpacing/>
        <w:jc w:val="both"/>
        <w:rPr>
          <w:rFonts w:ascii="Times New Roman" w:hAnsi="Times New Roman"/>
          <w:b/>
          <w:sz w:val="24"/>
          <w:szCs w:val="24"/>
          <w:lang w:val="en-ZA"/>
        </w:rPr>
      </w:pPr>
    </w:p>
    <w:p w14:paraId="469DF94B" w14:textId="2FA9E902" w:rsidR="008C6A23" w:rsidRPr="006D6BE3" w:rsidRDefault="00000000">
      <w:pPr>
        <w:spacing w:before="120" w:after="120"/>
        <w:contextualSpacing/>
        <w:jc w:val="both"/>
        <w:rPr>
          <w:rFonts w:ascii="Times New Roman" w:hAnsi="Times New Roman"/>
          <w:b/>
          <w:sz w:val="24"/>
          <w:szCs w:val="24"/>
          <w:lang w:val="en-ZA"/>
        </w:rPr>
      </w:pPr>
      <w:r w:rsidRPr="006D6BE3">
        <w:rPr>
          <w:rFonts w:ascii="Times New Roman" w:hAnsi="Times New Roman"/>
          <w:b/>
          <w:sz w:val="24"/>
          <w:szCs w:val="24"/>
          <w:lang w:val="en-ZA"/>
        </w:rPr>
        <w:t>Learning Outcomes, Content and Suggested Assessment Methods</w:t>
      </w:r>
    </w:p>
    <w:p w14:paraId="35719707" w14:textId="77777777" w:rsidR="008C6A23" w:rsidRPr="006D6BE3" w:rsidRDefault="008C6A23">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8C6A23" w:rsidRPr="006D6BE3" w14:paraId="56DF5AAE" w14:textId="77777777">
        <w:trPr>
          <w:trHeight w:val="620"/>
        </w:trPr>
        <w:tc>
          <w:tcPr>
            <w:tcW w:w="1491" w:type="pct"/>
            <w:tcBorders>
              <w:top w:val="single" w:sz="4" w:space="0" w:color="auto"/>
              <w:left w:val="single" w:sz="4" w:space="0" w:color="auto"/>
              <w:bottom w:val="single" w:sz="4" w:space="0" w:color="auto"/>
              <w:right w:val="single" w:sz="4" w:space="0" w:color="auto"/>
            </w:tcBorders>
          </w:tcPr>
          <w:p w14:paraId="61BBA6C8" w14:textId="77777777" w:rsidR="008C6A23" w:rsidRPr="006D6BE3" w:rsidRDefault="00000000">
            <w:pPr>
              <w:spacing w:after="0"/>
              <w:rPr>
                <w:rFonts w:ascii="Times New Roman" w:hAnsi="Times New Roman"/>
                <w:sz w:val="24"/>
                <w:szCs w:val="24"/>
              </w:rPr>
            </w:pPr>
            <w:r w:rsidRPr="006D6BE3">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76FA2C2E"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67DE5A1"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Suggested Assessment Methods</w:t>
            </w:r>
          </w:p>
        </w:tc>
      </w:tr>
      <w:tr w:rsidR="008C6A23" w:rsidRPr="006D6BE3" w14:paraId="0C41C7DF" w14:textId="77777777">
        <w:trPr>
          <w:trHeight w:val="260"/>
        </w:trPr>
        <w:tc>
          <w:tcPr>
            <w:tcW w:w="1491" w:type="pct"/>
            <w:tcBorders>
              <w:top w:val="single" w:sz="4" w:space="0" w:color="auto"/>
              <w:left w:val="single" w:sz="4" w:space="0" w:color="auto"/>
              <w:bottom w:val="single" w:sz="4" w:space="0" w:color="auto"/>
              <w:right w:val="single" w:sz="4" w:space="0" w:color="auto"/>
            </w:tcBorders>
          </w:tcPr>
          <w:p w14:paraId="51A6B587" w14:textId="77777777" w:rsidR="008C6A23" w:rsidRPr="006D6BE3" w:rsidRDefault="00000000">
            <w:pPr>
              <w:pStyle w:val="ListParagraph"/>
              <w:numPr>
                <w:ilvl w:val="0"/>
                <w:numId w:val="55"/>
              </w:numPr>
              <w:spacing w:after="0" w:line="276" w:lineRule="auto"/>
              <w:ind w:left="360"/>
              <w:rPr>
                <w:rFonts w:eastAsia="Times New Roman"/>
                <w:szCs w:val="24"/>
              </w:rPr>
            </w:pPr>
            <w:r w:rsidRPr="006D6BE3">
              <w:rPr>
                <w:szCs w:val="24"/>
              </w:rPr>
              <w:t>Prepare rainwater harvesting schematic drawing</w:t>
            </w:r>
          </w:p>
        </w:tc>
        <w:tc>
          <w:tcPr>
            <w:tcW w:w="1943" w:type="pct"/>
            <w:tcBorders>
              <w:top w:val="single" w:sz="4" w:space="0" w:color="auto"/>
              <w:left w:val="single" w:sz="4" w:space="0" w:color="auto"/>
              <w:bottom w:val="single" w:sz="4" w:space="0" w:color="auto"/>
              <w:right w:val="single" w:sz="4" w:space="0" w:color="auto"/>
            </w:tcBorders>
          </w:tcPr>
          <w:p w14:paraId="038EE09A" w14:textId="77777777" w:rsidR="008C6A23" w:rsidRPr="006D6BE3" w:rsidRDefault="00000000">
            <w:pPr>
              <w:numPr>
                <w:ilvl w:val="1"/>
                <w:numId w:val="56"/>
              </w:numPr>
              <w:ind w:left="555"/>
              <w:rPr>
                <w:rFonts w:ascii="Times New Roman" w:hAnsi="Times New Roman"/>
                <w:sz w:val="24"/>
                <w:szCs w:val="24"/>
              </w:rPr>
            </w:pPr>
            <w:r w:rsidRPr="006D6BE3">
              <w:rPr>
                <w:rFonts w:ascii="Times New Roman" w:eastAsia="Times New Roman" w:hAnsi="Times New Roman"/>
                <w:sz w:val="24"/>
                <w:szCs w:val="24"/>
              </w:rPr>
              <w:t>Personal Protective Equipment</w:t>
            </w:r>
          </w:p>
          <w:p w14:paraId="1B4B1E48"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 xml:space="preserve">Helmet </w:t>
            </w:r>
          </w:p>
          <w:p w14:paraId="2BD57BAF"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 xml:space="preserve">Gloves </w:t>
            </w:r>
          </w:p>
          <w:p w14:paraId="37F6C603"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 xml:space="preserve">Dustcoat/overall </w:t>
            </w:r>
          </w:p>
          <w:p w14:paraId="111727FA"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 xml:space="preserve">Safety boots </w:t>
            </w:r>
          </w:p>
          <w:p w14:paraId="40654EDA"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Safety harness</w:t>
            </w:r>
          </w:p>
          <w:p w14:paraId="098EE168" w14:textId="77777777" w:rsidR="008C6A23" w:rsidRPr="006D6BE3" w:rsidRDefault="00000000">
            <w:pPr>
              <w:numPr>
                <w:ilvl w:val="2"/>
                <w:numId w:val="56"/>
              </w:numPr>
              <w:ind w:left="1689"/>
              <w:rPr>
                <w:rFonts w:ascii="Times New Roman" w:eastAsia="Times New Roman" w:hAnsi="Times New Roman"/>
                <w:sz w:val="24"/>
                <w:szCs w:val="24"/>
              </w:rPr>
            </w:pPr>
            <w:r w:rsidRPr="006D6BE3">
              <w:rPr>
                <w:rFonts w:ascii="Times New Roman" w:eastAsia="Times New Roman" w:hAnsi="Times New Roman"/>
                <w:sz w:val="24"/>
                <w:szCs w:val="24"/>
              </w:rPr>
              <w:t>Safety goggles</w:t>
            </w:r>
          </w:p>
          <w:p w14:paraId="496A0EF3" w14:textId="77777777" w:rsidR="008C6A23" w:rsidRPr="006D6BE3" w:rsidRDefault="00000000">
            <w:pPr>
              <w:numPr>
                <w:ilvl w:val="1"/>
                <w:numId w:val="56"/>
              </w:numPr>
              <w:ind w:left="555"/>
              <w:rPr>
                <w:rFonts w:ascii="Times New Roman" w:hAnsi="Times New Roman"/>
                <w:sz w:val="24"/>
                <w:szCs w:val="24"/>
              </w:rPr>
            </w:pPr>
            <w:r w:rsidRPr="006D6BE3">
              <w:rPr>
                <w:rFonts w:ascii="Times New Roman" w:eastAsia="Times New Roman" w:hAnsi="Times New Roman"/>
                <w:sz w:val="24"/>
                <w:szCs w:val="24"/>
              </w:rPr>
              <w:t>working drawings</w:t>
            </w:r>
          </w:p>
          <w:p w14:paraId="04CC54A7" w14:textId="77777777" w:rsidR="008C6A23" w:rsidRPr="006D6BE3" w:rsidRDefault="00000000">
            <w:pPr>
              <w:numPr>
                <w:ilvl w:val="2"/>
                <w:numId w:val="56"/>
              </w:numPr>
              <w:ind w:left="1732" w:hanging="801"/>
              <w:rPr>
                <w:rFonts w:ascii="Times New Roman" w:eastAsia="Times New Roman" w:hAnsi="Times New Roman"/>
                <w:sz w:val="24"/>
                <w:szCs w:val="24"/>
              </w:rPr>
            </w:pPr>
            <w:r w:rsidRPr="006D6BE3">
              <w:rPr>
                <w:rFonts w:ascii="Times New Roman" w:eastAsia="Times New Roman" w:hAnsi="Times New Roman"/>
                <w:sz w:val="24"/>
                <w:szCs w:val="24"/>
              </w:rPr>
              <w:t>Pictorial</w:t>
            </w:r>
          </w:p>
          <w:p w14:paraId="2DD82C03" w14:textId="77777777" w:rsidR="008C6A23" w:rsidRPr="006D6BE3" w:rsidRDefault="00000000">
            <w:pPr>
              <w:numPr>
                <w:ilvl w:val="2"/>
                <w:numId w:val="56"/>
              </w:numPr>
              <w:ind w:left="1732" w:hanging="801"/>
              <w:rPr>
                <w:rFonts w:ascii="Times New Roman" w:eastAsia="Times New Roman" w:hAnsi="Times New Roman"/>
                <w:sz w:val="24"/>
                <w:szCs w:val="24"/>
              </w:rPr>
            </w:pPr>
            <w:r w:rsidRPr="006D6BE3">
              <w:rPr>
                <w:rFonts w:ascii="Times New Roman" w:eastAsia="Times New Roman" w:hAnsi="Times New Roman"/>
                <w:sz w:val="24"/>
                <w:szCs w:val="24"/>
              </w:rPr>
              <w:t>Line drawing</w:t>
            </w:r>
          </w:p>
          <w:p w14:paraId="591D4269" w14:textId="77777777" w:rsidR="008C6A23" w:rsidRPr="006D6BE3" w:rsidRDefault="00000000">
            <w:pPr>
              <w:numPr>
                <w:ilvl w:val="2"/>
                <w:numId w:val="56"/>
              </w:numPr>
              <w:ind w:left="1732" w:hanging="801"/>
              <w:rPr>
                <w:rFonts w:ascii="Times New Roman" w:eastAsia="Times New Roman" w:hAnsi="Times New Roman"/>
                <w:sz w:val="24"/>
                <w:szCs w:val="24"/>
              </w:rPr>
            </w:pPr>
            <w:r w:rsidRPr="006D6BE3">
              <w:rPr>
                <w:rFonts w:ascii="Times New Roman" w:eastAsia="Times New Roman" w:hAnsi="Times New Roman"/>
                <w:sz w:val="24"/>
                <w:szCs w:val="24"/>
              </w:rPr>
              <w:t>Freehand sketching</w:t>
            </w:r>
          </w:p>
          <w:p w14:paraId="52898F62" w14:textId="77777777" w:rsidR="008C6A23" w:rsidRPr="006D6BE3" w:rsidRDefault="00000000">
            <w:pPr>
              <w:numPr>
                <w:ilvl w:val="2"/>
                <w:numId w:val="56"/>
              </w:numPr>
              <w:ind w:left="1732" w:hanging="801"/>
              <w:rPr>
                <w:rFonts w:ascii="Times New Roman" w:eastAsia="Times New Roman" w:hAnsi="Times New Roman"/>
                <w:sz w:val="24"/>
                <w:szCs w:val="24"/>
              </w:rPr>
            </w:pPr>
            <w:r w:rsidRPr="006D6BE3">
              <w:rPr>
                <w:rFonts w:ascii="Times New Roman" w:eastAsia="Times New Roman" w:hAnsi="Times New Roman"/>
                <w:sz w:val="24"/>
                <w:szCs w:val="24"/>
              </w:rPr>
              <w:t>Scale drawings</w:t>
            </w:r>
          </w:p>
          <w:p w14:paraId="024E8942" w14:textId="77777777" w:rsidR="008C6A23" w:rsidRPr="006D6BE3" w:rsidRDefault="00000000">
            <w:pPr>
              <w:numPr>
                <w:ilvl w:val="1"/>
                <w:numId w:val="56"/>
              </w:numPr>
              <w:ind w:left="555"/>
              <w:rPr>
                <w:rFonts w:ascii="Times New Roman" w:eastAsia="Times New Roman" w:hAnsi="Times New Roman"/>
                <w:sz w:val="24"/>
                <w:szCs w:val="24"/>
              </w:rPr>
            </w:pPr>
            <w:r w:rsidRPr="006D6BE3">
              <w:rPr>
                <w:rFonts w:ascii="Times New Roman" w:eastAsia="Times New Roman" w:hAnsi="Times New Roman"/>
                <w:sz w:val="24"/>
                <w:szCs w:val="24"/>
              </w:rPr>
              <w:t>Measurements conversion</w:t>
            </w:r>
          </w:p>
          <w:p w14:paraId="19F4569C" w14:textId="77777777" w:rsidR="008C6A23" w:rsidRPr="006D6BE3" w:rsidRDefault="00000000">
            <w:pPr>
              <w:numPr>
                <w:ilvl w:val="1"/>
                <w:numId w:val="56"/>
              </w:numPr>
              <w:ind w:left="555"/>
              <w:rPr>
                <w:rFonts w:ascii="Times New Roman" w:eastAsia="Times New Roman" w:hAnsi="Times New Roman"/>
                <w:sz w:val="24"/>
                <w:szCs w:val="24"/>
              </w:rPr>
            </w:pPr>
            <w:r w:rsidRPr="006D6BE3">
              <w:rPr>
                <w:rFonts w:ascii="Times New Roman" w:eastAsia="Times New Roman" w:hAnsi="Times New Roman"/>
                <w:sz w:val="24"/>
                <w:szCs w:val="24"/>
              </w:rPr>
              <w:t>Symbols</w:t>
            </w:r>
          </w:p>
          <w:p w14:paraId="4DAB69E7" w14:textId="77777777" w:rsidR="008C6A23" w:rsidRPr="006D6BE3" w:rsidRDefault="00000000">
            <w:pPr>
              <w:numPr>
                <w:ilvl w:val="1"/>
                <w:numId w:val="56"/>
              </w:numPr>
              <w:ind w:left="555"/>
              <w:rPr>
                <w:rFonts w:ascii="Times New Roman" w:hAnsi="Times New Roman"/>
                <w:sz w:val="24"/>
                <w:szCs w:val="24"/>
              </w:rPr>
            </w:pPr>
            <w:r w:rsidRPr="006D6BE3">
              <w:rPr>
                <w:rFonts w:ascii="Times New Roman" w:eastAsia="Times New Roman" w:hAnsi="Times New Roman"/>
                <w:sz w:val="24"/>
                <w:szCs w:val="24"/>
              </w:rPr>
              <w:t xml:space="preserve">Design sketching </w:t>
            </w:r>
          </w:p>
        </w:tc>
        <w:tc>
          <w:tcPr>
            <w:tcW w:w="1566" w:type="pct"/>
            <w:tcBorders>
              <w:top w:val="single" w:sz="4" w:space="0" w:color="auto"/>
              <w:left w:val="single" w:sz="4" w:space="0" w:color="auto"/>
              <w:bottom w:val="single" w:sz="4" w:space="0" w:color="auto"/>
              <w:right w:val="single" w:sz="4" w:space="0" w:color="auto"/>
            </w:tcBorders>
          </w:tcPr>
          <w:p w14:paraId="440A9B7C"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ins w:id="56"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65FBB258"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03F5D30F"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08AE87F2"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2AA209CF"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255F1B33"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4CA33491"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2C246BA1" w14:textId="77777777" w:rsidR="008C6A23" w:rsidRPr="006D6BE3" w:rsidRDefault="008C6A23">
            <w:pPr>
              <w:spacing w:after="0"/>
              <w:ind w:left="360"/>
              <w:rPr>
                <w:rFonts w:ascii="Times New Roman" w:hAnsi="Times New Roman"/>
                <w:sz w:val="24"/>
                <w:szCs w:val="24"/>
                <w:lang w:val="en-ZA"/>
              </w:rPr>
            </w:pPr>
          </w:p>
        </w:tc>
      </w:tr>
      <w:tr w:rsidR="008C6A23" w:rsidRPr="006D6BE3" w14:paraId="577A155B" w14:textId="77777777">
        <w:trPr>
          <w:trHeight w:val="1178"/>
        </w:trPr>
        <w:tc>
          <w:tcPr>
            <w:tcW w:w="1491" w:type="pct"/>
            <w:tcBorders>
              <w:top w:val="single" w:sz="4" w:space="0" w:color="auto"/>
              <w:left w:val="single" w:sz="4" w:space="0" w:color="auto"/>
              <w:bottom w:val="single" w:sz="4" w:space="0" w:color="auto"/>
              <w:right w:val="single" w:sz="4" w:space="0" w:color="auto"/>
            </w:tcBorders>
          </w:tcPr>
          <w:p w14:paraId="529D7B52" w14:textId="77777777" w:rsidR="008C6A23" w:rsidRPr="006D6BE3" w:rsidRDefault="00000000">
            <w:pPr>
              <w:numPr>
                <w:ilvl w:val="0"/>
                <w:numId w:val="55"/>
              </w:numPr>
              <w:rPr>
                <w:rFonts w:ascii="Times New Roman" w:eastAsia="Times New Roman" w:hAnsi="Times New Roman"/>
                <w:sz w:val="24"/>
                <w:szCs w:val="24"/>
              </w:rPr>
            </w:pPr>
            <w:r w:rsidRPr="006D6BE3">
              <w:rPr>
                <w:rFonts w:ascii="Times New Roman" w:hAnsi="Times New Roman"/>
                <w:sz w:val="24"/>
                <w:szCs w:val="24"/>
              </w:rPr>
              <w:t>Cost Rainwater harvesting system materials &amp; supplies</w:t>
            </w:r>
            <w:r w:rsidRPr="006D6BE3">
              <w:rPr>
                <w:rFonts w:ascii="Times New Roman" w:eastAsia="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7E90D34D" w14:textId="77777777" w:rsidR="008C6A23" w:rsidRPr="006D6BE3" w:rsidRDefault="00000000">
            <w:pPr>
              <w:numPr>
                <w:ilvl w:val="1"/>
                <w:numId w:val="57"/>
              </w:numPr>
              <w:ind w:left="598"/>
              <w:rPr>
                <w:rFonts w:ascii="Times New Roman" w:hAnsi="Times New Roman"/>
                <w:sz w:val="24"/>
                <w:szCs w:val="24"/>
              </w:rPr>
            </w:pPr>
            <w:r w:rsidRPr="006D6BE3">
              <w:rPr>
                <w:rFonts w:ascii="Times New Roman" w:eastAsia="Times New Roman" w:hAnsi="Times New Roman"/>
                <w:sz w:val="24"/>
                <w:szCs w:val="24"/>
              </w:rPr>
              <w:t>Materials and supplies</w:t>
            </w:r>
          </w:p>
          <w:p w14:paraId="15071B00" w14:textId="77777777" w:rsidR="008C6A23" w:rsidRPr="006D6BE3" w:rsidRDefault="00000000">
            <w:pPr>
              <w:numPr>
                <w:ilvl w:val="2"/>
                <w:numId w:val="57"/>
              </w:numPr>
              <w:ind w:left="1307" w:hanging="481"/>
              <w:rPr>
                <w:rFonts w:ascii="Times New Roman" w:eastAsia="Times New Roman" w:hAnsi="Times New Roman"/>
                <w:sz w:val="24"/>
                <w:szCs w:val="24"/>
              </w:rPr>
            </w:pPr>
            <w:proofErr w:type="spellStart"/>
            <w:r w:rsidRPr="006D6BE3">
              <w:rPr>
                <w:rFonts w:ascii="Times New Roman" w:eastAsia="Times New Roman" w:hAnsi="Times New Roman"/>
                <w:sz w:val="24"/>
                <w:szCs w:val="24"/>
              </w:rPr>
              <w:t>Galvanised</w:t>
            </w:r>
            <w:proofErr w:type="spellEnd"/>
            <w:r w:rsidRPr="006D6BE3">
              <w:rPr>
                <w:rFonts w:ascii="Times New Roman" w:eastAsia="Times New Roman" w:hAnsi="Times New Roman"/>
                <w:sz w:val="24"/>
                <w:szCs w:val="24"/>
              </w:rPr>
              <w:t xml:space="preserve"> iron plain sheet</w:t>
            </w:r>
          </w:p>
          <w:p w14:paraId="4CA38360"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Copper plain sheet</w:t>
            </w:r>
          </w:p>
          <w:p w14:paraId="37F3D271" w14:textId="77777777" w:rsidR="008C6A23" w:rsidRPr="006D6BE3" w:rsidRDefault="00000000">
            <w:pPr>
              <w:numPr>
                <w:ilvl w:val="2"/>
                <w:numId w:val="57"/>
              </w:numPr>
              <w:ind w:left="1307" w:hanging="481"/>
              <w:rPr>
                <w:rFonts w:ascii="Times New Roman" w:eastAsia="Times New Roman" w:hAnsi="Times New Roman"/>
                <w:sz w:val="24"/>
                <w:szCs w:val="24"/>
              </w:rPr>
            </w:pPr>
            <w:proofErr w:type="spellStart"/>
            <w:r w:rsidRPr="006D6BE3">
              <w:rPr>
                <w:rFonts w:ascii="Times New Roman" w:eastAsia="Times New Roman" w:hAnsi="Times New Roman"/>
                <w:sz w:val="24"/>
                <w:szCs w:val="24"/>
              </w:rPr>
              <w:t>Aluminium</w:t>
            </w:r>
            <w:proofErr w:type="spellEnd"/>
            <w:r w:rsidRPr="006D6BE3">
              <w:rPr>
                <w:rFonts w:ascii="Times New Roman" w:eastAsia="Times New Roman" w:hAnsi="Times New Roman"/>
                <w:sz w:val="24"/>
                <w:szCs w:val="24"/>
              </w:rPr>
              <w:t xml:space="preserve"> plain sheet</w:t>
            </w:r>
          </w:p>
          <w:p w14:paraId="1FDD075A"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Silicon</w:t>
            </w:r>
          </w:p>
          <w:p w14:paraId="7D6FDA6A"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Paint</w:t>
            </w:r>
          </w:p>
          <w:p w14:paraId="471B02BA"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Nails</w:t>
            </w:r>
          </w:p>
          <w:p w14:paraId="72447AE6"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lastRenderedPageBreak/>
              <w:t>Screws</w:t>
            </w:r>
          </w:p>
          <w:p w14:paraId="482BC7E2"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Rivets</w:t>
            </w:r>
          </w:p>
          <w:p w14:paraId="52A00C88"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Solder</w:t>
            </w:r>
          </w:p>
          <w:p w14:paraId="610D98AB" w14:textId="77777777" w:rsidR="008C6A23" w:rsidRPr="006D6BE3" w:rsidRDefault="00000000">
            <w:pPr>
              <w:numPr>
                <w:ilvl w:val="2"/>
                <w:numId w:val="57"/>
              </w:numPr>
              <w:ind w:left="1307" w:hanging="481"/>
              <w:rPr>
                <w:rFonts w:ascii="Times New Roman" w:eastAsia="Times New Roman" w:hAnsi="Times New Roman"/>
                <w:sz w:val="24"/>
                <w:szCs w:val="24"/>
              </w:rPr>
            </w:pPr>
            <w:r w:rsidRPr="006D6BE3">
              <w:rPr>
                <w:rFonts w:ascii="Times New Roman" w:eastAsia="Times New Roman" w:hAnsi="Times New Roman"/>
                <w:sz w:val="24"/>
                <w:szCs w:val="24"/>
              </w:rPr>
              <w:t>Soldering flux</w:t>
            </w:r>
          </w:p>
          <w:p w14:paraId="61A6BB1A" w14:textId="77777777" w:rsidR="008C6A23" w:rsidRPr="006D6BE3" w:rsidRDefault="00000000">
            <w:pPr>
              <w:numPr>
                <w:ilvl w:val="1"/>
                <w:numId w:val="57"/>
              </w:numPr>
              <w:ind w:left="598"/>
              <w:rPr>
                <w:rFonts w:ascii="Times New Roman" w:eastAsia="Times New Roman" w:hAnsi="Times New Roman"/>
                <w:sz w:val="24"/>
                <w:szCs w:val="24"/>
              </w:rPr>
            </w:pPr>
            <w:r w:rsidRPr="006D6BE3">
              <w:rPr>
                <w:rFonts w:ascii="Times New Roman" w:eastAsia="Times New Roman" w:hAnsi="Times New Roman"/>
                <w:sz w:val="24"/>
                <w:szCs w:val="24"/>
              </w:rPr>
              <w:t>Materials schedule</w:t>
            </w:r>
          </w:p>
          <w:p w14:paraId="5464AC43" w14:textId="77777777" w:rsidR="008C6A23" w:rsidRPr="006D6BE3" w:rsidRDefault="00000000">
            <w:pPr>
              <w:numPr>
                <w:ilvl w:val="1"/>
                <w:numId w:val="57"/>
              </w:numPr>
              <w:ind w:left="598"/>
              <w:rPr>
                <w:rFonts w:ascii="Times New Roman" w:eastAsia="Times New Roman" w:hAnsi="Times New Roman"/>
                <w:sz w:val="24"/>
                <w:szCs w:val="24"/>
              </w:rPr>
            </w:pPr>
            <w:r w:rsidRPr="006D6BE3">
              <w:rPr>
                <w:rFonts w:ascii="Times New Roman" w:eastAsia="Times New Roman" w:hAnsi="Times New Roman"/>
                <w:sz w:val="24"/>
                <w:szCs w:val="24"/>
              </w:rPr>
              <w:t>Material quantification</w:t>
            </w:r>
          </w:p>
        </w:tc>
        <w:tc>
          <w:tcPr>
            <w:tcW w:w="1566" w:type="pct"/>
            <w:tcBorders>
              <w:top w:val="single" w:sz="4" w:space="0" w:color="auto"/>
              <w:left w:val="single" w:sz="4" w:space="0" w:color="auto"/>
              <w:bottom w:val="single" w:sz="4" w:space="0" w:color="auto"/>
              <w:right w:val="single" w:sz="4" w:space="0" w:color="auto"/>
            </w:tcBorders>
          </w:tcPr>
          <w:p w14:paraId="35315BAF"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lastRenderedPageBreak/>
              <w:t>Written</w:t>
            </w:r>
            <w:ins w:id="57"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41971E24"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5D6C358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1B4F4056"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4A63DC1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74001934"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42D3C378"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50FEBBDE" w14:textId="77777777" w:rsidR="008C6A23" w:rsidRPr="006D6BE3" w:rsidRDefault="008C6A23">
            <w:pPr>
              <w:spacing w:after="0"/>
              <w:ind w:left="410"/>
              <w:rPr>
                <w:rFonts w:ascii="Times New Roman" w:hAnsi="Times New Roman"/>
                <w:sz w:val="24"/>
                <w:szCs w:val="24"/>
                <w:lang w:val="en-ZA"/>
              </w:rPr>
            </w:pPr>
          </w:p>
        </w:tc>
      </w:tr>
      <w:tr w:rsidR="008C6A23" w:rsidRPr="006D6BE3" w14:paraId="3DE82A19"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01921882" w14:textId="77777777" w:rsidR="008C6A23" w:rsidRPr="006D6BE3" w:rsidRDefault="00000000">
            <w:pPr>
              <w:numPr>
                <w:ilvl w:val="0"/>
                <w:numId w:val="55"/>
              </w:numPr>
              <w:rPr>
                <w:rFonts w:ascii="Times New Roman" w:eastAsia="Times New Roman" w:hAnsi="Times New Roman"/>
                <w:sz w:val="24"/>
                <w:szCs w:val="24"/>
              </w:rPr>
            </w:pPr>
            <w:r w:rsidRPr="006D6BE3">
              <w:rPr>
                <w:rFonts w:ascii="Times New Roman" w:eastAsia="Times New Roman" w:hAnsi="Times New Roman"/>
                <w:sz w:val="24"/>
                <w:szCs w:val="24"/>
              </w:rPr>
              <w:t xml:space="preserve">Fabricate rainwater goods </w:t>
            </w:r>
          </w:p>
        </w:tc>
        <w:tc>
          <w:tcPr>
            <w:tcW w:w="1943" w:type="pct"/>
            <w:tcBorders>
              <w:top w:val="single" w:sz="4" w:space="0" w:color="auto"/>
              <w:left w:val="single" w:sz="4" w:space="0" w:color="auto"/>
              <w:bottom w:val="single" w:sz="4" w:space="0" w:color="auto"/>
              <w:right w:val="single" w:sz="4" w:space="0" w:color="auto"/>
            </w:tcBorders>
          </w:tcPr>
          <w:p w14:paraId="5CC2DB89" w14:textId="77777777" w:rsidR="008C6A23" w:rsidRPr="006D6BE3" w:rsidRDefault="00000000">
            <w:pPr>
              <w:pStyle w:val="NormalWeb"/>
              <w:numPr>
                <w:ilvl w:val="1"/>
                <w:numId w:val="58"/>
              </w:numPr>
              <w:spacing w:beforeAutospacing="0" w:afterAutospacing="0" w:line="276" w:lineRule="auto"/>
              <w:ind w:left="598"/>
              <w:contextualSpacing/>
            </w:pPr>
            <w:r w:rsidRPr="006D6BE3">
              <w:t>Personal Protective Equipment</w:t>
            </w:r>
          </w:p>
          <w:p w14:paraId="3A6D0C55" w14:textId="77777777" w:rsidR="008C6A23" w:rsidRPr="006D6BE3" w:rsidRDefault="00000000">
            <w:pPr>
              <w:pStyle w:val="NormalWeb"/>
              <w:numPr>
                <w:ilvl w:val="1"/>
                <w:numId w:val="58"/>
              </w:numPr>
              <w:spacing w:beforeAutospacing="0" w:afterAutospacing="0" w:line="276" w:lineRule="auto"/>
              <w:ind w:left="598"/>
              <w:contextualSpacing/>
            </w:pPr>
            <w:r w:rsidRPr="006D6BE3">
              <w:t>Tools and equipment</w:t>
            </w:r>
          </w:p>
          <w:p w14:paraId="047EFDF6" w14:textId="77777777" w:rsidR="008C6A23" w:rsidRPr="006D6BE3" w:rsidRDefault="00000000">
            <w:pPr>
              <w:pStyle w:val="NormalWeb"/>
              <w:numPr>
                <w:ilvl w:val="2"/>
                <w:numId w:val="58"/>
              </w:numPr>
              <w:spacing w:beforeAutospacing="0" w:afterAutospacing="0" w:line="276" w:lineRule="auto"/>
              <w:ind w:left="1291"/>
              <w:contextualSpacing/>
            </w:pPr>
            <w:r w:rsidRPr="006D6BE3">
              <w:t xml:space="preserve">Hacksaw </w:t>
            </w:r>
          </w:p>
          <w:p w14:paraId="16E17B1F" w14:textId="77777777" w:rsidR="008C6A23" w:rsidRPr="006D6BE3" w:rsidRDefault="00000000">
            <w:pPr>
              <w:pStyle w:val="NormalWeb"/>
              <w:numPr>
                <w:ilvl w:val="2"/>
                <w:numId w:val="58"/>
              </w:numPr>
              <w:spacing w:beforeAutospacing="0" w:afterAutospacing="0" w:line="276" w:lineRule="auto"/>
              <w:ind w:left="1291"/>
              <w:contextualSpacing/>
            </w:pPr>
            <w:r w:rsidRPr="006D6BE3">
              <w:t xml:space="preserve">Screwdrivers </w:t>
            </w:r>
          </w:p>
          <w:p w14:paraId="633D02F1" w14:textId="77777777" w:rsidR="008C6A23" w:rsidRPr="006D6BE3" w:rsidRDefault="00000000">
            <w:pPr>
              <w:pStyle w:val="NormalWeb"/>
              <w:numPr>
                <w:ilvl w:val="2"/>
                <w:numId w:val="58"/>
              </w:numPr>
              <w:spacing w:beforeAutospacing="0" w:afterAutospacing="0" w:line="276" w:lineRule="auto"/>
              <w:ind w:left="1291"/>
              <w:contextualSpacing/>
            </w:pPr>
            <w:r w:rsidRPr="006D6BE3">
              <w:t>Portable drilling machine</w:t>
            </w:r>
          </w:p>
          <w:p w14:paraId="36A6B79C" w14:textId="77777777" w:rsidR="008C6A23" w:rsidRPr="006D6BE3" w:rsidRDefault="00000000">
            <w:pPr>
              <w:pStyle w:val="NormalWeb"/>
              <w:numPr>
                <w:ilvl w:val="2"/>
                <w:numId w:val="58"/>
              </w:numPr>
              <w:spacing w:beforeAutospacing="0" w:afterAutospacing="0" w:line="276" w:lineRule="auto"/>
              <w:ind w:left="1291"/>
              <w:contextualSpacing/>
            </w:pPr>
            <w:r w:rsidRPr="006D6BE3">
              <w:t xml:space="preserve">Mallet  </w:t>
            </w:r>
          </w:p>
          <w:p w14:paraId="34DEB044" w14:textId="77777777" w:rsidR="008C6A23" w:rsidRPr="006D6BE3" w:rsidRDefault="00000000">
            <w:pPr>
              <w:pStyle w:val="NormalWeb"/>
              <w:numPr>
                <w:ilvl w:val="2"/>
                <w:numId w:val="58"/>
              </w:numPr>
              <w:spacing w:beforeAutospacing="0" w:afterAutospacing="0" w:line="276" w:lineRule="auto"/>
              <w:ind w:left="1291"/>
              <w:contextualSpacing/>
            </w:pPr>
            <w:r w:rsidRPr="006D6BE3">
              <w:t>Hammer</w:t>
            </w:r>
          </w:p>
          <w:p w14:paraId="5E1CFD50" w14:textId="77777777" w:rsidR="008C6A23" w:rsidRPr="006D6BE3" w:rsidRDefault="00000000">
            <w:pPr>
              <w:pStyle w:val="NormalWeb"/>
              <w:numPr>
                <w:ilvl w:val="2"/>
                <w:numId w:val="58"/>
              </w:numPr>
              <w:spacing w:beforeAutospacing="0" w:afterAutospacing="0" w:line="276" w:lineRule="auto"/>
              <w:ind w:left="1291"/>
              <w:contextualSpacing/>
            </w:pPr>
            <w:r w:rsidRPr="006D6BE3">
              <w:t>Plumb bob</w:t>
            </w:r>
          </w:p>
          <w:p w14:paraId="192ED363" w14:textId="77777777" w:rsidR="008C6A23" w:rsidRPr="006D6BE3" w:rsidRDefault="00000000">
            <w:pPr>
              <w:pStyle w:val="NormalWeb"/>
              <w:numPr>
                <w:ilvl w:val="2"/>
                <w:numId w:val="58"/>
              </w:numPr>
              <w:spacing w:beforeAutospacing="0" w:afterAutospacing="0" w:line="276" w:lineRule="auto"/>
              <w:ind w:left="1291"/>
              <w:contextualSpacing/>
            </w:pPr>
            <w:r w:rsidRPr="006D6BE3">
              <w:t>Tape measure</w:t>
            </w:r>
          </w:p>
          <w:p w14:paraId="347030F7" w14:textId="77777777" w:rsidR="008C6A23" w:rsidRPr="006D6BE3" w:rsidRDefault="00000000">
            <w:pPr>
              <w:pStyle w:val="NormalWeb"/>
              <w:numPr>
                <w:ilvl w:val="2"/>
                <w:numId w:val="58"/>
              </w:numPr>
              <w:spacing w:beforeAutospacing="0" w:afterAutospacing="0" w:line="276" w:lineRule="auto"/>
              <w:ind w:left="1291"/>
              <w:contextualSpacing/>
            </w:pPr>
            <w:r w:rsidRPr="006D6BE3">
              <w:t>Chalk line</w:t>
            </w:r>
          </w:p>
          <w:p w14:paraId="4F134FD1" w14:textId="77777777" w:rsidR="008C6A23" w:rsidRPr="006D6BE3" w:rsidRDefault="00000000">
            <w:pPr>
              <w:pStyle w:val="NormalWeb"/>
              <w:numPr>
                <w:ilvl w:val="2"/>
                <w:numId w:val="58"/>
              </w:numPr>
              <w:spacing w:beforeAutospacing="0" w:afterAutospacing="0" w:line="276" w:lineRule="auto"/>
              <w:ind w:left="1291"/>
              <w:contextualSpacing/>
            </w:pPr>
            <w:r w:rsidRPr="006D6BE3">
              <w:t>Rope level</w:t>
            </w:r>
          </w:p>
          <w:p w14:paraId="32E9E7D5" w14:textId="77777777" w:rsidR="008C6A23" w:rsidRPr="006D6BE3" w:rsidRDefault="00000000">
            <w:pPr>
              <w:pStyle w:val="NormalWeb"/>
              <w:numPr>
                <w:ilvl w:val="2"/>
                <w:numId w:val="58"/>
              </w:numPr>
              <w:spacing w:beforeAutospacing="0" w:afterAutospacing="0" w:line="276" w:lineRule="auto"/>
              <w:ind w:left="1291"/>
              <w:contextualSpacing/>
            </w:pPr>
            <w:r w:rsidRPr="006D6BE3">
              <w:t>Spirit level</w:t>
            </w:r>
          </w:p>
          <w:p w14:paraId="526FA73A" w14:textId="77777777" w:rsidR="008C6A23" w:rsidRPr="006D6BE3" w:rsidRDefault="00000000">
            <w:pPr>
              <w:pStyle w:val="NormalWeb"/>
              <w:numPr>
                <w:ilvl w:val="2"/>
                <w:numId w:val="58"/>
              </w:numPr>
              <w:spacing w:beforeAutospacing="0" w:afterAutospacing="0" w:line="276" w:lineRule="auto"/>
              <w:ind w:left="1291"/>
              <w:contextualSpacing/>
            </w:pPr>
            <w:r w:rsidRPr="006D6BE3">
              <w:t>Silicon gun</w:t>
            </w:r>
          </w:p>
          <w:p w14:paraId="206F3589" w14:textId="77777777" w:rsidR="008C6A23" w:rsidRPr="006D6BE3" w:rsidRDefault="00000000">
            <w:pPr>
              <w:pStyle w:val="NormalWeb"/>
              <w:numPr>
                <w:ilvl w:val="2"/>
                <w:numId w:val="58"/>
              </w:numPr>
              <w:spacing w:beforeAutospacing="0" w:afterAutospacing="0" w:line="276" w:lineRule="auto"/>
              <w:ind w:left="1291"/>
              <w:contextualSpacing/>
            </w:pPr>
            <w:r w:rsidRPr="006D6BE3">
              <w:t xml:space="preserve">Builders square </w:t>
            </w:r>
          </w:p>
          <w:p w14:paraId="65659DF6" w14:textId="77777777" w:rsidR="008C6A23" w:rsidRPr="006D6BE3" w:rsidRDefault="00000000">
            <w:pPr>
              <w:pStyle w:val="NormalWeb"/>
              <w:numPr>
                <w:ilvl w:val="2"/>
                <w:numId w:val="58"/>
              </w:numPr>
              <w:spacing w:beforeAutospacing="0" w:afterAutospacing="0" w:line="276" w:lineRule="auto"/>
              <w:ind w:left="1291"/>
              <w:contextualSpacing/>
            </w:pPr>
            <w:r w:rsidRPr="006D6BE3">
              <w:t>Soldering gun</w:t>
            </w:r>
          </w:p>
          <w:p w14:paraId="0669D45E" w14:textId="77777777" w:rsidR="008C6A23" w:rsidRPr="006D6BE3" w:rsidRDefault="00000000">
            <w:pPr>
              <w:pStyle w:val="NormalWeb"/>
              <w:numPr>
                <w:ilvl w:val="1"/>
                <w:numId w:val="58"/>
              </w:numPr>
              <w:spacing w:beforeAutospacing="0" w:afterAutospacing="0" w:line="276" w:lineRule="auto"/>
              <w:ind w:left="598"/>
              <w:contextualSpacing/>
            </w:pPr>
            <w:r w:rsidRPr="006D6BE3">
              <w:t xml:space="preserve">Rain water goods </w:t>
            </w:r>
          </w:p>
          <w:p w14:paraId="2504C024" w14:textId="77777777" w:rsidR="008C6A23" w:rsidRPr="006D6BE3" w:rsidRDefault="00000000">
            <w:pPr>
              <w:pStyle w:val="NormalWeb"/>
              <w:numPr>
                <w:ilvl w:val="2"/>
                <w:numId w:val="58"/>
              </w:numPr>
              <w:spacing w:beforeAutospacing="0" w:afterAutospacing="0" w:line="276" w:lineRule="auto"/>
              <w:ind w:left="1291"/>
              <w:contextualSpacing/>
            </w:pPr>
            <w:r w:rsidRPr="006D6BE3">
              <w:t>Down pipes</w:t>
            </w:r>
          </w:p>
          <w:p w14:paraId="424BDC13" w14:textId="77777777" w:rsidR="008C6A23" w:rsidRPr="006D6BE3" w:rsidRDefault="00000000">
            <w:pPr>
              <w:pStyle w:val="NormalWeb"/>
              <w:numPr>
                <w:ilvl w:val="2"/>
                <w:numId w:val="58"/>
              </w:numPr>
              <w:spacing w:beforeAutospacing="0" w:afterAutospacing="0" w:line="276" w:lineRule="auto"/>
              <w:ind w:left="1291"/>
              <w:contextualSpacing/>
            </w:pPr>
            <w:r w:rsidRPr="006D6BE3">
              <w:t>Gutters</w:t>
            </w:r>
          </w:p>
          <w:p w14:paraId="7346AB2D" w14:textId="77777777" w:rsidR="008C6A23" w:rsidRPr="006D6BE3" w:rsidRDefault="00000000">
            <w:pPr>
              <w:pStyle w:val="NormalWeb"/>
              <w:numPr>
                <w:ilvl w:val="2"/>
                <w:numId w:val="58"/>
              </w:numPr>
              <w:spacing w:beforeAutospacing="0" w:afterAutospacing="0" w:line="276" w:lineRule="auto"/>
              <w:ind w:left="1291"/>
              <w:contextualSpacing/>
            </w:pPr>
            <w:r w:rsidRPr="006D6BE3">
              <w:t>Brackets</w:t>
            </w:r>
          </w:p>
          <w:p w14:paraId="7921DB39" w14:textId="77777777" w:rsidR="008C6A23" w:rsidRPr="006D6BE3" w:rsidRDefault="00000000">
            <w:pPr>
              <w:pStyle w:val="NormalWeb"/>
              <w:numPr>
                <w:ilvl w:val="2"/>
                <w:numId w:val="58"/>
              </w:numPr>
              <w:spacing w:beforeAutospacing="0" w:afterAutospacing="0" w:line="276" w:lineRule="auto"/>
              <w:ind w:left="1291"/>
              <w:contextualSpacing/>
            </w:pPr>
            <w:r w:rsidRPr="006D6BE3">
              <w:t>Hopper head</w:t>
            </w:r>
          </w:p>
          <w:p w14:paraId="22E41FE8" w14:textId="77777777" w:rsidR="008C6A23" w:rsidRPr="006D6BE3" w:rsidRDefault="00000000">
            <w:pPr>
              <w:pStyle w:val="NormalWeb"/>
              <w:numPr>
                <w:ilvl w:val="2"/>
                <w:numId w:val="58"/>
              </w:numPr>
              <w:spacing w:beforeAutospacing="0" w:afterAutospacing="0" w:line="276" w:lineRule="auto"/>
              <w:ind w:left="1291"/>
              <w:contextualSpacing/>
            </w:pPr>
            <w:r w:rsidRPr="006D6BE3">
              <w:t>Rainwater shoe</w:t>
            </w:r>
          </w:p>
          <w:p w14:paraId="24A8C70C" w14:textId="77777777" w:rsidR="008C6A23" w:rsidRPr="006D6BE3" w:rsidRDefault="00000000">
            <w:pPr>
              <w:pStyle w:val="NormalWeb"/>
              <w:numPr>
                <w:ilvl w:val="2"/>
                <w:numId w:val="58"/>
              </w:numPr>
              <w:spacing w:beforeAutospacing="0" w:afterAutospacing="0" w:line="276" w:lineRule="auto"/>
              <w:ind w:left="1291"/>
              <w:contextualSpacing/>
            </w:pPr>
            <w:r w:rsidRPr="006D6BE3">
              <w:t>Bends</w:t>
            </w:r>
          </w:p>
          <w:p w14:paraId="79E8E0F0" w14:textId="77777777" w:rsidR="008C6A23" w:rsidRPr="006D6BE3" w:rsidRDefault="00000000">
            <w:pPr>
              <w:pStyle w:val="NormalWeb"/>
              <w:numPr>
                <w:ilvl w:val="2"/>
                <w:numId w:val="58"/>
              </w:numPr>
              <w:spacing w:beforeAutospacing="0" w:afterAutospacing="0" w:line="276" w:lineRule="auto"/>
              <w:ind w:left="1291"/>
              <w:contextualSpacing/>
            </w:pPr>
            <w:r w:rsidRPr="006D6BE3">
              <w:t>Inside corner</w:t>
            </w:r>
          </w:p>
          <w:p w14:paraId="760A3F43" w14:textId="77777777" w:rsidR="008C6A23" w:rsidRPr="006D6BE3" w:rsidRDefault="00000000">
            <w:pPr>
              <w:pStyle w:val="NormalWeb"/>
              <w:numPr>
                <w:ilvl w:val="2"/>
                <w:numId w:val="58"/>
              </w:numPr>
              <w:spacing w:beforeAutospacing="0" w:afterAutospacing="0" w:line="276" w:lineRule="auto"/>
              <w:ind w:left="1291"/>
              <w:contextualSpacing/>
            </w:pPr>
            <w:r w:rsidRPr="006D6BE3">
              <w:t>Outside corner</w:t>
            </w:r>
          </w:p>
          <w:p w14:paraId="0229D2B9" w14:textId="77777777" w:rsidR="008C6A23" w:rsidRPr="006D6BE3" w:rsidRDefault="00000000">
            <w:pPr>
              <w:pStyle w:val="NormalWeb"/>
              <w:numPr>
                <w:ilvl w:val="2"/>
                <w:numId w:val="58"/>
              </w:numPr>
              <w:spacing w:beforeAutospacing="0" w:afterAutospacing="0" w:line="276" w:lineRule="auto"/>
              <w:ind w:left="1291"/>
              <w:contextualSpacing/>
            </w:pPr>
            <w:r w:rsidRPr="006D6BE3">
              <w:t>Gutter dropper</w:t>
            </w:r>
          </w:p>
          <w:p w14:paraId="1985AD8B" w14:textId="77777777" w:rsidR="008C6A23" w:rsidRPr="006D6BE3" w:rsidRDefault="00000000">
            <w:pPr>
              <w:pStyle w:val="NormalWeb"/>
              <w:numPr>
                <w:ilvl w:val="1"/>
                <w:numId w:val="58"/>
              </w:numPr>
              <w:spacing w:beforeAutospacing="0" w:afterAutospacing="0" w:line="276" w:lineRule="auto"/>
              <w:ind w:left="598"/>
              <w:contextualSpacing/>
            </w:pPr>
            <w:r w:rsidRPr="006D6BE3">
              <w:t xml:space="preserve">Fabrication </w:t>
            </w:r>
          </w:p>
          <w:p w14:paraId="385F7907" w14:textId="77777777" w:rsidR="008C6A23" w:rsidRPr="006D6BE3" w:rsidRDefault="00000000">
            <w:pPr>
              <w:pStyle w:val="NormalWeb"/>
              <w:numPr>
                <w:ilvl w:val="1"/>
                <w:numId w:val="58"/>
              </w:numPr>
              <w:spacing w:beforeAutospacing="0" w:afterAutospacing="0" w:line="276" w:lineRule="auto"/>
              <w:ind w:left="598"/>
              <w:contextualSpacing/>
            </w:pPr>
            <w:r w:rsidRPr="006D6BE3">
              <w:t>Housekeeping</w:t>
            </w:r>
          </w:p>
        </w:tc>
        <w:tc>
          <w:tcPr>
            <w:tcW w:w="1566" w:type="pct"/>
            <w:tcBorders>
              <w:top w:val="single" w:sz="4" w:space="0" w:color="auto"/>
              <w:left w:val="single" w:sz="4" w:space="0" w:color="auto"/>
              <w:bottom w:val="single" w:sz="4" w:space="0" w:color="auto"/>
              <w:right w:val="single" w:sz="4" w:space="0" w:color="auto"/>
            </w:tcBorders>
          </w:tcPr>
          <w:p w14:paraId="41B2CF9E"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ins w:id="58"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03D3C495"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6E2935FC"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3E08E4AE"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7639C2D8"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20F4DE4B"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6D00A69B"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4D046D76" w14:textId="77777777" w:rsidR="008C6A23" w:rsidRPr="006D6BE3" w:rsidRDefault="008C6A23">
            <w:pPr>
              <w:spacing w:after="0"/>
              <w:ind w:left="410"/>
              <w:rPr>
                <w:rFonts w:ascii="Times New Roman" w:hAnsi="Times New Roman"/>
                <w:sz w:val="24"/>
                <w:szCs w:val="24"/>
              </w:rPr>
            </w:pPr>
          </w:p>
        </w:tc>
      </w:tr>
      <w:tr w:rsidR="008C6A23" w:rsidRPr="006D6BE3" w14:paraId="6BAEAB48"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0EA3DFF2" w14:textId="77777777" w:rsidR="008C6A23" w:rsidRPr="006D6BE3" w:rsidRDefault="00000000">
            <w:pPr>
              <w:numPr>
                <w:ilvl w:val="0"/>
                <w:numId w:val="55"/>
              </w:numPr>
              <w:rPr>
                <w:rFonts w:ascii="Times New Roman" w:eastAsia="Times New Roman" w:hAnsi="Times New Roman"/>
                <w:sz w:val="24"/>
                <w:szCs w:val="24"/>
              </w:rPr>
            </w:pPr>
            <w:r w:rsidRPr="006D6BE3">
              <w:rPr>
                <w:rFonts w:ascii="Times New Roman" w:hAnsi="Times New Roman"/>
                <w:sz w:val="24"/>
                <w:szCs w:val="24"/>
              </w:rPr>
              <w:t>Install rain water goods</w:t>
            </w:r>
          </w:p>
        </w:tc>
        <w:tc>
          <w:tcPr>
            <w:tcW w:w="1943" w:type="pct"/>
            <w:tcBorders>
              <w:top w:val="single" w:sz="4" w:space="0" w:color="auto"/>
              <w:left w:val="single" w:sz="4" w:space="0" w:color="auto"/>
              <w:bottom w:val="single" w:sz="4" w:space="0" w:color="auto"/>
              <w:right w:val="single" w:sz="4" w:space="0" w:color="auto"/>
            </w:tcBorders>
          </w:tcPr>
          <w:p w14:paraId="3FD2F8BE" w14:textId="77777777" w:rsidR="008C6A23" w:rsidRPr="006D6BE3" w:rsidRDefault="00000000">
            <w:pPr>
              <w:pStyle w:val="NormalWeb"/>
              <w:numPr>
                <w:ilvl w:val="1"/>
                <w:numId w:val="59"/>
              </w:numPr>
              <w:spacing w:beforeAutospacing="0" w:afterAutospacing="0" w:line="276" w:lineRule="auto"/>
              <w:ind w:left="598"/>
              <w:contextualSpacing/>
            </w:pPr>
            <w:r w:rsidRPr="006D6BE3">
              <w:t>Personal Protective Equipment</w:t>
            </w:r>
          </w:p>
          <w:p w14:paraId="1B9D62D9" w14:textId="77777777" w:rsidR="008C6A23" w:rsidRPr="006D6BE3" w:rsidRDefault="00000000">
            <w:pPr>
              <w:pStyle w:val="NormalWeb"/>
              <w:numPr>
                <w:ilvl w:val="1"/>
                <w:numId w:val="59"/>
              </w:numPr>
              <w:spacing w:beforeAutospacing="0" w:afterAutospacing="0" w:line="276" w:lineRule="auto"/>
              <w:ind w:left="598"/>
              <w:contextualSpacing/>
            </w:pPr>
            <w:r w:rsidRPr="006D6BE3">
              <w:t xml:space="preserve">Harvesting methods </w:t>
            </w:r>
          </w:p>
          <w:p w14:paraId="7FE5DFCB" w14:textId="77777777" w:rsidR="008C6A23" w:rsidRPr="006D6BE3" w:rsidRDefault="00000000">
            <w:pPr>
              <w:pStyle w:val="NormalWeb"/>
              <w:numPr>
                <w:ilvl w:val="1"/>
                <w:numId w:val="59"/>
              </w:numPr>
              <w:spacing w:beforeAutospacing="0" w:afterAutospacing="0" w:line="276" w:lineRule="auto"/>
              <w:ind w:left="598"/>
              <w:contextualSpacing/>
            </w:pPr>
            <w:r w:rsidRPr="006D6BE3">
              <w:lastRenderedPageBreak/>
              <w:t>Identification of rainwater goods</w:t>
            </w:r>
          </w:p>
          <w:p w14:paraId="30C75B18" w14:textId="77777777" w:rsidR="008C6A23" w:rsidRPr="006D6BE3" w:rsidRDefault="00000000">
            <w:pPr>
              <w:pStyle w:val="NormalWeb"/>
              <w:numPr>
                <w:ilvl w:val="1"/>
                <w:numId w:val="59"/>
              </w:numPr>
              <w:spacing w:beforeAutospacing="0" w:afterAutospacing="0" w:line="276" w:lineRule="auto"/>
              <w:ind w:left="598"/>
              <w:contextualSpacing/>
            </w:pPr>
            <w:r w:rsidRPr="006D6BE3">
              <w:t>Installation tools and equipment</w:t>
            </w:r>
          </w:p>
          <w:p w14:paraId="6AFE745E" w14:textId="77777777" w:rsidR="008C6A23" w:rsidRPr="006D6BE3" w:rsidRDefault="00000000">
            <w:pPr>
              <w:pStyle w:val="NormalWeb"/>
              <w:numPr>
                <w:ilvl w:val="1"/>
                <w:numId w:val="59"/>
              </w:numPr>
              <w:spacing w:beforeAutospacing="0" w:afterAutospacing="0" w:line="276" w:lineRule="auto"/>
              <w:ind w:left="598"/>
              <w:contextualSpacing/>
            </w:pPr>
            <w:r w:rsidRPr="006D6BE3">
              <w:t>Setting out</w:t>
            </w:r>
          </w:p>
          <w:p w14:paraId="3EC33362" w14:textId="77777777" w:rsidR="008C6A23" w:rsidRPr="006D6BE3" w:rsidRDefault="00000000">
            <w:pPr>
              <w:pStyle w:val="NormalWeb"/>
              <w:numPr>
                <w:ilvl w:val="1"/>
                <w:numId w:val="59"/>
              </w:numPr>
              <w:spacing w:beforeAutospacing="0" w:afterAutospacing="0" w:line="276" w:lineRule="auto"/>
              <w:ind w:left="598"/>
              <w:contextualSpacing/>
            </w:pPr>
            <w:r w:rsidRPr="006D6BE3">
              <w:t>Installation</w:t>
            </w:r>
          </w:p>
          <w:p w14:paraId="61970C8B" w14:textId="77777777" w:rsidR="008C6A23" w:rsidRPr="006D6BE3" w:rsidRDefault="00000000">
            <w:pPr>
              <w:pStyle w:val="NormalWeb"/>
              <w:numPr>
                <w:ilvl w:val="1"/>
                <w:numId w:val="59"/>
              </w:numPr>
              <w:spacing w:beforeAutospacing="0" w:afterAutospacing="0" w:line="276" w:lineRule="auto"/>
              <w:ind w:left="598"/>
              <w:contextualSpacing/>
            </w:pPr>
            <w:r w:rsidRPr="006D6BE3">
              <w:t>Housekeeping</w:t>
            </w:r>
          </w:p>
        </w:tc>
        <w:tc>
          <w:tcPr>
            <w:tcW w:w="1566" w:type="pct"/>
            <w:tcBorders>
              <w:top w:val="single" w:sz="4" w:space="0" w:color="auto"/>
              <w:left w:val="single" w:sz="4" w:space="0" w:color="auto"/>
              <w:bottom w:val="single" w:sz="4" w:space="0" w:color="auto"/>
              <w:right w:val="single" w:sz="4" w:space="0" w:color="auto"/>
            </w:tcBorders>
          </w:tcPr>
          <w:p w14:paraId="7AC91772"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lastRenderedPageBreak/>
              <w:t>Written</w:t>
            </w:r>
            <w:ins w:id="59"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0F956049"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709B8B56"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1A3D52A3"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3D97FC60"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lastRenderedPageBreak/>
              <w:t xml:space="preserve">Portfolio of evidence </w:t>
            </w:r>
          </w:p>
          <w:p w14:paraId="0AB9BB75"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12591D0C"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7FBC08E8" w14:textId="77777777" w:rsidR="008C6A23" w:rsidRPr="006D6BE3" w:rsidRDefault="008C6A23">
            <w:pPr>
              <w:spacing w:after="0"/>
              <w:ind w:left="410"/>
              <w:rPr>
                <w:rFonts w:ascii="Times New Roman" w:hAnsi="Times New Roman"/>
                <w:sz w:val="24"/>
                <w:szCs w:val="24"/>
              </w:rPr>
            </w:pPr>
          </w:p>
        </w:tc>
      </w:tr>
      <w:tr w:rsidR="008C6A23" w:rsidRPr="006D6BE3" w14:paraId="5FCAC93F"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26EDE4DD" w14:textId="77777777" w:rsidR="008C6A23" w:rsidRPr="006D6BE3" w:rsidRDefault="00000000">
            <w:pPr>
              <w:numPr>
                <w:ilvl w:val="0"/>
                <w:numId w:val="55"/>
              </w:numPr>
              <w:rPr>
                <w:rFonts w:ascii="Times New Roman" w:hAnsi="Times New Roman"/>
                <w:sz w:val="24"/>
                <w:szCs w:val="24"/>
              </w:rPr>
            </w:pPr>
            <w:r w:rsidRPr="006D6BE3">
              <w:rPr>
                <w:rFonts w:ascii="Times New Roman" w:eastAsia="Times New Roman" w:hAnsi="Times New Roman"/>
                <w:sz w:val="24"/>
                <w:szCs w:val="24"/>
              </w:rPr>
              <w:lastRenderedPageBreak/>
              <w:t xml:space="preserve">Test rainwater </w:t>
            </w:r>
            <w:r w:rsidRPr="006D6BE3">
              <w:rPr>
                <w:rFonts w:ascii="Times New Roman" w:hAnsi="Times New Roman"/>
                <w:sz w:val="24"/>
                <w:szCs w:val="24"/>
              </w:rPr>
              <w:t>system</w:t>
            </w:r>
          </w:p>
        </w:tc>
        <w:tc>
          <w:tcPr>
            <w:tcW w:w="1943" w:type="pct"/>
            <w:tcBorders>
              <w:top w:val="single" w:sz="4" w:space="0" w:color="auto"/>
              <w:left w:val="single" w:sz="4" w:space="0" w:color="auto"/>
              <w:bottom w:val="single" w:sz="4" w:space="0" w:color="auto"/>
              <w:right w:val="single" w:sz="4" w:space="0" w:color="auto"/>
            </w:tcBorders>
          </w:tcPr>
          <w:p w14:paraId="0F71C7EE" w14:textId="77777777" w:rsidR="008C6A23" w:rsidRPr="006D6BE3" w:rsidRDefault="00000000">
            <w:pPr>
              <w:pStyle w:val="NormalWeb"/>
              <w:numPr>
                <w:ilvl w:val="1"/>
                <w:numId w:val="60"/>
              </w:numPr>
              <w:spacing w:beforeAutospacing="0" w:afterAutospacing="0" w:line="276" w:lineRule="auto"/>
              <w:ind w:left="598"/>
              <w:contextualSpacing/>
            </w:pPr>
            <w:r w:rsidRPr="006D6BE3">
              <w:t>Personal Protective Equipment</w:t>
            </w:r>
          </w:p>
          <w:p w14:paraId="1B0FC08B" w14:textId="77777777" w:rsidR="008C6A23" w:rsidRPr="006D6BE3" w:rsidRDefault="00000000">
            <w:pPr>
              <w:pStyle w:val="NormalWeb"/>
              <w:numPr>
                <w:ilvl w:val="1"/>
                <w:numId w:val="60"/>
              </w:numPr>
              <w:spacing w:beforeAutospacing="0" w:afterAutospacing="0" w:line="276" w:lineRule="auto"/>
              <w:ind w:left="598"/>
              <w:contextualSpacing/>
            </w:pPr>
            <w:r w:rsidRPr="006D6BE3">
              <w:rPr>
                <w:bCs/>
                <w:iCs/>
              </w:rPr>
              <w:t>Water tests</w:t>
            </w:r>
          </w:p>
          <w:p w14:paraId="465A481F" w14:textId="77777777" w:rsidR="008C6A23" w:rsidRPr="006D6BE3" w:rsidRDefault="00000000">
            <w:pPr>
              <w:pStyle w:val="NormalWeb"/>
              <w:numPr>
                <w:ilvl w:val="1"/>
                <w:numId w:val="60"/>
              </w:numPr>
              <w:spacing w:beforeAutospacing="0" w:afterAutospacing="0" w:line="276" w:lineRule="auto"/>
              <w:ind w:left="598"/>
              <w:contextualSpacing/>
            </w:pPr>
            <w:r w:rsidRPr="006D6BE3">
              <w:t>Rainwater system faults</w:t>
            </w:r>
          </w:p>
          <w:p w14:paraId="108DACE0" w14:textId="77777777" w:rsidR="008C6A23" w:rsidRPr="006D6BE3" w:rsidRDefault="00000000">
            <w:pPr>
              <w:pStyle w:val="NormalWeb"/>
              <w:numPr>
                <w:ilvl w:val="2"/>
                <w:numId w:val="60"/>
              </w:numPr>
              <w:spacing w:beforeAutospacing="0" w:afterAutospacing="0" w:line="276" w:lineRule="auto"/>
              <w:ind w:left="1201"/>
              <w:contextualSpacing/>
            </w:pPr>
            <w:r w:rsidRPr="006D6BE3">
              <w:t xml:space="preserve">Water podding </w:t>
            </w:r>
          </w:p>
          <w:p w14:paraId="262DB829" w14:textId="77777777" w:rsidR="008C6A23" w:rsidRPr="006D6BE3" w:rsidRDefault="00000000">
            <w:pPr>
              <w:pStyle w:val="NormalWeb"/>
              <w:numPr>
                <w:ilvl w:val="2"/>
                <w:numId w:val="60"/>
              </w:numPr>
              <w:spacing w:beforeAutospacing="0" w:afterAutospacing="0" w:line="276" w:lineRule="auto"/>
              <w:ind w:left="1201"/>
              <w:contextualSpacing/>
            </w:pPr>
            <w:r w:rsidRPr="006D6BE3">
              <w:t xml:space="preserve">Water leakage </w:t>
            </w:r>
          </w:p>
          <w:p w14:paraId="42FECBDE" w14:textId="77777777" w:rsidR="008C6A23" w:rsidRPr="006D6BE3" w:rsidRDefault="00000000">
            <w:pPr>
              <w:pStyle w:val="NormalWeb"/>
              <w:numPr>
                <w:ilvl w:val="2"/>
                <w:numId w:val="60"/>
              </w:numPr>
              <w:spacing w:beforeAutospacing="0" w:afterAutospacing="0" w:line="276" w:lineRule="auto"/>
              <w:ind w:left="1201"/>
              <w:contextualSpacing/>
            </w:pPr>
            <w:r w:rsidRPr="006D6BE3">
              <w:t>System blockage</w:t>
            </w:r>
          </w:p>
          <w:p w14:paraId="43DFEEB9" w14:textId="77777777" w:rsidR="008C6A23" w:rsidRPr="006D6BE3" w:rsidRDefault="00000000">
            <w:pPr>
              <w:pStyle w:val="NormalWeb"/>
              <w:numPr>
                <w:ilvl w:val="1"/>
                <w:numId w:val="60"/>
              </w:numPr>
              <w:spacing w:beforeAutospacing="0" w:afterAutospacing="0" w:line="276" w:lineRule="auto"/>
              <w:ind w:left="598"/>
              <w:contextualSpacing/>
            </w:pPr>
            <w:r w:rsidRPr="006D6BE3">
              <w:t>Housekeeping</w:t>
            </w:r>
          </w:p>
        </w:tc>
        <w:tc>
          <w:tcPr>
            <w:tcW w:w="1566" w:type="pct"/>
            <w:tcBorders>
              <w:top w:val="single" w:sz="4" w:space="0" w:color="auto"/>
              <w:left w:val="single" w:sz="4" w:space="0" w:color="auto"/>
              <w:bottom w:val="single" w:sz="4" w:space="0" w:color="auto"/>
              <w:right w:val="single" w:sz="4" w:space="0" w:color="auto"/>
            </w:tcBorders>
          </w:tcPr>
          <w:p w14:paraId="00D5F857"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ins w:id="60"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2BA4DFDF"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6F2D45AD"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36D6F71F"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6FD32678"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1277AB01"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13E7FDF0"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460598FC" w14:textId="77777777" w:rsidR="008C6A23" w:rsidRPr="006D6BE3" w:rsidRDefault="008C6A23">
            <w:pPr>
              <w:spacing w:after="0"/>
              <w:ind w:left="410"/>
              <w:rPr>
                <w:rFonts w:ascii="Times New Roman" w:hAnsi="Times New Roman"/>
                <w:sz w:val="24"/>
                <w:szCs w:val="24"/>
              </w:rPr>
            </w:pPr>
          </w:p>
        </w:tc>
      </w:tr>
      <w:tr w:rsidR="008C6A23" w:rsidRPr="006D6BE3" w14:paraId="3226EA78"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01975D97" w14:textId="77777777" w:rsidR="008C6A23" w:rsidRPr="006D6BE3" w:rsidRDefault="00000000">
            <w:pPr>
              <w:numPr>
                <w:ilvl w:val="0"/>
                <w:numId w:val="55"/>
              </w:numPr>
              <w:rPr>
                <w:rFonts w:ascii="Times New Roman" w:eastAsia="Times New Roman" w:hAnsi="Times New Roman"/>
                <w:sz w:val="24"/>
                <w:szCs w:val="24"/>
              </w:rPr>
            </w:pPr>
            <w:r w:rsidRPr="006D6BE3">
              <w:rPr>
                <w:rFonts w:ascii="Times New Roman" w:hAnsi="Times New Roman"/>
                <w:sz w:val="24"/>
                <w:szCs w:val="24"/>
              </w:rPr>
              <w:t>Maintain rain water harvesting system</w:t>
            </w:r>
          </w:p>
        </w:tc>
        <w:tc>
          <w:tcPr>
            <w:tcW w:w="1943" w:type="pct"/>
            <w:tcBorders>
              <w:top w:val="single" w:sz="4" w:space="0" w:color="auto"/>
              <w:left w:val="single" w:sz="4" w:space="0" w:color="auto"/>
              <w:bottom w:val="single" w:sz="4" w:space="0" w:color="auto"/>
              <w:right w:val="single" w:sz="4" w:space="0" w:color="auto"/>
            </w:tcBorders>
          </w:tcPr>
          <w:p w14:paraId="26EE2C52" w14:textId="77777777" w:rsidR="008C6A23" w:rsidRPr="006D6BE3" w:rsidRDefault="00000000">
            <w:pPr>
              <w:pStyle w:val="NormalWeb"/>
              <w:numPr>
                <w:ilvl w:val="1"/>
                <w:numId w:val="61"/>
              </w:numPr>
              <w:spacing w:beforeAutospacing="0" w:afterAutospacing="0" w:line="276" w:lineRule="auto"/>
              <w:contextualSpacing/>
            </w:pPr>
            <w:r w:rsidRPr="006D6BE3">
              <w:t>Personal Protective Equipment</w:t>
            </w:r>
          </w:p>
          <w:p w14:paraId="1A26FDB0" w14:textId="77777777" w:rsidR="008C6A23" w:rsidRPr="006D6BE3" w:rsidRDefault="00000000">
            <w:pPr>
              <w:pStyle w:val="NormalWeb"/>
              <w:numPr>
                <w:ilvl w:val="1"/>
                <w:numId w:val="61"/>
              </w:numPr>
              <w:spacing w:beforeAutospacing="0" w:afterAutospacing="0" w:line="276" w:lineRule="auto"/>
              <w:contextualSpacing/>
            </w:pPr>
            <w:r w:rsidRPr="006D6BE3">
              <w:t>Faults detection</w:t>
            </w:r>
          </w:p>
          <w:p w14:paraId="64DF1B3F" w14:textId="77777777" w:rsidR="008C6A23" w:rsidRPr="006D6BE3" w:rsidRDefault="00000000">
            <w:pPr>
              <w:pStyle w:val="NormalWeb"/>
              <w:numPr>
                <w:ilvl w:val="1"/>
                <w:numId w:val="61"/>
              </w:numPr>
              <w:spacing w:beforeAutospacing="0" w:afterAutospacing="0" w:line="276" w:lineRule="auto"/>
              <w:contextualSpacing/>
            </w:pPr>
            <w:r w:rsidRPr="006D6BE3">
              <w:t>Tools and equipment</w:t>
            </w:r>
          </w:p>
          <w:p w14:paraId="5E251AF6" w14:textId="77777777" w:rsidR="008C6A23" w:rsidRPr="006D6BE3" w:rsidRDefault="00000000">
            <w:pPr>
              <w:pStyle w:val="NormalWeb"/>
              <w:numPr>
                <w:ilvl w:val="1"/>
                <w:numId w:val="61"/>
              </w:numPr>
              <w:spacing w:beforeAutospacing="0" w:afterAutospacing="0" w:line="276" w:lineRule="auto"/>
              <w:contextualSpacing/>
            </w:pPr>
            <w:r w:rsidRPr="006D6BE3">
              <w:t>Faults repair</w:t>
            </w:r>
          </w:p>
          <w:p w14:paraId="50883412" w14:textId="77777777" w:rsidR="008C6A23" w:rsidRPr="006D6BE3" w:rsidRDefault="00000000">
            <w:pPr>
              <w:pStyle w:val="NormalWeb"/>
              <w:numPr>
                <w:ilvl w:val="1"/>
                <w:numId w:val="61"/>
              </w:numPr>
              <w:spacing w:beforeAutospacing="0" w:afterAutospacing="0" w:line="276" w:lineRule="auto"/>
              <w:contextualSpacing/>
            </w:pPr>
            <w:r w:rsidRPr="006D6BE3">
              <w:t xml:space="preserve">Maintain and test rainwater system </w:t>
            </w:r>
          </w:p>
          <w:p w14:paraId="1442752D" w14:textId="77777777" w:rsidR="008C6A23" w:rsidRPr="006D6BE3" w:rsidRDefault="00000000">
            <w:pPr>
              <w:pStyle w:val="NormalWeb"/>
              <w:numPr>
                <w:ilvl w:val="1"/>
                <w:numId w:val="61"/>
              </w:numPr>
              <w:spacing w:beforeAutospacing="0" w:afterAutospacing="0" w:line="276" w:lineRule="auto"/>
              <w:contextualSpacing/>
            </w:pPr>
            <w:r w:rsidRPr="006D6BE3">
              <w:t xml:space="preserve">housekeeping </w:t>
            </w:r>
          </w:p>
        </w:tc>
        <w:tc>
          <w:tcPr>
            <w:tcW w:w="1566" w:type="pct"/>
            <w:tcBorders>
              <w:top w:val="single" w:sz="4" w:space="0" w:color="auto"/>
              <w:left w:val="single" w:sz="4" w:space="0" w:color="auto"/>
              <w:bottom w:val="single" w:sz="4" w:space="0" w:color="auto"/>
              <w:right w:val="single" w:sz="4" w:space="0" w:color="auto"/>
            </w:tcBorders>
          </w:tcPr>
          <w:p w14:paraId="549602A2"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ins w:id="61" w:author="Jessee Njora Mwangi" w:date="2024-12-18T11:32:00Z">
              <w:r w:rsidRPr="006D6BE3">
                <w:rPr>
                  <w:rFonts w:ascii="Times New Roman" w:hAnsi="Times New Roman"/>
                  <w:sz w:val="24"/>
                  <w:szCs w:val="24"/>
                </w:rPr>
                <w:t xml:space="preserve"> </w:t>
              </w:r>
            </w:ins>
            <w:r w:rsidRPr="006D6BE3">
              <w:rPr>
                <w:rFonts w:ascii="Times New Roman" w:hAnsi="Times New Roman"/>
                <w:sz w:val="24"/>
                <w:szCs w:val="24"/>
              </w:rPr>
              <w:t>assessment</w:t>
            </w:r>
          </w:p>
          <w:p w14:paraId="19EFDF0A"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lang w:val="en-ZA"/>
              </w:rPr>
              <w:t>Practical assessment</w:t>
            </w:r>
          </w:p>
          <w:p w14:paraId="224C4279"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Practical</w:t>
            </w:r>
          </w:p>
          <w:p w14:paraId="629EEC81"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Projects</w:t>
            </w:r>
          </w:p>
          <w:p w14:paraId="05E3F4D2"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 xml:space="preserve">Portfolio of evidence </w:t>
            </w:r>
          </w:p>
          <w:p w14:paraId="1533DB9B"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Third party reports</w:t>
            </w:r>
          </w:p>
          <w:p w14:paraId="017C8F72"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Written tests</w:t>
            </w:r>
          </w:p>
          <w:p w14:paraId="2297BC7E" w14:textId="77777777" w:rsidR="008C6A23" w:rsidRPr="006D6BE3" w:rsidRDefault="008C6A23">
            <w:pPr>
              <w:numPr>
                <w:ilvl w:val="0"/>
                <w:numId w:val="12"/>
              </w:numPr>
              <w:spacing w:after="0"/>
              <w:ind w:left="410"/>
              <w:rPr>
                <w:rFonts w:ascii="Times New Roman" w:hAnsi="Times New Roman"/>
                <w:sz w:val="24"/>
                <w:szCs w:val="24"/>
              </w:rPr>
            </w:pPr>
          </w:p>
        </w:tc>
      </w:tr>
    </w:tbl>
    <w:p w14:paraId="19FDC185" w14:textId="77777777" w:rsidR="008C6A23" w:rsidRPr="006D6BE3" w:rsidRDefault="008C6A23">
      <w:pPr>
        <w:spacing w:after="0"/>
        <w:jc w:val="both"/>
        <w:rPr>
          <w:rFonts w:ascii="Times New Roman" w:hAnsi="Times New Roman"/>
          <w:b/>
          <w:sz w:val="24"/>
          <w:szCs w:val="24"/>
          <w:lang w:val="en-ZA"/>
        </w:rPr>
      </w:pPr>
    </w:p>
    <w:p w14:paraId="36F5C4D3"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Suggested Methods of Instruction</w:t>
      </w:r>
    </w:p>
    <w:p w14:paraId="0D8CA903"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Role playing</w:t>
      </w:r>
    </w:p>
    <w:p w14:paraId="683C857F"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Discussion</w:t>
      </w:r>
    </w:p>
    <w:p w14:paraId="74DA35D2"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Direct Instruction</w:t>
      </w:r>
    </w:p>
    <w:p w14:paraId="724FAD93"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project</w:t>
      </w:r>
    </w:p>
    <w:p w14:paraId="75C2DD01"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8C6A23" w:rsidRPr="006D6BE3" w14:paraId="7202FA3E" w14:textId="77777777">
        <w:tc>
          <w:tcPr>
            <w:tcW w:w="770" w:type="dxa"/>
          </w:tcPr>
          <w:p w14:paraId="4FA57243"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S/No.</w:t>
            </w:r>
          </w:p>
        </w:tc>
        <w:tc>
          <w:tcPr>
            <w:tcW w:w="2192" w:type="dxa"/>
          </w:tcPr>
          <w:p w14:paraId="191D5AC5"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Category</w:t>
            </w:r>
          </w:p>
        </w:tc>
        <w:tc>
          <w:tcPr>
            <w:tcW w:w="3535" w:type="dxa"/>
          </w:tcPr>
          <w:p w14:paraId="162FF6A9"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Resource Description/Specifications</w:t>
            </w:r>
          </w:p>
        </w:tc>
        <w:tc>
          <w:tcPr>
            <w:tcW w:w="1183" w:type="dxa"/>
          </w:tcPr>
          <w:p w14:paraId="4916629F"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Quantity</w:t>
            </w:r>
          </w:p>
        </w:tc>
        <w:tc>
          <w:tcPr>
            <w:tcW w:w="2634" w:type="dxa"/>
          </w:tcPr>
          <w:p w14:paraId="7AD2548F" w14:textId="77777777" w:rsidR="008C6A23" w:rsidRPr="006D6BE3" w:rsidRDefault="00000000">
            <w:pPr>
              <w:spacing w:after="0" w:line="240" w:lineRule="auto"/>
              <w:jc w:val="center"/>
              <w:rPr>
                <w:rFonts w:ascii="Times New Roman" w:eastAsia="Times New Roman" w:hAnsi="Times New Roman"/>
                <w:b/>
                <w:bCs/>
                <w:sz w:val="24"/>
                <w:szCs w:val="24"/>
                <w:lang w:val="en-GB"/>
              </w:rPr>
            </w:pPr>
            <w:r w:rsidRPr="006D6BE3">
              <w:rPr>
                <w:rFonts w:ascii="Times New Roman" w:eastAsia="Times New Roman" w:hAnsi="Times New Roman"/>
                <w:b/>
                <w:bCs/>
                <w:sz w:val="24"/>
                <w:szCs w:val="24"/>
              </w:rPr>
              <w:t>Recommended Ratio</w:t>
            </w:r>
            <w:r w:rsidRPr="006D6BE3">
              <w:rPr>
                <w:rFonts w:ascii="Times New Roman" w:eastAsia="Times New Roman" w:hAnsi="Times New Roman"/>
                <w:b/>
                <w:bCs/>
                <w:sz w:val="24"/>
                <w:szCs w:val="24"/>
                <w:lang w:val="en-GB"/>
              </w:rPr>
              <w:t xml:space="preserve"> </w:t>
            </w:r>
            <w:r w:rsidRPr="006D6BE3">
              <w:rPr>
                <w:rFonts w:ascii="Times New Roman" w:eastAsia="Times New Roman" w:hAnsi="Times New Roman"/>
                <w:b/>
                <w:bCs/>
                <w:sz w:val="24"/>
                <w:szCs w:val="24"/>
              </w:rPr>
              <w:t>(</w:t>
            </w:r>
            <w:proofErr w:type="gramStart"/>
            <w:r w:rsidRPr="006D6BE3">
              <w:rPr>
                <w:rFonts w:ascii="Times New Roman" w:eastAsia="Times New Roman" w:hAnsi="Times New Roman"/>
                <w:b/>
                <w:bCs/>
                <w:sz w:val="24"/>
                <w:szCs w:val="24"/>
              </w:rPr>
              <w:t>Item</w:t>
            </w:r>
            <w:r w:rsidRPr="006D6BE3">
              <w:rPr>
                <w:rFonts w:ascii="Times New Roman" w:eastAsia="Times New Roman" w:hAnsi="Times New Roman"/>
                <w:b/>
                <w:bCs/>
                <w:sz w:val="24"/>
                <w:szCs w:val="24"/>
                <w:lang w:val="en-GB"/>
              </w:rPr>
              <w:t>:Trainee</w:t>
            </w:r>
            <w:proofErr w:type="gramEnd"/>
            <w:r w:rsidRPr="006D6BE3">
              <w:rPr>
                <w:rFonts w:ascii="Times New Roman" w:eastAsia="Times New Roman" w:hAnsi="Times New Roman"/>
                <w:b/>
                <w:bCs/>
                <w:sz w:val="24"/>
                <w:szCs w:val="24"/>
              </w:rPr>
              <w:t>)</w:t>
            </w:r>
          </w:p>
        </w:tc>
      </w:tr>
      <w:tr w:rsidR="008C6A23" w:rsidRPr="006D6BE3" w14:paraId="676D31EE" w14:textId="77777777">
        <w:trPr>
          <w:trHeight w:val="755"/>
        </w:trPr>
        <w:tc>
          <w:tcPr>
            <w:tcW w:w="770" w:type="dxa"/>
          </w:tcPr>
          <w:p w14:paraId="774705F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2192" w:type="dxa"/>
          </w:tcPr>
          <w:p w14:paraId="7ABC04A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 xml:space="preserve">Tools and Equipment </w:t>
            </w:r>
          </w:p>
          <w:p w14:paraId="1A0A8E1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1FA276E"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14C77257"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427A431B"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106B7E5F" w14:textId="77777777">
        <w:trPr>
          <w:trHeight w:val="452"/>
        </w:trPr>
        <w:tc>
          <w:tcPr>
            <w:tcW w:w="770" w:type="dxa"/>
          </w:tcPr>
          <w:p w14:paraId="6321707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4E492D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FE24DD9" w14:textId="77777777" w:rsidR="008C6A23" w:rsidRPr="006D6BE3" w:rsidRDefault="00000000">
            <w:pPr>
              <w:pStyle w:val="ListParagraph"/>
              <w:spacing w:after="0" w:line="360" w:lineRule="auto"/>
              <w:ind w:left="0"/>
              <w:rPr>
                <w:rFonts w:eastAsia="Times New Roman"/>
                <w:szCs w:val="24"/>
              </w:rPr>
            </w:pPr>
            <w:r w:rsidRPr="006D6BE3">
              <w:rPr>
                <w:szCs w:val="24"/>
              </w:rPr>
              <w:t xml:space="preserve">Plumb bob </w:t>
            </w:r>
          </w:p>
        </w:tc>
        <w:tc>
          <w:tcPr>
            <w:tcW w:w="1183" w:type="dxa"/>
          </w:tcPr>
          <w:p w14:paraId="47D14E7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43BBA31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54D59E76" w14:textId="77777777">
        <w:tc>
          <w:tcPr>
            <w:tcW w:w="770" w:type="dxa"/>
          </w:tcPr>
          <w:p w14:paraId="06DBC90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8BB9BB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05249C0" w14:textId="77777777" w:rsidR="008C6A23" w:rsidRPr="006D6BE3" w:rsidRDefault="00000000">
            <w:pPr>
              <w:pStyle w:val="ListParagraph"/>
              <w:spacing w:after="0" w:line="360" w:lineRule="auto"/>
              <w:ind w:left="0"/>
              <w:rPr>
                <w:rFonts w:eastAsia="Times New Roman"/>
                <w:szCs w:val="24"/>
              </w:rPr>
            </w:pPr>
            <w:r w:rsidRPr="006D6BE3">
              <w:rPr>
                <w:szCs w:val="24"/>
              </w:rPr>
              <w:t xml:space="preserve">Measuring tools (Tape measure, infra-red light, rule etc.) </w:t>
            </w:r>
          </w:p>
        </w:tc>
        <w:tc>
          <w:tcPr>
            <w:tcW w:w="1183" w:type="dxa"/>
          </w:tcPr>
          <w:p w14:paraId="3FE4050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29A25CF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0C1E4682" w14:textId="77777777">
        <w:tc>
          <w:tcPr>
            <w:tcW w:w="770" w:type="dxa"/>
          </w:tcPr>
          <w:p w14:paraId="222D0530"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42CC0A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3E6B130" w14:textId="77777777" w:rsidR="008C6A23" w:rsidRPr="006D6BE3" w:rsidRDefault="00000000">
            <w:pPr>
              <w:pStyle w:val="ListParagraph"/>
              <w:spacing w:after="0" w:line="360" w:lineRule="auto"/>
              <w:ind w:left="0"/>
              <w:rPr>
                <w:rFonts w:eastAsia="Times New Roman"/>
                <w:szCs w:val="24"/>
              </w:rPr>
            </w:pPr>
            <w:r w:rsidRPr="006D6BE3">
              <w:rPr>
                <w:szCs w:val="24"/>
              </w:rPr>
              <w:t>Marking tools</w:t>
            </w:r>
          </w:p>
        </w:tc>
        <w:tc>
          <w:tcPr>
            <w:tcW w:w="1183" w:type="dxa"/>
          </w:tcPr>
          <w:p w14:paraId="342849F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08AA662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4A5B06F6" w14:textId="77777777">
        <w:tc>
          <w:tcPr>
            <w:tcW w:w="770" w:type="dxa"/>
          </w:tcPr>
          <w:p w14:paraId="0083964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328422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A7FE79B" w14:textId="77777777" w:rsidR="008C6A23" w:rsidRPr="006D6BE3" w:rsidRDefault="00000000">
            <w:pPr>
              <w:pStyle w:val="ListParagraph"/>
              <w:spacing w:after="0" w:line="360" w:lineRule="auto"/>
              <w:ind w:left="0"/>
              <w:rPr>
                <w:rFonts w:eastAsia="Times New Roman"/>
                <w:szCs w:val="24"/>
              </w:rPr>
            </w:pPr>
            <w:r w:rsidRPr="006D6BE3">
              <w:rPr>
                <w:szCs w:val="24"/>
              </w:rPr>
              <w:t>Cutting tools</w:t>
            </w:r>
          </w:p>
        </w:tc>
        <w:tc>
          <w:tcPr>
            <w:tcW w:w="1183" w:type="dxa"/>
          </w:tcPr>
          <w:p w14:paraId="27E5052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18031C2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0421EF16" w14:textId="77777777">
        <w:tc>
          <w:tcPr>
            <w:tcW w:w="770" w:type="dxa"/>
          </w:tcPr>
          <w:p w14:paraId="2126F79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EF4343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984FBB4" w14:textId="77777777" w:rsidR="008C6A23" w:rsidRPr="006D6BE3" w:rsidRDefault="00000000">
            <w:pPr>
              <w:pStyle w:val="ListParagraph"/>
              <w:spacing w:after="0" w:line="360" w:lineRule="auto"/>
              <w:ind w:left="0"/>
              <w:rPr>
                <w:rFonts w:eastAsia="Times New Roman"/>
                <w:szCs w:val="24"/>
              </w:rPr>
            </w:pPr>
            <w:r w:rsidRPr="006D6BE3">
              <w:rPr>
                <w:szCs w:val="24"/>
              </w:rPr>
              <w:t>Fastening tools</w:t>
            </w:r>
          </w:p>
        </w:tc>
        <w:tc>
          <w:tcPr>
            <w:tcW w:w="1183" w:type="dxa"/>
          </w:tcPr>
          <w:p w14:paraId="6DB8DF7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68619F1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4292F1A5" w14:textId="77777777">
        <w:tc>
          <w:tcPr>
            <w:tcW w:w="770" w:type="dxa"/>
          </w:tcPr>
          <w:p w14:paraId="24DDC06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A2B566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B9FB572" w14:textId="77777777" w:rsidR="008C6A23" w:rsidRPr="006D6BE3" w:rsidRDefault="00000000">
            <w:pPr>
              <w:pStyle w:val="ListParagraph"/>
              <w:spacing w:after="0" w:line="360" w:lineRule="auto"/>
              <w:ind w:left="0"/>
              <w:rPr>
                <w:rFonts w:eastAsia="Times New Roman"/>
                <w:szCs w:val="24"/>
              </w:rPr>
            </w:pPr>
            <w:r w:rsidRPr="006D6BE3">
              <w:rPr>
                <w:szCs w:val="24"/>
              </w:rPr>
              <w:t xml:space="preserve">files </w:t>
            </w:r>
          </w:p>
        </w:tc>
        <w:tc>
          <w:tcPr>
            <w:tcW w:w="1183" w:type="dxa"/>
          </w:tcPr>
          <w:p w14:paraId="5900971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06B0AAB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7DBD93C" w14:textId="77777777">
        <w:tc>
          <w:tcPr>
            <w:tcW w:w="770" w:type="dxa"/>
          </w:tcPr>
          <w:p w14:paraId="1A4D30B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E53AEC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B650C9F" w14:textId="77777777" w:rsidR="008C6A23" w:rsidRPr="006D6BE3" w:rsidRDefault="00000000">
            <w:pPr>
              <w:pStyle w:val="ListParagraph"/>
              <w:spacing w:after="0" w:line="360" w:lineRule="auto"/>
              <w:ind w:left="0"/>
              <w:rPr>
                <w:rFonts w:eastAsia="Times New Roman"/>
                <w:szCs w:val="24"/>
              </w:rPr>
            </w:pPr>
            <w:r w:rsidRPr="006D6BE3">
              <w:rPr>
                <w:szCs w:val="24"/>
              </w:rPr>
              <w:t>Wire brushes</w:t>
            </w:r>
          </w:p>
        </w:tc>
        <w:tc>
          <w:tcPr>
            <w:tcW w:w="1183" w:type="dxa"/>
          </w:tcPr>
          <w:p w14:paraId="3EA1DAB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624FBB9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736FB0B4" w14:textId="77777777">
        <w:tc>
          <w:tcPr>
            <w:tcW w:w="770" w:type="dxa"/>
          </w:tcPr>
          <w:p w14:paraId="38299CA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F6C766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F085524" w14:textId="77777777" w:rsidR="008C6A23" w:rsidRPr="006D6BE3" w:rsidRDefault="00000000">
            <w:pPr>
              <w:pStyle w:val="ListParagraph"/>
              <w:spacing w:after="0" w:line="360" w:lineRule="auto"/>
              <w:ind w:left="0"/>
              <w:rPr>
                <w:rFonts w:eastAsia="Times New Roman"/>
                <w:szCs w:val="24"/>
              </w:rPr>
            </w:pPr>
            <w:r w:rsidRPr="006D6BE3">
              <w:rPr>
                <w:szCs w:val="24"/>
              </w:rPr>
              <w:t>Holding tools</w:t>
            </w:r>
          </w:p>
        </w:tc>
        <w:tc>
          <w:tcPr>
            <w:tcW w:w="1183" w:type="dxa"/>
          </w:tcPr>
          <w:p w14:paraId="2DB7379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8DCA34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23362B7F" w14:textId="77777777">
        <w:tc>
          <w:tcPr>
            <w:tcW w:w="770" w:type="dxa"/>
          </w:tcPr>
          <w:p w14:paraId="1EDADD2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D63136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CED633C" w14:textId="77777777" w:rsidR="008C6A23" w:rsidRPr="006D6BE3" w:rsidRDefault="00000000">
            <w:pPr>
              <w:pStyle w:val="ListParagraph"/>
              <w:spacing w:after="0" w:line="360" w:lineRule="auto"/>
              <w:ind w:left="0"/>
              <w:rPr>
                <w:rFonts w:eastAsia="Times New Roman"/>
                <w:szCs w:val="24"/>
              </w:rPr>
            </w:pPr>
            <w:r w:rsidRPr="006D6BE3">
              <w:rPr>
                <w:szCs w:val="24"/>
              </w:rPr>
              <w:t xml:space="preserve">Drilling equipment </w:t>
            </w:r>
          </w:p>
        </w:tc>
        <w:tc>
          <w:tcPr>
            <w:tcW w:w="1183" w:type="dxa"/>
          </w:tcPr>
          <w:p w14:paraId="6A04F3C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5B09D4D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C2229A8" w14:textId="77777777">
        <w:tc>
          <w:tcPr>
            <w:tcW w:w="770" w:type="dxa"/>
          </w:tcPr>
          <w:p w14:paraId="702F6B3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6322DF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E1B6EDF" w14:textId="77777777" w:rsidR="008C6A23" w:rsidRPr="006D6BE3" w:rsidRDefault="00000000">
            <w:pPr>
              <w:pStyle w:val="ListParagraph"/>
              <w:spacing w:after="0" w:line="360" w:lineRule="auto"/>
              <w:ind w:left="0"/>
              <w:rPr>
                <w:rFonts w:eastAsia="Times New Roman"/>
                <w:szCs w:val="24"/>
              </w:rPr>
            </w:pPr>
            <w:r w:rsidRPr="006D6BE3">
              <w:rPr>
                <w:szCs w:val="24"/>
              </w:rPr>
              <w:t xml:space="preserve">Plumb bob </w:t>
            </w:r>
          </w:p>
        </w:tc>
        <w:tc>
          <w:tcPr>
            <w:tcW w:w="1183" w:type="dxa"/>
          </w:tcPr>
          <w:p w14:paraId="6D7935A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5E0D37C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56C587A2" w14:textId="77777777">
        <w:tc>
          <w:tcPr>
            <w:tcW w:w="770" w:type="dxa"/>
          </w:tcPr>
          <w:p w14:paraId="05A4F3B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w:t>
            </w:r>
          </w:p>
        </w:tc>
        <w:tc>
          <w:tcPr>
            <w:tcW w:w="2192" w:type="dxa"/>
          </w:tcPr>
          <w:p w14:paraId="24276E1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Supplies and Materials</w:t>
            </w:r>
          </w:p>
        </w:tc>
        <w:tc>
          <w:tcPr>
            <w:tcW w:w="3535" w:type="dxa"/>
          </w:tcPr>
          <w:p w14:paraId="17B7D07C"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01C5F440"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2237EE81"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03A55E2D" w14:textId="77777777">
        <w:tc>
          <w:tcPr>
            <w:tcW w:w="770" w:type="dxa"/>
          </w:tcPr>
          <w:p w14:paraId="72F1283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8A1BCE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FD980E0" w14:textId="77777777" w:rsidR="008C6A23" w:rsidRPr="006D6BE3" w:rsidRDefault="00000000">
            <w:pPr>
              <w:spacing w:after="0" w:line="360" w:lineRule="auto"/>
              <w:rPr>
                <w:rFonts w:ascii="Times New Roman" w:eastAsia="Times New Roman" w:hAnsi="Times New Roman"/>
                <w:sz w:val="24"/>
                <w:szCs w:val="24"/>
              </w:rPr>
            </w:pPr>
            <w:r w:rsidRPr="006D6BE3">
              <w:rPr>
                <w:rFonts w:ascii="Times New Roman" w:hAnsi="Times New Roman"/>
                <w:sz w:val="24"/>
                <w:szCs w:val="24"/>
              </w:rPr>
              <w:t>Pipes</w:t>
            </w:r>
          </w:p>
        </w:tc>
        <w:tc>
          <w:tcPr>
            <w:tcW w:w="1183" w:type="dxa"/>
          </w:tcPr>
          <w:p w14:paraId="3631F4B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35867E3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DB97A7D" w14:textId="77777777">
        <w:tc>
          <w:tcPr>
            <w:tcW w:w="770" w:type="dxa"/>
          </w:tcPr>
          <w:p w14:paraId="7A1A956C"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8E34F7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36C4C30"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Gutters</w:t>
            </w:r>
          </w:p>
        </w:tc>
        <w:tc>
          <w:tcPr>
            <w:tcW w:w="1183" w:type="dxa"/>
          </w:tcPr>
          <w:p w14:paraId="1CB3C3F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37720F1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483E5041" w14:textId="77777777">
        <w:tc>
          <w:tcPr>
            <w:tcW w:w="770" w:type="dxa"/>
          </w:tcPr>
          <w:p w14:paraId="3F9CC96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CE84764"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607BDA3"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Pipe fittings</w:t>
            </w:r>
          </w:p>
        </w:tc>
        <w:tc>
          <w:tcPr>
            <w:tcW w:w="1183" w:type="dxa"/>
          </w:tcPr>
          <w:p w14:paraId="22030F3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6A6BE50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5552A60C" w14:textId="77777777">
        <w:tc>
          <w:tcPr>
            <w:tcW w:w="770" w:type="dxa"/>
          </w:tcPr>
          <w:p w14:paraId="19999A1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4BA35D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6B00A69"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Accessory</w:t>
            </w:r>
          </w:p>
        </w:tc>
        <w:tc>
          <w:tcPr>
            <w:tcW w:w="1183" w:type="dxa"/>
          </w:tcPr>
          <w:p w14:paraId="0A8C5CC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45CFF0B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0288A268" w14:textId="77777777">
        <w:trPr>
          <w:trHeight w:val="90"/>
        </w:trPr>
        <w:tc>
          <w:tcPr>
            <w:tcW w:w="770" w:type="dxa"/>
          </w:tcPr>
          <w:p w14:paraId="5EB90714"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B51799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FB32C5C"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Adhesives</w:t>
            </w:r>
          </w:p>
        </w:tc>
        <w:tc>
          <w:tcPr>
            <w:tcW w:w="1183" w:type="dxa"/>
          </w:tcPr>
          <w:p w14:paraId="17B9CBC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4DCB124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A976484" w14:textId="77777777">
        <w:tc>
          <w:tcPr>
            <w:tcW w:w="770" w:type="dxa"/>
          </w:tcPr>
          <w:p w14:paraId="4ECB323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45352C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B9BC6D4"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Sealant</w:t>
            </w:r>
          </w:p>
        </w:tc>
        <w:tc>
          <w:tcPr>
            <w:tcW w:w="1183" w:type="dxa"/>
          </w:tcPr>
          <w:p w14:paraId="52279CB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54B4E3E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6CE41C37" w14:textId="77777777">
        <w:tc>
          <w:tcPr>
            <w:tcW w:w="770" w:type="dxa"/>
          </w:tcPr>
          <w:p w14:paraId="5CF7E8C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DA914E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A946F49" w14:textId="77777777" w:rsidR="008C6A23" w:rsidRPr="006D6BE3" w:rsidRDefault="00000000">
            <w:pPr>
              <w:spacing w:after="0" w:line="360" w:lineRule="auto"/>
              <w:rPr>
                <w:rFonts w:ascii="Times New Roman" w:eastAsia="Times New Roman" w:hAnsi="Times New Roman"/>
                <w:sz w:val="24"/>
                <w:szCs w:val="24"/>
                <w:lang w:val="en-ZW"/>
              </w:rPr>
            </w:pPr>
            <w:r w:rsidRPr="006D6BE3">
              <w:rPr>
                <w:rFonts w:ascii="Times New Roman" w:hAnsi="Times New Roman"/>
                <w:sz w:val="24"/>
                <w:szCs w:val="24"/>
              </w:rPr>
              <w:t>Pipes</w:t>
            </w:r>
          </w:p>
        </w:tc>
        <w:tc>
          <w:tcPr>
            <w:tcW w:w="1183" w:type="dxa"/>
          </w:tcPr>
          <w:p w14:paraId="3B7E1D4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036443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bl>
    <w:p w14:paraId="061B5E33" w14:textId="77777777" w:rsidR="008C6A23" w:rsidRPr="006D6BE3" w:rsidRDefault="008C6A23">
      <w:pPr>
        <w:rPr>
          <w:rFonts w:ascii="Times New Roman" w:hAnsi="Times New Roman"/>
          <w:sz w:val="24"/>
          <w:szCs w:val="24"/>
        </w:rPr>
      </w:pPr>
    </w:p>
    <w:p w14:paraId="62F97383" w14:textId="77777777" w:rsidR="008C6A23" w:rsidRPr="006D6BE3" w:rsidRDefault="008C6A23">
      <w:pPr>
        <w:rPr>
          <w:rFonts w:ascii="Times New Roman" w:hAnsi="Times New Roman"/>
          <w:sz w:val="24"/>
          <w:szCs w:val="24"/>
        </w:rPr>
      </w:pPr>
    </w:p>
    <w:p w14:paraId="16D15025" w14:textId="77777777" w:rsidR="008C6A23" w:rsidRPr="006D6BE3" w:rsidRDefault="008C6A23">
      <w:pPr>
        <w:rPr>
          <w:rFonts w:ascii="Times New Roman" w:hAnsi="Times New Roman"/>
          <w:sz w:val="24"/>
          <w:szCs w:val="24"/>
        </w:rPr>
      </w:pPr>
    </w:p>
    <w:p w14:paraId="76FC4FF7" w14:textId="77777777" w:rsidR="008C6A23" w:rsidRPr="006D6BE3" w:rsidRDefault="008C6A23">
      <w:pPr>
        <w:rPr>
          <w:rFonts w:ascii="Times New Roman" w:hAnsi="Times New Roman"/>
          <w:sz w:val="24"/>
          <w:szCs w:val="24"/>
        </w:rPr>
      </w:pPr>
    </w:p>
    <w:p w14:paraId="48949D3B" w14:textId="77777777" w:rsidR="008C6A23" w:rsidRPr="006D6BE3" w:rsidRDefault="008C6A23">
      <w:pPr>
        <w:rPr>
          <w:rFonts w:ascii="Times New Roman" w:hAnsi="Times New Roman"/>
          <w:sz w:val="24"/>
          <w:szCs w:val="24"/>
        </w:rPr>
      </w:pPr>
    </w:p>
    <w:p w14:paraId="0860CCDC" w14:textId="77777777" w:rsidR="008C6A23" w:rsidRPr="006D6BE3" w:rsidRDefault="008C6A23">
      <w:pPr>
        <w:rPr>
          <w:rFonts w:ascii="Times New Roman" w:hAnsi="Times New Roman"/>
          <w:sz w:val="24"/>
          <w:szCs w:val="24"/>
        </w:rPr>
      </w:pPr>
    </w:p>
    <w:p w14:paraId="049FC108" w14:textId="77777777" w:rsidR="008C6A23" w:rsidRPr="006D6BE3" w:rsidRDefault="008C6A23">
      <w:pPr>
        <w:rPr>
          <w:rFonts w:ascii="Times New Roman" w:hAnsi="Times New Roman"/>
          <w:sz w:val="24"/>
          <w:szCs w:val="24"/>
        </w:rPr>
      </w:pPr>
    </w:p>
    <w:p w14:paraId="7FBD10B7" w14:textId="77777777" w:rsidR="008C6A23" w:rsidRPr="006D6BE3" w:rsidRDefault="008C6A23">
      <w:pPr>
        <w:rPr>
          <w:rFonts w:ascii="Times New Roman" w:hAnsi="Times New Roman"/>
          <w:sz w:val="24"/>
          <w:szCs w:val="24"/>
        </w:rPr>
      </w:pPr>
    </w:p>
    <w:p w14:paraId="13374142" w14:textId="77777777" w:rsidR="008C6A23" w:rsidRPr="006D6BE3" w:rsidRDefault="00000000">
      <w:pPr>
        <w:spacing w:after="0" w:line="240" w:lineRule="auto"/>
        <w:rPr>
          <w:rFonts w:ascii="Times New Roman" w:hAnsi="Times New Roman"/>
          <w:b/>
          <w:bCs/>
          <w:iCs/>
          <w:sz w:val="24"/>
          <w:szCs w:val="24"/>
        </w:rPr>
      </w:pPr>
      <w:r w:rsidRPr="006D6BE3">
        <w:rPr>
          <w:rFonts w:ascii="Times New Roman" w:hAnsi="Times New Roman"/>
          <w:sz w:val="24"/>
          <w:szCs w:val="24"/>
        </w:rPr>
        <w:br w:type="page"/>
      </w:r>
    </w:p>
    <w:p w14:paraId="49CF2F5B" w14:textId="3EF9A7D7" w:rsidR="008C6A23" w:rsidRPr="006D6BE3" w:rsidRDefault="00000000">
      <w:pPr>
        <w:pStyle w:val="Heading2"/>
        <w:rPr>
          <w:sz w:val="24"/>
        </w:rPr>
      </w:pPr>
      <w:bookmarkStart w:id="62" w:name="_Toc194590887"/>
      <w:r w:rsidRPr="006D6BE3">
        <w:rPr>
          <w:sz w:val="24"/>
        </w:rPr>
        <w:lastRenderedPageBreak/>
        <w:t xml:space="preserve"> </w:t>
      </w:r>
      <w:bookmarkStart w:id="63" w:name="_Toc197035105"/>
      <w:r w:rsidRPr="006D6BE3">
        <w:rPr>
          <w:sz w:val="24"/>
        </w:rPr>
        <w:t>DRAINAGE SYSTEM</w:t>
      </w:r>
      <w:bookmarkEnd w:id="62"/>
      <w:r w:rsidRPr="006D6BE3">
        <w:rPr>
          <w:sz w:val="24"/>
        </w:rPr>
        <w:t xml:space="preserve"> </w:t>
      </w:r>
      <w:r w:rsidR="00D812FC" w:rsidRPr="006D6BE3">
        <w:rPr>
          <w:sz w:val="24"/>
        </w:rPr>
        <w:t>INSTALLATION II</w:t>
      </w:r>
      <w:bookmarkEnd w:id="63"/>
    </w:p>
    <w:p w14:paraId="2C58A09C" w14:textId="77777777" w:rsidR="008C6A23" w:rsidRPr="006D6BE3" w:rsidRDefault="008C6A23">
      <w:pPr>
        <w:spacing w:after="0"/>
        <w:jc w:val="both"/>
        <w:rPr>
          <w:rFonts w:ascii="Times New Roman" w:hAnsi="Times New Roman"/>
          <w:b/>
          <w:sz w:val="24"/>
          <w:szCs w:val="24"/>
          <w:lang w:val="en-ZA"/>
        </w:rPr>
      </w:pPr>
    </w:p>
    <w:p w14:paraId="5F163F63" w14:textId="0B851F90"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 xml:space="preserve">UNIT CODE: </w:t>
      </w:r>
      <w:r w:rsidRPr="006D6BE3">
        <w:rPr>
          <w:rFonts w:ascii="Times New Roman" w:hAnsi="Times New Roman"/>
          <w:b/>
          <w:sz w:val="24"/>
          <w:szCs w:val="24"/>
        </w:rPr>
        <w:t>0732 351 0</w:t>
      </w:r>
      <w:r w:rsidR="002A1F9E" w:rsidRPr="006D6BE3">
        <w:rPr>
          <w:rFonts w:ascii="Times New Roman" w:hAnsi="Times New Roman"/>
          <w:b/>
          <w:sz w:val="24"/>
          <w:szCs w:val="24"/>
        </w:rPr>
        <w:t>7</w:t>
      </w:r>
      <w:r w:rsidRPr="006D6BE3">
        <w:rPr>
          <w:rFonts w:ascii="Times New Roman" w:hAnsi="Times New Roman"/>
          <w:b/>
          <w:sz w:val="24"/>
          <w:szCs w:val="24"/>
        </w:rPr>
        <w:t xml:space="preserve">A </w:t>
      </w:r>
    </w:p>
    <w:p w14:paraId="738A9413" w14:textId="77777777" w:rsidR="008C6A23" w:rsidRPr="006D6BE3" w:rsidRDefault="008C6A23">
      <w:pPr>
        <w:spacing w:after="0"/>
        <w:jc w:val="both"/>
        <w:rPr>
          <w:rFonts w:ascii="Times New Roman" w:hAnsi="Times New Roman"/>
          <w:b/>
          <w:sz w:val="24"/>
          <w:szCs w:val="24"/>
          <w:lang w:val="en-ZA"/>
        </w:rPr>
      </w:pPr>
    </w:p>
    <w:p w14:paraId="265F9850" w14:textId="77777777" w:rsidR="008C6A23" w:rsidRPr="006D6BE3" w:rsidRDefault="00000000">
      <w:pPr>
        <w:spacing w:after="0"/>
        <w:jc w:val="both"/>
        <w:rPr>
          <w:rFonts w:ascii="Times New Roman" w:hAnsi="Times New Roman"/>
          <w:sz w:val="24"/>
          <w:szCs w:val="24"/>
          <w:lang w:val="en-ZA"/>
        </w:rPr>
      </w:pPr>
      <w:r w:rsidRPr="006D6BE3">
        <w:rPr>
          <w:rFonts w:ascii="Times New Roman" w:hAnsi="Times New Roman"/>
          <w:b/>
          <w:sz w:val="24"/>
          <w:szCs w:val="24"/>
          <w:lang w:val="en-ZA"/>
        </w:rPr>
        <w:t xml:space="preserve">UNIT DURATION: </w:t>
      </w:r>
      <w:r w:rsidRPr="006D6BE3">
        <w:rPr>
          <w:rFonts w:ascii="Times New Roman" w:hAnsi="Times New Roman"/>
          <w:sz w:val="24"/>
          <w:szCs w:val="24"/>
          <w:lang w:val="en-ZA"/>
        </w:rPr>
        <w:t>60</w:t>
      </w:r>
      <w:r w:rsidRPr="006D6BE3">
        <w:rPr>
          <w:rFonts w:ascii="Times New Roman" w:hAnsi="Times New Roman"/>
          <w:b/>
          <w:sz w:val="24"/>
          <w:szCs w:val="24"/>
          <w:lang w:val="en-ZA"/>
        </w:rPr>
        <w:t xml:space="preserve"> </w:t>
      </w:r>
      <w:r w:rsidRPr="006D6BE3">
        <w:rPr>
          <w:rFonts w:ascii="Times New Roman" w:hAnsi="Times New Roman"/>
          <w:sz w:val="24"/>
          <w:szCs w:val="24"/>
          <w:lang w:val="en-ZA"/>
        </w:rPr>
        <w:t>Hours</w:t>
      </w:r>
    </w:p>
    <w:p w14:paraId="3C62EED5" w14:textId="77777777" w:rsidR="008C6A23" w:rsidRPr="006D6BE3" w:rsidRDefault="00000000">
      <w:pPr>
        <w:rPr>
          <w:rFonts w:ascii="Times New Roman" w:hAnsi="Times New Roman"/>
          <w:b/>
          <w:sz w:val="24"/>
          <w:szCs w:val="24"/>
          <w:lang w:val="en-ZA"/>
        </w:rPr>
      </w:pPr>
      <w:r w:rsidRPr="006D6BE3">
        <w:rPr>
          <w:rFonts w:ascii="Times New Roman" w:hAnsi="Times New Roman"/>
          <w:b/>
          <w:sz w:val="24"/>
          <w:szCs w:val="24"/>
          <w:lang w:val="en-ZA"/>
        </w:rPr>
        <w:t>Relationship to Occupational Standards</w:t>
      </w:r>
    </w:p>
    <w:p w14:paraId="3A713CF1" w14:textId="6CEA52FF" w:rsidR="008C6A23" w:rsidRPr="006D6BE3" w:rsidRDefault="00000000">
      <w:pPr>
        <w:rPr>
          <w:rFonts w:ascii="Times New Roman" w:hAnsi="Times New Roman"/>
          <w:b/>
          <w:sz w:val="24"/>
          <w:szCs w:val="24"/>
        </w:rPr>
      </w:pPr>
      <w:r w:rsidRPr="006D6BE3">
        <w:rPr>
          <w:rFonts w:ascii="Times New Roman" w:hAnsi="Times New Roman"/>
          <w:sz w:val="24"/>
          <w:szCs w:val="24"/>
        </w:rPr>
        <w:t>This unit addresses the Unit of Competency</w:t>
      </w:r>
      <w:r w:rsidRPr="006D6BE3">
        <w:rPr>
          <w:rFonts w:ascii="Times New Roman" w:hAnsi="Times New Roman"/>
          <w:b/>
          <w:sz w:val="24"/>
          <w:szCs w:val="24"/>
          <w:lang w:val="en-ZA"/>
        </w:rPr>
        <w:t>:</w:t>
      </w:r>
      <w:r w:rsidRPr="006D6BE3">
        <w:rPr>
          <w:rFonts w:ascii="Times New Roman" w:hAnsi="Times New Roman"/>
          <w:b/>
          <w:sz w:val="24"/>
          <w:szCs w:val="24"/>
        </w:rPr>
        <w:t xml:space="preserve"> </w:t>
      </w:r>
      <w:r w:rsidR="00D8397E" w:rsidRPr="006D6BE3">
        <w:rPr>
          <w:rFonts w:ascii="Times New Roman" w:hAnsi="Times New Roman"/>
          <w:b/>
          <w:sz w:val="24"/>
          <w:szCs w:val="24"/>
        </w:rPr>
        <w:t>Install drainage system II</w:t>
      </w:r>
    </w:p>
    <w:p w14:paraId="253BC20B" w14:textId="77777777" w:rsidR="008C6A23" w:rsidRPr="006D6BE3" w:rsidRDefault="008C6A23">
      <w:pPr>
        <w:spacing w:after="0"/>
        <w:jc w:val="both"/>
        <w:rPr>
          <w:rFonts w:ascii="Times New Roman" w:hAnsi="Times New Roman"/>
          <w:sz w:val="24"/>
          <w:szCs w:val="24"/>
          <w:lang w:val="en-ZA"/>
        </w:rPr>
      </w:pPr>
    </w:p>
    <w:p w14:paraId="008FE755"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UNIT DESCRIPTION</w:t>
      </w:r>
    </w:p>
    <w:p w14:paraId="2BAA585C" w14:textId="77777777" w:rsidR="008C6A23" w:rsidRPr="006D6BE3" w:rsidRDefault="00000000">
      <w:pPr>
        <w:spacing w:after="0"/>
        <w:jc w:val="both"/>
        <w:rPr>
          <w:rFonts w:ascii="Times New Roman" w:hAnsi="Times New Roman"/>
          <w:sz w:val="24"/>
          <w:szCs w:val="24"/>
          <w:lang w:val="en-GB"/>
        </w:rPr>
      </w:pPr>
      <w:r w:rsidRPr="006D6BE3">
        <w:rPr>
          <w:rFonts w:ascii="Times New Roman" w:hAnsi="Times New Roman"/>
          <w:sz w:val="24"/>
          <w:szCs w:val="24"/>
        </w:rPr>
        <w:t xml:space="preserve">This unit specifies the competencies required to install drainage system for domestic buildings. It involves preparing </w:t>
      </w:r>
      <w:r w:rsidRPr="006D6BE3">
        <w:rPr>
          <w:rFonts w:ascii="Times New Roman" w:hAnsi="Times New Roman"/>
          <w:sz w:val="24"/>
          <w:szCs w:val="24"/>
          <w:lang w:val="en-GB"/>
        </w:rPr>
        <w:t>drainage system schematic drawing</w:t>
      </w:r>
      <w:r w:rsidRPr="006D6BE3">
        <w:rPr>
          <w:rFonts w:ascii="Times New Roman" w:hAnsi="Times New Roman"/>
          <w:sz w:val="24"/>
          <w:szCs w:val="24"/>
        </w:rPr>
        <w:t xml:space="preserve">, </w:t>
      </w:r>
      <w:r w:rsidRPr="006D6BE3">
        <w:rPr>
          <w:rFonts w:ascii="Times New Roman" w:eastAsia="Times New Roman" w:hAnsi="Times New Roman"/>
          <w:sz w:val="24"/>
          <w:szCs w:val="24"/>
        </w:rPr>
        <w:t>costing drainage materials</w:t>
      </w:r>
      <w:r w:rsidRPr="006D6BE3">
        <w:rPr>
          <w:rFonts w:ascii="Times New Roman" w:hAnsi="Times New Roman"/>
          <w:sz w:val="24"/>
          <w:szCs w:val="24"/>
        </w:rPr>
        <w:t xml:space="preserve">, setting out drainage system, testing and maintaining drainage system. </w:t>
      </w:r>
    </w:p>
    <w:p w14:paraId="13CB39EE" w14:textId="77777777" w:rsidR="00C90B7F" w:rsidRPr="006D6BE3" w:rsidRDefault="00C90B7F">
      <w:pPr>
        <w:spacing w:after="0"/>
        <w:jc w:val="both"/>
        <w:rPr>
          <w:rFonts w:ascii="Times New Roman" w:hAnsi="Times New Roman"/>
          <w:b/>
          <w:sz w:val="24"/>
          <w:szCs w:val="24"/>
          <w:lang w:val="en-ZA"/>
        </w:rPr>
      </w:pPr>
    </w:p>
    <w:p w14:paraId="410C88E8" w14:textId="349D5B7A"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Summary of Learning Outcomes</w:t>
      </w:r>
    </w:p>
    <w:tbl>
      <w:tblPr>
        <w:tblStyle w:val="TableGrid"/>
        <w:tblW w:w="0" w:type="auto"/>
        <w:tblLook w:val="04A0" w:firstRow="1" w:lastRow="0" w:firstColumn="1" w:lastColumn="0" w:noHBand="0" w:noVBand="1"/>
      </w:tblPr>
      <w:tblGrid>
        <w:gridCol w:w="1182"/>
        <w:gridCol w:w="5738"/>
        <w:gridCol w:w="2096"/>
      </w:tblGrid>
      <w:tr w:rsidR="008C6A23" w:rsidRPr="006D6BE3" w14:paraId="396E3410" w14:textId="77777777">
        <w:tc>
          <w:tcPr>
            <w:tcW w:w="1255" w:type="dxa"/>
          </w:tcPr>
          <w:p w14:paraId="18ECF633" w14:textId="77777777" w:rsidR="008C6A23" w:rsidRPr="006D6BE3" w:rsidRDefault="00000000">
            <w:pPr>
              <w:spacing w:before="120"/>
              <w:rPr>
                <w:rFonts w:ascii="Times New Roman" w:eastAsia="Times New Roman" w:hAnsi="Times New Roman"/>
                <w:sz w:val="24"/>
                <w:szCs w:val="24"/>
              </w:rPr>
            </w:pPr>
            <w:r w:rsidRPr="006D6BE3">
              <w:rPr>
                <w:rFonts w:ascii="Times New Roman" w:eastAsia="Times New Roman" w:hAnsi="Times New Roman"/>
                <w:sz w:val="24"/>
                <w:szCs w:val="24"/>
              </w:rPr>
              <w:t>S.NO</w:t>
            </w:r>
          </w:p>
        </w:tc>
        <w:tc>
          <w:tcPr>
            <w:tcW w:w="6480" w:type="dxa"/>
          </w:tcPr>
          <w:p w14:paraId="55ADD074" w14:textId="77777777" w:rsidR="008C6A23" w:rsidRPr="006D6BE3" w:rsidRDefault="00000000">
            <w:pPr>
              <w:spacing w:before="120"/>
              <w:rPr>
                <w:rFonts w:ascii="Times New Roman" w:eastAsia="Times New Roman" w:hAnsi="Times New Roman"/>
                <w:sz w:val="24"/>
                <w:szCs w:val="24"/>
              </w:rPr>
            </w:pPr>
            <w:r w:rsidRPr="006D6BE3">
              <w:rPr>
                <w:rFonts w:ascii="Times New Roman" w:eastAsia="Times New Roman" w:hAnsi="Times New Roman"/>
                <w:sz w:val="24"/>
                <w:szCs w:val="24"/>
              </w:rPr>
              <w:t xml:space="preserve">LEARNING OUTCOME </w:t>
            </w:r>
          </w:p>
        </w:tc>
        <w:tc>
          <w:tcPr>
            <w:tcW w:w="1281" w:type="dxa"/>
          </w:tcPr>
          <w:p w14:paraId="0822C863" w14:textId="77777777" w:rsidR="008C6A23" w:rsidRPr="006D6BE3" w:rsidRDefault="00000000">
            <w:pPr>
              <w:spacing w:before="120"/>
              <w:rPr>
                <w:rFonts w:ascii="Times New Roman" w:eastAsia="Times New Roman" w:hAnsi="Times New Roman"/>
                <w:sz w:val="24"/>
                <w:szCs w:val="24"/>
              </w:rPr>
            </w:pPr>
            <w:r w:rsidRPr="006D6BE3">
              <w:rPr>
                <w:rFonts w:ascii="Times New Roman" w:eastAsia="Times New Roman" w:hAnsi="Times New Roman"/>
                <w:sz w:val="24"/>
                <w:szCs w:val="24"/>
              </w:rPr>
              <w:t>DURATION(HRS)</w:t>
            </w:r>
          </w:p>
        </w:tc>
      </w:tr>
      <w:tr w:rsidR="008C6A23" w:rsidRPr="006D6BE3" w14:paraId="3FCC94F1" w14:textId="77777777">
        <w:tc>
          <w:tcPr>
            <w:tcW w:w="1255" w:type="dxa"/>
          </w:tcPr>
          <w:p w14:paraId="53D02932" w14:textId="77777777" w:rsidR="008C6A23" w:rsidRPr="006D6BE3" w:rsidRDefault="008C6A23">
            <w:pPr>
              <w:pStyle w:val="ListParagraph"/>
              <w:numPr>
                <w:ilvl w:val="0"/>
                <w:numId w:val="62"/>
              </w:numPr>
              <w:spacing w:before="120"/>
              <w:rPr>
                <w:rFonts w:eastAsia="Times New Roman"/>
                <w:szCs w:val="24"/>
              </w:rPr>
            </w:pPr>
          </w:p>
        </w:tc>
        <w:tc>
          <w:tcPr>
            <w:tcW w:w="6480" w:type="dxa"/>
          </w:tcPr>
          <w:p w14:paraId="73C945C4" w14:textId="77777777" w:rsidR="008C6A23" w:rsidRPr="006D6BE3" w:rsidRDefault="00000000">
            <w:pPr>
              <w:spacing w:before="120"/>
              <w:rPr>
                <w:rFonts w:ascii="Times New Roman" w:eastAsia="Times New Roman" w:hAnsi="Times New Roman"/>
                <w:sz w:val="24"/>
                <w:szCs w:val="24"/>
              </w:rPr>
            </w:pPr>
            <w:r w:rsidRPr="006D6BE3">
              <w:rPr>
                <w:rFonts w:ascii="Times New Roman" w:eastAsia="Times New Roman" w:hAnsi="Times New Roman"/>
                <w:sz w:val="24"/>
                <w:szCs w:val="24"/>
              </w:rPr>
              <w:t xml:space="preserve">Prepare </w:t>
            </w:r>
            <w:r w:rsidRPr="006D6BE3">
              <w:rPr>
                <w:rFonts w:ascii="Times New Roman" w:hAnsi="Times New Roman"/>
                <w:sz w:val="24"/>
                <w:szCs w:val="24"/>
              </w:rPr>
              <w:t>drainage system</w:t>
            </w:r>
            <w:r w:rsidRPr="006D6BE3">
              <w:rPr>
                <w:rFonts w:ascii="Times New Roman" w:eastAsia="Times New Roman" w:hAnsi="Times New Roman"/>
                <w:sz w:val="24"/>
                <w:szCs w:val="24"/>
              </w:rPr>
              <w:t xml:space="preserve"> </w:t>
            </w:r>
            <w:r w:rsidRPr="006D6BE3">
              <w:rPr>
                <w:rFonts w:ascii="Times New Roman" w:hAnsi="Times New Roman"/>
                <w:sz w:val="24"/>
                <w:szCs w:val="24"/>
              </w:rPr>
              <w:t xml:space="preserve">schematic </w:t>
            </w:r>
            <w:r w:rsidRPr="006D6BE3">
              <w:rPr>
                <w:rFonts w:ascii="Times New Roman" w:eastAsia="Times New Roman" w:hAnsi="Times New Roman"/>
                <w:sz w:val="24"/>
                <w:szCs w:val="24"/>
              </w:rPr>
              <w:t>drawing</w:t>
            </w:r>
          </w:p>
        </w:tc>
        <w:tc>
          <w:tcPr>
            <w:tcW w:w="1281" w:type="dxa"/>
          </w:tcPr>
          <w:p w14:paraId="0B8671E8" w14:textId="77777777" w:rsidR="008C6A23" w:rsidRPr="006D6BE3" w:rsidRDefault="00000000" w:rsidP="00C44B7B">
            <w:pPr>
              <w:spacing w:before="120"/>
              <w:jc w:val="center"/>
              <w:rPr>
                <w:rFonts w:ascii="Times New Roman" w:eastAsia="Times New Roman" w:hAnsi="Times New Roman"/>
                <w:sz w:val="24"/>
                <w:szCs w:val="24"/>
              </w:rPr>
            </w:pPr>
            <w:r w:rsidRPr="006D6BE3">
              <w:rPr>
                <w:rFonts w:ascii="Times New Roman" w:eastAsia="Times New Roman" w:hAnsi="Times New Roman"/>
                <w:sz w:val="24"/>
                <w:szCs w:val="24"/>
              </w:rPr>
              <w:t>10</w:t>
            </w:r>
          </w:p>
        </w:tc>
      </w:tr>
      <w:tr w:rsidR="008C6A23" w:rsidRPr="006D6BE3" w14:paraId="40AC76C9" w14:textId="77777777">
        <w:tc>
          <w:tcPr>
            <w:tcW w:w="1255" w:type="dxa"/>
          </w:tcPr>
          <w:p w14:paraId="267ABC37" w14:textId="77777777" w:rsidR="008C6A23" w:rsidRPr="006D6BE3" w:rsidRDefault="008C6A23">
            <w:pPr>
              <w:pStyle w:val="ListParagraph"/>
              <w:numPr>
                <w:ilvl w:val="0"/>
                <w:numId w:val="62"/>
              </w:numPr>
              <w:rPr>
                <w:rFonts w:eastAsia="Times New Roman"/>
                <w:szCs w:val="24"/>
              </w:rPr>
            </w:pPr>
          </w:p>
        </w:tc>
        <w:tc>
          <w:tcPr>
            <w:tcW w:w="6480" w:type="dxa"/>
          </w:tcPr>
          <w:p w14:paraId="4D935B94"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Cost drainage materials</w:t>
            </w:r>
          </w:p>
        </w:tc>
        <w:tc>
          <w:tcPr>
            <w:tcW w:w="1281" w:type="dxa"/>
          </w:tcPr>
          <w:p w14:paraId="292D0F30" w14:textId="77777777" w:rsidR="008C6A23" w:rsidRPr="006D6BE3" w:rsidRDefault="00000000" w:rsidP="00C44B7B">
            <w:pPr>
              <w:jc w:val="center"/>
              <w:rPr>
                <w:rFonts w:ascii="Times New Roman" w:eastAsia="Times New Roman" w:hAnsi="Times New Roman"/>
                <w:sz w:val="24"/>
                <w:szCs w:val="24"/>
              </w:rPr>
            </w:pPr>
            <w:r w:rsidRPr="006D6BE3">
              <w:rPr>
                <w:rFonts w:ascii="Times New Roman" w:eastAsia="Times New Roman" w:hAnsi="Times New Roman"/>
                <w:sz w:val="24"/>
                <w:szCs w:val="24"/>
              </w:rPr>
              <w:t>10</w:t>
            </w:r>
          </w:p>
        </w:tc>
      </w:tr>
      <w:tr w:rsidR="008C6A23" w:rsidRPr="006D6BE3" w14:paraId="5181D6C3" w14:textId="77777777">
        <w:tc>
          <w:tcPr>
            <w:tcW w:w="1255" w:type="dxa"/>
          </w:tcPr>
          <w:p w14:paraId="3355C866" w14:textId="77777777" w:rsidR="008C6A23" w:rsidRPr="006D6BE3" w:rsidRDefault="008C6A23">
            <w:pPr>
              <w:pStyle w:val="ListParagraph"/>
              <w:numPr>
                <w:ilvl w:val="0"/>
                <w:numId w:val="62"/>
              </w:numPr>
              <w:rPr>
                <w:szCs w:val="24"/>
              </w:rPr>
            </w:pPr>
          </w:p>
        </w:tc>
        <w:tc>
          <w:tcPr>
            <w:tcW w:w="6480" w:type="dxa"/>
          </w:tcPr>
          <w:p w14:paraId="7CF5C08D" w14:textId="77777777" w:rsidR="008C6A23" w:rsidRPr="006D6BE3" w:rsidRDefault="00000000">
            <w:pPr>
              <w:rPr>
                <w:rFonts w:ascii="Times New Roman" w:hAnsi="Times New Roman"/>
                <w:sz w:val="24"/>
                <w:szCs w:val="24"/>
              </w:rPr>
            </w:pPr>
            <w:r w:rsidRPr="006D6BE3">
              <w:rPr>
                <w:rFonts w:ascii="Times New Roman" w:hAnsi="Times New Roman"/>
                <w:sz w:val="24"/>
                <w:szCs w:val="24"/>
              </w:rPr>
              <w:t>Set out drainage system.</w:t>
            </w:r>
          </w:p>
        </w:tc>
        <w:tc>
          <w:tcPr>
            <w:tcW w:w="1281" w:type="dxa"/>
          </w:tcPr>
          <w:p w14:paraId="7AE8D6B5" w14:textId="77777777" w:rsidR="008C6A23" w:rsidRPr="006D6BE3" w:rsidRDefault="00000000" w:rsidP="00C44B7B">
            <w:pPr>
              <w:jc w:val="center"/>
              <w:rPr>
                <w:rFonts w:ascii="Times New Roman" w:hAnsi="Times New Roman"/>
                <w:sz w:val="24"/>
                <w:szCs w:val="24"/>
              </w:rPr>
            </w:pPr>
            <w:r w:rsidRPr="006D6BE3">
              <w:rPr>
                <w:rFonts w:ascii="Times New Roman" w:hAnsi="Times New Roman"/>
                <w:sz w:val="24"/>
                <w:szCs w:val="24"/>
              </w:rPr>
              <w:t>20</w:t>
            </w:r>
          </w:p>
        </w:tc>
      </w:tr>
      <w:tr w:rsidR="008C6A23" w:rsidRPr="006D6BE3" w14:paraId="23C9633D" w14:textId="77777777">
        <w:tc>
          <w:tcPr>
            <w:tcW w:w="1255" w:type="dxa"/>
          </w:tcPr>
          <w:p w14:paraId="7D18DE2A" w14:textId="77777777" w:rsidR="008C6A23" w:rsidRPr="006D6BE3" w:rsidRDefault="008C6A23">
            <w:pPr>
              <w:pStyle w:val="ListParagraph"/>
              <w:numPr>
                <w:ilvl w:val="0"/>
                <w:numId w:val="62"/>
              </w:numPr>
              <w:rPr>
                <w:szCs w:val="24"/>
              </w:rPr>
            </w:pPr>
          </w:p>
        </w:tc>
        <w:tc>
          <w:tcPr>
            <w:tcW w:w="6480" w:type="dxa"/>
          </w:tcPr>
          <w:p w14:paraId="3E0FDD9B" w14:textId="77777777" w:rsidR="008C6A23" w:rsidRPr="006D6BE3" w:rsidRDefault="00000000">
            <w:pPr>
              <w:rPr>
                <w:rFonts w:ascii="Times New Roman" w:hAnsi="Times New Roman"/>
                <w:sz w:val="24"/>
                <w:szCs w:val="24"/>
              </w:rPr>
            </w:pPr>
            <w:r w:rsidRPr="006D6BE3">
              <w:rPr>
                <w:rFonts w:ascii="Times New Roman" w:hAnsi="Times New Roman"/>
                <w:sz w:val="24"/>
                <w:szCs w:val="24"/>
              </w:rPr>
              <w:t>Test</w:t>
            </w:r>
            <w:r w:rsidRPr="006D6BE3">
              <w:rPr>
                <w:rFonts w:ascii="Times New Roman" w:eastAsia="Times New Roman" w:hAnsi="Times New Roman"/>
                <w:sz w:val="24"/>
                <w:szCs w:val="24"/>
              </w:rPr>
              <w:t xml:space="preserve"> and</w:t>
            </w:r>
            <w:r w:rsidRPr="006D6BE3">
              <w:rPr>
                <w:rFonts w:ascii="Times New Roman" w:hAnsi="Times New Roman"/>
                <w:sz w:val="24"/>
                <w:szCs w:val="24"/>
              </w:rPr>
              <w:t xml:space="preserve"> maintain drainage system</w:t>
            </w:r>
          </w:p>
        </w:tc>
        <w:tc>
          <w:tcPr>
            <w:tcW w:w="1281" w:type="dxa"/>
          </w:tcPr>
          <w:p w14:paraId="01B54FF7" w14:textId="77777777" w:rsidR="008C6A23" w:rsidRPr="006D6BE3" w:rsidRDefault="00000000" w:rsidP="00C44B7B">
            <w:pPr>
              <w:jc w:val="center"/>
              <w:rPr>
                <w:rFonts w:ascii="Times New Roman" w:hAnsi="Times New Roman"/>
                <w:sz w:val="24"/>
                <w:szCs w:val="24"/>
              </w:rPr>
            </w:pPr>
            <w:r w:rsidRPr="006D6BE3">
              <w:rPr>
                <w:rFonts w:ascii="Times New Roman" w:hAnsi="Times New Roman"/>
                <w:sz w:val="24"/>
                <w:szCs w:val="24"/>
              </w:rPr>
              <w:t>20</w:t>
            </w:r>
          </w:p>
        </w:tc>
      </w:tr>
      <w:tr w:rsidR="008C6A23" w:rsidRPr="006D6BE3" w14:paraId="10A4F5F5" w14:textId="77777777">
        <w:tc>
          <w:tcPr>
            <w:tcW w:w="1255" w:type="dxa"/>
          </w:tcPr>
          <w:p w14:paraId="7FF0F0F4" w14:textId="77777777" w:rsidR="008C6A23" w:rsidRPr="006D6BE3" w:rsidRDefault="008C6A23">
            <w:pPr>
              <w:rPr>
                <w:rFonts w:ascii="Times New Roman" w:hAnsi="Times New Roman"/>
                <w:sz w:val="24"/>
                <w:szCs w:val="24"/>
              </w:rPr>
            </w:pPr>
          </w:p>
        </w:tc>
        <w:tc>
          <w:tcPr>
            <w:tcW w:w="6480" w:type="dxa"/>
          </w:tcPr>
          <w:p w14:paraId="5958B0A8" w14:textId="77777777" w:rsidR="008C6A23" w:rsidRPr="006D6BE3" w:rsidRDefault="00000000">
            <w:pPr>
              <w:rPr>
                <w:rFonts w:ascii="Times New Roman" w:hAnsi="Times New Roman"/>
                <w:b/>
                <w:bCs/>
                <w:sz w:val="24"/>
                <w:szCs w:val="24"/>
              </w:rPr>
            </w:pPr>
            <w:r w:rsidRPr="006D6BE3">
              <w:rPr>
                <w:rFonts w:ascii="Times New Roman" w:hAnsi="Times New Roman"/>
                <w:b/>
                <w:bCs/>
                <w:sz w:val="24"/>
                <w:szCs w:val="24"/>
              </w:rPr>
              <w:t xml:space="preserve">TOTAL </w:t>
            </w:r>
          </w:p>
        </w:tc>
        <w:tc>
          <w:tcPr>
            <w:tcW w:w="1281" w:type="dxa"/>
          </w:tcPr>
          <w:p w14:paraId="3A7E0C27" w14:textId="77777777" w:rsidR="008C6A23" w:rsidRPr="006D6BE3" w:rsidRDefault="00000000" w:rsidP="00C44B7B">
            <w:pPr>
              <w:jc w:val="center"/>
              <w:rPr>
                <w:rFonts w:ascii="Times New Roman" w:hAnsi="Times New Roman"/>
                <w:b/>
                <w:bCs/>
                <w:sz w:val="24"/>
                <w:szCs w:val="24"/>
              </w:rPr>
            </w:pPr>
            <w:r w:rsidRPr="006D6BE3">
              <w:rPr>
                <w:rFonts w:ascii="Times New Roman" w:hAnsi="Times New Roman"/>
                <w:b/>
                <w:bCs/>
                <w:sz w:val="24"/>
                <w:szCs w:val="24"/>
              </w:rPr>
              <w:t>60</w:t>
            </w:r>
          </w:p>
        </w:tc>
      </w:tr>
    </w:tbl>
    <w:p w14:paraId="237C7DEA" w14:textId="77777777" w:rsidR="008C6A23" w:rsidRPr="006D6BE3" w:rsidRDefault="008C6A23">
      <w:pPr>
        <w:spacing w:before="120" w:after="120"/>
        <w:contextualSpacing/>
        <w:jc w:val="both"/>
        <w:rPr>
          <w:rFonts w:ascii="Times New Roman" w:hAnsi="Times New Roman"/>
          <w:b/>
          <w:sz w:val="24"/>
          <w:szCs w:val="24"/>
          <w:lang w:val="en-ZA"/>
        </w:rPr>
      </w:pPr>
    </w:p>
    <w:p w14:paraId="79F73F8A" w14:textId="77777777" w:rsidR="008C6A23" w:rsidRPr="006D6BE3" w:rsidRDefault="008C6A23">
      <w:pPr>
        <w:spacing w:before="120" w:after="120"/>
        <w:contextualSpacing/>
        <w:jc w:val="both"/>
        <w:rPr>
          <w:rFonts w:ascii="Times New Roman" w:hAnsi="Times New Roman"/>
          <w:b/>
          <w:sz w:val="24"/>
          <w:szCs w:val="24"/>
          <w:lang w:val="en-ZA"/>
        </w:rPr>
      </w:pPr>
    </w:p>
    <w:p w14:paraId="1D4D808E" w14:textId="77777777" w:rsidR="008C6A23" w:rsidRPr="006D6BE3" w:rsidRDefault="008C6A23">
      <w:pPr>
        <w:spacing w:before="120" w:after="120"/>
        <w:contextualSpacing/>
        <w:jc w:val="both"/>
        <w:rPr>
          <w:rFonts w:ascii="Times New Roman" w:hAnsi="Times New Roman"/>
          <w:b/>
          <w:sz w:val="24"/>
          <w:szCs w:val="24"/>
          <w:lang w:val="en-ZA"/>
        </w:rPr>
      </w:pPr>
    </w:p>
    <w:p w14:paraId="41497EF5" w14:textId="77777777" w:rsidR="008C6A23" w:rsidRPr="006D6BE3" w:rsidRDefault="008C6A23">
      <w:pPr>
        <w:spacing w:before="120" w:after="120"/>
        <w:contextualSpacing/>
        <w:jc w:val="both"/>
        <w:rPr>
          <w:rFonts w:ascii="Times New Roman" w:hAnsi="Times New Roman"/>
          <w:b/>
          <w:sz w:val="24"/>
          <w:szCs w:val="24"/>
          <w:lang w:val="en-ZA"/>
        </w:rPr>
      </w:pPr>
    </w:p>
    <w:p w14:paraId="3B985FC3" w14:textId="77777777" w:rsidR="008C6A23" w:rsidRPr="006D6BE3" w:rsidRDefault="008C6A23">
      <w:pPr>
        <w:spacing w:before="120" w:after="120"/>
        <w:contextualSpacing/>
        <w:jc w:val="both"/>
        <w:rPr>
          <w:rFonts w:ascii="Times New Roman" w:hAnsi="Times New Roman"/>
          <w:b/>
          <w:sz w:val="24"/>
          <w:szCs w:val="24"/>
          <w:lang w:val="en-ZA"/>
        </w:rPr>
      </w:pPr>
    </w:p>
    <w:p w14:paraId="5F9E7EC0" w14:textId="77777777" w:rsidR="008C6A23" w:rsidRPr="006D6BE3" w:rsidRDefault="008C6A23">
      <w:pPr>
        <w:spacing w:before="120" w:after="120"/>
        <w:contextualSpacing/>
        <w:jc w:val="both"/>
        <w:rPr>
          <w:rFonts w:ascii="Times New Roman" w:hAnsi="Times New Roman"/>
          <w:b/>
          <w:sz w:val="24"/>
          <w:szCs w:val="24"/>
          <w:lang w:val="en-ZA"/>
        </w:rPr>
      </w:pPr>
    </w:p>
    <w:p w14:paraId="5E716D74" w14:textId="77777777" w:rsidR="008C6A23" w:rsidRPr="006D6BE3" w:rsidRDefault="008C6A23">
      <w:pPr>
        <w:spacing w:before="120" w:after="120"/>
        <w:contextualSpacing/>
        <w:jc w:val="both"/>
        <w:rPr>
          <w:rFonts w:ascii="Times New Roman" w:hAnsi="Times New Roman"/>
          <w:b/>
          <w:sz w:val="24"/>
          <w:szCs w:val="24"/>
          <w:lang w:val="en-ZA"/>
        </w:rPr>
      </w:pPr>
    </w:p>
    <w:p w14:paraId="4080F5F3" w14:textId="77777777" w:rsidR="008C6A23" w:rsidRPr="006D6BE3" w:rsidRDefault="008C6A23">
      <w:pPr>
        <w:spacing w:before="120" w:after="120"/>
        <w:contextualSpacing/>
        <w:jc w:val="both"/>
        <w:rPr>
          <w:rFonts w:ascii="Times New Roman" w:hAnsi="Times New Roman"/>
          <w:b/>
          <w:sz w:val="24"/>
          <w:szCs w:val="24"/>
          <w:lang w:val="en-ZA"/>
        </w:rPr>
      </w:pPr>
    </w:p>
    <w:p w14:paraId="2E6839F4" w14:textId="77777777" w:rsidR="008C6A23" w:rsidRPr="006D6BE3" w:rsidRDefault="008C6A23">
      <w:pPr>
        <w:spacing w:before="120" w:after="120"/>
        <w:contextualSpacing/>
        <w:jc w:val="both"/>
        <w:rPr>
          <w:rFonts w:ascii="Times New Roman" w:hAnsi="Times New Roman"/>
          <w:b/>
          <w:sz w:val="24"/>
          <w:szCs w:val="24"/>
          <w:lang w:val="en-ZA"/>
        </w:rPr>
      </w:pPr>
    </w:p>
    <w:p w14:paraId="6F8414D6" w14:textId="77777777" w:rsidR="008C6A23" w:rsidRPr="006D6BE3" w:rsidRDefault="008C6A23">
      <w:pPr>
        <w:spacing w:before="120" w:after="120"/>
        <w:contextualSpacing/>
        <w:jc w:val="both"/>
        <w:rPr>
          <w:rFonts w:ascii="Times New Roman" w:hAnsi="Times New Roman"/>
          <w:b/>
          <w:sz w:val="24"/>
          <w:szCs w:val="24"/>
          <w:lang w:val="en-ZA"/>
        </w:rPr>
      </w:pPr>
    </w:p>
    <w:p w14:paraId="392055B8" w14:textId="77777777" w:rsidR="008C6A23" w:rsidRPr="006D6BE3" w:rsidRDefault="008C6A23">
      <w:pPr>
        <w:spacing w:before="120" w:after="120"/>
        <w:contextualSpacing/>
        <w:jc w:val="both"/>
        <w:rPr>
          <w:rFonts w:ascii="Times New Roman" w:hAnsi="Times New Roman"/>
          <w:b/>
          <w:sz w:val="24"/>
          <w:szCs w:val="24"/>
          <w:lang w:val="en-ZA"/>
        </w:rPr>
      </w:pPr>
    </w:p>
    <w:p w14:paraId="288556FA" w14:textId="77777777" w:rsidR="008C6A23" w:rsidRPr="006D6BE3" w:rsidRDefault="008C6A23">
      <w:pPr>
        <w:spacing w:before="120" w:after="120"/>
        <w:contextualSpacing/>
        <w:jc w:val="both"/>
        <w:rPr>
          <w:rFonts w:ascii="Times New Roman" w:hAnsi="Times New Roman"/>
          <w:b/>
          <w:sz w:val="24"/>
          <w:szCs w:val="24"/>
          <w:lang w:val="en-ZA"/>
        </w:rPr>
      </w:pPr>
    </w:p>
    <w:p w14:paraId="1E667436" w14:textId="77777777" w:rsidR="008C6A23" w:rsidRPr="006D6BE3" w:rsidRDefault="008C6A23">
      <w:pPr>
        <w:spacing w:before="120" w:after="120"/>
        <w:contextualSpacing/>
        <w:jc w:val="both"/>
        <w:rPr>
          <w:rFonts w:ascii="Times New Roman" w:hAnsi="Times New Roman"/>
          <w:b/>
          <w:sz w:val="24"/>
          <w:szCs w:val="24"/>
          <w:lang w:val="en-ZA"/>
        </w:rPr>
      </w:pPr>
    </w:p>
    <w:p w14:paraId="5B8508B8" w14:textId="77777777" w:rsidR="008C6A23" w:rsidRPr="006D6BE3" w:rsidRDefault="008C6A23">
      <w:pPr>
        <w:spacing w:before="120" w:after="120"/>
        <w:contextualSpacing/>
        <w:jc w:val="both"/>
        <w:rPr>
          <w:rFonts w:ascii="Times New Roman" w:hAnsi="Times New Roman"/>
          <w:b/>
          <w:sz w:val="24"/>
          <w:szCs w:val="24"/>
          <w:lang w:val="en-ZA"/>
        </w:rPr>
      </w:pPr>
    </w:p>
    <w:p w14:paraId="19AC512A" w14:textId="77777777" w:rsidR="008C6A23" w:rsidRPr="006D6BE3" w:rsidRDefault="008C6A23">
      <w:pPr>
        <w:spacing w:before="120" w:after="120"/>
        <w:contextualSpacing/>
        <w:jc w:val="both"/>
        <w:rPr>
          <w:rFonts w:ascii="Times New Roman" w:hAnsi="Times New Roman"/>
          <w:b/>
          <w:sz w:val="24"/>
          <w:szCs w:val="24"/>
          <w:lang w:val="en-ZA"/>
        </w:rPr>
      </w:pPr>
    </w:p>
    <w:p w14:paraId="02B27554" w14:textId="77777777" w:rsidR="008C6A23" w:rsidRPr="006D6BE3" w:rsidRDefault="008C6A23">
      <w:pPr>
        <w:spacing w:before="120" w:after="120"/>
        <w:contextualSpacing/>
        <w:jc w:val="both"/>
        <w:rPr>
          <w:rFonts w:ascii="Times New Roman" w:hAnsi="Times New Roman"/>
          <w:b/>
          <w:sz w:val="24"/>
          <w:szCs w:val="24"/>
          <w:lang w:val="en-ZA"/>
        </w:rPr>
      </w:pPr>
    </w:p>
    <w:p w14:paraId="134BCC6B" w14:textId="77777777" w:rsidR="008C6A23" w:rsidRPr="006D6BE3" w:rsidRDefault="008C6A23">
      <w:pPr>
        <w:spacing w:before="120" w:after="120"/>
        <w:contextualSpacing/>
        <w:jc w:val="both"/>
        <w:rPr>
          <w:rFonts w:ascii="Times New Roman" w:hAnsi="Times New Roman"/>
          <w:b/>
          <w:sz w:val="24"/>
          <w:szCs w:val="24"/>
          <w:lang w:val="en-ZA"/>
        </w:rPr>
      </w:pPr>
    </w:p>
    <w:p w14:paraId="5DEDE17D" w14:textId="77777777" w:rsidR="008C6A23" w:rsidRPr="006D6BE3" w:rsidRDefault="008C6A23">
      <w:pPr>
        <w:spacing w:before="120" w:after="120"/>
        <w:contextualSpacing/>
        <w:jc w:val="both"/>
        <w:rPr>
          <w:rFonts w:ascii="Times New Roman" w:hAnsi="Times New Roman"/>
          <w:b/>
          <w:sz w:val="24"/>
          <w:szCs w:val="24"/>
          <w:lang w:val="en-ZA"/>
        </w:rPr>
      </w:pPr>
    </w:p>
    <w:p w14:paraId="09F0673C" w14:textId="77777777" w:rsidR="008C6A23" w:rsidRPr="006D6BE3" w:rsidRDefault="00000000">
      <w:pPr>
        <w:spacing w:before="120" w:after="120"/>
        <w:ind w:left="360"/>
        <w:contextualSpacing/>
        <w:jc w:val="both"/>
        <w:rPr>
          <w:rFonts w:ascii="Times New Roman" w:hAnsi="Times New Roman"/>
          <w:b/>
          <w:sz w:val="24"/>
          <w:szCs w:val="24"/>
          <w:lang w:val="en-ZA"/>
        </w:rPr>
      </w:pPr>
      <w:r w:rsidRPr="006D6BE3">
        <w:rPr>
          <w:rFonts w:ascii="Times New Roman" w:hAnsi="Times New Roman"/>
          <w:b/>
          <w:sz w:val="24"/>
          <w:szCs w:val="24"/>
          <w:lang w:val="en-ZA"/>
        </w:rPr>
        <w:t>Learning Outcomes, Content and Suggested Assessment Methods</w:t>
      </w:r>
    </w:p>
    <w:p w14:paraId="66B50EB5" w14:textId="77777777" w:rsidR="008C6A23" w:rsidRPr="006D6BE3" w:rsidRDefault="008C6A23">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8C6A23" w:rsidRPr="006D6BE3" w14:paraId="6498480E" w14:textId="77777777">
        <w:trPr>
          <w:trHeight w:val="620"/>
        </w:trPr>
        <w:tc>
          <w:tcPr>
            <w:tcW w:w="1491" w:type="pct"/>
            <w:tcBorders>
              <w:top w:val="single" w:sz="4" w:space="0" w:color="auto"/>
              <w:left w:val="single" w:sz="4" w:space="0" w:color="auto"/>
              <w:bottom w:val="single" w:sz="4" w:space="0" w:color="auto"/>
              <w:right w:val="single" w:sz="4" w:space="0" w:color="auto"/>
            </w:tcBorders>
          </w:tcPr>
          <w:p w14:paraId="4B023282" w14:textId="77777777" w:rsidR="008C6A23" w:rsidRPr="006D6BE3" w:rsidRDefault="00000000">
            <w:pPr>
              <w:spacing w:after="0"/>
              <w:rPr>
                <w:rFonts w:ascii="Times New Roman" w:hAnsi="Times New Roman"/>
                <w:sz w:val="24"/>
                <w:szCs w:val="24"/>
              </w:rPr>
            </w:pPr>
            <w:r w:rsidRPr="006D6BE3">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2E588FA0"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168AC445"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Suggested Assessment Methods</w:t>
            </w:r>
          </w:p>
        </w:tc>
      </w:tr>
      <w:tr w:rsidR="008C6A23" w:rsidRPr="006D6BE3" w14:paraId="72178A3B" w14:textId="77777777">
        <w:trPr>
          <w:trHeight w:val="5210"/>
        </w:trPr>
        <w:tc>
          <w:tcPr>
            <w:tcW w:w="1491" w:type="pct"/>
            <w:tcBorders>
              <w:top w:val="single" w:sz="4" w:space="0" w:color="auto"/>
              <w:left w:val="single" w:sz="4" w:space="0" w:color="auto"/>
              <w:bottom w:val="single" w:sz="4" w:space="0" w:color="auto"/>
              <w:right w:val="single" w:sz="4" w:space="0" w:color="auto"/>
            </w:tcBorders>
          </w:tcPr>
          <w:p w14:paraId="41113BBE" w14:textId="77777777" w:rsidR="008C6A23" w:rsidRPr="006D6BE3" w:rsidRDefault="00000000">
            <w:pPr>
              <w:numPr>
                <w:ilvl w:val="0"/>
                <w:numId w:val="63"/>
              </w:numPr>
              <w:rPr>
                <w:rFonts w:ascii="Times New Roman" w:eastAsia="Times New Roman" w:hAnsi="Times New Roman"/>
                <w:sz w:val="24"/>
                <w:szCs w:val="24"/>
              </w:rPr>
            </w:pPr>
            <w:r w:rsidRPr="006D6BE3">
              <w:rPr>
                <w:rFonts w:ascii="Times New Roman" w:eastAsia="Times New Roman" w:hAnsi="Times New Roman"/>
                <w:sz w:val="24"/>
                <w:szCs w:val="24"/>
              </w:rPr>
              <w:t xml:space="preserve">Prepare </w:t>
            </w:r>
            <w:r w:rsidRPr="006D6BE3">
              <w:rPr>
                <w:rFonts w:ascii="Times New Roman" w:hAnsi="Times New Roman"/>
                <w:sz w:val="24"/>
                <w:szCs w:val="24"/>
              </w:rPr>
              <w:t>drainage system</w:t>
            </w:r>
            <w:r w:rsidRPr="006D6BE3">
              <w:rPr>
                <w:rFonts w:ascii="Times New Roman" w:eastAsia="Times New Roman" w:hAnsi="Times New Roman"/>
                <w:sz w:val="24"/>
                <w:szCs w:val="24"/>
              </w:rPr>
              <w:t xml:space="preserve"> </w:t>
            </w:r>
            <w:r w:rsidRPr="006D6BE3">
              <w:rPr>
                <w:rFonts w:ascii="Times New Roman" w:hAnsi="Times New Roman"/>
                <w:sz w:val="24"/>
                <w:szCs w:val="24"/>
              </w:rPr>
              <w:t xml:space="preserve">schematic </w:t>
            </w:r>
            <w:r w:rsidRPr="006D6BE3">
              <w:rPr>
                <w:rFonts w:ascii="Times New Roman" w:eastAsia="Times New Roman" w:hAnsi="Times New Roman"/>
                <w:sz w:val="24"/>
                <w:szCs w:val="24"/>
              </w:rPr>
              <w:t xml:space="preserve">drawing </w:t>
            </w:r>
          </w:p>
        </w:tc>
        <w:tc>
          <w:tcPr>
            <w:tcW w:w="1943" w:type="pct"/>
            <w:tcBorders>
              <w:top w:val="single" w:sz="4" w:space="0" w:color="auto"/>
              <w:left w:val="single" w:sz="4" w:space="0" w:color="auto"/>
              <w:bottom w:val="single" w:sz="4" w:space="0" w:color="auto"/>
              <w:right w:val="single" w:sz="4" w:space="0" w:color="auto"/>
            </w:tcBorders>
          </w:tcPr>
          <w:p w14:paraId="4D2DCF20"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Personal Protective Equipment</w:t>
            </w:r>
          </w:p>
          <w:p w14:paraId="716FD610"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 xml:space="preserve">Helmet </w:t>
            </w:r>
          </w:p>
          <w:p w14:paraId="6A74230A"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 xml:space="preserve">Gloves </w:t>
            </w:r>
          </w:p>
          <w:p w14:paraId="047120F6"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 xml:space="preserve">Dustcoat/ overall </w:t>
            </w:r>
          </w:p>
          <w:p w14:paraId="030A272E"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 xml:space="preserve">Safety boots </w:t>
            </w:r>
          </w:p>
          <w:p w14:paraId="378DD0D3"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Nose mask</w:t>
            </w:r>
          </w:p>
          <w:p w14:paraId="56910293"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Working drawings</w:t>
            </w:r>
          </w:p>
          <w:p w14:paraId="141C9CAB"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Pictorial</w:t>
            </w:r>
          </w:p>
          <w:p w14:paraId="28B308BD"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Line drawing</w:t>
            </w:r>
          </w:p>
          <w:p w14:paraId="77631279"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Freehand sketching</w:t>
            </w:r>
          </w:p>
          <w:p w14:paraId="2EC8A7AA"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Scale drawings</w:t>
            </w:r>
          </w:p>
          <w:p w14:paraId="62D4FA66"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Elevations</w:t>
            </w:r>
          </w:p>
          <w:p w14:paraId="1F970C80" w14:textId="77777777" w:rsidR="008C6A23" w:rsidRPr="006D6BE3" w:rsidRDefault="00000000">
            <w:pPr>
              <w:numPr>
                <w:ilvl w:val="2"/>
                <w:numId w:val="64"/>
              </w:numPr>
              <w:ind w:left="1201"/>
              <w:rPr>
                <w:rFonts w:ascii="Times New Roman" w:hAnsi="Times New Roman"/>
                <w:sz w:val="24"/>
                <w:szCs w:val="24"/>
              </w:rPr>
            </w:pPr>
            <w:r w:rsidRPr="006D6BE3">
              <w:rPr>
                <w:rFonts w:ascii="Times New Roman" w:hAnsi="Times New Roman"/>
                <w:sz w:val="24"/>
                <w:szCs w:val="24"/>
              </w:rPr>
              <w:t>Plans</w:t>
            </w:r>
          </w:p>
          <w:p w14:paraId="00C73E21"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Drawing instruments</w:t>
            </w:r>
          </w:p>
          <w:p w14:paraId="76A7313B"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 xml:space="preserve">Set squires </w:t>
            </w:r>
          </w:p>
          <w:p w14:paraId="07189BF3"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T square</w:t>
            </w:r>
          </w:p>
          <w:p w14:paraId="56236D80"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Protractor</w:t>
            </w:r>
          </w:p>
          <w:p w14:paraId="282CB87E"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Dividers</w:t>
            </w:r>
          </w:p>
          <w:p w14:paraId="56AE9051" w14:textId="77777777" w:rsidR="008C6A23" w:rsidRPr="006D6BE3" w:rsidRDefault="00000000">
            <w:pPr>
              <w:numPr>
                <w:ilvl w:val="2"/>
                <w:numId w:val="64"/>
              </w:numPr>
              <w:ind w:left="1291"/>
              <w:rPr>
                <w:rFonts w:ascii="Times New Roman" w:hAnsi="Times New Roman"/>
                <w:sz w:val="24"/>
                <w:szCs w:val="24"/>
              </w:rPr>
            </w:pPr>
            <w:r w:rsidRPr="006D6BE3">
              <w:rPr>
                <w:rFonts w:ascii="Times New Roman" w:hAnsi="Times New Roman"/>
                <w:sz w:val="24"/>
                <w:szCs w:val="24"/>
              </w:rPr>
              <w:t>Compass</w:t>
            </w:r>
          </w:p>
          <w:p w14:paraId="01E34567"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Measurements conversion</w:t>
            </w:r>
          </w:p>
          <w:p w14:paraId="06EA28F5"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Symbols</w:t>
            </w:r>
          </w:p>
          <w:p w14:paraId="6031FCBF" w14:textId="77777777" w:rsidR="008C6A23" w:rsidRPr="006D6BE3" w:rsidRDefault="00000000">
            <w:pPr>
              <w:numPr>
                <w:ilvl w:val="1"/>
                <w:numId w:val="64"/>
              </w:numPr>
              <w:ind w:left="457"/>
              <w:rPr>
                <w:rFonts w:ascii="Times New Roman" w:hAnsi="Times New Roman"/>
                <w:sz w:val="24"/>
                <w:szCs w:val="24"/>
              </w:rPr>
            </w:pPr>
            <w:r w:rsidRPr="006D6BE3">
              <w:rPr>
                <w:rFonts w:ascii="Times New Roman" w:hAnsi="Times New Roman"/>
                <w:sz w:val="24"/>
                <w:szCs w:val="24"/>
              </w:rPr>
              <w:t xml:space="preserve">Drainage system sketches </w:t>
            </w:r>
          </w:p>
          <w:p w14:paraId="78BA0FA1" w14:textId="77777777" w:rsidR="008C6A23" w:rsidRPr="006D6BE3" w:rsidRDefault="008C6A23">
            <w:pPr>
              <w:rPr>
                <w:rFonts w:ascii="Times New Roman" w:hAnsi="Times New Roman"/>
                <w:sz w:val="24"/>
                <w:szCs w:val="24"/>
              </w:rPr>
            </w:pPr>
          </w:p>
        </w:tc>
        <w:tc>
          <w:tcPr>
            <w:tcW w:w="1566" w:type="pct"/>
            <w:tcBorders>
              <w:top w:val="single" w:sz="4" w:space="0" w:color="auto"/>
              <w:left w:val="single" w:sz="4" w:space="0" w:color="auto"/>
              <w:bottom w:val="single" w:sz="4" w:space="0" w:color="auto"/>
              <w:right w:val="single" w:sz="4" w:space="0" w:color="auto"/>
            </w:tcBorders>
          </w:tcPr>
          <w:p w14:paraId="14F685C2"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t>oral questions</w:t>
            </w:r>
          </w:p>
          <w:p w14:paraId="5076171A"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Third party reports</w:t>
            </w:r>
          </w:p>
          <w:p w14:paraId="5D61200D"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 xml:space="preserve">Written texts </w:t>
            </w:r>
          </w:p>
        </w:tc>
      </w:tr>
      <w:tr w:rsidR="008C6A23" w:rsidRPr="006D6BE3" w14:paraId="5CC07EEB" w14:textId="77777777">
        <w:trPr>
          <w:trHeight w:val="1178"/>
        </w:trPr>
        <w:tc>
          <w:tcPr>
            <w:tcW w:w="1491" w:type="pct"/>
            <w:tcBorders>
              <w:top w:val="single" w:sz="4" w:space="0" w:color="auto"/>
              <w:left w:val="single" w:sz="4" w:space="0" w:color="auto"/>
              <w:bottom w:val="single" w:sz="4" w:space="0" w:color="auto"/>
              <w:right w:val="single" w:sz="4" w:space="0" w:color="auto"/>
            </w:tcBorders>
          </w:tcPr>
          <w:p w14:paraId="0C1EEEC6" w14:textId="77777777" w:rsidR="008C6A23" w:rsidRPr="006D6BE3" w:rsidRDefault="00000000">
            <w:pPr>
              <w:numPr>
                <w:ilvl w:val="0"/>
                <w:numId w:val="63"/>
              </w:numPr>
              <w:rPr>
                <w:rFonts w:ascii="Times New Roman" w:eastAsia="Times New Roman" w:hAnsi="Times New Roman"/>
                <w:sz w:val="24"/>
                <w:szCs w:val="24"/>
              </w:rPr>
            </w:pPr>
            <w:r w:rsidRPr="006D6BE3">
              <w:rPr>
                <w:rFonts w:ascii="Times New Roman" w:eastAsia="Times New Roman" w:hAnsi="Times New Roman"/>
                <w:sz w:val="24"/>
                <w:szCs w:val="24"/>
              </w:rPr>
              <w:lastRenderedPageBreak/>
              <w:t xml:space="preserve">Cost drainage materials </w:t>
            </w:r>
          </w:p>
        </w:tc>
        <w:tc>
          <w:tcPr>
            <w:tcW w:w="1943" w:type="pct"/>
            <w:tcBorders>
              <w:top w:val="single" w:sz="4" w:space="0" w:color="auto"/>
              <w:left w:val="single" w:sz="4" w:space="0" w:color="auto"/>
              <w:bottom w:val="single" w:sz="4" w:space="0" w:color="auto"/>
              <w:right w:val="single" w:sz="4" w:space="0" w:color="auto"/>
            </w:tcBorders>
          </w:tcPr>
          <w:p w14:paraId="19BAE6CB" w14:textId="77777777" w:rsidR="008C6A23" w:rsidRPr="006D6BE3" w:rsidRDefault="00000000">
            <w:pPr>
              <w:numPr>
                <w:ilvl w:val="1"/>
                <w:numId w:val="65"/>
              </w:numPr>
              <w:ind w:left="457"/>
              <w:rPr>
                <w:rFonts w:ascii="Times New Roman" w:eastAsia="Times New Roman" w:hAnsi="Times New Roman"/>
                <w:sz w:val="24"/>
                <w:szCs w:val="24"/>
              </w:rPr>
            </w:pPr>
            <w:r w:rsidRPr="006D6BE3">
              <w:rPr>
                <w:rFonts w:ascii="Times New Roman" w:eastAsia="Times New Roman" w:hAnsi="Times New Roman"/>
                <w:sz w:val="24"/>
                <w:szCs w:val="24"/>
              </w:rPr>
              <w:t>Materials and supplies</w:t>
            </w:r>
          </w:p>
          <w:p w14:paraId="3234AA73"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 xml:space="preserve">Pipe fittings </w:t>
            </w:r>
          </w:p>
          <w:p w14:paraId="297BDA2A"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Caulking materials</w:t>
            </w:r>
          </w:p>
          <w:p w14:paraId="0F6D55AD"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 xml:space="preserve">Pipes support </w:t>
            </w:r>
          </w:p>
          <w:p w14:paraId="707C8E35"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Clay pipes</w:t>
            </w:r>
          </w:p>
          <w:p w14:paraId="75688894"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UPVC pipes</w:t>
            </w:r>
          </w:p>
          <w:p w14:paraId="464C8363"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Cast iron pipes</w:t>
            </w:r>
          </w:p>
          <w:p w14:paraId="00593CEB" w14:textId="77777777" w:rsidR="008C6A23" w:rsidRPr="006D6BE3" w:rsidRDefault="00000000">
            <w:pPr>
              <w:numPr>
                <w:ilvl w:val="2"/>
                <w:numId w:val="65"/>
              </w:numPr>
              <w:ind w:left="1291"/>
              <w:rPr>
                <w:rFonts w:ascii="Times New Roman" w:eastAsia="Times New Roman" w:hAnsi="Times New Roman"/>
                <w:sz w:val="24"/>
                <w:szCs w:val="24"/>
              </w:rPr>
            </w:pPr>
            <w:r w:rsidRPr="006D6BE3">
              <w:rPr>
                <w:rFonts w:ascii="Times New Roman" w:eastAsia="Times New Roman" w:hAnsi="Times New Roman"/>
                <w:sz w:val="24"/>
                <w:szCs w:val="24"/>
              </w:rPr>
              <w:t>Concrete pipes</w:t>
            </w:r>
          </w:p>
          <w:p w14:paraId="7A82AF93" w14:textId="77777777" w:rsidR="008C6A23" w:rsidRPr="006D6BE3" w:rsidRDefault="00000000">
            <w:pPr>
              <w:numPr>
                <w:ilvl w:val="1"/>
                <w:numId w:val="65"/>
              </w:numPr>
              <w:ind w:left="457"/>
              <w:rPr>
                <w:rFonts w:ascii="Times New Roman" w:eastAsia="Times New Roman" w:hAnsi="Times New Roman"/>
                <w:sz w:val="24"/>
                <w:szCs w:val="24"/>
              </w:rPr>
            </w:pPr>
            <w:r w:rsidRPr="006D6BE3">
              <w:rPr>
                <w:rFonts w:ascii="Times New Roman" w:eastAsia="Times New Roman" w:hAnsi="Times New Roman"/>
                <w:sz w:val="24"/>
                <w:szCs w:val="24"/>
              </w:rPr>
              <w:t>Materials schedule</w:t>
            </w:r>
          </w:p>
          <w:p w14:paraId="0296A10E" w14:textId="77777777" w:rsidR="008C6A23" w:rsidRPr="006D6BE3" w:rsidRDefault="00000000">
            <w:pPr>
              <w:numPr>
                <w:ilvl w:val="1"/>
                <w:numId w:val="65"/>
              </w:numPr>
              <w:ind w:left="457"/>
              <w:rPr>
                <w:rFonts w:ascii="Times New Roman" w:eastAsia="Times New Roman" w:hAnsi="Times New Roman"/>
                <w:sz w:val="24"/>
                <w:szCs w:val="24"/>
              </w:rPr>
            </w:pPr>
            <w:r w:rsidRPr="006D6BE3">
              <w:rPr>
                <w:rFonts w:ascii="Times New Roman" w:eastAsia="Times New Roman" w:hAnsi="Times New Roman"/>
                <w:sz w:val="24"/>
                <w:szCs w:val="24"/>
              </w:rPr>
              <w:t>Materials quantification</w:t>
            </w:r>
          </w:p>
          <w:p w14:paraId="67AD4151" w14:textId="77777777" w:rsidR="008C6A23" w:rsidRPr="006D6BE3" w:rsidRDefault="00000000">
            <w:pPr>
              <w:numPr>
                <w:ilvl w:val="1"/>
                <w:numId w:val="65"/>
              </w:numPr>
              <w:ind w:left="457"/>
              <w:rPr>
                <w:rFonts w:ascii="Times New Roman" w:eastAsia="Times New Roman" w:hAnsi="Times New Roman"/>
                <w:sz w:val="24"/>
                <w:szCs w:val="24"/>
              </w:rPr>
            </w:pPr>
            <w:r w:rsidRPr="006D6BE3">
              <w:rPr>
                <w:rFonts w:ascii="Times New Roman" w:eastAsia="Times New Roman" w:hAnsi="Times New Roman"/>
                <w:sz w:val="24"/>
                <w:szCs w:val="24"/>
              </w:rPr>
              <w:t>Materials and supplies cost estimation.</w:t>
            </w:r>
          </w:p>
        </w:tc>
        <w:tc>
          <w:tcPr>
            <w:tcW w:w="1566" w:type="pct"/>
            <w:tcBorders>
              <w:top w:val="single" w:sz="4" w:space="0" w:color="auto"/>
              <w:left w:val="single" w:sz="4" w:space="0" w:color="auto"/>
              <w:bottom w:val="single" w:sz="4" w:space="0" w:color="auto"/>
              <w:right w:val="single" w:sz="4" w:space="0" w:color="auto"/>
            </w:tcBorders>
          </w:tcPr>
          <w:p w14:paraId="7CAFB936" w14:textId="77777777" w:rsidR="008C6A23" w:rsidRPr="006D6BE3" w:rsidRDefault="00000000">
            <w:pPr>
              <w:numPr>
                <w:ilvl w:val="0"/>
                <w:numId w:val="12"/>
              </w:numPr>
              <w:spacing w:after="0"/>
              <w:ind w:left="410"/>
              <w:rPr>
                <w:rFonts w:ascii="Times New Roman" w:eastAsia="Times New Roman" w:hAnsi="Times New Roman"/>
                <w:sz w:val="24"/>
                <w:szCs w:val="24"/>
              </w:rPr>
            </w:pPr>
            <w:r w:rsidRPr="006D6BE3">
              <w:rPr>
                <w:rFonts w:ascii="Times New Roman" w:eastAsia="Times New Roman" w:hAnsi="Times New Roman"/>
                <w:sz w:val="24"/>
                <w:szCs w:val="24"/>
              </w:rPr>
              <w:t>Written</w:t>
            </w:r>
          </w:p>
          <w:p w14:paraId="7C6135F7" w14:textId="77777777" w:rsidR="008C6A23" w:rsidRPr="006D6BE3" w:rsidRDefault="00000000">
            <w:pPr>
              <w:numPr>
                <w:ilvl w:val="0"/>
                <w:numId w:val="12"/>
              </w:numPr>
              <w:spacing w:after="0"/>
              <w:ind w:left="410"/>
              <w:rPr>
                <w:rFonts w:ascii="Times New Roman" w:eastAsia="Times New Roman" w:hAnsi="Times New Roman"/>
                <w:sz w:val="24"/>
                <w:szCs w:val="24"/>
              </w:rPr>
            </w:pPr>
            <w:r w:rsidRPr="006D6BE3">
              <w:rPr>
                <w:rFonts w:ascii="Times New Roman" w:eastAsia="Times New Roman" w:hAnsi="Times New Roman"/>
                <w:sz w:val="24"/>
                <w:szCs w:val="24"/>
              </w:rPr>
              <w:t>Observation</w:t>
            </w:r>
          </w:p>
          <w:p w14:paraId="38602D8E" w14:textId="77777777" w:rsidR="008C6A23" w:rsidRPr="006D6BE3" w:rsidRDefault="00000000">
            <w:pPr>
              <w:numPr>
                <w:ilvl w:val="0"/>
                <w:numId w:val="12"/>
              </w:numPr>
              <w:spacing w:after="0"/>
              <w:ind w:left="410"/>
              <w:rPr>
                <w:rFonts w:ascii="Times New Roman" w:eastAsia="Times New Roman" w:hAnsi="Times New Roman"/>
                <w:sz w:val="24"/>
                <w:szCs w:val="24"/>
              </w:rPr>
            </w:pPr>
            <w:r w:rsidRPr="006D6BE3">
              <w:rPr>
                <w:rFonts w:ascii="Times New Roman" w:eastAsia="Times New Roman" w:hAnsi="Times New Roman"/>
                <w:sz w:val="24"/>
                <w:szCs w:val="24"/>
              </w:rPr>
              <w:t>Practical tests</w:t>
            </w:r>
          </w:p>
        </w:tc>
      </w:tr>
      <w:tr w:rsidR="008C6A23" w:rsidRPr="006D6BE3" w14:paraId="231176CB"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5FD1F182" w14:textId="77777777" w:rsidR="008C6A23" w:rsidRPr="006D6BE3" w:rsidRDefault="00000000">
            <w:pPr>
              <w:numPr>
                <w:ilvl w:val="0"/>
                <w:numId w:val="63"/>
              </w:numPr>
              <w:rPr>
                <w:rFonts w:ascii="Times New Roman" w:eastAsia="Times New Roman" w:hAnsi="Times New Roman"/>
                <w:sz w:val="24"/>
                <w:szCs w:val="24"/>
              </w:rPr>
            </w:pPr>
            <w:r w:rsidRPr="006D6BE3">
              <w:rPr>
                <w:rFonts w:ascii="Times New Roman" w:hAnsi="Times New Roman"/>
                <w:sz w:val="24"/>
                <w:szCs w:val="24"/>
              </w:rPr>
              <w:t>Set out Drainage system.</w:t>
            </w:r>
          </w:p>
        </w:tc>
        <w:tc>
          <w:tcPr>
            <w:tcW w:w="1943" w:type="pct"/>
            <w:tcBorders>
              <w:top w:val="single" w:sz="4" w:space="0" w:color="auto"/>
              <w:left w:val="single" w:sz="4" w:space="0" w:color="auto"/>
              <w:bottom w:val="single" w:sz="4" w:space="0" w:color="auto"/>
              <w:right w:val="single" w:sz="4" w:space="0" w:color="auto"/>
            </w:tcBorders>
          </w:tcPr>
          <w:p w14:paraId="142AF6E6" w14:textId="77777777" w:rsidR="008C6A23" w:rsidRPr="006D6BE3" w:rsidRDefault="00000000">
            <w:pPr>
              <w:numPr>
                <w:ilvl w:val="1"/>
                <w:numId w:val="66"/>
              </w:numPr>
              <w:ind w:left="457"/>
              <w:rPr>
                <w:rFonts w:ascii="Times New Roman" w:hAnsi="Times New Roman"/>
                <w:sz w:val="24"/>
                <w:szCs w:val="24"/>
              </w:rPr>
            </w:pPr>
            <w:r w:rsidRPr="006D6BE3">
              <w:rPr>
                <w:rFonts w:ascii="Times New Roman" w:eastAsia="Times New Roman" w:hAnsi="Times New Roman"/>
                <w:sz w:val="24"/>
                <w:szCs w:val="24"/>
              </w:rPr>
              <w:t>Personal Protective Equipment</w:t>
            </w:r>
          </w:p>
          <w:p w14:paraId="4F4E93E5" w14:textId="77777777" w:rsidR="008C6A23" w:rsidRPr="006D6BE3" w:rsidRDefault="00000000">
            <w:pPr>
              <w:numPr>
                <w:ilvl w:val="1"/>
                <w:numId w:val="66"/>
              </w:numPr>
              <w:ind w:left="457"/>
              <w:rPr>
                <w:rFonts w:ascii="Times New Roman" w:eastAsia="Times New Roman" w:hAnsi="Times New Roman"/>
                <w:sz w:val="24"/>
                <w:szCs w:val="24"/>
              </w:rPr>
            </w:pPr>
            <w:r w:rsidRPr="006D6BE3">
              <w:rPr>
                <w:rFonts w:ascii="Times New Roman" w:eastAsia="Times New Roman" w:hAnsi="Times New Roman"/>
                <w:sz w:val="24"/>
                <w:szCs w:val="24"/>
              </w:rPr>
              <w:t xml:space="preserve">Setting out tools and equipment. </w:t>
            </w:r>
          </w:p>
          <w:p w14:paraId="148C96D4" w14:textId="77777777" w:rsidR="008C6A23" w:rsidRPr="006D6BE3" w:rsidRDefault="00000000">
            <w:pPr>
              <w:numPr>
                <w:ilvl w:val="1"/>
                <w:numId w:val="66"/>
              </w:numPr>
              <w:ind w:left="457"/>
              <w:rPr>
                <w:rFonts w:ascii="Times New Roman" w:eastAsia="Times New Roman" w:hAnsi="Times New Roman"/>
                <w:sz w:val="24"/>
                <w:szCs w:val="24"/>
              </w:rPr>
            </w:pPr>
            <w:r w:rsidRPr="006D6BE3">
              <w:rPr>
                <w:rFonts w:ascii="Times New Roman" w:eastAsia="Times New Roman" w:hAnsi="Times New Roman"/>
                <w:sz w:val="24"/>
                <w:szCs w:val="24"/>
              </w:rPr>
              <w:t>Measurements transfer</w:t>
            </w:r>
          </w:p>
        </w:tc>
        <w:tc>
          <w:tcPr>
            <w:tcW w:w="1566" w:type="pct"/>
            <w:tcBorders>
              <w:top w:val="single" w:sz="4" w:space="0" w:color="auto"/>
              <w:left w:val="single" w:sz="4" w:space="0" w:color="auto"/>
              <w:bottom w:val="single" w:sz="4" w:space="0" w:color="auto"/>
              <w:right w:val="single" w:sz="4" w:space="0" w:color="auto"/>
            </w:tcBorders>
          </w:tcPr>
          <w:p w14:paraId="7083064C"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p>
          <w:p w14:paraId="6D959628"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Observation</w:t>
            </w:r>
          </w:p>
          <w:p w14:paraId="1EAE62D0"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lang w:val="en-ZA"/>
              </w:rPr>
              <w:t>Practical tests</w:t>
            </w:r>
          </w:p>
        </w:tc>
      </w:tr>
      <w:tr w:rsidR="008C6A23" w:rsidRPr="006D6BE3" w14:paraId="01314484" w14:textId="77777777">
        <w:trPr>
          <w:trHeight w:val="1880"/>
        </w:trPr>
        <w:tc>
          <w:tcPr>
            <w:tcW w:w="1491" w:type="pct"/>
            <w:tcBorders>
              <w:top w:val="single" w:sz="4" w:space="0" w:color="auto"/>
              <w:left w:val="single" w:sz="4" w:space="0" w:color="auto"/>
              <w:bottom w:val="single" w:sz="4" w:space="0" w:color="auto"/>
              <w:right w:val="single" w:sz="4" w:space="0" w:color="auto"/>
            </w:tcBorders>
          </w:tcPr>
          <w:p w14:paraId="70070A2F" w14:textId="77777777" w:rsidR="008C6A23" w:rsidRPr="006D6BE3" w:rsidRDefault="00000000">
            <w:pPr>
              <w:numPr>
                <w:ilvl w:val="0"/>
                <w:numId w:val="63"/>
              </w:numPr>
              <w:rPr>
                <w:rFonts w:ascii="Times New Roman" w:hAnsi="Times New Roman"/>
                <w:sz w:val="24"/>
                <w:szCs w:val="24"/>
              </w:rPr>
            </w:pPr>
            <w:r w:rsidRPr="006D6BE3">
              <w:rPr>
                <w:rFonts w:ascii="Times New Roman" w:hAnsi="Times New Roman"/>
                <w:sz w:val="24"/>
                <w:szCs w:val="24"/>
              </w:rPr>
              <w:t>Test and maintain</w:t>
            </w:r>
            <w:r w:rsidRPr="006D6BE3">
              <w:rPr>
                <w:rFonts w:ascii="Times New Roman" w:eastAsia="Times New Roman" w:hAnsi="Times New Roman"/>
                <w:sz w:val="24"/>
                <w:szCs w:val="24"/>
              </w:rPr>
              <w:t xml:space="preserve"> drainage system</w:t>
            </w:r>
            <w:r w:rsidRPr="006D6BE3">
              <w:rPr>
                <w:rFonts w:ascii="Times New Roman" w:hAnsi="Times New Roman"/>
                <w:sz w:val="24"/>
                <w:szCs w:val="24"/>
              </w:rPr>
              <w:t xml:space="preserve"> </w:t>
            </w:r>
          </w:p>
        </w:tc>
        <w:tc>
          <w:tcPr>
            <w:tcW w:w="1943" w:type="pct"/>
            <w:tcBorders>
              <w:top w:val="single" w:sz="4" w:space="0" w:color="auto"/>
              <w:left w:val="single" w:sz="4" w:space="0" w:color="auto"/>
              <w:bottom w:val="single" w:sz="4" w:space="0" w:color="auto"/>
              <w:right w:val="single" w:sz="4" w:space="0" w:color="auto"/>
            </w:tcBorders>
          </w:tcPr>
          <w:p w14:paraId="591E8F01" w14:textId="77777777" w:rsidR="008C6A23" w:rsidRPr="006D6BE3" w:rsidRDefault="00000000">
            <w:pPr>
              <w:pStyle w:val="ListParagraph"/>
              <w:numPr>
                <w:ilvl w:val="1"/>
                <w:numId w:val="67"/>
              </w:numPr>
              <w:ind w:left="457"/>
              <w:rPr>
                <w:szCs w:val="24"/>
              </w:rPr>
            </w:pPr>
            <w:r w:rsidRPr="006D6BE3">
              <w:rPr>
                <w:rFonts w:eastAsia="Times New Roman"/>
                <w:szCs w:val="24"/>
              </w:rPr>
              <w:t>Personal Protective Equipment</w:t>
            </w:r>
          </w:p>
          <w:p w14:paraId="046102CB" w14:textId="77777777" w:rsidR="008C6A23" w:rsidRPr="006D6BE3" w:rsidRDefault="00000000">
            <w:pPr>
              <w:pStyle w:val="ListParagraph"/>
              <w:numPr>
                <w:ilvl w:val="1"/>
                <w:numId w:val="67"/>
              </w:numPr>
              <w:ind w:left="457"/>
              <w:rPr>
                <w:szCs w:val="24"/>
              </w:rPr>
            </w:pPr>
            <w:r w:rsidRPr="006D6BE3">
              <w:rPr>
                <w:rFonts w:eastAsia="Times New Roman"/>
                <w:bCs/>
                <w:iCs/>
                <w:szCs w:val="24"/>
              </w:rPr>
              <w:t>Functionality tests</w:t>
            </w:r>
          </w:p>
          <w:p w14:paraId="18B4C8AA" w14:textId="77777777" w:rsidR="008C6A23" w:rsidRPr="006D6BE3" w:rsidRDefault="00000000">
            <w:pPr>
              <w:pStyle w:val="ListParagraph"/>
              <w:numPr>
                <w:ilvl w:val="2"/>
                <w:numId w:val="67"/>
              </w:numPr>
              <w:rPr>
                <w:rFonts w:eastAsia="Times New Roman"/>
                <w:bCs/>
                <w:iCs/>
                <w:szCs w:val="24"/>
              </w:rPr>
            </w:pPr>
            <w:r w:rsidRPr="006D6BE3">
              <w:rPr>
                <w:rFonts w:eastAsia="Times New Roman"/>
                <w:szCs w:val="24"/>
              </w:rPr>
              <w:t>Smoke</w:t>
            </w:r>
            <w:r w:rsidRPr="006D6BE3">
              <w:rPr>
                <w:rFonts w:eastAsia="Times New Roman"/>
                <w:bCs/>
                <w:iCs/>
                <w:szCs w:val="24"/>
              </w:rPr>
              <w:t xml:space="preserve"> test </w:t>
            </w:r>
          </w:p>
          <w:p w14:paraId="6A82EDF5"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 xml:space="preserve">Water test </w:t>
            </w:r>
          </w:p>
          <w:p w14:paraId="3BEFC5CB"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 xml:space="preserve">Air test </w:t>
            </w:r>
          </w:p>
          <w:p w14:paraId="7883C4E6"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Pressure test</w:t>
            </w:r>
          </w:p>
          <w:p w14:paraId="7225A8AF"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Dye test</w:t>
            </w:r>
          </w:p>
          <w:p w14:paraId="29C5289A"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Mirror test</w:t>
            </w:r>
          </w:p>
          <w:p w14:paraId="0BB36C7F"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Ball test</w:t>
            </w:r>
          </w:p>
          <w:p w14:paraId="7D5601B9" w14:textId="77777777" w:rsidR="008C6A23" w:rsidRPr="006D6BE3" w:rsidRDefault="00000000">
            <w:pPr>
              <w:pStyle w:val="ListParagraph"/>
              <w:numPr>
                <w:ilvl w:val="1"/>
                <w:numId w:val="67"/>
              </w:numPr>
              <w:ind w:left="457"/>
              <w:rPr>
                <w:rFonts w:eastAsia="Times New Roman"/>
                <w:bCs/>
                <w:iCs/>
                <w:szCs w:val="24"/>
              </w:rPr>
            </w:pPr>
            <w:r w:rsidRPr="006D6BE3">
              <w:rPr>
                <w:rFonts w:eastAsia="Times New Roman"/>
                <w:bCs/>
                <w:iCs/>
                <w:szCs w:val="24"/>
              </w:rPr>
              <w:t xml:space="preserve">Faults in drainage system </w:t>
            </w:r>
          </w:p>
          <w:p w14:paraId="678D223F" w14:textId="77777777" w:rsidR="008C6A23" w:rsidRPr="006D6BE3" w:rsidRDefault="00000000">
            <w:pPr>
              <w:pStyle w:val="ListParagraph"/>
              <w:numPr>
                <w:ilvl w:val="2"/>
                <w:numId w:val="67"/>
              </w:numPr>
              <w:rPr>
                <w:rFonts w:eastAsia="Times New Roman"/>
                <w:bCs/>
                <w:iCs/>
                <w:szCs w:val="24"/>
              </w:rPr>
            </w:pPr>
            <w:r w:rsidRPr="006D6BE3">
              <w:rPr>
                <w:rFonts w:eastAsia="Times New Roman"/>
                <w:bCs/>
                <w:iCs/>
                <w:szCs w:val="24"/>
              </w:rPr>
              <w:t>Leakages</w:t>
            </w:r>
          </w:p>
          <w:p w14:paraId="2C67B776" w14:textId="77777777" w:rsidR="008C6A23" w:rsidRPr="006D6BE3" w:rsidRDefault="00000000">
            <w:pPr>
              <w:numPr>
                <w:ilvl w:val="2"/>
                <w:numId w:val="67"/>
              </w:numPr>
              <w:rPr>
                <w:rFonts w:ascii="Times New Roman" w:eastAsia="Times New Roman" w:hAnsi="Times New Roman"/>
                <w:bCs/>
                <w:iCs/>
                <w:sz w:val="24"/>
                <w:szCs w:val="24"/>
              </w:rPr>
            </w:pPr>
            <w:r w:rsidRPr="006D6BE3">
              <w:rPr>
                <w:rFonts w:ascii="Times New Roman" w:eastAsia="Times New Roman" w:hAnsi="Times New Roman"/>
                <w:bCs/>
                <w:iCs/>
                <w:sz w:val="24"/>
                <w:szCs w:val="24"/>
              </w:rPr>
              <w:t>Blockages</w:t>
            </w:r>
          </w:p>
          <w:p w14:paraId="21F5E4EA" w14:textId="77777777" w:rsidR="008C6A23" w:rsidRPr="006D6BE3" w:rsidRDefault="00000000">
            <w:pPr>
              <w:pStyle w:val="ListParagraph"/>
              <w:numPr>
                <w:ilvl w:val="1"/>
                <w:numId w:val="67"/>
              </w:numPr>
              <w:ind w:left="457"/>
              <w:rPr>
                <w:szCs w:val="24"/>
              </w:rPr>
            </w:pPr>
            <w:r w:rsidRPr="006D6BE3">
              <w:rPr>
                <w:rFonts w:eastAsia="Times New Roman"/>
                <w:szCs w:val="24"/>
              </w:rPr>
              <w:t>Housekeeping</w:t>
            </w:r>
          </w:p>
          <w:p w14:paraId="715B9D93" w14:textId="77777777" w:rsidR="008C6A23" w:rsidRPr="006D6BE3" w:rsidRDefault="00000000">
            <w:pPr>
              <w:numPr>
                <w:ilvl w:val="2"/>
                <w:numId w:val="67"/>
              </w:numPr>
              <w:rPr>
                <w:rFonts w:ascii="Times New Roman" w:eastAsia="Times New Roman" w:hAnsi="Times New Roman"/>
                <w:sz w:val="24"/>
                <w:szCs w:val="24"/>
              </w:rPr>
            </w:pPr>
            <w:r w:rsidRPr="006D6BE3">
              <w:rPr>
                <w:rFonts w:ascii="Times New Roman" w:eastAsia="Times New Roman" w:hAnsi="Times New Roman"/>
                <w:sz w:val="24"/>
                <w:szCs w:val="24"/>
              </w:rPr>
              <w:t>Protecting existing work environment</w:t>
            </w:r>
          </w:p>
          <w:p w14:paraId="62B915EC" w14:textId="77777777" w:rsidR="008C6A23" w:rsidRPr="006D6BE3" w:rsidRDefault="00000000">
            <w:pPr>
              <w:numPr>
                <w:ilvl w:val="2"/>
                <w:numId w:val="67"/>
              </w:numPr>
              <w:rPr>
                <w:rFonts w:ascii="Times New Roman" w:eastAsia="Times New Roman" w:hAnsi="Times New Roman"/>
                <w:sz w:val="24"/>
                <w:szCs w:val="24"/>
              </w:rPr>
            </w:pPr>
            <w:r w:rsidRPr="006D6BE3">
              <w:rPr>
                <w:rFonts w:ascii="Times New Roman" w:eastAsia="Times New Roman" w:hAnsi="Times New Roman"/>
                <w:sz w:val="24"/>
                <w:szCs w:val="24"/>
              </w:rPr>
              <w:lastRenderedPageBreak/>
              <w:t>Clearing work area as per work procedure</w:t>
            </w:r>
          </w:p>
          <w:p w14:paraId="718AF2F2" w14:textId="77777777" w:rsidR="008C6A23" w:rsidRPr="006D6BE3" w:rsidRDefault="00000000">
            <w:pPr>
              <w:numPr>
                <w:ilvl w:val="2"/>
                <w:numId w:val="67"/>
              </w:numPr>
              <w:rPr>
                <w:rFonts w:ascii="Times New Roman" w:eastAsia="Times New Roman" w:hAnsi="Times New Roman"/>
                <w:sz w:val="24"/>
                <w:szCs w:val="24"/>
              </w:rPr>
            </w:pPr>
            <w:r w:rsidRPr="006D6BE3">
              <w:rPr>
                <w:rFonts w:ascii="Times New Roman" w:eastAsia="Times New Roman" w:hAnsi="Times New Roman"/>
                <w:sz w:val="24"/>
                <w:szCs w:val="24"/>
              </w:rPr>
              <w:t>Keeping work area tidy</w:t>
            </w:r>
          </w:p>
        </w:tc>
        <w:tc>
          <w:tcPr>
            <w:tcW w:w="1566" w:type="pct"/>
            <w:tcBorders>
              <w:top w:val="single" w:sz="4" w:space="0" w:color="auto"/>
              <w:left w:val="single" w:sz="4" w:space="0" w:color="auto"/>
              <w:bottom w:val="single" w:sz="4" w:space="0" w:color="auto"/>
              <w:right w:val="single" w:sz="4" w:space="0" w:color="auto"/>
            </w:tcBorders>
          </w:tcPr>
          <w:p w14:paraId="7A97238C" w14:textId="77777777" w:rsidR="008C6A23" w:rsidRPr="006D6BE3" w:rsidRDefault="00000000">
            <w:pPr>
              <w:numPr>
                <w:ilvl w:val="0"/>
                <w:numId w:val="68"/>
              </w:numPr>
              <w:spacing w:after="0"/>
              <w:rPr>
                <w:rFonts w:ascii="Times New Roman" w:hAnsi="Times New Roman"/>
                <w:sz w:val="24"/>
                <w:szCs w:val="24"/>
              </w:rPr>
            </w:pPr>
            <w:r w:rsidRPr="006D6BE3">
              <w:rPr>
                <w:rFonts w:ascii="Times New Roman" w:hAnsi="Times New Roman"/>
                <w:sz w:val="24"/>
                <w:szCs w:val="24"/>
              </w:rPr>
              <w:lastRenderedPageBreak/>
              <w:t>Written</w:t>
            </w:r>
          </w:p>
          <w:p w14:paraId="133BB8F5" w14:textId="77777777" w:rsidR="008C6A23" w:rsidRPr="006D6BE3" w:rsidRDefault="00000000">
            <w:pPr>
              <w:numPr>
                <w:ilvl w:val="0"/>
                <w:numId w:val="68"/>
              </w:numPr>
              <w:spacing w:after="0"/>
              <w:rPr>
                <w:rFonts w:ascii="Times New Roman" w:hAnsi="Times New Roman"/>
                <w:sz w:val="24"/>
                <w:szCs w:val="24"/>
                <w:lang w:val="en-ZA"/>
              </w:rPr>
            </w:pPr>
            <w:r w:rsidRPr="006D6BE3">
              <w:rPr>
                <w:rFonts w:ascii="Times New Roman" w:hAnsi="Times New Roman"/>
                <w:sz w:val="24"/>
                <w:szCs w:val="24"/>
              </w:rPr>
              <w:t>Observation</w:t>
            </w:r>
          </w:p>
          <w:p w14:paraId="753355A9" w14:textId="77777777" w:rsidR="008C6A23" w:rsidRPr="006D6BE3" w:rsidRDefault="00000000">
            <w:pPr>
              <w:numPr>
                <w:ilvl w:val="0"/>
                <w:numId w:val="68"/>
              </w:numPr>
              <w:spacing w:after="0"/>
              <w:rPr>
                <w:rFonts w:ascii="Times New Roman" w:hAnsi="Times New Roman"/>
                <w:sz w:val="24"/>
                <w:szCs w:val="24"/>
              </w:rPr>
            </w:pPr>
            <w:r w:rsidRPr="006D6BE3">
              <w:rPr>
                <w:rFonts w:ascii="Times New Roman" w:hAnsi="Times New Roman"/>
                <w:sz w:val="24"/>
                <w:szCs w:val="24"/>
                <w:lang w:val="en-ZA"/>
              </w:rPr>
              <w:t>Practical tests</w:t>
            </w:r>
          </w:p>
          <w:p w14:paraId="4D6A193F" w14:textId="77777777" w:rsidR="008C6A23" w:rsidRPr="006D6BE3" w:rsidRDefault="00000000">
            <w:pPr>
              <w:widowControl w:val="0"/>
              <w:numPr>
                <w:ilvl w:val="0"/>
                <w:numId w:val="68"/>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Oral assessment</w:t>
            </w:r>
          </w:p>
          <w:p w14:paraId="7A57729B" w14:textId="77777777" w:rsidR="008C6A23" w:rsidRPr="006D6BE3" w:rsidRDefault="00000000">
            <w:pPr>
              <w:widowControl w:val="0"/>
              <w:numPr>
                <w:ilvl w:val="0"/>
                <w:numId w:val="68"/>
              </w:numPr>
              <w:autoSpaceDE w:val="0"/>
              <w:autoSpaceDN w:val="0"/>
              <w:spacing w:after="0" w:line="240" w:lineRule="auto"/>
              <w:rPr>
                <w:rFonts w:ascii="Times New Roman" w:eastAsia="Times New Roman" w:hAnsi="Times New Roman"/>
                <w:sz w:val="24"/>
                <w:szCs w:val="24"/>
                <w:lang w:eastAsia="en-GB"/>
              </w:rPr>
            </w:pPr>
            <w:r w:rsidRPr="006D6BE3">
              <w:rPr>
                <w:rFonts w:ascii="Times New Roman" w:eastAsia="Times New Roman" w:hAnsi="Times New Roman"/>
                <w:sz w:val="24"/>
                <w:szCs w:val="24"/>
                <w:lang w:eastAsia="en-GB"/>
              </w:rPr>
              <w:t>Portfolio of evidence</w:t>
            </w:r>
          </w:p>
          <w:p w14:paraId="07D493A8" w14:textId="77777777" w:rsidR="008C6A23" w:rsidRPr="006D6BE3" w:rsidRDefault="008C6A23">
            <w:pPr>
              <w:spacing w:after="0"/>
              <w:ind w:left="360"/>
              <w:rPr>
                <w:rFonts w:ascii="Times New Roman" w:hAnsi="Times New Roman"/>
                <w:sz w:val="24"/>
                <w:szCs w:val="24"/>
              </w:rPr>
            </w:pPr>
          </w:p>
        </w:tc>
      </w:tr>
    </w:tbl>
    <w:p w14:paraId="5A1E1D12" w14:textId="77777777" w:rsidR="008C6A23" w:rsidRPr="006D6BE3" w:rsidRDefault="008C6A23">
      <w:pPr>
        <w:spacing w:after="0"/>
        <w:jc w:val="both"/>
        <w:rPr>
          <w:rFonts w:ascii="Times New Roman" w:hAnsi="Times New Roman"/>
          <w:b/>
          <w:sz w:val="24"/>
          <w:szCs w:val="24"/>
          <w:lang w:val="en-ZA"/>
        </w:rPr>
      </w:pPr>
    </w:p>
    <w:p w14:paraId="504E2051"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Suggested Methods of Instruction</w:t>
      </w:r>
    </w:p>
    <w:p w14:paraId="603AB47E"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Practical’s</w:t>
      </w:r>
    </w:p>
    <w:p w14:paraId="472B2349"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projects</w:t>
      </w:r>
    </w:p>
    <w:p w14:paraId="5CF5755E"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Discussion</w:t>
      </w:r>
    </w:p>
    <w:p w14:paraId="4FA48CC9"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Direct Instructions</w:t>
      </w:r>
    </w:p>
    <w:p w14:paraId="76B9DB99" w14:textId="77777777" w:rsidR="008C6A23" w:rsidRPr="006D6BE3" w:rsidRDefault="008C6A23">
      <w:pPr>
        <w:spacing w:after="0"/>
        <w:rPr>
          <w:rFonts w:ascii="Times New Roman" w:eastAsia="Times New Roman" w:hAnsi="Times New Roman"/>
          <w:sz w:val="24"/>
          <w:szCs w:val="24"/>
        </w:rPr>
      </w:pPr>
    </w:p>
    <w:p w14:paraId="532A81F4"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8C6A23" w:rsidRPr="006D6BE3" w14:paraId="7D615287" w14:textId="77777777">
        <w:tc>
          <w:tcPr>
            <w:tcW w:w="770" w:type="dxa"/>
          </w:tcPr>
          <w:p w14:paraId="20C853C5"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S/No.</w:t>
            </w:r>
          </w:p>
        </w:tc>
        <w:tc>
          <w:tcPr>
            <w:tcW w:w="2192" w:type="dxa"/>
          </w:tcPr>
          <w:p w14:paraId="40427625"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Category</w:t>
            </w:r>
          </w:p>
        </w:tc>
        <w:tc>
          <w:tcPr>
            <w:tcW w:w="3535" w:type="dxa"/>
          </w:tcPr>
          <w:p w14:paraId="50BB5184"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Resource Description/Specifications</w:t>
            </w:r>
          </w:p>
        </w:tc>
        <w:tc>
          <w:tcPr>
            <w:tcW w:w="1183" w:type="dxa"/>
          </w:tcPr>
          <w:p w14:paraId="3D331A42"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Quantity</w:t>
            </w:r>
          </w:p>
        </w:tc>
        <w:tc>
          <w:tcPr>
            <w:tcW w:w="2634" w:type="dxa"/>
          </w:tcPr>
          <w:p w14:paraId="6C831FA1" w14:textId="77777777" w:rsidR="008C6A23" w:rsidRPr="006D6BE3" w:rsidRDefault="00000000">
            <w:pPr>
              <w:spacing w:after="0" w:line="240" w:lineRule="auto"/>
              <w:jc w:val="center"/>
              <w:rPr>
                <w:rFonts w:ascii="Times New Roman" w:eastAsia="Times New Roman" w:hAnsi="Times New Roman"/>
                <w:b/>
                <w:bCs/>
                <w:sz w:val="24"/>
                <w:szCs w:val="24"/>
                <w:lang w:val="en-GB"/>
              </w:rPr>
            </w:pPr>
            <w:r w:rsidRPr="006D6BE3">
              <w:rPr>
                <w:rFonts w:ascii="Times New Roman" w:eastAsia="Times New Roman" w:hAnsi="Times New Roman"/>
                <w:b/>
                <w:bCs/>
                <w:sz w:val="24"/>
                <w:szCs w:val="24"/>
              </w:rPr>
              <w:t>Recommended Ratio</w:t>
            </w:r>
            <w:r w:rsidRPr="006D6BE3">
              <w:rPr>
                <w:rFonts w:ascii="Times New Roman" w:eastAsia="Times New Roman" w:hAnsi="Times New Roman"/>
                <w:b/>
                <w:bCs/>
                <w:sz w:val="24"/>
                <w:szCs w:val="24"/>
                <w:lang w:val="en-GB"/>
              </w:rPr>
              <w:t xml:space="preserve"> </w:t>
            </w:r>
            <w:r w:rsidRPr="006D6BE3">
              <w:rPr>
                <w:rFonts w:ascii="Times New Roman" w:eastAsia="Times New Roman" w:hAnsi="Times New Roman"/>
                <w:b/>
                <w:bCs/>
                <w:sz w:val="24"/>
                <w:szCs w:val="24"/>
              </w:rPr>
              <w:t>(</w:t>
            </w:r>
            <w:proofErr w:type="gramStart"/>
            <w:r w:rsidRPr="006D6BE3">
              <w:rPr>
                <w:rFonts w:ascii="Times New Roman" w:eastAsia="Times New Roman" w:hAnsi="Times New Roman"/>
                <w:b/>
                <w:bCs/>
                <w:sz w:val="24"/>
                <w:szCs w:val="24"/>
              </w:rPr>
              <w:t>Item</w:t>
            </w:r>
            <w:r w:rsidRPr="006D6BE3">
              <w:rPr>
                <w:rFonts w:ascii="Times New Roman" w:eastAsia="Times New Roman" w:hAnsi="Times New Roman"/>
                <w:b/>
                <w:bCs/>
                <w:sz w:val="24"/>
                <w:szCs w:val="24"/>
                <w:lang w:val="en-GB"/>
              </w:rPr>
              <w:t>:Trainee</w:t>
            </w:r>
            <w:proofErr w:type="gramEnd"/>
            <w:r w:rsidRPr="006D6BE3">
              <w:rPr>
                <w:rFonts w:ascii="Times New Roman" w:eastAsia="Times New Roman" w:hAnsi="Times New Roman"/>
                <w:b/>
                <w:bCs/>
                <w:sz w:val="24"/>
                <w:szCs w:val="24"/>
              </w:rPr>
              <w:t>)</w:t>
            </w:r>
          </w:p>
        </w:tc>
      </w:tr>
      <w:tr w:rsidR="008C6A23" w:rsidRPr="006D6BE3" w14:paraId="7BBB0DD2" w14:textId="77777777">
        <w:trPr>
          <w:trHeight w:val="755"/>
        </w:trPr>
        <w:tc>
          <w:tcPr>
            <w:tcW w:w="770" w:type="dxa"/>
          </w:tcPr>
          <w:p w14:paraId="19A80CB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2192" w:type="dxa"/>
          </w:tcPr>
          <w:p w14:paraId="5EFD86B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 xml:space="preserve">Tools and Equipment </w:t>
            </w:r>
          </w:p>
          <w:p w14:paraId="3F256B4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9914C00"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761D613B"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60280E57"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6F49DD20" w14:textId="77777777">
        <w:trPr>
          <w:trHeight w:val="452"/>
        </w:trPr>
        <w:tc>
          <w:tcPr>
            <w:tcW w:w="770" w:type="dxa"/>
          </w:tcPr>
          <w:p w14:paraId="520E38E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6AA13C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5C621B8"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wrench </w:t>
            </w:r>
          </w:p>
        </w:tc>
        <w:tc>
          <w:tcPr>
            <w:tcW w:w="1183" w:type="dxa"/>
          </w:tcPr>
          <w:p w14:paraId="5D087AE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2960528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6C6217AA" w14:textId="77777777">
        <w:tc>
          <w:tcPr>
            <w:tcW w:w="770" w:type="dxa"/>
          </w:tcPr>
          <w:p w14:paraId="7FB512A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0997E9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B9A2C50"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cutter </w:t>
            </w:r>
          </w:p>
        </w:tc>
        <w:tc>
          <w:tcPr>
            <w:tcW w:w="1183" w:type="dxa"/>
          </w:tcPr>
          <w:p w14:paraId="64A2E18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57B2408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11368B7F" w14:textId="77777777">
        <w:tc>
          <w:tcPr>
            <w:tcW w:w="770" w:type="dxa"/>
          </w:tcPr>
          <w:p w14:paraId="0A32BD70"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79A1BB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E265E3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Hacksaw </w:t>
            </w:r>
          </w:p>
        </w:tc>
        <w:tc>
          <w:tcPr>
            <w:tcW w:w="1183" w:type="dxa"/>
          </w:tcPr>
          <w:p w14:paraId="30F99EA1"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73474BD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033DB32" w14:textId="77777777">
        <w:tc>
          <w:tcPr>
            <w:tcW w:w="770" w:type="dxa"/>
          </w:tcPr>
          <w:p w14:paraId="749246B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AB115C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69C7D6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Threading Equipment </w:t>
            </w:r>
          </w:p>
        </w:tc>
        <w:tc>
          <w:tcPr>
            <w:tcW w:w="1183" w:type="dxa"/>
          </w:tcPr>
          <w:p w14:paraId="1C84C98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2D339DA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10F66234" w14:textId="77777777">
        <w:tc>
          <w:tcPr>
            <w:tcW w:w="770" w:type="dxa"/>
          </w:tcPr>
          <w:p w14:paraId="506CEA9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D70DCD3"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DD4846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Vices</w:t>
            </w:r>
          </w:p>
        </w:tc>
        <w:tc>
          <w:tcPr>
            <w:tcW w:w="1183" w:type="dxa"/>
          </w:tcPr>
          <w:p w14:paraId="0CE8906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50F98F2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37970B85" w14:textId="77777777">
        <w:tc>
          <w:tcPr>
            <w:tcW w:w="770" w:type="dxa"/>
          </w:tcPr>
          <w:p w14:paraId="572228D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486035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43C14A0"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Taps </w:t>
            </w:r>
          </w:p>
        </w:tc>
        <w:tc>
          <w:tcPr>
            <w:tcW w:w="1183" w:type="dxa"/>
          </w:tcPr>
          <w:p w14:paraId="7FF0120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37F11A9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C8B14E4" w14:textId="77777777">
        <w:tc>
          <w:tcPr>
            <w:tcW w:w="770" w:type="dxa"/>
          </w:tcPr>
          <w:p w14:paraId="38A1CB4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200341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CDB3344"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Punch </w:t>
            </w:r>
          </w:p>
        </w:tc>
        <w:tc>
          <w:tcPr>
            <w:tcW w:w="1183" w:type="dxa"/>
          </w:tcPr>
          <w:p w14:paraId="104A9A8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191743A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74E89CDB" w14:textId="77777777">
        <w:tc>
          <w:tcPr>
            <w:tcW w:w="770" w:type="dxa"/>
          </w:tcPr>
          <w:p w14:paraId="6EAD43A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809027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CB0238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Files </w:t>
            </w:r>
          </w:p>
        </w:tc>
        <w:tc>
          <w:tcPr>
            <w:tcW w:w="1183" w:type="dxa"/>
          </w:tcPr>
          <w:p w14:paraId="6C50213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59177B7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0039D971" w14:textId="77777777">
        <w:tc>
          <w:tcPr>
            <w:tcW w:w="770" w:type="dxa"/>
          </w:tcPr>
          <w:p w14:paraId="1AD67DD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1A6536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4D9ABD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Screwdrivers </w:t>
            </w:r>
          </w:p>
        </w:tc>
        <w:tc>
          <w:tcPr>
            <w:tcW w:w="1183" w:type="dxa"/>
          </w:tcPr>
          <w:p w14:paraId="3DA3589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3E8B474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5DA401EE" w14:textId="77777777">
        <w:tc>
          <w:tcPr>
            <w:tcW w:w="770" w:type="dxa"/>
          </w:tcPr>
          <w:p w14:paraId="4657807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5E75854"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734583F"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Drill with various sizes of bits </w:t>
            </w:r>
          </w:p>
        </w:tc>
        <w:tc>
          <w:tcPr>
            <w:tcW w:w="1183" w:type="dxa"/>
          </w:tcPr>
          <w:p w14:paraId="6E2A388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4C7BCD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1FB16769" w14:textId="77777777">
        <w:tc>
          <w:tcPr>
            <w:tcW w:w="770" w:type="dxa"/>
          </w:tcPr>
          <w:p w14:paraId="77EAFD6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D08082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82D6868"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Portable drill</w:t>
            </w:r>
          </w:p>
        </w:tc>
        <w:tc>
          <w:tcPr>
            <w:tcW w:w="1183" w:type="dxa"/>
          </w:tcPr>
          <w:p w14:paraId="510B260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33BE1ED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1706F4EF" w14:textId="77777777">
        <w:tc>
          <w:tcPr>
            <w:tcW w:w="770" w:type="dxa"/>
          </w:tcPr>
          <w:p w14:paraId="73D8EA0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397FCC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8C9CC30"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lang w:eastAsia="zh-CN"/>
              </w:rPr>
              <w:t xml:space="preserve">Plumb bob </w:t>
            </w:r>
          </w:p>
        </w:tc>
        <w:tc>
          <w:tcPr>
            <w:tcW w:w="1183" w:type="dxa"/>
          </w:tcPr>
          <w:p w14:paraId="50AB427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5522118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3DD55BE" w14:textId="77777777">
        <w:tc>
          <w:tcPr>
            <w:tcW w:w="770" w:type="dxa"/>
          </w:tcPr>
          <w:p w14:paraId="00EF319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34E539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EEA54C7"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lang w:val="en-GB"/>
              </w:rPr>
              <w:t>Measuring Tape</w:t>
            </w:r>
          </w:p>
        </w:tc>
        <w:tc>
          <w:tcPr>
            <w:tcW w:w="1183" w:type="dxa"/>
          </w:tcPr>
          <w:p w14:paraId="1EC311D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3C910E4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61EC63AF" w14:textId="77777777">
        <w:tc>
          <w:tcPr>
            <w:tcW w:w="770" w:type="dxa"/>
          </w:tcPr>
          <w:p w14:paraId="7D2F2A5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578676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722E65B"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Mallet </w:t>
            </w:r>
          </w:p>
        </w:tc>
        <w:tc>
          <w:tcPr>
            <w:tcW w:w="1183" w:type="dxa"/>
          </w:tcPr>
          <w:p w14:paraId="20EBFD0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1857232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54839E79" w14:textId="77777777">
        <w:tc>
          <w:tcPr>
            <w:tcW w:w="770" w:type="dxa"/>
          </w:tcPr>
          <w:p w14:paraId="44B92C9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EF01B3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C509A3F"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Ball </w:t>
            </w:r>
            <w:r w:rsidRPr="006D6BE3">
              <w:rPr>
                <w:rFonts w:eastAsia="Times New Roman"/>
                <w:szCs w:val="24"/>
                <w:lang w:val="en-GB"/>
              </w:rPr>
              <w:t>pen</w:t>
            </w:r>
            <w:r w:rsidRPr="006D6BE3">
              <w:rPr>
                <w:rFonts w:eastAsia="Times New Roman"/>
                <w:szCs w:val="24"/>
              </w:rPr>
              <w:t xml:space="preserve"> hammer </w:t>
            </w:r>
          </w:p>
        </w:tc>
        <w:tc>
          <w:tcPr>
            <w:tcW w:w="1183" w:type="dxa"/>
          </w:tcPr>
          <w:p w14:paraId="2B3A1C2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F56157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7CCD3AEB" w14:textId="77777777">
        <w:tc>
          <w:tcPr>
            <w:tcW w:w="770" w:type="dxa"/>
          </w:tcPr>
          <w:p w14:paraId="5863732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A4682C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E13E8AD"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Mason chisel </w:t>
            </w:r>
          </w:p>
        </w:tc>
        <w:tc>
          <w:tcPr>
            <w:tcW w:w="1183" w:type="dxa"/>
          </w:tcPr>
          <w:p w14:paraId="5CD233B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071647C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4AB15567" w14:textId="77777777">
        <w:tc>
          <w:tcPr>
            <w:tcW w:w="770" w:type="dxa"/>
          </w:tcPr>
          <w:p w14:paraId="685A331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76704F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635A0F6"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PPR machine / Heat Fusion equipment </w:t>
            </w:r>
          </w:p>
        </w:tc>
        <w:tc>
          <w:tcPr>
            <w:tcW w:w="1183" w:type="dxa"/>
          </w:tcPr>
          <w:p w14:paraId="026CF08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2854724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4ED9259F" w14:textId="77777777">
        <w:tc>
          <w:tcPr>
            <w:tcW w:w="770" w:type="dxa"/>
          </w:tcPr>
          <w:p w14:paraId="10263D1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601773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1464741"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bender </w:t>
            </w:r>
          </w:p>
        </w:tc>
        <w:tc>
          <w:tcPr>
            <w:tcW w:w="1183" w:type="dxa"/>
          </w:tcPr>
          <w:p w14:paraId="202841C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4370863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05EB7FBB" w14:textId="77777777">
        <w:tc>
          <w:tcPr>
            <w:tcW w:w="770" w:type="dxa"/>
          </w:tcPr>
          <w:p w14:paraId="7B852F7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F7A8E8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BBA5743" w14:textId="77777777" w:rsidR="008C6A23" w:rsidRPr="006D6BE3" w:rsidRDefault="00000000">
            <w:pPr>
              <w:pStyle w:val="ListParagraph"/>
              <w:numPr>
                <w:ilvl w:val="0"/>
                <w:numId w:val="69"/>
              </w:numPr>
              <w:spacing w:after="24" w:line="360" w:lineRule="auto"/>
              <w:rPr>
                <w:rFonts w:eastAsia="Times New Roman"/>
                <w:szCs w:val="24"/>
                <w:lang w:val="en-US"/>
              </w:rPr>
            </w:pPr>
            <w:r w:rsidRPr="006D6BE3">
              <w:rPr>
                <w:rFonts w:eastAsia="Times New Roman"/>
                <w:szCs w:val="24"/>
                <w:lang w:val="en-GB"/>
              </w:rPr>
              <w:t>Boning rods</w:t>
            </w:r>
          </w:p>
        </w:tc>
        <w:tc>
          <w:tcPr>
            <w:tcW w:w="1183" w:type="dxa"/>
          </w:tcPr>
          <w:p w14:paraId="16B2821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5935F45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4EC09278" w14:textId="77777777">
        <w:tc>
          <w:tcPr>
            <w:tcW w:w="770" w:type="dxa"/>
          </w:tcPr>
          <w:p w14:paraId="368FDF6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87A74A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CD9ABF2" w14:textId="77777777" w:rsidR="008C6A23" w:rsidRPr="006D6BE3" w:rsidRDefault="00000000">
            <w:pPr>
              <w:pStyle w:val="ListParagraph"/>
              <w:numPr>
                <w:ilvl w:val="0"/>
                <w:numId w:val="69"/>
              </w:numPr>
              <w:spacing w:after="24" w:line="360" w:lineRule="auto"/>
              <w:rPr>
                <w:rFonts w:eastAsia="Times New Roman"/>
                <w:szCs w:val="24"/>
                <w:lang w:val="en-GB"/>
              </w:rPr>
            </w:pPr>
            <w:r w:rsidRPr="006D6BE3">
              <w:rPr>
                <w:rFonts w:eastAsia="Times New Roman"/>
                <w:szCs w:val="24"/>
                <w:lang w:val="en-GB"/>
              </w:rPr>
              <w:t>Hose Pipe</w:t>
            </w:r>
          </w:p>
        </w:tc>
        <w:tc>
          <w:tcPr>
            <w:tcW w:w="1183" w:type="dxa"/>
          </w:tcPr>
          <w:p w14:paraId="65A619C2" w14:textId="77777777" w:rsidR="008C6A23" w:rsidRPr="006D6BE3" w:rsidRDefault="008C6A23">
            <w:pPr>
              <w:spacing w:after="0" w:line="240" w:lineRule="auto"/>
              <w:rPr>
                <w:rFonts w:ascii="Times New Roman" w:eastAsia="Times New Roman" w:hAnsi="Times New Roman"/>
                <w:sz w:val="24"/>
                <w:szCs w:val="24"/>
                <w:lang w:val="en-GB"/>
              </w:rPr>
            </w:pPr>
          </w:p>
        </w:tc>
        <w:tc>
          <w:tcPr>
            <w:tcW w:w="2634" w:type="dxa"/>
          </w:tcPr>
          <w:p w14:paraId="3037262E" w14:textId="77777777" w:rsidR="008C6A23" w:rsidRPr="006D6BE3" w:rsidRDefault="008C6A23">
            <w:pPr>
              <w:spacing w:after="0" w:line="240" w:lineRule="auto"/>
              <w:rPr>
                <w:rFonts w:ascii="Times New Roman" w:eastAsia="Times New Roman" w:hAnsi="Times New Roman"/>
                <w:sz w:val="24"/>
                <w:szCs w:val="24"/>
                <w:lang w:val="en-GB"/>
              </w:rPr>
            </w:pPr>
          </w:p>
        </w:tc>
      </w:tr>
      <w:tr w:rsidR="008C6A23" w:rsidRPr="006D6BE3" w14:paraId="19C20843" w14:textId="77777777">
        <w:tc>
          <w:tcPr>
            <w:tcW w:w="770" w:type="dxa"/>
          </w:tcPr>
          <w:p w14:paraId="4CBFE4A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8B4ADF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681E25F"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Trowel </w:t>
            </w:r>
          </w:p>
        </w:tc>
        <w:tc>
          <w:tcPr>
            <w:tcW w:w="1183" w:type="dxa"/>
          </w:tcPr>
          <w:p w14:paraId="7FD63F0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593D250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5F1E8DB5" w14:textId="77777777">
        <w:tc>
          <w:tcPr>
            <w:tcW w:w="770" w:type="dxa"/>
          </w:tcPr>
          <w:p w14:paraId="43C3A4D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w:t>
            </w:r>
          </w:p>
        </w:tc>
        <w:tc>
          <w:tcPr>
            <w:tcW w:w="2192" w:type="dxa"/>
          </w:tcPr>
          <w:p w14:paraId="4397B64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Supplies and Materials</w:t>
            </w:r>
          </w:p>
        </w:tc>
        <w:tc>
          <w:tcPr>
            <w:tcW w:w="3535" w:type="dxa"/>
          </w:tcPr>
          <w:p w14:paraId="2E38AA65"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4EEDAE0C"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0F3AD588"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6FC4DC6E" w14:textId="77777777">
        <w:tc>
          <w:tcPr>
            <w:tcW w:w="770" w:type="dxa"/>
          </w:tcPr>
          <w:p w14:paraId="322F47A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ADC7E8C"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7EFB97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bCs/>
                <w:szCs w:val="24"/>
              </w:rPr>
              <w:t xml:space="preserve">Screws </w:t>
            </w:r>
          </w:p>
        </w:tc>
        <w:tc>
          <w:tcPr>
            <w:tcW w:w="1183" w:type="dxa"/>
          </w:tcPr>
          <w:p w14:paraId="22AC018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3BC42B7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0B576C6B" w14:textId="77777777">
        <w:tc>
          <w:tcPr>
            <w:tcW w:w="770" w:type="dxa"/>
          </w:tcPr>
          <w:p w14:paraId="6E49647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0A10B6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D3FD307"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Adhesives </w:t>
            </w:r>
          </w:p>
        </w:tc>
        <w:tc>
          <w:tcPr>
            <w:tcW w:w="1183" w:type="dxa"/>
          </w:tcPr>
          <w:p w14:paraId="648F6E2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6D81103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15D0D5D" w14:textId="77777777">
        <w:tc>
          <w:tcPr>
            <w:tcW w:w="770" w:type="dxa"/>
          </w:tcPr>
          <w:p w14:paraId="33E6E9F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CAA58D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E1ED4B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Cement </w:t>
            </w:r>
          </w:p>
        </w:tc>
        <w:tc>
          <w:tcPr>
            <w:tcW w:w="1183" w:type="dxa"/>
          </w:tcPr>
          <w:p w14:paraId="2FD4766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04CF578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27AC64D" w14:textId="77777777">
        <w:tc>
          <w:tcPr>
            <w:tcW w:w="770" w:type="dxa"/>
          </w:tcPr>
          <w:p w14:paraId="09D67B4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444527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C1CB337"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Sand </w:t>
            </w:r>
          </w:p>
        </w:tc>
        <w:tc>
          <w:tcPr>
            <w:tcW w:w="1183" w:type="dxa"/>
          </w:tcPr>
          <w:p w14:paraId="041414D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1170E12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7571F361" w14:textId="77777777">
        <w:tc>
          <w:tcPr>
            <w:tcW w:w="770" w:type="dxa"/>
          </w:tcPr>
          <w:p w14:paraId="2B163ABC"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ED8121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239F2DD"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Pipes </w:t>
            </w:r>
          </w:p>
        </w:tc>
        <w:tc>
          <w:tcPr>
            <w:tcW w:w="1183" w:type="dxa"/>
          </w:tcPr>
          <w:p w14:paraId="5426D63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0F4ABD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C249DE1" w14:textId="77777777">
        <w:tc>
          <w:tcPr>
            <w:tcW w:w="770" w:type="dxa"/>
          </w:tcPr>
          <w:p w14:paraId="2F92D62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F2DC6F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A36F22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Traps </w:t>
            </w:r>
          </w:p>
        </w:tc>
        <w:tc>
          <w:tcPr>
            <w:tcW w:w="1183" w:type="dxa"/>
          </w:tcPr>
          <w:p w14:paraId="78F4CF1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62BA323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45B0C3CD" w14:textId="77777777">
        <w:tc>
          <w:tcPr>
            <w:tcW w:w="770" w:type="dxa"/>
          </w:tcPr>
          <w:p w14:paraId="43C981E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48A3BF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62C190C"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Electric cables </w:t>
            </w:r>
          </w:p>
        </w:tc>
        <w:tc>
          <w:tcPr>
            <w:tcW w:w="1183" w:type="dxa"/>
          </w:tcPr>
          <w:p w14:paraId="44C9CDC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0CE8452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4296255C" w14:textId="77777777">
        <w:trPr>
          <w:trHeight w:val="90"/>
        </w:trPr>
        <w:tc>
          <w:tcPr>
            <w:tcW w:w="770" w:type="dxa"/>
          </w:tcPr>
          <w:p w14:paraId="29546DE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7084BD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4528805"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Caulking material</w:t>
            </w:r>
          </w:p>
        </w:tc>
        <w:tc>
          <w:tcPr>
            <w:tcW w:w="1183" w:type="dxa"/>
          </w:tcPr>
          <w:p w14:paraId="6D38E687"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3AF0CA8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0559C45" w14:textId="77777777">
        <w:tc>
          <w:tcPr>
            <w:tcW w:w="770" w:type="dxa"/>
          </w:tcPr>
          <w:p w14:paraId="15241A7C"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518B54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FEF4168"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Nuts</w:t>
            </w:r>
          </w:p>
        </w:tc>
        <w:tc>
          <w:tcPr>
            <w:tcW w:w="1183" w:type="dxa"/>
          </w:tcPr>
          <w:p w14:paraId="58ACF9B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EF5A20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6C0EA47" w14:textId="77777777">
        <w:tc>
          <w:tcPr>
            <w:tcW w:w="770" w:type="dxa"/>
          </w:tcPr>
          <w:p w14:paraId="5F58BFA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ABE7463"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783F5AC"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Cisterns</w:t>
            </w:r>
          </w:p>
        </w:tc>
        <w:tc>
          <w:tcPr>
            <w:tcW w:w="1183" w:type="dxa"/>
          </w:tcPr>
          <w:p w14:paraId="0C749D0E"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0B9E63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61AE1725" w14:textId="77777777">
        <w:trPr>
          <w:trHeight w:val="90"/>
        </w:trPr>
        <w:tc>
          <w:tcPr>
            <w:tcW w:w="770" w:type="dxa"/>
          </w:tcPr>
          <w:p w14:paraId="51E85EA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A84746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6735D2E" w14:textId="77777777" w:rsidR="008C6A23" w:rsidRPr="006D6BE3" w:rsidRDefault="00000000">
            <w:pPr>
              <w:spacing w:after="24" w:line="360" w:lineRule="auto"/>
              <w:ind w:firstLineChars="150" w:firstLine="36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Valves</w:t>
            </w:r>
          </w:p>
        </w:tc>
        <w:tc>
          <w:tcPr>
            <w:tcW w:w="1183" w:type="dxa"/>
          </w:tcPr>
          <w:p w14:paraId="32CA708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1B4C859A"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D66682B" w14:textId="77777777">
        <w:tc>
          <w:tcPr>
            <w:tcW w:w="770" w:type="dxa"/>
          </w:tcPr>
          <w:p w14:paraId="6EBADB1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1746D8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A9AC243"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Sealant</w:t>
            </w:r>
          </w:p>
        </w:tc>
        <w:tc>
          <w:tcPr>
            <w:tcW w:w="1183" w:type="dxa"/>
          </w:tcPr>
          <w:p w14:paraId="5E1B659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5C156F9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70A2AD56" w14:textId="77777777">
        <w:tc>
          <w:tcPr>
            <w:tcW w:w="770" w:type="dxa"/>
          </w:tcPr>
          <w:p w14:paraId="1CB7069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483FDC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6ABCD54"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Caulking tools</w:t>
            </w:r>
          </w:p>
        </w:tc>
        <w:tc>
          <w:tcPr>
            <w:tcW w:w="1183" w:type="dxa"/>
          </w:tcPr>
          <w:p w14:paraId="47F0EA0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004EF89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719BC10C" w14:textId="77777777">
        <w:tc>
          <w:tcPr>
            <w:tcW w:w="770" w:type="dxa"/>
          </w:tcPr>
          <w:p w14:paraId="2BE0B43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66E0FC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75FF373"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 xml:space="preserve">Various types of pipe support </w:t>
            </w:r>
          </w:p>
        </w:tc>
        <w:tc>
          <w:tcPr>
            <w:tcW w:w="1183" w:type="dxa"/>
          </w:tcPr>
          <w:p w14:paraId="270B586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794BF24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65447997" w14:textId="77777777">
        <w:tc>
          <w:tcPr>
            <w:tcW w:w="770" w:type="dxa"/>
          </w:tcPr>
          <w:p w14:paraId="7F49EF6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27240F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433625C"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Clay pipes</w:t>
            </w:r>
          </w:p>
        </w:tc>
        <w:tc>
          <w:tcPr>
            <w:tcW w:w="1183" w:type="dxa"/>
          </w:tcPr>
          <w:p w14:paraId="425104F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3939462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1F97B165" w14:textId="77777777">
        <w:tc>
          <w:tcPr>
            <w:tcW w:w="770" w:type="dxa"/>
          </w:tcPr>
          <w:p w14:paraId="0EF97DA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455794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E1A994C"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UPVC</w:t>
            </w:r>
          </w:p>
        </w:tc>
        <w:tc>
          <w:tcPr>
            <w:tcW w:w="1183" w:type="dxa"/>
          </w:tcPr>
          <w:p w14:paraId="4D77BFC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060597A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12DD0CFC" w14:textId="77777777">
        <w:tc>
          <w:tcPr>
            <w:tcW w:w="770" w:type="dxa"/>
          </w:tcPr>
          <w:p w14:paraId="197D2D5C"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241E8B4"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58929C4"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Cast iron</w:t>
            </w:r>
          </w:p>
        </w:tc>
        <w:tc>
          <w:tcPr>
            <w:tcW w:w="1183" w:type="dxa"/>
          </w:tcPr>
          <w:p w14:paraId="5A141F1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50F99BD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9F282AA" w14:textId="77777777">
        <w:tc>
          <w:tcPr>
            <w:tcW w:w="770" w:type="dxa"/>
          </w:tcPr>
          <w:p w14:paraId="4547CCA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E8309D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41D81E1" w14:textId="77777777" w:rsidR="008C6A23" w:rsidRPr="006D6BE3" w:rsidRDefault="00000000">
            <w:pPr>
              <w:numPr>
                <w:ilvl w:val="0"/>
                <w:numId w:val="70"/>
              </w:numPr>
              <w:spacing w:after="21" w:line="360" w:lineRule="auto"/>
              <w:ind w:left="646"/>
              <w:rPr>
                <w:rFonts w:ascii="Times New Roman" w:eastAsia="Times New Roman" w:hAnsi="Times New Roman"/>
                <w:sz w:val="24"/>
                <w:szCs w:val="24"/>
                <w:lang w:val="en-GB" w:eastAsia="zh-CN"/>
              </w:rPr>
            </w:pPr>
            <w:r w:rsidRPr="006D6BE3">
              <w:rPr>
                <w:rFonts w:ascii="Times New Roman" w:eastAsia="Times New Roman" w:hAnsi="Times New Roman"/>
                <w:sz w:val="24"/>
                <w:szCs w:val="24"/>
              </w:rPr>
              <w:t xml:space="preserve">Concrete </w:t>
            </w:r>
          </w:p>
        </w:tc>
        <w:tc>
          <w:tcPr>
            <w:tcW w:w="1183" w:type="dxa"/>
          </w:tcPr>
          <w:p w14:paraId="6B0C697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56377E3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bl>
    <w:p w14:paraId="578B7671" w14:textId="77777777" w:rsidR="008C6A23" w:rsidRPr="006D6BE3" w:rsidRDefault="008C6A23">
      <w:pPr>
        <w:rPr>
          <w:rFonts w:ascii="Times New Roman" w:hAnsi="Times New Roman"/>
          <w:sz w:val="24"/>
          <w:szCs w:val="24"/>
        </w:rPr>
      </w:pPr>
    </w:p>
    <w:p w14:paraId="1C4BC038" w14:textId="77777777" w:rsidR="008C6A23" w:rsidRPr="006D6BE3" w:rsidRDefault="008C6A23">
      <w:pPr>
        <w:spacing w:after="0"/>
        <w:contextualSpacing/>
        <w:jc w:val="both"/>
        <w:rPr>
          <w:rFonts w:ascii="Times New Roman" w:eastAsia="Times New Roman" w:hAnsi="Times New Roman"/>
          <w:sz w:val="24"/>
          <w:szCs w:val="24"/>
        </w:rPr>
      </w:pPr>
    </w:p>
    <w:p w14:paraId="2119DECA" w14:textId="77777777" w:rsidR="008C6A23" w:rsidRPr="006D6BE3" w:rsidRDefault="00000000">
      <w:pPr>
        <w:pStyle w:val="Heading2"/>
        <w:rPr>
          <w:sz w:val="24"/>
        </w:rPr>
      </w:pPr>
      <w:r w:rsidRPr="006D6BE3">
        <w:rPr>
          <w:sz w:val="24"/>
        </w:rPr>
        <w:br w:type="page"/>
      </w:r>
      <w:bookmarkStart w:id="64" w:name="_Toc194590888"/>
      <w:bookmarkStart w:id="65" w:name="_Toc197035106"/>
      <w:r w:rsidRPr="006D6BE3">
        <w:rPr>
          <w:sz w:val="24"/>
        </w:rPr>
        <w:lastRenderedPageBreak/>
        <w:t xml:space="preserve">SANITARY </w:t>
      </w:r>
      <w:bookmarkEnd w:id="64"/>
      <w:r w:rsidRPr="006D6BE3">
        <w:rPr>
          <w:sz w:val="24"/>
        </w:rPr>
        <w:t>APPLIANCES II</w:t>
      </w:r>
      <w:bookmarkEnd w:id="65"/>
    </w:p>
    <w:p w14:paraId="7884B8EE" w14:textId="77777777" w:rsidR="008C6A23" w:rsidRPr="006D6BE3" w:rsidRDefault="008C6A23">
      <w:pPr>
        <w:rPr>
          <w:rFonts w:ascii="Times New Roman" w:hAnsi="Times New Roman"/>
          <w:b/>
          <w:sz w:val="24"/>
          <w:szCs w:val="24"/>
          <w:lang w:val="en-ZA"/>
        </w:rPr>
      </w:pPr>
    </w:p>
    <w:p w14:paraId="16B78297" w14:textId="01CD9658"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 xml:space="preserve">UNIT CODE: </w:t>
      </w:r>
      <w:r w:rsidRPr="006D6BE3">
        <w:rPr>
          <w:rFonts w:ascii="Times New Roman" w:hAnsi="Times New Roman"/>
          <w:b/>
          <w:sz w:val="24"/>
          <w:szCs w:val="24"/>
        </w:rPr>
        <w:t>0732 351 0</w:t>
      </w:r>
      <w:r w:rsidR="002A1F9E" w:rsidRPr="006D6BE3">
        <w:rPr>
          <w:rFonts w:ascii="Times New Roman" w:hAnsi="Times New Roman"/>
          <w:b/>
          <w:sz w:val="24"/>
          <w:szCs w:val="24"/>
        </w:rPr>
        <w:t>8</w:t>
      </w:r>
      <w:r w:rsidRPr="006D6BE3">
        <w:rPr>
          <w:rFonts w:ascii="Times New Roman" w:hAnsi="Times New Roman"/>
          <w:b/>
          <w:sz w:val="24"/>
          <w:szCs w:val="24"/>
        </w:rPr>
        <w:t>A</w:t>
      </w:r>
    </w:p>
    <w:p w14:paraId="1919A5B6" w14:textId="77777777" w:rsidR="008C6A23" w:rsidRPr="006D6BE3" w:rsidRDefault="008C6A23">
      <w:pPr>
        <w:spacing w:after="0"/>
        <w:jc w:val="both"/>
        <w:rPr>
          <w:rFonts w:ascii="Times New Roman" w:hAnsi="Times New Roman"/>
          <w:b/>
          <w:sz w:val="24"/>
          <w:szCs w:val="24"/>
          <w:lang w:val="en-ZA"/>
        </w:rPr>
      </w:pPr>
    </w:p>
    <w:p w14:paraId="07F6FC34" w14:textId="77777777" w:rsidR="008C6A23" w:rsidRPr="006D6BE3" w:rsidRDefault="00000000">
      <w:pPr>
        <w:spacing w:after="0"/>
        <w:jc w:val="both"/>
        <w:rPr>
          <w:rFonts w:ascii="Times New Roman" w:hAnsi="Times New Roman"/>
          <w:sz w:val="24"/>
          <w:szCs w:val="24"/>
          <w:lang w:val="en-ZA"/>
        </w:rPr>
      </w:pPr>
      <w:r w:rsidRPr="006D6BE3">
        <w:rPr>
          <w:rFonts w:ascii="Times New Roman" w:hAnsi="Times New Roman"/>
          <w:b/>
          <w:sz w:val="24"/>
          <w:szCs w:val="24"/>
          <w:lang w:val="en-ZA"/>
        </w:rPr>
        <w:t xml:space="preserve">UNIT DURATION: </w:t>
      </w:r>
      <w:r w:rsidRPr="006D6BE3">
        <w:rPr>
          <w:rFonts w:ascii="Times New Roman" w:hAnsi="Times New Roman"/>
          <w:sz w:val="24"/>
          <w:szCs w:val="24"/>
          <w:lang w:val="en-ZA"/>
        </w:rPr>
        <w:t>60 Hours</w:t>
      </w:r>
    </w:p>
    <w:p w14:paraId="29361C80" w14:textId="77777777" w:rsidR="008C6A23" w:rsidRPr="006D6BE3" w:rsidRDefault="00000000">
      <w:pPr>
        <w:rPr>
          <w:rFonts w:ascii="Times New Roman" w:hAnsi="Times New Roman"/>
          <w:b/>
          <w:sz w:val="24"/>
          <w:szCs w:val="24"/>
          <w:lang w:val="en-ZA"/>
        </w:rPr>
      </w:pPr>
      <w:r w:rsidRPr="006D6BE3">
        <w:rPr>
          <w:rFonts w:ascii="Times New Roman" w:hAnsi="Times New Roman"/>
          <w:b/>
          <w:sz w:val="24"/>
          <w:szCs w:val="24"/>
          <w:lang w:val="en-ZA"/>
        </w:rPr>
        <w:t>Relationship to Occupational Standards</w:t>
      </w:r>
    </w:p>
    <w:p w14:paraId="1640B5BB" w14:textId="77777777" w:rsidR="007774AA" w:rsidRDefault="00000000">
      <w:pPr>
        <w:rPr>
          <w:rFonts w:ascii="Times New Roman" w:hAnsi="Times New Roman"/>
          <w:b/>
          <w:bCs/>
          <w:sz w:val="24"/>
          <w:szCs w:val="24"/>
        </w:rPr>
      </w:pPr>
      <w:r w:rsidRPr="006D6BE3">
        <w:rPr>
          <w:rFonts w:ascii="Times New Roman" w:hAnsi="Times New Roman"/>
          <w:sz w:val="24"/>
          <w:szCs w:val="24"/>
        </w:rPr>
        <w:t>This unit addresses the Unit of Competency</w:t>
      </w:r>
      <w:r w:rsidRPr="006D6BE3">
        <w:rPr>
          <w:rFonts w:ascii="Times New Roman" w:hAnsi="Times New Roman"/>
          <w:sz w:val="24"/>
          <w:szCs w:val="24"/>
          <w:lang w:val="en-ZA"/>
        </w:rPr>
        <w:t>:</w:t>
      </w:r>
      <w:r w:rsidRPr="006D6BE3">
        <w:rPr>
          <w:rFonts w:ascii="Times New Roman" w:hAnsi="Times New Roman"/>
          <w:sz w:val="24"/>
          <w:szCs w:val="24"/>
        </w:rPr>
        <w:t xml:space="preserve"> </w:t>
      </w:r>
      <w:r w:rsidR="007774AA" w:rsidRPr="007774AA">
        <w:rPr>
          <w:rFonts w:ascii="Times New Roman" w:hAnsi="Times New Roman"/>
          <w:b/>
          <w:bCs/>
          <w:sz w:val="24"/>
          <w:szCs w:val="24"/>
        </w:rPr>
        <w:t>Install sanitary appliances II.</w:t>
      </w:r>
    </w:p>
    <w:p w14:paraId="679C3038" w14:textId="5E4B9FDC" w:rsidR="008C6A23" w:rsidRPr="006D6BE3" w:rsidRDefault="00000000">
      <w:pPr>
        <w:rPr>
          <w:rFonts w:ascii="Times New Roman" w:hAnsi="Times New Roman"/>
          <w:b/>
          <w:sz w:val="24"/>
          <w:szCs w:val="24"/>
        </w:rPr>
      </w:pPr>
      <w:r w:rsidRPr="006D6BE3">
        <w:rPr>
          <w:rFonts w:ascii="Times New Roman" w:hAnsi="Times New Roman"/>
          <w:b/>
          <w:sz w:val="24"/>
          <w:szCs w:val="24"/>
        </w:rPr>
        <w:t>UNIT DESCRIPTION</w:t>
      </w:r>
    </w:p>
    <w:p w14:paraId="6DF2B081" w14:textId="77777777" w:rsidR="008C6A23" w:rsidRPr="006D6BE3" w:rsidRDefault="00000000">
      <w:pPr>
        <w:spacing w:after="0"/>
        <w:ind w:left="66" w:right="1016"/>
        <w:jc w:val="both"/>
        <w:rPr>
          <w:rFonts w:ascii="Times New Roman" w:hAnsi="Times New Roman"/>
          <w:sz w:val="24"/>
          <w:szCs w:val="24"/>
        </w:rPr>
      </w:pPr>
      <w:r w:rsidRPr="006D6BE3">
        <w:rPr>
          <w:rFonts w:ascii="Times New Roman" w:hAnsi="Times New Roman"/>
          <w:sz w:val="24"/>
          <w:szCs w:val="24"/>
        </w:rPr>
        <w:t>This unit specifies the competencies required to install sanitary appliances. It involves preparing sanitary appliances layout schematic drawing,</w:t>
      </w:r>
      <w:r w:rsidRPr="006D6BE3">
        <w:rPr>
          <w:rFonts w:ascii="Times New Roman" w:eastAsia="Times New Roman" w:hAnsi="Times New Roman"/>
          <w:sz w:val="24"/>
          <w:szCs w:val="24"/>
        </w:rPr>
        <w:t xml:space="preserve"> </w:t>
      </w:r>
      <w:r w:rsidRPr="006D6BE3">
        <w:rPr>
          <w:rFonts w:ascii="Times New Roman" w:hAnsi="Times New Roman"/>
          <w:sz w:val="24"/>
          <w:szCs w:val="24"/>
        </w:rPr>
        <w:t>costing sanitary appliances,</w:t>
      </w:r>
      <w:r w:rsidRPr="006D6BE3">
        <w:rPr>
          <w:rFonts w:ascii="Times New Roman" w:eastAsia="Times New Roman" w:hAnsi="Times New Roman"/>
          <w:sz w:val="24"/>
          <w:szCs w:val="24"/>
        </w:rPr>
        <w:t xml:space="preserve"> </w:t>
      </w:r>
      <w:r w:rsidRPr="006D6BE3">
        <w:rPr>
          <w:rFonts w:ascii="Times New Roman" w:hAnsi="Times New Roman"/>
          <w:sz w:val="24"/>
          <w:szCs w:val="24"/>
        </w:rPr>
        <w:t>fixing and testing installed sanitary appliances.</w:t>
      </w:r>
    </w:p>
    <w:p w14:paraId="126A2EBD" w14:textId="77777777" w:rsidR="008C6A23" w:rsidRPr="006D6BE3" w:rsidRDefault="008C6A23">
      <w:pPr>
        <w:spacing w:after="0"/>
        <w:ind w:left="66" w:right="1016"/>
        <w:jc w:val="both"/>
        <w:rPr>
          <w:rFonts w:ascii="Times New Roman" w:hAnsi="Times New Roman"/>
          <w:sz w:val="24"/>
          <w:szCs w:val="24"/>
        </w:rPr>
      </w:pPr>
    </w:p>
    <w:p w14:paraId="0E8FD577"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Summary of Learning Outcomes</w:t>
      </w:r>
    </w:p>
    <w:tbl>
      <w:tblPr>
        <w:tblStyle w:val="TableGrid"/>
        <w:tblW w:w="0" w:type="auto"/>
        <w:tblInd w:w="137" w:type="dxa"/>
        <w:tblLook w:val="04A0" w:firstRow="1" w:lastRow="0" w:firstColumn="1" w:lastColumn="0" w:noHBand="0" w:noVBand="1"/>
      </w:tblPr>
      <w:tblGrid>
        <w:gridCol w:w="1549"/>
        <w:gridCol w:w="5234"/>
        <w:gridCol w:w="2096"/>
      </w:tblGrid>
      <w:tr w:rsidR="008C6A23" w:rsidRPr="006D6BE3" w14:paraId="769B56FD" w14:textId="77777777" w:rsidTr="00C44B7B">
        <w:tc>
          <w:tcPr>
            <w:tcW w:w="1549" w:type="dxa"/>
          </w:tcPr>
          <w:p w14:paraId="3EFCF0AD" w14:textId="77777777" w:rsidR="008C6A23" w:rsidRPr="006D6BE3" w:rsidRDefault="00000000">
            <w:pPr>
              <w:rPr>
                <w:rFonts w:ascii="Times New Roman" w:eastAsia="Times New Roman" w:hAnsi="Times New Roman"/>
                <w:sz w:val="24"/>
                <w:szCs w:val="24"/>
              </w:rPr>
            </w:pPr>
            <w:r w:rsidRPr="006D6BE3">
              <w:rPr>
                <w:rFonts w:ascii="Times New Roman" w:eastAsia="Times New Roman" w:hAnsi="Times New Roman"/>
                <w:sz w:val="24"/>
                <w:szCs w:val="24"/>
              </w:rPr>
              <w:t>S.NO</w:t>
            </w:r>
          </w:p>
        </w:tc>
        <w:tc>
          <w:tcPr>
            <w:tcW w:w="5234" w:type="dxa"/>
          </w:tcPr>
          <w:p w14:paraId="08A9EA67" w14:textId="77777777" w:rsidR="008C6A23" w:rsidRPr="006D6BE3" w:rsidRDefault="00000000">
            <w:pPr>
              <w:rPr>
                <w:rFonts w:ascii="Times New Roman" w:eastAsia="Times New Roman" w:hAnsi="Times New Roman"/>
                <w:sz w:val="24"/>
                <w:szCs w:val="24"/>
              </w:rPr>
            </w:pPr>
            <w:r w:rsidRPr="006D6BE3">
              <w:rPr>
                <w:rFonts w:ascii="Times New Roman" w:eastAsia="Times New Roman" w:hAnsi="Times New Roman"/>
                <w:sz w:val="24"/>
                <w:szCs w:val="24"/>
              </w:rPr>
              <w:t xml:space="preserve">LEARNING OUTCOME </w:t>
            </w:r>
          </w:p>
        </w:tc>
        <w:tc>
          <w:tcPr>
            <w:tcW w:w="2096" w:type="dxa"/>
          </w:tcPr>
          <w:p w14:paraId="799224D1" w14:textId="77777777" w:rsidR="008C6A23" w:rsidRPr="006D6BE3" w:rsidRDefault="00000000">
            <w:pPr>
              <w:rPr>
                <w:rFonts w:ascii="Times New Roman" w:eastAsia="Times New Roman" w:hAnsi="Times New Roman"/>
                <w:sz w:val="24"/>
                <w:szCs w:val="24"/>
              </w:rPr>
            </w:pPr>
            <w:r w:rsidRPr="006D6BE3">
              <w:rPr>
                <w:rFonts w:ascii="Times New Roman" w:eastAsia="Times New Roman" w:hAnsi="Times New Roman"/>
                <w:sz w:val="24"/>
                <w:szCs w:val="24"/>
              </w:rPr>
              <w:t>DURATION(HRS)</w:t>
            </w:r>
          </w:p>
        </w:tc>
      </w:tr>
      <w:tr w:rsidR="008C6A23" w:rsidRPr="006D6BE3" w14:paraId="1E92C033" w14:textId="77777777" w:rsidTr="00C44B7B">
        <w:tc>
          <w:tcPr>
            <w:tcW w:w="1549" w:type="dxa"/>
          </w:tcPr>
          <w:p w14:paraId="40652BDC" w14:textId="77777777" w:rsidR="008C6A23" w:rsidRPr="006D6BE3" w:rsidRDefault="008C6A23">
            <w:pPr>
              <w:pStyle w:val="ListParagraph"/>
              <w:numPr>
                <w:ilvl w:val="0"/>
                <w:numId w:val="71"/>
              </w:numPr>
              <w:rPr>
                <w:rFonts w:eastAsia="Times New Roman"/>
                <w:szCs w:val="24"/>
              </w:rPr>
            </w:pPr>
          </w:p>
        </w:tc>
        <w:tc>
          <w:tcPr>
            <w:tcW w:w="5234" w:type="dxa"/>
          </w:tcPr>
          <w:p w14:paraId="04506BD2"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Prepare sanitary appliances layout schematic drawing</w:t>
            </w:r>
            <w:r w:rsidRPr="006D6BE3">
              <w:rPr>
                <w:rFonts w:ascii="Times New Roman" w:hAnsi="Times New Roman"/>
                <w:sz w:val="24"/>
                <w:szCs w:val="24"/>
              </w:rPr>
              <w:t xml:space="preserve"> </w:t>
            </w:r>
          </w:p>
        </w:tc>
        <w:tc>
          <w:tcPr>
            <w:tcW w:w="2096" w:type="dxa"/>
          </w:tcPr>
          <w:p w14:paraId="1C45030D" w14:textId="77777777" w:rsidR="008C6A23" w:rsidRPr="006D6BE3" w:rsidRDefault="00000000">
            <w:pPr>
              <w:jc w:val="center"/>
              <w:rPr>
                <w:rFonts w:ascii="Times New Roman" w:eastAsia="Times New Roman" w:hAnsi="Times New Roman"/>
                <w:sz w:val="24"/>
                <w:szCs w:val="24"/>
              </w:rPr>
            </w:pPr>
            <w:r w:rsidRPr="006D6BE3">
              <w:rPr>
                <w:rFonts w:ascii="Times New Roman" w:eastAsia="Times New Roman" w:hAnsi="Times New Roman"/>
                <w:sz w:val="24"/>
                <w:szCs w:val="24"/>
              </w:rPr>
              <w:t>10</w:t>
            </w:r>
          </w:p>
        </w:tc>
      </w:tr>
      <w:tr w:rsidR="008C6A23" w:rsidRPr="006D6BE3" w14:paraId="3144D0F7" w14:textId="77777777" w:rsidTr="00C44B7B">
        <w:tc>
          <w:tcPr>
            <w:tcW w:w="1549" w:type="dxa"/>
          </w:tcPr>
          <w:p w14:paraId="7EE41A06" w14:textId="77777777" w:rsidR="008C6A23" w:rsidRPr="006D6BE3" w:rsidRDefault="008C6A23">
            <w:pPr>
              <w:pStyle w:val="ListParagraph"/>
              <w:numPr>
                <w:ilvl w:val="0"/>
                <w:numId w:val="71"/>
              </w:numPr>
              <w:rPr>
                <w:rFonts w:eastAsia="Times New Roman"/>
                <w:szCs w:val="24"/>
              </w:rPr>
            </w:pPr>
          </w:p>
        </w:tc>
        <w:tc>
          <w:tcPr>
            <w:tcW w:w="5234" w:type="dxa"/>
          </w:tcPr>
          <w:p w14:paraId="0FC74C8C"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Cost sanitary appliances</w:t>
            </w:r>
          </w:p>
        </w:tc>
        <w:tc>
          <w:tcPr>
            <w:tcW w:w="2096" w:type="dxa"/>
          </w:tcPr>
          <w:p w14:paraId="6BD04DC8" w14:textId="77777777" w:rsidR="008C6A23" w:rsidRPr="006D6BE3" w:rsidRDefault="00000000">
            <w:pPr>
              <w:jc w:val="center"/>
              <w:rPr>
                <w:rFonts w:ascii="Times New Roman" w:eastAsia="Times New Roman" w:hAnsi="Times New Roman"/>
                <w:sz w:val="24"/>
                <w:szCs w:val="24"/>
              </w:rPr>
            </w:pPr>
            <w:r w:rsidRPr="006D6BE3">
              <w:rPr>
                <w:rFonts w:ascii="Times New Roman" w:eastAsia="Times New Roman" w:hAnsi="Times New Roman"/>
                <w:sz w:val="24"/>
                <w:szCs w:val="24"/>
              </w:rPr>
              <w:t>10</w:t>
            </w:r>
          </w:p>
        </w:tc>
      </w:tr>
      <w:tr w:rsidR="008C6A23" w:rsidRPr="006D6BE3" w14:paraId="029BF452" w14:textId="77777777" w:rsidTr="00C44B7B">
        <w:tc>
          <w:tcPr>
            <w:tcW w:w="1549" w:type="dxa"/>
          </w:tcPr>
          <w:p w14:paraId="38116F5E" w14:textId="77777777" w:rsidR="008C6A23" w:rsidRPr="006D6BE3" w:rsidRDefault="008C6A23">
            <w:pPr>
              <w:pStyle w:val="ListParagraph"/>
              <w:numPr>
                <w:ilvl w:val="0"/>
                <w:numId w:val="71"/>
              </w:numPr>
              <w:rPr>
                <w:rFonts w:eastAsia="Times New Roman"/>
                <w:szCs w:val="24"/>
              </w:rPr>
            </w:pPr>
          </w:p>
        </w:tc>
        <w:tc>
          <w:tcPr>
            <w:tcW w:w="5234" w:type="dxa"/>
          </w:tcPr>
          <w:p w14:paraId="0FEA489C" w14:textId="77777777" w:rsidR="008C6A23" w:rsidRPr="006D6BE3" w:rsidRDefault="00000000">
            <w:pPr>
              <w:rPr>
                <w:rFonts w:ascii="Times New Roman" w:hAnsi="Times New Roman"/>
                <w:sz w:val="24"/>
                <w:szCs w:val="24"/>
              </w:rPr>
            </w:pPr>
            <w:r w:rsidRPr="006D6BE3">
              <w:rPr>
                <w:rFonts w:ascii="Times New Roman" w:eastAsia="Times New Roman" w:hAnsi="Times New Roman"/>
                <w:sz w:val="24"/>
                <w:szCs w:val="24"/>
              </w:rPr>
              <w:t>Fix and test sanitary appliances.</w:t>
            </w:r>
          </w:p>
        </w:tc>
        <w:tc>
          <w:tcPr>
            <w:tcW w:w="2096" w:type="dxa"/>
          </w:tcPr>
          <w:p w14:paraId="29F04BE2" w14:textId="77777777" w:rsidR="008C6A23" w:rsidRPr="006D6BE3" w:rsidRDefault="00000000">
            <w:pPr>
              <w:jc w:val="center"/>
              <w:rPr>
                <w:rFonts w:ascii="Times New Roman" w:eastAsia="Times New Roman" w:hAnsi="Times New Roman"/>
                <w:sz w:val="24"/>
                <w:szCs w:val="24"/>
              </w:rPr>
            </w:pPr>
            <w:r w:rsidRPr="006D6BE3">
              <w:rPr>
                <w:rFonts w:ascii="Times New Roman" w:eastAsia="Times New Roman" w:hAnsi="Times New Roman"/>
                <w:sz w:val="24"/>
                <w:szCs w:val="24"/>
              </w:rPr>
              <w:t>40</w:t>
            </w:r>
          </w:p>
        </w:tc>
      </w:tr>
      <w:tr w:rsidR="00C44B7B" w:rsidRPr="006D6BE3" w14:paraId="0C18E6D6" w14:textId="77777777" w:rsidTr="00C44B7B">
        <w:tc>
          <w:tcPr>
            <w:tcW w:w="6783" w:type="dxa"/>
            <w:gridSpan w:val="2"/>
          </w:tcPr>
          <w:p w14:paraId="66C7E2EC" w14:textId="77777777" w:rsidR="00C44B7B" w:rsidRPr="006D6BE3" w:rsidRDefault="00C44B7B">
            <w:pPr>
              <w:rPr>
                <w:rFonts w:ascii="Times New Roman" w:eastAsia="Times New Roman" w:hAnsi="Times New Roman"/>
                <w:b/>
                <w:bCs/>
                <w:sz w:val="24"/>
                <w:szCs w:val="24"/>
              </w:rPr>
            </w:pPr>
            <w:r w:rsidRPr="006D6BE3">
              <w:rPr>
                <w:rFonts w:ascii="Times New Roman" w:eastAsia="Times New Roman" w:hAnsi="Times New Roman"/>
                <w:b/>
                <w:bCs/>
                <w:sz w:val="24"/>
                <w:szCs w:val="24"/>
              </w:rPr>
              <w:t xml:space="preserve">TOTAL </w:t>
            </w:r>
          </w:p>
        </w:tc>
        <w:tc>
          <w:tcPr>
            <w:tcW w:w="2096" w:type="dxa"/>
          </w:tcPr>
          <w:p w14:paraId="1D597637" w14:textId="77777777" w:rsidR="00C44B7B" w:rsidRPr="006D6BE3" w:rsidRDefault="00C44B7B">
            <w:pPr>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60</w:t>
            </w:r>
          </w:p>
        </w:tc>
      </w:tr>
    </w:tbl>
    <w:p w14:paraId="325C64D4" w14:textId="77777777" w:rsidR="008C6A23" w:rsidRPr="006D6BE3" w:rsidRDefault="008C6A23">
      <w:pPr>
        <w:rPr>
          <w:rFonts w:ascii="Times New Roman" w:hAnsi="Times New Roman"/>
          <w:sz w:val="24"/>
          <w:szCs w:val="24"/>
        </w:rPr>
      </w:pPr>
    </w:p>
    <w:p w14:paraId="1D94DEA0" w14:textId="77777777" w:rsidR="008C6A23" w:rsidRPr="006D6BE3" w:rsidRDefault="008C6A23">
      <w:pPr>
        <w:rPr>
          <w:rFonts w:ascii="Times New Roman" w:hAnsi="Times New Roman"/>
          <w:sz w:val="24"/>
          <w:szCs w:val="24"/>
        </w:rPr>
      </w:pPr>
    </w:p>
    <w:p w14:paraId="732D7025" w14:textId="77777777" w:rsidR="008C6A23" w:rsidRPr="006D6BE3" w:rsidRDefault="00000000">
      <w:pPr>
        <w:spacing w:before="120" w:after="120"/>
        <w:contextualSpacing/>
        <w:jc w:val="both"/>
        <w:rPr>
          <w:rFonts w:ascii="Times New Roman" w:hAnsi="Times New Roman"/>
          <w:b/>
          <w:sz w:val="24"/>
          <w:szCs w:val="24"/>
          <w:lang w:val="en-ZA"/>
        </w:rPr>
      </w:pPr>
      <w:r w:rsidRPr="006D6BE3">
        <w:rPr>
          <w:rFonts w:ascii="Times New Roman" w:hAnsi="Times New Roman"/>
          <w:b/>
          <w:sz w:val="24"/>
          <w:szCs w:val="24"/>
          <w:lang w:val="en-ZA"/>
        </w:rPr>
        <w:t>Learning Outcomes, Content and Suggested Assessment Methods</w:t>
      </w:r>
    </w:p>
    <w:p w14:paraId="31343B58" w14:textId="77777777" w:rsidR="008C6A23" w:rsidRPr="006D6BE3" w:rsidRDefault="008C6A23">
      <w:pPr>
        <w:spacing w:before="120" w:after="120"/>
        <w:contextualSpacing/>
        <w:jc w:val="both"/>
        <w:rPr>
          <w:rFonts w:ascii="Times New Roman" w:hAnsi="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4600"/>
        <w:gridCol w:w="2276"/>
      </w:tblGrid>
      <w:tr w:rsidR="008C6A23" w:rsidRPr="006D6BE3" w14:paraId="77E15621" w14:textId="77777777">
        <w:trPr>
          <w:trHeight w:val="620"/>
        </w:trPr>
        <w:tc>
          <w:tcPr>
            <w:tcW w:w="1187" w:type="pct"/>
            <w:tcBorders>
              <w:top w:val="single" w:sz="4" w:space="0" w:color="auto"/>
              <w:left w:val="single" w:sz="4" w:space="0" w:color="auto"/>
              <w:bottom w:val="single" w:sz="4" w:space="0" w:color="auto"/>
              <w:right w:val="single" w:sz="4" w:space="0" w:color="auto"/>
            </w:tcBorders>
          </w:tcPr>
          <w:p w14:paraId="3BD57B35" w14:textId="77777777" w:rsidR="008C6A23" w:rsidRPr="006D6BE3" w:rsidRDefault="00000000">
            <w:pPr>
              <w:spacing w:after="0"/>
              <w:rPr>
                <w:rFonts w:ascii="Times New Roman" w:hAnsi="Times New Roman"/>
                <w:sz w:val="24"/>
                <w:szCs w:val="24"/>
              </w:rPr>
            </w:pPr>
            <w:r w:rsidRPr="006D6BE3">
              <w:rPr>
                <w:rFonts w:ascii="Times New Roman" w:hAnsi="Times New Roman"/>
                <w:b/>
                <w:sz w:val="24"/>
                <w:szCs w:val="24"/>
                <w:lang w:val="en-ZA"/>
              </w:rPr>
              <w:t>Learning Outcome</w:t>
            </w:r>
          </w:p>
        </w:tc>
        <w:tc>
          <w:tcPr>
            <w:tcW w:w="2550" w:type="pct"/>
            <w:tcBorders>
              <w:top w:val="single" w:sz="4" w:space="0" w:color="auto"/>
              <w:left w:val="single" w:sz="4" w:space="0" w:color="auto"/>
              <w:bottom w:val="single" w:sz="4" w:space="0" w:color="auto"/>
              <w:right w:val="single" w:sz="4" w:space="0" w:color="auto"/>
            </w:tcBorders>
          </w:tcPr>
          <w:p w14:paraId="07E46ABD"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Content</w:t>
            </w:r>
          </w:p>
        </w:tc>
        <w:tc>
          <w:tcPr>
            <w:tcW w:w="1262" w:type="pct"/>
            <w:tcBorders>
              <w:top w:val="single" w:sz="4" w:space="0" w:color="auto"/>
              <w:left w:val="single" w:sz="4" w:space="0" w:color="auto"/>
              <w:bottom w:val="single" w:sz="4" w:space="0" w:color="auto"/>
              <w:right w:val="single" w:sz="4" w:space="0" w:color="auto"/>
            </w:tcBorders>
          </w:tcPr>
          <w:p w14:paraId="60DF76E7" w14:textId="77777777" w:rsidR="008C6A23" w:rsidRPr="006D6BE3" w:rsidRDefault="00000000">
            <w:pPr>
              <w:spacing w:after="0"/>
              <w:rPr>
                <w:rFonts w:ascii="Times New Roman" w:hAnsi="Times New Roman"/>
                <w:sz w:val="24"/>
                <w:szCs w:val="24"/>
                <w:lang w:val="en-ZA"/>
              </w:rPr>
            </w:pPr>
            <w:r w:rsidRPr="006D6BE3">
              <w:rPr>
                <w:rFonts w:ascii="Times New Roman" w:hAnsi="Times New Roman"/>
                <w:b/>
                <w:sz w:val="24"/>
                <w:szCs w:val="24"/>
                <w:lang w:val="en-ZA"/>
              </w:rPr>
              <w:t>Suggested Assessment Methods</w:t>
            </w:r>
          </w:p>
        </w:tc>
      </w:tr>
      <w:tr w:rsidR="008C6A23" w:rsidRPr="006D6BE3" w14:paraId="3E35DFE0" w14:textId="77777777">
        <w:trPr>
          <w:trHeight w:val="260"/>
        </w:trPr>
        <w:tc>
          <w:tcPr>
            <w:tcW w:w="1187" w:type="pct"/>
            <w:tcBorders>
              <w:top w:val="single" w:sz="4" w:space="0" w:color="auto"/>
              <w:left w:val="single" w:sz="4" w:space="0" w:color="auto"/>
              <w:bottom w:val="single" w:sz="4" w:space="0" w:color="auto"/>
              <w:right w:val="single" w:sz="4" w:space="0" w:color="auto"/>
            </w:tcBorders>
          </w:tcPr>
          <w:p w14:paraId="1AB22481" w14:textId="77777777" w:rsidR="008C6A23" w:rsidRPr="006D6BE3" w:rsidRDefault="00000000">
            <w:pPr>
              <w:numPr>
                <w:ilvl w:val="0"/>
                <w:numId w:val="72"/>
              </w:numPr>
              <w:rPr>
                <w:rFonts w:ascii="Times New Roman" w:eastAsia="Times New Roman" w:hAnsi="Times New Roman"/>
                <w:sz w:val="24"/>
                <w:szCs w:val="24"/>
              </w:rPr>
            </w:pPr>
            <w:r w:rsidRPr="006D6BE3">
              <w:rPr>
                <w:rFonts w:ascii="Times New Roman" w:eastAsia="Times New Roman" w:hAnsi="Times New Roman"/>
                <w:sz w:val="24"/>
                <w:szCs w:val="24"/>
              </w:rPr>
              <w:t xml:space="preserve">Prepare sanitary appliances layout schematic drawing </w:t>
            </w:r>
          </w:p>
        </w:tc>
        <w:tc>
          <w:tcPr>
            <w:tcW w:w="2550" w:type="pct"/>
            <w:tcBorders>
              <w:top w:val="single" w:sz="4" w:space="0" w:color="auto"/>
              <w:left w:val="single" w:sz="4" w:space="0" w:color="auto"/>
              <w:bottom w:val="single" w:sz="4" w:space="0" w:color="auto"/>
              <w:right w:val="single" w:sz="4" w:space="0" w:color="auto"/>
            </w:tcBorders>
          </w:tcPr>
          <w:p w14:paraId="3F2F2DB9" w14:textId="77777777" w:rsidR="008C6A23" w:rsidRPr="006D6BE3" w:rsidRDefault="00000000">
            <w:pPr>
              <w:numPr>
                <w:ilvl w:val="1"/>
                <w:numId w:val="73"/>
              </w:numPr>
              <w:rPr>
                <w:rFonts w:ascii="Times New Roman" w:hAnsi="Times New Roman"/>
                <w:sz w:val="24"/>
                <w:szCs w:val="24"/>
              </w:rPr>
            </w:pPr>
            <w:r w:rsidRPr="006D6BE3">
              <w:rPr>
                <w:rFonts w:ascii="Times New Roman" w:eastAsia="Times New Roman" w:hAnsi="Times New Roman"/>
                <w:sz w:val="24"/>
                <w:szCs w:val="24"/>
              </w:rPr>
              <w:t>Personal Protective Equipment</w:t>
            </w:r>
          </w:p>
          <w:p w14:paraId="0FF9E947" w14:textId="77777777" w:rsidR="008C6A23" w:rsidRPr="006D6BE3" w:rsidRDefault="00000000">
            <w:pPr>
              <w:pStyle w:val="ListParagraph"/>
              <w:numPr>
                <w:ilvl w:val="2"/>
                <w:numId w:val="73"/>
              </w:numPr>
              <w:spacing w:after="0"/>
              <w:rPr>
                <w:szCs w:val="24"/>
              </w:rPr>
            </w:pPr>
            <w:r w:rsidRPr="006D6BE3">
              <w:rPr>
                <w:szCs w:val="24"/>
              </w:rPr>
              <w:t xml:space="preserve">Helmet </w:t>
            </w:r>
          </w:p>
          <w:p w14:paraId="0176FED2" w14:textId="77777777" w:rsidR="008C6A23" w:rsidRPr="006D6BE3" w:rsidRDefault="00000000">
            <w:pPr>
              <w:pStyle w:val="ListParagraph"/>
              <w:numPr>
                <w:ilvl w:val="2"/>
                <w:numId w:val="73"/>
              </w:numPr>
              <w:spacing w:after="0"/>
              <w:rPr>
                <w:szCs w:val="24"/>
              </w:rPr>
            </w:pPr>
            <w:r w:rsidRPr="006D6BE3">
              <w:rPr>
                <w:szCs w:val="24"/>
              </w:rPr>
              <w:t xml:space="preserve">Gloves </w:t>
            </w:r>
          </w:p>
          <w:p w14:paraId="4D1A7057" w14:textId="77777777" w:rsidR="008C6A23" w:rsidRPr="006D6BE3" w:rsidRDefault="00000000">
            <w:pPr>
              <w:pStyle w:val="ListParagraph"/>
              <w:numPr>
                <w:ilvl w:val="2"/>
                <w:numId w:val="73"/>
              </w:numPr>
              <w:spacing w:after="0"/>
              <w:rPr>
                <w:szCs w:val="24"/>
              </w:rPr>
            </w:pPr>
            <w:r w:rsidRPr="006D6BE3">
              <w:rPr>
                <w:szCs w:val="24"/>
              </w:rPr>
              <w:t xml:space="preserve">Dustcoat /overall </w:t>
            </w:r>
          </w:p>
          <w:p w14:paraId="0A54A056" w14:textId="77777777" w:rsidR="008C6A23" w:rsidRPr="006D6BE3" w:rsidRDefault="00000000">
            <w:pPr>
              <w:pStyle w:val="ListParagraph"/>
              <w:numPr>
                <w:ilvl w:val="2"/>
                <w:numId w:val="73"/>
              </w:numPr>
              <w:spacing w:after="0"/>
              <w:rPr>
                <w:szCs w:val="24"/>
              </w:rPr>
            </w:pPr>
            <w:r w:rsidRPr="006D6BE3">
              <w:rPr>
                <w:szCs w:val="24"/>
              </w:rPr>
              <w:t xml:space="preserve">Safety boots </w:t>
            </w:r>
          </w:p>
          <w:p w14:paraId="6B97C34E" w14:textId="77777777" w:rsidR="008C6A23" w:rsidRPr="006D6BE3" w:rsidRDefault="00000000">
            <w:pPr>
              <w:pStyle w:val="ListParagraph"/>
              <w:numPr>
                <w:ilvl w:val="2"/>
                <w:numId w:val="73"/>
              </w:numPr>
              <w:spacing w:after="0"/>
              <w:rPr>
                <w:szCs w:val="24"/>
              </w:rPr>
            </w:pPr>
            <w:r w:rsidRPr="006D6BE3">
              <w:rPr>
                <w:szCs w:val="24"/>
              </w:rPr>
              <w:t>Face mask</w:t>
            </w:r>
          </w:p>
          <w:p w14:paraId="382C6CCA" w14:textId="77777777" w:rsidR="008C6A23" w:rsidRPr="006D6BE3" w:rsidRDefault="00000000">
            <w:pPr>
              <w:pStyle w:val="ListParagraph"/>
              <w:numPr>
                <w:ilvl w:val="2"/>
                <w:numId w:val="73"/>
              </w:numPr>
              <w:spacing w:after="0"/>
              <w:rPr>
                <w:szCs w:val="24"/>
              </w:rPr>
            </w:pPr>
            <w:r w:rsidRPr="006D6BE3">
              <w:rPr>
                <w:szCs w:val="24"/>
              </w:rPr>
              <w:t>Safety googles</w:t>
            </w:r>
          </w:p>
          <w:p w14:paraId="1B565920" w14:textId="77777777" w:rsidR="008C6A23" w:rsidRPr="006D6BE3" w:rsidRDefault="00000000">
            <w:pPr>
              <w:pStyle w:val="ListParagraph"/>
              <w:numPr>
                <w:ilvl w:val="2"/>
                <w:numId w:val="73"/>
              </w:numPr>
              <w:spacing w:after="0"/>
              <w:rPr>
                <w:szCs w:val="24"/>
              </w:rPr>
            </w:pPr>
            <w:r w:rsidRPr="006D6BE3">
              <w:rPr>
                <w:szCs w:val="24"/>
              </w:rPr>
              <w:t>Ear muffs</w:t>
            </w:r>
          </w:p>
          <w:p w14:paraId="5AA5EF00" w14:textId="77777777" w:rsidR="008C6A23" w:rsidRPr="006D6BE3" w:rsidRDefault="00000000">
            <w:pPr>
              <w:numPr>
                <w:ilvl w:val="1"/>
                <w:numId w:val="73"/>
              </w:numPr>
              <w:rPr>
                <w:rFonts w:ascii="Times New Roman" w:hAnsi="Times New Roman"/>
                <w:sz w:val="24"/>
                <w:szCs w:val="24"/>
              </w:rPr>
            </w:pPr>
            <w:r w:rsidRPr="006D6BE3">
              <w:rPr>
                <w:rFonts w:ascii="Times New Roman" w:eastAsia="Times New Roman" w:hAnsi="Times New Roman"/>
                <w:sz w:val="24"/>
                <w:szCs w:val="24"/>
              </w:rPr>
              <w:t>Sanitary appliances working drawings</w:t>
            </w:r>
          </w:p>
          <w:p w14:paraId="2ACEACB1" w14:textId="77777777" w:rsidR="008C6A23" w:rsidRPr="006D6BE3" w:rsidRDefault="00000000">
            <w:pPr>
              <w:pStyle w:val="ListParagraph"/>
              <w:numPr>
                <w:ilvl w:val="2"/>
                <w:numId w:val="73"/>
              </w:numPr>
              <w:spacing w:after="0"/>
              <w:rPr>
                <w:szCs w:val="24"/>
              </w:rPr>
            </w:pPr>
            <w:r w:rsidRPr="006D6BE3">
              <w:rPr>
                <w:szCs w:val="24"/>
              </w:rPr>
              <w:lastRenderedPageBreak/>
              <w:t xml:space="preserve">Wash hand basin </w:t>
            </w:r>
          </w:p>
          <w:p w14:paraId="55C3C609" w14:textId="77777777" w:rsidR="008C6A23" w:rsidRPr="006D6BE3" w:rsidRDefault="00000000">
            <w:pPr>
              <w:pStyle w:val="ListParagraph"/>
              <w:numPr>
                <w:ilvl w:val="2"/>
                <w:numId w:val="73"/>
              </w:numPr>
              <w:spacing w:after="0"/>
              <w:rPr>
                <w:szCs w:val="24"/>
              </w:rPr>
            </w:pPr>
            <w:r w:rsidRPr="006D6BE3">
              <w:rPr>
                <w:szCs w:val="24"/>
              </w:rPr>
              <w:t xml:space="preserve">Water closet </w:t>
            </w:r>
          </w:p>
          <w:p w14:paraId="529128E6" w14:textId="77777777" w:rsidR="008C6A23" w:rsidRPr="006D6BE3" w:rsidRDefault="00000000">
            <w:pPr>
              <w:pStyle w:val="ListParagraph"/>
              <w:numPr>
                <w:ilvl w:val="2"/>
                <w:numId w:val="73"/>
              </w:numPr>
              <w:spacing w:after="0"/>
              <w:rPr>
                <w:szCs w:val="24"/>
              </w:rPr>
            </w:pPr>
            <w:r w:rsidRPr="006D6BE3">
              <w:rPr>
                <w:szCs w:val="24"/>
              </w:rPr>
              <w:t xml:space="preserve">Bath tub </w:t>
            </w:r>
          </w:p>
          <w:p w14:paraId="25DAF365" w14:textId="77777777" w:rsidR="008C6A23" w:rsidRPr="006D6BE3" w:rsidRDefault="00000000">
            <w:pPr>
              <w:pStyle w:val="ListParagraph"/>
              <w:numPr>
                <w:ilvl w:val="2"/>
                <w:numId w:val="73"/>
              </w:numPr>
              <w:spacing w:after="0"/>
              <w:rPr>
                <w:szCs w:val="24"/>
              </w:rPr>
            </w:pPr>
            <w:r w:rsidRPr="006D6BE3">
              <w:rPr>
                <w:szCs w:val="24"/>
              </w:rPr>
              <w:t xml:space="preserve">Urinal </w:t>
            </w:r>
          </w:p>
          <w:p w14:paraId="5BB83C7C" w14:textId="77777777" w:rsidR="008C6A23" w:rsidRPr="006D6BE3" w:rsidRDefault="00000000">
            <w:pPr>
              <w:pStyle w:val="ListParagraph"/>
              <w:numPr>
                <w:ilvl w:val="2"/>
                <w:numId w:val="73"/>
              </w:numPr>
              <w:spacing w:after="0"/>
              <w:rPr>
                <w:szCs w:val="24"/>
              </w:rPr>
            </w:pPr>
            <w:r w:rsidRPr="006D6BE3">
              <w:rPr>
                <w:szCs w:val="24"/>
              </w:rPr>
              <w:t xml:space="preserve">Bidet </w:t>
            </w:r>
          </w:p>
          <w:p w14:paraId="45F5563C" w14:textId="77777777" w:rsidR="008C6A23" w:rsidRPr="006D6BE3" w:rsidRDefault="00000000">
            <w:pPr>
              <w:pStyle w:val="ListParagraph"/>
              <w:numPr>
                <w:ilvl w:val="2"/>
                <w:numId w:val="73"/>
              </w:numPr>
              <w:spacing w:after="0"/>
              <w:rPr>
                <w:szCs w:val="24"/>
              </w:rPr>
            </w:pPr>
            <w:r w:rsidRPr="006D6BE3">
              <w:rPr>
                <w:szCs w:val="24"/>
              </w:rPr>
              <w:t xml:space="preserve">Kitchen sink </w:t>
            </w:r>
          </w:p>
          <w:p w14:paraId="6FFA18EE" w14:textId="77777777" w:rsidR="008C6A23" w:rsidRPr="006D6BE3" w:rsidRDefault="00000000">
            <w:pPr>
              <w:pStyle w:val="ListParagraph"/>
              <w:numPr>
                <w:ilvl w:val="2"/>
                <w:numId w:val="73"/>
              </w:numPr>
              <w:spacing w:after="0"/>
              <w:rPr>
                <w:szCs w:val="24"/>
              </w:rPr>
            </w:pPr>
            <w:r w:rsidRPr="006D6BE3">
              <w:rPr>
                <w:szCs w:val="24"/>
              </w:rPr>
              <w:t xml:space="preserve">Jacuzzi </w:t>
            </w:r>
          </w:p>
          <w:p w14:paraId="689B5A32" w14:textId="77777777" w:rsidR="008C6A23" w:rsidRPr="006D6BE3" w:rsidRDefault="00000000">
            <w:pPr>
              <w:pStyle w:val="ListParagraph"/>
              <w:numPr>
                <w:ilvl w:val="2"/>
                <w:numId w:val="73"/>
              </w:numPr>
              <w:spacing w:after="0"/>
              <w:rPr>
                <w:szCs w:val="24"/>
              </w:rPr>
            </w:pPr>
            <w:r w:rsidRPr="006D6BE3">
              <w:rPr>
                <w:szCs w:val="24"/>
              </w:rPr>
              <w:t xml:space="preserve">Shower head </w:t>
            </w:r>
          </w:p>
          <w:p w14:paraId="2AE01432" w14:textId="77777777" w:rsidR="008C6A23" w:rsidRPr="006D6BE3" w:rsidRDefault="00000000">
            <w:pPr>
              <w:pStyle w:val="ListParagraph"/>
              <w:numPr>
                <w:ilvl w:val="2"/>
                <w:numId w:val="73"/>
              </w:numPr>
              <w:spacing w:after="0"/>
              <w:rPr>
                <w:szCs w:val="24"/>
              </w:rPr>
            </w:pPr>
            <w:r w:rsidRPr="006D6BE3">
              <w:rPr>
                <w:szCs w:val="24"/>
              </w:rPr>
              <w:t>Cisterns</w:t>
            </w:r>
          </w:p>
          <w:p w14:paraId="71738872" w14:textId="77777777" w:rsidR="008C6A23" w:rsidRPr="006D6BE3" w:rsidRDefault="00000000">
            <w:pPr>
              <w:pStyle w:val="ListParagraph"/>
              <w:numPr>
                <w:ilvl w:val="2"/>
                <w:numId w:val="73"/>
              </w:numPr>
              <w:spacing w:after="0"/>
              <w:rPr>
                <w:szCs w:val="24"/>
              </w:rPr>
            </w:pPr>
            <w:r w:rsidRPr="006D6BE3">
              <w:rPr>
                <w:szCs w:val="24"/>
              </w:rPr>
              <w:t xml:space="preserve">Instant Showers </w:t>
            </w:r>
          </w:p>
          <w:p w14:paraId="784665C9" w14:textId="77777777" w:rsidR="008C6A23" w:rsidRPr="006D6BE3" w:rsidRDefault="00000000">
            <w:pPr>
              <w:pStyle w:val="ListParagraph"/>
              <w:numPr>
                <w:ilvl w:val="2"/>
                <w:numId w:val="73"/>
              </w:numPr>
              <w:spacing w:after="0"/>
              <w:rPr>
                <w:szCs w:val="24"/>
              </w:rPr>
            </w:pPr>
            <w:r w:rsidRPr="006D6BE3">
              <w:rPr>
                <w:szCs w:val="24"/>
              </w:rPr>
              <w:t xml:space="preserve">Shower tray              </w:t>
            </w:r>
          </w:p>
          <w:p w14:paraId="3FBBD145" w14:textId="77777777" w:rsidR="008C6A23" w:rsidRPr="006D6BE3" w:rsidRDefault="00000000">
            <w:pPr>
              <w:numPr>
                <w:ilvl w:val="1"/>
                <w:numId w:val="73"/>
              </w:numPr>
              <w:rPr>
                <w:rFonts w:ascii="Times New Roman" w:hAnsi="Times New Roman"/>
                <w:sz w:val="24"/>
                <w:szCs w:val="24"/>
              </w:rPr>
            </w:pPr>
            <w:r w:rsidRPr="006D6BE3">
              <w:rPr>
                <w:rFonts w:ascii="Times New Roman" w:hAnsi="Times New Roman"/>
                <w:sz w:val="24"/>
                <w:szCs w:val="24"/>
              </w:rPr>
              <w:t>Sanitary appliances drawing instruments</w:t>
            </w:r>
          </w:p>
          <w:p w14:paraId="23582AA5" w14:textId="77777777" w:rsidR="008C6A23" w:rsidRPr="006D6BE3" w:rsidRDefault="00000000">
            <w:pPr>
              <w:pStyle w:val="ListParagraph"/>
              <w:numPr>
                <w:ilvl w:val="2"/>
                <w:numId w:val="73"/>
              </w:numPr>
              <w:spacing w:after="0"/>
              <w:rPr>
                <w:rFonts w:eastAsiaTheme="minorEastAsia"/>
                <w:bCs/>
                <w:szCs w:val="24"/>
              </w:rPr>
            </w:pPr>
            <w:r w:rsidRPr="006D6BE3">
              <w:rPr>
                <w:rFonts w:eastAsiaTheme="minorEastAsia"/>
                <w:bCs/>
                <w:szCs w:val="24"/>
              </w:rPr>
              <w:t xml:space="preserve">Set squires </w:t>
            </w:r>
          </w:p>
          <w:p w14:paraId="0868C8F9" w14:textId="77777777" w:rsidR="008C6A23" w:rsidRPr="006D6BE3" w:rsidRDefault="00000000">
            <w:pPr>
              <w:pStyle w:val="ListParagraph"/>
              <w:numPr>
                <w:ilvl w:val="2"/>
                <w:numId w:val="73"/>
              </w:numPr>
              <w:spacing w:after="0"/>
              <w:rPr>
                <w:rFonts w:eastAsiaTheme="minorEastAsia"/>
                <w:bCs/>
                <w:szCs w:val="24"/>
              </w:rPr>
            </w:pPr>
            <w:r w:rsidRPr="006D6BE3">
              <w:rPr>
                <w:rFonts w:eastAsiaTheme="minorEastAsia"/>
                <w:bCs/>
                <w:szCs w:val="24"/>
              </w:rPr>
              <w:t>T square</w:t>
            </w:r>
          </w:p>
          <w:p w14:paraId="36F2A172" w14:textId="77777777" w:rsidR="008C6A23" w:rsidRPr="006D6BE3" w:rsidRDefault="00000000">
            <w:pPr>
              <w:pStyle w:val="ListParagraph"/>
              <w:numPr>
                <w:ilvl w:val="2"/>
                <w:numId w:val="73"/>
              </w:numPr>
              <w:spacing w:after="0"/>
              <w:rPr>
                <w:rFonts w:eastAsiaTheme="minorEastAsia"/>
                <w:bCs/>
                <w:szCs w:val="24"/>
              </w:rPr>
            </w:pPr>
            <w:r w:rsidRPr="006D6BE3">
              <w:rPr>
                <w:rFonts w:eastAsiaTheme="minorEastAsia"/>
                <w:bCs/>
                <w:szCs w:val="24"/>
              </w:rPr>
              <w:t>Protractor</w:t>
            </w:r>
          </w:p>
          <w:p w14:paraId="1528539B" w14:textId="77777777" w:rsidR="008C6A23" w:rsidRPr="006D6BE3" w:rsidRDefault="00000000">
            <w:pPr>
              <w:pStyle w:val="ListParagraph"/>
              <w:numPr>
                <w:ilvl w:val="2"/>
                <w:numId w:val="73"/>
              </w:numPr>
              <w:spacing w:after="0"/>
              <w:rPr>
                <w:rFonts w:eastAsiaTheme="minorEastAsia"/>
                <w:bCs/>
                <w:szCs w:val="24"/>
              </w:rPr>
            </w:pPr>
            <w:r w:rsidRPr="006D6BE3">
              <w:rPr>
                <w:rFonts w:eastAsiaTheme="minorEastAsia"/>
                <w:bCs/>
                <w:szCs w:val="24"/>
              </w:rPr>
              <w:t>Dividers</w:t>
            </w:r>
          </w:p>
          <w:p w14:paraId="471C15D5" w14:textId="77777777" w:rsidR="008C6A23" w:rsidRPr="006D6BE3" w:rsidRDefault="00000000">
            <w:pPr>
              <w:pStyle w:val="ListParagraph"/>
              <w:numPr>
                <w:ilvl w:val="2"/>
                <w:numId w:val="73"/>
              </w:numPr>
              <w:spacing w:after="0"/>
              <w:rPr>
                <w:rFonts w:eastAsiaTheme="minorEastAsia"/>
                <w:bCs/>
                <w:szCs w:val="24"/>
              </w:rPr>
            </w:pPr>
            <w:r w:rsidRPr="006D6BE3">
              <w:rPr>
                <w:rFonts w:eastAsiaTheme="minorEastAsia"/>
                <w:bCs/>
                <w:szCs w:val="24"/>
              </w:rPr>
              <w:t>Compass</w:t>
            </w:r>
          </w:p>
          <w:p w14:paraId="1B7E72E2" w14:textId="77777777" w:rsidR="008C6A23" w:rsidRPr="006D6BE3" w:rsidRDefault="00000000">
            <w:pPr>
              <w:numPr>
                <w:ilvl w:val="1"/>
                <w:numId w:val="73"/>
              </w:numPr>
              <w:rPr>
                <w:rFonts w:ascii="Times New Roman" w:hAnsi="Times New Roman"/>
                <w:sz w:val="24"/>
                <w:szCs w:val="24"/>
              </w:rPr>
            </w:pPr>
            <w:r w:rsidRPr="006D6BE3">
              <w:rPr>
                <w:rFonts w:ascii="Times New Roman" w:hAnsi="Times New Roman"/>
                <w:sz w:val="24"/>
                <w:szCs w:val="24"/>
              </w:rPr>
              <w:t>Measurements conversion</w:t>
            </w:r>
          </w:p>
          <w:p w14:paraId="5D0A0E28" w14:textId="77777777" w:rsidR="008C6A23" w:rsidRPr="006D6BE3" w:rsidRDefault="00000000">
            <w:pPr>
              <w:numPr>
                <w:ilvl w:val="1"/>
                <w:numId w:val="73"/>
              </w:numPr>
              <w:rPr>
                <w:rFonts w:ascii="Times New Roman" w:hAnsi="Times New Roman"/>
                <w:sz w:val="24"/>
                <w:szCs w:val="24"/>
              </w:rPr>
            </w:pPr>
            <w:r w:rsidRPr="006D6BE3">
              <w:rPr>
                <w:rFonts w:ascii="Times New Roman" w:hAnsi="Times New Roman"/>
                <w:sz w:val="24"/>
                <w:szCs w:val="24"/>
              </w:rPr>
              <w:t>Symbols</w:t>
            </w:r>
          </w:p>
          <w:p w14:paraId="65CE0E5D" w14:textId="77777777" w:rsidR="008C6A23" w:rsidRPr="006D6BE3" w:rsidRDefault="00000000">
            <w:pPr>
              <w:numPr>
                <w:ilvl w:val="1"/>
                <w:numId w:val="73"/>
              </w:numPr>
              <w:rPr>
                <w:rFonts w:ascii="Times New Roman" w:hAnsi="Times New Roman"/>
                <w:sz w:val="24"/>
                <w:szCs w:val="24"/>
              </w:rPr>
            </w:pPr>
            <w:r w:rsidRPr="006D6BE3">
              <w:rPr>
                <w:rFonts w:ascii="Times New Roman" w:hAnsi="Times New Roman"/>
                <w:sz w:val="24"/>
                <w:szCs w:val="24"/>
              </w:rPr>
              <w:t xml:space="preserve">Installation layout sketching </w:t>
            </w:r>
          </w:p>
          <w:p w14:paraId="2D09ECF7" w14:textId="77777777" w:rsidR="008C6A23" w:rsidRPr="006D6BE3" w:rsidRDefault="008C6A23">
            <w:pPr>
              <w:ind w:left="720"/>
              <w:rPr>
                <w:rFonts w:ascii="Times New Roman" w:hAnsi="Times New Roman"/>
                <w:sz w:val="24"/>
                <w:szCs w:val="24"/>
              </w:rPr>
            </w:pPr>
          </w:p>
        </w:tc>
        <w:tc>
          <w:tcPr>
            <w:tcW w:w="1262" w:type="pct"/>
            <w:tcBorders>
              <w:top w:val="single" w:sz="4" w:space="0" w:color="auto"/>
              <w:left w:val="single" w:sz="4" w:space="0" w:color="auto"/>
              <w:bottom w:val="single" w:sz="4" w:space="0" w:color="auto"/>
              <w:right w:val="single" w:sz="4" w:space="0" w:color="auto"/>
            </w:tcBorders>
          </w:tcPr>
          <w:p w14:paraId="70D477C6" w14:textId="77777777" w:rsidR="008C6A23" w:rsidRPr="006D6BE3" w:rsidRDefault="00000000">
            <w:pPr>
              <w:numPr>
                <w:ilvl w:val="0"/>
                <w:numId w:val="12"/>
              </w:numPr>
              <w:spacing w:after="0"/>
              <w:rPr>
                <w:rFonts w:ascii="Times New Roman" w:hAnsi="Times New Roman"/>
                <w:sz w:val="24"/>
                <w:szCs w:val="24"/>
              </w:rPr>
            </w:pPr>
            <w:r w:rsidRPr="006D6BE3">
              <w:rPr>
                <w:rFonts w:ascii="Times New Roman" w:hAnsi="Times New Roman"/>
                <w:sz w:val="24"/>
                <w:szCs w:val="24"/>
              </w:rPr>
              <w:lastRenderedPageBreak/>
              <w:t>oral questions</w:t>
            </w:r>
          </w:p>
          <w:p w14:paraId="2203E20A"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Third party reports</w:t>
            </w:r>
          </w:p>
          <w:p w14:paraId="0A035DE5" w14:textId="77777777" w:rsidR="008C6A23" w:rsidRPr="006D6BE3" w:rsidRDefault="00000000">
            <w:pPr>
              <w:numPr>
                <w:ilvl w:val="0"/>
                <w:numId w:val="12"/>
              </w:numPr>
              <w:spacing w:after="0"/>
              <w:rPr>
                <w:rFonts w:ascii="Times New Roman" w:hAnsi="Times New Roman"/>
                <w:sz w:val="24"/>
                <w:szCs w:val="24"/>
                <w:lang w:val="en-ZA"/>
              </w:rPr>
            </w:pPr>
            <w:r w:rsidRPr="006D6BE3">
              <w:rPr>
                <w:rFonts w:ascii="Times New Roman" w:hAnsi="Times New Roman"/>
                <w:sz w:val="24"/>
                <w:szCs w:val="24"/>
              </w:rPr>
              <w:t xml:space="preserve">Written texts </w:t>
            </w:r>
          </w:p>
        </w:tc>
      </w:tr>
      <w:tr w:rsidR="008C6A23" w:rsidRPr="006D6BE3" w14:paraId="7FDBDEF7" w14:textId="77777777">
        <w:trPr>
          <w:trHeight w:val="1178"/>
        </w:trPr>
        <w:tc>
          <w:tcPr>
            <w:tcW w:w="1187" w:type="pct"/>
            <w:tcBorders>
              <w:top w:val="single" w:sz="4" w:space="0" w:color="auto"/>
              <w:left w:val="single" w:sz="4" w:space="0" w:color="auto"/>
              <w:bottom w:val="single" w:sz="4" w:space="0" w:color="auto"/>
              <w:right w:val="single" w:sz="4" w:space="0" w:color="auto"/>
            </w:tcBorders>
          </w:tcPr>
          <w:p w14:paraId="33DA6B5E" w14:textId="77777777" w:rsidR="008C6A23" w:rsidRPr="006D6BE3" w:rsidRDefault="00000000">
            <w:pPr>
              <w:numPr>
                <w:ilvl w:val="0"/>
                <w:numId w:val="72"/>
              </w:numPr>
              <w:rPr>
                <w:rFonts w:ascii="Times New Roman" w:eastAsia="Times New Roman" w:hAnsi="Times New Roman"/>
                <w:sz w:val="24"/>
                <w:szCs w:val="24"/>
              </w:rPr>
            </w:pPr>
            <w:r w:rsidRPr="006D6BE3">
              <w:rPr>
                <w:rFonts w:ascii="Times New Roman" w:eastAsia="Times New Roman" w:hAnsi="Times New Roman"/>
                <w:sz w:val="24"/>
                <w:szCs w:val="24"/>
              </w:rPr>
              <w:t xml:space="preserve">Cost sanitary appliances </w:t>
            </w:r>
          </w:p>
        </w:tc>
        <w:tc>
          <w:tcPr>
            <w:tcW w:w="2550" w:type="pct"/>
            <w:tcBorders>
              <w:top w:val="single" w:sz="4" w:space="0" w:color="auto"/>
              <w:left w:val="single" w:sz="4" w:space="0" w:color="auto"/>
              <w:bottom w:val="single" w:sz="4" w:space="0" w:color="auto"/>
              <w:right w:val="single" w:sz="4" w:space="0" w:color="auto"/>
            </w:tcBorders>
          </w:tcPr>
          <w:p w14:paraId="5D55CA91" w14:textId="77777777" w:rsidR="008C6A23" w:rsidRPr="006D6BE3" w:rsidRDefault="00000000">
            <w:pPr>
              <w:numPr>
                <w:ilvl w:val="1"/>
                <w:numId w:val="74"/>
              </w:numPr>
              <w:ind w:left="445"/>
              <w:rPr>
                <w:rFonts w:ascii="Times New Roman" w:hAnsi="Times New Roman"/>
                <w:sz w:val="24"/>
                <w:szCs w:val="24"/>
              </w:rPr>
            </w:pPr>
            <w:r w:rsidRPr="006D6BE3">
              <w:rPr>
                <w:rFonts w:ascii="Times New Roman" w:eastAsia="Times New Roman" w:hAnsi="Times New Roman"/>
                <w:bCs/>
                <w:iCs/>
                <w:sz w:val="24"/>
                <w:szCs w:val="24"/>
              </w:rPr>
              <w:t>Materials and supplies</w:t>
            </w:r>
          </w:p>
          <w:p w14:paraId="3F48F936"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 xml:space="preserve">Screws </w:t>
            </w:r>
          </w:p>
          <w:p w14:paraId="6D8D72F7"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dowels</w:t>
            </w:r>
          </w:p>
          <w:p w14:paraId="66807294"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 xml:space="preserve">Cement </w:t>
            </w:r>
          </w:p>
          <w:p w14:paraId="68B8738D"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 xml:space="preserve">Sand </w:t>
            </w:r>
          </w:p>
          <w:p w14:paraId="0735D59F"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hAnsi="Times New Roman"/>
                <w:sz w:val="24"/>
                <w:szCs w:val="24"/>
              </w:rPr>
              <w:t xml:space="preserve">Pipes </w:t>
            </w:r>
          </w:p>
          <w:p w14:paraId="3750EFBB"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 xml:space="preserve">Traps </w:t>
            </w:r>
          </w:p>
          <w:p w14:paraId="3709B0E6" w14:textId="77777777" w:rsidR="008C6A23" w:rsidRPr="006D6BE3" w:rsidRDefault="00000000">
            <w:pPr>
              <w:numPr>
                <w:ilvl w:val="2"/>
                <w:numId w:val="74"/>
              </w:numPr>
              <w:ind w:left="1291"/>
              <w:rPr>
                <w:rFonts w:ascii="Times New Roman" w:hAnsi="Times New Roman"/>
                <w:sz w:val="24"/>
                <w:szCs w:val="24"/>
              </w:rPr>
            </w:pPr>
            <w:r w:rsidRPr="006D6BE3">
              <w:rPr>
                <w:rFonts w:ascii="Times New Roman" w:hAnsi="Times New Roman"/>
                <w:sz w:val="24"/>
                <w:szCs w:val="24"/>
              </w:rPr>
              <w:t>PTFE tape</w:t>
            </w:r>
          </w:p>
          <w:p w14:paraId="09D44AD7" w14:textId="77777777" w:rsidR="008C6A23" w:rsidRPr="006D6BE3" w:rsidRDefault="00000000">
            <w:pPr>
              <w:numPr>
                <w:ilvl w:val="2"/>
                <w:numId w:val="74"/>
              </w:numPr>
              <w:ind w:left="1291"/>
              <w:rPr>
                <w:rFonts w:ascii="Times New Roman" w:hAnsi="Times New Roman"/>
                <w:sz w:val="24"/>
                <w:szCs w:val="24"/>
              </w:rPr>
            </w:pPr>
            <w:r w:rsidRPr="006D6BE3">
              <w:rPr>
                <w:rFonts w:ascii="Times New Roman" w:hAnsi="Times New Roman"/>
                <w:sz w:val="24"/>
                <w:szCs w:val="24"/>
              </w:rPr>
              <w:t>Hemp</w:t>
            </w:r>
          </w:p>
          <w:p w14:paraId="3047C112" w14:textId="77777777" w:rsidR="008C6A23" w:rsidRPr="006D6BE3" w:rsidRDefault="00000000">
            <w:pPr>
              <w:numPr>
                <w:ilvl w:val="2"/>
                <w:numId w:val="74"/>
              </w:numPr>
              <w:ind w:left="1291"/>
              <w:rPr>
                <w:rFonts w:ascii="Times New Roman" w:hAnsi="Times New Roman"/>
                <w:sz w:val="24"/>
                <w:szCs w:val="24"/>
              </w:rPr>
            </w:pPr>
            <w:r w:rsidRPr="006D6BE3">
              <w:rPr>
                <w:rFonts w:ascii="Times New Roman" w:hAnsi="Times New Roman"/>
                <w:sz w:val="24"/>
                <w:szCs w:val="24"/>
              </w:rPr>
              <w:t>Jointing paste</w:t>
            </w:r>
          </w:p>
          <w:p w14:paraId="4BC69466" w14:textId="77777777" w:rsidR="008C6A23" w:rsidRPr="006D6BE3" w:rsidRDefault="00000000">
            <w:pPr>
              <w:numPr>
                <w:ilvl w:val="2"/>
                <w:numId w:val="74"/>
              </w:numPr>
              <w:ind w:left="1291"/>
              <w:rPr>
                <w:rFonts w:ascii="Times New Roman" w:eastAsia="Times New Roman" w:hAnsi="Times New Roman"/>
                <w:bCs/>
                <w:iCs/>
                <w:sz w:val="24"/>
                <w:szCs w:val="24"/>
              </w:rPr>
            </w:pPr>
            <w:r w:rsidRPr="006D6BE3">
              <w:rPr>
                <w:rFonts w:ascii="Times New Roman" w:eastAsia="Times New Roman" w:hAnsi="Times New Roman"/>
                <w:bCs/>
                <w:iCs/>
                <w:sz w:val="24"/>
                <w:szCs w:val="24"/>
              </w:rPr>
              <w:t>Fittings</w:t>
            </w:r>
          </w:p>
          <w:p w14:paraId="1C37E420" w14:textId="77777777" w:rsidR="008C6A23" w:rsidRPr="006D6BE3" w:rsidRDefault="00000000">
            <w:pPr>
              <w:numPr>
                <w:ilvl w:val="1"/>
                <w:numId w:val="74"/>
              </w:numPr>
              <w:ind w:left="445"/>
              <w:rPr>
                <w:rFonts w:ascii="Times New Roman" w:hAnsi="Times New Roman"/>
                <w:sz w:val="24"/>
                <w:szCs w:val="24"/>
              </w:rPr>
            </w:pPr>
            <w:r w:rsidRPr="006D6BE3">
              <w:rPr>
                <w:rFonts w:ascii="Times New Roman" w:eastAsia="Times New Roman" w:hAnsi="Times New Roman"/>
                <w:sz w:val="24"/>
                <w:szCs w:val="24"/>
              </w:rPr>
              <w:t>Material schedule</w:t>
            </w:r>
          </w:p>
          <w:p w14:paraId="273755A6" w14:textId="77777777" w:rsidR="008C6A23" w:rsidRPr="006D6BE3" w:rsidRDefault="00000000">
            <w:pPr>
              <w:numPr>
                <w:ilvl w:val="1"/>
                <w:numId w:val="74"/>
              </w:numPr>
              <w:ind w:left="445"/>
              <w:rPr>
                <w:rFonts w:ascii="Times New Roman" w:eastAsia="Times New Roman" w:hAnsi="Times New Roman"/>
                <w:sz w:val="24"/>
                <w:szCs w:val="24"/>
              </w:rPr>
            </w:pPr>
            <w:r w:rsidRPr="006D6BE3">
              <w:rPr>
                <w:rFonts w:ascii="Times New Roman" w:eastAsia="Times New Roman" w:hAnsi="Times New Roman"/>
                <w:sz w:val="24"/>
                <w:szCs w:val="24"/>
              </w:rPr>
              <w:lastRenderedPageBreak/>
              <w:t>Materials quantification</w:t>
            </w:r>
          </w:p>
          <w:p w14:paraId="10DD99B9" w14:textId="77777777" w:rsidR="008C6A23" w:rsidRPr="006D6BE3" w:rsidRDefault="00000000">
            <w:pPr>
              <w:numPr>
                <w:ilvl w:val="1"/>
                <w:numId w:val="74"/>
              </w:numPr>
              <w:ind w:left="445"/>
              <w:rPr>
                <w:rFonts w:ascii="Times New Roman" w:hAnsi="Times New Roman"/>
                <w:sz w:val="24"/>
                <w:szCs w:val="24"/>
              </w:rPr>
            </w:pPr>
            <w:r w:rsidRPr="006D6BE3">
              <w:rPr>
                <w:rFonts w:ascii="Times New Roman" w:eastAsia="Times New Roman" w:hAnsi="Times New Roman"/>
                <w:sz w:val="24"/>
                <w:szCs w:val="24"/>
              </w:rPr>
              <w:t>Cost estimation</w:t>
            </w:r>
          </w:p>
        </w:tc>
        <w:tc>
          <w:tcPr>
            <w:tcW w:w="1262" w:type="pct"/>
            <w:tcBorders>
              <w:top w:val="single" w:sz="4" w:space="0" w:color="auto"/>
              <w:left w:val="single" w:sz="4" w:space="0" w:color="auto"/>
              <w:bottom w:val="single" w:sz="4" w:space="0" w:color="auto"/>
              <w:right w:val="single" w:sz="4" w:space="0" w:color="auto"/>
            </w:tcBorders>
          </w:tcPr>
          <w:p w14:paraId="205F0E93" w14:textId="77777777" w:rsidR="008C6A23" w:rsidRPr="006D6BE3" w:rsidRDefault="00000000">
            <w:pPr>
              <w:numPr>
                <w:ilvl w:val="0"/>
                <w:numId w:val="12"/>
              </w:numPr>
              <w:spacing w:after="0"/>
              <w:ind w:left="410"/>
              <w:rPr>
                <w:rFonts w:ascii="Times New Roman" w:hAnsi="Times New Roman"/>
                <w:sz w:val="24"/>
                <w:szCs w:val="24"/>
                <w:lang w:val="en-ZA"/>
              </w:rPr>
            </w:pPr>
            <w:r w:rsidRPr="006D6BE3">
              <w:rPr>
                <w:rFonts w:ascii="Times New Roman" w:hAnsi="Times New Roman"/>
                <w:sz w:val="24"/>
                <w:szCs w:val="24"/>
                <w:lang w:val="en-ZA"/>
              </w:rPr>
              <w:lastRenderedPageBreak/>
              <w:t>Written</w:t>
            </w:r>
          </w:p>
          <w:p w14:paraId="79BED200" w14:textId="77777777" w:rsidR="008C6A23" w:rsidRPr="006D6BE3" w:rsidRDefault="00000000">
            <w:pPr>
              <w:numPr>
                <w:ilvl w:val="0"/>
                <w:numId w:val="12"/>
              </w:numPr>
              <w:spacing w:after="0"/>
              <w:ind w:left="410"/>
              <w:rPr>
                <w:rFonts w:ascii="Times New Roman" w:hAnsi="Times New Roman"/>
                <w:sz w:val="24"/>
                <w:szCs w:val="24"/>
                <w:lang w:val="en-ZA"/>
              </w:rPr>
            </w:pPr>
            <w:r w:rsidRPr="006D6BE3">
              <w:rPr>
                <w:rFonts w:ascii="Times New Roman" w:hAnsi="Times New Roman"/>
                <w:sz w:val="24"/>
                <w:szCs w:val="24"/>
              </w:rPr>
              <w:t>Observation</w:t>
            </w:r>
          </w:p>
          <w:p w14:paraId="288B3779" w14:textId="77777777" w:rsidR="008C6A23" w:rsidRPr="006D6BE3" w:rsidRDefault="00000000">
            <w:pPr>
              <w:numPr>
                <w:ilvl w:val="0"/>
                <w:numId w:val="12"/>
              </w:numPr>
              <w:spacing w:after="0"/>
              <w:ind w:left="410"/>
              <w:rPr>
                <w:rFonts w:ascii="Times New Roman" w:hAnsi="Times New Roman"/>
                <w:sz w:val="24"/>
                <w:szCs w:val="24"/>
                <w:lang w:val="en-ZA"/>
              </w:rPr>
            </w:pPr>
            <w:r w:rsidRPr="006D6BE3">
              <w:rPr>
                <w:rFonts w:ascii="Times New Roman" w:hAnsi="Times New Roman"/>
                <w:sz w:val="24"/>
                <w:szCs w:val="24"/>
                <w:lang w:val="en-ZA"/>
              </w:rPr>
              <w:t>Practical tests</w:t>
            </w:r>
          </w:p>
        </w:tc>
      </w:tr>
      <w:tr w:rsidR="008C6A23" w:rsidRPr="006D6BE3" w14:paraId="249BFACF" w14:textId="77777777">
        <w:trPr>
          <w:trHeight w:val="755"/>
        </w:trPr>
        <w:tc>
          <w:tcPr>
            <w:tcW w:w="1187" w:type="pct"/>
            <w:tcBorders>
              <w:top w:val="single" w:sz="4" w:space="0" w:color="auto"/>
              <w:left w:val="single" w:sz="4" w:space="0" w:color="auto"/>
              <w:bottom w:val="single" w:sz="4" w:space="0" w:color="auto"/>
              <w:right w:val="single" w:sz="4" w:space="0" w:color="auto"/>
            </w:tcBorders>
          </w:tcPr>
          <w:p w14:paraId="3105AAE8" w14:textId="77777777" w:rsidR="008C6A23" w:rsidRPr="006D6BE3" w:rsidRDefault="00000000">
            <w:pPr>
              <w:numPr>
                <w:ilvl w:val="0"/>
                <w:numId w:val="72"/>
              </w:numPr>
              <w:rPr>
                <w:rFonts w:ascii="Times New Roman" w:eastAsia="Times New Roman" w:hAnsi="Times New Roman"/>
                <w:sz w:val="24"/>
                <w:szCs w:val="24"/>
              </w:rPr>
            </w:pPr>
            <w:r w:rsidRPr="006D6BE3">
              <w:rPr>
                <w:rFonts w:ascii="Times New Roman" w:eastAsia="Times New Roman" w:hAnsi="Times New Roman"/>
                <w:sz w:val="24"/>
                <w:szCs w:val="24"/>
              </w:rPr>
              <w:t>Fix sanitary appliances.</w:t>
            </w:r>
          </w:p>
        </w:tc>
        <w:tc>
          <w:tcPr>
            <w:tcW w:w="2550" w:type="pct"/>
            <w:tcBorders>
              <w:top w:val="single" w:sz="4" w:space="0" w:color="auto"/>
              <w:left w:val="single" w:sz="4" w:space="0" w:color="auto"/>
              <w:bottom w:val="single" w:sz="4" w:space="0" w:color="auto"/>
              <w:right w:val="single" w:sz="4" w:space="0" w:color="auto"/>
            </w:tcBorders>
          </w:tcPr>
          <w:p w14:paraId="417A65D1" w14:textId="77777777" w:rsidR="008C6A23" w:rsidRPr="006D6BE3" w:rsidRDefault="00000000">
            <w:pPr>
              <w:numPr>
                <w:ilvl w:val="1"/>
                <w:numId w:val="75"/>
              </w:numPr>
              <w:tabs>
                <w:tab w:val="left" w:pos="445"/>
              </w:tabs>
              <w:spacing w:after="0"/>
              <w:ind w:left="161" w:hanging="77"/>
              <w:rPr>
                <w:rFonts w:ascii="Times New Roman" w:hAnsi="Times New Roman"/>
                <w:sz w:val="24"/>
                <w:szCs w:val="24"/>
              </w:rPr>
            </w:pPr>
            <w:r w:rsidRPr="006D6BE3">
              <w:rPr>
                <w:rFonts w:ascii="Times New Roman" w:eastAsia="Times New Roman" w:hAnsi="Times New Roman"/>
                <w:sz w:val="24"/>
                <w:szCs w:val="24"/>
              </w:rPr>
              <w:t xml:space="preserve">Personal Protective Equipment </w:t>
            </w:r>
          </w:p>
          <w:p w14:paraId="0FA0CD1C" w14:textId="77777777" w:rsidR="008C6A23" w:rsidRPr="006D6BE3" w:rsidRDefault="00000000">
            <w:pPr>
              <w:numPr>
                <w:ilvl w:val="1"/>
                <w:numId w:val="75"/>
              </w:numPr>
              <w:tabs>
                <w:tab w:val="left" w:pos="445"/>
              </w:tabs>
              <w:spacing w:after="0"/>
              <w:ind w:left="161" w:hanging="77"/>
              <w:rPr>
                <w:rFonts w:ascii="Times New Roman" w:hAnsi="Times New Roman"/>
                <w:sz w:val="24"/>
                <w:szCs w:val="24"/>
              </w:rPr>
            </w:pPr>
            <w:r w:rsidRPr="006D6BE3">
              <w:rPr>
                <w:rFonts w:ascii="Times New Roman" w:eastAsia="Times New Roman" w:hAnsi="Times New Roman"/>
                <w:sz w:val="24"/>
                <w:szCs w:val="24"/>
              </w:rPr>
              <w:t>Tools and equipment</w:t>
            </w:r>
          </w:p>
          <w:p w14:paraId="26E957E8"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Pipe wrench </w:t>
            </w:r>
          </w:p>
          <w:p w14:paraId="60DE239D"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Hacksaw </w:t>
            </w:r>
          </w:p>
          <w:p w14:paraId="4509310D"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Bench Vice</w:t>
            </w:r>
          </w:p>
          <w:p w14:paraId="0CAB9299"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Files </w:t>
            </w:r>
          </w:p>
          <w:p w14:paraId="2D23A703"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Screwdrivers </w:t>
            </w:r>
          </w:p>
          <w:p w14:paraId="4BCAF71B"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Portable drilling machine</w:t>
            </w:r>
          </w:p>
          <w:p w14:paraId="4476988E"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hammer </w:t>
            </w:r>
          </w:p>
          <w:p w14:paraId="14C75FF2"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Mason chisel </w:t>
            </w:r>
          </w:p>
          <w:p w14:paraId="3FB89105"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Basin spanner</w:t>
            </w:r>
          </w:p>
          <w:p w14:paraId="26A038F2"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Adjustable spanner</w:t>
            </w:r>
          </w:p>
          <w:p w14:paraId="6BB5645E"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Spirit level</w:t>
            </w:r>
          </w:p>
          <w:p w14:paraId="28D85CCA"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Tape measure</w:t>
            </w:r>
          </w:p>
          <w:p w14:paraId="0F6C87EE"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Silicon gun</w:t>
            </w:r>
          </w:p>
          <w:p w14:paraId="51A76112"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Heat gun</w:t>
            </w:r>
          </w:p>
          <w:p w14:paraId="1D43BE71" w14:textId="77777777" w:rsidR="008C6A23" w:rsidRPr="006D6BE3" w:rsidRDefault="00000000">
            <w:pPr>
              <w:numPr>
                <w:ilvl w:val="2"/>
                <w:numId w:val="75"/>
              </w:numPr>
              <w:spacing w:after="0"/>
              <w:ind w:left="1295"/>
              <w:rPr>
                <w:rFonts w:ascii="Times New Roman" w:eastAsia="Times New Roman" w:hAnsi="Times New Roman"/>
                <w:sz w:val="24"/>
                <w:szCs w:val="24"/>
              </w:rPr>
            </w:pPr>
            <w:r w:rsidRPr="006D6BE3">
              <w:rPr>
                <w:rFonts w:ascii="Times New Roman" w:eastAsia="Times New Roman" w:hAnsi="Times New Roman"/>
                <w:sz w:val="24"/>
                <w:szCs w:val="24"/>
              </w:rPr>
              <w:t xml:space="preserve">Trowel </w:t>
            </w:r>
          </w:p>
          <w:p w14:paraId="4AEDB2CB" w14:textId="77777777" w:rsidR="008C6A23" w:rsidRPr="006D6BE3" w:rsidRDefault="00000000">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Materials and supplies</w:t>
            </w:r>
          </w:p>
          <w:p w14:paraId="1BF0E300" w14:textId="1EE101E4" w:rsidR="008C6A23" w:rsidRPr="006D6BE3" w:rsidRDefault="00C44B7B">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 xml:space="preserve">Handling Sanitary appliances </w:t>
            </w:r>
          </w:p>
          <w:p w14:paraId="034134E5" w14:textId="77777777" w:rsidR="008C6A23" w:rsidRPr="006D6BE3" w:rsidRDefault="00000000">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Fixing sanitary appliances</w:t>
            </w:r>
          </w:p>
          <w:p w14:paraId="7796EA03" w14:textId="77777777" w:rsidR="008C6A23" w:rsidRPr="006D6BE3" w:rsidRDefault="00000000">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Faults</w:t>
            </w:r>
          </w:p>
          <w:p w14:paraId="739C7777" w14:textId="77777777" w:rsidR="008C6A23" w:rsidRPr="006D6BE3" w:rsidRDefault="00000000">
            <w:pPr>
              <w:numPr>
                <w:ilvl w:val="2"/>
                <w:numId w:val="75"/>
              </w:numPr>
              <w:ind w:left="1295" w:hanging="709"/>
              <w:rPr>
                <w:rFonts w:ascii="Times New Roman" w:eastAsia="Times New Roman" w:hAnsi="Times New Roman"/>
                <w:bCs/>
                <w:iCs/>
                <w:sz w:val="24"/>
                <w:szCs w:val="24"/>
              </w:rPr>
            </w:pPr>
            <w:r w:rsidRPr="006D6BE3">
              <w:rPr>
                <w:rFonts w:ascii="Times New Roman" w:eastAsia="Times New Roman" w:hAnsi="Times New Roman"/>
                <w:bCs/>
                <w:iCs/>
                <w:sz w:val="24"/>
                <w:szCs w:val="24"/>
              </w:rPr>
              <w:t>Leakages</w:t>
            </w:r>
          </w:p>
          <w:p w14:paraId="54A0033F" w14:textId="77777777" w:rsidR="008C6A23" w:rsidRPr="006D6BE3" w:rsidRDefault="00000000">
            <w:pPr>
              <w:numPr>
                <w:ilvl w:val="2"/>
                <w:numId w:val="75"/>
              </w:numPr>
              <w:ind w:left="1295" w:hanging="709"/>
              <w:rPr>
                <w:rFonts w:ascii="Times New Roman" w:eastAsia="Times New Roman" w:hAnsi="Times New Roman"/>
                <w:bCs/>
                <w:iCs/>
                <w:sz w:val="24"/>
                <w:szCs w:val="24"/>
              </w:rPr>
            </w:pPr>
            <w:r w:rsidRPr="006D6BE3">
              <w:rPr>
                <w:rFonts w:ascii="Times New Roman" w:eastAsia="Times New Roman" w:hAnsi="Times New Roman"/>
                <w:bCs/>
                <w:iCs/>
                <w:sz w:val="24"/>
                <w:szCs w:val="24"/>
              </w:rPr>
              <w:t>Blockages</w:t>
            </w:r>
          </w:p>
          <w:p w14:paraId="19A95AD6" w14:textId="77777777" w:rsidR="008C6A23" w:rsidRPr="006D6BE3" w:rsidRDefault="00000000">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Sanitary appliances commissioning</w:t>
            </w:r>
          </w:p>
          <w:p w14:paraId="110E7A25" w14:textId="77777777" w:rsidR="008C6A23" w:rsidRPr="006D6BE3" w:rsidRDefault="00000000">
            <w:pPr>
              <w:numPr>
                <w:ilvl w:val="1"/>
                <w:numId w:val="75"/>
              </w:numPr>
              <w:tabs>
                <w:tab w:val="left" w:pos="445"/>
              </w:tabs>
              <w:spacing w:after="0"/>
              <w:ind w:left="161" w:hanging="77"/>
              <w:rPr>
                <w:rFonts w:ascii="Times New Roman" w:eastAsia="Times New Roman" w:hAnsi="Times New Roman"/>
                <w:sz w:val="24"/>
                <w:szCs w:val="24"/>
              </w:rPr>
            </w:pPr>
            <w:r w:rsidRPr="006D6BE3">
              <w:rPr>
                <w:rFonts w:ascii="Times New Roman" w:eastAsia="Times New Roman" w:hAnsi="Times New Roman"/>
                <w:sz w:val="24"/>
                <w:szCs w:val="24"/>
              </w:rPr>
              <w:t>Housekeeping</w:t>
            </w:r>
          </w:p>
        </w:tc>
        <w:tc>
          <w:tcPr>
            <w:tcW w:w="1262" w:type="pct"/>
            <w:tcBorders>
              <w:top w:val="single" w:sz="4" w:space="0" w:color="auto"/>
              <w:left w:val="single" w:sz="4" w:space="0" w:color="auto"/>
              <w:bottom w:val="single" w:sz="4" w:space="0" w:color="auto"/>
              <w:right w:val="single" w:sz="4" w:space="0" w:color="auto"/>
            </w:tcBorders>
          </w:tcPr>
          <w:p w14:paraId="73708BF8"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Written</w:t>
            </w:r>
          </w:p>
          <w:p w14:paraId="3FB6A194"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rPr>
              <w:t>Observation</w:t>
            </w:r>
          </w:p>
          <w:p w14:paraId="5C61879A" w14:textId="77777777" w:rsidR="008C6A23" w:rsidRPr="006D6BE3" w:rsidRDefault="00000000">
            <w:pPr>
              <w:numPr>
                <w:ilvl w:val="0"/>
                <w:numId w:val="12"/>
              </w:numPr>
              <w:spacing w:after="0"/>
              <w:ind w:left="410"/>
              <w:rPr>
                <w:rFonts w:ascii="Times New Roman" w:hAnsi="Times New Roman"/>
                <w:sz w:val="24"/>
                <w:szCs w:val="24"/>
              </w:rPr>
            </w:pPr>
            <w:r w:rsidRPr="006D6BE3">
              <w:rPr>
                <w:rFonts w:ascii="Times New Roman" w:hAnsi="Times New Roman"/>
                <w:sz w:val="24"/>
                <w:szCs w:val="24"/>
                <w:lang w:val="en-ZA"/>
              </w:rPr>
              <w:t>Practical tests</w:t>
            </w:r>
          </w:p>
        </w:tc>
      </w:tr>
    </w:tbl>
    <w:p w14:paraId="0EF1A534" w14:textId="77777777" w:rsidR="008C6A23" w:rsidRPr="006D6BE3" w:rsidRDefault="008C6A23">
      <w:pPr>
        <w:spacing w:after="0"/>
        <w:jc w:val="both"/>
        <w:rPr>
          <w:rFonts w:ascii="Times New Roman" w:hAnsi="Times New Roman"/>
          <w:b/>
          <w:sz w:val="24"/>
          <w:szCs w:val="24"/>
          <w:lang w:val="en-ZA"/>
        </w:rPr>
      </w:pPr>
    </w:p>
    <w:p w14:paraId="675B72BC" w14:textId="77777777" w:rsidR="008C6A23" w:rsidRPr="006D6BE3" w:rsidRDefault="00000000">
      <w:pPr>
        <w:spacing w:after="0"/>
        <w:jc w:val="both"/>
        <w:rPr>
          <w:rFonts w:ascii="Times New Roman" w:hAnsi="Times New Roman"/>
          <w:b/>
          <w:sz w:val="24"/>
          <w:szCs w:val="24"/>
          <w:lang w:val="en-ZA"/>
        </w:rPr>
      </w:pPr>
      <w:r w:rsidRPr="006D6BE3">
        <w:rPr>
          <w:rFonts w:ascii="Times New Roman" w:hAnsi="Times New Roman"/>
          <w:b/>
          <w:sz w:val="24"/>
          <w:szCs w:val="24"/>
          <w:lang w:val="en-ZA"/>
        </w:rPr>
        <w:t>Suggested Methods of Instruction</w:t>
      </w:r>
    </w:p>
    <w:p w14:paraId="3A4D9500"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Practical’s</w:t>
      </w:r>
    </w:p>
    <w:p w14:paraId="4D5A00C2" w14:textId="77777777" w:rsidR="008C6A23" w:rsidRPr="006D6BE3" w:rsidRDefault="00000000">
      <w:pPr>
        <w:numPr>
          <w:ilvl w:val="0"/>
          <w:numId w:val="18"/>
        </w:numPr>
        <w:spacing w:after="0"/>
        <w:rPr>
          <w:rFonts w:ascii="Times New Roman" w:hAnsi="Times New Roman"/>
          <w:sz w:val="24"/>
          <w:szCs w:val="24"/>
        </w:rPr>
      </w:pPr>
      <w:r w:rsidRPr="006D6BE3">
        <w:rPr>
          <w:rFonts w:ascii="Times New Roman" w:hAnsi="Times New Roman"/>
          <w:sz w:val="24"/>
          <w:szCs w:val="24"/>
        </w:rPr>
        <w:t>demonstration</w:t>
      </w:r>
    </w:p>
    <w:p w14:paraId="10DBF190"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Discussion</w:t>
      </w:r>
    </w:p>
    <w:p w14:paraId="60CEE80B"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Direct Instruction</w:t>
      </w:r>
    </w:p>
    <w:p w14:paraId="7CA8D9D1" w14:textId="77777777" w:rsidR="008C6A23" w:rsidRPr="006D6BE3" w:rsidRDefault="00000000">
      <w:pPr>
        <w:numPr>
          <w:ilvl w:val="0"/>
          <w:numId w:val="18"/>
        </w:numPr>
        <w:spacing w:after="0"/>
        <w:rPr>
          <w:rFonts w:ascii="Times New Roman" w:eastAsia="Times New Roman" w:hAnsi="Times New Roman"/>
          <w:sz w:val="24"/>
          <w:szCs w:val="24"/>
        </w:rPr>
      </w:pPr>
      <w:r w:rsidRPr="006D6BE3">
        <w:rPr>
          <w:rFonts w:ascii="Times New Roman" w:eastAsia="Times New Roman" w:hAnsi="Times New Roman"/>
          <w:sz w:val="24"/>
          <w:szCs w:val="24"/>
        </w:rPr>
        <w:t>Project</w:t>
      </w:r>
    </w:p>
    <w:p w14:paraId="74B90F5F" w14:textId="77777777" w:rsidR="008C6A23" w:rsidRPr="006D6BE3" w:rsidRDefault="008C6A23">
      <w:pPr>
        <w:spacing w:after="0"/>
        <w:rPr>
          <w:rFonts w:ascii="Times New Roman" w:eastAsia="Times New Roman" w:hAnsi="Times New Roman"/>
          <w:sz w:val="24"/>
          <w:szCs w:val="24"/>
        </w:rPr>
      </w:pPr>
    </w:p>
    <w:p w14:paraId="7A8FB7CE" w14:textId="77777777" w:rsidR="008C6A23" w:rsidRPr="006D6BE3" w:rsidRDefault="008C6A23">
      <w:pPr>
        <w:spacing w:after="0"/>
        <w:rPr>
          <w:rFonts w:ascii="Times New Roman" w:eastAsia="Times New Roman" w:hAnsi="Times New Roman"/>
          <w:sz w:val="24"/>
          <w:szCs w:val="24"/>
        </w:rPr>
      </w:pPr>
    </w:p>
    <w:p w14:paraId="768B4342" w14:textId="77777777" w:rsidR="008C6A23" w:rsidRPr="006D6BE3" w:rsidRDefault="008C6A23">
      <w:pPr>
        <w:spacing w:after="0"/>
        <w:rPr>
          <w:rFonts w:ascii="Times New Roman" w:eastAsia="Times New Roman" w:hAnsi="Times New Roman"/>
          <w:sz w:val="24"/>
          <w:szCs w:val="24"/>
        </w:rPr>
      </w:pPr>
    </w:p>
    <w:p w14:paraId="57A02AB2" w14:textId="77777777" w:rsidR="008C6A23" w:rsidRPr="006D6BE3" w:rsidRDefault="008C6A23">
      <w:pPr>
        <w:spacing w:after="0"/>
        <w:rPr>
          <w:rFonts w:ascii="Times New Roman" w:eastAsia="Times New Roman" w:hAnsi="Times New Roman"/>
          <w:sz w:val="24"/>
          <w:szCs w:val="24"/>
        </w:rPr>
      </w:pPr>
    </w:p>
    <w:p w14:paraId="3692C1E9" w14:textId="77777777" w:rsidR="008C6A23" w:rsidRPr="006D6BE3" w:rsidRDefault="008C6A23">
      <w:pPr>
        <w:spacing w:after="0"/>
        <w:rPr>
          <w:rFonts w:ascii="Times New Roman" w:eastAsia="Times New Roman" w:hAnsi="Times New Roman"/>
          <w:sz w:val="24"/>
          <w:szCs w:val="24"/>
        </w:rPr>
      </w:pPr>
    </w:p>
    <w:p w14:paraId="3725D9EB" w14:textId="77777777" w:rsidR="008C6A23" w:rsidRPr="006D6BE3" w:rsidRDefault="008C6A23">
      <w:pPr>
        <w:spacing w:after="0"/>
        <w:rPr>
          <w:rFonts w:ascii="Times New Roman" w:eastAsia="Times New Roman" w:hAnsi="Times New Roman"/>
          <w:sz w:val="24"/>
          <w:szCs w:val="24"/>
        </w:rPr>
      </w:pPr>
    </w:p>
    <w:p w14:paraId="4225D0C8" w14:textId="77777777" w:rsidR="008C6A23" w:rsidRPr="006D6BE3" w:rsidRDefault="008C6A23">
      <w:pPr>
        <w:spacing w:after="0"/>
        <w:ind w:left="720"/>
        <w:rPr>
          <w:rFonts w:ascii="Times New Roman" w:eastAsia="Times New Roman" w:hAnsi="Times New Roman"/>
          <w:sz w:val="24"/>
          <w:szCs w:val="24"/>
        </w:rPr>
      </w:pPr>
    </w:p>
    <w:p w14:paraId="3FC75C47" w14:textId="77777777" w:rsidR="008C6A23" w:rsidRPr="006D6BE3" w:rsidRDefault="00000000">
      <w:pPr>
        <w:rPr>
          <w:rFonts w:ascii="Times New Roman" w:hAnsi="Times New Roman"/>
          <w:b/>
          <w:sz w:val="24"/>
          <w:szCs w:val="24"/>
        </w:rPr>
      </w:pPr>
      <w:r w:rsidRPr="006D6BE3">
        <w:rPr>
          <w:rFonts w:ascii="Times New Roman" w:hAnsi="Times New Roman"/>
          <w:b/>
          <w:sz w:val="24"/>
          <w:szCs w:val="24"/>
        </w:rPr>
        <w:t>Recommended Resources for 25 trainees</w:t>
      </w:r>
    </w:p>
    <w:tbl>
      <w:tblPr>
        <w:tblpPr w:leftFromText="180" w:rightFromText="180" w:vertAnchor="text" w:horzAnchor="page" w:tblpX="1428" w:tblpY="419"/>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2"/>
        <w:gridCol w:w="3535"/>
        <w:gridCol w:w="1183"/>
        <w:gridCol w:w="2634"/>
      </w:tblGrid>
      <w:tr w:rsidR="008C6A23" w:rsidRPr="006D6BE3" w14:paraId="5E9389D4" w14:textId="77777777">
        <w:tc>
          <w:tcPr>
            <w:tcW w:w="770" w:type="dxa"/>
          </w:tcPr>
          <w:p w14:paraId="5E2BDE8B"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S/No.</w:t>
            </w:r>
          </w:p>
        </w:tc>
        <w:tc>
          <w:tcPr>
            <w:tcW w:w="2192" w:type="dxa"/>
          </w:tcPr>
          <w:p w14:paraId="540550AA"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Category</w:t>
            </w:r>
          </w:p>
        </w:tc>
        <w:tc>
          <w:tcPr>
            <w:tcW w:w="3535" w:type="dxa"/>
          </w:tcPr>
          <w:p w14:paraId="6AF45F40"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Resource Description/Specifications</w:t>
            </w:r>
          </w:p>
        </w:tc>
        <w:tc>
          <w:tcPr>
            <w:tcW w:w="1183" w:type="dxa"/>
          </w:tcPr>
          <w:p w14:paraId="3BF6FDC1" w14:textId="77777777" w:rsidR="008C6A23" w:rsidRPr="006D6BE3" w:rsidRDefault="00000000">
            <w:pPr>
              <w:spacing w:after="0" w:line="240" w:lineRule="auto"/>
              <w:jc w:val="center"/>
              <w:rPr>
                <w:rFonts w:ascii="Times New Roman" w:eastAsia="Times New Roman" w:hAnsi="Times New Roman"/>
                <w:b/>
                <w:bCs/>
                <w:sz w:val="24"/>
                <w:szCs w:val="24"/>
              </w:rPr>
            </w:pPr>
            <w:r w:rsidRPr="006D6BE3">
              <w:rPr>
                <w:rFonts w:ascii="Times New Roman" w:eastAsia="Times New Roman" w:hAnsi="Times New Roman"/>
                <w:b/>
                <w:bCs/>
                <w:sz w:val="24"/>
                <w:szCs w:val="24"/>
              </w:rPr>
              <w:t>Quantity</w:t>
            </w:r>
          </w:p>
        </w:tc>
        <w:tc>
          <w:tcPr>
            <w:tcW w:w="2634" w:type="dxa"/>
          </w:tcPr>
          <w:p w14:paraId="0D71B759" w14:textId="77777777" w:rsidR="008C6A23" w:rsidRPr="006D6BE3" w:rsidRDefault="00000000">
            <w:pPr>
              <w:spacing w:after="0" w:line="240" w:lineRule="auto"/>
              <w:jc w:val="center"/>
              <w:rPr>
                <w:rFonts w:ascii="Times New Roman" w:eastAsia="Times New Roman" w:hAnsi="Times New Roman"/>
                <w:b/>
                <w:bCs/>
                <w:sz w:val="24"/>
                <w:szCs w:val="24"/>
                <w:lang w:val="en-GB"/>
              </w:rPr>
            </w:pPr>
            <w:r w:rsidRPr="006D6BE3">
              <w:rPr>
                <w:rFonts w:ascii="Times New Roman" w:eastAsia="Times New Roman" w:hAnsi="Times New Roman"/>
                <w:b/>
                <w:bCs/>
                <w:sz w:val="24"/>
                <w:szCs w:val="24"/>
              </w:rPr>
              <w:t>Recommended Ratio</w:t>
            </w:r>
            <w:r w:rsidRPr="006D6BE3">
              <w:rPr>
                <w:rFonts w:ascii="Times New Roman" w:eastAsia="Times New Roman" w:hAnsi="Times New Roman"/>
                <w:b/>
                <w:bCs/>
                <w:sz w:val="24"/>
                <w:szCs w:val="24"/>
                <w:lang w:val="en-GB"/>
              </w:rPr>
              <w:t xml:space="preserve"> </w:t>
            </w:r>
            <w:r w:rsidRPr="006D6BE3">
              <w:rPr>
                <w:rFonts w:ascii="Times New Roman" w:eastAsia="Times New Roman" w:hAnsi="Times New Roman"/>
                <w:b/>
                <w:bCs/>
                <w:sz w:val="24"/>
                <w:szCs w:val="24"/>
              </w:rPr>
              <w:t>(</w:t>
            </w:r>
            <w:proofErr w:type="gramStart"/>
            <w:r w:rsidRPr="006D6BE3">
              <w:rPr>
                <w:rFonts w:ascii="Times New Roman" w:eastAsia="Times New Roman" w:hAnsi="Times New Roman"/>
                <w:b/>
                <w:bCs/>
                <w:sz w:val="24"/>
                <w:szCs w:val="24"/>
              </w:rPr>
              <w:t>Item</w:t>
            </w:r>
            <w:r w:rsidRPr="006D6BE3">
              <w:rPr>
                <w:rFonts w:ascii="Times New Roman" w:eastAsia="Times New Roman" w:hAnsi="Times New Roman"/>
                <w:b/>
                <w:bCs/>
                <w:sz w:val="24"/>
                <w:szCs w:val="24"/>
                <w:lang w:val="en-GB"/>
              </w:rPr>
              <w:t>:Trainee</w:t>
            </w:r>
            <w:proofErr w:type="gramEnd"/>
            <w:r w:rsidRPr="006D6BE3">
              <w:rPr>
                <w:rFonts w:ascii="Times New Roman" w:eastAsia="Times New Roman" w:hAnsi="Times New Roman"/>
                <w:b/>
                <w:bCs/>
                <w:sz w:val="24"/>
                <w:szCs w:val="24"/>
              </w:rPr>
              <w:t>)</w:t>
            </w:r>
          </w:p>
        </w:tc>
      </w:tr>
      <w:tr w:rsidR="008C6A23" w:rsidRPr="006D6BE3" w14:paraId="4732EF54" w14:textId="77777777">
        <w:trPr>
          <w:trHeight w:val="755"/>
        </w:trPr>
        <w:tc>
          <w:tcPr>
            <w:tcW w:w="770" w:type="dxa"/>
          </w:tcPr>
          <w:p w14:paraId="5D1B623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1</w:t>
            </w:r>
          </w:p>
        </w:tc>
        <w:tc>
          <w:tcPr>
            <w:tcW w:w="2192" w:type="dxa"/>
          </w:tcPr>
          <w:p w14:paraId="7E935D1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 xml:space="preserve">Tools and Equipment </w:t>
            </w:r>
          </w:p>
          <w:p w14:paraId="7666893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6AB627E"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07EE4F52"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5C65C492"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4B44AD25" w14:textId="77777777">
        <w:trPr>
          <w:trHeight w:val="452"/>
        </w:trPr>
        <w:tc>
          <w:tcPr>
            <w:tcW w:w="770" w:type="dxa"/>
          </w:tcPr>
          <w:p w14:paraId="08143EA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BB3B3E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8088F37"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wrench </w:t>
            </w:r>
          </w:p>
        </w:tc>
        <w:tc>
          <w:tcPr>
            <w:tcW w:w="1183" w:type="dxa"/>
          </w:tcPr>
          <w:p w14:paraId="4B6AE79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5F43E8B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3F1DD85" w14:textId="77777777">
        <w:tc>
          <w:tcPr>
            <w:tcW w:w="770" w:type="dxa"/>
          </w:tcPr>
          <w:p w14:paraId="24B3426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C073AB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C645B65"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cutter </w:t>
            </w:r>
          </w:p>
        </w:tc>
        <w:tc>
          <w:tcPr>
            <w:tcW w:w="1183" w:type="dxa"/>
          </w:tcPr>
          <w:p w14:paraId="0112EE2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4E4764C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0C2C4AC9" w14:textId="77777777">
        <w:tc>
          <w:tcPr>
            <w:tcW w:w="770" w:type="dxa"/>
          </w:tcPr>
          <w:p w14:paraId="10CBF13D"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AF2744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26457DC"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Hacksaw </w:t>
            </w:r>
          </w:p>
        </w:tc>
        <w:tc>
          <w:tcPr>
            <w:tcW w:w="1183" w:type="dxa"/>
          </w:tcPr>
          <w:p w14:paraId="1E8B5B1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6331E508"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EA5DAC6" w14:textId="77777777">
        <w:tc>
          <w:tcPr>
            <w:tcW w:w="770" w:type="dxa"/>
          </w:tcPr>
          <w:p w14:paraId="1A3DC38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E8403D0"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9932B9D"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Threading Equipment </w:t>
            </w:r>
          </w:p>
        </w:tc>
        <w:tc>
          <w:tcPr>
            <w:tcW w:w="1183" w:type="dxa"/>
          </w:tcPr>
          <w:p w14:paraId="5DFCF2D6"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4BFCDC8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0B14CFAF" w14:textId="77777777">
        <w:tc>
          <w:tcPr>
            <w:tcW w:w="770" w:type="dxa"/>
          </w:tcPr>
          <w:p w14:paraId="7BC6B7B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181F25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13BDDBC"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Vices</w:t>
            </w:r>
          </w:p>
        </w:tc>
        <w:tc>
          <w:tcPr>
            <w:tcW w:w="1183" w:type="dxa"/>
          </w:tcPr>
          <w:p w14:paraId="30B64A1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5C462C0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4352ECFB" w14:textId="77777777">
        <w:tc>
          <w:tcPr>
            <w:tcW w:w="770" w:type="dxa"/>
          </w:tcPr>
          <w:p w14:paraId="387021B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0C9A18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24769A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Taps </w:t>
            </w:r>
          </w:p>
        </w:tc>
        <w:tc>
          <w:tcPr>
            <w:tcW w:w="1183" w:type="dxa"/>
          </w:tcPr>
          <w:p w14:paraId="58ADE85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22B6366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6A241935" w14:textId="77777777">
        <w:tc>
          <w:tcPr>
            <w:tcW w:w="770" w:type="dxa"/>
          </w:tcPr>
          <w:p w14:paraId="5F5A3CE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3DFADC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71AA427"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Punch </w:t>
            </w:r>
          </w:p>
        </w:tc>
        <w:tc>
          <w:tcPr>
            <w:tcW w:w="1183" w:type="dxa"/>
          </w:tcPr>
          <w:p w14:paraId="3418457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222E6D4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1688331A" w14:textId="77777777">
        <w:tc>
          <w:tcPr>
            <w:tcW w:w="770" w:type="dxa"/>
          </w:tcPr>
          <w:p w14:paraId="05E7F83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F2A60C0"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7CE6884"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Files </w:t>
            </w:r>
          </w:p>
        </w:tc>
        <w:tc>
          <w:tcPr>
            <w:tcW w:w="1183" w:type="dxa"/>
          </w:tcPr>
          <w:p w14:paraId="148C3D5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31ACF1B"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7F704369" w14:textId="77777777">
        <w:tc>
          <w:tcPr>
            <w:tcW w:w="770" w:type="dxa"/>
          </w:tcPr>
          <w:p w14:paraId="021D1C54"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1D4789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F23FE6C"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Screwdrivers </w:t>
            </w:r>
          </w:p>
        </w:tc>
        <w:tc>
          <w:tcPr>
            <w:tcW w:w="1183" w:type="dxa"/>
          </w:tcPr>
          <w:p w14:paraId="62E4487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6ABD68F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2D04892B" w14:textId="77777777">
        <w:tc>
          <w:tcPr>
            <w:tcW w:w="770" w:type="dxa"/>
          </w:tcPr>
          <w:p w14:paraId="10D70D2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51F79B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38E1DD4"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Drill with various sizes of bits </w:t>
            </w:r>
          </w:p>
        </w:tc>
        <w:tc>
          <w:tcPr>
            <w:tcW w:w="1183" w:type="dxa"/>
          </w:tcPr>
          <w:p w14:paraId="3E1B238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322E15B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41D68CE2" w14:textId="77777777">
        <w:tc>
          <w:tcPr>
            <w:tcW w:w="770" w:type="dxa"/>
          </w:tcPr>
          <w:p w14:paraId="220EEF1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1F82A1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873862E"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Portable drill</w:t>
            </w:r>
          </w:p>
        </w:tc>
        <w:tc>
          <w:tcPr>
            <w:tcW w:w="1183" w:type="dxa"/>
          </w:tcPr>
          <w:p w14:paraId="22EF53A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5269D9D4"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7E4CD000" w14:textId="77777777">
        <w:tc>
          <w:tcPr>
            <w:tcW w:w="770" w:type="dxa"/>
          </w:tcPr>
          <w:p w14:paraId="5EE77F0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2015A4D"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8F23A9A"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lang w:eastAsia="zh-CN"/>
              </w:rPr>
              <w:t xml:space="preserve">Plumb bob </w:t>
            </w:r>
          </w:p>
        </w:tc>
        <w:tc>
          <w:tcPr>
            <w:tcW w:w="1183" w:type="dxa"/>
          </w:tcPr>
          <w:p w14:paraId="3FBEFEE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1D45153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4C817443" w14:textId="77777777">
        <w:tc>
          <w:tcPr>
            <w:tcW w:w="770" w:type="dxa"/>
          </w:tcPr>
          <w:p w14:paraId="63D48017"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A42E85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3D93B36"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lang w:val="en-GB"/>
              </w:rPr>
              <w:t>Measuring Tape</w:t>
            </w:r>
          </w:p>
        </w:tc>
        <w:tc>
          <w:tcPr>
            <w:tcW w:w="1183" w:type="dxa"/>
          </w:tcPr>
          <w:p w14:paraId="5FC15105"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164E14D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68F73BCD" w14:textId="77777777">
        <w:tc>
          <w:tcPr>
            <w:tcW w:w="770" w:type="dxa"/>
          </w:tcPr>
          <w:p w14:paraId="1D55FC1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06B5D33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874569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Mallet </w:t>
            </w:r>
          </w:p>
        </w:tc>
        <w:tc>
          <w:tcPr>
            <w:tcW w:w="1183" w:type="dxa"/>
          </w:tcPr>
          <w:p w14:paraId="722AE3D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72740BD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0F14F56F" w14:textId="77777777">
        <w:tc>
          <w:tcPr>
            <w:tcW w:w="770" w:type="dxa"/>
          </w:tcPr>
          <w:p w14:paraId="6FBE1BA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B38FE3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47D3E5B"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Ball </w:t>
            </w:r>
            <w:r w:rsidRPr="006D6BE3">
              <w:rPr>
                <w:rFonts w:eastAsia="Times New Roman"/>
                <w:szCs w:val="24"/>
                <w:lang w:val="en-GB"/>
              </w:rPr>
              <w:t>pen</w:t>
            </w:r>
            <w:r w:rsidRPr="006D6BE3">
              <w:rPr>
                <w:rFonts w:eastAsia="Times New Roman"/>
                <w:szCs w:val="24"/>
              </w:rPr>
              <w:t xml:space="preserve"> hammer </w:t>
            </w:r>
          </w:p>
        </w:tc>
        <w:tc>
          <w:tcPr>
            <w:tcW w:w="1183" w:type="dxa"/>
          </w:tcPr>
          <w:p w14:paraId="53CDC95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18B2668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16DE1620" w14:textId="77777777">
        <w:tc>
          <w:tcPr>
            <w:tcW w:w="770" w:type="dxa"/>
          </w:tcPr>
          <w:p w14:paraId="32185E5E"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BE91B15"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68C0D3C9"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Mason chisel </w:t>
            </w:r>
          </w:p>
        </w:tc>
        <w:tc>
          <w:tcPr>
            <w:tcW w:w="1183" w:type="dxa"/>
          </w:tcPr>
          <w:p w14:paraId="4889BA3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66BA5F1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62B1E69E" w14:textId="77777777">
        <w:tc>
          <w:tcPr>
            <w:tcW w:w="770" w:type="dxa"/>
          </w:tcPr>
          <w:p w14:paraId="6103824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EA9773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64E82BF"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PPR machine / Heat Fusion equipment </w:t>
            </w:r>
          </w:p>
        </w:tc>
        <w:tc>
          <w:tcPr>
            <w:tcW w:w="1183" w:type="dxa"/>
          </w:tcPr>
          <w:p w14:paraId="2CFA9B1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10</w:t>
            </w:r>
          </w:p>
        </w:tc>
        <w:tc>
          <w:tcPr>
            <w:tcW w:w="2634" w:type="dxa"/>
          </w:tcPr>
          <w:p w14:paraId="251CF363"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1:2.5</w:t>
            </w:r>
          </w:p>
        </w:tc>
      </w:tr>
      <w:tr w:rsidR="008C6A23" w:rsidRPr="006D6BE3" w14:paraId="6F3F60FF" w14:textId="77777777">
        <w:tc>
          <w:tcPr>
            <w:tcW w:w="770" w:type="dxa"/>
          </w:tcPr>
          <w:p w14:paraId="5DE92A71"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50E123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7DE51D4"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 bender </w:t>
            </w:r>
          </w:p>
        </w:tc>
        <w:tc>
          <w:tcPr>
            <w:tcW w:w="1183" w:type="dxa"/>
          </w:tcPr>
          <w:p w14:paraId="46F5F72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5</w:t>
            </w:r>
          </w:p>
        </w:tc>
        <w:tc>
          <w:tcPr>
            <w:tcW w:w="2634" w:type="dxa"/>
          </w:tcPr>
          <w:p w14:paraId="651845E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1:5</w:t>
            </w:r>
          </w:p>
        </w:tc>
      </w:tr>
      <w:tr w:rsidR="008C6A23" w:rsidRPr="006D6BE3" w14:paraId="0C10913C" w14:textId="77777777">
        <w:tc>
          <w:tcPr>
            <w:tcW w:w="770" w:type="dxa"/>
          </w:tcPr>
          <w:p w14:paraId="6D7916E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970E7A6"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B73A0A6"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Trowel </w:t>
            </w:r>
          </w:p>
        </w:tc>
        <w:tc>
          <w:tcPr>
            <w:tcW w:w="1183" w:type="dxa"/>
          </w:tcPr>
          <w:p w14:paraId="7DE6D5DF"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25</w:t>
            </w:r>
          </w:p>
        </w:tc>
        <w:tc>
          <w:tcPr>
            <w:tcW w:w="2634" w:type="dxa"/>
          </w:tcPr>
          <w:p w14:paraId="1BA7B67D"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47D82A94" w14:textId="77777777">
        <w:tc>
          <w:tcPr>
            <w:tcW w:w="770" w:type="dxa"/>
          </w:tcPr>
          <w:p w14:paraId="72A06AA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2</w:t>
            </w:r>
          </w:p>
        </w:tc>
        <w:tc>
          <w:tcPr>
            <w:tcW w:w="2192" w:type="dxa"/>
          </w:tcPr>
          <w:p w14:paraId="0F27BFC4"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rPr>
              <w:t>Supplies and Materials</w:t>
            </w:r>
          </w:p>
        </w:tc>
        <w:tc>
          <w:tcPr>
            <w:tcW w:w="3535" w:type="dxa"/>
          </w:tcPr>
          <w:p w14:paraId="02F47FE0" w14:textId="77777777" w:rsidR="008C6A23" w:rsidRPr="006D6BE3" w:rsidRDefault="008C6A23">
            <w:pPr>
              <w:spacing w:after="0" w:line="240" w:lineRule="auto"/>
              <w:rPr>
                <w:rFonts w:ascii="Times New Roman" w:eastAsia="Times New Roman" w:hAnsi="Times New Roman"/>
                <w:sz w:val="24"/>
                <w:szCs w:val="24"/>
              </w:rPr>
            </w:pPr>
          </w:p>
        </w:tc>
        <w:tc>
          <w:tcPr>
            <w:tcW w:w="1183" w:type="dxa"/>
          </w:tcPr>
          <w:p w14:paraId="78DA544B" w14:textId="77777777" w:rsidR="008C6A23" w:rsidRPr="006D6BE3" w:rsidRDefault="008C6A23">
            <w:pPr>
              <w:spacing w:after="0" w:line="240" w:lineRule="auto"/>
              <w:rPr>
                <w:rFonts w:ascii="Times New Roman" w:eastAsia="Times New Roman" w:hAnsi="Times New Roman"/>
                <w:sz w:val="24"/>
                <w:szCs w:val="24"/>
              </w:rPr>
            </w:pPr>
          </w:p>
        </w:tc>
        <w:tc>
          <w:tcPr>
            <w:tcW w:w="2634" w:type="dxa"/>
          </w:tcPr>
          <w:p w14:paraId="6AE0A99F" w14:textId="77777777" w:rsidR="008C6A23" w:rsidRPr="006D6BE3" w:rsidRDefault="008C6A23">
            <w:pPr>
              <w:spacing w:after="0" w:line="240" w:lineRule="auto"/>
              <w:rPr>
                <w:rFonts w:ascii="Times New Roman" w:eastAsia="Times New Roman" w:hAnsi="Times New Roman"/>
                <w:sz w:val="24"/>
                <w:szCs w:val="24"/>
              </w:rPr>
            </w:pPr>
          </w:p>
        </w:tc>
      </w:tr>
      <w:tr w:rsidR="008C6A23" w:rsidRPr="006D6BE3" w14:paraId="31A8D782" w14:textId="77777777">
        <w:tc>
          <w:tcPr>
            <w:tcW w:w="770" w:type="dxa"/>
          </w:tcPr>
          <w:p w14:paraId="4AE6464F"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F2416AB"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6869363"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bCs/>
                <w:szCs w:val="24"/>
              </w:rPr>
              <w:t xml:space="preserve">Screws </w:t>
            </w:r>
          </w:p>
        </w:tc>
        <w:tc>
          <w:tcPr>
            <w:tcW w:w="1183" w:type="dxa"/>
          </w:tcPr>
          <w:p w14:paraId="13D0FAC9"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53319EE0"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17AE3398" w14:textId="77777777">
        <w:tc>
          <w:tcPr>
            <w:tcW w:w="770" w:type="dxa"/>
          </w:tcPr>
          <w:p w14:paraId="356071C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FFA2ADF"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B4B9AB5"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Adhesives </w:t>
            </w:r>
          </w:p>
        </w:tc>
        <w:tc>
          <w:tcPr>
            <w:tcW w:w="1183" w:type="dxa"/>
          </w:tcPr>
          <w:p w14:paraId="2E7AE899"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3C39FD1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E021AE3" w14:textId="77777777">
        <w:tc>
          <w:tcPr>
            <w:tcW w:w="770" w:type="dxa"/>
          </w:tcPr>
          <w:p w14:paraId="10FE0D7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D572707"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3813C78"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Cement </w:t>
            </w:r>
          </w:p>
        </w:tc>
        <w:tc>
          <w:tcPr>
            <w:tcW w:w="1183" w:type="dxa"/>
          </w:tcPr>
          <w:p w14:paraId="5FF9840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024C23B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610F940" w14:textId="77777777">
        <w:tc>
          <w:tcPr>
            <w:tcW w:w="770" w:type="dxa"/>
          </w:tcPr>
          <w:p w14:paraId="71CE4B4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122B11A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1951F1E4"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Sand </w:t>
            </w:r>
          </w:p>
        </w:tc>
        <w:tc>
          <w:tcPr>
            <w:tcW w:w="1183" w:type="dxa"/>
          </w:tcPr>
          <w:p w14:paraId="77B97BB6"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21CBE4B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306F2074" w14:textId="77777777">
        <w:tc>
          <w:tcPr>
            <w:tcW w:w="770" w:type="dxa"/>
          </w:tcPr>
          <w:p w14:paraId="7436C066"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737FF313"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E9D2102"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Pipes </w:t>
            </w:r>
          </w:p>
        </w:tc>
        <w:tc>
          <w:tcPr>
            <w:tcW w:w="1183" w:type="dxa"/>
          </w:tcPr>
          <w:p w14:paraId="3D07FC0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765B87A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3668816" w14:textId="77777777">
        <w:tc>
          <w:tcPr>
            <w:tcW w:w="770" w:type="dxa"/>
          </w:tcPr>
          <w:p w14:paraId="323CCA7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612F5C1E"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70EDC988"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Traps </w:t>
            </w:r>
          </w:p>
        </w:tc>
        <w:tc>
          <w:tcPr>
            <w:tcW w:w="1183" w:type="dxa"/>
          </w:tcPr>
          <w:p w14:paraId="6D59500D"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1661076C"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E0DD58A" w14:textId="77777777">
        <w:tc>
          <w:tcPr>
            <w:tcW w:w="770" w:type="dxa"/>
          </w:tcPr>
          <w:p w14:paraId="2F7F8345"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49DBA849"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AD3D788"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 xml:space="preserve">Electric cables </w:t>
            </w:r>
          </w:p>
        </w:tc>
        <w:tc>
          <w:tcPr>
            <w:tcW w:w="1183" w:type="dxa"/>
          </w:tcPr>
          <w:p w14:paraId="7C003C2B"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30112D9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27CE48B6" w14:textId="77777777">
        <w:trPr>
          <w:trHeight w:val="90"/>
        </w:trPr>
        <w:tc>
          <w:tcPr>
            <w:tcW w:w="770" w:type="dxa"/>
          </w:tcPr>
          <w:p w14:paraId="13C5DC03"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8962081"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269BE4C" w14:textId="77777777" w:rsidR="008C6A23" w:rsidRPr="006D6BE3" w:rsidRDefault="00000000">
            <w:pPr>
              <w:pStyle w:val="ListParagraph"/>
              <w:numPr>
                <w:ilvl w:val="0"/>
                <w:numId w:val="69"/>
              </w:numPr>
              <w:spacing w:after="24" w:line="360" w:lineRule="auto"/>
              <w:rPr>
                <w:rFonts w:eastAsia="Times New Roman"/>
                <w:szCs w:val="24"/>
              </w:rPr>
            </w:pPr>
            <w:r w:rsidRPr="006D6BE3">
              <w:rPr>
                <w:rFonts w:eastAsia="Times New Roman"/>
                <w:szCs w:val="24"/>
              </w:rPr>
              <w:t>Caulking material</w:t>
            </w:r>
          </w:p>
        </w:tc>
        <w:tc>
          <w:tcPr>
            <w:tcW w:w="1183" w:type="dxa"/>
          </w:tcPr>
          <w:p w14:paraId="4DB61D62"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5E922625"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E373674" w14:textId="77777777">
        <w:tc>
          <w:tcPr>
            <w:tcW w:w="770" w:type="dxa"/>
          </w:tcPr>
          <w:p w14:paraId="2FC83DD8"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FF94523"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08DE1600"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Nuts</w:t>
            </w:r>
          </w:p>
        </w:tc>
        <w:tc>
          <w:tcPr>
            <w:tcW w:w="1183" w:type="dxa"/>
          </w:tcPr>
          <w:p w14:paraId="4AFEC003"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2A190DE8"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6DC776ED" w14:textId="77777777">
        <w:tc>
          <w:tcPr>
            <w:tcW w:w="770" w:type="dxa"/>
          </w:tcPr>
          <w:p w14:paraId="4730CA5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35CE7EE3"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DE68ECD"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Cisterns</w:t>
            </w:r>
          </w:p>
        </w:tc>
        <w:tc>
          <w:tcPr>
            <w:tcW w:w="1183" w:type="dxa"/>
          </w:tcPr>
          <w:p w14:paraId="21011B20"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427A6D7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1DBAA252" w14:textId="77777777">
        <w:trPr>
          <w:trHeight w:val="90"/>
        </w:trPr>
        <w:tc>
          <w:tcPr>
            <w:tcW w:w="770" w:type="dxa"/>
          </w:tcPr>
          <w:p w14:paraId="182A617A"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CEA571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351B0789" w14:textId="77777777" w:rsidR="008C6A23" w:rsidRPr="006D6BE3" w:rsidRDefault="00000000">
            <w:pPr>
              <w:spacing w:after="24" w:line="360" w:lineRule="auto"/>
              <w:ind w:firstLineChars="150" w:firstLine="36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Valves</w:t>
            </w:r>
          </w:p>
        </w:tc>
        <w:tc>
          <w:tcPr>
            <w:tcW w:w="1183" w:type="dxa"/>
          </w:tcPr>
          <w:p w14:paraId="68FCDCDF"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As Required</w:t>
            </w:r>
          </w:p>
        </w:tc>
        <w:tc>
          <w:tcPr>
            <w:tcW w:w="2634" w:type="dxa"/>
          </w:tcPr>
          <w:p w14:paraId="47B24981" w14:textId="77777777" w:rsidR="008C6A23" w:rsidRPr="006D6BE3" w:rsidRDefault="00000000">
            <w:pPr>
              <w:spacing w:after="0" w:line="240" w:lineRule="auto"/>
              <w:rPr>
                <w:rFonts w:ascii="Times New Roman" w:eastAsia="Times New Roman" w:hAnsi="Times New Roman"/>
                <w:sz w:val="24"/>
                <w:szCs w:val="24"/>
              </w:rPr>
            </w:pPr>
            <w:r w:rsidRPr="006D6BE3">
              <w:rPr>
                <w:rFonts w:ascii="Times New Roman" w:eastAsia="Times New Roman" w:hAnsi="Times New Roman"/>
                <w:sz w:val="24"/>
                <w:szCs w:val="24"/>
                <w:lang w:val="en-GB"/>
              </w:rPr>
              <w:t>1:1</w:t>
            </w:r>
          </w:p>
        </w:tc>
      </w:tr>
      <w:tr w:rsidR="008C6A23" w:rsidRPr="006D6BE3" w14:paraId="06C6B0FE" w14:textId="77777777">
        <w:tc>
          <w:tcPr>
            <w:tcW w:w="770" w:type="dxa"/>
          </w:tcPr>
          <w:p w14:paraId="1BF1F012"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2B939292"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576AAF13" w14:textId="77777777" w:rsidR="008C6A23" w:rsidRPr="006D6BE3" w:rsidRDefault="00000000">
            <w:pPr>
              <w:spacing w:after="24" w:line="360" w:lineRule="auto"/>
              <w:ind w:firstLineChars="100" w:firstLine="240"/>
              <w:rPr>
                <w:rFonts w:ascii="Times New Roman" w:eastAsia="Times New Roman" w:hAnsi="Times New Roman"/>
                <w:sz w:val="24"/>
                <w:szCs w:val="24"/>
              </w:rPr>
            </w:pPr>
            <w:r w:rsidRPr="006D6BE3">
              <w:rPr>
                <w:rFonts w:ascii="Times New Roman" w:eastAsia="Times New Roman" w:hAnsi="Times New Roman"/>
                <w:sz w:val="24"/>
                <w:szCs w:val="24"/>
                <w:lang w:val="en-GB"/>
              </w:rPr>
              <w:t xml:space="preserve">-  </w:t>
            </w:r>
            <w:r w:rsidRPr="006D6BE3">
              <w:rPr>
                <w:rFonts w:ascii="Times New Roman" w:eastAsia="Times New Roman" w:hAnsi="Times New Roman"/>
                <w:sz w:val="24"/>
                <w:szCs w:val="24"/>
              </w:rPr>
              <w:t>Sealant</w:t>
            </w:r>
          </w:p>
        </w:tc>
        <w:tc>
          <w:tcPr>
            <w:tcW w:w="1183" w:type="dxa"/>
          </w:tcPr>
          <w:p w14:paraId="32CB430C"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3AD7E05A"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6B7A032" w14:textId="77777777">
        <w:tc>
          <w:tcPr>
            <w:tcW w:w="770" w:type="dxa"/>
          </w:tcPr>
          <w:p w14:paraId="0F80C104"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9796788"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2185A546" w14:textId="77777777" w:rsidR="008C6A23" w:rsidRPr="006D6BE3" w:rsidRDefault="00000000">
            <w:pPr>
              <w:spacing w:after="17" w:line="360" w:lineRule="auto"/>
              <w:ind w:firstLineChars="100" w:firstLine="240"/>
              <w:contextualSpacing/>
              <w:rPr>
                <w:rFonts w:ascii="Times New Roman" w:eastAsia="Times New Roman" w:hAnsi="Times New Roman"/>
                <w:sz w:val="24"/>
                <w:szCs w:val="24"/>
                <w:lang w:val="en-GB"/>
              </w:rPr>
            </w:pPr>
            <w:r w:rsidRPr="006D6BE3">
              <w:rPr>
                <w:rFonts w:ascii="Times New Roman" w:eastAsia="Times New Roman" w:hAnsi="Times New Roman"/>
                <w:sz w:val="24"/>
                <w:szCs w:val="24"/>
                <w:lang w:val="en-GB" w:eastAsia="zh-CN"/>
              </w:rPr>
              <w:t xml:space="preserve">- </w:t>
            </w:r>
            <w:r w:rsidRPr="006D6BE3">
              <w:rPr>
                <w:rFonts w:ascii="Times New Roman" w:eastAsia="Times New Roman" w:hAnsi="Times New Roman"/>
                <w:sz w:val="24"/>
                <w:szCs w:val="24"/>
                <w:lang w:eastAsia="zh-CN"/>
              </w:rPr>
              <w:t>Sanitary appliances</w:t>
            </w:r>
          </w:p>
        </w:tc>
        <w:tc>
          <w:tcPr>
            <w:tcW w:w="1183" w:type="dxa"/>
          </w:tcPr>
          <w:p w14:paraId="1F22323E"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7DEE36C2"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1:1</w:t>
            </w:r>
          </w:p>
        </w:tc>
      </w:tr>
      <w:tr w:rsidR="008C6A23" w:rsidRPr="006D6BE3" w14:paraId="3847CA2A" w14:textId="77777777">
        <w:tc>
          <w:tcPr>
            <w:tcW w:w="770" w:type="dxa"/>
          </w:tcPr>
          <w:p w14:paraId="3D897169" w14:textId="77777777" w:rsidR="008C6A23" w:rsidRPr="006D6BE3" w:rsidRDefault="008C6A23">
            <w:pPr>
              <w:spacing w:after="0" w:line="240" w:lineRule="auto"/>
              <w:rPr>
                <w:rFonts w:ascii="Times New Roman" w:eastAsia="Times New Roman" w:hAnsi="Times New Roman"/>
                <w:sz w:val="24"/>
                <w:szCs w:val="24"/>
              </w:rPr>
            </w:pPr>
          </w:p>
        </w:tc>
        <w:tc>
          <w:tcPr>
            <w:tcW w:w="2192" w:type="dxa"/>
          </w:tcPr>
          <w:p w14:paraId="5CD09B6A" w14:textId="77777777" w:rsidR="008C6A23" w:rsidRPr="006D6BE3" w:rsidRDefault="008C6A23">
            <w:pPr>
              <w:spacing w:after="0" w:line="240" w:lineRule="auto"/>
              <w:rPr>
                <w:rFonts w:ascii="Times New Roman" w:eastAsia="Times New Roman" w:hAnsi="Times New Roman"/>
                <w:sz w:val="24"/>
                <w:szCs w:val="24"/>
              </w:rPr>
            </w:pPr>
          </w:p>
        </w:tc>
        <w:tc>
          <w:tcPr>
            <w:tcW w:w="3535" w:type="dxa"/>
          </w:tcPr>
          <w:p w14:paraId="49E71C48" w14:textId="77777777" w:rsidR="008C6A23" w:rsidRPr="006D6BE3" w:rsidRDefault="00000000">
            <w:pPr>
              <w:spacing w:after="24" w:line="360" w:lineRule="auto"/>
              <w:ind w:firstLineChars="100" w:firstLine="240"/>
              <w:rPr>
                <w:rFonts w:ascii="Times New Roman" w:eastAsia="Times New Roman" w:hAnsi="Times New Roman"/>
                <w:sz w:val="24"/>
                <w:szCs w:val="24"/>
                <w:lang w:val="en-GB"/>
              </w:rPr>
            </w:pPr>
            <w:r w:rsidRPr="006D6BE3">
              <w:rPr>
                <w:rFonts w:ascii="Times New Roman" w:eastAsia="Times New Roman" w:hAnsi="Times New Roman"/>
                <w:sz w:val="24"/>
                <w:szCs w:val="24"/>
                <w:lang w:val="en-GB" w:eastAsia="zh-CN"/>
              </w:rPr>
              <w:t xml:space="preserve">- </w:t>
            </w:r>
            <w:r w:rsidRPr="006D6BE3">
              <w:rPr>
                <w:rFonts w:ascii="Times New Roman" w:eastAsia="Times New Roman" w:hAnsi="Times New Roman"/>
                <w:sz w:val="24"/>
                <w:szCs w:val="24"/>
                <w:lang w:eastAsia="zh-CN"/>
              </w:rPr>
              <w:t>Fasteners</w:t>
            </w:r>
          </w:p>
        </w:tc>
        <w:tc>
          <w:tcPr>
            <w:tcW w:w="1183" w:type="dxa"/>
          </w:tcPr>
          <w:p w14:paraId="4234C9C7" w14:textId="77777777" w:rsidR="008C6A23" w:rsidRPr="006D6BE3" w:rsidRDefault="00000000">
            <w:pPr>
              <w:spacing w:after="0" w:line="240" w:lineRule="auto"/>
              <w:rPr>
                <w:rFonts w:ascii="Times New Roman" w:eastAsia="Times New Roman" w:hAnsi="Times New Roman"/>
                <w:sz w:val="24"/>
                <w:szCs w:val="24"/>
                <w:lang w:val="en-GB"/>
              </w:rPr>
            </w:pPr>
            <w:r w:rsidRPr="006D6BE3">
              <w:rPr>
                <w:rFonts w:ascii="Times New Roman" w:eastAsia="Times New Roman" w:hAnsi="Times New Roman"/>
                <w:sz w:val="24"/>
                <w:szCs w:val="24"/>
                <w:lang w:val="en-GB"/>
              </w:rPr>
              <w:t>As Required</w:t>
            </w:r>
          </w:p>
        </w:tc>
        <w:tc>
          <w:tcPr>
            <w:tcW w:w="2634" w:type="dxa"/>
          </w:tcPr>
          <w:p w14:paraId="7E2DA60A" w14:textId="77777777" w:rsidR="008C6A23" w:rsidRPr="006D6BE3" w:rsidRDefault="00000000">
            <w:pPr>
              <w:spacing w:after="0" w:line="240" w:lineRule="auto"/>
              <w:rPr>
                <w:rFonts w:ascii="Times New Roman" w:eastAsia="Times New Roman" w:hAnsi="Times New Roman"/>
                <w:b/>
                <w:bCs/>
                <w:sz w:val="24"/>
                <w:szCs w:val="24"/>
                <w:lang w:val="en-GB"/>
              </w:rPr>
            </w:pPr>
            <w:r w:rsidRPr="006D6BE3">
              <w:rPr>
                <w:rFonts w:ascii="Times New Roman" w:eastAsia="Times New Roman" w:hAnsi="Times New Roman"/>
                <w:sz w:val="24"/>
                <w:szCs w:val="24"/>
                <w:lang w:val="en-GB"/>
              </w:rPr>
              <w:t>1:1</w:t>
            </w:r>
          </w:p>
        </w:tc>
      </w:tr>
    </w:tbl>
    <w:p w14:paraId="352382E7" w14:textId="77777777" w:rsidR="008C6A23" w:rsidRPr="006D6BE3" w:rsidRDefault="008C6A23">
      <w:pPr>
        <w:rPr>
          <w:rFonts w:ascii="Times New Roman" w:hAnsi="Times New Roman"/>
          <w:sz w:val="24"/>
          <w:szCs w:val="24"/>
        </w:rPr>
      </w:pPr>
    </w:p>
    <w:sectPr w:rsidR="008C6A23" w:rsidRPr="006D6BE3">
      <w:footerReference w:type="defaul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DA589" w14:textId="77777777" w:rsidR="00F46146" w:rsidRDefault="00F46146">
      <w:pPr>
        <w:spacing w:line="240" w:lineRule="auto"/>
      </w:pPr>
      <w:r>
        <w:separator/>
      </w:r>
    </w:p>
  </w:endnote>
  <w:endnote w:type="continuationSeparator" w:id="0">
    <w:p w14:paraId="2ABB2D24" w14:textId="77777777" w:rsidR="00F46146" w:rsidRDefault="00F46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0C007" w14:textId="77777777" w:rsidR="008C6A23" w:rsidRDefault="008C6A23">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8C6A23" w14:paraId="5C6FEB91" w14:textId="77777777">
      <w:trPr>
        <w:trHeight w:val="115"/>
        <w:jc w:val="center"/>
      </w:trPr>
      <w:tc>
        <w:tcPr>
          <w:tcW w:w="4686" w:type="dxa"/>
          <w:tcBorders>
            <w:top w:val="nil"/>
            <w:left w:val="nil"/>
            <w:bottom w:val="nil"/>
            <w:right w:val="nil"/>
          </w:tcBorders>
          <w:shd w:val="clear" w:color="auto" w:fill="156082"/>
          <w:tcMar>
            <w:top w:w="0" w:type="dxa"/>
            <w:left w:w="115" w:type="dxa"/>
            <w:bottom w:w="0" w:type="dxa"/>
            <w:right w:w="115" w:type="dxa"/>
          </w:tcMar>
        </w:tcPr>
        <w:p w14:paraId="01D4D159" w14:textId="77777777" w:rsidR="008C6A23" w:rsidRDefault="008C6A23">
          <w:pPr>
            <w:pStyle w:val="Footer"/>
            <w:rPr>
              <w:caps/>
              <w:sz w:val="18"/>
              <w:lang w:val="en-US"/>
            </w:rPr>
          </w:pPr>
        </w:p>
      </w:tc>
    </w:tr>
    <w:tr w:rsidR="008C6A23" w14:paraId="252333CF" w14:textId="77777777">
      <w:trPr>
        <w:jc w:val="center"/>
      </w:trPr>
      <w:tc>
        <w:tcPr>
          <w:tcW w:w="4686" w:type="dxa"/>
          <w:tcBorders>
            <w:top w:val="nil"/>
            <w:left w:val="nil"/>
            <w:bottom w:val="nil"/>
            <w:right w:val="nil"/>
          </w:tcBorders>
          <w:vAlign w:val="center"/>
        </w:tcPr>
        <w:sdt>
          <w:sdtPr>
            <w:rPr>
              <w:caps/>
              <w:sz w:val="18"/>
              <w:lang w:val="en-US"/>
            </w:rPr>
            <w:alias w:val="Author"/>
            <w:id w:val="-311867922"/>
            <w:text/>
          </w:sdtPr>
          <w:sdtContent>
            <w:p w14:paraId="4CAD0846" w14:textId="77777777" w:rsidR="008C6A23" w:rsidRDefault="00000000">
              <w:pPr>
                <w:pStyle w:val="Footer"/>
                <w:rPr>
                  <w:caps/>
                  <w:sz w:val="18"/>
                  <w:lang w:val="en-US"/>
                </w:rPr>
              </w:pPr>
              <w:r>
                <w:rPr>
                  <w:caps/>
                  <w:sz w:val="18"/>
                  <w:lang w:val="en-US"/>
                </w:rPr>
                <w:t>©QAI 2025</w:t>
              </w:r>
            </w:p>
          </w:sdtContent>
        </w:sdt>
      </w:tc>
    </w:tr>
  </w:tbl>
  <w:p w14:paraId="52873F86" w14:textId="77777777" w:rsidR="008C6A23" w:rsidRDefault="008C6A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70EE" w14:textId="77777777" w:rsidR="008C6A23" w:rsidRDefault="008C6A23">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662"/>
    </w:tblGrid>
    <w:tr w:rsidR="008C6A23" w14:paraId="3B1E855B" w14:textId="77777777">
      <w:trPr>
        <w:trHeight w:val="115"/>
        <w:jc w:val="center"/>
      </w:trPr>
      <w:tc>
        <w:tcPr>
          <w:tcW w:w="4686" w:type="dxa"/>
          <w:tcBorders>
            <w:top w:val="nil"/>
            <w:left w:val="nil"/>
            <w:bottom w:val="nil"/>
            <w:right w:val="nil"/>
          </w:tcBorders>
          <w:shd w:val="clear" w:color="auto" w:fill="156082"/>
          <w:tcMar>
            <w:top w:w="0" w:type="dxa"/>
            <w:left w:w="115" w:type="dxa"/>
            <w:bottom w:w="0" w:type="dxa"/>
            <w:right w:w="115" w:type="dxa"/>
          </w:tcMar>
        </w:tcPr>
        <w:p w14:paraId="623C3733" w14:textId="77777777" w:rsidR="008C6A23" w:rsidRDefault="008C6A23">
          <w:pPr>
            <w:pStyle w:val="Footer"/>
            <w:rPr>
              <w:caps/>
              <w:sz w:val="18"/>
              <w:lang w:val="en-US"/>
            </w:rPr>
          </w:pPr>
        </w:p>
      </w:tc>
    </w:tr>
    <w:tr w:rsidR="008C6A23" w14:paraId="0F806C30" w14:textId="77777777">
      <w:trPr>
        <w:jc w:val="center"/>
      </w:trPr>
      <w:tc>
        <w:tcPr>
          <w:tcW w:w="4686" w:type="dxa"/>
          <w:tcBorders>
            <w:top w:val="nil"/>
            <w:left w:val="nil"/>
            <w:bottom w:val="nil"/>
            <w:right w:val="nil"/>
          </w:tcBorders>
          <w:vAlign w:val="center"/>
        </w:tcPr>
        <w:sdt>
          <w:sdtPr>
            <w:rPr>
              <w:caps/>
              <w:sz w:val="18"/>
              <w:lang w:val="en-US"/>
            </w:rPr>
            <w:alias w:val="Author"/>
            <w:id w:val="374121275"/>
            <w:text/>
          </w:sdtPr>
          <w:sdtContent>
            <w:p w14:paraId="1CEEC821" w14:textId="77777777" w:rsidR="008C6A23" w:rsidRDefault="00000000">
              <w:pPr>
                <w:pStyle w:val="Footer"/>
                <w:rPr>
                  <w:caps/>
                  <w:sz w:val="18"/>
                  <w:lang w:val="en-US"/>
                </w:rPr>
              </w:pPr>
              <w:r>
                <w:rPr>
                  <w:caps/>
                  <w:sz w:val="18"/>
                  <w:lang w:val="en-US"/>
                </w:rPr>
                <w:t>©QAI 2025</w:t>
              </w:r>
            </w:p>
          </w:sdtContent>
        </w:sdt>
      </w:tc>
    </w:tr>
  </w:tbl>
  <w:p w14:paraId="4CC32AE1" w14:textId="77777777" w:rsidR="008C6A23" w:rsidRDefault="008C6A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12A10" w14:textId="77777777" w:rsidR="008C6A23" w:rsidRDefault="00000000">
    <w:pPr>
      <w:pStyle w:val="Footer"/>
      <w:ind w:left="0" w:firstLine="0"/>
    </w:pPr>
    <w:r>
      <w:fldChar w:fldCharType="begin"/>
    </w:r>
    <w:r>
      <w:instrText xml:space="preserve"> PAGE   \* MERGEFORMAT </w:instrText>
    </w:r>
    <w:r>
      <w:fldChar w:fldCharType="separate"/>
    </w:r>
    <w:r>
      <w:rPr>
        <w:lang w:val="en-US"/>
      </w:rPr>
      <w:t>61</w:t>
    </w:r>
    <w:r>
      <w:rPr>
        <w:lang w:val="en-US"/>
      </w:rPr>
      <w:fldChar w:fldCharType="end"/>
    </w:r>
  </w:p>
  <w:p w14:paraId="17375B4B" w14:textId="77777777" w:rsidR="008C6A23" w:rsidRDefault="008C6A2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6DBF9" w14:textId="77777777" w:rsidR="008C6A23" w:rsidRDefault="00000000">
    <w:pPr>
      <w:pStyle w:val="Footer"/>
      <w:jc w:val="center"/>
    </w:pPr>
    <w:r>
      <w:rPr>
        <w:noProof/>
        <w:lang w:val="en-US"/>
      </w:rPr>
      <w:drawing>
        <wp:inline distT="0" distB="0" distL="0" distR="0" wp14:anchorId="4FD91279" wp14:editId="55A6807A">
          <wp:extent cx="5734685" cy="705485"/>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a:stretch>
                    <a:fillRect/>
                  </a:stretch>
                </pic:blipFill>
                <pic:spPr>
                  <a:xfrm>
                    <a:off x="0" y="0"/>
                    <a:ext cx="5734685" cy="705485"/>
                  </a:xfrm>
                  <a:prstGeom prst="rect">
                    <a:avLst/>
                  </a:prstGeom>
                  <a:noFill/>
                  <a:ln>
                    <a:noFill/>
                  </a:ln>
                </pic:spPr>
              </pic:pic>
            </a:graphicData>
          </a:graphic>
        </wp:inline>
      </w:drawing>
    </w:r>
    <w:r>
      <w:fldChar w:fldCharType="begin"/>
    </w:r>
    <w:r>
      <w:instrText xml:space="preserve"> PAGE   \* MERGEFORMAT </w:instrText>
    </w:r>
    <w:r>
      <w:fldChar w:fldCharType="separate"/>
    </w:r>
    <w:r>
      <w:rPr>
        <w:lang w:val="en-US"/>
      </w:rPr>
      <w:t>1</w:t>
    </w:r>
    <w:r>
      <w:rPr>
        <w:lang w:val="en-US"/>
      </w:rPr>
      <w:fldChar w:fldCharType="end"/>
    </w:r>
  </w:p>
  <w:p w14:paraId="3F91D40C" w14:textId="77777777" w:rsidR="008C6A23" w:rsidRDefault="008C6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8034F" w14:textId="77777777" w:rsidR="00F46146" w:rsidRDefault="00F46146">
      <w:pPr>
        <w:spacing w:after="0"/>
      </w:pPr>
      <w:r>
        <w:separator/>
      </w:r>
    </w:p>
  </w:footnote>
  <w:footnote w:type="continuationSeparator" w:id="0">
    <w:p w14:paraId="1A89CC0C" w14:textId="77777777" w:rsidR="00F46146" w:rsidRDefault="00F461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8FBED5"/>
    <w:multiLevelType w:val="multilevel"/>
    <w:tmpl w:val="978FBE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E8E704F3"/>
    <w:multiLevelType w:val="multilevel"/>
    <w:tmpl w:val="E8E704F3"/>
    <w:lvl w:ilvl="0">
      <w:start w:val="4"/>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01555B77"/>
    <w:multiLevelType w:val="multilevel"/>
    <w:tmpl w:val="01555B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974E11"/>
    <w:multiLevelType w:val="multilevel"/>
    <w:tmpl w:val="04974E11"/>
    <w:lvl w:ilvl="0">
      <w:start w:val="1"/>
      <w:numFmt w:val="bullet"/>
      <w:lvlText w:val=""/>
      <w:lvlJc w:val="left"/>
      <w:pPr>
        <w:ind w:left="54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606A92"/>
    <w:multiLevelType w:val="multilevel"/>
    <w:tmpl w:val="05606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FE1A99"/>
    <w:multiLevelType w:val="multilevel"/>
    <w:tmpl w:val="05FE1A99"/>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761C69"/>
    <w:multiLevelType w:val="multilevel"/>
    <w:tmpl w:val="09761C6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CF500B"/>
    <w:multiLevelType w:val="multilevel"/>
    <w:tmpl w:val="0ACF500B"/>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8" w15:restartNumberingAfterBreak="0">
    <w:nsid w:val="0ADC5DA5"/>
    <w:multiLevelType w:val="multilevel"/>
    <w:tmpl w:val="0ADC5DA5"/>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CF719C3"/>
    <w:multiLevelType w:val="multilevel"/>
    <w:tmpl w:val="0CF719C3"/>
    <w:lvl w:ilvl="0">
      <w:start w:val="1"/>
      <w:numFmt w:val="decimal"/>
      <w:lvlText w:val="%1"/>
      <w:lvlJc w:val="left"/>
      <w:pPr>
        <w:ind w:left="360" w:hanging="360"/>
      </w:pPr>
      <w:rPr>
        <w:rFonts w:eastAsia="Times New Roman" w:hint="default"/>
      </w:rPr>
    </w:lvl>
    <w:lvl w:ilvl="1">
      <w:start w:val="1"/>
      <w:numFmt w:val="decimal"/>
      <w:lvlText w:val="%1.%2"/>
      <w:lvlJc w:val="left"/>
      <w:pPr>
        <w:ind w:left="1080" w:hanging="36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2880" w:hanging="72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4680" w:hanging="108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480" w:hanging="1440"/>
      </w:pPr>
      <w:rPr>
        <w:rFonts w:eastAsia="Times New Roman" w:hint="default"/>
      </w:rPr>
    </w:lvl>
    <w:lvl w:ilvl="8">
      <w:start w:val="1"/>
      <w:numFmt w:val="decimal"/>
      <w:lvlText w:val="%1.%2.%3.%4.%5.%6.%7.%8.%9"/>
      <w:lvlJc w:val="left"/>
      <w:pPr>
        <w:ind w:left="7560" w:hanging="1800"/>
      </w:pPr>
      <w:rPr>
        <w:rFonts w:eastAsia="Times New Roman" w:hint="default"/>
      </w:rPr>
    </w:lvl>
  </w:abstractNum>
  <w:abstractNum w:abstractNumId="10" w15:restartNumberingAfterBreak="0">
    <w:nsid w:val="0ECD7F33"/>
    <w:multiLevelType w:val="multilevel"/>
    <w:tmpl w:val="0ECD7F33"/>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F8523FE"/>
    <w:multiLevelType w:val="multilevel"/>
    <w:tmpl w:val="0F8523FE"/>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08618E5"/>
    <w:multiLevelType w:val="multilevel"/>
    <w:tmpl w:val="108618E5"/>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2D93127"/>
    <w:multiLevelType w:val="multilevel"/>
    <w:tmpl w:val="12D93127"/>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4A94E2D"/>
    <w:multiLevelType w:val="multilevel"/>
    <w:tmpl w:val="14A94E2D"/>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68C3D51"/>
    <w:multiLevelType w:val="multilevel"/>
    <w:tmpl w:val="168C3D51"/>
    <w:lvl w:ilvl="0">
      <w:numFmt w:val="bullet"/>
      <w:lvlText w:val="-"/>
      <w:lvlJc w:val="left"/>
      <w:pPr>
        <w:ind w:left="580" w:hanging="360"/>
      </w:pPr>
      <w:rPr>
        <w:rFonts w:ascii="Times New Roman" w:eastAsia="Times New Roman" w:hAnsi="Times New Roman" w:cs="Times New Roman"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4554C8"/>
    <w:multiLevelType w:val="multilevel"/>
    <w:tmpl w:val="184554C8"/>
    <w:lvl w:ilvl="0">
      <w:start w:val="1"/>
      <w:numFmt w:val="decimal"/>
      <w:lvlText w:val="%1"/>
      <w:lvlJc w:val="left"/>
      <w:pPr>
        <w:ind w:left="360" w:hanging="360"/>
      </w:pPr>
      <w:rPr>
        <w:rFonts w:eastAsia="Times New Roman" w:hint="default"/>
      </w:rPr>
    </w:lvl>
    <w:lvl w:ilvl="1">
      <w:start w:val="1"/>
      <w:numFmt w:val="decimal"/>
      <w:lvlText w:val="%1.%2"/>
      <w:lvlJc w:val="left"/>
      <w:pPr>
        <w:ind w:left="45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7" w15:restartNumberingAfterBreak="0">
    <w:nsid w:val="18B1787F"/>
    <w:multiLevelType w:val="multilevel"/>
    <w:tmpl w:val="18B1787F"/>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9D66610"/>
    <w:multiLevelType w:val="multilevel"/>
    <w:tmpl w:val="19D66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B486283"/>
    <w:multiLevelType w:val="multilevel"/>
    <w:tmpl w:val="1B4862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ED1168"/>
    <w:multiLevelType w:val="multilevel"/>
    <w:tmpl w:val="1FED11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5C52DA3"/>
    <w:multiLevelType w:val="multilevel"/>
    <w:tmpl w:val="25C52DA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2C335FDE"/>
    <w:multiLevelType w:val="multilevel"/>
    <w:tmpl w:val="2C335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4112D0D"/>
    <w:multiLevelType w:val="multilevel"/>
    <w:tmpl w:val="34112D0D"/>
    <w:lvl w:ilvl="0">
      <w:start w:val="1"/>
      <w:numFmt w:val="decimal"/>
      <w:lvlText w:val="%1."/>
      <w:lvlJc w:val="left"/>
      <w:pPr>
        <w:ind w:left="643" w:hanging="360"/>
      </w:pPr>
      <w:rPr>
        <w:rFonts w:ascii="Times New Roman" w:hAnsi="Times New Roman" w:cs="Times New Roman" w:hint="default"/>
        <w:sz w:val="24"/>
        <w:szCs w:val="24"/>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27" w15:restartNumberingAfterBreak="0">
    <w:nsid w:val="34A55DCD"/>
    <w:multiLevelType w:val="multilevel"/>
    <w:tmpl w:val="34A55DCD"/>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4B00B40"/>
    <w:multiLevelType w:val="multilevel"/>
    <w:tmpl w:val="34B00B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354378B3"/>
    <w:multiLevelType w:val="multilevel"/>
    <w:tmpl w:val="354378B3"/>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320" w:hanging="1440"/>
      </w:pPr>
      <w:rPr>
        <w:rFonts w:eastAsia="Times New Roman" w:hint="default"/>
      </w:rPr>
    </w:lvl>
  </w:abstractNum>
  <w:abstractNum w:abstractNumId="30" w15:restartNumberingAfterBreak="0">
    <w:nsid w:val="35DE3FC9"/>
    <w:multiLevelType w:val="multilevel"/>
    <w:tmpl w:val="35DE3FC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B8C254A"/>
    <w:multiLevelType w:val="multilevel"/>
    <w:tmpl w:val="3B8C254A"/>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C706360"/>
    <w:multiLevelType w:val="multilevel"/>
    <w:tmpl w:val="3C706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CF00EE7"/>
    <w:multiLevelType w:val="multilevel"/>
    <w:tmpl w:val="3CF00EE7"/>
    <w:lvl w:ilvl="0">
      <w:start w:val="1"/>
      <w:numFmt w:val="decimal"/>
      <w:lvlText w:val="%1."/>
      <w:lvlJc w:val="left"/>
      <w:pPr>
        <w:ind w:left="580" w:hanging="360"/>
      </w:pPr>
      <w:rPr>
        <w:rFonts w:eastAsia="Times New Roman"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34" w15:restartNumberingAfterBreak="0">
    <w:nsid w:val="3D814FDC"/>
    <w:multiLevelType w:val="multilevel"/>
    <w:tmpl w:val="3D814F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35" w15:restartNumberingAfterBreak="0">
    <w:nsid w:val="3E2B393F"/>
    <w:multiLevelType w:val="multilevel"/>
    <w:tmpl w:val="3E2B393F"/>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74726B7"/>
    <w:multiLevelType w:val="multilevel"/>
    <w:tmpl w:val="474726B7"/>
    <w:lvl w:ilvl="0">
      <w:start w:val="4"/>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39" w15:restartNumberingAfterBreak="0">
    <w:nsid w:val="482865C7"/>
    <w:multiLevelType w:val="multilevel"/>
    <w:tmpl w:val="482865C7"/>
    <w:lvl w:ilvl="0">
      <w:start w:val="1"/>
      <w:numFmt w:val="decimal"/>
      <w:lvlText w:val="1.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CCA3548"/>
    <w:multiLevelType w:val="multilevel"/>
    <w:tmpl w:val="4CCA3548"/>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bCs w:val="0"/>
      </w:rPr>
    </w:lvl>
    <w:lvl w:ilvl="2">
      <w:start w:val="1"/>
      <w:numFmt w:val="decimal"/>
      <w:lvlText w:val="%1.%2.%3"/>
      <w:lvlJc w:val="left"/>
      <w:pPr>
        <w:ind w:left="1440" w:hanging="720"/>
      </w:pPr>
      <w:rPr>
        <w:rFonts w:eastAsia="Times New Roman" w:hint="default"/>
        <w:b w:val="0"/>
        <w:bCs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41" w15:restartNumberingAfterBreak="0">
    <w:nsid w:val="4CEC2F09"/>
    <w:multiLevelType w:val="multilevel"/>
    <w:tmpl w:val="4CEC2F09"/>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2" w15:restartNumberingAfterBreak="0">
    <w:nsid w:val="4D03355C"/>
    <w:multiLevelType w:val="multilevel"/>
    <w:tmpl w:val="4D033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374452"/>
    <w:multiLevelType w:val="multilevel"/>
    <w:tmpl w:val="4F374452"/>
    <w:lvl w:ilvl="0">
      <w:start w:val="1"/>
      <w:numFmt w:val="bullet"/>
      <w:lvlText w:val=""/>
      <w:lvlJc w:val="left"/>
      <w:pPr>
        <w:ind w:left="720" w:hanging="360"/>
      </w:pPr>
      <w:rPr>
        <w:rFonts w:ascii="Symbol" w:hAnsi="Symbol" w:hint="default"/>
      </w:rPr>
    </w:lvl>
    <w:lvl w:ilvl="1">
      <w:start w:val="6"/>
      <w:numFmt w:val="bullet"/>
      <w:lvlText w:val="•"/>
      <w:lvlJc w:val="left"/>
      <w:pPr>
        <w:ind w:left="1452" w:hanging="372"/>
      </w:pPr>
      <w:rPr>
        <w:rFonts w:ascii="Times New Roman" w:eastAsia="Calibri" w:hAnsi="Times New Roman" w:cs="Times New Roman"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0A50582"/>
    <w:multiLevelType w:val="multilevel"/>
    <w:tmpl w:val="50A50582"/>
    <w:lvl w:ilvl="0">
      <w:start w:val="1"/>
      <w:numFmt w:val="decimal"/>
      <w:lvlText w:val="%1."/>
      <w:lvlJc w:val="left"/>
      <w:pPr>
        <w:ind w:left="644" w:hanging="360"/>
      </w:pPr>
    </w:lvl>
    <w:lvl w:ilvl="1">
      <w:start w:val="1"/>
      <w:numFmt w:val="lowerLetter"/>
      <w:lvlText w:val="%2."/>
      <w:lvlJc w:val="left"/>
      <w:pPr>
        <w:ind w:left="3382" w:hanging="360"/>
      </w:pPr>
    </w:lvl>
    <w:lvl w:ilvl="2">
      <w:start w:val="1"/>
      <w:numFmt w:val="lowerRoman"/>
      <w:lvlText w:val="%3."/>
      <w:lvlJc w:val="right"/>
      <w:pPr>
        <w:ind w:left="4102" w:hanging="180"/>
      </w:pPr>
    </w:lvl>
    <w:lvl w:ilvl="3">
      <w:start w:val="1"/>
      <w:numFmt w:val="decimal"/>
      <w:lvlText w:val="%4."/>
      <w:lvlJc w:val="left"/>
      <w:pPr>
        <w:ind w:left="4822" w:hanging="360"/>
      </w:pPr>
    </w:lvl>
    <w:lvl w:ilvl="4">
      <w:start w:val="1"/>
      <w:numFmt w:val="lowerLetter"/>
      <w:lvlText w:val="%5."/>
      <w:lvlJc w:val="left"/>
      <w:pPr>
        <w:ind w:left="5542" w:hanging="360"/>
      </w:pPr>
    </w:lvl>
    <w:lvl w:ilvl="5">
      <w:start w:val="1"/>
      <w:numFmt w:val="lowerRoman"/>
      <w:lvlText w:val="%6."/>
      <w:lvlJc w:val="right"/>
      <w:pPr>
        <w:ind w:left="6262" w:hanging="180"/>
      </w:pPr>
    </w:lvl>
    <w:lvl w:ilvl="6">
      <w:start w:val="1"/>
      <w:numFmt w:val="decimal"/>
      <w:lvlText w:val="%7."/>
      <w:lvlJc w:val="left"/>
      <w:pPr>
        <w:ind w:left="6982" w:hanging="360"/>
      </w:pPr>
    </w:lvl>
    <w:lvl w:ilvl="7">
      <w:start w:val="1"/>
      <w:numFmt w:val="lowerLetter"/>
      <w:lvlText w:val="%8."/>
      <w:lvlJc w:val="left"/>
      <w:pPr>
        <w:ind w:left="7702" w:hanging="360"/>
      </w:pPr>
    </w:lvl>
    <w:lvl w:ilvl="8">
      <w:start w:val="1"/>
      <w:numFmt w:val="lowerRoman"/>
      <w:lvlText w:val="%9."/>
      <w:lvlJc w:val="right"/>
      <w:pPr>
        <w:ind w:left="8422" w:hanging="180"/>
      </w:pPr>
    </w:lvl>
  </w:abstractNum>
  <w:abstractNum w:abstractNumId="45"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35E7FC1"/>
    <w:multiLevelType w:val="multilevel"/>
    <w:tmpl w:val="535E7FC1"/>
    <w:lvl w:ilvl="0">
      <w:numFmt w:val="bullet"/>
      <w:lvlText w:val="-"/>
      <w:lvlJc w:val="left"/>
      <w:pPr>
        <w:ind w:left="153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7" w15:restartNumberingAfterBreak="0">
    <w:nsid w:val="53D85409"/>
    <w:multiLevelType w:val="multilevel"/>
    <w:tmpl w:val="53D85409"/>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647300F"/>
    <w:multiLevelType w:val="multilevel"/>
    <w:tmpl w:val="564730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8DD5EAE"/>
    <w:multiLevelType w:val="multilevel"/>
    <w:tmpl w:val="58DD5EAE"/>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9A55812"/>
    <w:multiLevelType w:val="multilevel"/>
    <w:tmpl w:val="59A55812"/>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1"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6260BB"/>
    <w:multiLevelType w:val="multilevel"/>
    <w:tmpl w:val="5C6260BB"/>
    <w:lvl w:ilvl="0">
      <w:start w:val="1"/>
      <w:numFmt w:val="decimal"/>
      <w:lvlText w:val="%1."/>
      <w:lvlJc w:val="left"/>
      <w:pPr>
        <w:ind w:left="720" w:hanging="360"/>
      </w:pPr>
    </w:lvl>
    <w:lvl w:ilvl="1">
      <w:start w:val="1"/>
      <w:numFmt w:val="decimal"/>
      <w:lvlText w:val="%2."/>
      <w:lvlJc w:val="left"/>
      <w:pPr>
        <w:ind w:left="643" w:hanging="360"/>
      </w:pPr>
      <w:rPr>
        <w:rFonts w:ascii="Times New Roman" w:hAnsi="Times New Roman" w:cs="Times New Roman" w:hint="default"/>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CB1478A"/>
    <w:multiLevelType w:val="multilevel"/>
    <w:tmpl w:val="5CB14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CCA086D"/>
    <w:multiLevelType w:val="multilevel"/>
    <w:tmpl w:val="5CCA086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5" w15:restartNumberingAfterBreak="0">
    <w:nsid w:val="5E355F79"/>
    <w:multiLevelType w:val="multilevel"/>
    <w:tmpl w:val="5E355F79"/>
    <w:lvl w:ilvl="0">
      <w:start w:val="1"/>
      <w:numFmt w:val="decimal"/>
      <w:lvlText w:val="1.%1"/>
      <w:lvlJc w:val="left"/>
      <w:pPr>
        <w:ind w:left="940" w:hanging="360"/>
      </w:pPr>
      <w:rPr>
        <w:rFonts w:hint="default"/>
        <w:b w:val="0"/>
        <w:bCs w:val="0"/>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56" w15:restartNumberingAfterBreak="0">
    <w:nsid w:val="5F1866C0"/>
    <w:multiLevelType w:val="multilevel"/>
    <w:tmpl w:val="5F1866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0F26D14"/>
    <w:multiLevelType w:val="multilevel"/>
    <w:tmpl w:val="60F26D14"/>
    <w:lvl w:ilvl="0">
      <w:start w:val="1"/>
      <w:numFmt w:val="bullet"/>
      <w:lvlText w:val=""/>
      <w:lvlJc w:val="left"/>
      <w:pPr>
        <w:ind w:left="45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1EC5FEF"/>
    <w:multiLevelType w:val="multilevel"/>
    <w:tmpl w:val="61EC5F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95E7A"/>
    <w:multiLevelType w:val="multilevel"/>
    <w:tmpl w:val="62895E7A"/>
    <w:lvl w:ilvl="0">
      <w:start w:val="1"/>
      <w:numFmt w:val="bullet"/>
      <w:lvlText w:val=""/>
      <w:lvlJc w:val="left"/>
      <w:pPr>
        <w:tabs>
          <w:tab w:val="left" w:pos="1080"/>
        </w:tabs>
        <w:ind w:left="1080" w:hanging="360"/>
      </w:pPr>
      <w:rPr>
        <w:rFonts w:ascii="Symbol" w:hAnsi="Symbol"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60" w15:restartNumberingAfterBreak="0">
    <w:nsid w:val="65E433A7"/>
    <w:multiLevelType w:val="multilevel"/>
    <w:tmpl w:val="65E433A7"/>
    <w:lvl w:ilvl="0">
      <w:start w:val="1"/>
      <w:numFmt w:val="bullet"/>
      <w:lvlText w:val=""/>
      <w:lvlJc w:val="left"/>
      <w:pPr>
        <w:ind w:left="726" w:hanging="360"/>
      </w:pPr>
      <w:rPr>
        <w:rFonts w:ascii="Symbol" w:hAnsi="Symbol" w:hint="default"/>
      </w:rPr>
    </w:lvl>
    <w:lvl w:ilvl="1">
      <w:start w:val="1"/>
      <w:numFmt w:val="bullet"/>
      <w:lvlText w:val="o"/>
      <w:lvlJc w:val="left"/>
      <w:pPr>
        <w:ind w:left="1446" w:hanging="360"/>
      </w:pPr>
      <w:rPr>
        <w:rFonts w:ascii="Courier New" w:hAnsi="Courier New" w:cs="Courier New" w:hint="default"/>
      </w:rPr>
    </w:lvl>
    <w:lvl w:ilvl="2">
      <w:start w:val="1"/>
      <w:numFmt w:val="bullet"/>
      <w:lvlText w:val=""/>
      <w:lvlJc w:val="left"/>
      <w:pPr>
        <w:ind w:left="2166" w:hanging="360"/>
      </w:pPr>
      <w:rPr>
        <w:rFonts w:ascii="Wingdings" w:hAnsi="Wingdings" w:hint="default"/>
      </w:rPr>
    </w:lvl>
    <w:lvl w:ilvl="3">
      <w:start w:val="1"/>
      <w:numFmt w:val="bullet"/>
      <w:lvlText w:val=""/>
      <w:lvlJc w:val="left"/>
      <w:pPr>
        <w:ind w:left="2886" w:hanging="360"/>
      </w:pPr>
      <w:rPr>
        <w:rFonts w:ascii="Symbol" w:hAnsi="Symbol" w:hint="default"/>
      </w:rPr>
    </w:lvl>
    <w:lvl w:ilvl="4">
      <w:start w:val="1"/>
      <w:numFmt w:val="bullet"/>
      <w:lvlText w:val="o"/>
      <w:lvlJc w:val="left"/>
      <w:pPr>
        <w:ind w:left="3606" w:hanging="360"/>
      </w:pPr>
      <w:rPr>
        <w:rFonts w:ascii="Courier New" w:hAnsi="Courier New" w:cs="Courier New" w:hint="default"/>
      </w:rPr>
    </w:lvl>
    <w:lvl w:ilvl="5">
      <w:start w:val="1"/>
      <w:numFmt w:val="bullet"/>
      <w:lvlText w:val=""/>
      <w:lvlJc w:val="left"/>
      <w:pPr>
        <w:ind w:left="4326" w:hanging="360"/>
      </w:pPr>
      <w:rPr>
        <w:rFonts w:ascii="Wingdings" w:hAnsi="Wingdings" w:hint="default"/>
      </w:rPr>
    </w:lvl>
    <w:lvl w:ilvl="6">
      <w:start w:val="1"/>
      <w:numFmt w:val="bullet"/>
      <w:lvlText w:val=""/>
      <w:lvlJc w:val="left"/>
      <w:pPr>
        <w:ind w:left="5046" w:hanging="360"/>
      </w:pPr>
      <w:rPr>
        <w:rFonts w:ascii="Symbol" w:hAnsi="Symbol" w:hint="default"/>
      </w:rPr>
    </w:lvl>
    <w:lvl w:ilvl="7">
      <w:start w:val="1"/>
      <w:numFmt w:val="bullet"/>
      <w:lvlText w:val="o"/>
      <w:lvlJc w:val="left"/>
      <w:pPr>
        <w:ind w:left="5766" w:hanging="360"/>
      </w:pPr>
      <w:rPr>
        <w:rFonts w:ascii="Courier New" w:hAnsi="Courier New" w:cs="Courier New" w:hint="default"/>
      </w:rPr>
    </w:lvl>
    <w:lvl w:ilvl="8">
      <w:start w:val="1"/>
      <w:numFmt w:val="bullet"/>
      <w:lvlText w:val=""/>
      <w:lvlJc w:val="left"/>
      <w:pPr>
        <w:ind w:left="6486" w:hanging="360"/>
      </w:pPr>
      <w:rPr>
        <w:rFonts w:ascii="Wingdings" w:hAnsi="Wingdings" w:hint="default"/>
      </w:rPr>
    </w:lvl>
  </w:abstractNum>
  <w:abstractNum w:abstractNumId="61" w15:restartNumberingAfterBreak="0">
    <w:nsid w:val="6725528D"/>
    <w:multiLevelType w:val="multilevel"/>
    <w:tmpl w:val="6725528D"/>
    <w:lvl w:ilvl="0">
      <w:start w:val="1"/>
      <w:numFmt w:val="decimal"/>
      <w:lvlText w:val="%1."/>
      <w:lvlJc w:val="left"/>
      <w:pPr>
        <w:ind w:left="360" w:hanging="360"/>
      </w:pPr>
    </w:lvl>
    <w:lvl w:ilvl="1">
      <w:start w:val="1"/>
      <w:numFmt w:val="decimal"/>
      <w:lvlText w:val="%2.1.1"/>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67AB67AE"/>
    <w:multiLevelType w:val="multilevel"/>
    <w:tmpl w:val="67AB67AE"/>
    <w:lvl w:ilvl="0">
      <w:start w:val="1"/>
      <w:numFmt w:val="decimal"/>
      <w:lvlText w:val="%1."/>
      <w:lvlJc w:val="left"/>
      <w:pPr>
        <w:ind w:left="643"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86A76FA"/>
    <w:multiLevelType w:val="multilevel"/>
    <w:tmpl w:val="686A76FA"/>
    <w:lvl w:ilvl="0">
      <w:start w:val="3"/>
      <w:numFmt w:val="decimal"/>
      <w:lvlText w:val="%1"/>
      <w:lvlJc w:val="left"/>
      <w:pPr>
        <w:ind w:left="360" w:hanging="360"/>
      </w:pPr>
      <w:rPr>
        <w:rFonts w:eastAsia="Times New Roman" w:hint="default"/>
      </w:rPr>
    </w:lvl>
    <w:lvl w:ilvl="1">
      <w:start w:val="1"/>
      <w:numFmt w:val="decimal"/>
      <w:lvlText w:val="%1.%2"/>
      <w:lvlJc w:val="left"/>
      <w:pPr>
        <w:ind w:left="1558" w:hanging="360"/>
      </w:pPr>
      <w:rPr>
        <w:rFonts w:eastAsia="Times New Roman" w:hint="default"/>
      </w:rPr>
    </w:lvl>
    <w:lvl w:ilvl="2">
      <w:start w:val="1"/>
      <w:numFmt w:val="decimal"/>
      <w:lvlText w:val="%1.%2.%3"/>
      <w:lvlJc w:val="left"/>
      <w:pPr>
        <w:ind w:left="2700" w:hanging="720"/>
      </w:pPr>
      <w:rPr>
        <w:rFonts w:eastAsia="Times New Roman" w:hint="default"/>
      </w:rPr>
    </w:lvl>
    <w:lvl w:ilvl="3">
      <w:start w:val="1"/>
      <w:numFmt w:val="decimal"/>
      <w:lvlText w:val="%1.%2.%3.%4"/>
      <w:lvlJc w:val="left"/>
      <w:pPr>
        <w:ind w:left="4314" w:hanging="720"/>
      </w:pPr>
      <w:rPr>
        <w:rFonts w:eastAsia="Times New Roman" w:hint="default"/>
      </w:rPr>
    </w:lvl>
    <w:lvl w:ilvl="4">
      <w:start w:val="1"/>
      <w:numFmt w:val="decimal"/>
      <w:lvlText w:val="%1.%2.%3.%4.%5"/>
      <w:lvlJc w:val="left"/>
      <w:pPr>
        <w:ind w:left="5872" w:hanging="1080"/>
      </w:pPr>
      <w:rPr>
        <w:rFonts w:eastAsia="Times New Roman" w:hint="default"/>
      </w:rPr>
    </w:lvl>
    <w:lvl w:ilvl="5">
      <w:start w:val="1"/>
      <w:numFmt w:val="decimal"/>
      <w:lvlText w:val="%1.%2.%3.%4.%5.%6"/>
      <w:lvlJc w:val="left"/>
      <w:pPr>
        <w:ind w:left="7070" w:hanging="1080"/>
      </w:pPr>
      <w:rPr>
        <w:rFonts w:eastAsia="Times New Roman" w:hint="default"/>
      </w:rPr>
    </w:lvl>
    <w:lvl w:ilvl="6">
      <w:start w:val="1"/>
      <w:numFmt w:val="decimal"/>
      <w:lvlText w:val="%1.%2.%3.%4.%5.%6.%7"/>
      <w:lvlJc w:val="left"/>
      <w:pPr>
        <w:ind w:left="8628" w:hanging="1440"/>
      </w:pPr>
      <w:rPr>
        <w:rFonts w:eastAsia="Times New Roman" w:hint="default"/>
      </w:rPr>
    </w:lvl>
    <w:lvl w:ilvl="7">
      <w:start w:val="1"/>
      <w:numFmt w:val="decimal"/>
      <w:lvlText w:val="%1.%2.%3.%4.%5.%6.%7.%8"/>
      <w:lvlJc w:val="left"/>
      <w:pPr>
        <w:ind w:left="9826" w:hanging="1440"/>
      </w:pPr>
      <w:rPr>
        <w:rFonts w:eastAsia="Times New Roman" w:hint="default"/>
      </w:rPr>
    </w:lvl>
    <w:lvl w:ilvl="8">
      <w:start w:val="1"/>
      <w:numFmt w:val="decimal"/>
      <w:lvlText w:val="%1.%2.%3.%4.%5.%6.%7.%8.%9"/>
      <w:lvlJc w:val="left"/>
      <w:pPr>
        <w:ind w:left="11384" w:hanging="1800"/>
      </w:pPr>
      <w:rPr>
        <w:rFonts w:eastAsia="Times New Roman" w:hint="default"/>
      </w:rPr>
    </w:lvl>
  </w:abstractNum>
  <w:abstractNum w:abstractNumId="64" w15:restartNumberingAfterBreak="0">
    <w:nsid w:val="69830400"/>
    <w:multiLevelType w:val="multilevel"/>
    <w:tmpl w:val="69830400"/>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B072DAC"/>
    <w:multiLevelType w:val="multilevel"/>
    <w:tmpl w:val="6B072D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6BBD0D2C"/>
    <w:multiLevelType w:val="multilevel"/>
    <w:tmpl w:val="6BBD0D2C"/>
    <w:lvl w:ilvl="0">
      <w:start w:val="1"/>
      <w:numFmt w:val="decimal"/>
      <w:lvlText w:val="%1"/>
      <w:lvlJc w:val="left"/>
      <w:pPr>
        <w:ind w:left="360" w:hanging="360"/>
      </w:pPr>
      <w:rPr>
        <w:rFonts w:eastAsia="Times New Roman" w:hint="default"/>
        <w:b/>
        <w:i/>
      </w:rPr>
    </w:lvl>
    <w:lvl w:ilvl="1">
      <w:start w:val="1"/>
      <w:numFmt w:val="decimal"/>
      <w:lvlText w:val="%1.%2"/>
      <w:lvlJc w:val="left"/>
      <w:pPr>
        <w:ind w:left="720" w:hanging="360"/>
      </w:pPr>
      <w:rPr>
        <w:rFonts w:eastAsia="Times New Roman" w:hint="default"/>
        <w:b w:val="0"/>
        <w:bCs/>
        <w:i w:val="0"/>
        <w:iCs/>
        <w:color w:val="auto"/>
      </w:rPr>
    </w:lvl>
    <w:lvl w:ilvl="2">
      <w:start w:val="1"/>
      <w:numFmt w:val="decimal"/>
      <w:lvlText w:val="%1.%2.%3"/>
      <w:lvlJc w:val="left"/>
      <w:pPr>
        <w:ind w:left="1440" w:hanging="720"/>
      </w:pPr>
      <w:rPr>
        <w:rFonts w:eastAsia="Times New Roman" w:hint="default"/>
        <w:b w:val="0"/>
        <w:bCs/>
        <w:i w:val="0"/>
        <w:iCs/>
      </w:rPr>
    </w:lvl>
    <w:lvl w:ilvl="3">
      <w:start w:val="1"/>
      <w:numFmt w:val="decimal"/>
      <w:lvlText w:val="%1.%2.%3.%4"/>
      <w:lvlJc w:val="left"/>
      <w:pPr>
        <w:ind w:left="1800" w:hanging="720"/>
      </w:pPr>
      <w:rPr>
        <w:rFonts w:eastAsia="Times New Roman" w:hint="default"/>
        <w:b/>
        <w:i/>
      </w:rPr>
    </w:lvl>
    <w:lvl w:ilvl="4">
      <w:start w:val="1"/>
      <w:numFmt w:val="decimal"/>
      <w:lvlText w:val="%1.%2.%3.%4.%5"/>
      <w:lvlJc w:val="left"/>
      <w:pPr>
        <w:ind w:left="2520" w:hanging="1080"/>
      </w:pPr>
      <w:rPr>
        <w:rFonts w:eastAsia="Times New Roman" w:hint="default"/>
        <w:b/>
        <w:i/>
      </w:rPr>
    </w:lvl>
    <w:lvl w:ilvl="5">
      <w:start w:val="1"/>
      <w:numFmt w:val="decimal"/>
      <w:lvlText w:val="%1.%2.%3.%4.%5.%6"/>
      <w:lvlJc w:val="left"/>
      <w:pPr>
        <w:ind w:left="2880" w:hanging="1080"/>
      </w:pPr>
      <w:rPr>
        <w:rFonts w:eastAsia="Times New Roman" w:hint="default"/>
        <w:b/>
        <w:i/>
      </w:rPr>
    </w:lvl>
    <w:lvl w:ilvl="6">
      <w:start w:val="1"/>
      <w:numFmt w:val="decimal"/>
      <w:lvlText w:val="%1.%2.%3.%4.%5.%6.%7"/>
      <w:lvlJc w:val="left"/>
      <w:pPr>
        <w:ind w:left="3600" w:hanging="1440"/>
      </w:pPr>
      <w:rPr>
        <w:rFonts w:eastAsia="Times New Roman" w:hint="default"/>
        <w:b/>
        <w:i/>
      </w:rPr>
    </w:lvl>
    <w:lvl w:ilvl="7">
      <w:start w:val="1"/>
      <w:numFmt w:val="decimal"/>
      <w:lvlText w:val="%1.%2.%3.%4.%5.%6.%7.%8"/>
      <w:lvlJc w:val="left"/>
      <w:pPr>
        <w:ind w:left="3960" w:hanging="1440"/>
      </w:pPr>
      <w:rPr>
        <w:rFonts w:eastAsia="Times New Roman" w:hint="default"/>
        <w:b/>
        <w:i/>
      </w:rPr>
    </w:lvl>
    <w:lvl w:ilvl="8">
      <w:start w:val="1"/>
      <w:numFmt w:val="decimal"/>
      <w:lvlText w:val="%1.%2.%3.%4.%5.%6.%7.%8.%9"/>
      <w:lvlJc w:val="left"/>
      <w:pPr>
        <w:ind w:left="4680" w:hanging="1800"/>
      </w:pPr>
      <w:rPr>
        <w:rFonts w:eastAsia="Times New Roman" w:hint="default"/>
        <w:b/>
        <w:i/>
      </w:rPr>
    </w:lvl>
  </w:abstractNum>
  <w:abstractNum w:abstractNumId="67" w15:restartNumberingAfterBreak="0">
    <w:nsid w:val="6BC4164E"/>
    <w:multiLevelType w:val="multilevel"/>
    <w:tmpl w:val="6BC4164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6ED70806"/>
    <w:multiLevelType w:val="multilevel"/>
    <w:tmpl w:val="6ED70806"/>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35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69" w15:restartNumberingAfterBreak="0">
    <w:nsid w:val="73375B2D"/>
    <w:multiLevelType w:val="multilevel"/>
    <w:tmpl w:val="73375B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5383759"/>
    <w:multiLevelType w:val="multilevel"/>
    <w:tmpl w:val="75383759"/>
    <w:lvl w:ilvl="0">
      <w:start w:val="2"/>
      <w:numFmt w:val="decimal"/>
      <w:lvlText w:val="%1"/>
      <w:lvlJc w:val="left"/>
      <w:pPr>
        <w:ind w:left="360" w:hanging="360"/>
      </w:pPr>
      <w:rPr>
        <w:rFonts w:eastAsia="Times New Roman" w:hint="default"/>
      </w:rPr>
    </w:lvl>
    <w:lvl w:ilvl="1">
      <w:start w:val="1"/>
      <w:numFmt w:val="decimal"/>
      <w:lvlText w:val="%1.%2"/>
      <w:lvlJc w:val="left"/>
      <w:pPr>
        <w:ind w:left="810" w:hanging="360"/>
      </w:pPr>
      <w:rPr>
        <w:rFonts w:eastAsia="Times New Roman" w:hint="default"/>
      </w:rPr>
    </w:lvl>
    <w:lvl w:ilvl="2">
      <w:start w:val="1"/>
      <w:numFmt w:val="decimal"/>
      <w:lvlText w:val="%1.%2.%3"/>
      <w:lvlJc w:val="left"/>
      <w:pPr>
        <w:ind w:left="1710" w:hanging="720"/>
      </w:pPr>
      <w:rPr>
        <w:rFonts w:eastAsia="Times New Roman" w:hint="default"/>
      </w:rPr>
    </w:lvl>
    <w:lvl w:ilvl="3">
      <w:start w:val="1"/>
      <w:numFmt w:val="decimal"/>
      <w:lvlText w:val="%1.%2.%3.%4"/>
      <w:lvlJc w:val="left"/>
      <w:pPr>
        <w:ind w:left="1530" w:hanging="720"/>
      </w:pPr>
      <w:rPr>
        <w:rFonts w:eastAsia="Times New Roman" w:hint="default"/>
      </w:rPr>
    </w:lvl>
    <w:lvl w:ilvl="4">
      <w:start w:val="1"/>
      <w:numFmt w:val="decimal"/>
      <w:lvlText w:val="%1.%2.%3.%4.%5"/>
      <w:lvlJc w:val="left"/>
      <w:pPr>
        <w:ind w:left="2880" w:hanging="1080"/>
      </w:pPr>
      <w:rPr>
        <w:rFonts w:eastAsia="Times New Roman" w:hint="default"/>
      </w:rPr>
    </w:lvl>
    <w:lvl w:ilvl="5">
      <w:start w:val="1"/>
      <w:numFmt w:val="decimal"/>
      <w:lvlText w:val="%1.%2.%3.%4.%5.%6"/>
      <w:lvlJc w:val="left"/>
      <w:pPr>
        <w:ind w:left="3330" w:hanging="1080"/>
      </w:pPr>
      <w:rPr>
        <w:rFonts w:eastAsia="Times New Roman" w:hint="default"/>
      </w:rPr>
    </w:lvl>
    <w:lvl w:ilvl="6">
      <w:start w:val="1"/>
      <w:numFmt w:val="decimal"/>
      <w:lvlText w:val="%1.%2.%3.%4.%5.%6.%7"/>
      <w:lvlJc w:val="left"/>
      <w:pPr>
        <w:ind w:left="4140" w:hanging="1440"/>
      </w:pPr>
      <w:rPr>
        <w:rFonts w:eastAsia="Times New Roman" w:hint="default"/>
      </w:rPr>
    </w:lvl>
    <w:lvl w:ilvl="7">
      <w:start w:val="1"/>
      <w:numFmt w:val="decimal"/>
      <w:lvlText w:val="%1.%2.%3.%4.%5.%6.%7.%8"/>
      <w:lvlJc w:val="left"/>
      <w:pPr>
        <w:ind w:left="4590" w:hanging="1440"/>
      </w:pPr>
      <w:rPr>
        <w:rFonts w:eastAsia="Times New Roman" w:hint="default"/>
      </w:rPr>
    </w:lvl>
    <w:lvl w:ilvl="8">
      <w:start w:val="1"/>
      <w:numFmt w:val="decimal"/>
      <w:lvlText w:val="%1.%2.%3.%4.%5.%6.%7.%8.%9"/>
      <w:lvlJc w:val="left"/>
      <w:pPr>
        <w:ind w:left="5400" w:hanging="1800"/>
      </w:pPr>
      <w:rPr>
        <w:rFonts w:eastAsia="Times New Roman" w:hint="default"/>
      </w:rPr>
    </w:lvl>
  </w:abstractNum>
  <w:abstractNum w:abstractNumId="71" w15:restartNumberingAfterBreak="0">
    <w:nsid w:val="75A16FD1"/>
    <w:multiLevelType w:val="multilevel"/>
    <w:tmpl w:val="75A16FD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7AC4F52"/>
    <w:multiLevelType w:val="multilevel"/>
    <w:tmpl w:val="77AC4F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783F5B3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8F1DCE"/>
    <w:multiLevelType w:val="multilevel"/>
    <w:tmpl w:val="7A8F1D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D4F2675"/>
    <w:multiLevelType w:val="multilevel"/>
    <w:tmpl w:val="7D4F267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7EB12F0C"/>
    <w:multiLevelType w:val="multilevel"/>
    <w:tmpl w:val="7EB12F0C"/>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099431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7850">
    <w:abstractNumId w:val="24"/>
  </w:num>
  <w:num w:numId="3" w16cid:durableId="1387606533">
    <w:abstractNumId w:val="72"/>
  </w:num>
  <w:num w:numId="4" w16cid:durableId="5304920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92162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7350436">
    <w:abstractNumId w:val="52"/>
  </w:num>
  <w:num w:numId="7" w16cid:durableId="1652640106">
    <w:abstractNumId w:val="33"/>
  </w:num>
  <w:num w:numId="8" w16cid:durableId="627901374">
    <w:abstractNumId w:val="49"/>
  </w:num>
  <w:num w:numId="9" w16cid:durableId="1402633776">
    <w:abstractNumId w:val="58"/>
  </w:num>
  <w:num w:numId="10" w16cid:durableId="1727533333">
    <w:abstractNumId w:val="75"/>
  </w:num>
  <w:num w:numId="11" w16cid:durableId="31155491">
    <w:abstractNumId w:val="4"/>
  </w:num>
  <w:num w:numId="12" w16cid:durableId="1851064598">
    <w:abstractNumId w:val="37"/>
  </w:num>
  <w:num w:numId="13" w16cid:durableId="1845314704">
    <w:abstractNumId w:val="71"/>
  </w:num>
  <w:num w:numId="14" w16cid:durableId="2127382454">
    <w:abstractNumId w:val="47"/>
  </w:num>
  <w:num w:numId="15" w16cid:durableId="1092624440">
    <w:abstractNumId w:val="73"/>
  </w:num>
  <w:num w:numId="16" w16cid:durableId="1734506767">
    <w:abstractNumId w:val="60"/>
  </w:num>
  <w:num w:numId="17" w16cid:durableId="335962920">
    <w:abstractNumId w:val="65"/>
  </w:num>
  <w:num w:numId="18" w16cid:durableId="1193151865">
    <w:abstractNumId w:val="12"/>
  </w:num>
  <w:num w:numId="19" w16cid:durableId="1670869609">
    <w:abstractNumId w:val="55"/>
  </w:num>
  <w:num w:numId="20" w16cid:durableId="63142912">
    <w:abstractNumId w:val="62"/>
  </w:num>
  <w:num w:numId="21" w16cid:durableId="835805876">
    <w:abstractNumId w:val="61"/>
  </w:num>
  <w:num w:numId="22" w16cid:durableId="368071751">
    <w:abstractNumId w:val="76"/>
  </w:num>
  <w:num w:numId="23" w16cid:durableId="1521429878">
    <w:abstractNumId w:val="43"/>
  </w:num>
  <w:num w:numId="24" w16cid:durableId="1458836433">
    <w:abstractNumId w:val="30"/>
  </w:num>
  <w:num w:numId="25" w16cid:durableId="45299134">
    <w:abstractNumId w:val="29"/>
  </w:num>
  <w:num w:numId="26" w16cid:durableId="413750055">
    <w:abstractNumId w:val="54"/>
  </w:num>
  <w:num w:numId="27" w16cid:durableId="1991788683">
    <w:abstractNumId w:val="0"/>
  </w:num>
  <w:num w:numId="28" w16cid:durableId="432281546">
    <w:abstractNumId w:val="48"/>
  </w:num>
  <w:num w:numId="29" w16cid:durableId="67658418">
    <w:abstractNumId w:val="26"/>
  </w:num>
  <w:num w:numId="30" w16cid:durableId="12150409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7814966">
    <w:abstractNumId w:val="8"/>
  </w:num>
  <w:num w:numId="32" w16cid:durableId="545142221">
    <w:abstractNumId w:val="39"/>
  </w:num>
  <w:num w:numId="33" w16cid:durableId="1184440706">
    <w:abstractNumId w:val="50"/>
  </w:num>
  <w:num w:numId="34" w16cid:durableId="314794974">
    <w:abstractNumId w:val="56"/>
  </w:num>
  <w:num w:numId="35" w16cid:durableId="2128159437">
    <w:abstractNumId w:val="3"/>
  </w:num>
  <w:num w:numId="36" w16cid:durableId="1323385498">
    <w:abstractNumId w:val="64"/>
  </w:num>
  <w:num w:numId="37" w16cid:durableId="941767006">
    <w:abstractNumId w:val="22"/>
  </w:num>
  <w:num w:numId="38" w16cid:durableId="821239755">
    <w:abstractNumId w:val="1"/>
  </w:num>
  <w:num w:numId="39" w16cid:durableId="857505001">
    <w:abstractNumId w:val="19"/>
  </w:num>
  <w:num w:numId="40" w16cid:durableId="1034502576">
    <w:abstractNumId w:val="53"/>
  </w:num>
  <w:num w:numId="41" w16cid:durableId="8836344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3512992">
    <w:abstractNumId w:val="69"/>
  </w:num>
  <w:num w:numId="43" w16cid:durableId="1835994656">
    <w:abstractNumId w:val="57"/>
  </w:num>
  <w:num w:numId="44" w16cid:durableId="826558562">
    <w:abstractNumId w:val="21"/>
  </w:num>
  <w:num w:numId="45" w16cid:durableId="945312011">
    <w:abstractNumId w:val="7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03042234">
    <w:abstractNumId w:val="14"/>
  </w:num>
  <w:num w:numId="47" w16cid:durableId="494733106">
    <w:abstractNumId w:val="36"/>
  </w:num>
  <w:num w:numId="48" w16cid:durableId="1447697662">
    <w:abstractNumId w:val="5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73850086">
    <w:abstractNumId w:val="18"/>
  </w:num>
  <w:num w:numId="50" w16cid:durableId="86536773">
    <w:abstractNumId w:val="13"/>
  </w:num>
  <w:num w:numId="51" w16cid:durableId="240066410">
    <w:abstractNumId w:val="27"/>
  </w:num>
  <w:num w:numId="52" w16cid:durableId="668875018">
    <w:abstractNumId w:val="40"/>
  </w:num>
  <w:num w:numId="53" w16cid:durableId="764880365">
    <w:abstractNumId w:val="31"/>
  </w:num>
  <w:num w:numId="54" w16cid:durableId="125590574">
    <w:abstractNumId w:val="32"/>
  </w:num>
  <w:num w:numId="55" w16cid:durableId="1481654436">
    <w:abstractNumId w:val="44"/>
  </w:num>
  <w:num w:numId="56" w16cid:durableId="269171224">
    <w:abstractNumId w:val="9"/>
  </w:num>
  <w:num w:numId="57" w16cid:durableId="42800826">
    <w:abstractNumId w:val="70"/>
  </w:num>
  <w:num w:numId="58" w16cid:durableId="1579637626">
    <w:abstractNumId w:val="17"/>
  </w:num>
  <w:num w:numId="59" w16cid:durableId="99300281">
    <w:abstractNumId w:val="28"/>
  </w:num>
  <w:num w:numId="60" w16cid:durableId="1406612438">
    <w:abstractNumId w:val="35"/>
  </w:num>
  <w:num w:numId="61" w16cid:durableId="2029986557">
    <w:abstractNumId w:val="10"/>
  </w:num>
  <w:num w:numId="62" w16cid:durableId="689575867">
    <w:abstractNumId w:val="25"/>
  </w:num>
  <w:num w:numId="63" w16cid:durableId="1286080604">
    <w:abstractNumId w:val="6"/>
  </w:num>
  <w:num w:numId="64" w16cid:durableId="1804886951">
    <w:abstractNumId w:val="66"/>
  </w:num>
  <w:num w:numId="65" w16cid:durableId="1888301078">
    <w:abstractNumId w:val="7"/>
  </w:num>
  <w:num w:numId="66" w16cid:durableId="599802390">
    <w:abstractNumId w:val="34"/>
  </w:num>
  <w:num w:numId="67" w16cid:durableId="912739265">
    <w:abstractNumId w:val="38"/>
  </w:num>
  <w:num w:numId="68" w16cid:durableId="2058816171">
    <w:abstractNumId w:val="5"/>
  </w:num>
  <w:num w:numId="69" w16cid:durableId="1849980177">
    <w:abstractNumId w:val="15"/>
  </w:num>
  <w:num w:numId="70" w16cid:durableId="1055083089">
    <w:abstractNumId w:val="46"/>
  </w:num>
  <w:num w:numId="71" w16cid:durableId="813447740">
    <w:abstractNumId w:val="11"/>
  </w:num>
  <w:num w:numId="72" w16cid:durableId="2015110497">
    <w:abstractNumId w:val="2"/>
  </w:num>
  <w:num w:numId="73" w16cid:durableId="618412005">
    <w:abstractNumId w:val="16"/>
  </w:num>
  <w:num w:numId="74" w16cid:durableId="1880825138">
    <w:abstractNumId w:val="68"/>
  </w:num>
  <w:num w:numId="75" w16cid:durableId="1846936769">
    <w:abstractNumId w:val="63"/>
  </w:num>
  <w:num w:numId="76" w16cid:durableId="68355063">
    <w:abstractNumId w:val="51"/>
  </w:num>
  <w:num w:numId="77" w16cid:durableId="420176080">
    <w:abstractNumId w:val="20"/>
  </w:num>
  <w:num w:numId="78" w16cid:durableId="749349510">
    <w:abstractNumId w:val="45"/>
  </w:num>
  <w:num w:numId="79" w16cid:durableId="1524902038">
    <w:abstractNumId w:val="7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ee Njora Mwangi">
    <w15:presenceInfo w15:providerId="None" w15:userId="Jessee Njora Mwan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6E"/>
    <w:rsid w:val="00002017"/>
    <w:rsid w:val="000040E9"/>
    <w:rsid w:val="00007199"/>
    <w:rsid w:val="00010DAE"/>
    <w:rsid w:val="00011559"/>
    <w:rsid w:val="000173A5"/>
    <w:rsid w:val="000205FF"/>
    <w:rsid w:val="00021565"/>
    <w:rsid w:val="00023457"/>
    <w:rsid w:val="00024F0D"/>
    <w:rsid w:val="00027AAB"/>
    <w:rsid w:val="000305A8"/>
    <w:rsid w:val="0003206A"/>
    <w:rsid w:val="00032426"/>
    <w:rsid w:val="00033CB4"/>
    <w:rsid w:val="0003474F"/>
    <w:rsid w:val="00034B2C"/>
    <w:rsid w:val="00034EDC"/>
    <w:rsid w:val="00036412"/>
    <w:rsid w:val="00036687"/>
    <w:rsid w:val="00037AC8"/>
    <w:rsid w:val="00037AE2"/>
    <w:rsid w:val="00043B8E"/>
    <w:rsid w:val="000457D9"/>
    <w:rsid w:val="00046740"/>
    <w:rsid w:val="0005394F"/>
    <w:rsid w:val="000542EB"/>
    <w:rsid w:val="00060675"/>
    <w:rsid w:val="00060798"/>
    <w:rsid w:val="00065732"/>
    <w:rsid w:val="000665A2"/>
    <w:rsid w:val="00066816"/>
    <w:rsid w:val="00067385"/>
    <w:rsid w:val="000703CD"/>
    <w:rsid w:val="000713C0"/>
    <w:rsid w:val="00072D76"/>
    <w:rsid w:val="00072FC5"/>
    <w:rsid w:val="0007636D"/>
    <w:rsid w:val="00076F55"/>
    <w:rsid w:val="000830DB"/>
    <w:rsid w:val="00085709"/>
    <w:rsid w:val="00085A4E"/>
    <w:rsid w:val="0008607C"/>
    <w:rsid w:val="00086F3B"/>
    <w:rsid w:val="0008737A"/>
    <w:rsid w:val="0009151E"/>
    <w:rsid w:val="00094702"/>
    <w:rsid w:val="00094721"/>
    <w:rsid w:val="00095E81"/>
    <w:rsid w:val="00096B6A"/>
    <w:rsid w:val="0009799F"/>
    <w:rsid w:val="000A14C1"/>
    <w:rsid w:val="000A2D31"/>
    <w:rsid w:val="000A3241"/>
    <w:rsid w:val="000A3EFC"/>
    <w:rsid w:val="000A4CAB"/>
    <w:rsid w:val="000A6553"/>
    <w:rsid w:val="000B2727"/>
    <w:rsid w:val="000B3342"/>
    <w:rsid w:val="000B33F2"/>
    <w:rsid w:val="000B4CE8"/>
    <w:rsid w:val="000B5382"/>
    <w:rsid w:val="000B7425"/>
    <w:rsid w:val="000C1B7D"/>
    <w:rsid w:val="000C1CA3"/>
    <w:rsid w:val="000C1DB1"/>
    <w:rsid w:val="000C2282"/>
    <w:rsid w:val="000C393F"/>
    <w:rsid w:val="000C6D8B"/>
    <w:rsid w:val="000D1426"/>
    <w:rsid w:val="000D31E3"/>
    <w:rsid w:val="000D6A91"/>
    <w:rsid w:val="000D73A5"/>
    <w:rsid w:val="000E1B46"/>
    <w:rsid w:val="000E20F0"/>
    <w:rsid w:val="000E2AA3"/>
    <w:rsid w:val="000E4A11"/>
    <w:rsid w:val="000E57A3"/>
    <w:rsid w:val="000F0D8D"/>
    <w:rsid w:val="000F3043"/>
    <w:rsid w:val="000F5A8B"/>
    <w:rsid w:val="000F5C14"/>
    <w:rsid w:val="000F6623"/>
    <w:rsid w:val="0010102F"/>
    <w:rsid w:val="00102174"/>
    <w:rsid w:val="00106BC8"/>
    <w:rsid w:val="00110C27"/>
    <w:rsid w:val="00110CC0"/>
    <w:rsid w:val="00112351"/>
    <w:rsid w:val="00112968"/>
    <w:rsid w:val="00113B79"/>
    <w:rsid w:val="001148FE"/>
    <w:rsid w:val="001155F4"/>
    <w:rsid w:val="001170EF"/>
    <w:rsid w:val="001200EF"/>
    <w:rsid w:val="00121C69"/>
    <w:rsid w:val="00123BA3"/>
    <w:rsid w:val="00124CA2"/>
    <w:rsid w:val="001253CA"/>
    <w:rsid w:val="00130C8E"/>
    <w:rsid w:val="00135478"/>
    <w:rsid w:val="001357DE"/>
    <w:rsid w:val="00137464"/>
    <w:rsid w:val="00137EDB"/>
    <w:rsid w:val="00141E02"/>
    <w:rsid w:val="00144ACE"/>
    <w:rsid w:val="00146037"/>
    <w:rsid w:val="00147B5C"/>
    <w:rsid w:val="001502EB"/>
    <w:rsid w:val="001525A6"/>
    <w:rsid w:val="00153D1B"/>
    <w:rsid w:val="001544E1"/>
    <w:rsid w:val="00156916"/>
    <w:rsid w:val="00156CE6"/>
    <w:rsid w:val="00161D67"/>
    <w:rsid w:val="00161E07"/>
    <w:rsid w:val="00167FF8"/>
    <w:rsid w:val="0017040A"/>
    <w:rsid w:val="0017191E"/>
    <w:rsid w:val="001754E8"/>
    <w:rsid w:val="00180157"/>
    <w:rsid w:val="0018288E"/>
    <w:rsid w:val="001828C9"/>
    <w:rsid w:val="00182A76"/>
    <w:rsid w:val="00184A8B"/>
    <w:rsid w:val="00184A8E"/>
    <w:rsid w:val="001851DD"/>
    <w:rsid w:val="00192179"/>
    <w:rsid w:val="001927DF"/>
    <w:rsid w:val="001A1F5E"/>
    <w:rsid w:val="001A5708"/>
    <w:rsid w:val="001B0C3D"/>
    <w:rsid w:val="001B19C2"/>
    <w:rsid w:val="001B3041"/>
    <w:rsid w:val="001B4BE8"/>
    <w:rsid w:val="001C058B"/>
    <w:rsid w:val="001D3601"/>
    <w:rsid w:val="001D6E2B"/>
    <w:rsid w:val="001E0779"/>
    <w:rsid w:val="001E0CE5"/>
    <w:rsid w:val="001E5656"/>
    <w:rsid w:val="001E6977"/>
    <w:rsid w:val="001F1450"/>
    <w:rsid w:val="001F2215"/>
    <w:rsid w:val="001F2C07"/>
    <w:rsid w:val="001F3758"/>
    <w:rsid w:val="00201755"/>
    <w:rsid w:val="00203212"/>
    <w:rsid w:val="002133D2"/>
    <w:rsid w:val="00213A8D"/>
    <w:rsid w:val="00220E21"/>
    <w:rsid w:val="00221EA6"/>
    <w:rsid w:val="0022518F"/>
    <w:rsid w:val="00225E8E"/>
    <w:rsid w:val="002330F5"/>
    <w:rsid w:val="00241E0D"/>
    <w:rsid w:val="0024226A"/>
    <w:rsid w:val="0024353A"/>
    <w:rsid w:val="0024417E"/>
    <w:rsid w:val="00247A61"/>
    <w:rsid w:val="002505D9"/>
    <w:rsid w:val="002505F3"/>
    <w:rsid w:val="00252B3A"/>
    <w:rsid w:val="0025500F"/>
    <w:rsid w:val="002577D3"/>
    <w:rsid w:val="00262684"/>
    <w:rsid w:val="00262D5B"/>
    <w:rsid w:val="002646F5"/>
    <w:rsid w:val="00265C28"/>
    <w:rsid w:val="00267981"/>
    <w:rsid w:val="002718EA"/>
    <w:rsid w:val="0027426F"/>
    <w:rsid w:val="00274315"/>
    <w:rsid w:val="00276F41"/>
    <w:rsid w:val="00277D82"/>
    <w:rsid w:val="00280405"/>
    <w:rsid w:val="002807BE"/>
    <w:rsid w:val="00280F3A"/>
    <w:rsid w:val="0028577F"/>
    <w:rsid w:val="002902FA"/>
    <w:rsid w:val="00292D9C"/>
    <w:rsid w:val="00293BAB"/>
    <w:rsid w:val="00297A18"/>
    <w:rsid w:val="002A1F9E"/>
    <w:rsid w:val="002A33CC"/>
    <w:rsid w:val="002B22DF"/>
    <w:rsid w:val="002B79B1"/>
    <w:rsid w:val="002B7C91"/>
    <w:rsid w:val="002C13F4"/>
    <w:rsid w:val="002C1C53"/>
    <w:rsid w:val="002C1E05"/>
    <w:rsid w:val="002C54DB"/>
    <w:rsid w:val="002C5AAD"/>
    <w:rsid w:val="002D1284"/>
    <w:rsid w:val="002D19FF"/>
    <w:rsid w:val="002D46A6"/>
    <w:rsid w:val="002D7ED6"/>
    <w:rsid w:val="002E1E82"/>
    <w:rsid w:val="002E23F0"/>
    <w:rsid w:val="002E3FB7"/>
    <w:rsid w:val="002E407D"/>
    <w:rsid w:val="002E4A4B"/>
    <w:rsid w:val="002E50D6"/>
    <w:rsid w:val="002E569F"/>
    <w:rsid w:val="002E6673"/>
    <w:rsid w:val="002F03AA"/>
    <w:rsid w:val="002F08C9"/>
    <w:rsid w:val="002F583E"/>
    <w:rsid w:val="002F62E8"/>
    <w:rsid w:val="002F64DB"/>
    <w:rsid w:val="0030004A"/>
    <w:rsid w:val="0030103B"/>
    <w:rsid w:val="00303CF0"/>
    <w:rsid w:val="003046B8"/>
    <w:rsid w:val="00304ECF"/>
    <w:rsid w:val="00305210"/>
    <w:rsid w:val="00305A8C"/>
    <w:rsid w:val="003072A1"/>
    <w:rsid w:val="003100E6"/>
    <w:rsid w:val="00311A1A"/>
    <w:rsid w:val="0031513A"/>
    <w:rsid w:val="00316C0B"/>
    <w:rsid w:val="00316C78"/>
    <w:rsid w:val="00320FF0"/>
    <w:rsid w:val="00322B27"/>
    <w:rsid w:val="00322D3B"/>
    <w:rsid w:val="00331B58"/>
    <w:rsid w:val="00333816"/>
    <w:rsid w:val="003344C1"/>
    <w:rsid w:val="0033779E"/>
    <w:rsid w:val="00337F80"/>
    <w:rsid w:val="00337FB5"/>
    <w:rsid w:val="00340DB9"/>
    <w:rsid w:val="00341CA3"/>
    <w:rsid w:val="0034427B"/>
    <w:rsid w:val="00345958"/>
    <w:rsid w:val="00347567"/>
    <w:rsid w:val="00350024"/>
    <w:rsid w:val="00352546"/>
    <w:rsid w:val="00353A93"/>
    <w:rsid w:val="003569D6"/>
    <w:rsid w:val="00364F19"/>
    <w:rsid w:val="0036602B"/>
    <w:rsid w:val="00366536"/>
    <w:rsid w:val="003707B6"/>
    <w:rsid w:val="0037305A"/>
    <w:rsid w:val="003731F3"/>
    <w:rsid w:val="00373B90"/>
    <w:rsid w:val="00376180"/>
    <w:rsid w:val="00377442"/>
    <w:rsid w:val="0038019C"/>
    <w:rsid w:val="00381B4A"/>
    <w:rsid w:val="00383277"/>
    <w:rsid w:val="003848AF"/>
    <w:rsid w:val="0039207E"/>
    <w:rsid w:val="003960A1"/>
    <w:rsid w:val="0039612E"/>
    <w:rsid w:val="00396E60"/>
    <w:rsid w:val="00397385"/>
    <w:rsid w:val="003A056F"/>
    <w:rsid w:val="003A06E5"/>
    <w:rsid w:val="003A0D12"/>
    <w:rsid w:val="003A3A85"/>
    <w:rsid w:val="003A6396"/>
    <w:rsid w:val="003A6DA3"/>
    <w:rsid w:val="003B2743"/>
    <w:rsid w:val="003B7A54"/>
    <w:rsid w:val="003C0A39"/>
    <w:rsid w:val="003C2C46"/>
    <w:rsid w:val="003C6F84"/>
    <w:rsid w:val="003C7BF5"/>
    <w:rsid w:val="003C7F41"/>
    <w:rsid w:val="003D3E84"/>
    <w:rsid w:val="003D7B8F"/>
    <w:rsid w:val="003E1163"/>
    <w:rsid w:val="003E14E9"/>
    <w:rsid w:val="003E175D"/>
    <w:rsid w:val="003E516D"/>
    <w:rsid w:val="003E75B8"/>
    <w:rsid w:val="003F208E"/>
    <w:rsid w:val="003F3B58"/>
    <w:rsid w:val="003F628E"/>
    <w:rsid w:val="003F67ED"/>
    <w:rsid w:val="00401207"/>
    <w:rsid w:val="00404E4E"/>
    <w:rsid w:val="00405467"/>
    <w:rsid w:val="004102E2"/>
    <w:rsid w:val="00411383"/>
    <w:rsid w:val="00413855"/>
    <w:rsid w:val="0041765D"/>
    <w:rsid w:val="00421545"/>
    <w:rsid w:val="004231A6"/>
    <w:rsid w:val="0042394E"/>
    <w:rsid w:val="004252A0"/>
    <w:rsid w:val="00425FAB"/>
    <w:rsid w:val="00426B57"/>
    <w:rsid w:val="00427BC2"/>
    <w:rsid w:val="004328EC"/>
    <w:rsid w:val="0043464F"/>
    <w:rsid w:val="00435B1D"/>
    <w:rsid w:val="004400C8"/>
    <w:rsid w:val="00444CED"/>
    <w:rsid w:val="00445485"/>
    <w:rsid w:val="00445D7D"/>
    <w:rsid w:val="00447755"/>
    <w:rsid w:val="00447A18"/>
    <w:rsid w:val="004504E5"/>
    <w:rsid w:val="00452422"/>
    <w:rsid w:val="00463658"/>
    <w:rsid w:val="00465DE8"/>
    <w:rsid w:val="00471B4D"/>
    <w:rsid w:val="00473A7D"/>
    <w:rsid w:val="0047541B"/>
    <w:rsid w:val="00475D02"/>
    <w:rsid w:val="00486656"/>
    <w:rsid w:val="00486AA1"/>
    <w:rsid w:val="00490FA9"/>
    <w:rsid w:val="00491F45"/>
    <w:rsid w:val="004924D1"/>
    <w:rsid w:val="0049460E"/>
    <w:rsid w:val="0049656A"/>
    <w:rsid w:val="004A1856"/>
    <w:rsid w:val="004A1E6B"/>
    <w:rsid w:val="004A26DC"/>
    <w:rsid w:val="004A2FF3"/>
    <w:rsid w:val="004A71B6"/>
    <w:rsid w:val="004A79D4"/>
    <w:rsid w:val="004B08B7"/>
    <w:rsid w:val="004B173F"/>
    <w:rsid w:val="004B2860"/>
    <w:rsid w:val="004B407A"/>
    <w:rsid w:val="004B6612"/>
    <w:rsid w:val="004B6E44"/>
    <w:rsid w:val="004B6F92"/>
    <w:rsid w:val="004B7851"/>
    <w:rsid w:val="004C147A"/>
    <w:rsid w:val="004C21A7"/>
    <w:rsid w:val="004C292D"/>
    <w:rsid w:val="004C615B"/>
    <w:rsid w:val="004C7D68"/>
    <w:rsid w:val="004D3107"/>
    <w:rsid w:val="004D3188"/>
    <w:rsid w:val="004D355E"/>
    <w:rsid w:val="004E2D29"/>
    <w:rsid w:val="004E2E84"/>
    <w:rsid w:val="004E59D6"/>
    <w:rsid w:val="004E5CF1"/>
    <w:rsid w:val="004E649F"/>
    <w:rsid w:val="004F0FFA"/>
    <w:rsid w:val="004F4FE5"/>
    <w:rsid w:val="00500D7F"/>
    <w:rsid w:val="005042BB"/>
    <w:rsid w:val="00507583"/>
    <w:rsid w:val="00507E2E"/>
    <w:rsid w:val="00507F0D"/>
    <w:rsid w:val="00511013"/>
    <w:rsid w:val="00511663"/>
    <w:rsid w:val="00512CDA"/>
    <w:rsid w:val="005142F2"/>
    <w:rsid w:val="00515631"/>
    <w:rsid w:val="0051759C"/>
    <w:rsid w:val="00520BB7"/>
    <w:rsid w:val="00522EFD"/>
    <w:rsid w:val="005238C6"/>
    <w:rsid w:val="00525B1B"/>
    <w:rsid w:val="00526B6F"/>
    <w:rsid w:val="00530B10"/>
    <w:rsid w:val="00531ED4"/>
    <w:rsid w:val="00534B1C"/>
    <w:rsid w:val="00535462"/>
    <w:rsid w:val="00536685"/>
    <w:rsid w:val="005375BC"/>
    <w:rsid w:val="00540C7A"/>
    <w:rsid w:val="00542A96"/>
    <w:rsid w:val="00544ECA"/>
    <w:rsid w:val="005454D9"/>
    <w:rsid w:val="00547C4A"/>
    <w:rsid w:val="00552BF4"/>
    <w:rsid w:val="00552E2F"/>
    <w:rsid w:val="005545C5"/>
    <w:rsid w:val="0055507D"/>
    <w:rsid w:val="00557398"/>
    <w:rsid w:val="00560FA3"/>
    <w:rsid w:val="005612BD"/>
    <w:rsid w:val="005627AB"/>
    <w:rsid w:val="005628D7"/>
    <w:rsid w:val="00563356"/>
    <w:rsid w:val="00563709"/>
    <w:rsid w:val="005665A6"/>
    <w:rsid w:val="005707D7"/>
    <w:rsid w:val="00570ABF"/>
    <w:rsid w:val="00575FB2"/>
    <w:rsid w:val="00576773"/>
    <w:rsid w:val="00582EEB"/>
    <w:rsid w:val="00584490"/>
    <w:rsid w:val="00585BD6"/>
    <w:rsid w:val="00586288"/>
    <w:rsid w:val="005863D1"/>
    <w:rsid w:val="00587E04"/>
    <w:rsid w:val="00592AFB"/>
    <w:rsid w:val="0059340F"/>
    <w:rsid w:val="0059417F"/>
    <w:rsid w:val="005976DC"/>
    <w:rsid w:val="005A0085"/>
    <w:rsid w:val="005A1B7B"/>
    <w:rsid w:val="005A3385"/>
    <w:rsid w:val="005A4ACC"/>
    <w:rsid w:val="005A684B"/>
    <w:rsid w:val="005A7F52"/>
    <w:rsid w:val="005B7851"/>
    <w:rsid w:val="005C382A"/>
    <w:rsid w:val="005C52F7"/>
    <w:rsid w:val="005C5D32"/>
    <w:rsid w:val="005D2853"/>
    <w:rsid w:val="005D4FB2"/>
    <w:rsid w:val="005D54BF"/>
    <w:rsid w:val="005E0FC1"/>
    <w:rsid w:val="005E232B"/>
    <w:rsid w:val="005E253D"/>
    <w:rsid w:val="005E2BD0"/>
    <w:rsid w:val="005E304A"/>
    <w:rsid w:val="005E42ED"/>
    <w:rsid w:val="005E7BB1"/>
    <w:rsid w:val="005F22EE"/>
    <w:rsid w:val="005F3D8F"/>
    <w:rsid w:val="005F6CB5"/>
    <w:rsid w:val="005F754B"/>
    <w:rsid w:val="00601FB2"/>
    <w:rsid w:val="006041C5"/>
    <w:rsid w:val="00604A47"/>
    <w:rsid w:val="00606BE6"/>
    <w:rsid w:val="00606E1A"/>
    <w:rsid w:val="006076BA"/>
    <w:rsid w:val="00610D45"/>
    <w:rsid w:val="00610F2B"/>
    <w:rsid w:val="00613B07"/>
    <w:rsid w:val="006144A9"/>
    <w:rsid w:val="00614CAD"/>
    <w:rsid w:val="0061517F"/>
    <w:rsid w:val="00615F22"/>
    <w:rsid w:val="00623CE7"/>
    <w:rsid w:val="00623E2F"/>
    <w:rsid w:val="00624DCC"/>
    <w:rsid w:val="00624E3A"/>
    <w:rsid w:val="00627B9D"/>
    <w:rsid w:val="00627EC6"/>
    <w:rsid w:val="0063049B"/>
    <w:rsid w:val="006310E7"/>
    <w:rsid w:val="006320DB"/>
    <w:rsid w:val="00632351"/>
    <w:rsid w:val="006344E0"/>
    <w:rsid w:val="00635928"/>
    <w:rsid w:val="0063595D"/>
    <w:rsid w:val="006367B5"/>
    <w:rsid w:val="006378C2"/>
    <w:rsid w:val="00637DEB"/>
    <w:rsid w:val="00641862"/>
    <w:rsid w:val="006507EF"/>
    <w:rsid w:val="00650905"/>
    <w:rsid w:val="00653BF8"/>
    <w:rsid w:val="00656623"/>
    <w:rsid w:val="00656D48"/>
    <w:rsid w:val="0065796B"/>
    <w:rsid w:val="00657E51"/>
    <w:rsid w:val="006610E7"/>
    <w:rsid w:val="00665726"/>
    <w:rsid w:val="00670D18"/>
    <w:rsid w:val="006719C4"/>
    <w:rsid w:val="0067281F"/>
    <w:rsid w:val="006728AA"/>
    <w:rsid w:val="006814FD"/>
    <w:rsid w:val="00681C9D"/>
    <w:rsid w:val="00683C6B"/>
    <w:rsid w:val="00685515"/>
    <w:rsid w:val="00685D2C"/>
    <w:rsid w:val="00691B97"/>
    <w:rsid w:val="006920CE"/>
    <w:rsid w:val="0069359C"/>
    <w:rsid w:val="0069373A"/>
    <w:rsid w:val="0069378A"/>
    <w:rsid w:val="006938A2"/>
    <w:rsid w:val="00695695"/>
    <w:rsid w:val="00695740"/>
    <w:rsid w:val="00695A34"/>
    <w:rsid w:val="00695CA5"/>
    <w:rsid w:val="006964D6"/>
    <w:rsid w:val="00696C77"/>
    <w:rsid w:val="006A0F3B"/>
    <w:rsid w:val="006A2454"/>
    <w:rsid w:val="006A4A9D"/>
    <w:rsid w:val="006A69A3"/>
    <w:rsid w:val="006B1404"/>
    <w:rsid w:val="006B53BF"/>
    <w:rsid w:val="006B58CC"/>
    <w:rsid w:val="006C1163"/>
    <w:rsid w:val="006D103A"/>
    <w:rsid w:val="006D1087"/>
    <w:rsid w:val="006D118A"/>
    <w:rsid w:val="006D182F"/>
    <w:rsid w:val="006D2DA1"/>
    <w:rsid w:val="006D6BE3"/>
    <w:rsid w:val="006D7B51"/>
    <w:rsid w:val="006E0050"/>
    <w:rsid w:val="006E03EC"/>
    <w:rsid w:val="006E054D"/>
    <w:rsid w:val="006E390F"/>
    <w:rsid w:val="006E79E2"/>
    <w:rsid w:val="006E7EE2"/>
    <w:rsid w:val="006F034E"/>
    <w:rsid w:val="006F3FCB"/>
    <w:rsid w:val="006F5223"/>
    <w:rsid w:val="006F72CC"/>
    <w:rsid w:val="00701AFA"/>
    <w:rsid w:val="00702576"/>
    <w:rsid w:val="00707D42"/>
    <w:rsid w:val="0071004D"/>
    <w:rsid w:val="007142BF"/>
    <w:rsid w:val="00714F85"/>
    <w:rsid w:val="00720870"/>
    <w:rsid w:val="00723D00"/>
    <w:rsid w:val="007248F4"/>
    <w:rsid w:val="007260EE"/>
    <w:rsid w:val="00726E85"/>
    <w:rsid w:val="007270AC"/>
    <w:rsid w:val="00727AC4"/>
    <w:rsid w:val="0073229B"/>
    <w:rsid w:val="00733735"/>
    <w:rsid w:val="007351E6"/>
    <w:rsid w:val="0074069C"/>
    <w:rsid w:val="00741226"/>
    <w:rsid w:val="00746431"/>
    <w:rsid w:val="0074646C"/>
    <w:rsid w:val="00746E10"/>
    <w:rsid w:val="00753620"/>
    <w:rsid w:val="00753723"/>
    <w:rsid w:val="00755251"/>
    <w:rsid w:val="00755DE2"/>
    <w:rsid w:val="007566E3"/>
    <w:rsid w:val="00756D85"/>
    <w:rsid w:val="0076150E"/>
    <w:rsid w:val="0076209A"/>
    <w:rsid w:val="00762FAF"/>
    <w:rsid w:val="00774BAA"/>
    <w:rsid w:val="00774F71"/>
    <w:rsid w:val="00776BB0"/>
    <w:rsid w:val="0077711A"/>
    <w:rsid w:val="007774AA"/>
    <w:rsid w:val="00777BCC"/>
    <w:rsid w:val="00780693"/>
    <w:rsid w:val="00781A52"/>
    <w:rsid w:val="007844F2"/>
    <w:rsid w:val="007850EC"/>
    <w:rsid w:val="00785D56"/>
    <w:rsid w:val="0079082B"/>
    <w:rsid w:val="007921FF"/>
    <w:rsid w:val="007924C4"/>
    <w:rsid w:val="00794D61"/>
    <w:rsid w:val="007A152C"/>
    <w:rsid w:val="007A161A"/>
    <w:rsid w:val="007A29D9"/>
    <w:rsid w:val="007A6A84"/>
    <w:rsid w:val="007B54CE"/>
    <w:rsid w:val="007B6B92"/>
    <w:rsid w:val="007B776D"/>
    <w:rsid w:val="007C02C6"/>
    <w:rsid w:val="007C5A5E"/>
    <w:rsid w:val="007C6D13"/>
    <w:rsid w:val="007D1837"/>
    <w:rsid w:val="007D1E16"/>
    <w:rsid w:val="007D5491"/>
    <w:rsid w:val="007E0E87"/>
    <w:rsid w:val="007E48B2"/>
    <w:rsid w:val="007E50CE"/>
    <w:rsid w:val="007E6C02"/>
    <w:rsid w:val="007F1C93"/>
    <w:rsid w:val="007F326F"/>
    <w:rsid w:val="007F5152"/>
    <w:rsid w:val="007F5162"/>
    <w:rsid w:val="007F5B0F"/>
    <w:rsid w:val="007F5D12"/>
    <w:rsid w:val="007F616E"/>
    <w:rsid w:val="007F6A84"/>
    <w:rsid w:val="007F7231"/>
    <w:rsid w:val="0080010F"/>
    <w:rsid w:val="008026BD"/>
    <w:rsid w:val="00804ED2"/>
    <w:rsid w:val="0080563D"/>
    <w:rsid w:val="008112A9"/>
    <w:rsid w:val="008159D4"/>
    <w:rsid w:val="00815A09"/>
    <w:rsid w:val="00815A6B"/>
    <w:rsid w:val="00816B53"/>
    <w:rsid w:val="008178CE"/>
    <w:rsid w:val="00820A54"/>
    <w:rsid w:val="00822E85"/>
    <w:rsid w:val="0082363A"/>
    <w:rsid w:val="00824DB7"/>
    <w:rsid w:val="00825C20"/>
    <w:rsid w:val="00825DA6"/>
    <w:rsid w:val="008278FC"/>
    <w:rsid w:val="00830FB2"/>
    <w:rsid w:val="00831AEB"/>
    <w:rsid w:val="008325F1"/>
    <w:rsid w:val="00833CFB"/>
    <w:rsid w:val="00834211"/>
    <w:rsid w:val="00835C32"/>
    <w:rsid w:val="00837F67"/>
    <w:rsid w:val="00840311"/>
    <w:rsid w:val="00842752"/>
    <w:rsid w:val="00842A72"/>
    <w:rsid w:val="008433F9"/>
    <w:rsid w:val="00845E5D"/>
    <w:rsid w:val="00852F43"/>
    <w:rsid w:val="00853F34"/>
    <w:rsid w:val="008549C4"/>
    <w:rsid w:val="00860C8B"/>
    <w:rsid w:val="00862C51"/>
    <w:rsid w:val="00864F17"/>
    <w:rsid w:val="008710CF"/>
    <w:rsid w:val="00872DC5"/>
    <w:rsid w:val="00872E2A"/>
    <w:rsid w:val="0087428F"/>
    <w:rsid w:val="008745D7"/>
    <w:rsid w:val="008923E9"/>
    <w:rsid w:val="0089442A"/>
    <w:rsid w:val="0089480F"/>
    <w:rsid w:val="00897781"/>
    <w:rsid w:val="008A21AA"/>
    <w:rsid w:val="008B35D7"/>
    <w:rsid w:val="008B42B4"/>
    <w:rsid w:val="008B69AF"/>
    <w:rsid w:val="008C1525"/>
    <w:rsid w:val="008C23EA"/>
    <w:rsid w:val="008C240F"/>
    <w:rsid w:val="008C37E5"/>
    <w:rsid w:val="008C6A23"/>
    <w:rsid w:val="008D129F"/>
    <w:rsid w:val="008D198A"/>
    <w:rsid w:val="008D21A0"/>
    <w:rsid w:val="008D2698"/>
    <w:rsid w:val="008D50A7"/>
    <w:rsid w:val="008D7D1D"/>
    <w:rsid w:val="008E2EBC"/>
    <w:rsid w:val="008F4E2A"/>
    <w:rsid w:val="008F68E5"/>
    <w:rsid w:val="008F7AD0"/>
    <w:rsid w:val="009004F1"/>
    <w:rsid w:val="00900A60"/>
    <w:rsid w:val="0090105C"/>
    <w:rsid w:val="0090585C"/>
    <w:rsid w:val="00910499"/>
    <w:rsid w:val="00916831"/>
    <w:rsid w:val="00923F62"/>
    <w:rsid w:val="00924EB5"/>
    <w:rsid w:val="009253C1"/>
    <w:rsid w:val="00926F32"/>
    <w:rsid w:val="00931D85"/>
    <w:rsid w:val="0093275A"/>
    <w:rsid w:val="0093303D"/>
    <w:rsid w:val="00936792"/>
    <w:rsid w:val="00936E54"/>
    <w:rsid w:val="00940539"/>
    <w:rsid w:val="00940E36"/>
    <w:rsid w:val="009446D5"/>
    <w:rsid w:val="009451D7"/>
    <w:rsid w:val="00945C04"/>
    <w:rsid w:val="00946A03"/>
    <w:rsid w:val="0094746A"/>
    <w:rsid w:val="00947D63"/>
    <w:rsid w:val="00950382"/>
    <w:rsid w:val="00950DE9"/>
    <w:rsid w:val="00951031"/>
    <w:rsid w:val="00953982"/>
    <w:rsid w:val="00954571"/>
    <w:rsid w:val="00957405"/>
    <w:rsid w:val="0096359F"/>
    <w:rsid w:val="009658FE"/>
    <w:rsid w:val="00966832"/>
    <w:rsid w:val="0097052A"/>
    <w:rsid w:val="0097166F"/>
    <w:rsid w:val="00973C45"/>
    <w:rsid w:val="00974C1E"/>
    <w:rsid w:val="009763F2"/>
    <w:rsid w:val="0098071B"/>
    <w:rsid w:val="00981DAC"/>
    <w:rsid w:val="009826E0"/>
    <w:rsid w:val="00985091"/>
    <w:rsid w:val="00985E91"/>
    <w:rsid w:val="009905D9"/>
    <w:rsid w:val="00991E2B"/>
    <w:rsid w:val="00992653"/>
    <w:rsid w:val="00992D8B"/>
    <w:rsid w:val="009931EC"/>
    <w:rsid w:val="0099435A"/>
    <w:rsid w:val="00997E65"/>
    <w:rsid w:val="009A0715"/>
    <w:rsid w:val="009A137D"/>
    <w:rsid w:val="009A221D"/>
    <w:rsid w:val="009A37C3"/>
    <w:rsid w:val="009A3CFF"/>
    <w:rsid w:val="009A6CD6"/>
    <w:rsid w:val="009B0070"/>
    <w:rsid w:val="009B0534"/>
    <w:rsid w:val="009B16E6"/>
    <w:rsid w:val="009B718B"/>
    <w:rsid w:val="009B72A8"/>
    <w:rsid w:val="009C141E"/>
    <w:rsid w:val="009C2949"/>
    <w:rsid w:val="009C3267"/>
    <w:rsid w:val="009C3C6D"/>
    <w:rsid w:val="009C5FF8"/>
    <w:rsid w:val="009D0076"/>
    <w:rsid w:val="009D03F9"/>
    <w:rsid w:val="009D0CFF"/>
    <w:rsid w:val="009D22BF"/>
    <w:rsid w:val="009D36DD"/>
    <w:rsid w:val="009D4B0B"/>
    <w:rsid w:val="009D4F6D"/>
    <w:rsid w:val="009D5471"/>
    <w:rsid w:val="009E13E3"/>
    <w:rsid w:val="009E7B78"/>
    <w:rsid w:val="009F14D4"/>
    <w:rsid w:val="009F2176"/>
    <w:rsid w:val="009F29BB"/>
    <w:rsid w:val="009F3EDF"/>
    <w:rsid w:val="009F4845"/>
    <w:rsid w:val="009F4EA0"/>
    <w:rsid w:val="009F5554"/>
    <w:rsid w:val="00A035B7"/>
    <w:rsid w:val="00A05232"/>
    <w:rsid w:val="00A053A5"/>
    <w:rsid w:val="00A06358"/>
    <w:rsid w:val="00A10C46"/>
    <w:rsid w:val="00A11B3E"/>
    <w:rsid w:val="00A13F23"/>
    <w:rsid w:val="00A16981"/>
    <w:rsid w:val="00A16BA8"/>
    <w:rsid w:val="00A203F0"/>
    <w:rsid w:val="00A20993"/>
    <w:rsid w:val="00A22CE8"/>
    <w:rsid w:val="00A230A6"/>
    <w:rsid w:val="00A235C1"/>
    <w:rsid w:val="00A25F0D"/>
    <w:rsid w:val="00A27B86"/>
    <w:rsid w:val="00A27BCA"/>
    <w:rsid w:val="00A3072D"/>
    <w:rsid w:val="00A3411F"/>
    <w:rsid w:val="00A3428D"/>
    <w:rsid w:val="00A361B3"/>
    <w:rsid w:val="00A37BFA"/>
    <w:rsid w:val="00A42D78"/>
    <w:rsid w:val="00A43E30"/>
    <w:rsid w:val="00A45DEB"/>
    <w:rsid w:val="00A47A79"/>
    <w:rsid w:val="00A51D9B"/>
    <w:rsid w:val="00A5394A"/>
    <w:rsid w:val="00A53B02"/>
    <w:rsid w:val="00A55DED"/>
    <w:rsid w:val="00A564CF"/>
    <w:rsid w:val="00A57563"/>
    <w:rsid w:val="00A61B45"/>
    <w:rsid w:val="00A6387A"/>
    <w:rsid w:val="00A649BA"/>
    <w:rsid w:val="00A70471"/>
    <w:rsid w:val="00A71FAC"/>
    <w:rsid w:val="00A722B4"/>
    <w:rsid w:val="00A75E10"/>
    <w:rsid w:val="00A769D1"/>
    <w:rsid w:val="00A76F27"/>
    <w:rsid w:val="00A81285"/>
    <w:rsid w:val="00A81326"/>
    <w:rsid w:val="00A81439"/>
    <w:rsid w:val="00A83F12"/>
    <w:rsid w:val="00A85693"/>
    <w:rsid w:val="00A87EE4"/>
    <w:rsid w:val="00A9031A"/>
    <w:rsid w:val="00A9104B"/>
    <w:rsid w:val="00A951A7"/>
    <w:rsid w:val="00AA04CE"/>
    <w:rsid w:val="00AA4227"/>
    <w:rsid w:val="00AA6DA4"/>
    <w:rsid w:val="00AB3F5E"/>
    <w:rsid w:val="00AC02EE"/>
    <w:rsid w:val="00AC0C07"/>
    <w:rsid w:val="00AC3CF6"/>
    <w:rsid w:val="00AC504D"/>
    <w:rsid w:val="00AC5804"/>
    <w:rsid w:val="00AC7E27"/>
    <w:rsid w:val="00AD31C3"/>
    <w:rsid w:val="00AD4E56"/>
    <w:rsid w:val="00AD536E"/>
    <w:rsid w:val="00AD56AC"/>
    <w:rsid w:val="00AD6C31"/>
    <w:rsid w:val="00AE0E1A"/>
    <w:rsid w:val="00AE3C2F"/>
    <w:rsid w:val="00AE7F62"/>
    <w:rsid w:val="00AF1256"/>
    <w:rsid w:val="00AF557F"/>
    <w:rsid w:val="00AF5A3B"/>
    <w:rsid w:val="00AF7312"/>
    <w:rsid w:val="00B0033A"/>
    <w:rsid w:val="00B10661"/>
    <w:rsid w:val="00B10DFF"/>
    <w:rsid w:val="00B1196E"/>
    <w:rsid w:val="00B1282A"/>
    <w:rsid w:val="00B141A3"/>
    <w:rsid w:val="00B15D1B"/>
    <w:rsid w:val="00B1697A"/>
    <w:rsid w:val="00B17BF0"/>
    <w:rsid w:val="00B23622"/>
    <w:rsid w:val="00B2568B"/>
    <w:rsid w:val="00B34F3D"/>
    <w:rsid w:val="00B40C3B"/>
    <w:rsid w:val="00B4186D"/>
    <w:rsid w:val="00B4284F"/>
    <w:rsid w:val="00B43A5D"/>
    <w:rsid w:val="00B46538"/>
    <w:rsid w:val="00B46562"/>
    <w:rsid w:val="00B4770F"/>
    <w:rsid w:val="00B50278"/>
    <w:rsid w:val="00B538C1"/>
    <w:rsid w:val="00B545F0"/>
    <w:rsid w:val="00B552A8"/>
    <w:rsid w:val="00B55E00"/>
    <w:rsid w:val="00B613BE"/>
    <w:rsid w:val="00B71B36"/>
    <w:rsid w:val="00B7251F"/>
    <w:rsid w:val="00B76B72"/>
    <w:rsid w:val="00B7735B"/>
    <w:rsid w:val="00B83C1F"/>
    <w:rsid w:val="00B87BDB"/>
    <w:rsid w:val="00B87C24"/>
    <w:rsid w:val="00B9138F"/>
    <w:rsid w:val="00B91417"/>
    <w:rsid w:val="00B926EB"/>
    <w:rsid w:val="00B94C76"/>
    <w:rsid w:val="00B95C09"/>
    <w:rsid w:val="00B965AB"/>
    <w:rsid w:val="00B974C0"/>
    <w:rsid w:val="00BA4E73"/>
    <w:rsid w:val="00BA548D"/>
    <w:rsid w:val="00BB2022"/>
    <w:rsid w:val="00BB3711"/>
    <w:rsid w:val="00BB564E"/>
    <w:rsid w:val="00BB70F8"/>
    <w:rsid w:val="00BC5470"/>
    <w:rsid w:val="00BC5EDC"/>
    <w:rsid w:val="00BD0F08"/>
    <w:rsid w:val="00BD1314"/>
    <w:rsid w:val="00BD138E"/>
    <w:rsid w:val="00BD3D79"/>
    <w:rsid w:val="00BD49D7"/>
    <w:rsid w:val="00BD66C3"/>
    <w:rsid w:val="00BD66E0"/>
    <w:rsid w:val="00BD6C75"/>
    <w:rsid w:val="00BE0A23"/>
    <w:rsid w:val="00BE15D8"/>
    <w:rsid w:val="00BE29B3"/>
    <w:rsid w:val="00BE2BE9"/>
    <w:rsid w:val="00BE4CA4"/>
    <w:rsid w:val="00BE54A2"/>
    <w:rsid w:val="00BE6CB0"/>
    <w:rsid w:val="00BF0161"/>
    <w:rsid w:val="00BF4892"/>
    <w:rsid w:val="00BF5691"/>
    <w:rsid w:val="00C03F10"/>
    <w:rsid w:val="00C04828"/>
    <w:rsid w:val="00C053C7"/>
    <w:rsid w:val="00C0556B"/>
    <w:rsid w:val="00C115BD"/>
    <w:rsid w:val="00C125A9"/>
    <w:rsid w:val="00C158BC"/>
    <w:rsid w:val="00C2168B"/>
    <w:rsid w:val="00C22E8E"/>
    <w:rsid w:val="00C23E29"/>
    <w:rsid w:val="00C25A9E"/>
    <w:rsid w:val="00C25F6A"/>
    <w:rsid w:val="00C310F5"/>
    <w:rsid w:val="00C35588"/>
    <w:rsid w:val="00C35633"/>
    <w:rsid w:val="00C366DD"/>
    <w:rsid w:val="00C3791C"/>
    <w:rsid w:val="00C41026"/>
    <w:rsid w:val="00C42E02"/>
    <w:rsid w:val="00C43E40"/>
    <w:rsid w:val="00C44B7B"/>
    <w:rsid w:val="00C4747D"/>
    <w:rsid w:val="00C51853"/>
    <w:rsid w:val="00C52E92"/>
    <w:rsid w:val="00C53179"/>
    <w:rsid w:val="00C56EEB"/>
    <w:rsid w:val="00C64843"/>
    <w:rsid w:val="00C67B53"/>
    <w:rsid w:val="00C70068"/>
    <w:rsid w:val="00C71B59"/>
    <w:rsid w:val="00C75959"/>
    <w:rsid w:val="00C77157"/>
    <w:rsid w:val="00C802EB"/>
    <w:rsid w:val="00C802F0"/>
    <w:rsid w:val="00C806AE"/>
    <w:rsid w:val="00C8282D"/>
    <w:rsid w:val="00C84360"/>
    <w:rsid w:val="00C846C0"/>
    <w:rsid w:val="00C85DF9"/>
    <w:rsid w:val="00C87BA6"/>
    <w:rsid w:val="00C90B7F"/>
    <w:rsid w:val="00C954E2"/>
    <w:rsid w:val="00C95F4D"/>
    <w:rsid w:val="00C97EA1"/>
    <w:rsid w:val="00CA3BFE"/>
    <w:rsid w:val="00CA6654"/>
    <w:rsid w:val="00CA7559"/>
    <w:rsid w:val="00CA7D3A"/>
    <w:rsid w:val="00CB0625"/>
    <w:rsid w:val="00CB0834"/>
    <w:rsid w:val="00CB21E2"/>
    <w:rsid w:val="00CC4178"/>
    <w:rsid w:val="00CC6AB7"/>
    <w:rsid w:val="00CC70ED"/>
    <w:rsid w:val="00CC7CD6"/>
    <w:rsid w:val="00CD1151"/>
    <w:rsid w:val="00CD42CA"/>
    <w:rsid w:val="00CD46C7"/>
    <w:rsid w:val="00CD46D2"/>
    <w:rsid w:val="00CD635A"/>
    <w:rsid w:val="00CD6531"/>
    <w:rsid w:val="00CD6D5D"/>
    <w:rsid w:val="00CE4E44"/>
    <w:rsid w:val="00CF2075"/>
    <w:rsid w:val="00CF2105"/>
    <w:rsid w:val="00CF29ED"/>
    <w:rsid w:val="00CF6994"/>
    <w:rsid w:val="00CF7FCA"/>
    <w:rsid w:val="00D009C2"/>
    <w:rsid w:val="00D05BB5"/>
    <w:rsid w:val="00D06F2A"/>
    <w:rsid w:val="00D14C7D"/>
    <w:rsid w:val="00D240B0"/>
    <w:rsid w:val="00D26ED7"/>
    <w:rsid w:val="00D30178"/>
    <w:rsid w:val="00D345FD"/>
    <w:rsid w:val="00D36506"/>
    <w:rsid w:val="00D378E0"/>
    <w:rsid w:val="00D41CD3"/>
    <w:rsid w:val="00D44306"/>
    <w:rsid w:val="00D44675"/>
    <w:rsid w:val="00D44EDD"/>
    <w:rsid w:val="00D46D4D"/>
    <w:rsid w:val="00D51A1B"/>
    <w:rsid w:val="00D51ACE"/>
    <w:rsid w:val="00D55457"/>
    <w:rsid w:val="00D56FD6"/>
    <w:rsid w:val="00D575F7"/>
    <w:rsid w:val="00D619EA"/>
    <w:rsid w:val="00D63321"/>
    <w:rsid w:val="00D6792B"/>
    <w:rsid w:val="00D67AE6"/>
    <w:rsid w:val="00D7148E"/>
    <w:rsid w:val="00D717EA"/>
    <w:rsid w:val="00D775E7"/>
    <w:rsid w:val="00D77CCC"/>
    <w:rsid w:val="00D812FC"/>
    <w:rsid w:val="00D8397E"/>
    <w:rsid w:val="00D83E6F"/>
    <w:rsid w:val="00D87D7A"/>
    <w:rsid w:val="00D9319E"/>
    <w:rsid w:val="00D93F95"/>
    <w:rsid w:val="00D95488"/>
    <w:rsid w:val="00D95E73"/>
    <w:rsid w:val="00D97D36"/>
    <w:rsid w:val="00DA1E07"/>
    <w:rsid w:val="00DA5689"/>
    <w:rsid w:val="00DA64EF"/>
    <w:rsid w:val="00DB1AA7"/>
    <w:rsid w:val="00DB70BD"/>
    <w:rsid w:val="00DC2E30"/>
    <w:rsid w:val="00DC3AF0"/>
    <w:rsid w:val="00DC55E3"/>
    <w:rsid w:val="00DC6A91"/>
    <w:rsid w:val="00DD00B5"/>
    <w:rsid w:val="00DD312B"/>
    <w:rsid w:val="00DD39F7"/>
    <w:rsid w:val="00DD7A6D"/>
    <w:rsid w:val="00DE19F6"/>
    <w:rsid w:val="00DE422A"/>
    <w:rsid w:val="00DE67E6"/>
    <w:rsid w:val="00DE6E26"/>
    <w:rsid w:val="00DF2604"/>
    <w:rsid w:val="00DF2978"/>
    <w:rsid w:val="00DF4EB0"/>
    <w:rsid w:val="00DF5174"/>
    <w:rsid w:val="00DF5A2B"/>
    <w:rsid w:val="00DF61CF"/>
    <w:rsid w:val="00DF76E3"/>
    <w:rsid w:val="00DF7C79"/>
    <w:rsid w:val="00E00F98"/>
    <w:rsid w:val="00E00FB2"/>
    <w:rsid w:val="00E03123"/>
    <w:rsid w:val="00E039FA"/>
    <w:rsid w:val="00E03BC9"/>
    <w:rsid w:val="00E074A4"/>
    <w:rsid w:val="00E07502"/>
    <w:rsid w:val="00E10D37"/>
    <w:rsid w:val="00E115E0"/>
    <w:rsid w:val="00E179F5"/>
    <w:rsid w:val="00E2687A"/>
    <w:rsid w:val="00E27B24"/>
    <w:rsid w:val="00E27B81"/>
    <w:rsid w:val="00E302B4"/>
    <w:rsid w:val="00E30D79"/>
    <w:rsid w:val="00E33E1E"/>
    <w:rsid w:val="00E35374"/>
    <w:rsid w:val="00E3676C"/>
    <w:rsid w:val="00E37933"/>
    <w:rsid w:val="00E37FAB"/>
    <w:rsid w:val="00E40368"/>
    <w:rsid w:val="00E40B6D"/>
    <w:rsid w:val="00E40C3B"/>
    <w:rsid w:val="00E41C53"/>
    <w:rsid w:val="00E4240F"/>
    <w:rsid w:val="00E4348F"/>
    <w:rsid w:val="00E444AB"/>
    <w:rsid w:val="00E45FB7"/>
    <w:rsid w:val="00E46557"/>
    <w:rsid w:val="00E46C77"/>
    <w:rsid w:val="00E46EFD"/>
    <w:rsid w:val="00E51BC2"/>
    <w:rsid w:val="00E52FE4"/>
    <w:rsid w:val="00E53087"/>
    <w:rsid w:val="00E5732A"/>
    <w:rsid w:val="00E62EDD"/>
    <w:rsid w:val="00E66D58"/>
    <w:rsid w:val="00E677FE"/>
    <w:rsid w:val="00E73F47"/>
    <w:rsid w:val="00E754E3"/>
    <w:rsid w:val="00E75CAD"/>
    <w:rsid w:val="00E76892"/>
    <w:rsid w:val="00E778E4"/>
    <w:rsid w:val="00E77CF5"/>
    <w:rsid w:val="00E81D4C"/>
    <w:rsid w:val="00E83AEE"/>
    <w:rsid w:val="00E84518"/>
    <w:rsid w:val="00E852CC"/>
    <w:rsid w:val="00E852D4"/>
    <w:rsid w:val="00E853C1"/>
    <w:rsid w:val="00E8751F"/>
    <w:rsid w:val="00E90A23"/>
    <w:rsid w:val="00E95C0C"/>
    <w:rsid w:val="00E97283"/>
    <w:rsid w:val="00EA05CB"/>
    <w:rsid w:val="00EA10E6"/>
    <w:rsid w:val="00EA1B9F"/>
    <w:rsid w:val="00EA30B4"/>
    <w:rsid w:val="00EA5983"/>
    <w:rsid w:val="00EB2188"/>
    <w:rsid w:val="00EB33C4"/>
    <w:rsid w:val="00EB4012"/>
    <w:rsid w:val="00EB5192"/>
    <w:rsid w:val="00EC11F0"/>
    <w:rsid w:val="00EC41F1"/>
    <w:rsid w:val="00EC54C6"/>
    <w:rsid w:val="00ED0F08"/>
    <w:rsid w:val="00ED5025"/>
    <w:rsid w:val="00ED54B2"/>
    <w:rsid w:val="00ED68BC"/>
    <w:rsid w:val="00EE28DF"/>
    <w:rsid w:val="00EE2960"/>
    <w:rsid w:val="00EE399B"/>
    <w:rsid w:val="00EE3CF6"/>
    <w:rsid w:val="00EE41E1"/>
    <w:rsid w:val="00EE4FDD"/>
    <w:rsid w:val="00EF1012"/>
    <w:rsid w:val="00EF2571"/>
    <w:rsid w:val="00EF5DA2"/>
    <w:rsid w:val="00EF60D0"/>
    <w:rsid w:val="00F007E9"/>
    <w:rsid w:val="00F050E7"/>
    <w:rsid w:val="00F066D4"/>
    <w:rsid w:val="00F10E62"/>
    <w:rsid w:val="00F127DB"/>
    <w:rsid w:val="00F16F55"/>
    <w:rsid w:val="00F20954"/>
    <w:rsid w:val="00F20B9B"/>
    <w:rsid w:val="00F2112E"/>
    <w:rsid w:val="00F235A4"/>
    <w:rsid w:val="00F3350D"/>
    <w:rsid w:val="00F336BD"/>
    <w:rsid w:val="00F343F9"/>
    <w:rsid w:val="00F34EF0"/>
    <w:rsid w:val="00F3528D"/>
    <w:rsid w:val="00F3591A"/>
    <w:rsid w:val="00F3595A"/>
    <w:rsid w:val="00F36C7B"/>
    <w:rsid w:val="00F36FA8"/>
    <w:rsid w:val="00F37484"/>
    <w:rsid w:val="00F46146"/>
    <w:rsid w:val="00F47748"/>
    <w:rsid w:val="00F5283E"/>
    <w:rsid w:val="00F52E8F"/>
    <w:rsid w:val="00F53D94"/>
    <w:rsid w:val="00F54030"/>
    <w:rsid w:val="00F55876"/>
    <w:rsid w:val="00F5612D"/>
    <w:rsid w:val="00F60498"/>
    <w:rsid w:val="00F60595"/>
    <w:rsid w:val="00F636D0"/>
    <w:rsid w:val="00F6555F"/>
    <w:rsid w:val="00F71199"/>
    <w:rsid w:val="00F7136D"/>
    <w:rsid w:val="00F7161B"/>
    <w:rsid w:val="00F72315"/>
    <w:rsid w:val="00F74E11"/>
    <w:rsid w:val="00F83DB6"/>
    <w:rsid w:val="00F84558"/>
    <w:rsid w:val="00F857E4"/>
    <w:rsid w:val="00F85F0C"/>
    <w:rsid w:val="00F8797D"/>
    <w:rsid w:val="00F900AF"/>
    <w:rsid w:val="00F90482"/>
    <w:rsid w:val="00F96BB6"/>
    <w:rsid w:val="00FA1118"/>
    <w:rsid w:val="00FA1126"/>
    <w:rsid w:val="00FA43DE"/>
    <w:rsid w:val="00FA4D0E"/>
    <w:rsid w:val="00FA50D0"/>
    <w:rsid w:val="00FA52D8"/>
    <w:rsid w:val="00FA6C71"/>
    <w:rsid w:val="00FB27F4"/>
    <w:rsid w:val="00FB3497"/>
    <w:rsid w:val="00FB5E88"/>
    <w:rsid w:val="00FB778F"/>
    <w:rsid w:val="00FB7C4C"/>
    <w:rsid w:val="00FC035C"/>
    <w:rsid w:val="00FC116A"/>
    <w:rsid w:val="00FC6814"/>
    <w:rsid w:val="00FD1D70"/>
    <w:rsid w:val="00FD301C"/>
    <w:rsid w:val="00FD3BEB"/>
    <w:rsid w:val="00FD438F"/>
    <w:rsid w:val="00FD6377"/>
    <w:rsid w:val="00FE0653"/>
    <w:rsid w:val="00FE09CC"/>
    <w:rsid w:val="00FE17AB"/>
    <w:rsid w:val="00FE2501"/>
    <w:rsid w:val="00FE40F3"/>
    <w:rsid w:val="00FE4911"/>
    <w:rsid w:val="00FF248F"/>
    <w:rsid w:val="00FF2DD8"/>
    <w:rsid w:val="00FF43C9"/>
    <w:rsid w:val="00FF4573"/>
    <w:rsid w:val="00FF4E4F"/>
    <w:rsid w:val="04AA3A81"/>
    <w:rsid w:val="05797C60"/>
    <w:rsid w:val="063701F2"/>
    <w:rsid w:val="0E214FE3"/>
    <w:rsid w:val="120E0CFD"/>
    <w:rsid w:val="20FF5810"/>
    <w:rsid w:val="33A33D2A"/>
    <w:rsid w:val="4C70732D"/>
    <w:rsid w:val="51595328"/>
    <w:rsid w:val="5724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7D7CF"/>
  <w15:docId w15:val="{D0E9E1C8-FFE5-4041-A083-D9E69E58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unhideWhenUsed="1" w:qFormat="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pPr>
      <w:keepNext/>
      <w:keepLines/>
      <w:spacing w:before="480" w:after="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pPr>
      <w:keepNext/>
      <w:tabs>
        <w:tab w:val="left" w:pos="567"/>
      </w:tabs>
      <w:spacing w:after="0"/>
      <w:jc w:val="center"/>
      <w:outlineLvl w:val="1"/>
    </w:pPr>
    <w:rPr>
      <w:rFonts w:ascii="Times New Roman" w:hAnsi="Times New Roman"/>
      <w:b/>
      <w:bCs/>
      <w:iCs/>
      <w:sz w:val="28"/>
      <w:szCs w:val="24"/>
    </w:rPr>
  </w:style>
  <w:style w:type="paragraph" w:styleId="Heading3">
    <w:name w:val="heading 3"/>
    <w:basedOn w:val="Normal"/>
    <w:next w:val="Normal"/>
    <w:link w:val="Heading3Char"/>
    <w:uiPriority w:val="9"/>
    <w:qFormat/>
    <w:pPr>
      <w:keepNext/>
      <w:keepLines/>
      <w:spacing w:before="40" w:after="0"/>
      <w:outlineLvl w:val="2"/>
    </w:pPr>
    <w:rPr>
      <w:rFonts w:ascii="Cambria" w:eastAsia="Times New Roman" w:hAnsi="Cambria"/>
      <w:color w:val="243F60"/>
      <w:sz w:val="24"/>
      <w:szCs w:val="24"/>
    </w:rPr>
  </w:style>
  <w:style w:type="paragraph" w:styleId="Heading6">
    <w:name w:val="heading 6"/>
    <w:basedOn w:val="Normal"/>
    <w:next w:val="Normal"/>
    <w:link w:val="Heading6Char"/>
    <w:uiPriority w:val="9"/>
    <w:qFormat/>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lockText">
    <w:name w:val="Block Text"/>
    <w:basedOn w:val="Normal"/>
    <w:uiPriority w:val="99"/>
    <w:unhideWhenUsed/>
    <w:qFormat/>
    <w:pPr>
      <w:spacing w:after="120" w:line="256" w:lineRule="auto"/>
      <w:ind w:left="1440" w:right="1440"/>
    </w:pPr>
    <w:rPr>
      <w:rFonts w:ascii="Times New Roman" w:hAnsi="Times New Roman"/>
      <w:sz w:val="24"/>
      <w:lang w:val="en-ZW"/>
    </w:rPr>
  </w:style>
  <w:style w:type="paragraph" w:styleId="BodyText">
    <w:name w:val="Body Text"/>
    <w:basedOn w:val="Normal"/>
    <w:link w:val="BodyTextChar"/>
    <w:qFormat/>
    <w:pPr>
      <w:spacing w:after="0" w:line="240" w:lineRule="auto"/>
      <w:ind w:right="749"/>
    </w:pPr>
    <w:rPr>
      <w:rFonts w:ascii="Arial" w:eastAsia="Times New Roman" w:hAnsi="Arial"/>
      <w:sz w:val="24"/>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uiPriority w:val="20"/>
    <w:qFormat/>
    <w:rPr>
      <w:i/>
      <w:iCs/>
    </w:rPr>
  </w:style>
  <w:style w:type="character" w:styleId="EndnoteReference">
    <w:name w:val="endnote reference"/>
    <w:uiPriority w:val="99"/>
    <w:unhideWhenUsed/>
    <w:qFormat/>
    <w:rPr>
      <w:vertAlign w:val="superscript"/>
    </w:rPr>
  </w:style>
  <w:style w:type="paragraph" w:styleId="EndnoteText">
    <w:name w:val="endnote text"/>
    <w:basedOn w:val="Normal"/>
    <w:link w:val="EndnoteTextChar"/>
    <w:uiPriority w:val="99"/>
    <w:unhideWhenUsed/>
    <w:qFormat/>
    <w:pPr>
      <w:spacing w:after="160" w:line="259" w:lineRule="auto"/>
    </w:pPr>
    <w:rPr>
      <w:rFonts w:ascii="Times New Roman" w:hAnsi="Times New Roman"/>
      <w:sz w:val="20"/>
      <w:szCs w:val="20"/>
      <w:lang w:val="en-ZW"/>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character" w:styleId="Hyperlink">
    <w:name w:val="Hyperlink"/>
    <w:basedOn w:val="DefaultParagraphFont"/>
    <w:uiPriority w:val="99"/>
    <w:unhideWhenUsed/>
    <w:qFormat/>
    <w:rPr>
      <w:color w:val="0000FF"/>
      <w:u w:val="single"/>
    </w:rPr>
  </w:style>
  <w:style w:type="paragraph" w:styleId="Index7">
    <w:name w:val="index 7"/>
    <w:basedOn w:val="Normal"/>
    <w:next w:val="Normal"/>
    <w:uiPriority w:val="99"/>
    <w:unhideWhenUsed/>
    <w:qFormat/>
    <w:pPr>
      <w:spacing w:after="160" w:line="256" w:lineRule="auto"/>
      <w:ind w:left="1680" w:hanging="240"/>
    </w:pPr>
    <w:rPr>
      <w:rFonts w:ascii="Times New Roman" w:hAnsi="Times New Roman"/>
      <w:sz w:val="24"/>
      <w:lang w:val="en-ZW"/>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sz w:val="16"/>
      <w:szCs w:val="20"/>
      <w:lang w:val="en-AU"/>
    </w:rPr>
  </w:style>
  <w:style w:type="character" w:styleId="Strong">
    <w:name w:val="Strong"/>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line="259" w:lineRule="auto"/>
    </w:pPr>
    <w:rPr>
      <w:rFonts w:eastAsia="Times New Roman"/>
    </w:rPr>
  </w:style>
  <w:style w:type="paragraph" w:styleId="TOC2">
    <w:name w:val="toc 2"/>
    <w:basedOn w:val="Normal"/>
    <w:next w:val="Normal"/>
    <w:uiPriority w:val="39"/>
    <w:unhideWhenUsed/>
    <w:qFormat/>
    <w:pPr>
      <w:spacing w:after="100" w:line="285" w:lineRule="auto"/>
    </w:pPr>
    <w:rPr>
      <w:rFonts w:ascii="Times New Roman" w:eastAsia="Times New Roman" w:hAnsi="Times New Roman"/>
      <w:b/>
    </w:rPr>
  </w:style>
  <w:style w:type="paragraph" w:styleId="TOC3">
    <w:name w:val="toc 3"/>
    <w:basedOn w:val="Normal"/>
    <w:next w:val="Normal"/>
    <w:uiPriority w:val="39"/>
    <w:unhideWhenUsed/>
    <w:qFormat/>
    <w:pPr>
      <w:spacing w:after="100" w:line="259" w:lineRule="auto"/>
      <w:ind w:left="440"/>
    </w:pPr>
    <w:rPr>
      <w:rFonts w:eastAsia="Times New Roman"/>
    </w:rPr>
  </w:style>
  <w:style w:type="character" w:customStyle="1" w:styleId="Heading1Char">
    <w:name w:val="Heading 1 Char"/>
    <w:link w:val="Heading1"/>
    <w:uiPriority w:val="9"/>
    <w:qFormat/>
    <w:rPr>
      <w:rFonts w:ascii="Times New Roman" w:eastAsia="Times New Roman" w:hAnsi="Times New Roman"/>
      <w:b/>
      <w:bCs/>
      <w:sz w:val="24"/>
      <w:szCs w:val="24"/>
    </w:rPr>
  </w:style>
  <w:style w:type="character" w:customStyle="1" w:styleId="Heading2Char">
    <w:name w:val="Heading 2 Char"/>
    <w:link w:val="Heading2"/>
    <w:uiPriority w:val="9"/>
    <w:qFormat/>
    <w:rPr>
      <w:rFonts w:ascii="Times New Roman" w:hAnsi="Times New Roman"/>
      <w:b/>
      <w:bCs/>
      <w:iCs/>
      <w:sz w:val="28"/>
      <w:szCs w:val="24"/>
    </w:rPr>
  </w:style>
  <w:style w:type="character" w:customStyle="1" w:styleId="Heading3Char">
    <w:name w:val="Heading 3 Char"/>
    <w:link w:val="Heading3"/>
    <w:uiPriority w:val="9"/>
    <w:qFormat/>
    <w:rPr>
      <w:rFonts w:ascii="Cambria" w:eastAsia="Times New Roman" w:hAnsi="Cambria" w:cs="Times New Roman"/>
      <w:color w:val="243F60"/>
      <w:sz w:val="24"/>
      <w:szCs w:val="24"/>
    </w:rPr>
  </w:style>
  <w:style w:type="character" w:customStyle="1" w:styleId="Heading6Char">
    <w:name w:val="Heading 6 Char"/>
    <w:link w:val="Heading6"/>
    <w:uiPriority w:val="9"/>
    <w:qFormat/>
    <w:rPr>
      <w:rFonts w:ascii="Calibri" w:eastAsia="Times New Roman" w:hAnsi="Calibri" w:cs="Times New Roman"/>
      <w:b/>
      <w:bCs/>
      <w:sz w:val="22"/>
      <w:szCs w:val="22"/>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Char">
    <w:name w:val="Body Text Char"/>
    <w:link w:val="BodyText"/>
    <w:qFormat/>
    <w:rPr>
      <w:rFonts w:ascii="Arial" w:eastAsia="Times New Roman" w:hAnsi="Arial"/>
      <w:sz w:val="24"/>
      <w:lang w:val="en-US" w:eastAsia="en-US"/>
    </w:rPr>
  </w:style>
  <w:style w:type="character" w:customStyle="1" w:styleId="CommentTextChar">
    <w:name w:val="Comment Text Char"/>
    <w:link w:val="CommentText"/>
    <w:uiPriority w:val="99"/>
    <w:semiHidden/>
    <w:qFormat/>
    <w:rPr>
      <w:sz w:val="20"/>
      <w:szCs w:val="20"/>
    </w:rPr>
  </w:style>
  <w:style w:type="character" w:customStyle="1" w:styleId="CommentSubjectChar">
    <w:name w:val="Comment Subject Char"/>
    <w:link w:val="CommentSubject"/>
    <w:uiPriority w:val="99"/>
    <w:semiHidden/>
    <w:qFormat/>
    <w:rPr>
      <w:b/>
      <w:bCs/>
      <w:sz w:val="20"/>
      <w:szCs w:val="20"/>
    </w:rPr>
  </w:style>
  <w:style w:type="character" w:customStyle="1" w:styleId="EndnoteTextChar">
    <w:name w:val="Endnote Text Char"/>
    <w:link w:val="EndnoteText"/>
    <w:uiPriority w:val="99"/>
    <w:semiHidden/>
    <w:qFormat/>
    <w:rPr>
      <w:rFonts w:ascii="Times New Roman" w:hAnsi="Times New Roman"/>
      <w:lang w:val="en-ZW" w:eastAsia="en-US"/>
    </w:rPr>
  </w:style>
  <w:style w:type="character" w:customStyle="1" w:styleId="FooterChar">
    <w:name w:val="Footer Char"/>
    <w:link w:val="Footer"/>
    <w:uiPriority w:val="99"/>
    <w:qFormat/>
    <w:rPr>
      <w:rFonts w:ascii="Times New Roman" w:eastAsia="Calibri" w:hAnsi="Times New Roman" w:cs="Times New Roman"/>
      <w:sz w:val="24"/>
      <w:lang w:val="en-GB"/>
    </w:rPr>
  </w:style>
  <w:style w:type="character" w:customStyle="1" w:styleId="HeaderChar">
    <w:name w:val="Header Char"/>
    <w:link w:val="Header"/>
    <w:uiPriority w:val="99"/>
    <w:qFormat/>
    <w:rPr>
      <w:rFonts w:ascii="Times New Roman" w:eastAsia="Calibri" w:hAnsi="Times New Roman" w:cs="Times New Roman"/>
      <w:sz w:val="24"/>
      <w:lang w:val="en-GB"/>
    </w:rPr>
  </w:style>
  <w:style w:type="character" w:customStyle="1" w:styleId="PlainTextChar">
    <w:name w:val="Plain Text Char"/>
    <w:link w:val="PlainText"/>
    <w:qFormat/>
    <w:rPr>
      <w:rFonts w:ascii="Arial Narrow" w:eastAsia="Times New Roman" w:hAnsi="Arial Narrow"/>
      <w:sz w:val="16"/>
      <w:lang w:val="en-AU" w:eastAsia="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ZW"/>
    </w:rPr>
  </w:style>
  <w:style w:type="character" w:customStyle="1" w:styleId="tgc">
    <w:name w:val="_tgc"/>
    <w:qFormat/>
  </w:style>
  <w:style w:type="paragraph" w:styleId="NoSpacing">
    <w:name w:val="No Spacing"/>
    <w:link w:val="NoSpacingChar"/>
    <w:uiPriority w:val="1"/>
    <w:qFormat/>
    <w:pPr>
      <w:ind w:left="714" w:hanging="357"/>
    </w:pPr>
    <w:rPr>
      <w:rFonts w:eastAsia="Times New Roman"/>
      <w:sz w:val="22"/>
      <w:szCs w:val="22"/>
    </w:rPr>
  </w:style>
  <w:style w:type="character" w:customStyle="1" w:styleId="NoSpacingChar">
    <w:name w:val="No Spacing Char"/>
    <w:link w:val="NoSpacing"/>
    <w:uiPriority w:val="1"/>
    <w:qFormat/>
    <w:rPr>
      <w:rFonts w:eastAsia="Times New Roman"/>
    </w:rPr>
  </w:style>
  <w:style w:type="paragraph" w:customStyle="1" w:styleId="TOCHeading1">
    <w:name w:val="TOC Heading1"/>
    <w:basedOn w:val="Heading1"/>
    <w:next w:val="Normal"/>
    <w:uiPriority w:val="39"/>
    <w:qFormat/>
    <w:pPr>
      <w:spacing w:before="240" w:line="259" w:lineRule="auto"/>
      <w:outlineLvl w:val="9"/>
    </w:pPr>
    <w:rPr>
      <w:b w:val="0"/>
      <w:bCs w:val="0"/>
      <w:sz w:val="32"/>
      <w:szCs w:val="32"/>
    </w:rPr>
  </w:style>
  <w:style w:type="table" w:customStyle="1" w:styleId="TableGrid0">
    <w:name w:val="TableGrid"/>
    <w:qFormat/>
    <w:rPr>
      <w:rFonts w:eastAsia="Times New Roman"/>
      <w:sz w:val="22"/>
      <w:szCs w:val="22"/>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customStyle="1" w:styleId="ListItem01">
    <w:name w:val="List Item 01"/>
    <w:basedOn w:val="Normal"/>
    <w:qFormat/>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Revision1">
    <w:name w:val="Revision1"/>
    <w:hidden/>
    <w:uiPriority w:val="99"/>
    <w:unhideWhenUsed/>
    <w:qFormat/>
    <w:rPr>
      <w:sz w:val="22"/>
      <w:szCs w:val="22"/>
    </w:rPr>
  </w:style>
  <w:style w:type="paragraph" w:customStyle="1" w:styleId="Style32">
    <w:name w:val="_Style 32"/>
    <w:basedOn w:val="Heading1"/>
    <w:next w:val="Normal"/>
    <w:uiPriority w:val="39"/>
    <w:unhideWhenUsed/>
    <w:qFormat/>
    <w:pPr>
      <w:spacing w:before="240" w:line="259" w:lineRule="auto"/>
      <w:jc w:val="center"/>
      <w:outlineLvl w:val="9"/>
    </w:pPr>
    <w:rPr>
      <w:b w:val="0"/>
      <w:bCs w:val="0"/>
      <w:sz w:val="32"/>
      <w:szCs w:val="32"/>
      <w:lang w:val="en-ZA"/>
    </w:rPr>
  </w:style>
  <w:style w:type="paragraph" w:customStyle="1" w:styleId="indent2">
    <w:name w:val="indent2"/>
    <w:basedOn w:val="Normal"/>
    <w:uiPriority w:val="99"/>
    <w:qFormat/>
    <w:pPr>
      <w:numPr>
        <w:numId w:val="2"/>
      </w:numPr>
      <w:tabs>
        <w:tab w:val="clear" w:pos="1080"/>
      </w:tabs>
      <w:spacing w:after="0" w:line="240" w:lineRule="auto"/>
      <w:ind w:left="1440"/>
    </w:pPr>
    <w:rPr>
      <w:rFonts w:ascii="Arial" w:hAnsi="Arial"/>
      <w:lang w:val="en-CA"/>
    </w:rPr>
  </w:style>
  <w:style w:type="table" w:customStyle="1" w:styleId="Style48">
    <w:name w:val="_Style 48"/>
    <w:basedOn w:val="TableNormal"/>
    <w:uiPriority w:val="40"/>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49">
    <w:name w:val="_Style 49"/>
    <w:basedOn w:val="TableNormal"/>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st">
    <w:name w:val="st"/>
    <w:qForma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table" w:customStyle="1" w:styleId="TableGrid3">
    <w:name w:val="Table Grid3"/>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pacing w:before="240" w:line="259" w:lineRule="auto"/>
      <w:outlineLvl w:val="9"/>
    </w:pPr>
    <w:rPr>
      <w:rFonts w:asciiTheme="majorHAnsi" w:eastAsiaTheme="majorEastAsia" w:hAnsiTheme="majorHAnsi" w:cstheme="majorBidi"/>
      <w:b w:val="0"/>
      <w:bCs w:val="0"/>
      <w:color w:val="0F4761" w:themeColor="accent1" w:themeShade="BF"/>
      <w:sz w:val="32"/>
      <w:szCs w:val="32"/>
    </w:rPr>
  </w:style>
  <w:style w:type="table" w:customStyle="1" w:styleId="TableGrid1">
    <w:name w:val="Table Grid1"/>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Pr>
      <w:rFonts w:ascii="Aptos" w:eastAsia="Aptos" w:hAnsi="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3">
    <w:name w:val="TOC Heading3"/>
    <w:basedOn w:val="Heading1"/>
    <w:next w:val="Normal"/>
    <w:uiPriority w:val="39"/>
    <w:unhideWhenUsed/>
    <w:qFormat/>
    <w:rsid w:val="000A3EFC"/>
    <w:pPr>
      <w:spacing w:before="240" w:line="259" w:lineRule="auto"/>
      <w:outlineLvl w:val="9"/>
    </w:pPr>
    <w:rPr>
      <w:rFonts w:ascii="Cambria" w:eastAsia="SimSun" w:hAnsi="Cambria"/>
      <w:b w:val="0"/>
      <w:bCs w:val="0"/>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091858">
      <w:bodyDiv w:val="1"/>
      <w:marLeft w:val="0"/>
      <w:marRight w:val="0"/>
      <w:marTop w:val="0"/>
      <w:marBottom w:val="0"/>
      <w:divBdr>
        <w:top w:val="none" w:sz="0" w:space="0" w:color="auto"/>
        <w:left w:val="none" w:sz="0" w:space="0" w:color="auto"/>
        <w:bottom w:val="none" w:sz="0" w:space="0" w:color="auto"/>
        <w:right w:val="none" w:sz="0" w:space="0" w:color="auto"/>
      </w:divBdr>
    </w:div>
    <w:div w:id="1391229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BAFAA-928B-4AF2-9D00-EB837C9A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54</Pages>
  <Words>6825</Words>
  <Characters>38903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Kisumu National Polytechnic</dc:creator>
  <cp:lastModifiedBy>Fred Maomba</cp:lastModifiedBy>
  <cp:revision>40</cp:revision>
  <cp:lastPrinted>2021-06-18T09:05:00Z</cp:lastPrinted>
  <dcterms:created xsi:type="dcterms:W3CDTF">2025-04-30T07:56:00Z</dcterms:created>
  <dcterms:modified xsi:type="dcterms:W3CDTF">2025-05-01T20:38:00Z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E3AD9150F6384F1BAA1B1558E5D20662_13</vt:lpwstr>
  </property>
  <property fmtid="{D5CDD505-2E9C-101B-9397-08002B2CF9AE}" pid="4" name="GrammarlyDocumentId">
    <vt:lpwstr>0cedcef76c40b0061dd9424254662ba0360c87c651ef47a9c54bb516138bab31</vt:lpwstr>
  </property>
</Properties>
</file>